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AE4D7" w14:textId="77777777" w:rsidR="00D001CD" w:rsidRPr="00D001CD" w:rsidRDefault="00D001CD" w:rsidP="00D001CD">
      <w:pPr>
        <w:spacing w:after="0" w:line="360" w:lineRule="auto"/>
        <w:rPr>
          <w:ins w:id="0" w:author="Φλούδα Χριστίνα" w:date="2019-05-09T10:12:00Z"/>
          <w:rFonts w:eastAsia="Times New Roman"/>
          <w:szCs w:val="24"/>
          <w:lang w:eastAsia="en-US"/>
        </w:rPr>
      </w:pPr>
      <w:ins w:id="1" w:author="Φλούδα Χριστίνα" w:date="2019-05-09T10:12:00Z">
        <w:r w:rsidRPr="00D001C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F2A1226" w14:textId="77777777" w:rsidR="00D001CD" w:rsidRPr="00D001CD" w:rsidRDefault="00D001CD" w:rsidP="00D001CD">
      <w:pPr>
        <w:spacing w:after="0" w:line="360" w:lineRule="auto"/>
        <w:rPr>
          <w:ins w:id="2" w:author="Φλούδα Χριστίνα" w:date="2019-05-09T10:12:00Z"/>
          <w:rFonts w:eastAsia="Times New Roman"/>
          <w:szCs w:val="24"/>
          <w:lang w:eastAsia="en-US"/>
        </w:rPr>
      </w:pPr>
    </w:p>
    <w:p w14:paraId="3C073A5C" w14:textId="77777777" w:rsidR="00D001CD" w:rsidRPr="00D001CD" w:rsidRDefault="00D001CD" w:rsidP="00D001CD">
      <w:pPr>
        <w:spacing w:after="0" w:line="360" w:lineRule="auto"/>
        <w:rPr>
          <w:ins w:id="3" w:author="Φλούδα Χριστίνα" w:date="2019-05-09T10:12:00Z"/>
          <w:rFonts w:eastAsia="Times New Roman"/>
          <w:szCs w:val="24"/>
          <w:lang w:eastAsia="en-US"/>
        </w:rPr>
      </w:pPr>
      <w:ins w:id="4" w:author="Φλούδα Χριστίνα" w:date="2019-05-09T10:12:00Z">
        <w:r w:rsidRPr="00D001CD">
          <w:rPr>
            <w:rFonts w:eastAsia="Times New Roman"/>
            <w:szCs w:val="24"/>
            <w:lang w:eastAsia="en-US"/>
          </w:rPr>
          <w:t>ΠΙΝΑΚΑΣ ΠΕΡΙΕΧΟΜΕΝΩΝ</w:t>
        </w:r>
      </w:ins>
    </w:p>
    <w:p w14:paraId="7C56AD51" w14:textId="77777777" w:rsidR="00D001CD" w:rsidRPr="00D001CD" w:rsidRDefault="00D001CD" w:rsidP="00D001CD">
      <w:pPr>
        <w:spacing w:after="0" w:line="360" w:lineRule="auto"/>
        <w:rPr>
          <w:ins w:id="5" w:author="Φλούδα Χριστίνα" w:date="2019-05-09T10:12:00Z"/>
          <w:rFonts w:eastAsia="Times New Roman"/>
          <w:szCs w:val="24"/>
          <w:lang w:eastAsia="en-US"/>
        </w:rPr>
      </w:pPr>
      <w:ins w:id="6" w:author="Φλούδα Χριστίνα" w:date="2019-05-09T10:12:00Z">
        <w:r w:rsidRPr="00D001CD">
          <w:rPr>
            <w:rFonts w:eastAsia="Times New Roman"/>
            <w:szCs w:val="24"/>
            <w:lang w:eastAsia="en-US"/>
          </w:rPr>
          <w:t xml:space="preserve">ΙΖ΄ ΠΕΡΙΟΔΟΣ </w:t>
        </w:r>
      </w:ins>
    </w:p>
    <w:p w14:paraId="2443EAB9" w14:textId="77777777" w:rsidR="00D001CD" w:rsidRPr="00D001CD" w:rsidRDefault="00D001CD" w:rsidP="00D001CD">
      <w:pPr>
        <w:spacing w:after="0" w:line="360" w:lineRule="auto"/>
        <w:rPr>
          <w:ins w:id="7" w:author="Φλούδα Χριστίνα" w:date="2019-05-09T10:12:00Z"/>
          <w:rFonts w:eastAsia="Times New Roman"/>
          <w:szCs w:val="24"/>
          <w:lang w:eastAsia="en-US"/>
        </w:rPr>
      </w:pPr>
      <w:ins w:id="8" w:author="Φλούδα Χριστίνα" w:date="2019-05-09T10:12:00Z">
        <w:r w:rsidRPr="00D001CD">
          <w:rPr>
            <w:rFonts w:eastAsia="Times New Roman"/>
            <w:szCs w:val="24"/>
            <w:lang w:eastAsia="en-US"/>
          </w:rPr>
          <w:t>ΠΡΟΕΔΡΕΥΟΜΕΝΗΣ ΚΟΙΝΟΒΟΥΛΕΥΤΙΚΗΣ ΔΗΜΟΚΡΑΤΙΑΣ</w:t>
        </w:r>
      </w:ins>
    </w:p>
    <w:p w14:paraId="5C907D11" w14:textId="77777777" w:rsidR="00D001CD" w:rsidRPr="00D001CD" w:rsidRDefault="00D001CD" w:rsidP="00D001CD">
      <w:pPr>
        <w:spacing w:after="0" w:line="360" w:lineRule="auto"/>
        <w:rPr>
          <w:ins w:id="9" w:author="Φλούδα Χριστίνα" w:date="2019-05-09T10:12:00Z"/>
          <w:rFonts w:eastAsia="Times New Roman"/>
          <w:szCs w:val="24"/>
          <w:lang w:eastAsia="en-US"/>
        </w:rPr>
      </w:pPr>
      <w:ins w:id="10" w:author="Φλούδα Χριστίνα" w:date="2019-05-09T10:12:00Z">
        <w:r w:rsidRPr="00D001CD">
          <w:rPr>
            <w:rFonts w:eastAsia="Times New Roman"/>
            <w:szCs w:val="24"/>
            <w:lang w:eastAsia="en-US"/>
          </w:rPr>
          <w:t>ΣΥΝΟΔΟΣ Δ΄</w:t>
        </w:r>
      </w:ins>
    </w:p>
    <w:p w14:paraId="2E1AE86B" w14:textId="77777777" w:rsidR="00D001CD" w:rsidRPr="00D001CD" w:rsidRDefault="00D001CD" w:rsidP="00D001CD">
      <w:pPr>
        <w:spacing w:after="0" w:line="360" w:lineRule="auto"/>
        <w:rPr>
          <w:ins w:id="11" w:author="Φλούδα Χριστίνα" w:date="2019-05-09T10:12:00Z"/>
          <w:rFonts w:eastAsia="Times New Roman"/>
          <w:szCs w:val="24"/>
          <w:lang w:eastAsia="en-US"/>
        </w:rPr>
      </w:pPr>
    </w:p>
    <w:p w14:paraId="59531248" w14:textId="77777777" w:rsidR="00D001CD" w:rsidRPr="00D001CD" w:rsidRDefault="00D001CD" w:rsidP="00D001CD">
      <w:pPr>
        <w:spacing w:after="0" w:line="360" w:lineRule="auto"/>
        <w:rPr>
          <w:ins w:id="12" w:author="Φλούδα Χριστίνα" w:date="2019-05-09T10:12:00Z"/>
          <w:rFonts w:eastAsia="Times New Roman"/>
          <w:szCs w:val="24"/>
          <w:lang w:eastAsia="en-US"/>
        </w:rPr>
      </w:pPr>
      <w:ins w:id="13" w:author="Φλούδα Χριστίνα" w:date="2019-05-09T10:12:00Z">
        <w:r w:rsidRPr="00D001CD">
          <w:rPr>
            <w:rFonts w:eastAsia="Times New Roman"/>
            <w:szCs w:val="24"/>
            <w:lang w:eastAsia="en-US"/>
          </w:rPr>
          <w:t>ΣΥΝΕΔΡΙΑΣΗ ΡΙΔ΄</w:t>
        </w:r>
      </w:ins>
    </w:p>
    <w:p w14:paraId="62F143F3" w14:textId="77777777" w:rsidR="00D001CD" w:rsidRPr="00D001CD" w:rsidRDefault="00D001CD" w:rsidP="00D001CD">
      <w:pPr>
        <w:spacing w:after="0" w:line="360" w:lineRule="auto"/>
        <w:rPr>
          <w:ins w:id="14" w:author="Φλούδα Χριστίνα" w:date="2019-05-09T10:12:00Z"/>
          <w:rFonts w:eastAsia="Times New Roman"/>
          <w:szCs w:val="24"/>
          <w:lang w:eastAsia="en-US"/>
        </w:rPr>
      </w:pPr>
      <w:ins w:id="15" w:author="Φλούδα Χριστίνα" w:date="2019-05-09T10:12:00Z">
        <w:r w:rsidRPr="00D001CD">
          <w:rPr>
            <w:rFonts w:eastAsia="Times New Roman"/>
            <w:szCs w:val="24"/>
            <w:lang w:eastAsia="en-US"/>
          </w:rPr>
          <w:t>Παρασκευή  19 Απριλίου 2019</w:t>
        </w:r>
      </w:ins>
    </w:p>
    <w:p w14:paraId="5CC89B6A" w14:textId="77777777" w:rsidR="00D001CD" w:rsidRPr="00D001CD" w:rsidRDefault="00D001CD" w:rsidP="00D001CD">
      <w:pPr>
        <w:spacing w:after="0" w:line="360" w:lineRule="auto"/>
        <w:rPr>
          <w:ins w:id="16" w:author="Φλούδα Χριστίνα" w:date="2019-05-09T10:12:00Z"/>
          <w:rFonts w:eastAsia="Times New Roman"/>
          <w:szCs w:val="24"/>
          <w:lang w:eastAsia="en-US"/>
        </w:rPr>
      </w:pPr>
    </w:p>
    <w:p w14:paraId="16FF1F0E" w14:textId="77777777" w:rsidR="00D001CD" w:rsidRPr="00D001CD" w:rsidRDefault="00D001CD" w:rsidP="00D001CD">
      <w:pPr>
        <w:spacing w:after="0" w:line="360" w:lineRule="auto"/>
        <w:rPr>
          <w:ins w:id="17" w:author="Φλούδα Χριστίνα" w:date="2019-05-09T10:12:00Z"/>
          <w:rFonts w:eastAsia="Times New Roman"/>
          <w:szCs w:val="24"/>
          <w:lang w:eastAsia="en-US"/>
        </w:rPr>
      </w:pPr>
      <w:ins w:id="18" w:author="Φλούδα Χριστίνα" w:date="2019-05-09T10:12:00Z">
        <w:r w:rsidRPr="00D001CD">
          <w:rPr>
            <w:rFonts w:eastAsia="Times New Roman"/>
            <w:szCs w:val="24"/>
            <w:lang w:eastAsia="en-US"/>
          </w:rPr>
          <w:t>ΘΕΜΑΤΑ</w:t>
        </w:r>
      </w:ins>
    </w:p>
    <w:p w14:paraId="545724FE" w14:textId="77777777" w:rsidR="00D001CD" w:rsidRPr="00D001CD" w:rsidRDefault="00D001CD" w:rsidP="00D001CD">
      <w:pPr>
        <w:spacing w:after="0" w:line="360" w:lineRule="auto"/>
        <w:rPr>
          <w:ins w:id="19" w:author="Φλούδα Χριστίνα" w:date="2019-05-09T10:12:00Z"/>
          <w:rFonts w:eastAsia="Times New Roman"/>
          <w:szCs w:val="24"/>
          <w:lang w:eastAsia="en-US"/>
        </w:rPr>
      </w:pPr>
      <w:ins w:id="20" w:author="Φλούδα Χριστίνα" w:date="2019-05-09T10:12:00Z">
        <w:r w:rsidRPr="00D001CD">
          <w:rPr>
            <w:rFonts w:eastAsia="Times New Roman"/>
            <w:szCs w:val="24"/>
            <w:lang w:eastAsia="en-US"/>
          </w:rPr>
          <w:t xml:space="preserve"> </w:t>
        </w:r>
        <w:r w:rsidRPr="00D001CD">
          <w:rPr>
            <w:rFonts w:eastAsia="Times New Roman"/>
            <w:szCs w:val="24"/>
            <w:lang w:eastAsia="en-US"/>
          </w:rPr>
          <w:br/>
          <w:t xml:space="preserve">Α. ΕΙΔΙΚΑ ΘΕΜΑΤΑ </w:t>
        </w:r>
        <w:r w:rsidRPr="00D001CD">
          <w:rPr>
            <w:rFonts w:eastAsia="Times New Roman"/>
            <w:szCs w:val="24"/>
            <w:lang w:eastAsia="en-US"/>
          </w:rPr>
          <w:br/>
          <w:t xml:space="preserve">1. Επικύρωση Πρακτικών, σελ. </w:t>
        </w:r>
        <w:r w:rsidRPr="00D001CD">
          <w:rPr>
            <w:rFonts w:eastAsia="Times New Roman"/>
            <w:szCs w:val="24"/>
            <w:lang w:eastAsia="en-US"/>
          </w:rPr>
          <w:br/>
          <w:t xml:space="preserve">2. Ανακοινώνεται ότι τη συνεδρίαση παρακολουθούν μαθητές από το 1ο Γυμνάσιο </w:t>
        </w:r>
        <w:proofErr w:type="spellStart"/>
        <w:r w:rsidRPr="00D001CD">
          <w:rPr>
            <w:rFonts w:eastAsia="Times New Roman"/>
            <w:szCs w:val="24"/>
            <w:lang w:eastAsia="en-US"/>
          </w:rPr>
          <w:t>Κισσάμου</w:t>
        </w:r>
        <w:proofErr w:type="spellEnd"/>
        <w:r w:rsidRPr="00D001CD">
          <w:rPr>
            <w:rFonts w:eastAsia="Times New Roman"/>
            <w:szCs w:val="24"/>
            <w:lang w:eastAsia="en-US"/>
          </w:rPr>
          <w:t xml:space="preserve"> Χανίων, το Γυμνάσιο </w:t>
        </w:r>
        <w:proofErr w:type="spellStart"/>
        <w:r w:rsidRPr="00D001CD">
          <w:rPr>
            <w:rFonts w:eastAsia="Times New Roman"/>
            <w:szCs w:val="24"/>
            <w:lang w:eastAsia="en-US"/>
          </w:rPr>
          <w:t>Ευρωπού</w:t>
        </w:r>
        <w:proofErr w:type="spellEnd"/>
        <w:r w:rsidRPr="00D001CD">
          <w:rPr>
            <w:rFonts w:eastAsia="Times New Roman"/>
            <w:szCs w:val="24"/>
            <w:lang w:eastAsia="en-US"/>
          </w:rPr>
          <w:t xml:space="preserve"> Κιλκίς, φοιτητές από το LUTHER COLLEGE, μαθητές από το Δημοτικό Σχολείο Δικαίων  Έβρου και το 3ο Δημοτικό Σχολείο Φερών  Έβρου, σελ. </w:t>
        </w:r>
        <w:r w:rsidRPr="00D001CD">
          <w:rPr>
            <w:rFonts w:eastAsia="Times New Roman"/>
            <w:szCs w:val="24"/>
            <w:lang w:eastAsia="en-US"/>
          </w:rPr>
          <w:br/>
          <w:t xml:space="preserve">3. Ειδική Ημερήσια Διάταξη: </w:t>
        </w:r>
      </w:ins>
    </w:p>
    <w:p w14:paraId="2E32F400" w14:textId="77777777" w:rsidR="00D001CD" w:rsidRPr="00D001CD" w:rsidRDefault="00D001CD" w:rsidP="00D001CD">
      <w:pPr>
        <w:spacing w:after="0" w:line="360" w:lineRule="auto"/>
        <w:rPr>
          <w:ins w:id="21" w:author="Φλούδα Χριστίνα" w:date="2019-05-09T10:12:00Z"/>
          <w:rFonts w:eastAsia="Times New Roman"/>
          <w:szCs w:val="24"/>
          <w:lang w:eastAsia="en-US"/>
        </w:rPr>
      </w:pPr>
      <w:ins w:id="22" w:author="Φλούδα Χριστίνα" w:date="2019-05-09T10:12:00Z">
        <w:r w:rsidRPr="00D001CD">
          <w:rPr>
            <w:rFonts w:eastAsia="Times New Roman"/>
            <w:szCs w:val="24"/>
            <w:lang w:eastAsia="en-US"/>
          </w:rPr>
          <w:t xml:space="preserve">Συζήτηση και λήψη απόφασης, σύμφωνα με τα άρθρα 62 του Συντάγματος και 43Α και 83 του Κανονισμού της Βουλής, για τις αιτήσεις άρσης της ασυλίας των Βουλευτών κ.κ. Αριστείδη Φωκά, Μάριου </w:t>
        </w:r>
        <w:proofErr w:type="spellStart"/>
        <w:r w:rsidRPr="00D001CD">
          <w:rPr>
            <w:rFonts w:eastAsia="Times New Roman"/>
            <w:szCs w:val="24"/>
            <w:lang w:eastAsia="en-US"/>
          </w:rPr>
          <w:t>Σαλμά</w:t>
        </w:r>
        <w:proofErr w:type="spellEnd"/>
        <w:r w:rsidRPr="00D001CD">
          <w:rPr>
            <w:rFonts w:eastAsia="Times New Roman"/>
            <w:szCs w:val="24"/>
            <w:lang w:eastAsia="en-US"/>
          </w:rPr>
          <w:t xml:space="preserve"> και Ανδρέα Λοβέρδου, σελ. </w:t>
        </w:r>
        <w:r w:rsidRPr="00D001CD">
          <w:rPr>
            <w:rFonts w:eastAsia="Times New Roman"/>
            <w:szCs w:val="24"/>
            <w:lang w:eastAsia="en-US"/>
          </w:rPr>
          <w:br/>
          <w:t xml:space="preserve">4. Ονομαστική ψηφοφορία επί των αιτήσεων άρσης ασυλίας Βουλευτών, σελ. </w:t>
        </w:r>
        <w:r w:rsidRPr="00D001CD">
          <w:rPr>
            <w:rFonts w:eastAsia="Times New Roman"/>
            <w:szCs w:val="24"/>
            <w:lang w:eastAsia="en-US"/>
          </w:rPr>
          <w:br/>
          <w:t xml:space="preserve">5. Επιστολικές ψήφοι επί της ονομαστικής ψηφοφορίας, σελ. </w:t>
        </w:r>
        <w:r w:rsidRPr="00D001CD">
          <w:rPr>
            <w:rFonts w:eastAsia="Times New Roman"/>
            <w:szCs w:val="24"/>
            <w:lang w:eastAsia="en-US"/>
          </w:rPr>
          <w:br/>
          <w:t xml:space="preserve">6. Επί διαδικαστικού θέματος, σελ. </w:t>
        </w:r>
        <w:r w:rsidRPr="00D001CD">
          <w:rPr>
            <w:rFonts w:eastAsia="Times New Roman"/>
            <w:szCs w:val="24"/>
            <w:lang w:eastAsia="en-US"/>
          </w:rPr>
          <w:br/>
          <w:t xml:space="preserve"> </w:t>
        </w:r>
        <w:r w:rsidRPr="00D001CD">
          <w:rPr>
            <w:rFonts w:eastAsia="Times New Roman"/>
            <w:szCs w:val="24"/>
            <w:lang w:eastAsia="en-US"/>
          </w:rPr>
          <w:br/>
          <w:t xml:space="preserve">Β. ΚΟΙΝΟΒΟΥΛΕΥΤΙΚΟΣ ΕΛΕΓΧΟΣ </w:t>
        </w:r>
        <w:r w:rsidRPr="00D001CD">
          <w:rPr>
            <w:rFonts w:eastAsia="Times New Roman"/>
            <w:szCs w:val="24"/>
            <w:lang w:eastAsia="en-US"/>
          </w:rPr>
          <w:br/>
          <w:t xml:space="preserve">Συζήτηση της υπ’ αριθμόν 10/8/29-3-2019 επίκαιρης επερώτησης προς τον Υπουργό Εξωτερικών των Ανεξάρτητων Βουλευτών κ.κ. Πάνου Καμμένου, Κωνσταντίνου </w:t>
        </w:r>
        <w:proofErr w:type="spellStart"/>
        <w:r w:rsidRPr="00D001CD">
          <w:rPr>
            <w:rFonts w:eastAsia="Times New Roman"/>
            <w:szCs w:val="24"/>
            <w:lang w:eastAsia="en-US"/>
          </w:rPr>
          <w:t>Κατσίκη</w:t>
        </w:r>
        <w:proofErr w:type="spellEnd"/>
        <w:r w:rsidRPr="00D001CD">
          <w:rPr>
            <w:rFonts w:eastAsia="Times New Roman"/>
            <w:szCs w:val="24"/>
            <w:lang w:eastAsia="en-US"/>
          </w:rPr>
          <w:t xml:space="preserve">, Μαρίας Κόλλια-Τσαρουχά και Αριστείδη Φωκά, με θέμα: «Διαγωνιστική διαδικασία για την ανάδειξη παροχών υπηρεσιών υποστήριξης των Προξενικών Γραφείων Διπλωματικών Αρχών», σελ. </w:t>
        </w:r>
        <w:r w:rsidRPr="00D001CD">
          <w:rPr>
            <w:rFonts w:eastAsia="Times New Roman"/>
            <w:szCs w:val="24"/>
            <w:lang w:eastAsia="en-US"/>
          </w:rPr>
          <w:br/>
          <w:t xml:space="preserve"> </w:t>
        </w:r>
        <w:r w:rsidRPr="00D001CD">
          <w:rPr>
            <w:rFonts w:eastAsia="Times New Roman"/>
            <w:szCs w:val="24"/>
            <w:lang w:eastAsia="en-US"/>
          </w:rPr>
          <w:br/>
          <w:t xml:space="preserve">Γ. ΝΟΜΟΘΕΤΙΚΗ ΕΡΓΑΣΙΑ </w:t>
        </w:r>
        <w:r w:rsidRPr="00D001CD">
          <w:rPr>
            <w:rFonts w:eastAsia="Times New Roman"/>
            <w:szCs w:val="24"/>
            <w:lang w:eastAsia="en-US"/>
          </w:rPr>
          <w:br/>
          <w:t xml:space="preserve">Κατάθεση Εκθέσεως Διαρκούς Επιτροπής:  </w:t>
        </w:r>
      </w:ins>
    </w:p>
    <w:p w14:paraId="73C761AA" w14:textId="77777777" w:rsidR="00D001CD" w:rsidRPr="00D001CD" w:rsidRDefault="00D001CD" w:rsidP="00D001CD">
      <w:pPr>
        <w:spacing w:after="0" w:line="360" w:lineRule="auto"/>
        <w:rPr>
          <w:ins w:id="23" w:author="Φλούδα Χριστίνα" w:date="2019-05-09T10:12:00Z"/>
          <w:rFonts w:eastAsia="Times New Roman"/>
          <w:szCs w:val="24"/>
          <w:lang w:eastAsia="en-US"/>
        </w:rPr>
      </w:pPr>
      <w:ins w:id="24" w:author="Φλούδα Χριστίνα" w:date="2019-05-09T10:12:00Z">
        <w:r w:rsidRPr="00D001CD">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Έρευνας και Θρησκευμάτων: «Συνέργειες Πανεπιστημίων και ΤΕΙ, πρόσβαση στην τριτοβάθμια Εκπαίδευση, πειραματικά σχολεία, Γενικά Αρχεία του Κράτους και λοιπές διατάξεις», σελ. </w:t>
        </w:r>
        <w:r w:rsidRPr="00D001CD">
          <w:rPr>
            <w:rFonts w:eastAsia="Times New Roman"/>
            <w:szCs w:val="24"/>
            <w:lang w:eastAsia="en-US"/>
          </w:rPr>
          <w:br/>
          <w:t xml:space="preserve"> </w:t>
        </w:r>
        <w:r w:rsidRPr="00D001CD">
          <w:rPr>
            <w:rFonts w:eastAsia="Times New Roman"/>
            <w:szCs w:val="24"/>
            <w:lang w:eastAsia="en-US"/>
          </w:rPr>
          <w:br/>
          <w:t>ΠΡΟΕΔΡΕΥΟΝΤΕΣ</w:t>
        </w:r>
      </w:ins>
    </w:p>
    <w:p w14:paraId="42FAA367" w14:textId="77777777" w:rsidR="00D001CD" w:rsidRPr="00D001CD" w:rsidRDefault="00D001CD" w:rsidP="00D001CD">
      <w:pPr>
        <w:spacing w:after="0" w:line="360" w:lineRule="auto"/>
        <w:rPr>
          <w:ins w:id="25" w:author="Φλούδα Χριστίνα" w:date="2019-05-09T10:12:00Z"/>
          <w:rFonts w:eastAsia="Times New Roman"/>
          <w:szCs w:val="24"/>
          <w:lang w:eastAsia="en-US"/>
        </w:rPr>
      </w:pPr>
    </w:p>
    <w:p w14:paraId="245B8EF2" w14:textId="77777777" w:rsidR="00D001CD" w:rsidRPr="00D001CD" w:rsidRDefault="00D001CD" w:rsidP="00D001CD">
      <w:pPr>
        <w:spacing w:after="0" w:line="360" w:lineRule="auto"/>
        <w:rPr>
          <w:ins w:id="26" w:author="Φλούδα Χριστίνα" w:date="2019-05-09T10:12:00Z"/>
          <w:rFonts w:eastAsia="Times New Roman"/>
          <w:szCs w:val="24"/>
          <w:lang w:eastAsia="en-US"/>
        </w:rPr>
      </w:pPr>
      <w:ins w:id="27" w:author="Φλούδα Χριστίνα" w:date="2019-05-09T10:12:00Z">
        <w:r w:rsidRPr="00D001CD">
          <w:rPr>
            <w:rFonts w:eastAsia="Times New Roman"/>
            <w:szCs w:val="24"/>
            <w:lang w:eastAsia="en-US"/>
          </w:rPr>
          <w:t>ΒΑΡΕΜΕΝΟΣ Γ. , σελ.</w:t>
        </w:r>
        <w:r w:rsidRPr="00D001CD">
          <w:rPr>
            <w:rFonts w:eastAsia="Times New Roman"/>
            <w:szCs w:val="24"/>
            <w:lang w:eastAsia="en-US"/>
          </w:rPr>
          <w:br/>
          <w:t>ΛΑΜΠΡΟΥΛΗΣ Γ. , σελ.</w:t>
        </w:r>
        <w:r w:rsidRPr="00D001CD">
          <w:rPr>
            <w:rFonts w:eastAsia="Times New Roman"/>
            <w:szCs w:val="24"/>
            <w:lang w:eastAsia="en-US"/>
          </w:rPr>
          <w:br/>
          <w:t>ΧΡΙΣΤΟΔΟΥΛΟΠΟΥΛΟΥ Α. , σελ.</w:t>
        </w:r>
        <w:r w:rsidRPr="00D001CD">
          <w:rPr>
            <w:rFonts w:eastAsia="Times New Roman"/>
            <w:szCs w:val="24"/>
            <w:lang w:eastAsia="en-US"/>
          </w:rPr>
          <w:br/>
        </w:r>
        <w:r w:rsidRPr="00D001CD">
          <w:rPr>
            <w:rFonts w:eastAsia="Times New Roman"/>
            <w:szCs w:val="24"/>
            <w:lang w:eastAsia="en-US"/>
          </w:rPr>
          <w:br/>
        </w:r>
      </w:ins>
    </w:p>
    <w:p w14:paraId="67879C4C" w14:textId="77777777" w:rsidR="00D001CD" w:rsidRPr="00D001CD" w:rsidRDefault="00D001CD" w:rsidP="00D001CD">
      <w:pPr>
        <w:spacing w:after="0" w:line="360" w:lineRule="auto"/>
        <w:rPr>
          <w:ins w:id="28" w:author="Φλούδα Χριστίνα" w:date="2019-05-09T10:12:00Z"/>
          <w:rFonts w:eastAsia="Times New Roman"/>
          <w:szCs w:val="24"/>
          <w:lang w:eastAsia="en-US"/>
        </w:rPr>
      </w:pPr>
      <w:ins w:id="29" w:author="Φλούδα Χριστίνα" w:date="2019-05-09T10:12:00Z">
        <w:r w:rsidRPr="00D001CD">
          <w:rPr>
            <w:rFonts w:eastAsia="Times New Roman"/>
            <w:szCs w:val="24"/>
            <w:lang w:eastAsia="en-US"/>
          </w:rPr>
          <w:t>ΟΜΙΛΗΤΕΣ</w:t>
        </w:r>
      </w:ins>
    </w:p>
    <w:p w14:paraId="23820902" w14:textId="58840D43" w:rsidR="00D001CD" w:rsidRDefault="00D001CD" w:rsidP="00D001CD">
      <w:pPr>
        <w:spacing w:line="600" w:lineRule="auto"/>
        <w:ind w:firstLine="720"/>
        <w:jc w:val="center"/>
        <w:rPr>
          <w:ins w:id="30" w:author="Φλούδα Χριστίνα" w:date="2019-05-09T10:12:00Z"/>
          <w:rFonts w:eastAsia="Times New Roman"/>
          <w:color w:val="000000" w:themeColor="text1"/>
          <w:szCs w:val="24"/>
        </w:rPr>
      </w:pPr>
      <w:ins w:id="31" w:author="Φλούδα Χριστίνα" w:date="2019-05-09T10:12:00Z">
        <w:r w:rsidRPr="00D001CD">
          <w:rPr>
            <w:rFonts w:eastAsia="Times New Roman"/>
            <w:szCs w:val="24"/>
            <w:lang w:eastAsia="en-US"/>
          </w:rPr>
          <w:br/>
          <w:t>Α. Επί της Ειδικής Ημερήσιας Διάταξης:</w:t>
        </w:r>
        <w:r w:rsidRPr="00D001CD">
          <w:rPr>
            <w:rFonts w:eastAsia="Times New Roman"/>
            <w:szCs w:val="24"/>
            <w:lang w:eastAsia="en-US"/>
          </w:rPr>
          <w:br/>
          <w:t>ΒΕΝΙΖΕΛΟΣ Ε. , σελ.</w:t>
        </w:r>
        <w:r w:rsidRPr="00D001CD">
          <w:rPr>
            <w:rFonts w:eastAsia="Times New Roman"/>
            <w:szCs w:val="24"/>
            <w:lang w:eastAsia="en-US"/>
          </w:rPr>
          <w:br/>
          <w:t>ΓΕΝΝΗΜΑΤΑ Φ. , σελ.</w:t>
        </w:r>
        <w:r w:rsidRPr="00D001CD">
          <w:rPr>
            <w:rFonts w:eastAsia="Times New Roman"/>
            <w:szCs w:val="24"/>
            <w:lang w:eastAsia="en-US"/>
          </w:rPr>
          <w:br/>
          <w:t>ΓΕΩΡΓΑΝΤΑΣ Γ. , σελ.</w:t>
        </w:r>
        <w:r w:rsidRPr="00D001CD">
          <w:rPr>
            <w:rFonts w:eastAsia="Times New Roman"/>
            <w:szCs w:val="24"/>
            <w:lang w:eastAsia="en-US"/>
          </w:rPr>
          <w:br/>
          <w:t>ΛΟΒΕΡΔΟΣ Α. , σελ.</w:t>
        </w:r>
        <w:r w:rsidRPr="00D001CD">
          <w:rPr>
            <w:rFonts w:eastAsia="Times New Roman"/>
            <w:szCs w:val="24"/>
            <w:lang w:eastAsia="en-US"/>
          </w:rPr>
          <w:br/>
          <w:t>ΠΑΡΑΣΚΕΥΟΠΟΥΛΟΣ Ν. , σελ.</w:t>
        </w:r>
        <w:r w:rsidRPr="00D001CD">
          <w:rPr>
            <w:rFonts w:eastAsia="Times New Roman"/>
            <w:szCs w:val="24"/>
            <w:lang w:eastAsia="en-US"/>
          </w:rPr>
          <w:br/>
          <w:t>ΠΑΦΙΛΗΣ Α. , σελ.</w:t>
        </w:r>
        <w:r w:rsidRPr="00D001CD">
          <w:rPr>
            <w:rFonts w:eastAsia="Times New Roman"/>
            <w:szCs w:val="24"/>
            <w:lang w:eastAsia="en-US"/>
          </w:rPr>
          <w:br/>
          <w:t>ΣΑΛΜΑΣ Μ. , σελ.</w:t>
        </w:r>
        <w:r w:rsidRPr="00D001CD">
          <w:rPr>
            <w:rFonts w:eastAsia="Times New Roman"/>
            <w:szCs w:val="24"/>
            <w:lang w:eastAsia="en-US"/>
          </w:rPr>
          <w:br/>
          <w:t>ΦΩΚΑΣ Α. , σελ.</w:t>
        </w:r>
        <w:r w:rsidRPr="00D001CD">
          <w:rPr>
            <w:rFonts w:eastAsia="Times New Roman"/>
            <w:szCs w:val="24"/>
            <w:lang w:eastAsia="en-US"/>
          </w:rPr>
          <w:br/>
        </w:r>
        <w:r w:rsidRPr="00D001CD">
          <w:rPr>
            <w:rFonts w:eastAsia="Times New Roman"/>
            <w:szCs w:val="24"/>
            <w:lang w:eastAsia="en-US"/>
          </w:rPr>
          <w:br/>
          <w:t>Β. Επί διαδικαστικού θέματος:</w:t>
        </w:r>
        <w:r w:rsidRPr="00D001CD">
          <w:rPr>
            <w:rFonts w:eastAsia="Times New Roman"/>
            <w:szCs w:val="24"/>
            <w:lang w:eastAsia="en-US"/>
          </w:rPr>
          <w:br/>
          <w:t>ΑΜΑΝΑΤΙΔΗΣ Ι. , σελ.</w:t>
        </w:r>
        <w:r w:rsidRPr="00D001CD">
          <w:rPr>
            <w:rFonts w:eastAsia="Times New Roman"/>
            <w:szCs w:val="24"/>
            <w:lang w:eastAsia="en-US"/>
          </w:rPr>
          <w:br/>
          <w:t>ΒΑΡΕΜΕΝΟΣ Γ. , σελ.</w:t>
        </w:r>
        <w:r w:rsidRPr="00D001CD">
          <w:rPr>
            <w:rFonts w:eastAsia="Times New Roman"/>
            <w:szCs w:val="24"/>
            <w:lang w:eastAsia="en-US"/>
          </w:rPr>
          <w:br/>
          <w:t>ΗΛΙΟΠΟΥΛΟΣ Π. , σελ.</w:t>
        </w:r>
        <w:r w:rsidRPr="00D001CD">
          <w:rPr>
            <w:rFonts w:eastAsia="Times New Roman"/>
            <w:szCs w:val="24"/>
            <w:lang w:eastAsia="en-US"/>
          </w:rPr>
          <w:br/>
          <w:t>ΚΑΜΜΕΝΟΣ Π. , σελ.</w:t>
        </w:r>
        <w:r w:rsidRPr="00D001CD">
          <w:rPr>
            <w:rFonts w:eastAsia="Times New Roman"/>
            <w:szCs w:val="24"/>
            <w:lang w:eastAsia="en-US"/>
          </w:rPr>
          <w:br/>
          <w:t>ΚΑΤΣΙΚΗΣ Κ. , σελ.</w:t>
        </w:r>
        <w:r w:rsidRPr="00D001CD">
          <w:rPr>
            <w:rFonts w:eastAsia="Times New Roman"/>
            <w:szCs w:val="24"/>
            <w:lang w:eastAsia="en-US"/>
          </w:rPr>
          <w:br/>
          <w:t>ΚΕΦΑΛΟΓΙΑΝΝΗΣ Ι. , σελ.</w:t>
        </w:r>
        <w:r w:rsidRPr="00D001CD">
          <w:rPr>
            <w:rFonts w:eastAsia="Times New Roman"/>
            <w:szCs w:val="24"/>
            <w:lang w:eastAsia="en-US"/>
          </w:rPr>
          <w:br/>
          <w:t>ΚΟΖΟΜΠΟΛΗ - ΑΜΑΝΑΤΙΔΗ Π. , σελ.</w:t>
        </w:r>
        <w:r w:rsidRPr="00D001CD">
          <w:rPr>
            <w:rFonts w:eastAsia="Times New Roman"/>
            <w:szCs w:val="24"/>
            <w:lang w:eastAsia="en-US"/>
          </w:rPr>
          <w:br/>
          <w:t>ΚΟΛΛΙΑ - ΤΣΑΡΟΥΧΑ Μ. , σελ.</w:t>
        </w:r>
        <w:r w:rsidRPr="00D001CD">
          <w:rPr>
            <w:rFonts w:eastAsia="Times New Roman"/>
            <w:szCs w:val="24"/>
            <w:lang w:eastAsia="en-US"/>
          </w:rPr>
          <w:br/>
          <w:t>ΛΑΜΠΡΟΥΛΗΣ Γ. , σελ.</w:t>
        </w:r>
        <w:r w:rsidRPr="00D001CD">
          <w:rPr>
            <w:rFonts w:eastAsia="Times New Roman"/>
            <w:szCs w:val="24"/>
            <w:lang w:eastAsia="en-US"/>
          </w:rPr>
          <w:br/>
          <w:t>ΠΑΠΑΘΕΟΔΩΡΟΥ Θ. , σελ.</w:t>
        </w:r>
        <w:r w:rsidRPr="00D001CD">
          <w:rPr>
            <w:rFonts w:eastAsia="Times New Roman"/>
            <w:szCs w:val="24"/>
            <w:lang w:eastAsia="en-US"/>
          </w:rPr>
          <w:br/>
          <w:t>ΠΟΛΑΚΗΣ Π. , σελ.</w:t>
        </w:r>
        <w:r w:rsidRPr="00D001CD">
          <w:rPr>
            <w:rFonts w:eastAsia="Times New Roman"/>
            <w:szCs w:val="24"/>
            <w:lang w:eastAsia="en-US"/>
          </w:rPr>
          <w:br/>
          <w:t>ΣΑΛΜΑΣ Μ. , σελ.</w:t>
        </w:r>
        <w:r w:rsidRPr="00D001CD">
          <w:rPr>
            <w:rFonts w:eastAsia="Times New Roman"/>
            <w:szCs w:val="24"/>
            <w:lang w:eastAsia="en-US"/>
          </w:rPr>
          <w:br/>
          <w:t>ΣΤΕΦΟΣ Ι. , σελ.</w:t>
        </w:r>
        <w:r w:rsidRPr="00D001CD">
          <w:rPr>
            <w:rFonts w:eastAsia="Times New Roman"/>
            <w:szCs w:val="24"/>
            <w:lang w:eastAsia="en-US"/>
          </w:rPr>
          <w:br/>
          <w:t>ΤΡΑΓΑΚΗΣ Ι. , σελ.</w:t>
        </w:r>
        <w:r w:rsidRPr="00D001CD">
          <w:rPr>
            <w:rFonts w:eastAsia="Times New Roman"/>
            <w:szCs w:val="24"/>
            <w:lang w:eastAsia="en-US"/>
          </w:rPr>
          <w:br/>
          <w:t>ΧΡΙΣΤΟΔΟΥΛΟΠΟΥΛΟΥ Α. , σελ.</w:t>
        </w:r>
        <w:r w:rsidRPr="00D001CD">
          <w:rPr>
            <w:rFonts w:eastAsia="Times New Roman"/>
            <w:szCs w:val="24"/>
            <w:lang w:eastAsia="en-US"/>
          </w:rPr>
          <w:br/>
        </w:r>
        <w:r w:rsidRPr="00D001CD">
          <w:rPr>
            <w:rFonts w:eastAsia="Times New Roman"/>
            <w:szCs w:val="24"/>
            <w:lang w:eastAsia="en-US"/>
          </w:rPr>
          <w:br/>
          <w:t>Γ. Επί της επίκαιρης επερώτησης:</w:t>
        </w:r>
        <w:r w:rsidRPr="00D001CD">
          <w:rPr>
            <w:rFonts w:eastAsia="Times New Roman"/>
            <w:szCs w:val="24"/>
            <w:lang w:eastAsia="en-US"/>
          </w:rPr>
          <w:br/>
          <w:t>ΑΜΑΝΑΤΙΔΗΣ Ι. , σελ.</w:t>
        </w:r>
        <w:r w:rsidRPr="00D001CD">
          <w:rPr>
            <w:rFonts w:eastAsia="Times New Roman"/>
            <w:szCs w:val="24"/>
            <w:lang w:eastAsia="en-US"/>
          </w:rPr>
          <w:br/>
          <w:t>ΗΛΙΟΠΟΥΛΟΣ Π. , σελ.</w:t>
        </w:r>
        <w:r w:rsidRPr="00D001CD">
          <w:rPr>
            <w:rFonts w:eastAsia="Times New Roman"/>
            <w:szCs w:val="24"/>
            <w:lang w:eastAsia="en-US"/>
          </w:rPr>
          <w:br/>
          <w:t>ΚΑΜΜΕΝΟΣ Π. , σελ.</w:t>
        </w:r>
        <w:r w:rsidRPr="00D001CD">
          <w:rPr>
            <w:rFonts w:eastAsia="Times New Roman"/>
            <w:szCs w:val="24"/>
            <w:lang w:eastAsia="en-US"/>
          </w:rPr>
          <w:br/>
          <w:t>ΚΑΤΡΟΥΓΚΑΛΟΣ Γ. , σελ.</w:t>
        </w:r>
        <w:r w:rsidRPr="00D001CD">
          <w:rPr>
            <w:rFonts w:eastAsia="Times New Roman"/>
            <w:szCs w:val="24"/>
            <w:lang w:eastAsia="en-US"/>
          </w:rPr>
          <w:br/>
          <w:t>ΚΑΤΣΙΚΗΣ Κ. , σελ.</w:t>
        </w:r>
        <w:r w:rsidRPr="00D001CD">
          <w:rPr>
            <w:rFonts w:eastAsia="Times New Roman"/>
            <w:szCs w:val="24"/>
            <w:lang w:eastAsia="en-US"/>
          </w:rPr>
          <w:br/>
          <w:t>ΚΕΦΑΛΟΓΙΑΝΝΗΣ Ι. , σελ.</w:t>
        </w:r>
        <w:r w:rsidRPr="00D001CD">
          <w:rPr>
            <w:rFonts w:eastAsia="Times New Roman"/>
            <w:szCs w:val="24"/>
            <w:lang w:eastAsia="en-US"/>
          </w:rPr>
          <w:br/>
          <w:t>ΠΑΠΑΘΕΟΔΩΡΟΥ Θ. , σελ.</w:t>
        </w:r>
        <w:r w:rsidRPr="00D001CD">
          <w:rPr>
            <w:rFonts w:eastAsia="Times New Roman"/>
            <w:szCs w:val="24"/>
            <w:lang w:eastAsia="en-US"/>
          </w:rPr>
          <w:br/>
          <w:t>ΣΑΡΙΔΗΣ Ι. , σελ.</w:t>
        </w:r>
        <w:r w:rsidRPr="00D001CD">
          <w:rPr>
            <w:rFonts w:eastAsia="Times New Roman"/>
            <w:szCs w:val="24"/>
            <w:lang w:eastAsia="en-US"/>
          </w:rPr>
          <w:br/>
          <w:t>ΦΩΚΑΣ Α. , σελ.</w:t>
        </w:r>
        <w:r w:rsidRPr="00D001CD">
          <w:rPr>
            <w:rFonts w:eastAsia="Times New Roman"/>
            <w:szCs w:val="24"/>
            <w:lang w:eastAsia="en-US"/>
          </w:rPr>
          <w:br/>
        </w:r>
        <w:r w:rsidRPr="00D001CD">
          <w:rPr>
            <w:rFonts w:eastAsia="Times New Roman"/>
            <w:szCs w:val="24"/>
            <w:lang w:eastAsia="en-US"/>
          </w:rPr>
          <w:br/>
          <w:t>ΠΑΡΕΜΒΑΣΕΙΣ:</w:t>
        </w:r>
        <w:r w:rsidRPr="00D001CD">
          <w:rPr>
            <w:rFonts w:eastAsia="Times New Roman"/>
            <w:szCs w:val="24"/>
            <w:lang w:eastAsia="en-US"/>
          </w:rPr>
          <w:br/>
          <w:t>ΒΑΡΕΜΕΝΟΣ Γ. , σελ.</w:t>
        </w:r>
        <w:r w:rsidRPr="00D001CD">
          <w:rPr>
            <w:rFonts w:eastAsia="Times New Roman"/>
            <w:szCs w:val="24"/>
            <w:lang w:eastAsia="en-US"/>
          </w:rPr>
          <w:br/>
          <w:t>ΔΡΙΤΣΑΣ Θ. , σελ.</w:t>
        </w:r>
        <w:r w:rsidRPr="00D001CD">
          <w:rPr>
            <w:rFonts w:eastAsia="Times New Roman"/>
            <w:szCs w:val="24"/>
            <w:lang w:eastAsia="en-US"/>
          </w:rPr>
          <w:br/>
        </w:r>
      </w:ins>
    </w:p>
    <w:p w14:paraId="5CAF42CD" w14:textId="6F5824A0" w:rsidR="00A15929" w:rsidRDefault="00D001CD">
      <w:pPr>
        <w:spacing w:line="600" w:lineRule="auto"/>
        <w:ind w:firstLine="720"/>
        <w:jc w:val="center"/>
        <w:rPr>
          <w:rFonts w:eastAsia="Times New Roman"/>
          <w:color w:val="000000" w:themeColor="text1"/>
          <w:szCs w:val="24"/>
        </w:rPr>
      </w:pPr>
      <w:r w:rsidRPr="00623946">
        <w:rPr>
          <w:rFonts w:eastAsia="Times New Roman"/>
          <w:color w:val="000000" w:themeColor="text1"/>
          <w:szCs w:val="24"/>
        </w:rPr>
        <w:t>ΠΡΑΚΤΙΚΑ ΒΟΥΛΗΣ</w:t>
      </w:r>
    </w:p>
    <w:p w14:paraId="5CAF42CE" w14:textId="77777777" w:rsidR="00A15929" w:rsidRDefault="00D001CD">
      <w:pPr>
        <w:spacing w:line="600" w:lineRule="auto"/>
        <w:ind w:firstLine="720"/>
        <w:jc w:val="center"/>
        <w:rPr>
          <w:rFonts w:eastAsia="Times New Roman"/>
          <w:color w:val="000000" w:themeColor="text1"/>
          <w:szCs w:val="24"/>
        </w:rPr>
      </w:pPr>
      <w:bookmarkStart w:id="32" w:name="_GoBack"/>
      <w:bookmarkEnd w:id="32"/>
      <w:r w:rsidRPr="00623946">
        <w:rPr>
          <w:rFonts w:eastAsia="Times New Roman"/>
          <w:color w:val="000000" w:themeColor="text1"/>
          <w:szCs w:val="24"/>
        </w:rPr>
        <w:t>Ι</w:t>
      </w:r>
      <w:r w:rsidRPr="00623946">
        <w:rPr>
          <w:rFonts w:eastAsia="Times New Roman"/>
          <w:color w:val="000000" w:themeColor="text1"/>
          <w:szCs w:val="24"/>
        </w:rPr>
        <w:t>Ζ΄ ΠΕΡΙΟΔΟΣ</w:t>
      </w:r>
    </w:p>
    <w:p w14:paraId="5CAF42CF" w14:textId="77777777" w:rsidR="00A15929" w:rsidRDefault="00D001CD">
      <w:pPr>
        <w:spacing w:line="600" w:lineRule="auto"/>
        <w:ind w:firstLine="720"/>
        <w:jc w:val="center"/>
        <w:rPr>
          <w:rFonts w:eastAsia="Times New Roman"/>
          <w:color w:val="000000" w:themeColor="text1"/>
          <w:szCs w:val="24"/>
        </w:rPr>
      </w:pPr>
      <w:r w:rsidRPr="00623946">
        <w:rPr>
          <w:rFonts w:eastAsia="Times New Roman"/>
          <w:color w:val="000000" w:themeColor="text1"/>
          <w:szCs w:val="24"/>
        </w:rPr>
        <w:t>ΠΡΟΕΔΡΕΥΟΜΕΝΗΣ ΚΟΙΝΟΒΟΥΛΕΥΤΙΚΗΣ ΔΗΜΟΚΡΑΤΙΑΣ</w:t>
      </w:r>
    </w:p>
    <w:p w14:paraId="5CAF42D0" w14:textId="77777777" w:rsidR="00A15929" w:rsidRDefault="00D001CD">
      <w:pPr>
        <w:spacing w:line="600" w:lineRule="auto"/>
        <w:ind w:firstLine="720"/>
        <w:jc w:val="center"/>
        <w:rPr>
          <w:rFonts w:eastAsia="Times New Roman"/>
          <w:color w:val="000000" w:themeColor="text1"/>
          <w:szCs w:val="24"/>
        </w:rPr>
      </w:pPr>
      <w:r w:rsidRPr="00623946">
        <w:rPr>
          <w:rFonts w:eastAsia="Times New Roman"/>
          <w:color w:val="000000" w:themeColor="text1"/>
          <w:szCs w:val="24"/>
        </w:rPr>
        <w:t xml:space="preserve">ΣΥΝΟΔΟΣ </w:t>
      </w:r>
      <w:r>
        <w:rPr>
          <w:rFonts w:eastAsia="Times New Roman"/>
          <w:color w:val="000000" w:themeColor="text1"/>
          <w:szCs w:val="24"/>
        </w:rPr>
        <w:t>Δ</w:t>
      </w:r>
      <w:r w:rsidRPr="00623946">
        <w:rPr>
          <w:rFonts w:eastAsia="Times New Roman"/>
          <w:color w:val="000000" w:themeColor="text1"/>
          <w:szCs w:val="24"/>
        </w:rPr>
        <w:t>΄</w:t>
      </w:r>
    </w:p>
    <w:p w14:paraId="5CAF42D1" w14:textId="77777777" w:rsidR="00A15929" w:rsidRDefault="00D001CD">
      <w:pPr>
        <w:spacing w:line="600" w:lineRule="auto"/>
        <w:ind w:firstLine="720"/>
        <w:jc w:val="center"/>
        <w:rPr>
          <w:rFonts w:eastAsia="Times New Roman"/>
          <w:color w:val="000000" w:themeColor="text1"/>
          <w:szCs w:val="24"/>
        </w:rPr>
      </w:pPr>
      <w:r w:rsidRPr="00623946">
        <w:rPr>
          <w:rFonts w:eastAsia="Times New Roman"/>
          <w:color w:val="000000" w:themeColor="text1"/>
          <w:szCs w:val="24"/>
        </w:rPr>
        <w:t>ΣΥΝΕΔΡΙΑΣΗ ΡΙΔ΄</w:t>
      </w:r>
    </w:p>
    <w:p w14:paraId="5CAF42D2" w14:textId="77777777" w:rsidR="00A15929" w:rsidRDefault="00D001CD">
      <w:pPr>
        <w:spacing w:line="600" w:lineRule="auto"/>
        <w:ind w:firstLine="720"/>
        <w:jc w:val="center"/>
        <w:rPr>
          <w:rFonts w:eastAsia="Times New Roman"/>
          <w:color w:val="000000" w:themeColor="text1"/>
          <w:szCs w:val="24"/>
        </w:rPr>
      </w:pPr>
      <w:r>
        <w:rPr>
          <w:rFonts w:eastAsia="Times New Roman"/>
          <w:color w:val="000000" w:themeColor="text1"/>
          <w:szCs w:val="24"/>
        </w:rPr>
        <w:t>Παρασκευή</w:t>
      </w:r>
      <w:r w:rsidRPr="00623946">
        <w:rPr>
          <w:rFonts w:eastAsia="Times New Roman"/>
          <w:color w:val="000000" w:themeColor="text1"/>
          <w:szCs w:val="24"/>
        </w:rPr>
        <w:t xml:space="preserve"> 19 Απριλίου 2019</w:t>
      </w:r>
    </w:p>
    <w:p w14:paraId="5CAF42D3" w14:textId="77777777" w:rsidR="00A15929" w:rsidRDefault="00D001CD">
      <w:pPr>
        <w:spacing w:line="600" w:lineRule="auto"/>
        <w:ind w:firstLine="720"/>
        <w:jc w:val="both"/>
        <w:rPr>
          <w:rFonts w:eastAsia="Times New Roman"/>
          <w:color w:val="000000" w:themeColor="text1"/>
          <w:szCs w:val="24"/>
        </w:rPr>
      </w:pPr>
      <w:r w:rsidRPr="00623946">
        <w:rPr>
          <w:rFonts w:eastAsia="Times New Roman"/>
          <w:color w:val="000000" w:themeColor="text1"/>
          <w:szCs w:val="24"/>
        </w:rPr>
        <w:t>Αθήνα, σήμερα στις 19 Απριλίου 2019, ημέρα Παρασκευή και ώρα 1</w:t>
      </w:r>
      <w:r>
        <w:rPr>
          <w:rFonts w:eastAsia="Times New Roman"/>
          <w:color w:val="000000" w:themeColor="text1"/>
          <w:szCs w:val="24"/>
        </w:rPr>
        <w:t>0</w:t>
      </w:r>
      <w:r w:rsidRPr="00623946">
        <w:rPr>
          <w:rFonts w:eastAsia="Times New Roman"/>
          <w:color w:val="000000" w:themeColor="text1"/>
          <w:szCs w:val="24"/>
        </w:rPr>
        <w:t>.2</w:t>
      </w:r>
      <w:r>
        <w:rPr>
          <w:rFonts w:eastAsia="Times New Roman"/>
          <w:color w:val="000000" w:themeColor="text1"/>
          <w:szCs w:val="24"/>
        </w:rPr>
        <w:t>3</w:t>
      </w:r>
      <w:r w:rsidRPr="00623946">
        <w:rPr>
          <w:rFonts w:eastAsia="Times New Roman"/>
          <w:color w:val="000000" w:themeColor="text1"/>
          <w:szCs w:val="24"/>
        </w:rPr>
        <w:t>΄</w:t>
      </w:r>
      <w:r>
        <w:rPr>
          <w:rFonts w:eastAsia="Times New Roman"/>
          <w:color w:val="000000" w:themeColor="text1"/>
          <w:szCs w:val="24"/>
        </w:rPr>
        <w:t>,</w:t>
      </w:r>
      <w:r w:rsidRPr="00623946">
        <w:rPr>
          <w:rFonts w:eastAsia="Times New Roman"/>
          <w:color w:val="000000" w:themeColor="text1"/>
          <w:szCs w:val="24"/>
        </w:rPr>
        <w:t xml:space="preserve"> συνήλθε στην Αίθουσα των συνεδριάσεων του Βουλευτηρίου η Βουλή σε ολομέλεια για να συνεδριάσει υπό την προεδρία της </w:t>
      </w:r>
      <w:r>
        <w:rPr>
          <w:rFonts w:eastAsia="Times New Roman"/>
          <w:color w:val="000000" w:themeColor="text1"/>
          <w:szCs w:val="24"/>
        </w:rPr>
        <w:t>Γ</w:t>
      </w:r>
      <w:r w:rsidRPr="00623946">
        <w:rPr>
          <w:rFonts w:eastAsia="Times New Roman"/>
          <w:color w:val="000000" w:themeColor="text1"/>
          <w:szCs w:val="24"/>
        </w:rPr>
        <w:t>΄ Αντιπροέδρου αυτής κ</w:t>
      </w:r>
      <w:r w:rsidRPr="00F82ABD">
        <w:rPr>
          <w:rFonts w:eastAsia="Times New Roman"/>
          <w:color w:val="000000" w:themeColor="text1"/>
          <w:szCs w:val="24"/>
        </w:rPr>
        <w:t>.</w:t>
      </w:r>
      <w:r w:rsidRPr="00623946">
        <w:rPr>
          <w:rFonts w:eastAsia="Times New Roman"/>
          <w:color w:val="000000" w:themeColor="text1"/>
          <w:szCs w:val="24"/>
        </w:rPr>
        <w:t xml:space="preserve"> </w:t>
      </w:r>
      <w:r w:rsidRPr="00F82ABD">
        <w:rPr>
          <w:rFonts w:eastAsia="Times New Roman"/>
          <w:b/>
          <w:color w:val="000000" w:themeColor="text1"/>
          <w:szCs w:val="24"/>
        </w:rPr>
        <w:t>ΑΝΑΣΤΑΣΙΑΣ ΧΡΙΣΤΟΔΟΥΛΟΠΟΥΛΟΥ</w:t>
      </w:r>
      <w:r w:rsidRPr="00623946">
        <w:rPr>
          <w:rFonts w:eastAsia="Times New Roman"/>
          <w:color w:val="000000" w:themeColor="text1"/>
          <w:szCs w:val="24"/>
        </w:rPr>
        <w:t xml:space="preserve">. </w:t>
      </w:r>
    </w:p>
    <w:p w14:paraId="5CAF42D4" w14:textId="77777777" w:rsidR="00A15929" w:rsidRDefault="00D001CD">
      <w:pPr>
        <w:spacing w:line="600" w:lineRule="auto"/>
        <w:ind w:firstLine="720"/>
        <w:jc w:val="both"/>
        <w:rPr>
          <w:rFonts w:eastAsia="Times New Roman"/>
          <w:color w:val="000000" w:themeColor="text1"/>
          <w:szCs w:val="24"/>
        </w:rPr>
      </w:pPr>
      <w:r w:rsidRPr="00623946">
        <w:rPr>
          <w:rFonts w:eastAsia="Times New Roman"/>
          <w:b/>
          <w:color w:val="000000" w:themeColor="text1"/>
          <w:szCs w:val="24"/>
        </w:rPr>
        <w:t>ΠΡΟΕΔΡΕΥΟΥΣΑ (Αναστασία Χριστοδουλοπούλου):</w:t>
      </w:r>
      <w:r>
        <w:rPr>
          <w:rFonts w:eastAsia="Times New Roman"/>
          <w:b/>
          <w:color w:val="000000" w:themeColor="text1"/>
          <w:szCs w:val="24"/>
        </w:rPr>
        <w:t xml:space="preserve"> </w:t>
      </w:r>
      <w:r w:rsidRPr="00623946">
        <w:rPr>
          <w:rFonts w:eastAsia="Times New Roman"/>
          <w:color w:val="000000" w:themeColor="text1"/>
          <w:szCs w:val="24"/>
        </w:rPr>
        <w:t>Κυρίες και κύριοι συνάδελφοι, αρχίζει η</w:t>
      </w:r>
      <w:r w:rsidRPr="00623946">
        <w:rPr>
          <w:rFonts w:eastAsia="Times New Roman"/>
          <w:color w:val="000000" w:themeColor="text1"/>
          <w:szCs w:val="24"/>
        </w:rPr>
        <w:t xml:space="preserve"> συνεδρίαση.</w:t>
      </w:r>
    </w:p>
    <w:p w14:paraId="5CAF42D5" w14:textId="77777777" w:rsidR="00A15929" w:rsidRDefault="00D001CD">
      <w:pPr>
        <w:spacing w:line="600" w:lineRule="auto"/>
        <w:ind w:firstLine="720"/>
        <w:jc w:val="both"/>
        <w:rPr>
          <w:rFonts w:eastAsia="UB-Helvetica" w:cs="Times New Roman"/>
          <w:szCs w:val="24"/>
        </w:rPr>
      </w:pPr>
      <w:r>
        <w:rPr>
          <w:rFonts w:eastAsia="Times New Roman"/>
          <w:color w:val="000000" w:themeColor="text1"/>
          <w:szCs w:val="24"/>
        </w:rPr>
        <w:t>(ΕΠΙΚΥΡΩΣΗ ΠΡΑΚΤΙΚΩΝ: Σύμφωνα με την από 18</w:t>
      </w:r>
      <w:r w:rsidRPr="00F82ABD">
        <w:rPr>
          <w:rFonts w:eastAsia="Times New Roman"/>
          <w:color w:val="000000" w:themeColor="text1"/>
          <w:szCs w:val="24"/>
        </w:rPr>
        <w:t>-</w:t>
      </w:r>
      <w:r>
        <w:rPr>
          <w:rFonts w:eastAsia="Times New Roman"/>
          <w:color w:val="000000" w:themeColor="text1"/>
          <w:szCs w:val="24"/>
        </w:rPr>
        <w:t>4</w:t>
      </w:r>
      <w:r w:rsidRPr="00F82ABD">
        <w:rPr>
          <w:rFonts w:eastAsia="Times New Roman"/>
          <w:color w:val="000000" w:themeColor="text1"/>
          <w:szCs w:val="24"/>
        </w:rPr>
        <w:t>-</w:t>
      </w:r>
      <w:r>
        <w:rPr>
          <w:rFonts w:eastAsia="Times New Roman"/>
          <w:color w:val="000000" w:themeColor="text1"/>
          <w:szCs w:val="24"/>
        </w:rPr>
        <w:t>2019 εξουσιοδότηση του Σώματος επικυρώθηκαν με ευθύνη του Προεδρείου τα Πρακτικά της ΡΙ</w:t>
      </w:r>
      <w:r>
        <w:rPr>
          <w:rFonts w:eastAsia="Times New Roman"/>
          <w:color w:val="000000" w:themeColor="text1"/>
          <w:szCs w:val="24"/>
        </w:rPr>
        <w:t>Γ΄</w:t>
      </w:r>
      <w:r>
        <w:rPr>
          <w:rFonts w:eastAsia="Times New Roman"/>
          <w:color w:val="000000" w:themeColor="text1"/>
          <w:szCs w:val="24"/>
        </w:rPr>
        <w:t xml:space="preserve"> συνεδριάσεώς του, της Πέμπτης 18 Απριλίου 2019, σε ό,τι αφορά </w:t>
      </w:r>
      <w:r>
        <w:rPr>
          <w:rFonts w:eastAsia="Times New Roman"/>
          <w:color w:val="000000" w:themeColor="text1"/>
          <w:szCs w:val="24"/>
        </w:rPr>
        <w:lastRenderedPageBreak/>
        <w:t>την ψήφιση στο σύνολο του σχεδίου νόμου</w:t>
      </w:r>
      <w:r>
        <w:rPr>
          <w:rFonts w:eastAsia="Times New Roman"/>
          <w:color w:val="000000" w:themeColor="text1"/>
          <w:szCs w:val="24"/>
        </w:rPr>
        <w:t>:</w:t>
      </w:r>
      <w:r>
        <w:rPr>
          <w:rFonts w:eastAsia="Times New Roman"/>
          <w:color w:val="000000" w:themeColor="text1"/>
          <w:szCs w:val="24"/>
        </w:rPr>
        <w:t xml:space="preserve"> «Ρυθ</w:t>
      </w:r>
      <w:r>
        <w:rPr>
          <w:rFonts w:eastAsia="Times New Roman"/>
          <w:color w:val="000000" w:themeColor="text1"/>
          <w:szCs w:val="24"/>
        </w:rPr>
        <w:t xml:space="preserve">μίσεις </w:t>
      </w:r>
      <w:r>
        <w:rPr>
          <w:rFonts w:eastAsia="Times New Roman"/>
          <w:color w:val="000000" w:themeColor="text1"/>
          <w:szCs w:val="24"/>
        </w:rPr>
        <w:t>Μ</w:t>
      </w:r>
      <w:r>
        <w:rPr>
          <w:rFonts w:eastAsia="Times New Roman"/>
          <w:color w:val="000000" w:themeColor="text1"/>
          <w:szCs w:val="24"/>
        </w:rPr>
        <w:t xml:space="preserve">έριμνας </w:t>
      </w:r>
      <w:r>
        <w:rPr>
          <w:rFonts w:eastAsia="Times New Roman"/>
          <w:color w:val="000000" w:themeColor="text1"/>
          <w:szCs w:val="24"/>
        </w:rPr>
        <w:t>Π</w:t>
      </w:r>
      <w:r>
        <w:rPr>
          <w:rFonts w:eastAsia="Times New Roman"/>
          <w:color w:val="000000" w:themeColor="text1"/>
          <w:szCs w:val="24"/>
        </w:rPr>
        <w:t>ροσωπικού Ενόπλων Δυνάμεων, Στρατολογίας, Στρατιωτικής Δικαιοσύνης και άλλες διατάξεις».)</w:t>
      </w:r>
    </w:p>
    <w:p w14:paraId="5CAF42D6" w14:textId="77777777" w:rsidR="00A15929" w:rsidRDefault="00D001CD">
      <w:pPr>
        <w:spacing w:line="600" w:lineRule="auto"/>
        <w:ind w:firstLine="720"/>
        <w:jc w:val="both"/>
        <w:rPr>
          <w:rFonts w:eastAsia="UB-Helvetica" w:cs="Times New Roman"/>
          <w:szCs w:val="24"/>
        </w:rPr>
      </w:pPr>
      <w:r>
        <w:rPr>
          <w:rFonts w:eastAsia="UB-Helvetica" w:cs="Times New Roman"/>
          <w:szCs w:val="24"/>
        </w:rPr>
        <w:t>Εισερχόμαστε στην</w:t>
      </w:r>
    </w:p>
    <w:p w14:paraId="5CAF42D7" w14:textId="77777777" w:rsidR="00A15929" w:rsidRDefault="00D001CD">
      <w:pPr>
        <w:spacing w:line="600" w:lineRule="auto"/>
        <w:ind w:firstLine="720"/>
        <w:jc w:val="center"/>
        <w:rPr>
          <w:rFonts w:eastAsia="UB-Helvetica" w:cs="Times New Roman"/>
          <w:b/>
          <w:szCs w:val="24"/>
        </w:rPr>
      </w:pPr>
      <w:r>
        <w:rPr>
          <w:rFonts w:eastAsia="UB-Helvetica" w:cs="Times New Roman"/>
          <w:b/>
          <w:szCs w:val="24"/>
        </w:rPr>
        <w:t>ΕΙΔΙΚΗ ΗΜΕΡΗΣΙΑ ΔΙΑΤΑΞΗ</w:t>
      </w:r>
    </w:p>
    <w:p w14:paraId="5CAF42D8" w14:textId="77777777" w:rsidR="00A15929" w:rsidRDefault="00D001CD">
      <w:pPr>
        <w:spacing w:line="600" w:lineRule="auto"/>
        <w:ind w:firstLine="720"/>
        <w:jc w:val="both"/>
        <w:rPr>
          <w:rFonts w:eastAsia="UB-Helvetica" w:cs="Times New Roman"/>
          <w:szCs w:val="24"/>
        </w:rPr>
      </w:pPr>
      <w:r>
        <w:rPr>
          <w:rFonts w:eastAsia="UB-Helvetica" w:cs="Times New Roman"/>
          <w:szCs w:val="24"/>
        </w:rPr>
        <w:t xml:space="preserve">Αιτήσεις άρσης ασυλίας Βουλευτών: </w:t>
      </w:r>
      <w:r>
        <w:rPr>
          <w:rFonts w:eastAsia="UB-Helvetica" w:cs="Times New Roman"/>
          <w:szCs w:val="24"/>
        </w:rPr>
        <w:t>Συζήτηση και λήψη απόφασης, σύμφωνα με τα άρθρα 62 του Συντάγματος</w:t>
      </w:r>
      <w:r>
        <w:rPr>
          <w:rFonts w:eastAsia="UB-Helvetica" w:cs="Times New Roman"/>
          <w:szCs w:val="24"/>
        </w:rPr>
        <w:t xml:space="preserve"> και 83 του Κανονισμού της Βουλής, για τις αιτήσεις άρσης της ασυλίας των Βουλευτών κ</w:t>
      </w:r>
      <w:r>
        <w:rPr>
          <w:rFonts w:eastAsia="UB-Helvetica" w:cs="Times New Roman"/>
          <w:szCs w:val="24"/>
        </w:rPr>
        <w:t>υρίων</w:t>
      </w:r>
      <w:r>
        <w:rPr>
          <w:rFonts w:eastAsia="UB-Helvetica" w:cs="Times New Roman"/>
          <w:szCs w:val="24"/>
        </w:rPr>
        <w:t xml:space="preserve"> Αριστείδη Φωκά, Μάριου </w:t>
      </w:r>
      <w:proofErr w:type="spellStart"/>
      <w:r>
        <w:rPr>
          <w:rFonts w:eastAsia="UB-Helvetica" w:cs="Times New Roman"/>
          <w:szCs w:val="24"/>
        </w:rPr>
        <w:t>Σαλμά</w:t>
      </w:r>
      <w:proofErr w:type="spellEnd"/>
      <w:r>
        <w:rPr>
          <w:rFonts w:eastAsia="UB-Helvetica" w:cs="Times New Roman"/>
          <w:szCs w:val="24"/>
        </w:rPr>
        <w:t xml:space="preserve"> και Ανδρέα Λοβέρδου.</w:t>
      </w:r>
    </w:p>
    <w:p w14:paraId="5CAF42D9" w14:textId="77777777" w:rsidR="00A15929" w:rsidRDefault="00D001CD">
      <w:pPr>
        <w:spacing w:line="600" w:lineRule="auto"/>
        <w:ind w:firstLine="720"/>
        <w:jc w:val="both"/>
        <w:rPr>
          <w:rFonts w:eastAsia="Times New Roman"/>
          <w:color w:val="000000" w:themeColor="text1"/>
          <w:szCs w:val="24"/>
        </w:rPr>
      </w:pPr>
      <w:r>
        <w:rPr>
          <w:rFonts w:eastAsia="UB-Helvetica" w:cs="Times New Roman"/>
          <w:szCs w:val="24"/>
        </w:rPr>
        <w:t xml:space="preserve">Από την αρμόδια </w:t>
      </w:r>
      <w:r w:rsidRPr="00623946">
        <w:rPr>
          <w:rFonts w:eastAsia="Times New Roman"/>
          <w:color w:val="000000" w:themeColor="text1"/>
          <w:szCs w:val="24"/>
        </w:rPr>
        <w:t xml:space="preserve">Ειδική Μόνιμη Επιτροπή Κοινοβουλευτικής Δεοντολογίας </w:t>
      </w:r>
      <w:r>
        <w:rPr>
          <w:rFonts w:eastAsia="Times New Roman"/>
          <w:color w:val="000000" w:themeColor="text1"/>
          <w:szCs w:val="24"/>
        </w:rPr>
        <w:t xml:space="preserve">ανακοινώθηκε η </w:t>
      </w:r>
      <w:r>
        <w:rPr>
          <w:rFonts w:eastAsia="Times New Roman"/>
          <w:color w:val="000000" w:themeColor="text1"/>
          <w:szCs w:val="24"/>
        </w:rPr>
        <w:t>έ</w:t>
      </w:r>
      <w:r w:rsidRPr="00623946">
        <w:rPr>
          <w:rFonts w:eastAsia="Times New Roman"/>
          <w:color w:val="000000" w:themeColor="text1"/>
          <w:szCs w:val="24"/>
        </w:rPr>
        <w:t>κθεση στις 18</w:t>
      </w:r>
      <w:r>
        <w:rPr>
          <w:rFonts w:eastAsia="Times New Roman"/>
          <w:color w:val="000000" w:themeColor="text1"/>
          <w:szCs w:val="24"/>
        </w:rPr>
        <w:t>-</w:t>
      </w:r>
      <w:r>
        <w:rPr>
          <w:rFonts w:eastAsia="Times New Roman"/>
          <w:color w:val="000000" w:themeColor="text1"/>
          <w:szCs w:val="24"/>
        </w:rPr>
        <w:t>4</w:t>
      </w:r>
      <w:r>
        <w:rPr>
          <w:rFonts w:eastAsia="Times New Roman"/>
          <w:color w:val="000000" w:themeColor="text1"/>
          <w:szCs w:val="24"/>
        </w:rPr>
        <w:t>-</w:t>
      </w:r>
      <w:r>
        <w:rPr>
          <w:rFonts w:eastAsia="Times New Roman"/>
          <w:color w:val="000000" w:themeColor="text1"/>
          <w:szCs w:val="24"/>
        </w:rPr>
        <w:t xml:space="preserve">2019, σύμφωνα </w:t>
      </w:r>
      <w:r w:rsidRPr="00623946">
        <w:rPr>
          <w:rFonts w:eastAsia="Times New Roman"/>
          <w:color w:val="000000" w:themeColor="text1"/>
          <w:szCs w:val="24"/>
        </w:rPr>
        <w:t xml:space="preserve">με την οποία τα </w:t>
      </w:r>
      <w:r>
        <w:rPr>
          <w:rFonts w:eastAsia="Times New Roman"/>
          <w:color w:val="000000" w:themeColor="text1"/>
          <w:szCs w:val="24"/>
        </w:rPr>
        <w:t xml:space="preserve">μέλη της </w:t>
      </w:r>
      <w:r>
        <w:rPr>
          <w:rFonts w:eastAsia="Times New Roman"/>
          <w:color w:val="000000" w:themeColor="text1"/>
          <w:szCs w:val="24"/>
        </w:rPr>
        <w:t>ε</w:t>
      </w:r>
      <w:r w:rsidRPr="00623946">
        <w:rPr>
          <w:rFonts w:eastAsia="Times New Roman"/>
          <w:color w:val="000000" w:themeColor="text1"/>
          <w:szCs w:val="24"/>
        </w:rPr>
        <w:t xml:space="preserve">πιτροπής πρότειναν κατά πλειοψηφία την άρση </w:t>
      </w:r>
      <w:r>
        <w:rPr>
          <w:rFonts w:eastAsia="Times New Roman"/>
          <w:color w:val="000000" w:themeColor="text1"/>
          <w:szCs w:val="24"/>
        </w:rPr>
        <w:t>ασυλίας του κ.</w:t>
      </w:r>
      <w:r w:rsidRPr="00623946">
        <w:rPr>
          <w:rFonts w:eastAsia="Times New Roman"/>
          <w:color w:val="000000" w:themeColor="text1"/>
          <w:szCs w:val="24"/>
        </w:rPr>
        <w:t xml:space="preserve"> </w:t>
      </w:r>
      <w:r>
        <w:rPr>
          <w:rFonts w:eastAsia="Times New Roman"/>
          <w:color w:val="000000" w:themeColor="text1"/>
          <w:szCs w:val="24"/>
        </w:rPr>
        <w:t>Αριστείδη Φωκά.</w:t>
      </w:r>
    </w:p>
    <w:p w14:paraId="5CAF42DA" w14:textId="77777777" w:rsidR="00A15929" w:rsidRDefault="00D001CD">
      <w:pPr>
        <w:spacing w:line="600" w:lineRule="auto"/>
        <w:ind w:firstLine="720"/>
        <w:jc w:val="both"/>
        <w:rPr>
          <w:rFonts w:eastAsia="Times New Roman"/>
          <w:color w:val="000000" w:themeColor="text1"/>
          <w:szCs w:val="24"/>
        </w:rPr>
      </w:pPr>
      <w:r>
        <w:rPr>
          <w:rFonts w:eastAsia="UB-Helvetica" w:cs="Times New Roman"/>
          <w:szCs w:val="24"/>
        </w:rPr>
        <w:t xml:space="preserve">Από την αρμόδια </w:t>
      </w:r>
      <w:r>
        <w:rPr>
          <w:rFonts w:eastAsia="Times New Roman"/>
          <w:color w:val="000000" w:themeColor="text1"/>
          <w:szCs w:val="24"/>
        </w:rPr>
        <w:t xml:space="preserve">Ειδική Μόνιμη Επιτροπή Κοινοβουλευτικής Δεοντολογίας ανακοινώθηκε η </w:t>
      </w:r>
      <w:r>
        <w:rPr>
          <w:rFonts w:eastAsia="Times New Roman"/>
          <w:color w:val="000000" w:themeColor="text1"/>
          <w:szCs w:val="24"/>
        </w:rPr>
        <w:t>έ</w:t>
      </w:r>
      <w:r>
        <w:rPr>
          <w:rFonts w:eastAsia="Times New Roman"/>
          <w:color w:val="000000" w:themeColor="text1"/>
          <w:szCs w:val="24"/>
        </w:rPr>
        <w:t>κθεση στις 18</w:t>
      </w:r>
      <w:r>
        <w:rPr>
          <w:rFonts w:eastAsia="Times New Roman"/>
          <w:color w:val="000000" w:themeColor="text1"/>
          <w:szCs w:val="24"/>
        </w:rPr>
        <w:t>-</w:t>
      </w:r>
      <w:r>
        <w:rPr>
          <w:rFonts w:eastAsia="Times New Roman"/>
          <w:color w:val="000000" w:themeColor="text1"/>
          <w:szCs w:val="24"/>
        </w:rPr>
        <w:t>4</w:t>
      </w:r>
      <w:r>
        <w:rPr>
          <w:rFonts w:eastAsia="Times New Roman"/>
          <w:color w:val="000000" w:themeColor="text1"/>
          <w:szCs w:val="24"/>
        </w:rPr>
        <w:t>-</w:t>
      </w:r>
      <w:r>
        <w:rPr>
          <w:rFonts w:eastAsia="Times New Roman"/>
          <w:color w:val="000000" w:themeColor="text1"/>
          <w:szCs w:val="24"/>
        </w:rPr>
        <w:t xml:space="preserve">2019, σύμφωνα με την οποία τα μέλη της </w:t>
      </w:r>
      <w:r>
        <w:rPr>
          <w:rFonts w:eastAsia="Times New Roman"/>
          <w:color w:val="000000" w:themeColor="text1"/>
          <w:szCs w:val="24"/>
        </w:rPr>
        <w:t>ε</w:t>
      </w:r>
      <w:r>
        <w:rPr>
          <w:rFonts w:eastAsia="Times New Roman"/>
          <w:color w:val="000000" w:themeColor="text1"/>
          <w:szCs w:val="24"/>
        </w:rPr>
        <w:t>πιτροπής πρότε</w:t>
      </w:r>
      <w:r>
        <w:rPr>
          <w:rFonts w:eastAsia="Times New Roman"/>
          <w:color w:val="000000" w:themeColor="text1"/>
          <w:szCs w:val="24"/>
        </w:rPr>
        <w:t xml:space="preserve">ιναν κατά πλειοψηφία την άρση ασυλίας του κ. Μάριου </w:t>
      </w:r>
      <w:proofErr w:type="spellStart"/>
      <w:r>
        <w:rPr>
          <w:rFonts w:eastAsia="Times New Roman"/>
          <w:color w:val="000000" w:themeColor="text1"/>
          <w:szCs w:val="24"/>
        </w:rPr>
        <w:t>Σαλμά</w:t>
      </w:r>
      <w:proofErr w:type="spellEnd"/>
      <w:r>
        <w:rPr>
          <w:rFonts w:eastAsia="Times New Roman"/>
          <w:color w:val="000000" w:themeColor="text1"/>
          <w:szCs w:val="24"/>
        </w:rPr>
        <w:t>.</w:t>
      </w:r>
    </w:p>
    <w:p w14:paraId="5CAF42DB" w14:textId="77777777" w:rsidR="00A15929" w:rsidRDefault="00D001CD">
      <w:pPr>
        <w:spacing w:line="600" w:lineRule="auto"/>
        <w:ind w:firstLine="720"/>
        <w:jc w:val="both"/>
        <w:rPr>
          <w:rFonts w:eastAsia="Times New Roman"/>
          <w:color w:val="000000" w:themeColor="text1"/>
          <w:szCs w:val="24"/>
        </w:rPr>
      </w:pPr>
      <w:r>
        <w:rPr>
          <w:rFonts w:eastAsia="UB-Helvetica" w:cs="Times New Roman"/>
          <w:szCs w:val="24"/>
        </w:rPr>
        <w:lastRenderedPageBreak/>
        <w:t xml:space="preserve">Επίσης, από την αρμόδια </w:t>
      </w:r>
      <w:r>
        <w:rPr>
          <w:rFonts w:eastAsia="Times New Roman"/>
          <w:color w:val="000000" w:themeColor="text1"/>
          <w:szCs w:val="24"/>
        </w:rPr>
        <w:t xml:space="preserve">Ειδική Μόνιμη Επιτροπή Κοινοβουλευτικής Δεοντολογίας ανακοινώθηκε η </w:t>
      </w:r>
      <w:r>
        <w:rPr>
          <w:rFonts w:eastAsia="Times New Roman"/>
          <w:color w:val="000000" w:themeColor="text1"/>
          <w:szCs w:val="24"/>
        </w:rPr>
        <w:t>έ</w:t>
      </w:r>
      <w:r>
        <w:rPr>
          <w:rFonts w:eastAsia="Times New Roman"/>
          <w:color w:val="000000" w:themeColor="text1"/>
          <w:szCs w:val="24"/>
        </w:rPr>
        <w:t>κθεση στις 18</w:t>
      </w:r>
      <w:r>
        <w:rPr>
          <w:rFonts w:eastAsia="Times New Roman"/>
          <w:color w:val="000000" w:themeColor="text1"/>
          <w:szCs w:val="24"/>
        </w:rPr>
        <w:t>-</w:t>
      </w:r>
      <w:r>
        <w:rPr>
          <w:rFonts w:eastAsia="Times New Roman"/>
          <w:color w:val="000000" w:themeColor="text1"/>
          <w:szCs w:val="24"/>
        </w:rPr>
        <w:t>4</w:t>
      </w:r>
      <w:r>
        <w:rPr>
          <w:rFonts w:eastAsia="Times New Roman"/>
          <w:color w:val="000000" w:themeColor="text1"/>
          <w:szCs w:val="24"/>
        </w:rPr>
        <w:t>-</w:t>
      </w:r>
      <w:r>
        <w:rPr>
          <w:rFonts w:eastAsia="Times New Roman"/>
          <w:color w:val="000000" w:themeColor="text1"/>
          <w:szCs w:val="24"/>
        </w:rPr>
        <w:t xml:space="preserve">2019, σύμφωνα με την οποία τα μέλη της </w:t>
      </w:r>
      <w:r>
        <w:rPr>
          <w:rFonts w:eastAsia="Times New Roman"/>
          <w:color w:val="000000" w:themeColor="text1"/>
          <w:szCs w:val="24"/>
        </w:rPr>
        <w:t>ε</w:t>
      </w:r>
      <w:r>
        <w:rPr>
          <w:rFonts w:eastAsia="Times New Roman"/>
          <w:color w:val="000000" w:themeColor="text1"/>
          <w:szCs w:val="24"/>
        </w:rPr>
        <w:t>πιτροπής πρότειναν κατά πλειοψηφία την άρση ασυλ</w:t>
      </w:r>
      <w:r>
        <w:rPr>
          <w:rFonts w:eastAsia="Times New Roman"/>
          <w:color w:val="000000" w:themeColor="text1"/>
          <w:szCs w:val="24"/>
        </w:rPr>
        <w:t>ίας του κ. Ανδρέα Λοβέρδου.</w:t>
      </w:r>
    </w:p>
    <w:p w14:paraId="5CAF42D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w:t>
      </w:r>
      <w:r>
        <w:rPr>
          <w:rFonts w:eastAsia="Times New Roman" w:cs="Times New Roman"/>
          <w:szCs w:val="24"/>
        </w:rPr>
        <w:t xml:space="preserve">εισαγγελικής αρχής </w:t>
      </w:r>
      <w:r>
        <w:rPr>
          <w:rFonts w:eastAsia="Times New Roman" w:cs="Times New Roman"/>
          <w:szCs w:val="24"/>
        </w:rPr>
        <w:t xml:space="preserve">κατά τη διαδικασία του άρθρου 108, παράγραφος 1, εδάφιο δεύτερο. Ο </w:t>
      </w:r>
      <w:r>
        <w:rPr>
          <w:rFonts w:eastAsia="Times New Roman" w:cs="Times New Roman"/>
          <w:szCs w:val="24"/>
        </w:rPr>
        <w:t xml:space="preserve">λόγος δίνεται πάντα, εφόσον ζητηθεί, στον Βουλευτή, στον οποίο αφορά η αίτηση και στους Προέδρους των Κοινοβουλευτικών Ομάδων ή στους αναπληρωτές τους. </w:t>
      </w:r>
    </w:p>
    <w:p w14:paraId="5CAF42D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Σας υπενθυμίζω ότι σύμφωνα με την απόφαση της Διάσκεψης των Προέδρων </w:t>
      </w:r>
      <w:r>
        <w:rPr>
          <w:rFonts w:eastAsia="Times New Roman" w:cs="Times New Roman"/>
          <w:szCs w:val="24"/>
        </w:rPr>
        <w:t>στη συνεδρίασή της στις</w:t>
      </w:r>
      <w:r>
        <w:rPr>
          <w:rFonts w:eastAsia="Times New Roman" w:cs="Times New Roman"/>
          <w:szCs w:val="24"/>
        </w:rPr>
        <w:t xml:space="preserve"> 7 Μαρτίου </w:t>
      </w:r>
      <w:r>
        <w:rPr>
          <w:rFonts w:eastAsia="Times New Roman" w:cs="Times New Roman"/>
          <w:szCs w:val="24"/>
        </w:rPr>
        <w:t>2018</w:t>
      </w:r>
      <w:r>
        <w:rPr>
          <w:rFonts w:eastAsia="Times New Roman" w:cs="Times New Roman"/>
          <w:szCs w:val="24"/>
        </w:rPr>
        <w:t>,</w:t>
      </w:r>
      <w:r>
        <w:rPr>
          <w:rFonts w:eastAsia="Times New Roman" w:cs="Times New Roman"/>
          <w:szCs w:val="24"/>
        </w:rPr>
        <w:t xml:space="preserve"> για τη διαδικασία αυτή έχει ενεργοποιηθεί το νέο σύστημα ηλεκτρονικής ονομαστικής ψηφοφορίας. </w:t>
      </w:r>
    </w:p>
    <w:p w14:paraId="5CAF42D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w:t>
      </w:r>
      <w:r>
        <w:rPr>
          <w:rFonts w:eastAsia="Times New Roman" w:cs="Times New Roman"/>
          <w:szCs w:val="24"/>
        </w:rPr>
        <w:t>ς σας προανέφερα.</w:t>
      </w:r>
    </w:p>
    <w:p w14:paraId="5CAF42D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Η πρώτη υπόθεση αφορά στον συνάδελφο κ. Αριστείδη Φωκά.</w:t>
      </w:r>
    </w:p>
    <w:p w14:paraId="5CAF42E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Επί της πρώτης αίτησης υπάρχει συνάδελφος που ζητάει τον λόγο κατά το άρθρο 108 του Κανονισμού;</w:t>
      </w:r>
    </w:p>
    <w:p w14:paraId="5CAF42E1"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Θα ήθελα τον λόγο, κυρία Πρόεδρε.</w:t>
      </w:r>
    </w:p>
    <w:p w14:paraId="5CAF42E2" w14:textId="77777777" w:rsidR="00A15929" w:rsidRDefault="00D001CD">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w:t>
      </w:r>
      <w:r w:rsidRPr="0010621F">
        <w:rPr>
          <w:rFonts w:eastAsia="Times New Roman" w:cs="Times New Roman"/>
          <w:b/>
          <w:szCs w:val="24"/>
        </w:rPr>
        <w:t>οπούλου):</w:t>
      </w:r>
      <w:r>
        <w:rPr>
          <w:rFonts w:eastAsia="Times New Roman" w:cs="Times New Roman"/>
          <w:szCs w:val="24"/>
        </w:rPr>
        <w:t xml:space="preserve"> Κύριε Φωκά, σύμφωνα με τον Κανονισμό της Βουλής, έχετε τον λόγο για πέντε λεπτά, με ανοχή βέβαια.</w:t>
      </w:r>
    </w:p>
    <w:p w14:paraId="5CAF42E3"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5CAF42E4"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Ευχαριστώ, κυρία Πρόεδρε.</w:t>
      </w:r>
    </w:p>
    <w:p w14:paraId="5CAF42E5"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 2012 ξεκινήσαμε από κοινού με τη σύζυγό μου μια δικαστικ</w:t>
      </w:r>
      <w:r>
        <w:rPr>
          <w:rFonts w:eastAsia="Times New Roman" w:cs="Times New Roman"/>
          <w:szCs w:val="24"/>
        </w:rPr>
        <w:t>ή διαμάχη απέναντι σε μ</w:t>
      </w:r>
      <w:r>
        <w:rPr>
          <w:rFonts w:eastAsia="Times New Roman" w:cs="Times New Roman"/>
          <w:szCs w:val="24"/>
        </w:rPr>
        <w:t>ί</w:t>
      </w:r>
      <w:r>
        <w:rPr>
          <w:rFonts w:eastAsia="Times New Roman" w:cs="Times New Roman"/>
          <w:szCs w:val="24"/>
        </w:rPr>
        <w:t>α ιδιωτική κατασκευαστική εταιρεία. Μέχρι σήμερα έχουμε δικαιωθεί σε Α</w:t>
      </w:r>
      <w:r>
        <w:rPr>
          <w:rFonts w:eastAsia="Times New Roman" w:cs="Times New Roman"/>
          <w:szCs w:val="24"/>
        </w:rPr>
        <w:t>΄</w:t>
      </w:r>
      <w:r>
        <w:rPr>
          <w:rFonts w:eastAsia="Times New Roman" w:cs="Times New Roman"/>
          <w:szCs w:val="24"/>
        </w:rPr>
        <w:t xml:space="preserve"> βαθμό, αλλά και στο </w:t>
      </w:r>
      <w:r>
        <w:rPr>
          <w:rFonts w:eastAsia="Times New Roman" w:cs="Times New Roman"/>
          <w:szCs w:val="24"/>
        </w:rPr>
        <w:t>ε</w:t>
      </w:r>
      <w:r>
        <w:rPr>
          <w:rFonts w:eastAsia="Times New Roman" w:cs="Times New Roman"/>
          <w:szCs w:val="24"/>
        </w:rPr>
        <w:t xml:space="preserve">φετείο, στην αγωγή που καταθέσαμε και ακολούθησε η μήνυση προς εμάς για συκοφαντική δυσφήμιση. </w:t>
      </w:r>
    </w:p>
    <w:p w14:paraId="5CAF42E6"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Στο δικαστήριο αυτό, το οποίο έγινε περίπου πριν τρεις μήνες, αν και ήμουν παρών δεν μου δόθηκε η δυνατότητα να υπερασπιστώ τον εαυτό μου. Η σύζυγός μου αθωώθηκε πανηγυρικά και το ίδιο θέλω να πετύχω και εγώ. </w:t>
      </w:r>
    </w:p>
    <w:p w14:paraId="5CAF42E7"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Γι’ αυτό τον λόγο σας παρακαλώ να ψηφίσετε υπέ</w:t>
      </w:r>
      <w:r>
        <w:rPr>
          <w:rFonts w:eastAsia="Times New Roman" w:cs="Times New Roman"/>
          <w:szCs w:val="24"/>
        </w:rPr>
        <w:t xml:space="preserve">ρ της άρσης της ασυλίας μου, για να μπορέσω να υπερασπιστώ τον εαυτό μου, την τιμή μου και την οικογένειά μου. </w:t>
      </w:r>
    </w:p>
    <w:p w14:paraId="5CAF42E8"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5CAF42E9"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Να συμπληρώσω -και να καλημερίσω τον κύριο Υπουργό Εξωτερικών- ότι έπειτα από την ψηφοφορία που θα ακολουθήσει, θα συζητηθεί η επ</w:t>
      </w:r>
      <w:r>
        <w:rPr>
          <w:rFonts w:eastAsia="Times New Roman" w:cs="Times New Roman"/>
          <w:szCs w:val="24"/>
        </w:rPr>
        <w:t>ίκαιρη επερώτηση που καταθέσαμε προς το Υπουργείο Εξωτερικών, ο Πάνος ο Καμμένος και η Κοινοβουλευτική του Ομάδα. Να είστε εδώ. Θα έχει μεγάλο ενδιαφέρον.</w:t>
      </w:r>
    </w:p>
    <w:p w14:paraId="5CAF42EA" w14:textId="77777777" w:rsidR="00A15929" w:rsidRDefault="00D001CD">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CAF42EB" w14:textId="77777777" w:rsidR="00A15929" w:rsidRDefault="00D001CD">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5CAF42EC"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Η δεύτερη υπόθεση αφ</w:t>
      </w:r>
      <w:r>
        <w:rPr>
          <w:rFonts w:eastAsia="Times New Roman" w:cs="Times New Roman"/>
          <w:szCs w:val="24"/>
        </w:rPr>
        <w:t xml:space="preserve">ορά στον συνάδελφο κ. Μάριο </w:t>
      </w:r>
      <w:proofErr w:type="spellStart"/>
      <w:r>
        <w:rPr>
          <w:rFonts w:eastAsia="Times New Roman" w:cs="Times New Roman"/>
          <w:szCs w:val="24"/>
        </w:rPr>
        <w:t>Σαλμά</w:t>
      </w:r>
      <w:proofErr w:type="spellEnd"/>
      <w:r>
        <w:rPr>
          <w:rFonts w:eastAsia="Times New Roman" w:cs="Times New Roman"/>
          <w:szCs w:val="24"/>
        </w:rPr>
        <w:t>.</w:t>
      </w:r>
    </w:p>
    <w:p w14:paraId="5CAF42ED"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Επί της δεύτερης αίτησης υπάρχει κάποιος συνάδελφος που ζητάει τον λόγο, κατά το άρθρο 108 του Κανονισμού;</w:t>
      </w:r>
    </w:p>
    <w:p w14:paraId="5CAF42EE"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Θα ήθελα τον λόγο, κυρία Πρόεδρε.</w:t>
      </w:r>
    </w:p>
    <w:p w14:paraId="5CAF42EF" w14:textId="77777777" w:rsidR="00A15929" w:rsidRDefault="00D001CD">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λόγο για πέ</w:t>
      </w:r>
      <w:r>
        <w:rPr>
          <w:rFonts w:eastAsia="Times New Roman" w:cs="Times New Roman"/>
          <w:szCs w:val="24"/>
        </w:rPr>
        <w:t xml:space="preserve">ντε λεπτά, με ανοχή, κύριε </w:t>
      </w:r>
      <w:proofErr w:type="spellStart"/>
      <w:r>
        <w:rPr>
          <w:rFonts w:eastAsia="Times New Roman" w:cs="Times New Roman"/>
          <w:szCs w:val="24"/>
        </w:rPr>
        <w:t>Σαλμά</w:t>
      </w:r>
      <w:proofErr w:type="spellEnd"/>
      <w:r>
        <w:rPr>
          <w:rFonts w:eastAsia="Times New Roman" w:cs="Times New Roman"/>
          <w:szCs w:val="24"/>
        </w:rPr>
        <w:t>.</w:t>
      </w:r>
    </w:p>
    <w:p w14:paraId="5CAF42F0"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Δεν λέει χρόνο το άρθρο, κυρία Πρόεδρε.</w:t>
      </w:r>
    </w:p>
    <w:p w14:paraId="5CAF42F1" w14:textId="77777777" w:rsidR="00A15929" w:rsidRDefault="00D001CD">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Είναι γενικευμένη η συζήτηση. Πόσο χρόνο θέλετε εσείς;</w:t>
      </w:r>
    </w:p>
    <w:p w14:paraId="5CAF42F2"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Δεκαπέντε λεπτά.</w:t>
      </w:r>
    </w:p>
    <w:p w14:paraId="5CAF42F3" w14:textId="77777777" w:rsidR="00A15929" w:rsidRDefault="00D001CD">
      <w:pPr>
        <w:spacing w:line="600" w:lineRule="auto"/>
        <w:ind w:firstLine="720"/>
        <w:contextualSpacing/>
        <w:jc w:val="both"/>
        <w:rPr>
          <w:rFonts w:eastAsia="Times New Roman" w:cs="Times New Roman"/>
          <w:szCs w:val="24"/>
        </w:rPr>
      </w:pPr>
      <w:r w:rsidRPr="0010621F">
        <w:rPr>
          <w:rFonts w:eastAsia="Times New Roman" w:cs="Times New Roman"/>
          <w:b/>
          <w:szCs w:val="24"/>
        </w:rPr>
        <w:lastRenderedPageBreak/>
        <w:t>ΠΡΟΕΔΡΕΥΟΥΣΑ (Αναστασία Χριστοδουλοπ</w:t>
      </w:r>
      <w:r w:rsidRPr="0010621F">
        <w:rPr>
          <w:rFonts w:eastAsia="Times New Roman" w:cs="Times New Roman"/>
          <w:b/>
          <w:szCs w:val="24"/>
        </w:rPr>
        <w:t>ούλου):</w:t>
      </w:r>
      <w:r>
        <w:rPr>
          <w:rFonts w:eastAsia="Times New Roman" w:cs="Times New Roman"/>
          <w:szCs w:val="24"/>
        </w:rPr>
        <w:t xml:space="preserve"> Ορίστε, έχετε τον λόγο.</w:t>
      </w:r>
    </w:p>
    <w:p w14:paraId="5CAF42F4"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Ευχαριστώ, κυρία Πρόεδρε.</w:t>
      </w:r>
    </w:p>
    <w:p w14:paraId="5CAF42F5"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είκοσι χρόνια συμπληρώνω φέτος που εκλέγομαι ανελλιπώς -οκτώ φορές- Βουλευτής. Είμαι από τους ελάχιστους Βουλευτές που δεν έχει έρθει ποτέ, μα ποτέ, αίτη</w:t>
      </w:r>
      <w:r>
        <w:rPr>
          <w:rFonts w:eastAsia="Times New Roman" w:cs="Times New Roman"/>
          <w:szCs w:val="24"/>
        </w:rPr>
        <w:t>μα άρσης ασυλίας μου σε αυτά τα είκοσι χρόνια. Σήμερα είναι η πρώτη φορά.</w:t>
      </w:r>
    </w:p>
    <w:p w14:paraId="5CAF42F6"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ροϊσταμένη της </w:t>
      </w:r>
      <w:r>
        <w:rPr>
          <w:rFonts w:eastAsia="Times New Roman" w:cs="Times New Roman"/>
          <w:szCs w:val="24"/>
        </w:rPr>
        <w:t>ε</w:t>
      </w:r>
      <w:r>
        <w:rPr>
          <w:rFonts w:eastAsia="Times New Roman" w:cs="Times New Roman"/>
          <w:szCs w:val="24"/>
        </w:rPr>
        <w:t xml:space="preserve">ισαγγελίας θέλει να πάρει την άποψή μου για ένα θέμα που ερευνά εδώ και δυόμισι χρόνια, των περιβόητων αρθροσκοπήσεων, που έγιναν το 2015 και το 2016 επί </w:t>
      </w:r>
      <w:r>
        <w:rPr>
          <w:rFonts w:eastAsia="Times New Roman" w:cs="Times New Roman"/>
          <w:szCs w:val="24"/>
        </w:rPr>
        <w:t>Κυβέρνησης ΣΥΡΙΖΑ και γι’ αυτό τον λόγο ζητάει την άρση της ασυλίας μου, προκειμένου να δώσω εξηγήσεις.</w:t>
      </w:r>
    </w:p>
    <w:p w14:paraId="5CAF42F7" w14:textId="77777777" w:rsidR="00A15929" w:rsidRDefault="00D001CD">
      <w:pPr>
        <w:spacing w:line="600" w:lineRule="auto"/>
        <w:ind w:firstLine="720"/>
        <w:jc w:val="both"/>
        <w:rPr>
          <w:rFonts w:eastAsia="Times New Roman"/>
          <w:bCs/>
          <w:szCs w:val="24"/>
        </w:rPr>
      </w:pPr>
      <w:r w:rsidRPr="00577FFB">
        <w:rPr>
          <w:rFonts w:eastAsia="Times New Roman"/>
          <w:bCs/>
          <w:szCs w:val="24"/>
        </w:rPr>
        <w:t>Θέλω να ξεκαθαρίσω</w:t>
      </w:r>
      <w:r>
        <w:rPr>
          <w:rFonts w:eastAsia="Times New Roman"/>
          <w:bCs/>
          <w:szCs w:val="24"/>
        </w:rPr>
        <w:t xml:space="preserve"> ότι στην υπόθεση των αρθροσκοπήσε</w:t>
      </w:r>
      <w:r w:rsidRPr="00577FFB">
        <w:rPr>
          <w:rFonts w:eastAsia="Times New Roman"/>
          <w:bCs/>
          <w:szCs w:val="24"/>
        </w:rPr>
        <w:t>ων</w:t>
      </w:r>
      <w:r>
        <w:rPr>
          <w:rFonts w:eastAsia="Times New Roman"/>
          <w:bCs/>
          <w:szCs w:val="24"/>
        </w:rPr>
        <w:t>,</w:t>
      </w:r>
      <w:r w:rsidRPr="00577FFB">
        <w:rPr>
          <w:rFonts w:eastAsia="Times New Roman"/>
          <w:bCs/>
          <w:szCs w:val="24"/>
        </w:rPr>
        <w:t xml:space="preserve"> σε ό</w:t>
      </w:r>
      <w:r>
        <w:rPr>
          <w:rFonts w:eastAsia="Times New Roman"/>
          <w:bCs/>
          <w:szCs w:val="24"/>
        </w:rPr>
        <w:t>,</w:t>
      </w:r>
      <w:r w:rsidRPr="00577FFB">
        <w:rPr>
          <w:rFonts w:eastAsia="Times New Roman"/>
          <w:bCs/>
          <w:szCs w:val="24"/>
        </w:rPr>
        <w:t>τι αφορά εμένα και το συστεγαζόμενο με το ιατρείο μου διαγνωστικό κέντρο</w:t>
      </w:r>
      <w:r>
        <w:rPr>
          <w:rFonts w:eastAsia="Times New Roman"/>
          <w:bCs/>
          <w:szCs w:val="24"/>
        </w:rPr>
        <w:t>,</w:t>
      </w:r>
      <w:r w:rsidRPr="00577FFB">
        <w:rPr>
          <w:rFonts w:eastAsia="Times New Roman"/>
          <w:bCs/>
          <w:szCs w:val="24"/>
        </w:rPr>
        <w:t xml:space="preserve"> έγιναν όλα νόμιμα</w:t>
      </w:r>
      <w:r>
        <w:rPr>
          <w:rFonts w:eastAsia="Times New Roman"/>
          <w:bCs/>
          <w:szCs w:val="24"/>
        </w:rPr>
        <w:t>,</w:t>
      </w:r>
      <w:r w:rsidRPr="00577FFB">
        <w:rPr>
          <w:rFonts w:eastAsia="Times New Roman"/>
          <w:bCs/>
          <w:szCs w:val="24"/>
        </w:rPr>
        <w:t xml:space="preserve"> όπως υποδείχθηκαν από τη διοίκηση και όχι όπως εγώ υπέδειξα στη διοίκη</w:t>
      </w:r>
      <w:r>
        <w:rPr>
          <w:rFonts w:eastAsia="Times New Roman"/>
          <w:bCs/>
          <w:szCs w:val="24"/>
        </w:rPr>
        <w:t>ση, ούτε όπως δήθεν εγώ επηρέασα</w:t>
      </w:r>
      <w:r w:rsidRPr="00577FFB">
        <w:rPr>
          <w:rFonts w:eastAsia="Times New Roman"/>
          <w:bCs/>
          <w:szCs w:val="24"/>
        </w:rPr>
        <w:t xml:space="preserve"> τη διοίκηση να </w:t>
      </w:r>
      <w:r>
        <w:rPr>
          <w:rFonts w:eastAsia="Times New Roman"/>
          <w:bCs/>
          <w:szCs w:val="24"/>
        </w:rPr>
        <w:t xml:space="preserve">υποδείξει και πολύ περισσότερο δεν είχα λόγο να την επηρεάσω να σφάλει. </w:t>
      </w:r>
      <w:r w:rsidRPr="00577FFB">
        <w:rPr>
          <w:rFonts w:eastAsia="Times New Roman"/>
          <w:bCs/>
          <w:szCs w:val="24"/>
        </w:rPr>
        <w:t>Όλα έγιναν προς το συμφέρον των ασθενών</w:t>
      </w:r>
      <w:r>
        <w:rPr>
          <w:rFonts w:eastAsia="Times New Roman"/>
          <w:bCs/>
          <w:szCs w:val="24"/>
        </w:rPr>
        <w:t xml:space="preserve">, που υπηρετώ ως γιατρός </w:t>
      </w:r>
      <w:r>
        <w:rPr>
          <w:rFonts w:eastAsia="Times New Roman"/>
          <w:bCs/>
          <w:szCs w:val="24"/>
        </w:rPr>
        <w:t>και ω</w:t>
      </w:r>
      <w:r w:rsidRPr="00577FFB">
        <w:rPr>
          <w:rFonts w:eastAsia="Times New Roman"/>
          <w:bCs/>
          <w:szCs w:val="24"/>
        </w:rPr>
        <w:t>ς άνθρωπος</w:t>
      </w:r>
      <w:r>
        <w:rPr>
          <w:rFonts w:eastAsia="Times New Roman"/>
          <w:bCs/>
          <w:szCs w:val="24"/>
        </w:rPr>
        <w:t>,</w:t>
      </w:r>
      <w:r w:rsidRPr="00577FFB">
        <w:rPr>
          <w:rFonts w:eastAsia="Times New Roman"/>
          <w:bCs/>
          <w:szCs w:val="24"/>
        </w:rPr>
        <w:t xml:space="preserve"> για δεκαετίες με απόλυτη </w:t>
      </w:r>
      <w:r>
        <w:rPr>
          <w:rFonts w:eastAsia="Times New Roman"/>
          <w:bCs/>
          <w:szCs w:val="24"/>
        </w:rPr>
        <w:t>ηθική.</w:t>
      </w:r>
      <w:r w:rsidRPr="00577FFB">
        <w:rPr>
          <w:rFonts w:eastAsia="Times New Roman"/>
          <w:bCs/>
          <w:szCs w:val="24"/>
        </w:rPr>
        <w:t xml:space="preserve"> </w:t>
      </w:r>
    </w:p>
    <w:p w14:paraId="5CAF42F8" w14:textId="77777777" w:rsidR="00A15929" w:rsidRDefault="00D001CD">
      <w:pPr>
        <w:spacing w:line="600" w:lineRule="auto"/>
        <w:ind w:firstLine="720"/>
        <w:jc w:val="both"/>
        <w:rPr>
          <w:rFonts w:eastAsia="Times New Roman"/>
          <w:bCs/>
          <w:szCs w:val="24"/>
        </w:rPr>
      </w:pPr>
      <w:r w:rsidRPr="00577FFB">
        <w:rPr>
          <w:rFonts w:eastAsia="Times New Roman"/>
          <w:bCs/>
          <w:szCs w:val="24"/>
        </w:rPr>
        <w:lastRenderedPageBreak/>
        <w:t>Πάμε κατευθείαν στην ουσία</w:t>
      </w:r>
      <w:r>
        <w:rPr>
          <w:rFonts w:eastAsia="Times New Roman"/>
          <w:bCs/>
          <w:szCs w:val="24"/>
        </w:rPr>
        <w:t>.</w:t>
      </w:r>
      <w:r w:rsidRPr="00577FFB">
        <w:rPr>
          <w:rFonts w:eastAsia="Times New Roman"/>
          <w:bCs/>
          <w:szCs w:val="24"/>
        </w:rPr>
        <w:t xml:space="preserve"> Τι λέει το </w:t>
      </w:r>
      <w:r>
        <w:rPr>
          <w:rFonts w:eastAsia="Times New Roman"/>
          <w:bCs/>
          <w:szCs w:val="24"/>
        </w:rPr>
        <w:t xml:space="preserve">διαβιβαστικό της </w:t>
      </w:r>
      <w:r>
        <w:rPr>
          <w:rFonts w:eastAsia="Times New Roman"/>
          <w:bCs/>
          <w:szCs w:val="24"/>
        </w:rPr>
        <w:t>ε</w:t>
      </w:r>
      <w:r>
        <w:rPr>
          <w:rFonts w:eastAsia="Times New Roman"/>
          <w:bCs/>
          <w:szCs w:val="24"/>
        </w:rPr>
        <w:t>ισ</w:t>
      </w:r>
      <w:r w:rsidRPr="00577FFB">
        <w:rPr>
          <w:rFonts w:eastAsia="Times New Roman"/>
          <w:bCs/>
          <w:szCs w:val="24"/>
        </w:rPr>
        <w:t>αγγελίας</w:t>
      </w:r>
      <w:r>
        <w:rPr>
          <w:rFonts w:eastAsia="Times New Roman"/>
          <w:bCs/>
          <w:szCs w:val="24"/>
        </w:rPr>
        <w:t>;</w:t>
      </w:r>
      <w:r w:rsidRPr="00577FFB">
        <w:rPr>
          <w:rFonts w:eastAsia="Times New Roman"/>
          <w:bCs/>
          <w:szCs w:val="24"/>
        </w:rPr>
        <w:t xml:space="preserve"> </w:t>
      </w:r>
      <w:r>
        <w:rPr>
          <w:rFonts w:eastAsia="Times New Roman"/>
          <w:bCs/>
          <w:szCs w:val="24"/>
        </w:rPr>
        <w:t>«</w:t>
      </w:r>
      <w:r w:rsidRPr="00577FFB">
        <w:rPr>
          <w:rFonts w:eastAsia="Times New Roman"/>
          <w:bCs/>
          <w:szCs w:val="24"/>
        </w:rPr>
        <w:t>Ενδείξεις ηθικής αυτουργίας σε απιστία</w:t>
      </w:r>
      <w:r>
        <w:rPr>
          <w:rFonts w:eastAsia="Times New Roman"/>
          <w:bCs/>
          <w:szCs w:val="24"/>
        </w:rPr>
        <w:t>».</w:t>
      </w:r>
      <w:r w:rsidRPr="00577FFB">
        <w:rPr>
          <w:rFonts w:eastAsia="Times New Roman"/>
          <w:bCs/>
          <w:szCs w:val="24"/>
        </w:rPr>
        <w:t xml:space="preserve"> Ηθική αυτουργία για τρία γεγονότα</w:t>
      </w:r>
      <w:r>
        <w:rPr>
          <w:rFonts w:eastAsia="Times New Roman"/>
          <w:bCs/>
          <w:szCs w:val="24"/>
        </w:rPr>
        <w:t>:</w:t>
      </w:r>
      <w:r w:rsidRPr="00577FFB">
        <w:rPr>
          <w:rFonts w:eastAsia="Times New Roman"/>
          <w:bCs/>
          <w:szCs w:val="24"/>
        </w:rPr>
        <w:t xml:space="preserve"> </w:t>
      </w:r>
      <w:r>
        <w:rPr>
          <w:rFonts w:eastAsia="Times New Roman"/>
          <w:bCs/>
          <w:szCs w:val="24"/>
        </w:rPr>
        <w:t>Πρώτον,</w:t>
      </w:r>
      <w:r w:rsidRPr="00577FFB">
        <w:rPr>
          <w:rFonts w:eastAsia="Times New Roman"/>
          <w:bCs/>
          <w:szCs w:val="24"/>
        </w:rPr>
        <w:t xml:space="preserve"> τη σύναψη σύμβασης του ΕΟΠΥΥ με ένα διαγνωστικό</w:t>
      </w:r>
      <w:r>
        <w:rPr>
          <w:rFonts w:eastAsia="Times New Roman"/>
          <w:bCs/>
          <w:szCs w:val="24"/>
        </w:rPr>
        <w:t>.</w:t>
      </w:r>
      <w:r w:rsidRPr="00577FFB">
        <w:rPr>
          <w:rFonts w:eastAsia="Times New Roman"/>
          <w:bCs/>
          <w:szCs w:val="24"/>
        </w:rPr>
        <w:t xml:space="preserve"> </w:t>
      </w:r>
      <w:r>
        <w:rPr>
          <w:rFonts w:eastAsia="Times New Roman"/>
          <w:bCs/>
          <w:szCs w:val="24"/>
        </w:rPr>
        <w:t>Δεύ</w:t>
      </w:r>
      <w:r>
        <w:rPr>
          <w:rFonts w:eastAsia="Times New Roman"/>
          <w:bCs/>
          <w:szCs w:val="24"/>
        </w:rPr>
        <w:t>τερον,</w:t>
      </w:r>
      <w:r w:rsidRPr="00577FFB">
        <w:rPr>
          <w:rFonts w:eastAsia="Times New Roman"/>
          <w:bCs/>
          <w:szCs w:val="24"/>
        </w:rPr>
        <w:t xml:space="preserve"> τη σύναψη σύμβασης τροποποιητικής του ΕΟΠΥΥ με ένα </w:t>
      </w:r>
      <w:proofErr w:type="spellStart"/>
      <w:r w:rsidRPr="00577FFB">
        <w:rPr>
          <w:rFonts w:eastAsia="Times New Roman"/>
          <w:bCs/>
          <w:szCs w:val="24"/>
        </w:rPr>
        <w:t>πολυ</w:t>
      </w:r>
      <w:r>
        <w:rPr>
          <w:rFonts w:eastAsia="Times New Roman"/>
          <w:bCs/>
          <w:szCs w:val="24"/>
        </w:rPr>
        <w:t>ϊ</w:t>
      </w:r>
      <w:r w:rsidRPr="00577FFB">
        <w:rPr>
          <w:rFonts w:eastAsia="Times New Roman"/>
          <w:bCs/>
          <w:szCs w:val="24"/>
        </w:rPr>
        <w:t>ατρείο</w:t>
      </w:r>
      <w:proofErr w:type="spellEnd"/>
      <w:r>
        <w:rPr>
          <w:rFonts w:eastAsia="Times New Roman"/>
          <w:bCs/>
          <w:szCs w:val="24"/>
        </w:rPr>
        <w:t>.</w:t>
      </w:r>
      <w:r w:rsidRPr="00577FFB">
        <w:rPr>
          <w:rFonts w:eastAsia="Times New Roman"/>
          <w:bCs/>
          <w:szCs w:val="24"/>
        </w:rPr>
        <w:t xml:space="preserve"> </w:t>
      </w:r>
      <w:r>
        <w:rPr>
          <w:rFonts w:eastAsia="Times New Roman"/>
          <w:bCs/>
          <w:szCs w:val="24"/>
        </w:rPr>
        <w:t>Κ</w:t>
      </w:r>
      <w:r w:rsidRPr="00577FFB">
        <w:rPr>
          <w:rFonts w:eastAsia="Times New Roman"/>
          <w:bCs/>
          <w:szCs w:val="24"/>
        </w:rPr>
        <w:t>αι</w:t>
      </w:r>
      <w:r>
        <w:rPr>
          <w:rFonts w:eastAsia="Times New Roman"/>
          <w:bCs/>
          <w:szCs w:val="24"/>
        </w:rPr>
        <w:t>,</w:t>
      </w:r>
      <w:r w:rsidRPr="00577FFB">
        <w:rPr>
          <w:rFonts w:eastAsia="Times New Roman"/>
          <w:bCs/>
          <w:szCs w:val="24"/>
        </w:rPr>
        <w:t xml:space="preserve"> </w:t>
      </w:r>
      <w:r>
        <w:rPr>
          <w:rFonts w:eastAsia="Times New Roman"/>
          <w:bCs/>
          <w:szCs w:val="24"/>
        </w:rPr>
        <w:t>τρίτον,</w:t>
      </w:r>
      <w:r w:rsidRPr="00577FFB">
        <w:rPr>
          <w:rFonts w:eastAsia="Times New Roman"/>
          <w:bCs/>
          <w:szCs w:val="24"/>
        </w:rPr>
        <w:t xml:space="preserve"> </w:t>
      </w:r>
      <w:r>
        <w:rPr>
          <w:rFonts w:eastAsia="Times New Roman"/>
          <w:bCs/>
          <w:szCs w:val="24"/>
        </w:rPr>
        <w:t xml:space="preserve">για </w:t>
      </w:r>
      <w:r w:rsidRPr="00577FFB">
        <w:rPr>
          <w:rFonts w:eastAsia="Times New Roman"/>
          <w:bCs/>
          <w:szCs w:val="24"/>
        </w:rPr>
        <w:t>παραπεμπτικά που δεν ήταν νομότυπα</w:t>
      </w:r>
      <w:r>
        <w:rPr>
          <w:rFonts w:eastAsia="Times New Roman"/>
          <w:bCs/>
          <w:szCs w:val="24"/>
        </w:rPr>
        <w:t>,</w:t>
      </w:r>
      <w:r w:rsidRPr="00577FFB">
        <w:rPr>
          <w:rFonts w:eastAsia="Times New Roman"/>
          <w:bCs/>
          <w:szCs w:val="24"/>
        </w:rPr>
        <w:t xml:space="preserve"> δηλαδή δεν είχαν σφρ</w:t>
      </w:r>
      <w:r>
        <w:rPr>
          <w:rFonts w:eastAsia="Times New Roman"/>
          <w:bCs/>
          <w:szCs w:val="24"/>
        </w:rPr>
        <w:t>αγίδες και υπογραφές ασφαλισμένου.</w:t>
      </w:r>
      <w:r w:rsidRPr="00577FFB">
        <w:rPr>
          <w:rFonts w:eastAsia="Times New Roman"/>
          <w:bCs/>
          <w:szCs w:val="24"/>
        </w:rPr>
        <w:t xml:space="preserve"> Αυτό λέει</w:t>
      </w:r>
      <w:r>
        <w:rPr>
          <w:rFonts w:eastAsia="Times New Roman"/>
          <w:bCs/>
          <w:szCs w:val="24"/>
        </w:rPr>
        <w:t>.</w:t>
      </w:r>
      <w:r w:rsidRPr="00577FFB">
        <w:rPr>
          <w:rFonts w:eastAsia="Times New Roman"/>
          <w:bCs/>
          <w:szCs w:val="24"/>
        </w:rPr>
        <w:t xml:space="preserve"> </w:t>
      </w:r>
    </w:p>
    <w:p w14:paraId="5CAF42F9" w14:textId="77777777" w:rsidR="00A15929" w:rsidRDefault="00D001CD">
      <w:pPr>
        <w:spacing w:line="600" w:lineRule="auto"/>
        <w:ind w:firstLine="720"/>
        <w:jc w:val="both"/>
        <w:rPr>
          <w:rFonts w:eastAsia="Times New Roman"/>
          <w:bCs/>
          <w:szCs w:val="24"/>
        </w:rPr>
      </w:pPr>
      <w:r w:rsidRPr="00577FFB">
        <w:rPr>
          <w:rFonts w:eastAsia="Times New Roman"/>
          <w:bCs/>
          <w:szCs w:val="24"/>
        </w:rPr>
        <w:t>Αναλυτικά</w:t>
      </w:r>
      <w:r>
        <w:rPr>
          <w:rFonts w:eastAsia="Times New Roman"/>
          <w:bCs/>
          <w:szCs w:val="24"/>
        </w:rPr>
        <w:t>:</w:t>
      </w:r>
      <w:r w:rsidRPr="00577FFB">
        <w:rPr>
          <w:rFonts w:eastAsia="Times New Roman"/>
          <w:bCs/>
          <w:szCs w:val="24"/>
        </w:rPr>
        <w:t xml:space="preserve"> Πρώτον</w:t>
      </w:r>
      <w:r>
        <w:rPr>
          <w:rFonts w:eastAsia="Times New Roman"/>
          <w:bCs/>
          <w:szCs w:val="24"/>
        </w:rPr>
        <w:t>,</w:t>
      </w:r>
      <w:r w:rsidRPr="00577FFB">
        <w:rPr>
          <w:rFonts w:eastAsia="Times New Roman"/>
          <w:bCs/>
          <w:szCs w:val="24"/>
        </w:rPr>
        <w:t xml:space="preserve"> ηθική αυτουργία για σύμβαση που έκανε ο ΕΟΠΥΥ </w:t>
      </w:r>
      <w:r w:rsidRPr="00577FFB">
        <w:rPr>
          <w:rFonts w:eastAsia="Times New Roman"/>
          <w:bCs/>
          <w:szCs w:val="24"/>
        </w:rPr>
        <w:t>με το συστεγαζόμε</w:t>
      </w:r>
      <w:r>
        <w:rPr>
          <w:rFonts w:eastAsia="Times New Roman"/>
          <w:bCs/>
          <w:szCs w:val="24"/>
        </w:rPr>
        <w:t>νο με το ιατρείο μου διαγνωστικό εργαστήριο,</w:t>
      </w:r>
      <w:r w:rsidRPr="00577FFB">
        <w:rPr>
          <w:rFonts w:eastAsia="Times New Roman"/>
          <w:bCs/>
          <w:szCs w:val="24"/>
        </w:rPr>
        <w:t xml:space="preserve"> που δεν ήταν νόμιμη</w:t>
      </w:r>
      <w:r>
        <w:rPr>
          <w:rFonts w:eastAsia="Times New Roman"/>
          <w:bCs/>
          <w:szCs w:val="24"/>
        </w:rPr>
        <w:t>,</w:t>
      </w:r>
      <w:r w:rsidRPr="00577FFB">
        <w:rPr>
          <w:rFonts w:eastAsia="Times New Roman"/>
          <w:bCs/>
          <w:szCs w:val="24"/>
        </w:rPr>
        <w:t xml:space="preserve"> λέει</w:t>
      </w:r>
      <w:r>
        <w:rPr>
          <w:rFonts w:eastAsia="Times New Roman"/>
          <w:bCs/>
          <w:szCs w:val="24"/>
        </w:rPr>
        <w:t>,</w:t>
      </w:r>
      <w:r w:rsidRPr="00577FFB">
        <w:rPr>
          <w:rFonts w:eastAsia="Times New Roman"/>
          <w:bCs/>
          <w:szCs w:val="24"/>
        </w:rPr>
        <w:t xml:space="preserve"> γιατί ήταν διαγνωστικό και δεν ήταν </w:t>
      </w:r>
      <w:proofErr w:type="spellStart"/>
      <w:r w:rsidRPr="00577FFB">
        <w:rPr>
          <w:rFonts w:eastAsia="Times New Roman"/>
          <w:bCs/>
          <w:szCs w:val="24"/>
        </w:rPr>
        <w:t>πολυ</w:t>
      </w:r>
      <w:r>
        <w:rPr>
          <w:rFonts w:eastAsia="Times New Roman"/>
          <w:bCs/>
          <w:szCs w:val="24"/>
        </w:rPr>
        <w:t>ϊ</w:t>
      </w:r>
      <w:r w:rsidRPr="00577FFB">
        <w:rPr>
          <w:rFonts w:eastAsia="Times New Roman"/>
          <w:bCs/>
          <w:szCs w:val="24"/>
        </w:rPr>
        <w:t>ατρείο</w:t>
      </w:r>
      <w:proofErr w:type="spellEnd"/>
      <w:r>
        <w:rPr>
          <w:rFonts w:eastAsia="Times New Roman"/>
          <w:bCs/>
          <w:szCs w:val="24"/>
        </w:rPr>
        <w:t>.</w:t>
      </w:r>
      <w:r w:rsidRPr="00577FFB">
        <w:rPr>
          <w:rFonts w:eastAsia="Times New Roman"/>
          <w:bCs/>
          <w:szCs w:val="24"/>
        </w:rPr>
        <w:t xml:space="preserve"> </w:t>
      </w:r>
      <w:r>
        <w:rPr>
          <w:rFonts w:eastAsia="Times New Roman"/>
          <w:bCs/>
          <w:szCs w:val="24"/>
        </w:rPr>
        <w:t>Γι’</w:t>
      </w:r>
      <w:r w:rsidRPr="00577FFB">
        <w:rPr>
          <w:rFonts w:eastAsia="Times New Roman"/>
          <w:bCs/>
          <w:szCs w:val="24"/>
        </w:rPr>
        <w:t xml:space="preserve"> αυτό μιλάμε</w:t>
      </w:r>
      <w:r>
        <w:rPr>
          <w:rFonts w:eastAsia="Times New Roman"/>
          <w:bCs/>
          <w:szCs w:val="24"/>
        </w:rPr>
        <w:t>.</w:t>
      </w:r>
      <w:r w:rsidRPr="00577FFB">
        <w:rPr>
          <w:rFonts w:eastAsia="Times New Roman"/>
          <w:bCs/>
          <w:szCs w:val="24"/>
        </w:rPr>
        <w:t xml:space="preserve"> Αυτή είναι η παράβαση της παραγράφου 3 του άρθρου 2 του </w:t>
      </w:r>
      <w:r>
        <w:rPr>
          <w:rFonts w:eastAsia="Times New Roman"/>
          <w:bCs/>
          <w:szCs w:val="24"/>
        </w:rPr>
        <w:t>π</w:t>
      </w:r>
      <w:r w:rsidRPr="00577FFB">
        <w:rPr>
          <w:rFonts w:eastAsia="Times New Roman"/>
          <w:bCs/>
          <w:szCs w:val="24"/>
        </w:rPr>
        <w:t xml:space="preserve">ροεδρικού </w:t>
      </w:r>
      <w:r>
        <w:rPr>
          <w:rFonts w:eastAsia="Times New Roman"/>
          <w:bCs/>
          <w:szCs w:val="24"/>
        </w:rPr>
        <w:t>δ</w:t>
      </w:r>
      <w:r w:rsidRPr="00577FFB">
        <w:rPr>
          <w:rFonts w:eastAsia="Times New Roman"/>
          <w:bCs/>
          <w:szCs w:val="24"/>
        </w:rPr>
        <w:t xml:space="preserve">ιατάγματος </w:t>
      </w:r>
      <w:r>
        <w:rPr>
          <w:rFonts w:eastAsia="Times New Roman"/>
          <w:bCs/>
          <w:szCs w:val="24"/>
        </w:rPr>
        <w:t xml:space="preserve">84/2001. Δηλαδή, ότι </w:t>
      </w:r>
      <w:r>
        <w:rPr>
          <w:rFonts w:eastAsia="Times New Roman"/>
          <w:bCs/>
          <w:szCs w:val="24"/>
        </w:rPr>
        <w:t>εγώ επηρέασα</w:t>
      </w:r>
      <w:r w:rsidRPr="00577FFB">
        <w:rPr>
          <w:rFonts w:eastAsia="Times New Roman"/>
          <w:bCs/>
          <w:szCs w:val="24"/>
        </w:rPr>
        <w:t xml:space="preserve"> να γίνει σύμβαση με διαγνωστικό που δεν είχε την ενδεδειγμένη μορφή πρωτοβάθμιας φροντίδας υγείας</w:t>
      </w:r>
      <w:r>
        <w:rPr>
          <w:rFonts w:eastAsia="Times New Roman"/>
          <w:bCs/>
          <w:szCs w:val="24"/>
        </w:rPr>
        <w:t>.</w:t>
      </w:r>
      <w:r w:rsidRPr="00577FFB">
        <w:rPr>
          <w:rFonts w:eastAsia="Times New Roman"/>
          <w:bCs/>
          <w:szCs w:val="24"/>
        </w:rPr>
        <w:t xml:space="preserve"> </w:t>
      </w:r>
      <w:r>
        <w:rPr>
          <w:rFonts w:eastAsia="Times New Roman"/>
          <w:bCs/>
          <w:szCs w:val="24"/>
        </w:rPr>
        <w:t>Μα,</w:t>
      </w:r>
      <w:r w:rsidRPr="00577FFB">
        <w:rPr>
          <w:rFonts w:eastAsia="Times New Roman"/>
          <w:bCs/>
          <w:szCs w:val="24"/>
        </w:rPr>
        <w:t xml:space="preserve"> τη μορφή που έπρεπε να έχει </w:t>
      </w:r>
      <w:r>
        <w:rPr>
          <w:rFonts w:eastAsia="Times New Roman"/>
          <w:bCs/>
          <w:szCs w:val="24"/>
        </w:rPr>
        <w:t xml:space="preserve">η </w:t>
      </w:r>
      <w:r w:rsidRPr="00577FFB">
        <w:rPr>
          <w:rFonts w:eastAsia="Times New Roman"/>
          <w:bCs/>
          <w:szCs w:val="24"/>
        </w:rPr>
        <w:t>εταιρεία και να είναι διαγνωστικό</w:t>
      </w:r>
      <w:r>
        <w:rPr>
          <w:rFonts w:eastAsia="Times New Roman"/>
          <w:bCs/>
          <w:szCs w:val="24"/>
        </w:rPr>
        <w:t>,</w:t>
      </w:r>
      <w:r w:rsidRPr="00577FFB">
        <w:rPr>
          <w:rFonts w:eastAsia="Times New Roman"/>
          <w:bCs/>
          <w:szCs w:val="24"/>
        </w:rPr>
        <w:t xml:space="preserve"> την </w:t>
      </w:r>
      <w:r>
        <w:rPr>
          <w:rFonts w:eastAsia="Times New Roman"/>
          <w:bCs/>
          <w:szCs w:val="24"/>
        </w:rPr>
        <w:t>υπέδειξε</w:t>
      </w:r>
      <w:r w:rsidRPr="00577FFB">
        <w:rPr>
          <w:rFonts w:eastAsia="Times New Roman"/>
          <w:bCs/>
          <w:szCs w:val="24"/>
        </w:rPr>
        <w:t xml:space="preserve"> ο ΕΟΠΥΥ</w:t>
      </w:r>
      <w:r>
        <w:rPr>
          <w:rFonts w:eastAsia="Times New Roman"/>
          <w:bCs/>
          <w:szCs w:val="24"/>
        </w:rPr>
        <w:t>.</w:t>
      </w:r>
      <w:r w:rsidRPr="00577FFB">
        <w:rPr>
          <w:rFonts w:eastAsia="Times New Roman"/>
          <w:bCs/>
          <w:szCs w:val="24"/>
        </w:rPr>
        <w:t xml:space="preserve"> Διαγνωστικό είπε </w:t>
      </w:r>
      <w:r>
        <w:rPr>
          <w:rFonts w:eastAsia="Times New Roman"/>
          <w:bCs/>
          <w:szCs w:val="24"/>
        </w:rPr>
        <w:t xml:space="preserve">ο ΕΟΠΥΥ, </w:t>
      </w:r>
      <w:r w:rsidRPr="00577FFB">
        <w:rPr>
          <w:rFonts w:eastAsia="Times New Roman"/>
          <w:bCs/>
          <w:szCs w:val="24"/>
        </w:rPr>
        <w:t>διαγνωστικό έγινε</w:t>
      </w:r>
      <w:r>
        <w:rPr>
          <w:rFonts w:eastAsia="Times New Roman"/>
          <w:bCs/>
          <w:szCs w:val="24"/>
        </w:rPr>
        <w:t>.</w:t>
      </w:r>
      <w:r w:rsidRPr="00577FFB">
        <w:rPr>
          <w:rFonts w:eastAsia="Times New Roman"/>
          <w:bCs/>
          <w:szCs w:val="24"/>
        </w:rPr>
        <w:t xml:space="preserve"> </w:t>
      </w:r>
      <w:r>
        <w:rPr>
          <w:rFonts w:eastAsia="Times New Roman"/>
          <w:bCs/>
          <w:szCs w:val="24"/>
        </w:rPr>
        <w:t>Αν υποδε</w:t>
      </w:r>
      <w:r>
        <w:rPr>
          <w:rFonts w:eastAsia="Times New Roman"/>
          <w:bCs/>
          <w:szCs w:val="24"/>
        </w:rPr>
        <w:t xml:space="preserve">ίκνυε </w:t>
      </w:r>
      <w:proofErr w:type="spellStart"/>
      <w:r w:rsidRPr="00577FFB">
        <w:rPr>
          <w:rFonts w:eastAsia="Times New Roman"/>
          <w:bCs/>
          <w:szCs w:val="24"/>
        </w:rPr>
        <w:t>πολυϊατρείο</w:t>
      </w:r>
      <w:proofErr w:type="spellEnd"/>
      <w:r>
        <w:rPr>
          <w:rFonts w:eastAsia="Times New Roman"/>
          <w:bCs/>
          <w:szCs w:val="24"/>
        </w:rPr>
        <w:t>,</w:t>
      </w:r>
      <w:r w:rsidRPr="00577FFB">
        <w:rPr>
          <w:rFonts w:eastAsia="Times New Roman"/>
          <w:bCs/>
          <w:szCs w:val="24"/>
        </w:rPr>
        <w:t xml:space="preserve"> όπως ακολούθως έγινε</w:t>
      </w:r>
      <w:r>
        <w:rPr>
          <w:rFonts w:eastAsia="Times New Roman"/>
          <w:bCs/>
          <w:szCs w:val="24"/>
        </w:rPr>
        <w:t>,</w:t>
      </w:r>
      <w:r w:rsidRPr="00577FFB">
        <w:rPr>
          <w:rFonts w:eastAsia="Times New Roman"/>
          <w:bCs/>
          <w:szCs w:val="24"/>
        </w:rPr>
        <w:t xml:space="preserve"> θα γινόταν </w:t>
      </w:r>
      <w:proofErr w:type="spellStart"/>
      <w:r w:rsidRPr="00577FFB">
        <w:rPr>
          <w:rFonts w:eastAsia="Times New Roman"/>
          <w:bCs/>
          <w:szCs w:val="24"/>
        </w:rPr>
        <w:t>πολυϊατρείο</w:t>
      </w:r>
      <w:proofErr w:type="spellEnd"/>
      <w:r>
        <w:rPr>
          <w:rFonts w:eastAsia="Times New Roman"/>
          <w:bCs/>
          <w:szCs w:val="24"/>
        </w:rPr>
        <w:t>,</w:t>
      </w:r>
      <w:r w:rsidRPr="00577FFB">
        <w:rPr>
          <w:rFonts w:eastAsia="Times New Roman"/>
          <w:bCs/>
          <w:szCs w:val="24"/>
        </w:rPr>
        <w:t xml:space="preserve"> όπως και ακολούθως έγινε</w:t>
      </w:r>
      <w:r>
        <w:rPr>
          <w:rFonts w:eastAsia="Times New Roman"/>
          <w:bCs/>
          <w:szCs w:val="24"/>
        </w:rPr>
        <w:t>.</w:t>
      </w:r>
      <w:r w:rsidRPr="00577FFB">
        <w:rPr>
          <w:rFonts w:eastAsia="Times New Roman"/>
          <w:bCs/>
          <w:szCs w:val="24"/>
        </w:rPr>
        <w:t xml:space="preserve"> Τόσο απλά</w:t>
      </w:r>
      <w:r>
        <w:rPr>
          <w:rFonts w:eastAsia="Times New Roman"/>
          <w:bCs/>
          <w:szCs w:val="24"/>
        </w:rPr>
        <w:t>. Αλλά αυτό</w:t>
      </w:r>
      <w:r w:rsidRPr="00577FFB">
        <w:rPr>
          <w:rFonts w:eastAsia="Times New Roman"/>
          <w:bCs/>
          <w:szCs w:val="24"/>
        </w:rPr>
        <w:t xml:space="preserve"> το έγγραφο του ΕΟΠΥΥ</w:t>
      </w:r>
      <w:r>
        <w:rPr>
          <w:rFonts w:eastAsia="Times New Roman"/>
          <w:bCs/>
          <w:szCs w:val="24"/>
        </w:rPr>
        <w:t>,</w:t>
      </w:r>
      <w:r w:rsidRPr="00577FFB">
        <w:rPr>
          <w:rFonts w:eastAsia="Times New Roman"/>
          <w:bCs/>
          <w:szCs w:val="24"/>
        </w:rPr>
        <w:t xml:space="preserve"> που υποδεικνύει το διαγνωστικό</w:t>
      </w:r>
      <w:r>
        <w:rPr>
          <w:rFonts w:eastAsia="Times New Roman"/>
          <w:bCs/>
          <w:szCs w:val="24"/>
        </w:rPr>
        <w:t>,</w:t>
      </w:r>
      <w:r w:rsidRPr="00577FFB">
        <w:rPr>
          <w:rFonts w:eastAsia="Times New Roman"/>
          <w:bCs/>
          <w:szCs w:val="24"/>
        </w:rPr>
        <w:t xml:space="preserve"> δεν υπάρχει στη δικογραφία</w:t>
      </w:r>
      <w:r>
        <w:rPr>
          <w:rFonts w:eastAsia="Times New Roman"/>
          <w:bCs/>
          <w:szCs w:val="24"/>
        </w:rPr>
        <w:t>.</w:t>
      </w:r>
      <w:r w:rsidRPr="00577FFB">
        <w:rPr>
          <w:rFonts w:eastAsia="Times New Roman"/>
          <w:bCs/>
          <w:szCs w:val="24"/>
        </w:rPr>
        <w:t xml:space="preserve"> Θα το προσκομίσω στις εξηγήσεις μου και θα </w:t>
      </w:r>
      <w:r>
        <w:rPr>
          <w:rFonts w:eastAsia="Times New Roman"/>
          <w:bCs/>
          <w:szCs w:val="24"/>
        </w:rPr>
        <w:t>α</w:t>
      </w:r>
      <w:r w:rsidRPr="00577FFB">
        <w:rPr>
          <w:rFonts w:eastAsia="Times New Roman"/>
          <w:bCs/>
          <w:szCs w:val="24"/>
        </w:rPr>
        <w:t xml:space="preserve">ρθούν όποιες </w:t>
      </w:r>
      <w:r>
        <w:rPr>
          <w:rFonts w:eastAsia="Times New Roman"/>
          <w:bCs/>
          <w:szCs w:val="24"/>
        </w:rPr>
        <w:t>άλλες</w:t>
      </w:r>
      <w:r w:rsidRPr="00577FFB">
        <w:rPr>
          <w:rFonts w:eastAsia="Times New Roman"/>
          <w:bCs/>
          <w:szCs w:val="24"/>
        </w:rPr>
        <w:t xml:space="preserve"> εντυπώσεις</w:t>
      </w:r>
      <w:r>
        <w:rPr>
          <w:rFonts w:eastAsia="Times New Roman"/>
          <w:bCs/>
          <w:szCs w:val="24"/>
        </w:rPr>
        <w:t>. Τ</w:t>
      </w:r>
      <w:r w:rsidRPr="00577FFB">
        <w:rPr>
          <w:rFonts w:eastAsia="Times New Roman"/>
          <w:bCs/>
          <w:szCs w:val="24"/>
        </w:rPr>
        <w:t>όσο απλά</w:t>
      </w:r>
      <w:r>
        <w:rPr>
          <w:rFonts w:eastAsia="Times New Roman"/>
          <w:bCs/>
          <w:szCs w:val="24"/>
        </w:rPr>
        <w:t>!</w:t>
      </w:r>
      <w:r w:rsidRPr="00577FFB">
        <w:rPr>
          <w:rFonts w:eastAsia="Times New Roman"/>
          <w:bCs/>
          <w:szCs w:val="24"/>
        </w:rPr>
        <w:t xml:space="preserve"> </w:t>
      </w:r>
    </w:p>
    <w:p w14:paraId="5CAF42FA" w14:textId="77777777" w:rsidR="00A15929" w:rsidRDefault="00D001CD">
      <w:pPr>
        <w:spacing w:line="600" w:lineRule="auto"/>
        <w:ind w:firstLine="720"/>
        <w:jc w:val="both"/>
        <w:rPr>
          <w:rFonts w:eastAsia="Times New Roman"/>
          <w:bCs/>
          <w:szCs w:val="24"/>
        </w:rPr>
      </w:pPr>
      <w:r w:rsidRPr="00577FFB">
        <w:rPr>
          <w:rFonts w:eastAsia="Times New Roman"/>
          <w:bCs/>
          <w:szCs w:val="24"/>
        </w:rPr>
        <w:lastRenderedPageBreak/>
        <w:t xml:space="preserve">Το </w:t>
      </w:r>
      <w:proofErr w:type="spellStart"/>
      <w:r w:rsidRPr="00577FFB">
        <w:rPr>
          <w:rFonts w:eastAsia="Times New Roman"/>
          <w:bCs/>
          <w:szCs w:val="24"/>
        </w:rPr>
        <w:t>πολυϊατρείο</w:t>
      </w:r>
      <w:proofErr w:type="spellEnd"/>
      <w:r>
        <w:rPr>
          <w:rFonts w:eastAsia="Times New Roman"/>
          <w:bCs/>
          <w:szCs w:val="24"/>
        </w:rPr>
        <w:t xml:space="preserve"> -</w:t>
      </w:r>
      <w:r w:rsidRPr="00577FFB">
        <w:rPr>
          <w:rFonts w:eastAsia="Times New Roman"/>
          <w:bCs/>
          <w:szCs w:val="24"/>
        </w:rPr>
        <w:t xml:space="preserve">για να καταλαβαίνουμε </w:t>
      </w:r>
      <w:r>
        <w:rPr>
          <w:rFonts w:eastAsia="Times New Roman"/>
          <w:bCs/>
          <w:szCs w:val="24"/>
        </w:rPr>
        <w:t>εδώ</w:t>
      </w:r>
      <w:r w:rsidRPr="00577FFB">
        <w:rPr>
          <w:rFonts w:eastAsia="Times New Roman"/>
          <w:bCs/>
          <w:szCs w:val="24"/>
        </w:rPr>
        <w:t xml:space="preserve"> μέσα</w:t>
      </w:r>
      <w:r>
        <w:rPr>
          <w:rFonts w:eastAsia="Times New Roman"/>
          <w:bCs/>
          <w:szCs w:val="24"/>
        </w:rPr>
        <w:t>-</w:t>
      </w:r>
      <w:r w:rsidRPr="00577FFB">
        <w:rPr>
          <w:rFonts w:eastAsia="Times New Roman"/>
          <w:bCs/>
          <w:szCs w:val="24"/>
        </w:rPr>
        <w:t xml:space="preserve"> θέλει </w:t>
      </w:r>
      <w:r>
        <w:rPr>
          <w:rFonts w:eastAsia="Times New Roman"/>
          <w:bCs/>
          <w:szCs w:val="24"/>
        </w:rPr>
        <w:t>δεκαεπτά ίδια δ</w:t>
      </w:r>
      <w:r w:rsidRPr="00577FFB">
        <w:rPr>
          <w:rFonts w:eastAsia="Times New Roman"/>
          <w:bCs/>
          <w:szCs w:val="24"/>
        </w:rPr>
        <w:t xml:space="preserve">ικαιολογητικά που θέλει και το διαγνωστικό </w:t>
      </w:r>
      <w:r>
        <w:rPr>
          <w:rFonts w:eastAsia="Times New Roman"/>
          <w:bCs/>
          <w:szCs w:val="24"/>
        </w:rPr>
        <w:t>–</w:t>
      </w:r>
      <w:r w:rsidRPr="00577FFB">
        <w:rPr>
          <w:rFonts w:eastAsia="Times New Roman"/>
          <w:bCs/>
          <w:szCs w:val="24"/>
        </w:rPr>
        <w:t>ακριβώς</w:t>
      </w:r>
      <w:r>
        <w:rPr>
          <w:rFonts w:eastAsia="Times New Roman"/>
          <w:bCs/>
          <w:szCs w:val="24"/>
        </w:rPr>
        <w:t>-</w:t>
      </w:r>
      <w:r w:rsidRPr="00577FFB">
        <w:rPr>
          <w:rFonts w:eastAsia="Times New Roman"/>
          <w:bCs/>
          <w:szCs w:val="24"/>
        </w:rPr>
        <w:t xml:space="preserve"> και έχει και τις ίδιες προδιαγραφές</w:t>
      </w:r>
      <w:r>
        <w:rPr>
          <w:rFonts w:eastAsia="Times New Roman"/>
          <w:bCs/>
          <w:szCs w:val="24"/>
        </w:rPr>
        <w:t>.</w:t>
      </w:r>
      <w:r w:rsidRPr="00577FFB">
        <w:rPr>
          <w:rFonts w:eastAsia="Times New Roman"/>
          <w:bCs/>
          <w:szCs w:val="24"/>
        </w:rPr>
        <w:t xml:space="preserve"> Ακόμη και η φόρμα σύμβασης του ΕΟΠΥΥ είναι ίδια </w:t>
      </w:r>
      <w:r>
        <w:rPr>
          <w:rFonts w:eastAsia="Times New Roman"/>
          <w:bCs/>
          <w:szCs w:val="24"/>
        </w:rPr>
        <w:t>για</w:t>
      </w:r>
      <w:r w:rsidRPr="00577FFB">
        <w:rPr>
          <w:rFonts w:eastAsia="Times New Roman"/>
          <w:bCs/>
          <w:szCs w:val="24"/>
        </w:rPr>
        <w:t xml:space="preserve"> τα </w:t>
      </w:r>
      <w:proofErr w:type="spellStart"/>
      <w:r>
        <w:rPr>
          <w:rFonts w:eastAsia="Times New Roman"/>
          <w:bCs/>
          <w:szCs w:val="24"/>
        </w:rPr>
        <w:t>πολυϊατρεία</w:t>
      </w:r>
      <w:proofErr w:type="spellEnd"/>
      <w:r w:rsidRPr="00577FFB">
        <w:rPr>
          <w:rFonts w:eastAsia="Times New Roman"/>
          <w:bCs/>
          <w:szCs w:val="24"/>
        </w:rPr>
        <w:t xml:space="preserve"> και τ</w:t>
      </w:r>
      <w:r w:rsidRPr="00577FFB">
        <w:rPr>
          <w:rFonts w:eastAsia="Times New Roman"/>
          <w:bCs/>
          <w:szCs w:val="24"/>
        </w:rPr>
        <w:t>α διαγνωστικά</w:t>
      </w:r>
      <w:r>
        <w:rPr>
          <w:rFonts w:eastAsia="Times New Roman"/>
          <w:bCs/>
          <w:szCs w:val="24"/>
        </w:rPr>
        <w:t>.</w:t>
      </w:r>
      <w:r w:rsidRPr="00577FFB">
        <w:rPr>
          <w:rFonts w:eastAsia="Times New Roman"/>
          <w:bCs/>
          <w:szCs w:val="24"/>
        </w:rPr>
        <w:t xml:space="preserve"> </w:t>
      </w:r>
      <w:r>
        <w:rPr>
          <w:rFonts w:eastAsia="Times New Roman"/>
          <w:bCs/>
          <w:szCs w:val="24"/>
        </w:rPr>
        <w:t>Α</w:t>
      </w:r>
      <w:r w:rsidRPr="00577FFB">
        <w:rPr>
          <w:rFonts w:eastAsia="Times New Roman"/>
          <w:bCs/>
          <w:szCs w:val="24"/>
        </w:rPr>
        <w:t xml:space="preserve">πόδειξη ότι </w:t>
      </w:r>
      <w:r>
        <w:rPr>
          <w:rFonts w:eastAsia="Times New Roman"/>
          <w:bCs/>
          <w:szCs w:val="24"/>
        </w:rPr>
        <w:t>ο ΕΟΠΥΥ</w:t>
      </w:r>
      <w:r w:rsidRPr="00577FFB">
        <w:rPr>
          <w:rFonts w:eastAsia="Times New Roman"/>
          <w:bCs/>
          <w:szCs w:val="24"/>
        </w:rPr>
        <w:t xml:space="preserve"> τα βλέπει </w:t>
      </w:r>
      <w:r>
        <w:rPr>
          <w:rFonts w:eastAsia="Times New Roman"/>
          <w:bCs/>
          <w:szCs w:val="24"/>
        </w:rPr>
        <w:t>ενιαία</w:t>
      </w:r>
      <w:r w:rsidRPr="00577FFB">
        <w:rPr>
          <w:rFonts w:eastAsia="Times New Roman"/>
          <w:bCs/>
          <w:szCs w:val="24"/>
        </w:rPr>
        <w:t xml:space="preserve"> ως προς τη σύμβαση</w:t>
      </w:r>
      <w:r>
        <w:rPr>
          <w:rFonts w:eastAsia="Times New Roman"/>
          <w:bCs/>
          <w:szCs w:val="24"/>
        </w:rPr>
        <w:t>.</w:t>
      </w:r>
      <w:r w:rsidRPr="00577FFB">
        <w:rPr>
          <w:rFonts w:eastAsia="Times New Roman"/>
          <w:bCs/>
          <w:szCs w:val="24"/>
        </w:rPr>
        <w:t xml:space="preserve"> </w:t>
      </w:r>
      <w:r>
        <w:rPr>
          <w:rFonts w:eastAsia="Times New Roman"/>
          <w:bCs/>
          <w:szCs w:val="24"/>
        </w:rPr>
        <w:t>Κ</w:t>
      </w:r>
      <w:r w:rsidRPr="00577FFB">
        <w:rPr>
          <w:rFonts w:eastAsia="Times New Roman"/>
          <w:bCs/>
          <w:szCs w:val="24"/>
        </w:rPr>
        <w:t>αι εγώ δεν είχα απολύτως κανένα λόγο</w:t>
      </w:r>
      <w:r>
        <w:rPr>
          <w:rFonts w:eastAsia="Times New Roman"/>
          <w:bCs/>
          <w:szCs w:val="24"/>
        </w:rPr>
        <w:t xml:space="preserve"> να πιέ</w:t>
      </w:r>
      <w:r w:rsidRPr="00577FFB">
        <w:rPr>
          <w:rFonts w:eastAsia="Times New Roman"/>
          <w:bCs/>
          <w:szCs w:val="24"/>
        </w:rPr>
        <w:t>σω τη διοίκηση του ΕΟΠΥΥ να κάνει σύμβασ</w:t>
      </w:r>
      <w:r>
        <w:rPr>
          <w:rFonts w:eastAsia="Times New Roman"/>
          <w:bCs/>
          <w:szCs w:val="24"/>
        </w:rPr>
        <w:t xml:space="preserve">η με διαγνωστικό και όχι με </w:t>
      </w:r>
      <w:proofErr w:type="spellStart"/>
      <w:r>
        <w:rPr>
          <w:rFonts w:eastAsia="Times New Roman"/>
          <w:bCs/>
          <w:szCs w:val="24"/>
        </w:rPr>
        <w:t>πολυϊατρείο</w:t>
      </w:r>
      <w:proofErr w:type="spellEnd"/>
      <w:r>
        <w:rPr>
          <w:rFonts w:eastAsia="Times New Roman"/>
          <w:bCs/>
          <w:szCs w:val="24"/>
        </w:rPr>
        <w:t>.</w:t>
      </w:r>
      <w:r w:rsidRPr="00577FFB">
        <w:rPr>
          <w:rFonts w:eastAsia="Times New Roman"/>
          <w:bCs/>
          <w:szCs w:val="24"/>
        </w:rPr>
        <w:t xml:space="preserve"> </w:t>
      </w:r>
    </w:p>
    <w:p w14:paraId="5CAF42FB" w14:textId="77777777" w:rsidR="00A15929" w:rsidRDefault="00D001CD">
      <w:pPr>
        <w:spacing w:line="600" w:lineRule="auto"/>
        <w:ind w:firstLine="720"/>
        <w:jc w:val="both"/>
        <w:rPr>
          <w:rFonts w:eastAsia="Times New Roman"/>
          <w:bCs/>
          <w:szCs w:val="24"/>
        </w:rPr>
      </w:pPr>
      <w:r w:rsidRPr="00577FFB">
        <w:rPr>
          <w:rFonts w:eastAsia="Times New Roman"/>
          <w:bCs/>
          <w:szCs w:val="24"/>
        </w:rPr>
        <w:t>Τώρα</w:t>
      </w:r>
      <w:r>
        <w:rPr>
          <w:rFonts w:eastAsia="Times New Roman"/>
          <w:bCs/>
          <w:szCs w:val="24"/>
        </w:rPr>
        <w:t>,</w:t>
      </w:r>
      <w:r w:rsidRPr="00577FFB">
        <w:rPr>
          <w:rFonts w:eastAsia="Times New Roman"/>
          <w:bCs/>
          <w:szCs w:val="24"/>
        </w:rPr>
        <w:t xml:space="preserve"> το χαρτί του ΕΟΠΥΥ που υποδεικνύει στην εταιρεία ότι πρέπει να έχει τη μορφή διαγν</w:t>
      </w:r>
      <w:r>
        <w:rPr>
          <w:rFonts w:eastAsia="Times New Roman"/>
          <w:bCs/>
          <w:szCs w:val="24"/>
        </w:rPr>
        <w:t>ωστικού, θα ήταν στη δικογραφία ε</w:t>
      </w:r>
      <w:r w:rsidRPr="00577FFB">
        <w:rPr>
          <w:rFonts w:eastAsia="Times New Roman"/>
          <w:bCs/>
          <w:szCs w:val="24"/>
        </w:rPr>
        <w:t>άν είχαν φροντίσει οι επιθεωρητές</w:t>
      </w:r>
      <w:r>
        <w:rPr>
          <w:rFonts w:eastAsia="Times New Roman"/>
          <w:bCs/>
          <w:szCs w:val="24"/>
        </w:rPr>
        <w:t>,</w:t>
      </w:r>
      <w:r w:rsidRPr="00577FFB">
        <w:rPr>
          <w:rFonts w:eastAsia="Times New Roman"/>
          <w:bCs/>
          <w:szCs w:val="24"/>
        </w:rPr>
        <w:t xml:space="preserve"> που έκανα</w:t>
      </w:r>
      <w:r>
        <w:rPr>
          <w:rFonts w:eastAsia="Times New Roman"/>
          <w:bCs/>
          <w:szCs w:val="24"/>
        </w:rPr>
        <w:t>ν</w:t>
      </w:r>
      <w:r w:rsidRPr="00577FFB">
        <w:rPr>
          <w:rFonts w:eastAsia="Times New Roman"/>
          <w:bCs/>
          <w:szCs w:val="24"/>
        </w:rPr>
        <w:t xml:space="preserve"> τις εκθέσεις</w:t>
      </w:r>
      <w:r>
        <w:rPr>
          <w:rFonts w:eastAsia="Times New Roman"/>
          <w:bCs/>
          <w:szCs w:val="24"/>
        </w:rPr>
        <w:t>,</w:t>
      </w:r>
      <w:r w:rsidRPr="00577FFB">
        <w:rPr>
          <w:rFonts w:eastAsia="Times New Roman"/>
          <w:bCs/>
          <w:szCs w:val="24"/>
        </w:rPr>
        <w:t xml:space="preserve"> να τη</w:t>
      </w:r>
      <w:r>
        <w:rPr>
          <w:rFonts w:eastAsia="Times New Roman"/>
          <w:bCs/>
          <w:szCs w:val="24"/>
        </w:rPr>
        <w:t>ρήσουν το άρθρο 80 του ν.3996/</w:t>
      </w:r>
      <w:r w:rsidRPr="00577FFB">
        <w:rPr>
          <w:rFonts w:eastAsia="Times New Roman"/>
          <w:bCs/>
          <w:szCs w:val="24"/>
        </w:rPr>
        <w:t>11 και καλούσ</w:t>
      </w:r>
      <w:r>
        <w:rPr>
          <w:rFonts w:eastAsia="Times New Roman"/>
          <w:bCs/>
          <w:szCs w:val="24"/>
        </w:rPr>
        <w:t>αν σε εξηγήσεις το διαγνωστικό π</w:t>
      </w:r>
      <w:r>
        <w:rPr>
          <w:rFonts w:eastAsia="Times New Roman"/>
          <w:bCs/>
          <w:szCs w:val="24"/>
        </w:rPr>
        <w:t>ριν κ</w:t>
      </w:r>
      <w:r w:rsidRPr="00577FFB">
        <w:rPr>
          <w:rFonts w:eastAsia="Times New Roman"/>
          <w:bCs/>
          <w:szCs w:val="24"/>
        </w:rPr>
        <w:t>άνουν πόρισμα</w:t>
      </w:r>
      <w:r>
        <w:rPr>
          <w:rFonts w:eastAsia="Times New Roman"/>
          <w:bCs/>
          <w:szCs w:val="24"/>
        </w:rPr>
        <w:t>,</w:t>
      </w:r>
      <w:r w:rsidRPr="00577FFB">
        <w:rPr>
          <w:rFonts w:eastAsia="Times New Roman"/>
          <w:bCs/>
          <w:szCs w:val="24"/>
        </w:rPr>
        <w:t xml:space="preserve"> όπως προβλέπεται</w:t>
      </w:r>
      <w:r>
        <w:rPr>
          <w:rFonts w:eastAsia="Times New Roman"/>
          <w:bCs/>
          <w:szCs w:val="24"/>
        </w:rPr>
        <w:t>.</w:t>
      </w:r>
      <w:r w:rsidRPr="00577FFB">
        <w:rPr>
          <w:rFonts w:eastAsia="Times New Roman"/>
          <w:bCs/>
          <w:szCs w:val="24"/>
        </w:rPr>
        <w:t xml:space="preserve"> </w:t>
      </w:r>
      <w:r>
        <w:rPr>
          <w:rFonts w:eastAsia="Times New Roman"/>
          <w:bCs/>
          <w:szCs w:val="24"/>
        </w:rPr>
        <w:t>Μ</w:t>
      </w:r>
      <w:r w:rsidRPr="00577FFB">
        <w:rPr>
          <w:rFonts w:eastAsia="Times New Roman"/>
          <w:bCs/>
          <w:szCs w:val="24"/>
        </w:rPr>
        <w:t>ε αυτόν τον τ</w:t>
      </w:r>
      <w:r>
        <w:rPr>
          <w:rFonts w:eastAsia="Times New Roman"/>
          <w:bCs/>
          <w:szCs w:val="24"/>
        </w:rPr>
        <w:t xml:space="preserve">ρόπο δεν θα παρασύρονταν οι </w:t>
      </w:r>
      <w:r>
        <w:rPr>
          <w:rFonts w:eastAsia="Times New Roman"/>
          <w:bCs/>
          <w:szCs w:val="24"/>
        </w:rPr>
        <w:t>ε</w:t>
      </w:r>
      <w:r w:rsidRPr="00577FFB">
        <w:rPr>
          <w:rFonts w:eastAsia="Times New Roman"/>
          <w:bCs/>
          <w:szCs w:val="24"/>
        </w:rPr>
        <w:t>ισαγγελείς σε λανθασμένες εντυπώσεις και εκτιμήσεις</w:t>
      </w:r>
      <w:r>
        <w:rPr>
          <w:rFonts w:eastAsia="Times New Roman"/>
          <w:bCs/>
          <w:szCs w:val="24"/>
        </w:rPr>
        <w:t>.</w:t>
      </w:r>
      <w:r w:rsidRPr="00577FFB">
        <w:rPr>
          <w:rFonts w:eastAsia="Times New Roman"/>
          <w:bCs/>
          <w:szCs w:val="24"/>
        </w:rPr>
        <w:t xml:space="preserve"> Πάει το πρώτο</w:t>
      </w:r>
      <w:r>
        <w:rPr>
          <w:rFonts w:eastAsia="Times New Roman"/>
          <w:bCs/>
          <w:szCs w:val="24"/>
        </w:rPr>
        <w:t xml:space="preserve">. </w:t>
      </w:r>
    </w:p>
    <w:p w14:paraId="5CAF42FC" w14:textId="77777777" w:rsidR="00A15929" w:rsidRDefault="00D001CD">
      <w:pPr>
        <w:spacing w:line="600" w:lineRule="auto"/>
        <w:ind w:firstLine="720"/>
        <w:jc w:val="both"/>
        <w:rPr>
          <w:rFonts w:eastAsia="Times New Roman"/>
          <w:bCs/>
          <w:szCs w:val="24"/>
        </w:rPr>
      </w:pPr>
      <w:r>
        <w:rPr>
          <w:rFonts w:eastAsia="Times New Roman"/>
          <w:bCs/>
          <w:szCs w:val="24"/>
        </w:rPr>
        <w:t>Δεύτερον, ηθική αυτουργία</w:t>
      </w:r>
      <w:r w:rsidRPr="00577FFB">
        <w:rPr>
          <w:rFonts w:eastAsia="Times New Roman"/>
          <w:bCs/>
          <w:szCs w:val="24"/>
        </w:rPr>
        <w:t xml:space="preserve"> </w:t>
      </w:r>
      <w:r>
        <w:rPr>
          <w:rFonts w:eastAsia="Times New Roman"/>
          <w:bCs/>
          <w:szCs w:val="24"/>
        </w:rPr>
        <w:t>-ακούστε</w:t>
      </w:r>
      <w:r w:rsidRPr="00577FFB">
        <w:rPr>
          <w:rFonts w:eastAsia="Times New Roman"/>
          <w:bCs/>
          <w:szCs w:val="24"/>
        </w:rPr>
        <w:t xml:space="preserve"> τώρα</w:t>
      </w:r>
      <w:r>
        <w:rPr>
          <w:rFonts w:eastAsia="Times New Roman"/>
          <w:bCs/>
          <w:szCs w:val="24"/>
        </w:rPr>
        <w:t>-</w:t>
      </w:r>
      <w:r w:rsidRPr="00577FFB">
        <w:rPr>
          <w:rFonts w:eastAsia="Times New Roman"/>
          <w:bCs/>
          <w:szCs w:val="24"/>
        </w:rPr>
        <w:t xml:space="preserve"> για μη νόμιμη τροποποιητική σύμβαση του ΕΟΠΥΥ με άλλο</w:t>
      </w:r>
      <w:r>
        <w:rPr>
          <w:rFonts w:eastAsia="Times New Roman"/>
          <w:bCs/>
          <w:szCs w:val="24"/>
        </w:rPr>
        <w:t xml:space="preserve"> </w:t>
      </w:r>
      <w:proofErr w:type="spellStart"/>
      <w:r>
        <w:rPr>
          <w:rFonts w:eastAsia="Times New Roman"/>
          <w:bCs/>
          <w:szCs w:val="24"/>
        </w:rPr>
        <w:t>πολυϊατρείο</w:t>
      </w:r>
      <w:proofErr w:type="spellEnd"/>
      <w:r w:rsidRPr="00577FFB">
        <w:rPr>
          <w:rFonts w:eastAsia="Times New Roman"/>
          <w:bCs/>
          <w:szCs w:val="24"/>
        </w:rPr>
        <w:t xml:space="preserve"> που εγώ δεν είχα κα</w:t>
      </w:r>
      <w:r>
        <w:rPr>
          <w:rFonts w:eastAsia="Times New Roman"/>
          <w:bCs/>
          <w:szCs w:val="24"/>
        </w:rPr>
        <w:t>μ</w:t>
      </w:r>
      <w:r w:rsidRPr="00577FFB">
        <w:rPr>
          <w:rFonts w:eastAsia="Times New Roman"/>
          <w:bCs/>
          <w:szCs w:val="24"/>
        </w:rPr>
        <w:t>μία σχέση</w:t>
      </w:r>
      <w:r>
        <w:rPr>
          <w:rFonts w:eastAsia="Times New Roman"/>
          <w:bCs/>
          <w:szCs w:val="24"/>
        </w:rPr>
        <w:t>, επειδή, λέει,</w:t>
      </w:r>
      <w:r w:rsidRPr="00577FFB">
        <w:rPr>
          <w:rFonts w:eastAsia="Times New Roman"/>
          <w:bCs/>
          <w:szCs w:val="24"/>
        </w:rPr>
        <w:t xml:space="preserve"> δεν είχε δημοσιευτεί η απόφαση Βορ</w:t>
      </w:r>
      <w:r>
        <w:rPr>
          <w:rFonts w:eastAsia="Times New Roman"/>
          <w:bCs/>
          <w:szCs w:val="24"/>
        </w:rPr>
        <w:t>ίδη</w:t>
      </w:r>
      <w:r>
        <w:rPr>
          <w:rFonts w:eastAsia="Times New Roman"/>
          <w:bCs/>
          <w:szCs w:val="24"/>
        </w:rPr>
        <w:t xml:space="preserve"> </w:t>
      </w:r>
      <w:r>
        <w:rPr>
          <w:rFonts w:eastAsia="Times New Roman"/>
          <w:bCs/>
          <w:szCs w:val="24"/>
        </w:rPr>
        <w:t>-</w:t>
      </w:r>
      <w:r>
        <w:rPr>
          <w:rFonts w:eastAsia="Times New Roman"/>
          <w:bCs/>
          <w:szCs w:val="24"/>
        </w:rPr>
        <w:t xml:space="preserve"> </w:t>
      </w:r>
      <w:r w:rsidRPr="00577FFB">
        <w:rPr>
          <w:rFonts w:eastAsia="Times New Roman"/>
          <w:bCs/>
          <w:szCs w:val="24"/>
        </w:rPr>
        <w:t>Γρηγοράκου</w:t>
      </w:r>
      <w:r>
        <w:rPr>
          <w:rFonts w:eastAsia="Times New Roman"/>
          <w:bCs/>
          <w:szCs w:val="24"/>
        </w:rPr>
        <w:t xml:space="preserve"> σε ΦΕΚ</w:t>
      </w:r>
      <w:r w:rsidRPr="00577FFB">
        <w:rPr>
          <w:rFonts w:eastAsia="Times New Roman"/>
          <w:bCs/>
          <w:szCs w:val="24"/>
        </w:rPr>
        <w:t xml:space="preserve"> </w:t>
      </w:r>
      <w:r>
        <w:rPr>
          <w:rFonts w:eastAsia="Times New Roman"/>
          <w:bCs/>
          <w:szCs w:val="24"/>
        </w:rPr>
        <w:t>και δεν ήταν ΚΥΑ.</w:t>
      </w:r>
      <w:r w:rsidRPr="00577FFB">
        <w:rPr>
          <w:rFonts w:eastAsia="Times New Roman"/>
          <w:bCs/>
          <w:szCs w:val="24"/>
        </w:rPr>
        <w:t xml:space="preserve"> </w:t>
      </w:r>
      <w:r>
        <w:rPr>
          <w:rFonts w:eastAsia="Times New Roman"/>
          <w:bCs/>
          <w:szCs w:val="24"/>
        </w:rPr>
        <w:t>Κ</w:t>
      </w:r>
      <w:r w:rsidRPr="00577FFB">
        <w:rPr>
          <w:rFonts w:eastAsia="Times New Roman"/>
          <w:bCs/>
          <w:szCs w:val="24"/>
        </w:rPr>
        <w:t>ι εγώ τι φταίω</w:t>
      </w:r>
      <w:r>
        <w:rPr>
          <w:rFonts w:eastAsia="Times New Roman"/>
          <w:bCs/>
          <w:szCs w:val="24"/>
        </w:rPr>
        <w:t>;</w:t>
      </w:r>
      <w:r w:rsidRPr="00577FFB">
        <w:rPr>
          <w:rFonts w:eastAsia="Times New Roman"/>
          <w:bCs/>
          <w:szCs w:val="24"/>
        </w:rPr>
        <w:t xml:space="preserve"> </w:t>
      </w:r>
      <w:r>
        <w:rPr>
          <w:rFonts w:eastAsia="Times New Roman"/>
          <w:bCs/>
          <w:szCs w:val="24"/>
        </w:rPr>
        <w:t xml:space="preserve">Δηλαδή, πήγα εγώ στον ΕΟΠΥΥ και είπα, «Κάντε </w:t>
      </w:r>
      <w:r w:rsidRPr="00577FFB">
        <w:rPr>
          <w:rFonts w:eastAsia="Times New Roman"/>
          <w:bCs/>
          <w:szCs w:val="24"/>
        </w:rPr>
        <w:t>σύμβα</w:t>
      </w:r>
      <w:r>
        <w:rPr>
          <w:rFonts w:eastAsia="Times New Roman"/>
          <w:bCs/>
          <w:szCs w:val="24"/>
        </w:rPr>
        <w:t xml:space="preserve">ση με ένα ανταγωνιστικό με το συστεγαζόμενο </w:t>
      </w:r>
      <w:r w:rsidRPr="00577FFB">
        <w:rPr>
          <w:rFonts w:eastAsia="Times New Roman"/>
          <w:bCs/>
          <w:szCs w:val="24"/>
        </w:rPr>
        <w:t xml:space="preserve">με το ιατρείο μου </w:t>
      </w:r>
      <w:proofErr w:type="spellStart"/>
      <w:r>
        <w:rPr>
          <w:rFonts w:eastAsia="Times New Roman"/>
          <w:bCs/>
          <w:szCs w:val="24"/>
        </w:rPr>
        <w:t>πολυϊ</w:t>
      </w:r>
      <w:r>
        <w:rPr>
          <w:rFonts w:eastAsia="Times New Roman"/>
          <w:bCs/>
          <w:szCs w:val="24"/>
        </w:rPr>
        <w:t>ατρείο</w:t>
      </w:r>
      <w:proofErr w:type="spellEnd"/>
      <w:r>
        <w:rPr>
          <w:rFonts w:eastAsia="Times New Roman"/>
          <w:bCs/>
          <w:szCs w:val="24"/>
        </w:rPr>
        <w:t>;» και «Κάντε σύμβαση έ</w:t>
      </w:r>
      <w:r w:rsidRPr="00577FFB">
        <w:rPr>
          <w:rFonts w:eastAsia="Times New Roman"/>
          <w:bCs/>
          <w:szCs w:val="24"/>
        </w:rPr>
        <w:t xml:space="preserve">στω κι </w:t>
      </w:r>
      <w:r>
        <w:rPr>
          <w:rFonts w:eastAsia="Times New Roman"/>
          <w:bCs/>
          <w:szCs w:val="24"/>
        </w:rPr>
        <w:t>αν δεν έχει δημοσιευθεί σε ΦΕΚ η</w:t>
      </w:r>
      <w:r w:rsidRPr="00577FFB">
        <w:rPr>
          <w:rFonts w:eastAsia="Times New Roman"/>
          <w:bCs/>
          <w:szCs w:val="24"/>
        </w:rPr>
        <w:t xml:space="preserve"> απόφαση κοστολόγηση</w:t>
      </w:r>
      <w:r>
        <w:rPr>
          <w:rFonts w:eastAsia="Times New Roman"/>
          <w:bCs/>
          <w:szCs w:val="24"/>
        </w:rPr>
        <w:t>ς</w:t>
      </w:r>
      <w:r w:rsidRPr="00577FFB">
        <w:rPr>
          <w:rFonts w:eastAsia="Times New Roman"/>
          <w:bCs/>
          <w:szCs w:val="24"/>
        </w:rPr>
        <w:t xml:space="preserve"> της εξέτασης</w:t>
      </w:r>
      <w:r>
        <w:rPr>
          <w:rFonts w:eastAsia="Times New Roman"/>
          <w:bCs/>
          <w:szCs w:val="24"/>
        </w:rPr>
        <w:t>» ή ο</w:t>
      </w:r>
      <w:r w:rsidRPr="00577FFB">
        <w:rPr>
          <w:rFonts w:eastAsia="Times New Roman"/>
          <w:bCs/>
          <w:szCs w:val="24"/>
        </w:rPr>
        <w:t xml:space="preserve">ι </w:t>
      </w:r>
      <w:r>
        <w:rPr>
          <w:rFonts w:eastAsia="Times New Roman"/>
          <w:bCs/>
          <w:szCs w:val="24"/>
        </w:rPr>
        <w:t>ε</w:t>
      </w:r>
      <w:r w:rsidRPr="00577FFB">
        <w:rPr>
          <w:rFonts w:eastAsia="Times New Roman"/>
          <w:bCs/>
          <w:szCs w:val="24"/>
        </w:rPr>
        <w:t>ισαγγελείς έ</w:t>
      </w:r>
      <w:r>
        <w:rPr>
          <w:rFonts w:eastAsia="Times New Roman"/>
          <w:bCs/>
          <w:szCs w:val="24"/>
        </w:rPr>
        <w:t xml:space="preserve">χουν </w:t>
      </w:r>
      <w:r>
        <w:rPr>
          <w:rFonts w:eastAsia="Times New Roman"/>
          <w:bCs/>
          <w:szCs w:val="24"/>
        </w:rPr>
        <w:lastRenderedPageBreak/>
        <w:t>ενδείξεις ότι εγώ επηρέασα</w:t>
      </w:r>
      <w:r w:rsidRPr="00577FFB">
        <w:rPr>
          <w:rFonts w:eastAsia="Times New Roman"/>
          <w:bCs/>
          <w:szCs w:val="24"/>
        </w:rPr>
        <w:t xml:space="preserve"> κάποιον αυτουργό να μη στείλει στο Εθνικό Τυπογραφείο την απόφαση άλ</w:t>
      </w:r>
      <w:r>
        <w:rPr>
          <w:rFonts w:eastAsia="Times New Roman"/>
          <w:bCs/>
          <w:szCs w:val="24"/>
        </w:rPr>
        <w:t>λων Υπουργών και να την αναρτήσει</w:t>
      </w:r>
      <w:r w:rsidRPr="00577FFB">
        <w:rPr>
          <w:rFonts w:eastAsia="Times New Roman"/>
          <w:bCs/>
          <w:szCs w:val="24"/>
        </w:rPr>
        <w:t xml:space="preserve"> </w:t>
      </w:r>
      <w:r w:rsidRPr="00577FFB">
        <w:rPr>
          <w:rFonts w:eastAsia="Times New Roman"/>
          <w:bCs/>
          <w:szCs w:val="24"/>
        </w:rPr>
        <w:t xml:space="preserve">στο </w:t>
      </w:r>
      <w:r>
        <w:rPr>
          <w:rFonts w:eastAsia="Times New Roman"/>
          <w:bCs/>
          <w:szCs w:val="24"/>
        </w:rPr>
        <w:t>«</w:t>
      </w:r>
      <w:r w:rsidRPr="00577FFB">
        <w:rPr>
          <w:rFonts w:eastAsia="Times New Roman"/>
          <w:bCs/>
          <w:szCs w:val="24"/>
        </w:rPr>
        <w:t>ΔΙΑΥΓΕΙΑ</w:t>
      </w:r>
      <w:r>
        <w:rPr>
          <w:rFonts w:eastAsia="Times New Roman"/>
          <w:bCs/>
          <w:szCs w:val="24"/>
        </w:rPr>
        <w:t>»;</w:t>
      </w:r>
      <w:r w:rsidRPr="00577FFB">
        <w:rPr>
          <w:rFonts w:eastAsia="Times New Roman"/>
          <w:bCs/>
          <w:szCs w:val="24"/>
        </w:rPr>
        <w:t xml:space="preserve"> Και </w:t>
      </w:r>
      <w:r>
        <w:rPr>
          <w:rFonts w:eastAsia="Times New Roman"/>
          <w:bCs/>
          <w:szCs w:val="24"/>
        </w:rPr>
        <w:t>δεν μου λέτε π</w:t>
      </w:r>
      <w:r w:rsidRPr="00577FFB">
        <w:rPr>
          <w:rFonts w:eastAsia="Times New Roman"/>
          <w:bCs/>
          <w:szCs w:val="24"/>
        </w:rPr>
        <w:t>οιος είναι αυτός ο αυτουργός</w:t>
      </w:r>
      <w:r>
        <w:rPr>
          <w:rFonts w:eastAsia="Times New Roman"/>
          <w:bCs/>
          <w:szCs w:val="24"/>
        </w:rPr>
        <w:t xml:space="preserve"> -π</w:t>
      </w:r>
      <w:r w:rsidRPr="00577FFB">
        <w:rPr>
          <w:rFonts w:eastAsia="Times New Roman"/>
          <w:bCs/>
          <w:szCs w:val="24"/>
        </w:rPr>
        <w:t>οιος υπάλληλος</w:t>
      </w:r>
      <w:r>
        <w:rPr>
          <w:rFonts w:eastAsia="Times New Roman"/>
          <w:bCs/>
          <w:szCs w:val="24"/>
        </w:rPr>
        <w:t>,</w:t>
      </w:r>
      <w:r w:rsidRPr="00577FFB">
        <w:rPr>
          <w:rFonts w:eastAsia="Times New Roman"/>
          <w:bCs/>
          <w:szCs w:val="24"/>
        </w:rPr>
        <w:t xml:space="preserve"> σε ποια </w:t>
      </w:r>
      <w:r>
        <w:rPr>
          <w:rFonts w:eastAsia="Times New Roman"/>
          <w:bCs/>
          <w:szCs w:val="24"/>
        </w:rPr>
        <w:t>δ</w:t>
      </w:r>
      <w:r w:rsidRPr="00577FFB">
        <w:rPr>
          <w:rFonts w:eastAsia="Times New Roman"/>
          <w:bCs/>
          <w:szCs w:val="24"/>
        </w:rPr>
        <w:t>ιεύθυνση</w:t>
      </w:r>
      <w:r>
        <w:rPr>
          <w:rFonts w:eastAsia="Times New Roman"/>
          <w:bCs/>
          <w:szCs w:val="24"/>
        </w:rPr>
        <w:t xml:space="preserve">- που του είπα εγώ να μην το πάει στο </w:t>
      </w:r>
      <w:r>
        <w:rPr>
          <w:rFonts w:eastAsia="Times New Roman"/>
          <w:bCs/>
          <w:szCs w:val="24"/>
        </w:rPr>
        <w:t>τ</w:t>
      </w:r>
      <w:r>
        <w:rPr>
          <w:rFonts w:eastAsia="Times New Roman"/>
          <w:bCs/>
          <w:szCs w:val="24"/>
        </w:rPr>
        <w:t xml:space="preserve">υπογραφείο </w:t>
      </w:r>
      <w:r w:rsidRPr="00577FFB">
        <w:rPr>
          <w:rFonts w:eastAsia="Times New Roman"/>
          <w:bCs/>
          <w:szCs w:val="24"/>
        </w:rPr>
        <w:t xml:space="preserve">και να το πάει στο </w:t>
      </w:r>
      <w:r>
        <w:rPr>
          <w:rFonts w:eastAsia="Times New Roman"/>
          <w:bCs/>
          <w:szCs w:val="24"/>
        </w:rPr>
        <w:t>«</w:t>
      </w:r>
      <w:r w:rsidRPr="00577FFB">
        <w:rPr>
          <w:rFonts w:eastAsia="Times New Roman"/>
          <w:bCs/>
          <w:szCs w:val="24"/>
        </w:rPr>
        <w:t>ΔΙΑΥΓΕΙΑ</w:t>
      </w:r>
      <w:r>
        <w:rPr>
          <w:rFonts w:eastAsia="Times New Roman"/>
          <w:bCs/>
          <w:szCs w:val="24"/>
        </w:rPr>
        <w:t>»;</w:t>
      </w:r>
      <w:r w:rsidRPr="00577FFB">
        <w:rPr>
          <w:rFonts w:eastAsia="Times New Roman"/>
          <w:bCs/>
          <w:szCs w:val="24"/>
        </w:rPr>
        <w:t xml:space="preserve"> Γιατί</w:t>
      </w:r>
      <w:r>
        <w:rPr>
          <w:rFonts w:eastAsia="Times New Roman"/>
          <w:bCs/>
          <w:szCs w:val="24"/>
        </w:rPr>
        <w:t>,</w:t>
      </w:r>
      <w:r w:rsidRPr="00577FFB">
        <w:rPr>
          <w:rFonts w:eastAsia="Times New Roman"/>
          <w:bCs/>
          <w:szCs w:val="24"/>
        </w:rPr>
        <w:t xml:space="preserve"> από ό</w:t>
      </w:r>
      <w:r>
        <w:rPr>
          <w:rFonts w:eastAsia="Times New Roman"/>
          <w:bCs/>
          <w:szCs w:val="24"/>
        </w:rPr>
        <w:t>,</w:t>
      </w:r>
      <w:r w:rsidRPr="00577FFB">
        <w:rPr>
          <w:rFonts w:eastAsia="Times New Roman"/>
          <w:bCs/>
          <w:szCs w:val="24"/>
        </w:rPr>
        <w:t>τι ξέρω</w:t>
      </w:r>
      <w:r>
        <w:rPr>
          <w:rFonts w:eastAsia="Times New Roman"/>
          <w:bCs/>
          <w:szCs w:val="24"/>
        </w:rPr>
        <w:t>,</w:t>
      </w:r>
      <w:r w:rsidRPr="00577FFB">
        <w:rPr>
          <w:rFonts w:eastAsia="Times New Roman"/>
          <w:bCs/>
          <w:szCs w:val="24"/>
        </w:rPr>
        <w:t xml:space="preserve"> δεν τ</w:t>
      </w:r>
      <w:r>
        <w:rPr>
          <w:rFonts w:eastAsia="Times New Roman"/>
          <w:bCs/>
          <w:szCs w:val="24"/>
        </w:rPr>
        <w:t>ι</w:t>
      </w:r>
      <w:r w:rsidRPr="00577FFB">
        <w:rPr>
          <w:rFonts w:eastAsia="Times New Roman"/>
          <w:bCs/>
          <w:szCs w:val="24"/>
        </w:rPr>
        <w:t xml:space="preserve">ς πάει ο Υπουργός </w:t>
      </w:r>
      <w:r>
        <w:rPr>
          <w:rFonts w:eastAsia="Times New Roman"/>
          <w:bCs/>
          <w:szCs w:val="24"/>
        </w:rPr>
        <w:t>-ό</w:t>
      </w:r>
      <w:r w:rsidRPr="00577FFB">
        <w:rPr>
          <w:rFonts w:eastAsia="Times New Roman"/>
          <w:bCs/>
          <w:szCs w:val="24"/>
        </w:rPr>
        <w:t xml:space="preserve">σοι έχετε κάνει </w:t>
      </w:r>
      <w:r>
        <w:rPr>
          <w:rFonts w:eastAsia="Times New Roman"/>
          <w:bCs/>
          <w:szCs w:val="24"/>
        </w:rPr>
        <w:t>Υ</w:t>
      </w:r>
      <w:r w:rsidRPr="00577FFB">
        <w:rPr>
          <w:rFonts w:eastAsia="Times New Roman"/>
          <w:bCs/>
          <w:szCs w:val="24"/>
        </w:rPr>
        <w:t>πουργοί</w:t>
      </w:r>
      <w:r>
        <w:rPr>
          <w:rFonts w:eastAsia="Times New Roman"/>
          <w:bCs/>
          <w:szCs w:val="24"/>
        </w:rPr>
        <w:t xml:space="preserve">- </w:t>
      </w:r>
      <w:r>
        <w:rPr>
          <w:rFonts w:eastAsia="Times New Roman"/>
          <w:bCs/>
          <w:szCs w:val="24"/>
        </w:rPr>
        <w:t>χέρι-χέρι τις αποφάσεις</w:t>
      </w:r>
      <w:r w:rsidRPr="00577FFB">
        <w:rPr>
          <w:rFonts w:eastAsia="Times New Roman"/>
          <w:bCs/>
          <w:szCs w:val="24"/>
        </w:rPr>
        <w:t xml:space="preserve"> του στο </w:t>
      </w:r>
      <w:r>
        <w:rPr>
          <w:rFonts w:eastAsia="Times New Roman"/>
          <w:bCs/>
          <w:szCs w:val="24"/>
        </w:rPr>
        <w:t>τ</w:t>
      </w:r>
      <w:r w:rsidRPr="00577FFB">
        <w:rPr>
          <w:rFonts w:eastAsia="Times New Roman"/>
          <w:bCs/>
          <w:szCs w:val="24"/>
        </w:rPr>
        <w:t>υπογραφείο</w:t>
      </w:r>
      <w:r>
        <w:rPr>
          <w:rFonts w:eastAsia="Times New Roman"/>
          <w:bCs/>
          <w:szCs w:val="24"/>
        </w:rPr>
        <w:t>.</w:t>
      </w:r>
      <w:r w:rsidRPr="00577FFB">
        <w:rPr>
          <w:rFonts w:eastAsia="Times New Roman"/>
          <w:bCs/>
          <w:szCs w:val="24"/>
        </w:rPr>
        <w:t xml:space="preserve"> Δηλαδή</w:t>
      </w:r>
      <w:r>
        <w:rPr>
          <w:rFonts w:eastAsia="Times New Roman"/>
          <w:bCs/>
          <w:szCs w:val="24"/>
        </w:rPr>
        <w:t>,</w:t>
      </w:r>
      <w:r w:rsidRPr="00577FFB">
        <w:rPr>
          <w:rFonts w:eastAsia="Times New Roman"/>
          <w:bCs/>
          <w:szCs w:val="24"/>
        </w:rPr>
        <w:t xml:space="preserve"> </w:t>
      </w:r>
      <w:r>
        <w:rPr>
          <w:rFonts w:eastAsia="Times New Roman"/>
          <w:bCs/>
          <w:szCs w:val="24"/>
        </w:rPr>
        <w:t>εγώ</w:t>
      </w:r>
      <w:r w:rsidRPr="00577FFB">
        <w:rPr>
          <w:rFonts w:eastAsia="Times New Roman"/>
          <w:bCs/>
          <w:szCs w:val="24"/>
        </w:rPr>
        <w:t xml:space="preserve"> </w:t>
      </w:r>
      <w:r>
        <w:rPr>
          <w:rFonts w:eastAsia="Times New Roman"/>
          <w:bCs/>
          <w:szCs w:val="24"/>
        </w:rPr>
        <w:t>επηρέασα</w:t>
      </w:r>
      <w:r w:rsidRPr="00577FFB">
        <w:rPr>
          <w:rFonts w:eastAsia="Times New Roman"/>
          <w:bCs/>
          <w:szCs w:val="24"/>
        </w:rPr>
        <w:t xml:space="preserve"> κάποιον να κάνει λάθος </w:t>
      </w:r>
      <w:r>
        <w:rPr>
          <w:rFonts w:eastAsia="Times New Roman"/>
          <w:bCs/>
          <w:szCs w:val="24"/>
        </w:rPr>
        <w:t>σ</w:t>
      </w:r>
      <w:r w:rsidRPr="00577FFB">
        <w:rPr>
          <w:rFonts w:eastAsia="Times New Roman"/>
          <w:bCs/>
          <w:szCs w:val="24"/>
        </w:rPr>
        <w:t>τη διαδικασία</w:t>
      </w:r>
      <w:r>
        <w:rPr>
          <w:rFonts w:eastAsia="Times New Roman"/>
          <w:bCs/>
          <w:szCs w:val="24"/>
        </w:rPr>
        <w:t>.</w:t>
      </w:r>
      <w:r w:rsidRPr="00577FFB">
        <w:rPr>
          <w:rFonts w:eastAsia="Times New Roman"/>
          <w:bCs/>
          <w:szCs w:val="24"/>
        </w:rPr>
        <w:t xml:space="preserve"> </w:t>
      </w:r>
    </w:p>
    <w:p w14:paraId="5CAF42FD" w14:textId="77777777" w:rsidR="00A15929" w:rsidRDefault="00D001CD">
      <w:pPr>
        <w:spacing w:line="600" w:lineRule="auto"/>
        <w:ind w:firstLine="720"/>
        <w:jc w:val="both"/>
        <w:rPr>
          <w:rFonts w:eastAsia="Times New Roman"/>
          <w:color w:val="222222"/>
          <w:szCs w:val="24"/>
          <w:shd w:val="clear" w:color="auto" w:fill="FFFFFF"/>
        </w:rPr>
      </w:pPr>
      <w:r w:rsidRPr="00577FFB">
        <w:rPr>
          <w:rFonts w:eastAsia="Times New Roman"/>
          <w:bCs/>
          <w:szCs w:val="24"/>
        </w:rPr>
        <w:t xml:space="preserve">Με </w:t>
      </w:r>
      <w:proofErr w:type="spellStart"/>
      <w:r w:rsidRPr="00577FFB">
        <w:rPr>
          <w:rFonts w:eastAsia="Times New Roman"/>
          <w:bCs/>
          <w:szCs w:val="24"/>
        </w:rPr>
        <w:t>συγχωρείτε</w:t>
      </w:r>
      <w:proofErr w:type="spellEnd"/>
      <w:r>
        <w:rPr>
          <w:rFonts w:eastAsia="Times New Roman"/>
          <w:bCs/>
          <w:szCs w:val="24"/>
        </w:rPr>
        <w:t>,</w:t>
      </w:r>
      <w:r w:rsidRPr="00577FFB">
        <w:rPr>
          <w:rFonts w:eastAsia="Times New Roman"/>
          <w:bCs/>
          <w:szCs w:val="24"/>
        </w:rPr>
        <w:t xml:space="preserve"> αλλά αυτά δεν στέκουν</w:t>
      </w:r>
      <w:r>
        <w:rPr>
          <w:rFonts w:eastAsia="Times New Roman"/>
          <w:bCs/>
          <w:szCs w:val="24"/>
        </w:rPr>
        <w:t>.</w:t>
      </w:r>
      <w:r w:rsidRPr="00577FFB">
        <w:rPr>
          <w:rFonts w:eastAsia="Times New Roman"/>
          <w:bCs/>
          <w:szCs w:val="24"/>
        </w:rPr>
        <w:t xml:space="preserve"> Είδα τη δικογραφία</w:t>
      </w:r>
      <w:r>
        <w:rPr>
          <w:rFonts w:eastAsia="Times New Roman"/>
          <w:bCs/>
          <w:szCs w:val="24"/>
        </w:rPr>
        <w:t xml:space="preserve"> μήπως και καταλάβω τι εννοούν οι </w:t>
      </w:r>
      <w:r>
        <w:rPr>
          <w:rFonts w:eastAsia="Times New Roman"/>
          <w:bCs/>
          <w:szCs w:val="24"/>
        </w:rPr>
        <w:t>ε</w:t>
      </w:r>
      <w:r>
        <w:rPr>
          <w:rFonts w:eastAsia="Times New Roman"/>
          <w:bCs/>
          <w:szCs w:val="24"/>
        </w:rPr>
        <w:t>ισαγγελείς. Πάντως,</w:t>
      </w:r>
      <w:r w:rsidRPr="00577FFB">
        <w:rPr>
          <w:rFonts w:eastAsia="Times New Roman"/>
          <w:bCs/>
          <w:szCs w:val="24"/>
        </w:rPr>
        <w:t xml:space="preserve"> για να είμαι ειλικρινής</w:t>
      </w:r>
      <w:r>
        <w:rPr>
          <w:rFonts w:eastAsia="Times New Roman"/>
          <w:bCs/>
          <w:szCs w:val="24"/>
        </w:rPr>
        <w:t>,</w:t>
      </w:r>
      <w:r w:rsidRPr="00577FFB">
        <w:rPr>
          <w:rFonts w:eastAsia="Times New Roman"/>
          <w:bCs/>
          <w:szCs w:val="24"/>
        </w:rPr>
        <w:t xml:space="preserve"> ούτε οι έγκριτ</w:t>
      </w:r>
      <w:r w:rsidRPr="00577FFB">
        <w:rPr>
          <w:rFonts w:eastAsia="Times New Roman"/>
          <w:bCs/>
          <w:szCs w:val="24"/>
        </w:rPr>
        <w:t>οι νομικοί και διακεκριμένοι πρ</w:t>
      </w:r>
      <w:r>
        <w:rPr>
          <w:rFonts w:eastAsia="Times New Roman"/>
          <w:bCs/>
          <w:szCs w:val="24"/>
        </w:rPr>
        <w:t>ώην ανώτατοι δικαστές, που έδειξα</w:t>
      </w:r>
      <w:r w:rsidRPr="00577FFB">
        <w:rPr>
          <w:rFonts w:eastAsia="Times New Roman"/>
          <w:bCs/>
          <w:szCs w:val="24"/>
        </w:rPr>
        <w:t xml:space="preserve"> τη δικογραφία</w:t>
      </w:r>
      <w:r>
        <w:rPr>
          <w:rFonts w:eastAsia="Times New Roman"/>
          <w:bCs/>
          <w:szCs w:val="24"/>
        </w:rPr>
        <w:t>,</w:t>
      </w:r>
      <w:r w:rsidRPr="00577FFB">
        <w:rPr>
          <w:rFonts w:eastAsia="Times New Roman"/>
          <w:bCs/>
          <w:szCs w:val="24"/>
        </w:rPr>
        <w:t xml:space="preserve"> κατάλαβα</w:t>
      </w:r>
      <w:r>
        <w:rPr>
          <w:rFonts w:eastAsia="Times New Roman"/>
          <w:bCs/>
          <w:szCs w:val="24"/>
        </w:rPr>
        <w:t>ν.</w:t>
      </w:r>
      <w:r w:rsidRPr="00577FFB">
        <w:rPr>
          <w:rFonts w:eastAsia="Times New Roman"/>
          <w:bCs/>
          <w:szCs w:val="24"/>
        </w:rPr>
        <w:t> </w:t>
      </w:r>
    </w:p>
    <w:p w14:paraId="5CAF42F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Γι’ αυτήν τη σύμβαση δεν εξέφρασε κανένας τέτοια ένσταση στο διοικητικό συμβούλιο του ΕΟΠΥΥ</w:t>
      </w:r>
      <w:r w:rsidRPr="00C7066E">
        <w:rPr>
          <w:rFonts w:eastAsia="Times New Roman" w:cs="Times New Roman"/>
          <w:szCs w:val="24"/>
        </w:rPr>
        <w:t>,</w:t>
      </w:r>
      <w:r>
        <w:rPr>
          <w:rFonts w:eastAsia="Times New Roman" w:cs="Times New Roman"/>
          <w:szCs w:val="24"/>
        </w:rPr>
        <w:t xml:space="preserve"> που αποφάσισε ομόφωνα και σύμφωνα με την εισήγηση της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σ</w:t>
      </w:r>
      <w:r>
        <w:rPr>
          <w:rFonts w:eastAsia="Times New Roman" w:cs="Times New Roman"/>
          <w:szCs w:val="24"/>
        </w:rPr>
        <w:t xml:space="preserve">υμβάσεων, συμπεριλαμβανομένης της </w:t>
      </w:r>
      <w:r>
        <w:rPr>
          <w:rFonts w:eastAsia="Times New Roman" w:cs="Times New Roman"/>
          <w:szCs w:val="24"/>
        </w:rPr>
        <w:t>ν</w:t>
      </w:r>
      <w:r>
        <w:rPr>
          <w:rFonts w:eastAsia="Times New Roman" w:cs="Times New Roman"/>
          <w:szCs w:val="24"/>
        </w:rPr>
        <w:t xml:space="preserve">ομικής </w:t>
      </w:r>
      <w:r>
        <w:rPr>
          <w:rFonts w:eastAsia="Times New Roman" w:cs="Times New Roman"/>
          <w:szCs w:val="24"/>
        </w:rPr>
        <w:t>υ</w:t>
      </w:r>
      <w:r>
        <w:rPr>
          <w:rFonts w:eastAsia="Times New Roman" w:cs="Times New Roman"/>
          <w:szCs w:val="24"/>
        </w:rPr>
        <w:t xml:space="preserve">πηρεσίας και της αρμόδιας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σ</w:t>
      </w:r>
      <w:r>
        <w:rPr>
          <w:rFonts w:eastAsia="Times New Roman" w:cs="Times New Roman"/>
          <w:szCs w:val="24"/>
        </w:rPr>
        <w:t>υμβάσεων. Ούτε, όμως, και αυτή η εισήγηση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περιλαμβάνεται στη δικογραφία, ούτε και η απόφαση του διοικητικού συμβουλίου. Θα περιληφθεί συντόμως. </w:t>
      </w:r>
    </w:p>
    <w:p w14:paraId="5CAF42F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 xml:space="preserve">Κανείς, κυρίες και κύριοι συνάδελφοι, δεν έχει εισφέρει στην προκαταρκτική εξέταση μέχρι σήμερα -και ούτε θα εισφέρει- τέτοια ανάμειξη δική μου σε αυτήν τη διαδικασία διερεύνησης από τον εισαγγελέα τυχόν ευθυνών. </w:t>
      </w:r>
    </w:p>
    <w:p w14:paraId="5CAF430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 ερωτώ: Από πού προέκυψε ότι εγώ επηρέα</w:t>
      </w:r>
      <w:r>
        <w:rPr>
          <w:rFonts w:eastAsia="Times New Roman" w:cs="Times New Roman"/>
          <w:szCs w:val="24"/>
        </w:rPr>
        <w:t>σα τις συμβάσεις</w:t>
      </w:r>
      <w:r w:rsidRPr="00C7066E">
        <w:rPr>
          <w:rFonts w:eastAsia="Times New Roman" w:cs="Times New Roman"/>
          <w:szCs w:val="24"/>
        </w:rPr>
        <w:t xml:space="preserve"> </w:t>
      </w:r>
      <w:r>
        <w:rPr>
          <w:rFonts w:eastAsia="Times New Roman" w:cs="Times New Roman"/>
          <w:szCs w:val="24"/>
        </w:rPr>
        <w:t>να γίνουν, όπως λέει; Από πουθενά. Και πώς θέλει την άποψή μου για εξηγήσεις για κάτι που κανείς δεν με κατηγόρησε; Και ποιος κρίνει τη νομιμότητα των συμβάσεων; Ο φαρμακοποιός - επιθεωρητής της ΥΠΥΔΕΦΚΑ; Αυτά δεν είναι σοβαρά πράγματα.</w:t>
      </w:r>
    </w:p>
    <w:p w14:paraId="5CAF430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Τρ</w:t>
      </w:r>
      <w:r>
        <w:rPr>
          <w:rFonts w:eastAsia="Times New Roman" w:cs="Times New Roman"/>
          <w:szCs w:val="24"/>
        </w:rPr>
        <w:t>ίτον, ηθική αυτουργία για πεντακόσια σαράντα τρία μη νομότυπα παραπεμπτικά, που είναι όλα μη νομότυπα, πλην εξήντα τριών που είναι νομότυπα, αλλά στη συνέχεια ξαναλέει ότι είναι όλα μη νομότυπα. Είναι, δηλαδή, δείγμα απίστευτης προχειρότητας, όπου οι εισαγ</w:t>
      </w:r>
      <w:r>
        <w:rPr>
          <w:rFonts w:eastAsia="Times New Roman" w:cs="Times New Roman"/>
          <w:szCs w:val="24"/>
        </w:rPr>
        <w:t xml:space="preserve">γελείς έκαναν </w:t>
      </w:r>
      <w:r>
        <w:rPr>
          <w:rFonts w:eastAsia="Times New Roman" w:cs="Times New Roman"/>
          <w:szCs w:val="24"/>
          <w:lang w:val="en-US"/>
        </w:rPr>
        <w:t>copy</w:t>
      </w:r>
      <w:r w:rsidRPr="00276F34">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τη γνωμάτευση των επιθεωρητών.</w:t>
      </w:r>
    </w:p>
    <w:p w14:paraId="5CAF430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Αυτές οι τυπικές ελλείψεις, για τις οποίες μιλάμε, εντοπίστηκαν από τη διοίκηση και θεραπεύτηκαν. Τι να συζητήσουμε τώρα; Δεν συνιστούν ποινικό αδίκημα, όταν οι εξετάσεις έγιναν. Και αυτό αποδεικνύετα</w:t>
      </w:r>
      <w:r>
        <w:rPr>
          <w:rFonts w:eastAsia="Times New Roman" w:cs="Times New Roman"/>
          <w:szCs w:val="24"/>
        </w:rPr>
        <w:t xml:space="preserve">ι από τη δικογραφία και τις ένορκες καταθέσεις όλων των ασθενών. </w:t>
      </w:r>
    </w:p>
    <w:p w14:paraId="5CAF430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αναλυτικά: Τον πρωτοβάθμιο έλεγχο των τυπικών ελλείψεων των παραπεμπτικών τον κάνει η αρμόδια Διεύθυνση του ΕΟΠΥΥ και τον δευτεροβάθμιο, αν χρειαστεί, η ΥΠΕΔΥΦΚΑ. Ο πρωτοβάθμιος </w:t>
      </w:r>
      <w:r>
        <w:rPr>
          <w:rFonts w:eastAsia="Times New Roman" w:cs="Times New Roman"/>
          <w:szCs w:val="24"/>
        </w:rPr>
        <w:t xml:space="preserve">έλεγχος του ΕΟΠΥΥ εντόπισε τις τυπικές ελλείψεις -όπου υπήρχαν- για τα παραπεμπτικά του διαγνωστικού. Και τι έκανε; Ό,τι έκανε για όλους τους </w:t>
      </w:r>
      <w:proofErr w:type="spellStart"/>
      <w:r>
        <w:rPr>
          <w:rFonts w:eastAsia="Times New Roman" w:cs="Times New Roman"/>
          <w:szCs w:val="24"/>
        </w:rPr>
        <w:t>παρόχους</w:t>
      </w:r>
      <w:proofErr w:type="spellEnd"/>
      <w:r>
        <w:rPr>
          <w:rFonts w:eastAsia="Times New Roman" w:cs="Times New Roman"/>
          <w:szCs w:val="24"/>
        </w:rPr>
        <w:t xml:space="preserve">, εκατοντάδες διαγνωστικά και κλινικές. </w:t>
      </w:r>
    </w:p>
    <w:p w14:paraId="5CAF430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Ακολουθήθηκε μια διαδικασία, η οποία υπεδείχθη με υπουργική απόφα</w:t>
      </w:r>
      <w:r>
        <w:rPr>
          <w:rFonts w:eastAsia="Times New Roman" w:cs="Times New Roman"/>
          <w:szCs w:val="24"/>
        </w:rPr>
        <w:t xml:space="preserve">ση του κ. </w:t>
      </w:r>
      <w:proofErr w:type="spellStart"/>
      <w:r>
        <w:rPr>
          <w:rFonts w:eastAsia="Times New Roman" w:cs="Times New Roman"/>
          <w:szCs w:val="24"/>
        </w:rPr>
        <w:t>Πολάκη</w:t>
      </w:r>
      <w:proofErr w:type="spellEnd"/>
      <w:r>
        <w:rPr>
          <w:rFonts w:eastAsia="Times New Roman" w:cs="Times New Roman"/>
          <w:szCs w:val="24"/>
        </w:rPr>
        <w:t xml:space="preserve"> και απόφαση του διοικητικού συμβουλίου του ΕΟΠΥΥ που διορίστηκε από το ΣΥΡΙΖΑ. Έγινε δειγματοληπτικός έλεγχος, ζητήθηκαν υπεύθυνες δηλώσεις των ασθενών ότι έγιναν οι εξετάσεις, οι οποίες και κατατέθηκαν. Στη συνέχεια εγκρίθηκε η υποβολή τη</w:t>
      </w:r>
      <w:r>
        <w:rPr>
          <w:rFonts w:eastAsia="Times New Roman" w:cs="Times New Roman"/>
          <w:szCs w:val="24"/>
        </w:rPr>
        <w:t>ς απαίτησης από την ομάδα ελέγχου και με απόφαση του διοικητικού συμβουλίου του ΕΟΠΥΥ -αυτού που διόρισε ο ΣΥΡΙΖΑ στις 29-6-2016- έγινε οριστική εκκαθάριση, μετά, υπογράφηκαν τα εντάλματα από τον πάρεδρο και πληρώθηκαν από τον κ. Γεωργακόπουλο του ΣΥΡΙΖΑ τ</w:t>
      </w:r>
      <w:r>
        <w:rPr>
          <w:rFonts w:eastAsia="Times New Roman" w:cs="Times New Roman"/>
          <w:szCs w:val="24"/>
        </w:rPr>
        <w:t xml:space="preserve">ον αντιπρόεδρο του ΕΟΠΥΥ που υποκίνησε και όλο το θέμα. </w:t>
      </w:r>
    </w:p>
    <w:p w14:paraId="5CAF430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Ενδεικτικά θα σας πω ότι για τα διακόσια, περίπου, παραπεμπτικά του </w:t>
      </w:r>
      <w:r>
        <w:rPr>
          <w:rFonts w:eastAsia="Times New Roman" w:cs="Times New Roman"/>
          <w:szCs w:val="24"/>
        </w:rPr>
        <w:t>«</w:t>
      </w:r>
      <w:r>
        <w:rPr>
          <w:rFonts w:eastAsia="Times New Roman" w:cs="Times New Roman"/>
          <w:szCs w:val="24"/>
        </w:rPr>
        <w:t>ΙΑΤΡΟΚΟΣΜΟΣ</w:t>
      </w:r>
      <w:r>
        <w:rPr>
          <w:rFonts w:eastAsia="Times New Roman" w:cs="Times New Roman"/>
          <w:szCs w:val="24"/>
        </w:rPr>
        <w:t>»</w:t>
      </w:r>
      <w:r>
        <w:rPr>
          <w:rFonts w:eastAsia="Times New Roman" w:cs="Times New Roman"/>
          <w:szCs w:val="24"/>
        </w:rPr>
        <w:t xml:space="preserve"> και μετά τον πρωτοβάθμιο έλεγχο του ΕΟΠΥΥ και το δευ</w:t>
      </w:r>
      <w:r>
        <w:rPr>
          <w:rFonts w:eastAsia="Times New Roman" w:cs="Times New Roman"/>
          <w:szCs w:val="24"/>
        </w:rPr>
        <w:lastRenderedPageBreak/>
        <w:t>τεροβάθμιο του επιθεωρητή Μέλλου της ΥΠΕΔΥΦΚΑ είπαν ότι καλώς πλη</w:t>
      </w:r>
      <w:r>
        <w:rPr>
          <w:rFonts w:eastAsia="Times New Roman" w:cs="Times New Roman"/>
          <w:szCs w:val="24"/>
        </w:rPr>
        <w:t>ρώθηκαν. Άρα, γιατί το διαβιβαστικό λέει ότι όλα τα παραπεμπτικά είναι μη νομότυπα;</w:t>
      </w:r>
    </w:p>
    <w:p w14:paraId="5CAF430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Και ποιος είπε στους εισαγγελείς ότι για την περίοδο Ιούνιος του 2015 έως Απρίλη του 2016, που το διαγνωστικό εκτέλεσε τις τριακόσιες εξήντα τρεις εξετάσεις, όπου λέει ότι </w:t>
      </w:r>
      <w:r>
        <w:rPr>
          <w:rFonts w:eastAsia="Times New Roman" w:cs="Times New Roman"/>
          <w:szCs w:val="24"/>
        </w:rPr>
        <w:t xml:space="preserve">δεν υπάρχουν υπογραφές των ασφαλισμένων, ότι χρειάζονταν υπογραφές ασφαλισμένων, αφού στις 2 Μαΐου του 2016 -εκ των υστέρων- η υπουργική απόφαση του κ. </w:t>
      </w:r>
      <w:proofErr w:type="spellStart"/>
      <w:r>
        <w:rPr>
          <w:rFonts w:eastAsia="Times New Roman" w:cs="Times New Roman"/>
          <w:szCs w:val="24"/>
        </w:rPr>
        <w:t>Πολάκη</w:t>
      </w:r>
      <w:proofErr w:type="spellEnd"/>
      <w:r>
        <w:rPr>
          <w:rFonts w:eastAsia="Times New Roman" w:cs="Times New Roman"/>
          <w:szCs w:val="24"/>
        </w:rPr>
        <w:t xml:space="preserve"> το καθιστά υποχρεωτικό; </w:t>
      </w:r>
    </w:p>
    <w:p w14:paraId="5CAF430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Δεν είπε κανείς στους τρεις εισαγγελείς ότι η έλλειψη υπογραφής ασφαλισμ</w:t>
      </w:r>
      <w:r>
        <w:rPr>
          <w:rFonts w:eastAsia="Times New Roman" w:cs="Times New Roman"/>
          <w:szCs w:val="24"/>
        </w:rPr>
        <w:t>ένου δεν αποτελούσε καν λόγο ακυρότητας παραπεμπτικού; Δεν είδαν τις οδηγίες του ΕΟΠΥΥ προς τις ελεγκτικές εταιρείες που έκαναν εκκαθάριση το 2014, το 2013 και το 2012, ότι, δηλαδή, η έλλειψη υπογραφής ασφαλισμένου δεν συνιστά λόγο να μην πληρωθεί το παραπ</w:t>
      </w:r>
      <w:r>
        <w:rPr>
          <w:rFonts w:eastAsia="Times New Roman" w:cs="Times New Roman"/>
          <w:szCs w:val="24"/>
        </w:rPr>
        <w:t>εμπτικό; Οι σφραγίδες και οι υπογραφές είναι για να ελέγξουμε αν έγιναν οι εξετάσεις. Οι ασθενείς έδωσαν ένορκη κατάθεση. Είπαν ότι έγιναν και τέλειωσε το θέμα.</w:t>
      </w:r>
    </w:p>
    <w:p w14:paraId="5CAF430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Έχω και άλλα επιχειρήματα.</w:t>
      </w:r>
    </w:p>
    <w:p w14:paraId="5CAF430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Το άρθρο 19 της σύμβασης λέει πως όταν βλέπεις τυπικές ελλείψεις στα</w:t>
      </w:r>
      <w:r>
        <w:rPr>
          <w:rFonts w:eastAsia="Times New Roman" w:cs="Times New Roman"/>
          <w:szCs w:val="24"/>
        </w:rPr>
        <w:t xml:space="preserve"> παραπεμπτικά, επιστρέφονται στον </w:t>
      </w:r>
      <w:proofErr w:type="spellStart"/>
      <w:r>
        <w:rPr>
          <w:rFonts w:eastAsia="Times New Roman" w:cs="Times New Roman"/>
          <w:szCs w:val="24"/>
        </w:rPr>
        <w:t>πάροχο</w:t>
      </w:r>
      <w:proofErr w:type="spellEnd"/>
      <w:r>
        <w:rPr>
          <w:rFonts w:eastAsia="Times New Roman" w:cs="Times New Roman"/>
          <w:szCs w:val="24"/>
        </w:rPr>
        <w:t xml:space="preserve">, συμπληρώνονται και </w:t>
      </w:r>
      <w:proofErr w:type="spellStart"/>
      <w:r>
        <w:rPr>
          <w:rFonts w:eastAsia="Times New Roman" w:cs="Times New Roman"/>
          <w:szCs w:val="24"/>
        </w:rPr>
        <w:t>επανυποβάλλονται</w:t>
      </w:r>
      <w:proofErr w:type="spellEnd"/>
      <w:r>
        <w:rPr>
          <w:rFonts w:eastAsia="Times New Roman" w:cs="Times New Roman"/>
          <w:szCs w:val="24"/>
        </w:rPr>
        <w:t>. Ποιος, όμως, από τους επιθεωρητές το λέει αυτό στους εισαγγελείς; Κανείς. Τι σχέση έχουν με απιστία οι τυπικές ελλείψεις παραπεμπτικών; Είναι πρωτόγνωρο αυτό. Θα τρελαθούμε εντε</w:t>
      </w:r>
      <w:r>
        <w:rPr>
          <w:rFonts w:eastAsia="Times New Roman" w:cs="Times New Roman"/>
          <w:szCs w:val="24"/>
        </w:rPr>
        <w:t xml:space="preserve">λώς εδώ μέσα; </w:t>
      </w:r>
    </w:p>
    <w:p w14:paraId="5CAF430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Αυτά δεν είναι σοβαρά πράγματα. Λυπάμαι. Αυτά είναι τα θέματα. Δεν έχω να απαντήσω τίποτα άλλο.</w:t>
      </w:r>
    </w:p>
    <w:p w14:paraId="5CAF430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τίθεται εύλογα το ερώτημα τι συμβαίνει. Μπορεί να κάνουν οι εισαγγελείς τόσο λάθος; </w:t>
      </w:r>
    </w:p>
    <w:p w14:paraId="5CAF430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Όπως προκύπτει από το δι</w:t>
      </w:r>
      <w:r>
        <w:rPr>
          <w:rFonts w:eastAsia="Times New Roman" w:cs="Times New Roman"/>
          <w:szCs w:val="24"/>
        </w:rPr>
        <w:t xml:space="preserve">αβιβαστικό της </w:t>
      </w:r>
      <w:r>
        <w:rPr>
          <w:rFonts w:eastAsia="Times New Roman" w:cs="Times New Roman"/>
          <w:szCs w:val="24"/>
        </w:rPr>
        <w:t>ε</w:t>
      </w:r>
      <w:r>
        <w:rPr>
          <w:rFonts w:eastAsia="Times New Roman" w:cs="Times New Roman"/>
          <w:szCs w:val="24"/>
        </w:rPr>
        <w:t xml:space="preserve">ισαγγελίας, οι εισαγγελείς βασίστηκαν σε τρεις </w:t>
      </w:r>
      <w:proofErr w:type="spellStart"/>
      <w:r>
        <w:rPr>
          <w:rFonts w:eastAsia="Times New Roman" w:cs="Times New Roman"/>
          <w:szCs w:val="24"/>
        </w:rPr>
        <w:t>πορισματικές</w:t>
      </w:r>
      <w:proofErr w:type="spellEnd"/>
      <w:r>
        <w:rPr>
          <w:rFonts w:eastAsia="Times New Roman" w:cs="Times New Roman"/>
          <w:szCs w:val="24"/>
        </w:rPr>
        <w:t xml:space="preserve"> εκθέσεις και ένα σημείωμα διαπιστώσεων. Οι δύο </w:t>
      </w:r>
      <w:proofErr w:type="spellStart"/>
      <w:r>
        <w:rPr>
          <w:rFonts w:eastAsia="Times New Roman" w:cs="Times New Roman"/>
          <w:szCs w:val="24"/>
        </w:rPr>
        <w:t>πορισματικές</w:t>
      </w:r>
      <w:proofErr w:type="spellEnd"/>
      <w:r>
        <w:rPr>
          <w:rFonts w:eastAsia="Times New Roman" w:cs="Times New Roman"/>
          <w:szCs w:val="24"/>
        </w:rPr>
        <w:t xml:space="preserve"> εκθέσεις είναι από δύο επιθεωρητές της ΥΠΕΔΥΦΚΑ -έναν φαρμακοποιό και έναν γιατρό- και η τρίτη είναι της </w:t>
      </w:r>
      <w:r>
        <w:rPr>
          <w:rFonts w:eastAsia="Times New Roman" w:cs="Times New Roman"/>
          <w:szCs w:val="24"/>
        </w:rPr>
        <w:t>ε</w:t>
      </w:r>
      <w:r>
        <w:rPr>
          <w:rFonts w:eastAsia="Times New Roman" w:cs="Times New Roman"/>
          <w:szCs w:val="24"/>
        </w:rPr>
        <w:t>πιθεωρήτριας Δ</w:t>
      </w:r>
      <w:r>
        <w:rPr>
          <w:rFonts w:eastAsia="Times New Roman" w:cs="Times New Roman"/>
          <w:szCs w:val="24"/>
        </w:rPr>
        <w:t xml:space="preserve">ημόσιας Διοίκησης. Το σημείωμα των διαπιστώσεων είναι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ε</w:t>
      </w:r>
      <w:r>
        <w:rPr>
          <w:rFonts w:eastAsia="Times New Roman" w:cs="Times New Roman"/>
          <w:szCs w:val="24"/>
        </w:rPr>
        <w:t xml:space="preserve">πιθεωρητή της ΥΠΕΔΥΦΚΑ. </w:t>
      </w:r>
    </w:p>
    <w:p w14:paraId="5CAF430D"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αυτά τα πορίσματα </w:t>
      </w:r>
      <w:r w:rsidRPr="00EC185B">
        <w:rPr>
          <w:rFonts w:eastAsia="Times New Roman" w:cs="Times New Roman"/>
          <w:szCs w:val="24"/>
        </w:rPr>
        <w:t xml:space="preserve">έκαναν </w:t>
      </w:r>
      <w:proofErr w:type="spellStart"/>
      <w:r w:rsidRPr="00EC185B">
        <w:rPr>
          <w:rFonts w:eastAsia="Times New Roman" w:cs="Times New Roman"/>
          <w:szCs w:val="24"/>
        </w:rPr>
        <w:t>copy-paste</w:t>
      </w:r>
      <w:proofErr w:type="spellEnd"/>
      <w:r w:rsidRPr="00EC185B">
        <w:rPr>
          <w:rFonts w:eastAsia="Times New Roman" w:cs="Times New Roman"/>
          <w:szCs w:val="24"/>
        </w:rPr>
        <w:t xml:space="preserve"> </w:t>
      </w:r>
      <w:r>
        <w:rPr>
          <w:rFonts w:eastAsia="Times New Roman" w:cs="Times New Roman"/>
          <w:szCs w:val="24"/>
        </w:rPr>
        <w:t>οι ε</w:t>
      </w:r>
      <w:r w:rsidRPr="00EC185B">
        <w:rPr>
          <w:rFonts w:eastAsia="Times New Roman" w:cs="Times New Roman"/>
          <w:szCs w:val="24"/>
        </w:rPr>
        <w:t>ισαγγελείς και έφτιαξαν το διαβιβαστικό</w:t>
      </w:r>
      <w:r>
        <w:rPr>
          <w:rFonts w:eastAsia="Times New Roman" w:cs="Times New Roman"/>
          <w:szCs w:val="24"/>
        </w:rPr>
        <w:t xml:space="preserve">. </w:t>
      </w:r>
    </w:p>
    <w:p w14:paraId="5CAF430E"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EC185B">
        <w:rPr>
          <w:rFonts w:eastAsia="Times New Roman" w:cs="Times New Roman"/>
          <w:szCs w:val="24"/>
        </w:rPr>
        <w:t xml:space="preserve">αι πρέπει να απαντηθεί εάν </w:t>
      </w:r>
      <w:r>
        <w:rPr>
          <w:rFonts w:eastAsia="Times New Roman" w:cs="Times New Roman"/>
          <w:szCs w:val="24"/>
        </w:rPr>
        <w:t xml:space="preserve">τα πορίσματα </w:t>
      </w:r>
      <w:r w:rsidRPr="00EC185B">
        <w:rPr>
          <w:rFonts w:eastAsia="Times New Roman" w:cs="Times New Roman"/>
          <w:szCs w:val="24"/>
        </w:rPr>
        <w:t xml:space="preserve">είναι αξιόπιστα ή δεν είναι </w:t>
      </w:r>
      <w:r>
        <w:rPr>
          <w:rFonts w:eastAsia="Times New Roman" w:cs="Times New Roman"/>
          <w:szCs w:val="24"/>
        </w:rPr>
        <w:t>και εά</w:t>
      </w:r>
      <w:r>
        <w:rPr>
          <w:rFonts w:eastAsia="Times New Roman" w:cs="Times New Roman"/>
          <w:szCs w:val="24"/>
        </w:rPr>
        <w:t>ν δεν είναι αξιόπιστα, μ</w:t>
      </w:r>
      <w:r w:rsidRPr="00EC185B">
        <w:rPr>
          <w:rFonts w:eastAsia="Times New Roman" w:cs="Times New Roman"/>
          <w:szCs w:val="24"/>
        </w:rPr>
        <w:t>ήπως είναι στημένα</w:t>
      </w:r>
      <w:r>
        <w:rPr>
          <w:rFonts w:eastAsia="Times New Roman" w:cs="Times New Roman"/>
          <w:szCs w:val="24"/>
        </w:rPr>
        <w:t xml:space="preserve">. Αν απαντηθεί </w:t>
      </w:r>
      <w:r w:rsidRPr="00EC185B">
        <w:rPr>
          <w:rFonts w:eastAsia="Times New Roman" w:cs="Times New Roman"/>
          <w:szCs w:val="24"/>
        </w:rPr>
        <w:t>ότι δεν είναι στημένα</w:t>
      </w:r>
      <w:r>
        <w:rPr>
          <w:rFonts w:eastAsia="Times New Roman" w:cs="Times New Roman"/>
          <w:szCs w:val="24"/>
        </w:rPr>
        <w:t xml:space="preserve"> -</w:t>
      </w:r>
      <w:r w:rsidRPr="00EC185B">
        <w:rPr>
          <w:rFonts w:eastAsia="Times New Roman" w:cs="Times New Roman"/>
          <w:szCs w:val="24"/>
        </w:rPr>
        <w:t>έστω και ένα</w:t>
      </w:r>
      <w:r>
        <w:rPr>
          <w:rFonts w:eastAsia="Times New Roman" w:cs="Times New Roman"/>
          <w:szCs w:val="24"/>
        </w:rPr>
        <w:t>- τότε δεν μπορεί να τεκμηριωθεί πολιτική σκευωρία. Αποκλείεται. Η πολιτική σκευωρία</w:t>
      </w:r>
      <w:r w:rsidRPr="00EC185B">
        <w:rPr>
          <w:rFonts w:eastAsia="Times New Roman" w:cs="Times New Roman"/>
          <w:szCs w:val="24"/>
        </w:rPr>
        <w:t xml:space="preserve"> προϋποθέτει στημένα πορίσματα</w:t>
      </w:r>
      <w:r>
        <w:rPr>
          <w:rFonts w:eastAsia="Times New Roman" w:cs="Times New Roman"/>
          <w:szCs w:val="24"/>
        </w:rPr>
        <w:t>, τα οποία θα οδηγήσουν στους ε</w:t>
      </w:r>
      <w:r w:rsidRPr="00EC185B">
        <w:rPr>
          <w:rFonts w:eastAsia="Times New Roman" w:cs="Times New Roman"/>
          <w:szCs w:val="24"/>
        </w:rPr>
        <w:t>ισαγγελείς σε λάθος</w:t>
      </w:r>
      <w:r w:rsidRPr="00EC185B">
        <w:rPr>
          <w:rFonts w:eastAsia="Times New Roman" w:cs="Times New Roman"/>
          <w:szCs w:val="24"/>
        </w:rPr>
        <w:t xml:space="preserve"> εικόνα και εκτίμηση</w:t>
      </w:r>
      <w:r>
        <w:rPr>
          <w:rFonts w:eastAsia="Times New Roman" w:cs="Times New Roman"/>
          <w:szCs w:val="24"/>
        </w:rPr>
        <w:t xml:space="preserve">. Και μιλάμε </w:t>
      </w:r>
      <w:r w:rsidRPr="00EC185B">
        <w:rPr>
          <w:rFonts w:eastAsia="Times New Roman" w:cs="Times New Roman"/>
          <w:szCs w:val="24"/>
        </w:rPr>
        <w:t>για την προκαταρκτική</w:t>
      </w:r>
      <w:r>
        <w:rPr>
          <w:rFonts w:eastAsia="Times New Roman" w:cs="Times New Roman"/>
          <w:szCs w:val="24"/>
        </w:rPr>
        <w:t>, όπου οι ε</w:t>
      </w:r>
      <w:r w:rsidRPr="00EC185B">
        <w:rPr>
          <w:rFonts w:eastAsia="Times New Roman" w:cs="Times New Roman"/>
          <w:szCs w:val="24"/>
        </w:rPr>
        <w:t xml:space="preserve">ισαγγελείς έχουν αναθέσει τις ανακριτικές πράξεις </w:t>
      </w:r>
      <w:r>
        <w:rPr>
          <w:rFonts w:eastAsia="Times New Roman" w:cs="Times New Roman"/>
          <w:szCs w:val="24"/>
        </w:rPr>
        <w:t>σε ε</w:t>
      </w:r>
      <w:r w:rsidRPr="00EC185B">
        <w:rPr>
          <w:rFonts w:eastAsia="Times New Roman" w:cs="Times New Roman"/>
          <w:szCs w:val="24"/>
        </w:rPr>
        <w:t>πιθεωρητές</w:t>
      </w:r>
      <w:r>
        <w:rPr>
          <w:rFonts w:eastAsia="Times New Roman" w:cs="Times New Roman"/>
          <w:szCs w:val="24"/>
        </w:rPr>
        <w:t>.</w:t>
      </w:r>
      <w:r w:rsidRPr="00EC185B">
        <w:rPr>
          <w:rFonts w:eastAsia="Times New Roman" w:cs="Times New Roman"/>
          <w:szCs w:val="24"/>
        </w:rPr>
        <w:t xml:space="preserve"> </w:t>
      </w:r>
      <w:r>
        <w:rPr>
          <w:rFonts w:eastAsia="Times New Roman" w:cs="Times New Roman"/>
          <w:szCs w:val="24"/>
        </w:rPr>
        <w:t>Σ</w:t>
      </w:r>
      <w:r w:rsidRPr="00EC185B">
        <w:rPr>
          <w:rFonts w:eastAsia="Times New Roman" w:cs="Times New Roman"/>
          <w:szCs w:val="24"/>
        </w:rPr>
        <w:t>υμφωνούμε</w:t>
      </w:r>
      <w:r>
        <w:rPr>
          <w:rFonts w:eastAsia="Times New Roman" w:cs="Times New Roman"/>
          <w:szCs w:val="24"/>
        </w:rPr>
        <w:t xml:space="preserve">; </w:t>
      </w:r>
    </w:p>
    <w:p w14:paraId="5CAF430F"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Κ</w:t>
      </w:r>
      <w:r w:rsidRPr="00EC185B">
        <w:rPr>
          <w:rFonts w:eastAsia="Times New Roman" w:cs="Times New Roman"/>
          <w:szCs w:val="24"/>
        </w:rPr>
        <w:t>ανένα από τα πορίσματα δεν αναφέρει το δικό μου το όνομα</w:t>
      </w:r>
      <w:r>
        <w:rPr>
          <w:rFonts w:eastAsia="Times New Roman" w:cs="Times New Roman"/>
          <w:szCs w:val="24"/>
        </w:rPr>
        <w:t xml:space="preserve"> -εκτός ως</w:t>
      </w:r>
      <w:r w:rsidRPr="00EC185B">
        <w:rPr>
          <w:rFonts w:eastAsia="Times New Roman" w:cs="Times New Roman"/>
          <w:szCs w:val="24"/>
        </w:rPr>
        <w:t xml:space="preserve"> </w:t>
      </w:r>
      <w:proofErr w:type="spellStart"/>
      <w:r w:rsidRPr="00EC185B">
        <w:rPr>
          <w:rFonts w:eastAsia="Times New Roman" w:cs="Times New Roman"/>
          <w:szCs w:val="24"/>
        </w:rPr>
        <w:t>παραπέμπω</w:t>
      </w:r>
      <w:r>
        <w:rPr>
          <w:rFonts w:eastAsia="Times New Roman" w:cs="Times New Roman"/>
          <w:szCs w:val="24"/>
        </w:rPr>
        <w:t>ν</w:t>
      </w:r>
      <w:proofErr w:type="spellEnd"/>
      <w:r w:rsidRPr="00EC185B">
        <w:rPr>
          <w:rFonts w:eastAsia="Times New Roman" w:cs="Times New Roman"/>
          <w:szCs w:val="24"/>
        </w:rPr>
        <w:t xml:space="preserve"> γιατρός</w:t>
      </w:r>
      <w:r>
        <w:rPr>
          <w:rFonts w:eastAsia="Times New Roman" w:cs="Times New Roman"/>
          <w:szCs w:val="24"/>
        </w:rPr>
        <w:t xml:space="preserve"> -</w:t>
      </w:r>
      <w:r w:rsidRPr="00EC185B">
        <w:rPr>
          <w:rFonts w:eastAsia="Times New Roman" w:cs="Times New Roman"/>
          <w:szCs w:val="24"/>
        </w:rPr>
        <w:t xml:space="preserve"> και κανένα πόρισμα δεν </w:t>
      </w:r>
      <w:r w:rsidRPr="00EC185B">
        <w:rPr>
          <w:rFonts w:eastAsia="Times New Roman" w:cs="Times New Roman"/>
          <w:szCs w:val="24"/>
        </w:rPr>
        <w:t>αφήνει το παραμικρό για</w:t>
      </w:r>
      <w:r>
        <w:rPr>
          <w:rFonts w:eastAsia="Times New Roman" w:cs="Times New Roman"/>
          <w:szCs w:val="24"/>
        </w:rPr>
        <w:t xml:space="preserve"> μένα ή για το</w:t>
      </w:r>
      <w:r w:rsidRPr="00EC185B">
        <w:rPr>
          <w:rFonts w:eastAsia="Times New Roman" w:cs="Times New Roman"/>
          <w:szCs w:val="24"/>
        </w:rPr>
        <w:t xml:space="preserve"> συστεγαζόμενο με το ιατρείο μου διαγνωστικό</w:t>
      </w:r>
      <w:r>
        <w:rPr>
          <w:rFonts w:eastAsia="Times New Roman" w:cs="Times New Roman"/>
          <w:szCs w:val="24"/>
        </w:rPr>
        <w:t xml:space="preserve">. </w:t>
      </w:r>
      <w:r w:rsidRPr="00EC185B">
        <w:rPr>
          <w:rFonts w:eastAsia="Times New Roman" w:cs="Times New Roman"/>
          <w:szCs w:val="24"/>
        </w:rPr>
        <w:t>Δεν θα είχα λόγο να πρ</w:t>
      </w:r>
      <w:r>
        <w:rPr>
          <w:rFonts w:eastAsia="Times New Roman" w:cs="Times New Roman"/>
          <w:szCs w:val="24"/>
        </w:rPr>
        <w:t>οσβάλω το κύρος των πορισμάτων τ</w:t>
      </w:r>
      <w:r w:rsidRPr="00EC185B">
        <w:rPr>
          <w:rFonts w:eastAsia="Times New Roman" w:cs="Times New Roman"/>
          <w:szCs w:val="24"/>
        </w:rPr>
        <w:t>όσο απλά</w:t>
      </w:r>
      <w:r>
        <w:rPr>
          <w:rFonts w:eastAsia="Times New Roman" w:cs="Times New Roman"/>
          <w:szCs w:val="24"/>
        </w:rPr>
        <w:t>,</w:t>
      </w:r>
      <w:r w:rsidRPr="00EC185B">
        <w:rPr>
          <w:rFonts w:eastAsia="Times New Roman" w:cs="Times New Roman"/>
          <w:szCs w:val="24"/>
        </w:rPr>
        <w:t xml:space="preserve"> γιατί δεν λένε τίποτα για μένα και το διαγνωστικό</w:t>
      </w:r>
      <w:r>
        <w:rPr>
          <w:rFonts w:eastAsia="Times New Roman" w:cs="Times New Roman"/>
          <w:szCs w:val="24"/>
        </w:rPr>
        <w:t>.</w:t>
      </w:r>
    </w:p>
    <w:p w14:paraId="5CAF4310"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Ό</w:t>
      </w:r>
      <w:r w:rsidRPr="00EC185B">
        <w:rPr>
          <w:rFonts w:eastAsia="Times New Roman" w:cs="Times New Roman"/>
          <w:szCs w:val="24"/>
        </w:rPr>
        <w:t xml:space="preserve">μως </w:t>
      </w:r>
      <w:r>
        <w:rPr>
          <w:rFonts w:eastAsia="Times New Roman" w:cs="Times New Roman"/>
          <w:szCs w:val="24"/>
        </w:rPr>
        <w:t>θ</w:t>
      </w:r>
      <w:r w:rsidRPr="00EC185B">
        <w:rPr>
          <w:rFonts w:eastAsia="Times New Roman" w:cs="Times New Roman"/>
          <w:szCs w:val="24"/>
        </w:rPr>
        <w:t>α προσ</w:t>
      </w:r>
      <w:r>
        <w:rPr>
          <w:rFonts w:eastAsia="Times New Roman" w:cs="Times New Roman"/>
          <w:szCs w:val="24"/>
        </w:rPr>
        <w:t>παθήσω να αποδείξω τη σκευωρία, μ</w:t>
      </w:r>
      <w:r w:rsidRPr="00EC185B">
        <w:rPr>
          <w:rFonts w:eastAsia="Times New Roman" w:cs="Times New Roman"/>
          <w:szCs w:val="24"/>
        </w:rPr>
        <w:t>έχρι και τα π</w:t>
      </w:r>
      <w:r w:rsidRPr="00EC185B">
        <w:rPr>
          <w:rFonts w:eastAsia="Times New Roman" w:cs="Times New Roman"/>
          <w:szCs w:val="24"/>
        </w:rPr>
        <w:t>ορίσματα</w:t>
      </w:r>
      <w:r>
        <w:rPr>
          <w:rFonts w:eastAsia="Times New Roman" w:cs="Times New Roman"/>
          <w:szCs w:val="24"/>
        </w:rPr>
        <w:t>. Η υπόθεση αυτή είναι ο ορισμός της σκευωρίας. Και επειδή είναι βαριά η μομφή όταν τη ρίχνει ένας π</w:t>
      </w:r>
      <w:r w:rsidRPr="00EC185B">
        <w:rPr>
          <w:rFonts w:eastAsia="Times New Roman" w:cs="Times New Roman"/>
          <w:szCs w:val="24"/>
        </w:rPr>
        <w:t>ολιτικός</w:t>
      </w:r>
      <w:r>
        <w:rPr>
          <w:rFonts w:eastAsia="Times New Roman" w:cs="Times New Roman"/>
          <w:szCs w:val="24"/>
        </w:rPr>
        <w:t>,</w:t>
      </w:r>
      <w:r w:rsidRPr="00EC185B">
        <w:rPr>
          <w:rFonts w:eastAsia="Times New Roman" w:cs="Times New Roman"/>
          <w:szCs w:val="24"/>
        </w:rPr>
        <w:t xml:space="preserve"> την περιγράφω και την τεκμηριώνω επαρκώς</w:t>
      </w:r>
      <w:r>
        <w:rPr>
          <w:rFonts w:eastAsia="Times New Roman" w:cs="Times New Roman"/>
          <w:szCs w:val="24"/>
        </w:rPr>
        <w:t>. Η εμπάθεια,</w:t>
      </w:r>
      <w:r w:rsidRPr="00EC185B">
        <w:rPr>
          <w:rFonts w:eastAsia="Times New Roman" w:cs="Times New Roman"/>
          <w:szCs w:val="24"/>
        </w:rPr>
        <w:t xml:space="preserve"> τα ταπεινά κίνητρ</w:t>
      </w:r>
      <w:r>
        <w:rPr>
          <w:rFonts w:eastAsia="Times New Roman" w:cs="Times New Roman"/>
          <w:szCs w:val="24"/>
        </w:rPr>
        <w:t>α και η κομματική ιδιότητα του Α</w:t>
      </w:r>
      <w:r w:rsidRPr="00EC185B">
        <w:rPr>
          <w:rFonts w:eastAsia="Times New Roman" w:cs="Times New Roman"/>
          <w:szCs w:val="24"/>
        </w:rPr>
        <w:t xml:space="preserve">ντιπροέδρου του </w:t>
      </w:r>
      <w:r>
        <w:rPr>
          <w:rFonts w:eastAsia="Times New Roman" w:cs="Times New Roman"/>
          <w:szCs w:val="24"/>
        </w:rPr>
        <w:t xml:space="preserve">ΕΟΠΥΥ κ. </w:t>
      </w:r>
      <w:r w:rsidRPr="00EC185B">
        <w:rPr>
          <w:rFonts w:eastAsia="Times New Roman" w:cs="Times New Roman"/>
          <w:szCs w:val="24"/>
        </w:rPr>
        <w:t>Γεωργακόπο</w:t>
      </w:r>
      <w:r w:rsidRPr="00EC185B">
        <w:rPr>
          <w:rFonts w:eastAsia="Times New Roman" w:cs="Times New Roman"/>
          <w:szCs w:val="24"/>
        </w:rPr>
        <w:t>υλου</w:t>
      </w:r>
      <w:r>
        <w:rPr>
          <w:rFonts w:eastAsia="Times New Roman" w:cs="Times New Roman"/>
          <w:szCs w:val="24"/>
        </w:rPr>
        <w:t xml:space="preserve">, </w:t>
      </w:r>
      <w:proofErr w:type="spellStart"/>
      <w:r>
        <w:rPr>
          <w:rFonts w:eastAsia="Times New Roman" w:cs="Times New Roman"/>
          <w:szCs w:val="24"/>
        </w:rPr>
        <w:t>μεγαλοστελέχους</w:t>
      </w:r>
      <w:proofErr w:type="spellEnd"/>
      <w:r>
        <w:rPr>
          <w:rFonts w:eastAsia="Times New Roman" w:cs="Times New Roman"/>
          <w:szCs w:val="24"/>
        </w:rPr>
        <w:t xml:space="preserve"> τ</w:t>
      </w:r>
      <w:r w:rsidRPr="00EC185B">
        <w:rPr>
          <w:rFonts w:eastAsia="Times New Roman" w:cs="Times New Roman"/>
          <w:szCs w:val="24"/>
        </w:rPr>
        <w:t>ου ΣΥΡΙΖΑ στην Αχαΐα</w:t>
      </w:r>
      <w:r>
        <w:rPr>
          <w:rFonts w:eastAsia="Times New Roman" w:cs="Times New Roman"/>
          <w:szCs w:val="24"/>
        </w:rPr>
        <w:t>,</w:t>
      </w:r>
      <w:r w:rsidRPr="00EC185B">
        <w:rPr>
          <w:rFonts w:eastAsia="Times New Roman" w:cs="Times New Roman"/>
          <w:szCs w:val="24"/>
        </w:rPr>
        <w:t xml:space="preserve"> τον οδηγούν</w:t>
      </w:r>
      <w:r>
        <w:rPr>
          <w:rFonts w:eastAsia="Times New Roman" w:cs="Times New Roman"/>
          <w:szCs w:val="24"/>
        </w:rPr>
        <w:t>,</w:t>
      </w:r>
      <w:r w:rsidRPr="00EC185B">
        <w:rPr>
          <w:rFonts w:eastAsia="Times New Roman" w:cs="Times New Roman"/>
          <w:szCs w:val="24"/>
        </w:rPr>
        <w:t xml:space="preserve"> αφότου ανέλαβε στον ΕΟΠΥΥ</w:t>
      </w:r>
      <w:r>
        <w:rPr>
          <w:rFonts w:eastAsia="Times New Roman" w:cs="Times New Roman"/>
          <w:szCs w:val="24"/>
        </w:rPr>
        <w:t>,</w:t>
      </w:r>
      <w:r w:rsidRPr="00EC185B">
        <w:rPr>
          <w:rFonts w:eastAsia="Times New Roman" w:cs="Times New Roman"/>
          <w:szCs w:val="24"/>
        </w:rPr>
        <w:t xml:space="preserve"> να στείλει τις πρώτες μέρες εσωτερικό έγγραφο στην πληροφορική που λέει</w:t>
      </w:r>
      <w:r>
        <w:rPr>
          <w:rFonts w:eastAsia="Times New Roman" w:cs="Times New Roman"/>
          <w:szCs w:val="24"/>
        </w:rPr>
        <w:t>, «Φ</w:t>
      </w:r>
      <w:r w:rsidRPr="00EC185B">
        <w:rPr>
          <w:rFonts w:eastAsia="Times New Roman" w:cs="Times New Roman"/>
          <w:szCs w:val="24"/>
        </w:rPr>
        <w:t xml:space="preserve">έρτε μου της </w:t>
      </w:r>
      <w:r w:rsidRPr="00EC185B">
        <w:rPr>
          <w:rFonts w:eastAsia="Times New Roman" w:cs="Times New Roman"/>
          <w:szCs w:val="24"/>
        </w:rPr>
        <w:lastRenderedPageBreak/>
        <w:t xml:space="preserve">αρθροσκόπησης </w:t>
      </w:r>
      <w:proofErr w:type="spellStart"/>
      <w:r>
        <w:rPr>
          <w:rFonts w:eastAsia="Times New Roman" w:cs="Times New Roman"/>
          <w:szCs w:val="24"/>
        </w:rPr>
        <w:t>Σαλμά</w:t>
      </w:r>
      <w:proofErr w:type="spellEnd"/>
      <w:r>
        <w:rPr>
          <w:rFonts w:eastAsia="Times New Roman" w:cs="Times New Roman"/>
          <w:szCs w:val="24"/>
        </w:rPr>
        <w:t xml:space="preserve">». Προσέξτε, </w:t>
      </w:r>
      <w:r w:rsidRPr="000F09F5">
        <w:rPr>
          <w:rFonts w:eastAsia="Times New Roman" w:cs="Times New Roman"/>
          <w:szCs w:val="24"/>
        </w:rPr>
        <w:t xml:space="preserve">«Φέρτε μου της αρθροσκόπησης </w:t>
      </w:r>
      <w:proofErr w:type="spellStart"/>
      <w:r w:rsidRPr="000F09F5">
        <w:rPr>
          <w:rFonts w:eastAsia="Times New Roman" w:cs="Times New Roman"/>
          <w:szCs w:val="24"/>
        </w:rPr>
        <w:t>Σαλμά</w:t>
      </w:r>
      <w:proofErr w:type="spellEnd"/>
      <w:r w:rsidRPr="000F09F5">
        <w:rPr>
          <w:rFonts w:eastAsia="Times New Roman" w:cs="Times New Roman"/>
          <w:szCs w:val="24"/>
        </w:rPr>
        <w:t>»</w:t>
      </w:r>
      <w:r>
        <w:rPr>
          <w:rFonts w:eastAsia="Times New Roman" w:cs="Times New Roman"/>
          <w:szCs w:val="24"/>
        </w:rPr>
        <w:t>! Γ</w:t>
      </w:r>
      <w:r w:rsidRPr="00EC185B">
        <w:rPr>
          <w:rFonts w:eastAsia="Times New Roman" w:cs="Times New Roman"/>
          <w:szCs w:val="24"/>
        </w:rPr>
        <w:t xml:space="preserve">ιατί </w:t>
      </w:r>
      <w:r>
        <w:rPr>
          <w:rFonts w:eastAsia="Times New Roman" w:cs="Times New Roman"/>
          <w:szCs w:val="24"/>
        </w:rPr>
        <w:t>είχε τόσ</w:t>
      </w:r>
      <w:r>
        <w:rPr>
          <w:rFonts w:eastAsia="Times New Roman" w:cs="Times New Roman"/>
          <w:szCs w:val="24"/>
        </w:rPr>
        <w:t>ο καημό; Γιατί το πιάσαμ</w:t>
      </w:r>
      <w:r w:rsidRPr="00EC185B">
        <w:rPr>
          <w:rFonts w:eastAsia="Times New Roman" w:cs="Times New Roman"/>
          <w:szCs w:val="24"/>
        </w:rPr>
        <w:t>ε με πόρισμα του Σώματος Επιθεωρητών Υγείας</w:t>
      </w:r>
      <w:r>
        <w:rPr>
          <w:rFonts w:eastAsia="Times New Roman" w:cs="Times New Roman"/>
          <w:szCs w:val="24"/>
        </w:rPr>
        <w:t>,</w:t>
      </w:r>
      <w:r w:rsidRPr="00EC185B">
        <w:rPr>
          <w:rFonts w:eastAsia="Times New Roman" w:cs="Times New Roman"/>
          <w:szCs w:val="24"/>
        </w:rPr>
        <w:t xml:space="preserve"> που ήρθε και στο τέλος της θητείας μου στο γραφείο μου</w:t>
      </w:r>
      <w:r>
        <w:rPr>
          <w:rFonts w:eastAsia="Times New Roman" w:cs="Times New Roman"/>
          <w:szCs w:val="24"/>
        </w:rPr>
        <w:t>, με τη «γίδ</w:t>
      </w:r>
      <w:r w:rsidRPr="00EC185B">
        <w:rPr>
          <w:rFonts w:eastAsia="Times New Roman" w:cs="Times New Roman"/>
          <w:szCs w:val="24"/>
        </w:rPr>
        <w:t>α στην πλάτη</w:t>
      </w:r>
      <w:r>
        <w:rPr>
          <w:rFonts w:eastAsia="Times New Roman" w:cs="Times New Roman"/>
          <w:szCs w:val="24"/>
        </w:rPr>
        <w:t>»,</w:t>
      </w:r>
      <w:r w:rsidRPr="00EC185B">
        <w:rPr>
          <w:rFonts w:eastAsia="Times New Roman" w:cs="Times New Roman"/>
          <w:szCs w:val="24"/>
        </w:rPr>
        <w:t xml:space="preserve"> αφού </w:t>
      </w:r>
      <w:r>
        <w:rPr>
          <w:rFonts w:eastAsia="Times New Roman" w:cs="Times New Roman"/>
          <w:szCs w:val="24"/>
        </w:rPr>
        <w:t xml:space="preserve">ως γιατρός το 2008, </w:t>
      </w:r>
      <w:r w:rsidRPr="00EC185B">
        <w:rPr>
          <w:rFonts w:eastAsia="Times New Roman" w:cs="Times New Roman"/>
          <w:szCs w:val="24"/>
        </w:rPr>
        <w:t>όταν με το σεισμό της Πάτρας γ</w:t>
      </w:r>
      <w:r>
        <w:rPr>
          <w:rFonts w:eastAsia="Times New Roman" w:cs="Times New Roman"/>
          <w:szCs w:val="24"/>
        </w:rPr>
        <w:t xml:space="preserve">κρεμίστηκε το μισό </w:t>
      </w:r>
      <w:r>
        <w:rPr>
          <w:rFonts w:eastAsia="Times New Roman" w:cs="Times New Roman"/>
          <w:szCs w:val="24"/>
        </w:rPr>
        <w:t>ν</w:t>
      </w:r>
      <w:r w:rsidRPr="00EC185B">
        <w:rPr>
          <w:rFonts w:eastAsia="Times New Roman" w:cs="Times New Roman"/>
          <w:szCs w:val="24"/>
        </w:rPr>
        <w:t xml:space="preserve">οσοκομείο </w:t>
      </w:r>
      <w:r>
        <w:rPr>
          <w:rFonts w:eastAsia="Times New Roman" w:cs="Times New Roman"/>
          <w:szCs w:val="24"/>
        </w:rPr>
        <w:t>«</w:t>
      </w:r>
      <w:r w:rsidRPr="00EC185B">
        <w:rPr>
          <w:rFonts w:eastAsia="Times New Roman" w:cs="Times New Roman"/>
          <w:szCs w:val="24"/>
        </w:rPr>
        <w:t>Άγιος Ανδρέας</w:t>
      </w:r>
      <w:r>
        <w:rPr>
          <w:rFonts w:eastAsia="Times New Roman" w:cs="Times New Roman"/>
          <w:szCs w:val="24"/>
        </w:rPr>
        <w:t>»</w:t>
      </w:r>
      <w:r w:rsidRPr="00EC185B">
        <w:rPr>
          <w:rFonts w:eastAsia="Times New Roman" w:cs="Times New Roman"/>
          <w:szCs w:val="24"/>
        </w:rPr>
        <w:t xml:space="preserve"> και η εντατική μονάδα που αυτός εργάζονταν</w:t>
      </w:r>
      <w:r>
        <w:rPr>
          <w:rFonts w:eastAsia="Times New Roman" w:cs="Times New Roman"/>
          <w:szCs w:val="24"/>
        </w:rPr>
        <w:t>,</w:t>
      </w:r>
      <w:r w:rsidRPr="00EC185B">
        <w:rPr>
          <w:rFonts w:eastAsia="Times New Roman" w:cs="Times New Roman"/>
          <w:szCs w:val="24"/>
        </w:rPr>
        <w:t xml:space="preserve"> αυτό</w:t>
      </w:r>
      <w:r>
        <w:rPr>
          <w:rFonts w:eastAsia="Times New Roman" w:cs="Times New Roman"/>
          <w:szCs w:val="24"/>
        </w:rPr>
        <w:t>ς πληρώθηκε πέντε μήνες εφημερίε</w:t>
      </w:r>
      <w:r w:rsidRPr="00EC185B">
        <w:rPr>
          <w:rFonts w:eastAsia="Times New Roman" w:cs="Times New Roman"/>
          <w:szCs w:val="24"/>
        </w:rPr>
        <w:t>ς που ποτέ δεν έκανε</w:t>
      </w:r>
      <w:r>
        <w:rPr>
          <w:rFonts w:eastAsia="Times New Roman" w:cs="Times New Roman"/>
          <w:szCs w:val="24"/>
        </w:rPr>
        <w:t>. Κ</w:t>
      </w:r>
      <w:r w:rsidRPr="00EC185B">
        <w:rPr>
          <w:rFonts w:eastAsia="Times New Roman" w:cs="Times New Roman"/>
          <w:szCs w:val="24"/>
        </w:rPr>
        <w:t>αι αυτό αποτυπώνεται από το πόρισμα των Επιθεωρητών Υγείας</w:t>
      </w:r>
      <w:r>
        <w:rPr>
          <w:rFonts w:eastAsia="Times New Roman" w:cs="Times New Roman"/>
          <w:szCs w:val="24"/>
        </w:rPr>
        <w:t xml:space="preserve">. Όμως, </w:t>
      </w:r>
      <w:r w:rsidRPr="00EC185B">
        <w:rPr>
          <w:rFonts w:eastAsia="Times New Roman" w:cs="Times New Roman"/>
          <w:szCs w:val="24"/>
        </w:rPr>
        <w:t xml:space="preserve">επειδή ήταν </w:t>
      </w:r>
      <w:r>
        <w:rPr>
          <w:rFonts w:eastAsia="Times New Roman" w:cs="Times New Roman"/>
          <w:szCs w:val="24"/>
        </w:rPr>
        <w:t xml:space="preserve">πλημμέλημά </w:t>
      </w:r>
      <w:r w:rsidRPr="00EC185B">
        <w:rPr>
          <w:rFonts w:eastAsia="Times New Roman" w:cs="Times New Roman"/>
          <w:szCs w:val="24"/>
        </w:rPr>
        <w:t>παραγρ</w:t>
      </w:r>
      <w:r>
        <w:rPr>
          <w:rFonts w:eastAsia="Times New Roman" w:cs="Times New Roman"/>
          <w:szCs w:val="24"/>
        </w:rPr>
        <w:t xml:space="preserve">άφηκε </w:t>
      </w:r>
      <w:r w:rsidRPr="00EC185B">
        <w:rPr>
          <w:rFonts w:eastAsia="Times New Roman" w:cs="Times New Roman"/>
          <w:szCs w:val="24"/>
        </w:rPr>
        <w:t>στην πενταετία</w:t>
      </w:r>
      <w:r>
        <w:rPr>
          <w:rFonts w:eastAsia="Times New Roman" w:cs="Times New Roman"/>
          <w:szCs w:val="24"/>
        </w:rPr>
        <w:t xml:space="preserve">. </w:t>
      </w:r>
    </w:p>
    <w:p w14:paraId="5CAF4311"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Μ</w:t>
      </w:r>
      <w:r w:rsidRPr="00EC185B">
        <w:rPr>
          <w:rFonts w:eastAsia="Times New Roman" w:cs="Times New Roman"/>
          <w:szCs w:val="24"/>
        </w:rPr>
        <w:t>ου χρέωσε</w:t>
      </w:r>
      <w:r>
        <w:rPr>
          <w:rFonts w:eastAsia="Times New Roman" w:cs="Times New Roman"/>
          <w:szCs w:val="24"/>
        </w:rPr>
        <w:t>,</w:t>
      </w:r>
      <w:r w:rsidRPr="00EC185B">
        <w:rPr>
          <w:rFonts w:eastAsia="Times New Roman" w:cs="Times New Roman"/>
          <w:szCs w:val="24"/>
        </w:rPr>
        <w:t xml:space="preserve"> </w:t>
      </w:r>
      <w:r>
        <w:rPr>
          <w:rFonts w:eastAsia="Times New Roman" w:cs="Times New Roman"/>
          <w:szCs w:val="24"/>
        </w:rPr>
        <w:t>επίσης,</w:t>
      </w:r>
      <w:r w:rsidRPr="00EC185B">
        <w:rPr>
          <w:rFonts w:eastAsia="Times New Roman" w:cs="Times New Roman"/>
          <w:szCs w:val="24"/>
        </w:rPr>
        <w:t xml:space="preserve"> ότι μετακινήθη</w:t>
      </w:r>
      <w:r w:rsidRPr="00EC185B">
        <w:rPr>
          <w:rFonts w:eastAsia="Times New Roman" w:cs="Times New Roman"/>
          <w:szCs w:val="24"/>
        </w:rPr>
        <w:t>κε από την Πάτρα στο Αγρίνιο</w:t>
      </w:r>
      <w:r>
        <w:rPr>
          <w:rFonts w:eastAsia="Times New Roman" w:cs="Times New Roman"/>
          <w:szCs w:val="24"/>
        </w:rPr>
        <w:t xml:space="preserve"> -</w:t>
      </w:r>
      <w:r w:rsidRPr="00EC185B">
        <w:rPr>
          <w:rFonts w:eastAsia="Times New Roman" w:cs="Times New Roman"/>
          <w:szCs w:val="24"/>
        </w:rPr>
        <w:t>το νοσοκομεί</w:t>
      </w:r>
      <w:r>
        <w:rPr>
          <w:rFonts w:eastAsia="Times New Roman" w:cs="Times New Roman"/>
          <w:szCs w:val="24"/>
        </w:rPr>
        <w:t>ο στην εκλογική μ</w:t>
      </w:r>
      <w:r w:rsidRPr="00EC185B">
        <w:rPr>
          <w:rFonts w:eastAsia="Times New Roman" w:cs="Times New Roman"/>
          <w:szCs w:val="24"/>
        </w:rPr>
        <w:t xml:space="preserve">ου </w:t>
      </w:r>
      <w:r>
        <w:rPr>
          <w:rFonts w:eastAsia="Times New Roman" w:cs="Times New Roman"/>
          <w:szCs w:val="24"/>
        </w:rPr>
        <w:t>π</w:t>
      </w:r>
      <w:r w:rsidRPr="00EC185B">
        <w:rPr>
          <w:rFonts w:eastAsia="Times New Roman" w:cs="Times New Roman"/>
          <w:szCs w:val="24"/>
        </w:rPr>
        <w:t>εριφέρεια</w:t>
      </w:r>
      <w:r>
        <w:rPr>
          <w:rFonts w:eastAsia="Times New Roman" w:cs="Times New Roman"/>
          <w:szCs w:val="24"/>
        </w:rPr>
        <w:t>- όταν ήμουν Υ</w:t>
      </w:r>
      <w:r w:rsidRPr="00EC185B">
        <w:rPr>
          <w:rFonts w:eastAsia="Times New Roman" w:cs="Times New Roman"/>
          <w:szCs w:val="24"/>
        </w:rPr>
        <w:t>πουργός</w:t>
      </w:r>
      <w:r>
        <w:rPr>
          <w:rFonts w:eastAsia="Times New Roman" w:cs="Times New Roman"/>
          <w:szCs w:val="24"/>
        </w:rPr>
        <w:t>,</w:t>
      </w:r>
      <w:r w:rsidRPr="00EC185B">
        <w:rPr>
          <w:rFonts w:eastAsia="Times New Roman" w:cs="Times New Roman"/>
          <w:szCs w:val="24"/>
        </w:rPr>
        <w:t xml:space="preserve"> για να καλύπτει εφημερίες για ένα μήνα</w:t>
      </w:r>
      <w:r>
        <w:rPr>
          <w:rFonts w:eastAsia="Times New Roman" w:cs="Times New Roman"/>
          <w:szCs w:val="24"/>
        </w:rPr>
        <w:t>. Τ</w:t>
      </w:r>
      <w:r w:rsidRPr="00EC185B">
        <w:rPr>
          <w:rFonts w:eastAsia="Times New Roman" w:cs="Times New Roman"/>
          <w:szCs w:val="24"/>
        </w:rPr>
        <w:t>ο λέ</w:t>
      </w:r>
      <w:r>
        <w:rPr>
          <w:rFonts w:eastAsia="Times New Roman" w:cs="Times New Roman"/>
          <w:szCs w:val="24"/>
        </w:rPr>
        <w:t xml:space="preserve">ει στον κ. </w:t>
      </w:r>
      <w:proofErr w:type="spellStart"/>
      <w:r>
        <w:rPr>
          <w:rFonts w:eastAsia="Times New Roman" w:cs="Times New Roman"/>
          <w:szCs w:val="24"/>
        </w:rPr>
        <w:t>Πολάκη</w:t>
      </w:r>
      <w:proofErr w:type="spellEnd"/>
      <w:r>
        <w:rPr>
          <w:rFonts w:eastAsia="Times New Roman" w:cs="Times New Roman"/>
          <w:szCs w:val="24"/>
        </w:rPr>
        <w:t xml:space="preserve"> ο οποίος στις 28-9-2016 λέει σ</w:t>
      </w:r>
      <w:r w:rsidRPr="00EC185B">
        <w:rPr>
          <w:rFonts w:eastAsia="Times New Roman" w:cs="Times New Roman"/>
          <w:szCs w:val="24"/>
        </w:rPr>
        <w:t>τη Βουλή</w:t>
      </w:r>
      <w:r>
        <w:rPr>
          <w:rFonts w:eastAsia="Times New Roman" w:cs="Times New Roman"/>
          <w:szCs w:val="24"/>
        </w:rPr>
        <w:t>: «</w:t>
      </w:r>
      <w:r w:rsidRPr="00EC185B">
        <w:rPr>
          <w:rFonts w:eastAsia="Times New Roman" w:cs="Times New Roman"/>
          <w:szCs w:val="24"/>
        </w:rPr>
        <w:t>Από ό</w:t>
      </w:r>
      <w:r>
        <w:rPr>
          <w:rFonts w:eastAsia="Times New Roman" w:cs="Times New Roman"/>
          <w:szCs w:val="24"/>
        </w:rPr>
        <w:t>,</w:t>
      </w:r>
      <w:r w:rsidRPr="00EC185B">
        <w:rPr>
          <w:rFonts w:eastAsia="Times New Roman" w:cs="Times New Roman"/>
          <w:szCs w:val="24"/>
        </w:rPr>
        <w:t xml:space="preserve">τι έμαθα </w:t>
      </w:r>
      <w:r>
        <w:rPr>
          <w:rFonts w:eastAsia="Times New Roman" w:cs="Times New Roman"/>
          <w:szCs w:val="24"/>
        </w:rPr>
        <w:t>πήγε η Εισαγγελία Διαφθοράς και σήκωσε όλο</w:t>
      </w:r>
      <w:r>
        <w:rPr>
          <w:rFonts w:eastAsia="Times New Roman" w:cs="Times New Roman"/>
          <w:szCs w:val="24"/>
        </w:rPr>
        <w:t xml:space="preserve"> το αρχείο γιατί δεν το</w:t>
      </w:r>
      <w:r w:rsidRPr="00EC185B">
        <w:rPr>
          <w:rFonts w:eastAsia="Times New Roman" w:cs="Times New Roman"/>
          <w:szCs w:val="24"/>
        </w:rPr>
        <w:t xml:space="preserve"> έδιναν</w:t>
      </w:r>
      <w:r>
        <w:rPr>
          <w:rFonts w:eastAsia="Times New Roman" w:cs="Times New Roman"/>
          <w:szCs w:val="24"/>
        </w:rPr>
        <w:t>. Θα βγάλει εκεί σ</w:t>
      </w:r>
      <w:r w:rsidRPr="00EC185B">
        <w:rPr>
          <w:rFonts w:eastAsia="Times New Roman" w:cs="Times New Roman"/>
          <w:szCs w:val="24"/>
        </w:rPr>
        <w:t>κορπιούς</w:t>
      </w:r>
      <w:r>
        <w:rPr>
          <w:rFonts w:eastAsia="Times New Roman" w:cs="Times New Roman"/>
          <w:szCs w:val="24"/>
        </w:rPr>
        <w:t>, έχιδνες και σ</w:t>
      </w:r>
      <w:r w:rsidRPr="00EC185B">
        <w:rPr>
          <w:rFonts w:eastAsia="Times New Roman" w:cs="Times New Roman"/>
          <w:szCs w:val="24"/>
        </w:rPr>
        <w:t>αρανταποδαρούσες</w:t>
      </w:r>
      <w:r>
        <w:rPr>
          <w:rFonts w:eastAsia="Times New Roman" w:cs="Times New Roman"/>
          <w:szCs w:val="24"/>
        </w:rPr>
        <w:t>».</w:t>
      </w:r>
      <w:r w:rsidRPr="00EC185B">
        <w:rPr>
          <w:rFonts w:eastAsia="Times New Roman" w:cs="Times New Roman"/>
          <w:szCs w:val="24"/>
        </w:rPr>
        <w:t xml:space="preserve"> Αυτό εννο</w:t>
      </w:r>
      <w:r>
        <w:rPr>
          <w:rFonts w:eastAsia="Times New Roman" w:cs="Times New Roman"/>
          <w:szCs w:val="24"/>
        </w:rPr>
        <w:t>είται ότι δεν είχε ποτέ συμβεί μ</w:t>
      </w:r>
      <w:r w:rsidRPr="00EC185B">
        <w:rPr>
          <w:rFonts w:eastAsia="Times New Roman" w:cs="Times New Roman"/>
          <w:szCs w:val="24"/>
        </w:rPr>
        <w:t xml:space="preserve">έχρι τότε που το </w:t>
      </w:r>
      <w:r>
        <w:rPr>
          <w:rFonts w:eastAsia="Times New Roman" w:cs="Times New Roman"/>
          <w:szCs w:val="24"/>
        </w:rPr>
        <w:t>έ</w:t>
      </w:r>
      <w:r w:rsidRPr="00EC185B">
        <w:rPr>
          <w:rFonts w:eastAsia="Times New Roman" w:cs="Times New Roman"/>
          <w:szCs w:val="24"/>
        </w:rPr>
        <w:t>λεγε</w:t>
      </w:r>
      <w:r>
        <w:rPr>
          <w:rFonts w:eastAsia="Times New Roman" w:cs="Times New Roman"/>
          <w:szCs w:val="24"/>
        </w:rPr>
        <w:t>. Δ</w:t>
      </w:r>
      <w:r w:rsidRPr="00EC185B">
        <w:rPr>
          <w:rFonts w:eastAsia="Times New Roman" w:cs="Times New Roman"/>
          <w:szCs w:val="24"/>
        </w:rPr>
        <w:t>ηλαδή</w:t>
      </w:r>
      <w:r>
        <w:rPr>
          <w:rFonts w:eastAsia="Times New Roman" w:cs="Times New Roman"/>
          <w:szCs w:val="24"/>
        </w:rPr>
        <w:t xml:space="preserve">, ο κ. </w:t>
      </w:r>
      <w:proofErr w:type="spellStart"/>
      <w:r>
        <w:rPr>
          <w:rFonts w:eastAsia="Times New Roman" w:cs="Times New Roman"/>
          <w:szCs w:val="24"/>
        </w:rPr>
        <w:t>Πολάκης</w:t>
      </w:r>
      <w:proofErr w:type="spellEnd"/>
      <w:r>
        <w:rPr>
          <w:rFonts w:eastAsia="Times New Roman" w:cs="Times New Roman"/>
          <w:szCs w:val="24"/>
        </w:rPr>
        <w:t xml:space="preserve"> προανήγγειλε από αυτό το Β</w:t>
      </w:r>
      <w:r w:rsidRPr="00EC185B">
        <w:rPr>
          <w:rFonts w:eastAsia="Times New Roman" w:cs="Times New Roman"/>
          <w:szCs w:val="24"/>
        </w:rPr>
        <w:t>ήμα</w:t>
      </w:r>
      <w:r>
        <w:rPr>
          <w:rFonts w:eastAsia="Times New Roman" w:cs="Times New Roman"/>
          <w:szCs w:val="24"/>
        </w:rPr>
        <w:t xml:space="preserve">, σαν να </w:t>
      </w:r>
      <w:r w:rsidRPr="00EC185B">
        <w:rPr>
          <w:rFonts w:eastAsia="Times New Roman" w:cs="Times New Roman"/>
          <w:szCs w:val="24"/>
        </w:rPr>
        <w:t xml:space="preserve">διέταξε </w:t>
      </w:r>
      <w:r>
        <w:rPr>
          <w:rFonts w:eastAsia="Times New Roman" w:cs="Times New Roman"/>
          <w:szCs w:val="24"/>
        </w:rPr>
        <w:t xml:space="preserve">αυτό που </w:t>
      </w:r>
      <w:r w:rsidRPr="00EC185B">
        <w:rPr>
          <w:rFonts w:eastAsia="Times New Roman" w:cs="Times New Roman"/>
          <w:szCs w:val="24"/>
        </w:rPr>
        <w:t>ακολούθησε</w:t>
      </w:r>
      <w:r>
        <w:rPr>
          <w:rFonts w:eastAsia="Times New Roman" w:cs="Times New Roman"/>
          <w:szCs w:val="24"/>
        </w:rPr>
        <w:t>,</w:t>
      </w:r>
      <w:r w:rsidRPr="00EC185B">
        <w:rPr>
          <w:rFonts w:eastAsia="Times New Roman" w:cs="Times New Roman"/>
          <w:szCs w:val="24"/>
        </w:rPr>
        <w:t xml:space="preserve"> δηλαδή ότι ασ</w:t>
      </w:r>
      <w:r w:rsidRPr="00EC185B">
        <w:rPr>
          <w:rFonts w:eastAsia="Times New Roman" w:cs="Times New Roman"/>
          <w:szCs w:val="24"/>
        </w:rPr>
        <w:t xml:space="preserve">χολήθηκε </w:t>
      </w:r>
      <w:r>
        <w:rPr>
          <w:rFonts w:eastAsia="Times New Roman" w:cs="Times New Roman"/>
          <w:szCs w:val="24"/>
        </w:rPr>
        <w:t>η Ε</w:t>
      </w:r>
      <w:r w:rsidRPr="00EC185B">
        <w:rPr>
          <w:rFonts w:eastAsia="Times New Roman" w:cs="Times New Roman"/>
          <w:szCs w:val="24"/>
        </w:rPr>
        <w:t xml:space="preserve">ισαγγελία </w:t>
      </w:r>
      <w:r>
        <w:rPr>
          <w:rFonts w:eastAsia="Times New Roman" w:cs="Times New Roman"/>
          <w:szCs w:val="24"/>
        </w:rPr>
        <w:t>Δ</w:t>
      </w:r>
      <w:r w:rsidRPr="00EC185B">
        <w:rPr>
          <w:rFonts w:eastAsia="Times New Roman" w:cs="Times New Roman"/>
          <w:szCs w:val="24"/>
        </w:rPr>
        <w:t>ιαφθοράς και ζήτησε το αρχείο</w:t>
      </w:r>
      <w:r>
        <w:rPr>
          <w:rFonts w:eastAsia="Times New Roman" w:cs="Times New Roman"/>
          <w:szCs w:val="24"/>
        </w:rPr>
        <w:t>.</w:t>
      </w:r>
      <w:r w:rsidRPr="00EC185B">
        <w:rPr>
          <w:rFonts w:eastAsia="Times New Roman" w:cs="Times New Roman"/>
          <w:szCs w:val="24"/>
        </w:rPr>
        <w:t xml:space="preserve"> Γιατί δεν ασχολήθηκε </w:t>
      </w:r>
      <w:r>
        <w:rPr>
          <w:rFonts w:eastAsia="Times New Roman" w:cs="Times New Roman"/>
          <w:szCs w:val="24"/>
        </w:rPr>
        <w:t>η Ε</w:t>
      </w:r>
      <w:r w:rsidRPr="00EC185B">
        <w:rPr>
          <w:rFonts w:eastAsia="Times New Roman" w:cs="Times New Roman"/>
          <w:szCs w:val="24"/>
        </w:rPr>
        <w:t xml:space="preserve">ισαγγελία </w:t>
      </w:r>
      <w:r>
        <w:rPr>
          <w:rFonts w:eastAsia="Times New Roman" w:cs="Times New Roman"/>
          <w:szCs w:val="24"/>
        </w:rPr>
        <w:t>Π</w:t>
      </w:r>
      <w:r w:rsidRPr="00EC185B">
        <w:rPr>
          <w:rFonts w:eastAsia="Times New Roman" w:cs="Times New Roman"/>
          <w:szCs w:val="24"/>
        </w:rPr>
        <w:t>ρωτοδικών</w:t>
      </w:r>
      <w:r>
        <w:rPr>
          <w:rFonts w:eastAsia="Times New Roman" w:cs="Times New Roman"/>
          <w:szCs w:val="24"/>
        </w:rPr>
        <w:t xml:space="preserve">, για παράδειγμα; </w:t>
      </w:r>
    </w:p>
    <w:p w14:paraId="5CAF4312"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15 Δεκεμβρίου του 20</w:t>
      </w:r>
      <w:r w:rsidRPr="00EC185B">
        <w:rPr>
          <w:rFonts w:eastAsia="Times New Roman" w:cs="Times New Roman"/>
          <w:szCs w:val="24"/>
        </w:rPr>
        <w:t>16</w:t>
      </w:r>
      <w:r>
        <w:rPr>
          <w:rFonts w:eastAsia="Times New Roman" w:cs="Times New Roman"/>
          <w:szCs w:val="24"/>
        </w:rPr>
        <w:t>,</w:t>
      </w:r>
      <w:r w:rsidRPr="00EC185B">
        <w:rPr>
          <w:rFonts w:eastAsia="Times New Roman" w:cs="Times New Roman"/>
          <w:szCs w:val="24"/>
        </w:rPr>
        <w:t xml:space="preserve"> τρεις μήνες μετά</w:t>
      </w:r>
      <w:r>
        <w:rPr>
          <w:rFonts w:eastAsia="Times New Roman" w:cs="Times New Roman"/>
          <w:szCs w:val="24"/>
        </w:rPr>
        <w:t>,</w:t>
      </w:r>
      <w:r w:rsidRPr="00EC185B">
        <w:rPr>
          <w:rFonts w:eastAsia="Times New Roman" w:cs="Times New Roman"/>
          <w:szCs w:val="24"/>
        </w:rPr>
        <w:t xml:space="preserve"> ακολουθεί μία έντονη αντιπαράθεση μου με τον κ</w:t>
      </w:r>
      <w:r>
        <w:rPr>
          <w:rFonts w:eastAsia="Times New Roman" w:cs="Times New Roman"/>
          <w:szCs w:val="24"/>
        </w:rPr>
        <w:t>.</w:t>
      </w:r>
      <w:r w:rsidRPr="00EC185B">
        <w:rPr>
          <w:rFonts w:eastAsia="Times New Roman" w:cs="Times New Roman"/>
          <w:szCs w:val="24"/>
        </w:rPr>
        <w:t xml:space="preserve"> </w:t>
      </w:r>
      <w:proofErr w:type="spellStart"/>
      <w:r w:rsidRPr="00EC185B">
        <w:rPr>
          <w:rFonts w:eastAsia="Times New Roman" w:cs="Times New Roman"/>
          <w:szCs w:val="24"/>
        </w:rPr>
        <w:t>Πολάκη</w:t>
      </w:r>
      <w:proofErr w:type="spellEnd"/>
      <w:r w:rsidRPr="00EC185B">
        <w:rPr>
          <w:rFonts w:eastAsia="Times New Roman" w:cs="Times New Roman"/>
          <w:szCs w:val="24"/>
        </w:rPr>
        <w:t xml:space="preserve"> στη Βουλή</w:t>
      </w:r>
      <w:r>
        <w:rPr>
          <w:rFonts w:eastAsia="Times New Roman" w:cs="Times New Roman"/>
          <w:szCs w:val="24"/>
        </w:rPr>
        <w:t xml:space="preserve"> -</w:t>
      </w:r>
      <w:r w:rsidRPr="00EC185B">
        <w:rPr>
          <w:rFonts w:eastAsia="Times New Roman" w:cs="Times New Roman"/>
          <w:szCs w:val="24"/>
        </w:rPr>
        <w:t>τη θυμάστε</w:t>
      </w:r>
      <w:r>
        <w:rPr>
          <w:rFonts w:eastAsia="Times New Roman" w:cs="Times New Roman"/>
          <w:szCs w:val="24"/>
        </w:rPr>
        <w:t>-</w:t>
      </w:r>
      <w:r w:rsidRPr="00EC185B">
        <w:rPr>
          <w:rFonts w:eastAsia="Times New Roman" w:cs="Times New Roman"/>
          <w:szCs w:val="24"/>
        </w:rPr>
        <w:t xml:space="preserve"> ο οποίος επαναλαμβάνει ότι </w:t>
      </w:r>
      <w:r>
        <w:rPr>
          <w:rFonts w:eastAsia="Times New Roman" w:cs="Times New Roman"/>
          <w:szCs w:val="24"/>
        </w:rPr>
        <w:t xml:space="preserve">οι </w:t>
      </w:r>
      <w:r>
        <w:rPr>
          <w:rFonts w:eastAsia="Times New Roman" w:cs="Times New Roman"/>
          <w:szCs w:val="24"/>
        </w:rPr>
        <w:t>ε</w:t>
      </w:r>
      <w:r>
        <w:rPr>
          <w:rFonts w:eastAsia="Times New Roman" w:cs="Times New Roman"/>
          <w:szCs w:val="24"/>
        </w:rPr>
        <w:t>ισαγγελείς ξεσκόνισαν</w:t>
      </w:r>
      <w:r w:rsidRPr="00EC185B">
        <w:rPr>
          <w:rFonts w:eastAsia="Times New Roman" w:cs="Times New Roman"/>
          <w:szCs w:val="24"/>
        </w:rPr>
        <w:t xml:space="preserve"> το φυσικό αρχείο των παραπεμπτικών</w:t>
      </w:r>
      <w:r>
        <w:rPr>
          <w:rFonts w:eastAsia="Times New Roman" w:cs="Times New Roman"/>
          <w:szCs w:val="24"/>
        </w:rPr>
        <w:t>. Κ</w:t>
      </w:r>
      <w:r w:rsidRPr="00EC185B">
        <w:rPr>
          <w:rFonts w:eastAsia="Times New Roman" w:cs="Times New Roman"/>
          <w:szCs w:val="24"/>
        </w:rPr>
        <w:t>αι όταν του είπα ότι δεν ισχύει αυτό</w:t>
      </w:r>
      <w:r>
        <w:rPr>
          <w:rFonts w:eastAsia="Times New Roman" w:cs="Times New Roman"/>
          <w:szCs w:val="24"/>
        </w:rPr>
        <w:t>, τ</w:t>
      </w:r>
      <w:r w:rsidRPr="00EC185B">
        <w:rPr>
          <w:rFonts w:eastAsia="Times New Roman" w:cs="Times New Roman"/>
          <w:szCs w:val="24"/>
        </w:rPr>
        <w:t>ην επόμενη μέρα</w:t>
      </w:r>
      <w:r>
        <w:rPr>
          <w:rFonts w:eastAsia="Times New Roman" w:cs="Times New Roman"/>
          <w:szCs w:val="24"/>
        </w:rPr>
        <w:t>,</w:t>
      </w:r>
      <w:r w:rsidRPr="00EC185B">
        <w:rPr>
          <w:rFonts w:eastAsia="Times New Roman" w:cs="Times New Roman"/>
          <w:szCs w:val="24"/>
        </w:rPr>
        <w:t xml:space="preserve"> </w:t>
      </w:r>
      <w:r>
        <w:rPr>
          <w:rFonts w:eastAsia="Times New Roman" w:cs="Times New Roman"/>
          <w:szCs w:val="24"/>
        </w:rPr>
        <w:t>στις 16 Δεκεμβρίου του 2016,</w:t>
      </w:r>
      <w:r w:rsidRPr="00EC185B">
        <w:rPr>
          <w:rFonts w:eastAsia="Times New Roman" w:cs="Times New Roman"/>
          <w:szCs w:val="24"/>
        </w:rPr>
        <w:t xml:space="preserve"> η </w:t>
      </w:r>
      <w:r>
        <w:rPr>
          <w:rFonts w:eastAsia="Times New Roman" w:cs="Times New Roman"/>
          <w:szCs w:val="24"/>
        </w:rPr>
        <w:t xml:space="preserve">Εισαγγελία Διαφθοράς ζητάει το φυσικό αρχείο από </w:t>
      </w:r>
      <w:r w:rsidRPr="00EC185B">
        <w:rPr>
          <w:rFonts w:eastAsia="Times New Roman" w:cs="Times New Roman"/>
          <w:szCs w:val="24"/>
        </w:rPr>
        <w:t>τον ΕΟΠΥΥ</w:t>
      </w:r>
      <w:r>
        <w:rPr>
          <w:rFonts w:eastAsia="Times New Roman" w:cs="Times New Roman"/>
          <w:szCs w:val="24"/>
        </w:rPr>
        <w:t>. Ω, τ</w:t>
      </w:r>
      <w:r w:rsidRPr="00EC185B">
        <w:rPr>
          <w:rFonts w:eastAsia="Times New Roman" w:cs="Times New Roman"/>
          <w:szCs w:val="24"/>
        </w:rPr>
        <w:t>ι σύμπτωση</w:t>
      </w:r>
      <w:r>
        <w:rPr>
          <w:rFonts w:eastAsia="Times New Roman" w:cs="Times New Roman"/>
          <w:szCs w:val="24"/>
        </w:rPr>
        <w:t>!</w:t>
      </w:r>
    </w:p>
    <w:p w14:paraId="5CAF4313"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Σ</w:t>
      </w:r>
      <w:r w:rsidRPr="00EC185B">
        <w:rPr>
          <w:rFonts w:eastAsia="Times New Roman" w:cs="Times New Roman"/>
          <w:szCs w:val="24"/>
        </w:rPr>
        <w:t>τ</w:t>
      </w:r>
      <w:r w:rsidRPr="00EC185B">
        <w:rPr>
          <w:rFonts w:eastAsia="Times New Roman" w:cs="Times New Roman"/>
          <w:szCs w:val="24"/>
        </w:rPr>
        <w:t>η συνέχεια</w:t>
      </w:r>
      <w:r>
        <w:rPr>
          <w:rFonts w:eastAsia="Times New Roman" w:cs="Times New Roman"/>
          <w:szCs w:val="24"/>
        </w:rPr>
        <w:t>,</w:t>
      </w:r>
      <w:r w:rsidRPr="00EC185B">
        <w:rPr>
          <w:rFonts w:eastAsia="Times New Roman" w:cs="Times New Roman"/>
          <w:szCs w:val="24"/>
        </w:rPr>
        <w:t xml:space="preserve"> έπρεπε να δημιουργηθεί η εντύπωση ότι οι εξετάσεις ήταν </w:t>
      </w:r>
      <w:proofErr w:type="spellStart"/>
      <w:r w:rsidRPr="00EC185B">
        <w:rPr>
          <w:rFonts w:eastAsia="Times New Roman" w:cs="Times New Roman"/>
          <w:szCs w:val="24"/>
        </w:rPr>
        <w:t>υπερκοστολογημένες</w:t>
      </w:r>
      <w:proofErr w:type="spellEnd"/>
      <w:r>
        <w:rPr>
          <w:rFonts w:eastAsia="Times New Roman" w:cs="Times New Roman"/>
          <w:szCs w:val="24"/>
        </w:rPr>
        <w:t>, για να μιλάν</w:t>
      </w:r>
      <w:r w:rsidRPr="00EC185B">
        <w:rPr>
          <w:rFonts w:eastAsia="Times New Roman" w:cs="Times New Roman"/>
          <w:szCs w:val="24"/>
        </w:rPr>
        <w:t xml:space="preserve">ε </w:t>
      </w:r>
      <w:r>
        <w:rPr>
          <w:rFonts w:eastAsia="Times New Roman" w:cs="Times New Roman"/>
          <w:szCs w:val="24"/>
        </w:rPr>
        <w:t>ε</w:t>
      </w:r>
      <w:r w:rsidRPr="00EC185B">
        <w:rPr>
          <w:rFonts w:eastAsia="Times New Roman" w:cs="Times New Roman"/>
          <w:szCs w:val="24"/>
        </w:rPr>
        <w:t xml:space="preserve">πί δύο χρόνια για σκάνδαλο </w:t>
      </w:r>
      <w:proofErr w:type="spellStart"/>
      <w:r w:rsidRPr="00EC185B">
        <w:rPr>
          <w:rFonts w:eastAsia="Times New Roman" w:cs="Times New Roman"/>
          <w:szCs w:val="24"/>
        </w:rPr>
        <w:t>υπερκοστολ</w:t>
      </w:r>
      <w:r>
        <w:rPr>
          <w:rFonts w:eastAsia="Times New Roman" w:cs="Times New Roman"/>
          <w:szCs w:val="24"/>
        </w:rPr>
        <w:t>όγησης</w:t>
      </w:r>
      <w:proofErr w:type="spellEnd"/>
      <w:r>
        <w:rPr>
          <w:rFonts w:eastAsia="Times New Roman" w:cs="Times New Roman"/>
          <w:szCs w:val="24"/>
        </w:rPr>
        <w:t xml:space="preserve">. Ο κ. </w:t>
      </w:r>
      <w:r w:rsidRPr="00EC185B">
        <w:rPr>
          <w:rFonts w:eastAsia="Times New Roman" w:cs="Times New Roman"/>
          <w:szCs w:val="24"/>
        </w:rPr>
        <w:t xml:space="preserve">Γεωργακόπουλος </w:t>
      </w:r>
      <w:r>
        <w:rPr>
          <w:rFonts w:eastAsia="Times New Roman" w:cs="Times New Roman"/>
          <w:szCs w:val="24"/>
        </w:rPr>
        <w:t xml:space="preserve">ανέλαβε </w:t>
      </w:r>
      <w:r w:rsidRPr="00EC185B">
        <w:rPr>
          <w:rFonts w:eastAsia="Times New Roman" w:cs="Times New Roman"/>
          <w:szCs w:val="24"/>
        </w:rPr>
        <w:t xml:space="preserve">να κινήσει τη διαδικασία </w:t>
      </w:r>
      <w:r>
        <w:rPr>
          <w:rFonts w:eastAsia="Times New Roman" w:cs="Times New Roman"/>
          <w:szCs w:val="24"/>
        </w:rPr>
        <w:t>ανακοστολόγησης της εξέτασης. Τ</w:t>
      </w:r>
      <w:r w:rsidRPr="00EC185B">
        <w:rPr>
          <w:rFonts w:eastAsia="Times New Roman" w:cs="Times New Roman"/>
          <w:szCs w:val="24"/>
        </w:rPr>
        <w:t>η δουλειά ανέλ</w:t>
      </w:r>
      <w:r>
        <w:rPr>
          <w:rFonts w:eastAsia="Times New Roman" w:cs="Times New Roman"/>
          <w:szCs w:val="24"/>
        </w:rPr>
        <w:t>αβαν ο</w:t>
      </w:r>
      <w:r w:rsidRPr="00EC185B">
        <w:rPr>
          <w:rFonts w:eastAsia="Times New Roman" w:cs="Times New Roman"/>
          <w:szCs w:val="24"/>
        </w:rPr>
        <w:t xml:space="preserve"> κολ</w:t>
      </w:r>
      <w:r w:rsidRPr="00EC185B">
        <w:rPr>
          <w:rFonts w:eastAsia="Times New Roman" w:cs="Times New Roman"/>
          <w:szCs w:val="24"/>
        </w:rPr>
        <w:t>λητός του</w:t>
      </w:r>
      <w:r>
        <w:rPr>
          <w:rFonts w:eastAsia="Times New Roman" w:cs="Times New Roman"/>
          <w:szCs w:val="24"/>
        </w:rPr>
        <w:t>,</w:t>
      </w:r>
      <w:r w:rsidRPr="00EC185B">
        <w:rPr>
          <w:rFonts w:eastAsia="Times New Roman" w:cs="Times New Roman"/>
          <w:szCs w:val="24"/>
        </w:rPr>
        <w:t xml:space="preserve"> </w:t>
      </w:r>
      <w:r>
        <w:rPr>
          <w:rFonts w:eastAsia="Times New Roman" w:cs="Times New Roman"/>
          <w:szCs w:val="24"/>
        </w:rPr>
        <w:t>επίσης,</w:t>
      </w:r>
      <w:r w:rsidRPr="00EC185B">
        <w:rPr>
          <w:rFonts w:eastAsia="Times New Roman" w:cs="Times New Roman"/>
          <w:szCs w:val="24"/>
        </w:rPr>
        <w:t xml:space="preserve"> από την Πάτρα</w:t>
      </w:r>
      <w:r>
        <w:rPr>
          <w:rFonts w:eastAsia="Times New Roman" w:cs="Times New Roman"/>
          <w:szCs w:val="24"/>
        </w:rPr>
        <w:t>,</w:t>
      </w:r>
      <w:r w:rsidRPr="00EC185B">
        <w:rPr>
          <w:rFonts w:eastAsia="Times New Roman" w:cs="Times New Roman"/>
          <w:szCs w:val="24"/>
        </w:rPr>
        <w:t xml:space="preserve"> στέλεχος του ΣΥΡΙΖΑ και </w:t>
      </w:r>
      <w:r>
        <w:rPr>
          <w:rFonts w:eastAsia="Times New Roman" w:cs="Times New Roman"/>
          <w:szCs w:val="24"/>
        </w:rPr>
        <w:t>προταθείς</w:t>
      </w:r>
      <w:r w:rsidRPr="00EC185B">
        <w:rPr>
          <w:rFonts w:eastAsia="Times New Roman" w:cs="Times New Roman"/>
          <w:szCs w:val="24"/>
        </w:rPr>
        <w:t xml:space="preserve"> υποψήφιος </w:t>
      </w:r>
      <w:r>
        <w:rPr>
          <w:rFonts w:eastAsia="Times New Roman" w:cs="Times New Roman"/>
          <w:szCs w:val="24"/>
        </w:rPr>
        <w:t>Β</w:t>
      </w:r>
      <w:r w:rsidRPr="00EC185B">
        <w:rPr>
          <w:rFonts w:eastAsia="Times New Roman" w:cs="Times New Roman"/>
          <w:szCs w:val="24"/>
        </w:rPr>
        <w:t>ουλευτής του ΣΥΡΙΖΑ στην Αχαΐα</w:t>
      </w:r>
      <w:r>
        <w:rPr>
          <w:rFonts w:eastAsia="Times New Roman" w:cs="Times New Roman"/>
          <w:szCs w:val="24"/>
        </w:rPr>
        <w:t>,</w:t>
      </w:r>
      <w:r w:rsidRPr="00EC185B">
        <w:rPr>
          <w:rFonts w:eastAsia="Times New Roman" w:cs="Times New Roman"/>
          <w:szCs w:val="24"/>
        </w:rPr>
        <w:t xml:space="preserve"> συνάδελφό</w:t>
      </w:r>
      <w:r>
        <w:rPr>
          <w:rFonts w:eastAsia="Times New Roman" w:cs="Times New Roman"/>
          <w:szCs w:val="24"/>
        </w:rPr>
        <w:t>ς του στο «Ν</w:t>
      </w:r>
      <w:r w:rsidRPr="00EC185B">
        <w:rPr>
          <w:rFonts w:eastAsia="Times New Roman" w:cs="Times New Roman"/>
          <w:szCs w:val="24"/>
        </w:rPr>
        <w:t>οσοκομείο του Ρίου</w:t>
      </w:r>
      <w:r>
        <w:rPr>
          <w:rFonts w:eastAsia="Times New Roman" w:cs="Times New Roman"/>
          <w:szCs w:val="24"/>
        </w:rPr>
        <w:t>»,</w:t>
      </w:r>
      <w:r w:rsidRPr="00EC185B">
        <w:rPr>
          <w:rFonts w:eastAsia="Times New Roman" w:cs="Times New Roman"/>
          <w:szCs w:val="24"/>
        </w:rPr>
        <w:t xml:space="preserve"> </w:t>
      </w:r>
      <w:r>
        <w:rPr>
          <w:rFonts w:eastAsia="Times New Roman" w:cs="Times New Roman"/>
          <w:szCs w:val="24"/>
        </w:rPr>
        <w:t xml:space="preserve">ο </w:t>
      </w:r>
      <w:r w:rsidRPr="00EC185B">
        <w:rPr>
          <w:rFonts w:eastAsia="Times New Roman" w:cs="Times New Roman"/>
          <w:szCs w:val="24"/>
        </w:rPr>
        <w:t>κ</w:t>
      </w:r>
      <w:r>
        <w:rPr>
          <w:rFonts w:eastAsia="Times New Roman" w:cs="Times New Roman"/>
          <w:szCs w:val="24"/>
        </w:rPr>
        <w:t>.</w:t>
      </w:r>
      <w:r w:rsidRPr="00EC185B">
        <w:rPr>
          <w:rFonts w:eastAsia="Times New Roman" w:cs="Times New Roman"/>
          <w:szCs w:val="24"/>
        </w:rPr>
        <w:t xml:space="preserve"> Μάρκου</w:t>
      </w:r>
      <w:r>
        <w:rPr>
          <w:rFonts w:eastAsia="Times New Roman" w:cs="Times New Roman"/>
          <w:szCs w:val="24"/>
        </w:rPr>
        <w:t>,</w:t>
      </w:r>
      <w:r w:rsidRPr="00EC185B">
        <w:rPr>
          <w:rFonts w:eastAsia="Times New Roman" w:cs="Times New Roman"/>
          <w:szCs w:val="24"/>
        </w:rPr>
        <w:t xml:space="preserve"> </w:t>
      </w:r>
      <w:r>
        <w:rPr>
          <w:rFonts w:eastAsia="Times New Roman" w:cs="Times New Roman"/>
          <w:szCs w:val="24"/>
        </w:rPr>
        <w:t>Π</w:t>
      </w:r>
      <w:r w:rsidRPr="00EC185B">
        <w:rPr>
          <w:rFonts w:eastAsia="Times New Roman" w:cs="Times New Roman"/>
          <w:szCs w:val="24"/>
        </w:rPr>
        <w:t>ρόεδρος του ΚΕΣΥ</w:t>
      </w:r>
      <w:r>
        <w:rPr>
          <w:rFonts w:eastAsia="Times New Roman" w:cs="Times New Roman"/>
          <w:szCs w:val="24"/>
        </w:rPr>
        <w:t xml:space="preserve"> και η Α</w:t>
      </w:r>
      <w:r w:rsidRPr="00EC185B">
        <w:rPr>
          <w:rFonts w:eastAsia="Times New Roman" w:cs="Times New Roman"/>
          <w:szCs w:val="24"/>
        </w:rPr>
        <w:t xml:space="preserve">ντιπρόεδρος του </w:t>
      </w:r>
      <w:r>
        <w:rPr>
          <w:rFonts w:eastAsia="Times New Roman" w:cs="Times New Roman"/>
          <w:szCs w:val="24"/>
        </w:rPr>
        <w:t>ΚΕΣΥ,</w:t>
      </w:r>
      <w:r w:rsidRPr="00EC185B">
        <w:rPr>
          <w:rFonts w:eastAsia="Times New Roman" w:cs="Times New Roman"/>
          <w:szCs w:val="24"/>
        </w:rPr>
        <w:t xml:space="preserve"> η κ</w:t>
      </w:r>
      <w:r>
        <w:rPr>
          <w:rFonts w:eastAsia="Times New Roman" w:cs="Times New Roman"/>
          <w:szCs w:val="24"/>
        </w:rPr>
        <w:t>.</w:t>
      </w:r>
      <w:r w:rsidRPr="00EC185B">
        <w:rPr>
          <w:rFonts w:eastAsia="Times New Roman" w:cs="Times New Roman"/>
          <w:szCs w:val="24"/>
        </w:rPr>
        <w:t xml:space="preserve"> Νικολάου</w:t>
      </w:r>
      <w:r>
        <w:rPr>
          <w:rFonts w:eastAsia="Times New Roman" w:cs="Times New Roman"/>
          <w:szCs w:val="24"/>
        </w:rPr>
        <w:t>,</w:t>
      </w:r>
      <w:r w:rsidRPr="00EC185B">
        <w:rPr>
          <w:rFonts w:eastAsia="Times New Roman" w:cs="Times New Roman"/>
          <w:szCs w:val="24"/>
        </w:rPr>
        <w:t xml:space="preserve"> </w:t>
      </w:r>
      <w:r>
        <w:rPr>
          <w:rFonts w:eastAsia="Times New Roman" w:cs="Times New Roman"/>
          <w:szCs w:val="24"/>
        </w:rPr>
        <w:t>Πρόεδρος τ</w:t>
      </w:r>
      <w:r w:rsidRPr="00EC185B">
        <w:rPr>
          <w:rFonts w:eastAsia="Times New Roman" w:cs="Times New Roman"/>
          <w:szCs w:val="24"/>
        </w:rPr>
        <w:t>ης Επιτροπής Κοστο</w:t>
      </w:r>
      <w:r w:rsidRPr="00EC185B">
        <w:rPr>
          <w:rFonts w:eastAsia="Times New Roman" w:cs="Times New Roman"/>
          <w:szCs w:val="24"/>
        </w:rPr>
        <w:t>λόγησης</w:t>
      </w:r>
      <w:r>
        <w:rPr>
          <w:rFonts w:eastAsia="Times New Roman" w:cs="Times New Roman"/>
          <w:szCs w:val="24"/>
        </w:rPr>
        <w:t xml:space="preserve"> και πολιτευτής του ΣΥΡΙΖΑ στη Β΄ </w:t>
      </w:r>
      <w:r w:rsidRPr="00EC185B">
        <w:rPr>
          <w:rFonts w:eastAsia="Times New Roman" w:cs="Times New Roman"/>
          <w:szCs w:val="24"/>
        </w:rPr>
        <w:t>Αθηνών</w:t>
      </w:r>
      <w:r>
        <w:rPr>
          <w:rFonts w:eastAsia="Times New Roman" w:cs="Times New Roman"/>
          <w:szCs w:val="24"/>
        </w:rPr>
        <w:t xml:space="preserve">. Αυτοί </w:t>
      </w:r>
      <w:r w:rsidRPr="00EC185B">
        <w:rPr>
          <w:rFonts w:eastAsia="Times New Roman" w:cs="Times New Roman"/>
          <w:szCs w:val="24"/>
        </w:rPr>
        <w:t>ανέλαβ</w:t>
      </w:r>
      <w:r>
        <w:rPr>
          <w:rFonts w:eastAsia="Times New Roman" w:cs="Times New Roman"/>
          <w:szCs w:val="24"/>
        </w:rPr>
        <w:t>αν</w:t>
      </w:r>
      <w:r w:rsidRPr="00EC185B">
        <w:rPr>
          <w:rFonts w:eastAsia="Times New Roman" w:cs="Times New Roman"/>
          <w:szCs w:val="24"/>
        </w:rPr>
        <w:t xml:space="preserve"> να κάνουν την καινούργια κοστολόγηση</w:t>
      </w:r>
      <w:r>
        <w:rPr>
          <w:rFonts w:eastAsia="Times New Roman" w:cs="Times New Roman"/>
          <w:szCs w:val="24"/>
        </w:rPr>
        <w:t>.</w:t>
      </w:r>
      <w:r w:rsidRPr="00EC185B">
        <w:rPr>
          <w:rFonts w:eastAsia="Times New Roman" w:cs="Times New Roman"/>
          <w:szCs w:val="24"/>
        </w:rPr>
        <w:t xml:space="preserve"> </w:t>
      </w:r>
      <w:r>
        <w:rPr>
          <w:rFonts w:eastAsia="Times New Roman" w:cs="Times New Roman"/>
          <w:szCs w:val="24"/>
        </w:rPr>
        <w:t>Ε</w:t>
      </w:r>
      <w:r w:rsidRPr="00EC185B">
        <w:rPr>
          <w:rFonts w:eastAsia="Times New Roman" w:cs="Times New Roman"/>
          <w:szCs w:val="24"/>
        </w:rPr>
        <w:t xml:space="preserve">ξαπατώντας </w:t>
      </w:r>
      <w:r>
        <w:rPr>
          <w:rFonts w:eastAsia="Times New Roman" w:cs="Times New Roman"/>
          <w:szCs w:val="24"/>
        </w:rPr>
        <w:t xml:space="preserve">την ολομέλεια του ΚΕΣΥ </w:t>
      </w:r>
      <w:r w:rsidRPr="00EC185B">
        <w:rPr>
          <w:rFonts w:eastAsia="Times New Roman" w:cs="Times New Roman"/>
          <w:szCs w:val="24"/>
        </w:rPr>
        <w:t xml:space="preserve">ότι </w:t>
      </w:r>
      <w:r>
        <w:rPr>
          <w:rFonts w:eastAsia="Times New Roman" w:cs="Times New Roman"/>
          <w:szCs w:val="24"/>
        </w:rPr>
        <w:t xml:space="preserve">δήθεν η </w:t>
      </w:r>
      <w:r w:rsidRPr="00EC185B">
        <w:rPr>
          <w:rFonts w:eastAsia="Times New Roman" w:cs="Times New Roman"/>
          <w:szCs w:val="24"/>
        </w:rPr>
        <w:t xml:space="preserve">Ορθοπεδική Ελληνική Εταιρεία πρότεινε τιμή 400 ευρώ </w:t>
      </w:r>
      <w:r>
        <w:rPr>
          <w:rFonts w:eastAsia="Times New Roman" w:cs="Times New Roman"/>
          <w:szCs w:val="24"/>
        </w:rPr>
        <w:t>-</w:t>
      </w:r>
      <w:r w:rsidRPr="00EC185B">
        <w:rPr>
          <w:rFonts w:eastAsia="Times New Roman" w:cs="Times New Roman"/>
          <w:szCs w:val="24"/>
        </w:rPr>
        <w:t>γεγονός που ποτέ δεν συνέβη</w:t>
      </w:r>
      <w:r>
        <w:rPr>
          <w:rFonts w:eastAsia="Times New Roman" w:cs="Times New Roman"/>
          <w:szCs w:val="24"/>
        </w:rPr>
        <w:t>,</w:t>
      </w:r>
      <w:r w:rsidRPr="00EC185B">
        <w:rPr>
          <w:rFonts w:eastAsia="Times New Roman" w:cs="Times New Roman"/>
          <w:szCs w:val="24"/>
        </w:rPr>
        <w:t xml:space="preserve"> όπως προκύπτει από σχετικό έγγραφο του </w:t>
      </w:r>
      <w:r>
        <w:rPr>
          <w:rFonts w:eastAsia="Times New Roman" w:cs="Times New Roman"/>
          <w:szCs w:val="24"/>
        </w:rPr>
        <w:t>π</w:t>
      </w:r>
      <w:r w:rsidRPr="00EC185B">
        <w:rPr>
          <w:rFonts w:eastAsia="Times New Roman" w:cs="Times New Roman"/>
          <w:szCs w:val="24"/>
        </w:rPr>
        <w:t xml:space="preserve">ροέδρου της Ορθοπεδικής </w:t>
      </w:r>
      <w:r>
        <w:rPr>
          <w:rFonts w:eastAsia="Times New Roman" w:cs="Times New Roman"/>
          <w:szCs w:val="24"/>
        </w:rPr>
        <w:t xml:space="preserve">Ελληνικής </w:t>
      </w:r>
      <w:r w:rsidRPr="00EC185B">
        <w:rPr>
          <w:rFonts w:eastAsia="Times New Roman" w:cs="Times New Roman"/>
          <w:szCs w:val="24"/>
        </w:rPr>
        <w:t>Εταιρείας</w:t>
      </w:r>
      <w:r>
        <w:rPr>
          <w:rFonts w:eastAsia="Times New Roman" w:cs="Times New Roman"/>
          <w:szCs w:val="24"/>
        </w:rPr>
        <w:t xml:space="preserve">, την </w:t>
      </w:r>
      <w:r>
        <w:rPr>
          <w:rFonts w:eastAsia="Times New Roman" w:cs="Times New Roman"/>
          <w:szCs w:val="24"/>
        </w:rPr>
        <w:lastRenderedPageBreak/>
        <w:t xml:space="preserve">περίοδο που κατέθεσα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sidRPr="00EC185B">
        <w:rPr>
          <w:rFonts w:eastAsia="Times New Roman" w:cs="Times New Roman"/>
          <w:szCs w:val="24"/>
        </w:rPr>
        <w:t>πιτροπή</w:t>
      </w:r>
      <w:r>
        <w:rPr>
          <w:rFonts w:eastAsia="Times New Roman" w:cs="Times New Roman"/>
          <w:szCs w:val="24"/>
        </w:rPr>
        <w:t xml:space="preserve">- την οδηγεί την ολομέλεια του ΚΕΣΥ </w:t>
      </w:r>
      <w:r w:rsidRPr="00EC185B">
        <w:rPr>
          <w:rFonts w:eastAsia="Times New Roman" w:cs="Times New Roman"/>
          <w:szCs w:val="24"/>
        </w:rPr>
        <w:t>σε λήψη μιας απόφασης για νέα τιμή</w:t>
      </w:r>
      <w:r>
        <w:rPr>
          <w:rFonts w:eastAsia="Times New Roman" w:cs="Times New Roman"/>
          <w:szCs w:val="24"/>
        </w:rPr>
        <w:t>.</w:t>
      </w:r>
    </w:p>
    <w:p w14:paraId="5CAF4314" w14:textId="77777777" w:rsidR="00A15929" w:rsidRDefault="00D001CD">
      <w:pPr>
        <w:spacing w:line="600" w:lineRule="auto"/>
        <w:ind w:firstLine="720"/>
        <w:jc w:val="both"/>
        <w:rPr>
          <w:rFonts w:eastAsia="Times New Roman"/>
          <w:szCs w:val="24"/>
        </w:rPr>
      </w:pPr>
      <w:r>
        <w:rPr>
          <w:rFonts w:eastAsia="Times New Roman"/>
          <w:szCs w:val="24"/>
        </w:rPr>
        <w:t>Άρα, η νέα τιμή ορίστηκε με απάτη. Καθαρό αυτό. Τ</w:t>
      </w:r>
      <w:r>
        <w:rPr>
          <w:rFonts w:eastAsia="Times New Roman"/>
          <w:szCs w:val="24"/>
        </w:rPr>
        <w:t xml:space="preserve">η δουλειά ολοκλήρωσε ο κ. </w:t>
      </w:r>
      <w:proofErr w:type="spellStart"/>
      <w:r>
        <w:rPr>
          <w:rFonts w:eastAsia="Times New Roman"/>
          <w:szCs w:val="24"/>
        </w:rPr>
        <w:t>Πολάκης</w:t>
      </w:r>
      <w:proofErr w:type="spellEnd"/>
      <w:r>
        <w:rPr>
          <w:rFonts w:eastAsia="Times New Roman"/>
          <w:szCs w:val="24"/>
        </w:rPr>
        <w:t xml:space="preserve">, που αυθαίρετα κατέβασε κι άλλο την τιμή από 400 σε 300 ευρώ μόνος του για να δημιουργήσει έδαφος δήθεν διαφοράς τιμής και υπόνοιας ζημίας, αλλά ποτέ κανένας </w:t>
      </w:r>
      <w:proofErr w:type="spellStart"/>
      <w:r>
        <w:rPr>
          <w:rFonts w:eastAsia="Times New Roman"/>
          <w:szCs w:val="24"/>
        </w:rPr>
        <w:t>πάροχος</w:t>
      </w:r>
      <w:proofErr w:type="spellEnd"/>
      <w:r>
        <w:rPr>
          <w:rFonts w:eastAsia="Times New Roman"/>
          <w:szCs w:val="24"/>
        </w:rPr>
        <w:t xml:space="preserve"> δεν έκανε καμμία εξέταση σ’ αυτήν την αυθαίρετη εικονική</w:t>
      </w:r>
      <w:r>
        <w:rPr>
          <w:rFonts w:eastAsia="Times New Roman"/>
          <w:szCs w:val="24"/>
        </w:rPr>
        <w:t xml:space="preserve"> τιμή των 300 ευρώ. </w:t>
      </w:r>
    </w:p>
    <w:p w14:paraId="5CAF4315" w14:textId="77777777" w:rsidR="00A15929" w:rsidRDefault="00D001CD">
      <w:pPr>
        <w:spacing w:line="600" w:lineRule="auto"/>
        <w:ind w:firstLine="720"/>
        <w:jc w:val="both"/>
        <w:rPr>
          <w:rFonts w:eastAsia="Times New Roman"/>
          <w:szCs w:val="24"/>
        </w:rPr>
      </w:pPr>
      <w:r>
        <w:rPr>
          <w:rFonts w:eastAsia="Times New Roman"/>
          <w:szCs w:val="24"/>
        </w:rPr>
        <w:t>Για να υπάρξει τεκμηρίωση δήθεν σκανδάλου, αποφασίζουν ότι χρειάζεται και εκθέσεις που να «δένουν» κάποια κατηγορία. Το ’17 αναθέτουν σε δύο επιθεωρητές να κάνουν έλεγχο μήπως και βρουν παρανομία και ζημία του δημοσίου. Οι δύο επιθεωρη</w:t>
      </w:r>
      <w:r>
        <w:rPr>
          <w:rFonts w:eastAsia="Times New Roman"/>
          <w:szCs w:val="24"/>
        </w:rPr>
        <w:t xml:space="preserve">τές της ΥΠΕΔΥΦΚΑ δεν αναφέρονται πουθενά σε εμένα και το </w:t>
      </w:r>
      <w:r>
        <w:rPr>
          <w:rFonts w:eastAsia="Times New Roman"/>
          <w:szCs w:val="24"/>
        </w:rPr>
        <w:t>δ</w:t>
      </w:r>
      <w:r>
        <w:rPr>
          <w:rFonts w:eastAsia="Times New Roman"/>
          <w:szCs w:val="24"/>
        </w:rPr>
        <w:t>ιαγνωστικό για εμπλοκή σε παράνομη πράξη, ούτε ότι υπήρξε ζημία του δημοσίου, παρ</w:t>
      </w:r>
      <w:r>
        <w:rPr>
          <w:rFonts w:eastAsia="Times New Roman"/>
          <w:szCs w:val="24"/>
        </w:rPr>
        <w:t xml:space="preserve">’ </w:t>
      </w:r>
      <w:r>
        <w:rPr>
          <w:rFonts w:eastAsia="Times New Roman"/>
          <w:szCs w:val="24"/>
        </w:rPr>
        <w:t>ότι ο Γενικός Επιθεωρητής της ΥΠΕΔΥΦΚΑ</w:t>
      </w:r>
      <w:r>
        <w:rPr>
          <w:rFonts w:eastAsia="Times New Roman"/>
          <w:szCs w:val="24"/>
        </w:rPr>
        <w:t xml:space="preserve"> κ. </w:t>
      </w:r>
      <w:r>
        <w:rPr>
          <w:rFonts w:eastAsia="Times New Roman"/>
          <w:szCs w:val="24"/>
        </w:rPr>
        <w:t xml:space="preserve">Σπυρίδης ρητά τούς το ζητάει. Μάλιστα, αντίθετα αναφέρει ο ένας εξ αυτών </w:t>
      </w:r>
      <w:r>
        <w:rPr>
          <w:rFonts w:eastAsia="Times New Roman"/>
          <w:szCs w:val="24"/>
        </w:rPr>
        <w:t>ότι πρέπει να διερευνηθούν οι ευθύνες της νέας διοίκησης Μπερσίμη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Γεωργακόπουλου. </w:t>
      </w:r>
    </w:p>
    <w:p w14:paraId="5CAF4316" w14:textId="77777777" w:rsidR="00A15929" w:rsidRDefault="00D001CD">
      <w:pPr>
        <w:spacing w:line="600" w:lineRule="auto"/>
        <w:ind w:firstLine="720"/>
        <w:jc w:val="both"/>
        <w:rPr>
          <w:rFonts w:eastAsia="Times New Roman"/>
          <w:szCs w:val="24"/>
        </w:rPr>
      </w:pPr>
      <w:r>
        <w:rPr>
          <w:rFonts w:eastAsia="Times New Roman"/>
          <w:szCs w:val="24"/>
        </w:rPr>
        <w:t>Αφού, λοιπόν, οι επιθεωρητές δεν του έβρισκαν του Σπυρίδη ζημία και ζητούσαν να διερευνηθούν οι ευθύνες των συντρόφων του Μπερσίμη και Γε</w:t>
      </w:r>
      <w:r>
        <w:rPr>
          <w:rFonts w:eastAsia="Times New Roman"/>
          <w:szCs w:val="24"/>
        </w:rPr>
        <w:lastRenderedPageBreak/>
        <w:t>ωργακόπουλου, είπε ο Σπυρίδης να τ</w:t>
      </w:r>
      <w:r>
        <w:rPr>
          <w:rFonts w:eastAsia="Times New Roman"/>
          <w:szCs w:val="24"/>
        </w:rPr>
        <w:t xml:space="preserve">ο γράψει μόνος του σε δικό του σημείωμα. Αυτός έπρεπε να κάνει και τη </w:t>
      </w:r>
      <w:proofErr w:type="spellStart"/>
      <w:r>
        <w:rPr>
          <w:rFonts w:eastAsia="Times New Roman"/>
          <w:szCs w:val="24"/>
        </w:rPr>
        <w:t>βρωμοδουλειά</w:t>
      </w:r>
      <w:proofErr w:type="spellEnd"/>
      <w:r>
        <w:rPr>
          <w:rFonts w:eastAsia="Times New Roman"/>
          <w:szCs w:val="24"/>
        </w:rPr>
        <w:t xml:space="preserve">, να γράψει ότι οι συμβάσεις ήταν παράνομες, να πει ότι υπήρξε ζημία και να σβήσει τη διερεύνηση τυχόν ευθυνών της νέας διοίκησης του ΕΟΠΥΥ. </w:t>
      </w:r>
    </w:p>
    <w:p w14:paraId="5CAF4317" w14:textId="77777777" w:rsidR="00A15929" w:rsidRDefault="00D001CD">
      <w:pPr>
        <w:spacing w:line="600" w:lineRule="auto"/>
        <w:ind w:firstLine="720"/>
        <w:jc w:val="both"/>
        <w:rPr>
          <w:rFonts w:eastAsia="Times New Roman"/>
          <w:szCs w:val="24"/>
        </w:rPr>
      </w:pPr>
      <w:r>
        <w:rPr>
          <w:rFonts w:eastAsia="Times New Roman"/>
          <w:szCs w:val="24"/>
        </w:rPr>
        <w:t>Ποιος, όμως, είναι αυτός ο Σπυρί</w:t>
      </w:r>
      <w:r>
        <w:rPr>
          <w:rFonts w:eastAsia="Times New Roman"/>
          <w:szCs w:val="24"/>
        </w:rPr>
        <w:t>δης ο φοβερός; Ο Σπυρίδης ο φοβερός, ο Γενικός Επιθεωρητής της ΥΠΕΔΥΦΚΑ, είναι στέλεχος του ΣΥΡΙΖΑ, υποψήφιος δήμαρχος του ΣΥΡΙΖΑ στην Αλεξάνδρεια Ημαθίας. Τον έβαλαν σ’ αυτήν τη θέση γιατί; Για να κάνει τη δουλειά τη συγκεκριμένη. Ποια είναι αυτή η δουλει</w:t>
      </w:r>
      <w:r>
        <w:rPr>
          <w:rFonts w:eastAsia="Times New Roman"/>
          <w:szCs w:val="24"/>
        </w:rPr>
        <w:t xml:space="preserve">ά; Να υλοποιήσει το δόγμα </w:t>
      </w:r>
      <w:proofErr w:type="spellStart"/>
      <w:r>
        <w:rPr>
          <w:rFonts w:eastAsia="Times New Roman"/>
          <w:szCs w:val="24"/>
        </w:rPr>
        <w:t>Πολάκη</w:t>
      </w:r>
      <w:proofErr w:type="spellEnd"/>
      <w:r>
        <w:rPr>
          <w:rFonts w:eastAsia="Times New Roman"/>
          <w:szCs w:val="24"/>
        </w:rPr>
        <w:t xml:space="preserve">, να κλείσουμε μερικούς στη φυλακή. Ο Γενικός Επιθεωρητής Σπυρίδης δεν έχει, όμως, δικαίωμα από τον νόμο να κάνει εκθέσεις, παρά απλά να διαβιβάζει τις εκθέσεις των </w:t>
      </w:r>
      <w:r>
        <w:rPr>
          <w:rFonts w:eastAsia="Times New Roman"/>
          <w:szCs w:val="24"/>
        </w:rPr>
        <w:t>ε</w:t>
      </w:r>
      <w:r>
        <w:rPr>
          <w:rFonts w:eastAsia="Times New Roman"/>
          <w:szCs w:val="24"/>
        </w:rPr>
        <w:t xml:space="preserve">πιθεωρητών. Ο κ. </w:t>
      </w:r>
      <w:proofErr w:type="spellStart"/>
      <w:r>
        <w:rPr>
          <w:rFonts w:eastAsia="Times New Roman"/>
          <w:szCs w:val="24"/>
        </w:rPr>
        <w:t>Πολάκης</w:t>
      </w:r>
      <w:proofErr w:type="spellEnd"/>
      <w:r>
        <w:rPr>
          <w:rFonts w:eastAsia="Times New Roman"/>
          <w:szCs w:val="24"/>
        </w:rPr>
        <w:t xml:space="preserve"> –ακούστε- αλλάζει ολόκληρο τον κα</w:t>
      </w:r>
      <w:r>
        <w:rPr>
          <w:rFonts w:eastAsia="Times New Roman"/>
          <w:szCs w:val="24"/>
        </w:rPr>
        <w:t>νονισμό παροχών του ΕΟΠΥΥ την 1</w:t>
      </w:r>
      <w:r w:rsidRPr="00227C59">
        <w:rPr>
          <w:rFonts w:eastAsia="Times New Roman"/>
          <w:szCs w:val="24"/>
          <w:vertAlign w:val="superscript"/>
        </w:rPr>
        <w:t>η</w:t>
      </w:r>
      <w:r>
        <w:rPr>
          <w:rFonts w:eastAsia="Times New Roman"/>
          <w:szCs w:val="24"/>
        </w:rPr>
        <w:t xml:space="preserve"> Νοεμβρίου του 2018, ενώ συμπληρώνονται τα πορίσματα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για να προσθέσει το άρθρο 58 που δίνει το δικαίωμα στην ΥΠΕΔΥΦΚΑ να πάει να εισηγηθεί στον ΕΟΠΥΥ καταλογισμό ευθυνών. Ο Σπυρίδης γράφει σε έκθεση</w:t>
      </w:r>
      <w:r>
        <w:rPr>
          <w:rFonts w:eastAsia="Times New Roman"/>
          <w:szCs w:val="24"/>
        </w:rPr>
        <w:t xml:space="preserve"> διαπιστώσεων στις 28 Νοεμβρίου του 2018, πέντε μέρες πριν διαβιβαστεί το πόρισμα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στην </w:t>
      </w:r>
      <w:r>
        <w:rPr>
          <w:rFonts w:eastAsia="Times New Roman"/>
          <w:szCs w:val="24"/>
        </w:rPr>
        <w:t>ε</w:t>
      </w:r>
      <w:r>
        <w:rPr>
          <w:rFonts w:eastAsia="Times New Roman"/>
          <w:szCs w:val="24"/>
        </w:rPr>
        <w:t>ισαγγελία, ότι οι συμβάσεις είναι παράνομες. Αυτός το λέει. Προσέξτε</w:t>
      </w:r>
      <w:r w:rsidRPr="00AD36B1">
        <w:rPr>
          <w:rFonts w:eastAsia="Times New Roman"/>
          <w:szCs w:val="24"/>
        </w:rPr>
        <w:t xml:space="preserve">: </w:t>
      </w:r>
      <w:r>
        <w:rPr>
          <w:rFonts w:eastAsia="Times New Roman"/>
          <w:szCs w:val="24"/>
          <w:lang w:val="en-US"/>
        </w:rPr>
        <w:t>O</w:t>
      </w:r>
      <w:r w:rsidRPr="00AD36B1">
        <w:rPr>
          <w:rFonts w:eastAsia="Times New Roman"/>
          <w:szCs w:val="24"/>
        </w:rPr>
        <w:t xml:space="preserve"> </w:t>
      </w:r>
      <w:r>
        <w:rPr>
          <w:rFonts w:eastAsia="Times New Roman"/>
          <w:szCs w:val="24"/>
        </w:rPr>
        <w:t xml:space="preserve">φαρμακοποιός από τη Βέροια κάνει και τον καθηγητή διοικητικού δικαίου </w:t>
      </w:r>
      <w:r>
        <w:rPr>
          <w:rFonts w:eastAsia="Times New Roman"/>
          <w:szCs w:val="24"/>
        </w:rPr>
        <w:lastRenderedPageBreak/>
        <w:t>συμβάσεων και κρίνει τη νομιμότητα μιας σύμβασης, την οποία εμμέσως έχουν κρίνει νόμιμη οι πάρεδροι που έχουν υπογράψει τα εντάλματα πληρωμής των υποβολών. Προσθέτει</w:t>
      </w:r>
      <w:r w:rsidRPr="00AD36B1">
        <w:rPr>
          <w:rFonts w:eastAsia="Times New Roman"/>
          <w:szCs w:val="24"/>
        </w:rPr>
        <w:t>:</w:t>
      </w:r>
      <w:r>
        <w:rPr>
          <w:rFonts w:eastAsia="Times New Roman"/>
          <w:szCs w:val="24"/>
        </w:rPr>
        <w:t xml:space="preserve"> «Εξ αντικειμένου…» -λέει- «…είναι παράνομες οι συμβάσεις…» -ο φαρμακοποιός ο Σπυρίδης- «…</w:t>
      </w:r>
      <w:r>
        <w:rPr>
          <w:rFonts w:eastAsia="Times New Roman"/>
          <w:szCs w:val="24"/>
        </w:rPr>
        <w:t>και εξ αντικειμένου αυτό δημιουργεί ζημία» και εξαφανίζει την πρόταση του ενός επιθεωρητή για διερεύνηση ευθυνών Μπερσίμη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Γεωργακόπουλου και διαστρεβλώνει –ακούστε- τις δύο προτάσεις των επιθεωρητών που κανένας δεν καταλογίζει επιστροφή ούτε ένα ευρώ στο</w:t>
      </w:r>
      <w:r>
        <w:rPr>
          <w:rFonts w:eastAsia="Times New Roman"/>
          <w:szCs w:val="24"/>
        </w:rPr>
        <w:t xml:space="preserve"> </w:t>
      </w:r>
      <w:r>
        <w:rPr>
          <w:rFonts w:eastAsia="Times New Roman"/>
          <w:szCs w:val="24"/>
        </w:rPr>
        <w:t>δ</w:t>
      </w:r>
      <w:r>
        <w:rPr>
          <w:rFonts w:eastAsia="Times New Roman"/>
          <w:szCs w:val="24"/>
        </w:rPr>
        <w:t xml:space="preserve">ιαγνωστικό, αλλά ο ίδιος το κάνει σ’ αυτήν την έκθεση στις 28 Νοεμβρίου, πέντε μέρες πριν σταλεί το πόρισμα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στην </w:t>
      </w:r>
      <w:r>
        <w:rPr>
          <w:rFonts w:eastAsia="Times New Roman"/>
          <w:szCs w:val="24"/>
        </w:rPr>
        <w:t>ε</w:t>
      </w:r>
      <w:r>
        <w:rPr>
          <w:rFonts w:eastAsia="Times New Roman"/>
          <w:szCs w:val="24"/>
        </w:rPr>
        <w:t xml:space="preserve">ισαγγελία. </w:t>
      </w:r>
    </w:p>
    <w:p w14:paraId="5CAF4318" w14:textId="77777777" w:rsidR="00A15929" w:rsidRDefault="00D001CD">
      <w:pPr>
        <w:spacing w:line="600" w:lineRule="auto"/>
        <w:ind w:firstLine="720"/>
        <w:jc w:val="both"/>
        <w:rPr>
          <w:rFonts w:eastAsia="Times New Roman"/>
          <w:szCs w:val="24"/>
        </w:rPr>
      </w:pPr>
      <w:r>
        <w:rPr>
          <w:rFonts w:eastAsia="Times New Roman"/>
          <w:szCs w:val="24"/>
        </w:rPr>
        <w:t>Στις 3 Δεκεμβρίου βιαστικά ο κ. Γεωργακόπουλος παίρνει και μια απόφαση παράνομη για δήθεν επιστροφή, γ</w:t>
      </w:r>
      <w:r>
        <w:rPr>
          <w:rFonts w:eastAsia="Times New Roman"/>
          <w:szCs w:val="24"/>
        </w:rPr>
        <w:t xml:space="preserve">ια την οποία σπεύδει ο κύριος Αναπληρωτής Υπουργός </w:t>
      </w:r>
      <w:proofErr w:type="spellStart"/>
      <w:r>
        <w:rPr>
          <w:rFonts w:eastAsia="Times New Roman"/>
          <w:szCs w:val="24"/>
        </w:rPr>
        <w:t>Πολάκης</w:t>
      </w:r>
      <w:proofErr w:type="spellEnd"/>
      <w:r>
        <w:rPr>
          <w:rFonts w:eastAsia="Times New Roman"/>
          <w:szCs w:val="24"/>
        </w:rPr>
        <w:t xml:space="preserve"> να βγάλει και δελτίο τύπου από το γραφείο του στις 3 Δεκεμβρίου ότι η γυναίκα του </w:t>
      </w:r>
      <w:proofErr w:type="spellStart"/>
      <w:r>
        <w:rPr>
          <w:rFonts w:eastAsia="Times New Roman"/>
          <w:szCs w:val="24"/>
        </w:rPr>
        <w:t>Σαλμά</w:t>
      </w:r>
      <w:proofErr w:type="spellEnd"/>
      <w:r>
        <w:rPr>
          <w:rFonts w:eastAsia="Times New Roman"/>
          <w:szCs w:val="24"/>
        </w:rPr>
        <w:t xml:space="preserve"> επιστρέφει λεφτά. Μετά από επτά μέρες πήγε και ζήτησε η γυναίκα μου τι είναι αυτό που είπε ο </w:t>
      </w:r>
      <w:proofErr w:type="spellStart"/>
      <w:r>
        <w:rPr>
          <w:rFonts w:eastAsia="Times New Roman"/>
          <w:szCs w:val="24"/>
        </w:rPr>
        <w:t>Πολάκης</w:t>
      </w:r>
      <w:proofErr w:type="spellEnd"/>
      <w:r>
        <w:rPr>
          <w:rFonts w:eastAsia="Times New Roman"/>
          <w:szCs w:val="24"/>
        </w:rPr>
        <w:t xml:space="preserve"> και μέχρ</w:t>
      </w:r>
      <w:r>
        <w:rPr>
          <w:rFonts w:eastAsia="Times New Roman"/>
          <w:szCs w:val="24"/>
        </w:rPr>
        <w:t xml:space="preserve">ι σήμερα, τέσσερις μήνες μετά, δεν έχουν στείλει τέτοια απόφαση και –ντροπή τους- προκλητικά προχθές έστειλαν ένα </w:t>
      </w:r>
      <w:r>
        <w:rPr>
          <w:rFonts w:eastAsia="Times New Roman"/>
          <w:szCs w:val="24"/>
          <w:lang w:val="en-US"/>
        </w:rPr>
        <w:t>e</w:t>
      </w:r>
      <w:r w:rsidRPr="00AD36B1">
        <w:rPr>
          <w:rFonts w:eastAsia="Times New Roman"/>
          <w:szCs w:val="24"/>
        </w:rPr>
        <w:t>-</w:t>
      </w:r>
      <w:r>
        <w:rPr>
          <w:rFonts w:eastAsia="Times New Roman"/>
          <w:szCs w:val="24"/>
          <w:lang w:val="en-US"/>
        </w:rPr>
        <w:t>mail</w:t>
      </w:r>
      <w:r>
        <w:rPr>
          <w:rFonts w:eastAsia="Times New Roman"/>
          <w:szCs w:val="24"/>
        </w:rPr>
        <w:t xml:space="preserve"> «τώρα μπορείτε να έρθετε να την πάρετε» ενόψει τη σημερινής συζήτησης.</w:t>
      </w:r>
    </w:p>
    <w:p w14:paraId="5CAF4319" w14:textId="77777777" w:rsidR="00A15929" w:rsidRDefault="00D001CD">
      <w:pPr>
        <w:spacing w:line="600" w:lineRule="auto"/>
        <w:ind w:firstLine="720"/>
        <w:jc w:val="both"/>
        <w:rPr>
          <w:rFonts w:eastAsia="Times New Roman"/>
          <w:szCs w:val="24"/>
        </w:rPr>
      </w:pPr>
      <w:r>
        <w:rPr>
          <w:rFonts w:eastAsia="Times New Roman"/>
          <w:szCs w:val="24"/>
        </w:rPr>
        <w:lastRenderedPageBreak/>
        <w:t xml:space="preserve">Ποιος είναι, όμως, αυτός ο Σπυρίδης, που ο κ. </w:t>
      </w:r>
      <w:proofErr w:type="spellStart"/>
      <w:r>
        <w:rPr>
          <w:rFonts w:eastAsia="Times New Roman"/>
          <w:szCs w:val="24"/>
        </w:rPr>
        <w:t>Πολάκης</w:t>
      </w:r>
      <w:proofErr w:type="spellEnd"/>
      <w:r>
        <w:rPr>
          <w:rFonts w:eastAsia="Times New Roman"/>
          <w:szCs w:val="24"/>
        </w:rPr>
        <w:t xml:space="preserve"> έβαλε </w:t>
      </w:r>
      <w:r>
        <w:rPr>
          <w:rFonts w:eastAsia="Times New Roman"/>
          <w:szCs w:val="24"/>
        </w:rPr>
        <w:t>επικεφαλής στην Υπηρεσία Ελέγχου ΥΠΕΔΥΦΚΑ; Ακούστε το ηχητικό.</w:t>
      </w:r>
    </w:p>
    <w:p w14:paraId="5CAF431A" w14:textId="77777777" w:rsidR="00A15929" w:rsidRDefault="00D001CD">
      <w:pPr>
        <w:spacing w:line="600" w:lineRule="auto"/>
        <w:ind w:firstLine="720"/>
        <w:jc w:val="both"/>
        <w:rPr>
          <w:rFonts w:eastAsia="Times New Roman"/>
          <w:szCs w:val="24"/>
        </w:rPr>
      </w:pPr>
      <w:r>
        <w:rPr>
          <w:rFonts w:eastAsia="Times New Roman"/>
          <w:szCs w:val="24"/>
        </w:rPr>
        <w:t xml:space="preserve">(Στο σημείο αυτό ο Βουλευτής κ. Μάριος </w:t>
      </w:r>
      <w:proofErr w:type="spellStart"/>
      <w:r>
        <w:rPr>
          <w:rFonts w:eastAsia="Times New Roman"/>
          <w:szCs w:val="24"/>
        </w:rPr>
        <w:t>Σαλμάς</w:t>
      </w:r>
      <w:proofErr w:type="spellEnd"/>
      <w:r>
        <w:rPr>
          <w:rFonts w:eastAsia="Times New Roman"/>
          <w:szCs w:val="24"/>
        </w:rPr>
        <w:t xml:space="preserve"> παρουσιάζει το ηχητικό ντοκουμέντο, το οποίο δεν ακούγεται)</w:t>
      </w:r>
    </w:p>
    <w:p w14:paraId="5CAF431B" w14:textId="77777777" w:rsidR="00A15929" w:rsidRDefault="00D001CD">
      <w:pPr>
        <w:spacing w:line="600" w:lineRule="auto"/>
        <w:ind w:firstLine="720"/>
        <w:jc w:val="center"/>
        <w:rPr>
          <w:rFonts w:eastAsia="Times New Roman"/>
          <w:szCs w:val="24"/>
        </w:rPr>
      </w:pPr>
      <w:r>
        <w:rPr>
          <w:rFonts w:eastAsia="Times New Roman"/>
          <w:szCs w:val="24"/>
        </w:rPr>
        <w:t>(Θόρυβος από την πτέρυγα του ΣΥΡΙΖΑ)</w:t>
      </w:r>
    </w:p>
    <w:p w14:paraId="5CAF431C" w14:textId="77777777" w:rsidR="00A15929" w:rsidRDefault="00D001CD">
      <w:pPr>
        <w:spacing w:line="600" w:lineRule="auto"/>
        <w:ind w:firstLine="720"/>
        <w:jc w:val="both"/>
        <w:rPr>
          <w:rFonts w:eastAsia="Times New Roman"/>
          <w:szCs w:val="24"/>
        </w:rPr>
      </w:pPr>
      <w:r>
        <w:rPr>
          <w:rFonts w:eastAsia="Times New Roman"/>
          <w:szCs w:val="24"/>
        </w:rPr>
        <w:t>Ακούστε. Σεβαστείτε το ότι επί δύο χρόνια ταλαιπωρ</w:t>
      </w:r>
      <w:r>
        <w:rPr>
          <w:rFonts w:eastAsia="Times New Roman"/>
          <w:szCs w:val="24"/>
        </w:rPr>
        <w:t>ούμαι. Μη γελάτε. Σεβαστείτε έναν άνθρωπο …</w:t>
      </w:r>
    </w:p>
    <w:p w14:paraId="5CAF431D" w14:textId="77777777" w:rsidR="00A15929" w:rsidRDefault="00D001CD">
      <w:pPr>
        <w:spacing w:line="600" w:lineRule="auto"/>
        <w:ind w:firstLine="720"/>
        <w:jc w:val="both"/>
        <w:rPr>
          <w:rFonts w:eastAsia="Times New Roman"/>
          <w:szCs w:val="24"/>
        </w:rPr>
      </w:pPr>
      <w:r w:rsidRPr="004C3A46">
        <w:rPr>
          <w:rFonts w:eastAsia="Times New Roman"/>
          <w:b/>
          <w:szCs w:val="24"/>
        </w:rPr>
        <w:t xml:space="preserve">ΙΩΑΝΝΗΣ ΣΤΕΦΟΣ: </w:t>
      </w:r>
      <w:r>
        <w:rPr>
          <w:rFonts w:eastAsia="Times New Roman"/>
          <w:szCs w:val="24"/>
        </w:rPr>
        <w:t>Δεν γελάει κανείς.</w:t>
      </w:r>
    </w:p>
    <w:p w14:paraId="5CAF431E" w14:textId="77777777" w:rsidR="00A15929" w:rsidRDefault="00D001CD">
      <w:pPr>
        <w:spacing w:line="600" w:lineRule="auto"/>
        <w:ind w:firstLine="720"/>
        <w:jc w:val="both"/>
        <w:rPr>
          <w:rFonts w:eastAsia="Times New Roman" w:cs="Times New Roman"/>
          <w:szCs w:val="24"/>
        </w:rPr>
      </w:pPr>
      <w:r w:rsidRPr="004C3A46">
        <w:rPr>
          <w:rFonts w:eastAsia="Times New Roman"/>
          <w:b/>
          <w:szCs w:val="24"/>
        </w:rPr>
        <w:t>ΜΑΡΙΟΣ ΣΑΛΜΑΣ:</w:t>
      </w:r>
      <w:r>
        <w:rPr>
          <w:rFonts w:eastAsia="Times New Roman"/>
          <w:szCs w:val="24"/>
        </w:rPr>
        <w:t xml:space="preserve"> Όχι εσείς. Δεν είπα για εσάς, αλλά για πιο πίσω. Σεβαστείτε έναν άνθρωπο που επί δυόμισι χρόνια τού μιλούν δήθεν για μ</w:t>
      </w:r>
      <w:r>
        <w:rPr>
          <w:rFonts w:eastAsia="Times New Roman"/>
          <w:szCs w:val="24"/>
        </w:rPr>
        <w:t>ί</w:t>
      </w:r>
      <w:r>
        <w:rPr>
          <w:rFonts w:eastAsia="Times New Roman"/>
          <w:szCs w:val="24"/>
        </w:rPr>
        <w:t>α υπόθεση και σήμερα ήρθα να αποδείξω την π</w:t>
      </w:r>
      <w:r>
        <w:rPr>
          <w:rFonts w:eastAsia="Times New Roman"/>
          <w:szCs w:val="24"/>
        </w:rPr>
        <w:t>ολιτική σκευωρία. Σας ευχαριστώ.</w:t>
      </w:r>
    </w:p>
    <w:p w14:paraId="5CAF431F" w14:textId="77777777" w:rsidR="00A15929" w:rsidRDefault="00D001CD">
      <w:pPr>
        <w:spacing w:line="600" w:lineRule="auto"/>
        <w:ind w:firstLine="720"/>
        <w:jc w:val="both"/>
        <w:rPr>
          <w:rFonts w:eastAsia="Times New Roman"/>
          <w:szCs w:val="24"/>
        </w:rPr>
      </w:pPr>
      <w:r w:rsidRPr="002D6E2E">
        <w:rPr>
          <w:rFonts w:eastAsia="Times New Roman"/>
          <w:szCs w:val="24"/>
        </w:rPr>
        <w:t>Τι ε</w:t>
      </w:r>
      <w:r>
        <w:rPr>
          <w:rFonts w:eastAsia="Times New Roman"/>
          <w:szCs w:val="24"/>
        </w:rPr>
        <w:t>ίπε</w:t>
      </w:r>
      <w:r w:rsidRPr="002D6E2E">
        <w:rPr>
          <w:rFonts w:eastAsia="Times New Roman"/>
          <w:szCs w:val="24"/>
        </w:rPr>
        <w:t xml:space="preserve"> τώρα κ. Σπυρίδης</w:t>
      </w:r>
      <w:r>
        <w:rPr>
          <w:rFonts w:eastAsia="Times New Roman"/>
          <w:szCs w:val="24"/>
        </w:rPr>
        <w:t>, α</w:t>
      </w:r>
      <w:r w:rsidRPr="002D6E2E">
        <w:rPr>
          <w:rFonts w:eastAsia="Times New Roman"/>
          <w:szCs w:val="24"/>
        </w:rPr>
        <w:t xml:space="preserve">υτό </w:t>
      </w:r>
      <w:r>
        <w:rPr>
          <w:rFonts w:eastAsia="Times New Roman"/>
          <w:szCs w:val="24"/>
        </w:rPr>
        <w:t xml:space="preserve">που </w:t>
      </w:r>
      <w:r w:rsidRPr="002D6E2E">
        <w:rPr>
          <w:rFonts w:eastAsia="Times New Roman"/>
          <w:szCs w:val="24"/>
        </w:rPr>
        <w:t>ακούσατε</w:t>
      </w:r>
      <w:r>
        <w:rPr>
          <w:rFonts w:eastAsia="Times New Roman"/>
          <w:szCs w:val="24"/>
        </w:rPr>
        <w:t>,</w:t>
      </w:r>
      <w:r w:rsidRPr="002D6E2E">
        <w:rPr>
          <w:rFonts w:eastAsia="Times New Roman"/>
          <w:szCs w:val="24"/>
        </w:rPr>
        <w:t xml:space="preserve"> </w:t>
      </w:r>
      <w:r>
        <w:rPr>
          <w:rFonts w:eastAsia="Times New Roman"/>
          <w:szCs w:val="24"/>
        </w:rPr>
        <w:t>σ</w:t>
      </w:r>
      <w:r w:rsidRPr="002D6E2E">
        <w:rPr>
          <w:rFonts w:eastAsia="Times New Roman"/>
          <w:szCs w:val="24"/>
        </w:rPr>
        <w:t xml:space="preserve">ε προσυνεδριακή εκδήλωση του ΣΥΡΙΖΑ τον Σεπτέμβριο του </w:t>
      </w:r>
      <w:r>
        <w:rPr>
          <w:rFonts w:eastAsia="Times New Roman"/>
          <w:szCs w:val="24"/>
        </w:rPr>
        <w:t>20</w:t>
      </w:r>
      <w:r w:rsidRPr="002D6E2E">
        <w:rPr>
          <w:rFonts w:eastAsia="Times New Roman"/>
          <w:szCs w:val="24"/>
        </w:rPr>
        <w:t>16</w:t>
      </w:r>
      <w:r>
        <w:rPr>
          <w:rFonts w:eastAsia="Times New Roman"/>
          <w:szCs w:val="24"/>
        </w:rPr>
        <w:t>,</w:t>
      </w:r>
      <w:r w:rsidRPr="002D6E2E">
        <w:rPr>
          <w:rFonts w:eastAsia="Times New Roman"/>
          <w:szCs w:val="24"/>
        </w:rPr>
        <w:t xml:space="preserve"> τότε που ο </w:t>
      </w:r>
      <w:r>
        <w:rPr>
          <w:rFonts w:eastAsia="Times New Roman"/>
          <w:szCs w:val="24"/>
        </w:rPr>
        <w:t xml:space="preserve">κ. </w:t>
      </w:r>
      <w:proofErr w:type="spellStart"/>
      <w:r w:rsidRPr="002D6E2E">
        <w:rPr>
          <w:rFonts w:eastAsia="Times New Roman"/>
          <w:szCs w:val="24"/>
        </w:rPr>
        <w:t>Πολάκης</w:t>
      </w:r>
      <w:proofErr w:type="spellEnd"/>
      <w:r w:rsidRPr="002D6E2E">
        <w:rPr>
          <w:rFonts w:eastAsia="Times New Roman"/>
          <w:szCs w:val="24"/>
        </w:rPr>
        <w:t xml:space="preserve"> </w:t>
      </w:r>
      <w:r>
        <w:rPr>
          <w:rFonts w:eastAsia="Times New Roman"/>
          <w:szCs w:val="24"/>
        </w:rPr>
        <w:t xml:space="preserve">έφερε το θέμα στη Βουλή για </w:t>
      </w:r>
      <w:r w:rsidRPr="002D6E2E">
        <w:rPr>
          <w:rFonts w:eastAsia="Times New Roman"/>
          <w:szCs w:val="24"/>
        </w:rPr>
        <w:t>πρώτη φορά</w:t>
      </w:r>
      <w:r>
        <w:rPr>
          <w:rFonts w:eastAsia="Times New Roman"/>
          <w:szCs w:val="24"/>
        </w:rPr>
        <w:t>: «Έ</w:t>
      </w:r>
      <w:r w:rsidRPr="002D6E2E">
        <w:rPr>
          <w:rFonts w:eastAsia="Times New Roman"/>
          <w:szCs w:val="24"/>
        </w:rPr>
        <w:t>χουμε τώρα ένα εργαλείο</w:t>
      </w:r>
      <w:r>
        <w:rPr>
          <w:rFonts w:eastAsia="Times New Roman"/>
          <w:szCs w:val="24"/>
        </w:rPr>
        <w:t>,</w:t>
      </w:r>
      <w:r w:rsidRPr="002D6E2E">
        <w:rPr>
          <w:rFonts w:eastAsia="Times New Roman"/>
          <w:szCs w:val="24"/>
        </w:rPr>
        <w:t xml:space="preserve"> την </w:t>
      </w:r>
      <w:r>
        <w:rPr>
          <w:rFonts w:eastAsia="Times New Roman"/>
          <w:szCs w:val="24"/>
        </w:rPr>
        <w:t>Κυβέρνηση,</w:t>
      </w:r>
      <w:r w:rsidRPr="002D6E2E">
        <w:rPr>
          <w:rFonts w:eastAsia="Times New Roman"/>
          <w:szCs w:val="24"/>
        </w:rPr>
        <w:t xml:space="preserve"> και το κόμμα</w:t>
      </w:r>
      <w:r>
        <w:rPr>
          <w:rFonts w:eastAsia="Times New Roman"/>
          <w:szCs w:val="24"/>
        </w:rPr>
        <w:t xml:space="preserve"> </w:t>
      </w:r>
      <w:r w:rsidRPr="002D6E2E">
        <w:rPr>
          <w:rFonts w:eastAsia="Times New Roman"/>
          <w:szCs w:val="24"/>
        </w:rPr>
        <w:t xml:space="preserve">πρέπει να στηρίξει την </w:t>
      </w:r>
      <w:r>
        <w:rPr>
          <w:rFonts w:eastAsia="Times New Roman"/>
          <w:szCs w:val="24"/>
        </w:rPr>
        <w:t>Κυβέρνηση. Κ</w:t>
      </w:r>
      <w:r w:rsidRPr="002D6E2E">
        <w:rPr>
          <w:rFonts w:eastAsia="Times New Roman"/>
          <w:szCs w:val="24"/>
        </w:rPr>
        <w:t>ι αν δεν χρησιμοποιήσουμε τώρα το εργαλείο για να βάλουμε μερικούς φυλακή</w:t>
      </w:r>
      <w:r>
        <w:rPr>
          <w:rFonts w:eastAsia="Times New Roman"/>
          <w:szCs w:val="24"/>
        </w:rPr>
        <w:t>,</w:t>
      </w:r>
      <w:r w:rsidRPr="002D6E2E">
        <w:rPr>
          <w:rFonts w:eastAsia="Times New Roman"/>
          <w:szCs w:val="24"/>
        </w:rPr>
        <w:t xml:space="preserve"> δεν κάναμε τίποτα</w:t>
      </w:r>
      <w:r>
        <w:rPr>
          <w:rFonts w:eastAsia="Times New Roman"/>
          <w:szCs w:val="24"/>
        </w:rPr>
        <w:t xml:space="preserve">». </w:t>
      </w:r>
    </w:p>
    <w:p w14:paraId="5CAF4320" w14:textId="77777777" w:rsidR="00A15929" w:rsidRDefault="00D001CD">
      <w:pPr>
        <w:spacing w:line="600" w:lineRule="auto"/>
        <w:ind w:firstLine="720"/>
        <w:jc w:val="both"/>
        <w:rPr>
          <w:rFonts w:eastAsia="Times New Roman"/>
          <w:szCs w:val="24"/>
        </w:rPr>
      </w:pPr>
      <w:r w:rsidRPr="0053229E">
        <w:rPr>
          <w:rFonts w:eastAsia="Times New Roman"/>
          <w:b/>
          <w:szCs w:val="24"/>
        </w:rPr>
        <w:lastRenderedPageBreak/>
        <w:t>ΠΑΝΑΓΙΩΤΑ ΚΟΖΟΜΠΟΛΗ</w:t>
      </w:r>
      <w:r>
        <w:rPr>
          <w:rFonts w:eastAsia="Times New Roman"/>
          <w:b/>
          <w:szCs w:val="24"/>
        </w:rPr>
        <w:t xml:space="preserve"> </w:t>
      </w:r>
      <w:r w:rsidRPr="0053229E">
        <w:rPr>
          <w:rFonts w:eastAsia="Times New Roman"/>
          <w:b/>
          <w:szCs w:val="24"/>
        </w:rPr>
        <w:t>-</w:t>
      </w:r>
      <w:r>
        <w:rPr>
          <w:rFonts w:eastAsia="Times New Roman"/>
          <w:b/>
          <w:szCs w:val="24"/>
        </w:rPr>
        <w:t xml:space="preserve"> </w:t>
      </w:r>
      <w:r w:rsidRPr="0053229E">
        <w:rPr>
          <w:rFonts w:eastAsia="Times New Roman"/>
          <w:b/>
          <w:szCs w:val="24"/>
        </w:rPr>
        <w:t xml:space="preserve">ΑΜΑΝΑΤΙΔΗ: </w:t>
      </w:r>
      <w:r>
        <w:rPr>
          <w:rFonts w:eastAsia="Times New Roman"/>
          <w:szCs w:val="24"/>
        </w:rPr>
        <w:t xml:space="preserve">Έλεος πια! </w:t>
      </w:r>
      <w:r w:rsidRPr="002D6E2E">
        <w:rPr>
          <w:rFonts w:eastAsia="Times New Roman"/>
          <w:szCs w:val="24"/>
        </w:rPr>
        <w:t xml:space="preserve"> </w:t>
      </w:r>
    </w:p>
    <w:p w14:paraId="5CAF4321" w14:textId="77777777" w:rsidR="00A15929" w:rsidRDefault="00D001CD">
      <w:pPr>
        <w:spacing w:line="600" w:lineRule="auto"/>
        <w:ind w:firstLine="720"/>
        <w:jc w:val="both"/>
        <w:rPr>
          <w:rFonts w:eastAsia="Times New Roman"/>
          <w:szCs w:val="24"/>
        </w:rPr>
      </w:pPr>
      <w:r w:rsidRPr="00250CD5">
        <w:rPr>
          <w:rFonts w:eastAsia="Times New Roman"/>
          <w:b/>
          <w:szCs w:val="24"/>
        </w:rPr>
        <w:t>ΜΑΡΙΟΣ ΣΑΛΜΑΣ:</w:t>
      </w:r>
      <w:r>
        <w:rPr>
          <w:rFonts w:eastAsia="Times New Roman"/>
          <w:szCs w:val="24"/>
        </w:rPr>
        <w:t xml:space="preserve"> «</w:t>
      </w:r>
      <w:r w:rsidRPr="002D6E2E">
        <w:rPr>
          <w:rFonts w:eastAsia="Times New Roman"/>
          <w:szCs w:val="24"/>
        </w:rPr>
        <w:t>Έλεος</w:t>
      </w:r>
      <w:r>
        <w:rPr>
          <w:rFonts w:eastAsia="Times New Roman"/>
          <w:szCs w:val="24"/>
        </w:rPr>
        <w:t>»</w:t>
      </w:r>
      <w:r w:rsidRPr="002D6E2E">
        <w:rPr>
          <w:rFonts w:eastAsia="Times New Roman"/>
          <w:szCs w:val="24"/>
        </w:rPr>
        <w:t xml:space="preserve"> </w:t>
      </w:r>
      <w:r>
        <w:rPr>
          <w:rFonts w:eastAsia="Times New Roman"/>
          <w:szCs w:val="24"/>
        </w:rPr>
        <w:t xml:space="preserve">λέω και εγώ. Έλεος! Με </w:t>
      </w:r>
      <w:r w:rsidRPr="002D6E2E">
        <w:rPr>
          <w:rFonts w:eastAsia="Times New Roman"/>
          <w:szCs w:val="24"/>
        </w:rPr>
        <w:t xml:space="preserve">αυτού του τύπου </w:t>
      </w:r>
      <w:r>
        <w:rPr>
          <w:rFonts w:eastAsia="Times New Roman"/>
          <w:szCs w:val="24"/>
        </w:rPr>
        <w:t xml:space="preserve">την παράνομη έκθεση οι </w:t>
      </w:r>
      <w:r w:rsidRPr="002D6E2E">
        <w:rPr>
          <w:rFonts w:eastAsia="Times New Roman"/>
          <w:szCs w:val="24"/>
        </w:rPr>
        <w:t xml:space="preserve">εισαγγελείς ζητούν σήμερα την </w:t>
      </w:r>
      <w:r>
        <w:rPr>
          <w:rFonts w:eastAsia="Times New Roman"/>
          <w:szCs w:val="24"/>
        </w:rPr>
        <w:t xml:space="preserve">άρση της </w:t>
      </w:r>
      <w:r w:rsidRPr="002D6E2E">
        <w:rPr>
          <w:rFonts w:eastAsia="Times New Roman"/>
          <w:szCs w:val="24"/>
        </w:rPr>
        <w:t>ασυλία</w:t>
      </w:r>
      <w:r>
        <w:rPr>
          <w:rFonts w:eastAsia="Times New Roman"/>
          <w:szCs w:val="24"/>
        </w:rPr>
        <w:t xml:space="preserve">ς μου. </w:t>
      </w:r>
    </w:p>
    <w:p w14:paraId="5CAF4322" w14:textId="77777777" w:rsidR="00A15929" w:rsidRDefault="00D001CD">
      <w:pPr>
        <w:spacing w:line="600" w:lineRule="auto"/>
        <w:ind w:firstLine="720"/>
        <w:jc w:val="both"/>
        <w:rPr>
          <w:rFonts w:eastAsia="Times New Roman"/>
          <w:szCs w:val="24"/>
        </w:rPr>
      </w:pPr>
      <w:r>
        <w:rPr>
          <w:rFonts w:eastAsia="Times New Roman"/>
          <w:szCs w:val="24"/>
        </w:rPr>
        <w:t>Ε</w:t>
      </w:r>
      <w:r w:rsidRPr="002D6E2E">
        <w:rPr>
          <w:rFonts w:eastAsia="Times New Roman"/>
          <w:szCs w:val="24"/>
        </w:rPr>
        <w:t>γώ πρώτη φορά</w:t>
      </w:r>
      <w:r w:rsidRPr="00D96F40">
        <w:rPr>
          <w:rFonts w:eastAsia="Times New Roman"/>
          <w:szCs w:val="24"/>
        </w:rPr>
        <w:t xml:space="preserve"> </w:t>
      </w:r>
      <w:r>
        <w:rPr>
          <w:rFonts w:eastAsia="Times New Roman"/>
          <w:szCs w:val="24"/>
        </w:rPr>
        <w:t>στα είκοσι</w:t>
      </w:r>
      <w:r w:rsidRPr="002D6E2E">
        <w:rPr>
          <w:rFonts w:eastAsia="Times New Roman"/>
          <w:szCs w:val="24"/>
        </w:rPr>
        <w:t xml:space="preserve"> χρόνια</w:t>
      </w:r>
      <w:r>
        <w:rPr>
          <w:rFonts w:eastAsia="Times New Roman"/>
          <w:szCs w:val="24"/>
        </w:rPr>
        <w:t>,</w:t>
      </w:r>
      <w:r w:rsidRPr="002D6E2E">
        <w:rPr>
          <w:rFonts w:eastAsia="Times New Roman"/>
          <w:szCs w:val="24"/>
        </w:rPr>
        <w:t xml:space="preserve"> κυρίες και κύριοι συνάδελφοι</w:t>
      </w:r>
      <w:r>
        <w:rPr>
          <w:rFonts w:eastAsia="Times New Roman"/>
          <w:szCs w:val="24"/>
        </w:rPr>
        <w:t>, είμαι</w:t>
      </w:r>
      <w:r w:rsidRPr="002D6E2E">
        <w:rPr>
          <w:rFonts w:eastAsia="Times New Roman"/>
          <w:szCs w:val="24"/>
        </w:rPr>
        <w:t xml:space="preserve"> </w:t>
      </w:r>
      <w:r>
        <w:rPr>
          <w:rFonts w:eastAsia="Times New Roman"/>
          <w:szCs w:val="24"/>
        </w:rPr>
        <w:t>σε διαδικασία άρσης ασυλίας και βλ</w:t>
      </w:r>
      <w:r w:rsidRPr="002D6E2E">
        <w:rPr>
          <w:rFonts w:eastAsia="Times New Roman"/>
          <w:szCs w:val="24"/>
        </w:rPr>
        <w:t>έπω τους συναδέλφους Βουλευτές να μην σέβονται την απολογία</w:t>
      </w:r>
      <w:r>
        <w:rPr>
          <w:rFonts w:eastAsia="Times New Roman"/>
          <w:szCs w:val="24"/>
        </w:rPr>
        <w:t>.</w:t>
      </w:r>
      <w:r w:rsidRPr="002D6E2E">
        <w:rPr>
          <w:rFonts w:eastAsia="Times New Roman"/>
          <w:szCs w:val="24"/>
        </w:rPr>
        <w:t xml:space="preserve"> Ακόμη και στην </w:t>
      </w:r>
      <w:r>
        <w:rPr>
          <w:rFonts w:eastAsia="Times New Roman"/>
          <w:szCs w:val="24"/>
        </w:rPr>
        <w:t>α</w:t>
      </w:r>
      <w:r w:rsidRPr="002D6E2E">
        <w:rPr>
          <w:rFonts w:eastAsia="Times New Roman"/>
          <w:szCs w:val="24"/>
        </w:rPr>
        <w:t>ρχαία Ελλάδα</w:t>
      </w:r>
      <w:r>
        <w:rPr>
          <w:rFonts w:eastAsia="Times New Roman"/>
          <w:szCs w:val="24"/>
        </w:rPr>
        <w:t>,</w:t>
      </w:r>
      <w:r w:rsidRPr="002D6E2E">
        <w:rPr>
          <w:rFonts w:eastAsia="Times New Roman"/>
          <w:szCs w:val="24"/>
        </w:rPr>
        <w:t xml:space="preserve"> την απολογία ενός ανθρώπου</w:t>
      </w:r>
      <w:r>
        <w:rPr>
          <w:rFonts w:eastAsia="Times New Roman"/>
          <w:szCs w:val="24"/>
        </w:rPr>
        <w:t xml:space="preserve">, την κατάθεσή του, την σέβονταν όλοι. Όμως, αυτό δεν θέλω να το χαρακτηρίσω. </w:t>
      </w:r>
    </w:p>
    <w:p w14:paraId="5CAF4323" w14:textId="77777777" w:rsidR="00A15929" w:rsidRDefault="00D001CD">
      <w:pPr>
        <w:spacing w:line="600" w:lineRule="auto"/>
        <w:ind w:firstLine="720"/>
        <w:jc w:val="both"/>
        <w:rPr>
          <w:rFonts w:eastAsia="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szCs w:val="24"/>
        </w:rPr>
        <w:t xml:space="preserve">Κύριε </w:t>
      </w:r>
      <w:proofErr w:type="spellStart"/>
      <w:r>
        <w:rPr>
          <w:rFonts w:eastAsia="Times New Roman"/>
          <w:szCs w:val="24"/>
        </w:rPr>
        <w:t>Σαλμά</w:t>
      </w:r>
      <w:proofErr w:type="spellEnd"/>
      <w:r>
        <w:rPr>
          <w:rFonts w:eastAsia="Times New Roman"/>
          <w:szCs w:val="24"/>
        </w:rPr>
        <w:t>, περιοριστείτε τώρα, γιατί περνάει ο χρόνος.</w:t>
      </w:r>
    </w:p>
    <w:p w14:paraId="5CAF4324" w14:textId="77777777" w:rsidR="00A15929" w:rsidRDefault="00D001CD">
      <w:pPr>
        <w:spacing w:line="600" w:lineRule="auto"/>
        <w:ind w:firstLine="720"/>
        <w:jc w:val="both"/>
        <w:rPr>
          <w:rFonts w:eastAsia="Times New Roman"/>
          <w:szCs w:val="24"/>
        </w:rPr>
      </w:pPr>
      <w:r w:rsidRPr="00CB5133">
        <w:rPr>
          <w:rFonts w:eastAsia="Times New Roman"/>
          <w:b/>
          <w:szCs w:val="24"/>
        </w:rPr>
        <w:t xml:space="preserve">ΙΩΑΝΝΗΣ ΤΡΑΓΑΚΗΣ: </w:t>
      </w:r>
      <w:r>
        <w:rPr>
          <w:rFonts w:eastAsia="Times New Roman"/>
          <w:szCs w:val="24"/>
        </w:rPr>
        <w:t>Δεν είναι απολογί</w:t>
      </w:r>
      <w:r>
        <w:rPr>
          <w:rFonts w:eastAsia="Times New Roman"/>
          <w:szCs w:val="24"/>
        </w:rPr>
        <w:t>α.</w:t>
      </w:r>
    </w:p>
    <w:p w14:paraId="5CAF4325" w14:textId="77777777" w:rsidR="00A15929" w:rsidRDefault="00D001CD">
      <w:pPr>
        <w:spacing w:line="600" w:lineRule="auto"/>
        <w:ind w:firstLine="720"/>
        <w:jc w:val="both"/>
        <w:rPr>
          <w:rFonts w:eastAsia="Times New Roman"/>
          <w:szCs w:val="24"/>
        </w:rPr>
      </w:pPr>
      <w:r w:rsidRPr="00CB5133">
        <w:rPr>
          <w:rFonts w:eastAsia="Times New Roman"/>
          <w:b/>
          <w:szCs w:val="24"/>
        </w:rPr>
        <w:t>ΜΑΡΙΟΣ ΣΑΛΜΑΣ:</w:t>
      </w:r>
      <w:r>
        <w:rPr>
          <w:rFonts w:eastAsia="Times New Roman"/>
          <w:szCs w:val="24"/>
        </w:rPr>
        <w:t xml:space="preserve"> Δεν είναι απολογία, αλλά αναγκάζομαι να τεκμηριώσω μ</w:t>
      </w:r>
      <w:r>
        <w:rPr>
          <w:rFonts w:eastAsia="Times New Roman"/>
          <w:szCs w:val="24"/>
        </w:rPr>
        <w:t>ί</w:t>
      </w:r>
      <w:r>
        <w:rPr>
          <w:rFonts w:eastAsia="Times New Roman"/>
          <w:szCs w:val="24"/>
        </w:rPr>
        <w:t xml:space="preserve">α πολιτική </w:t>
      </w:r>
      <w:r w:rsidRPr="002D6E2E">
        <w:rPr>
          <w:rFonts w:eastAsia="Times New Roman"/>
          <w:szCs w:val="24"/>
        </w:rPr>
        <w:t>σκευωρία</w:t>
      </w:r>
      <w:r>
        <w:rPr>
          <w:rFonts w:eastAsia="Times New Roman"/>
          <w:szCs w:val="24"/>
        </w:rPr>
        <w:t>. Ό</w:t>
      </w:r>
      <w:r w:rsidRPr="002D6E2E">
        <w:rPr>
          <w:rFonts w:eastAsia="Times New Roman"/>
          <w:szCs w:val="24"/>
        </w:rPr>
        <w:t xml:space="preserve">λο το προηγούμενο διάστημα </w:t>
      </w:r>
      <w:r>
        <w:rPr>
          <w:rFonts w:eastAsia="Times New Roman"/>
          <w:szCs w:val="24"/>
        </w:rPr>
        <w:t>τ</w:t>
      </w:r>
      <w:r w:rsidRPr="002D6E2E">
        <w:rPr>
          <w:rFonts w:eastAsia="Times New Roman"/>
          <w:szCs w:val="24"/>
        </w:rPr>
        <w:t>ι λέγαμε</w:t>
      </w:r>
      <w:r>
        <w:rPr>
          <w:rFonts w:eastAsia="Times New Roman"/>
          <w:szCs w:val="24"/>
        </w:rPr>
        <w:t>;</w:t>
      </w:r>
      <w:r w:rsidRPr="002D6E2E">
        <w:rPr>
          <w:rFonts w:eastAsia="Times New Roman"/>
          <w:szCs w:val="24"/>
        </w:rPr>
        <w:t xml:space="preserve"> </w:t>
      </w:r>
      <w:r>
        <w:rPr>
          <w:rFonts w:eastAsia="Times New Roman"/>
          <w:szCs w:val="24"/>
        </w:rPr>
        <w:t>Γ</w:t>
      </w:r>
      <w:r w:rsidRPr="002D6E2E">
        <w:rPr>
          <w:rFonts w:eastAsia="Times New Roman"/>
          <w:szCs w:val="24"/>
        </w:rPr>
        <w:t>ιατί είναι πολιτική σκευωρία</w:t>
      </w:r>
      <w:r>
        <w:rPr>
          <w:rFonts w:eastAsia="Times New Roman"/>
          <w:szCs w:val="24"/>
        </w:rPr>
        <w:t>; Δ</w:t>
      </w:r>
      <w:r w:rsidRPr="002D6E2E">
        <w:rPr>
          <w:rFonts w:eastAsia="Times New Roman"/>
          <w:szCs w:val="24"/>
        </w:rPr>
        <w:t>ηλαδή είναι και η δικαιοσύνη</w:t>
      </w:r>
      <w:r>
        <w:rPr>
          <w:rFonts w:eastAsia="Times New Roman"/>
          <w:szCs w:val="24"/>
        </w:rPr>
        <w:t>;</w:t>
      </w:r>
      <w:r w:rsidRPr="002D6E2E">
        <w:rPr>
          <w:rFonts w:eastAsia="Times New Roman"/>
          <w:szCs w:val="24"/>
        </w:rPr>
        <w:t xml:space="preserve"> </w:t>
      </w:r>
      <w:r>
        <w:rPr>
          <w:rFonts w:eastAsia="Times New Roman"/>
          <w:szCs w:val="24"/>
        </w:rPr>
        <w:t>Σ</w:t>
      </w:r>
      <w:r w:rsidRPr="002D6E2E">
        <w:rPr>
          <w:rFonts w:eastAsia="Times New Roman"/>
          <w:szCs w:val="24"/>
        </w:rPr>
        <w:t xml:space="preserve">ας είπα </w:t>
      </w:r>
      <w:r>
        <w:rPr>
          <w:rFonts w:eastAsia="Times New Roman"/>
          <w:szCs w:val="24"/>
        </w:rPr>
        <w:t xml:space="preserve">εντίμως </w:t>
      </w:r>
      <w:r w:rsidRPr="002D6E2E">
        <w:rPr>
          <w:rFonts w:eastAsia="Times New Roman"/>
          <w:szCs w:val="24"/>
        </w:rPr>
        <w:t xml:space="preserve">σήμερα ότι εγώ θα αποδείξω τη σκευωρία </w:t>
      </w:r>
      <w:r>
        <w:rPr>
          <w:rFonts w:eastAsia="Times New Roman"/>
          <w:szCs w:val="24"/>
        </w:rPr>
        <w:t>μ</w:t>
      </w:r>
      <w:r w:rsidRPr="002D6E2E">
        <w:rPr>
          <w:rFonts w:eastAsia="Times New Roman"/>
          <w:szCs w:val="24"/>
        </w:rPr>
        <w:t>έχρι κ</w:t>
      </w:r>
      <w:r w:rsidRPr="002D6E2E">
        <w:rPr>
          <w:rFonts w:eastAsia="Times New Roman"/>
          <w:szCs w:val="24"/>
        </w:rPr>
        <w:t>αι τα πορίσματα</w:t>
      </w:r>
      <w:r>
        <w:rPr>
          <w:rFonts w:eastAsia="Times New Roman"/>
          <w:szCs w:val="24"/>
        </w:rPr>
        <w:t>,</w:t>
      </w:r>
      <w:r w:rsidRPr="002D6E2E">
        <w:rPr>
          <w:rFonts w:eastAsia="Times New Roman"/>
          <w:szCs w:val="24"/>
        </w:rPr>
        <w:t xml:space="preserve"> γιατί </w:t>
      </w:r>
      <w:r>
        <w:rPr>
          <w:rFonts w:eastAsia="Times New Roman"/>
          <w:szCs w:val="24"/>
        </w:rPr>
        <w:t xml:space="preserve">οι </w:t>
      </w:r>
      <w:r w:rsidRPr="002D6E2E">
        <w:rPr>
          <w:rFonts w:eastAsia="Times New Roman"/>
          <w:szCs w:val="24"/>
        </w:rPr>
        <w:t xml:space="preserve">εισαγγελείς δεν </w:t>
      </w:r>
      <w:r>
        <w:rPr>
          <w:rFonts w:eastAsia="Times New Roman"/>
          <w:szCs w:val="24"/>
        </w:rPr>
        <w:t xml:space="preserve">έκαναν μόνοι τους </w:t>
      </w:r>
      <w:r w:rsidRPr="002D6E2E">
        <w:rPr>
          <w:rFonts w:eastAsia="Times New Roman"/>
          <w:szCs w:val="24"/>
        </w:rPr>
        <w:t>ανακρίσεις</w:t>
      </w:r>
      <w:r>
        <w:rPr>
          <w:rFonts w:eastAsia="Times New Roman"/>
          <w:szCs w:val="24"/>
        </w:rPr>
        <w:t>. Το ανέθεσαν στα</w:t>
      </w:r>
      <w:r w:rsidRPr="002D6E2E">
        <w:rPr>
          <w:rFonts w:eastAsia="Times New Roman"/>
          <w:szCs w:val="24"/>
        </w:rPr>
        <w:t xml:space="preserve"> πορίσματα</w:t>
      </w:r>
      <w:r>
        <w:rPr>
          <w:rFonts w:eastAsia="Times New Roman"/>
          <w:szCs w:val="24"/>
        </w:rPr>
        <w:t>,</w:t>
      </w:r>
      <w:r w:rsidRPr="002D6E2E">
        <w:rPr>
          <w:rFonts w:eastAsia="Times New Roman"/>
          <w:szCs w:val="24"/>
        </w:rPr>
        <w:t xml:space="preserve"> </w:t>
      </w:r>
      <w:r>
        <w:rPr>
          <w:rFonts w:eastAsia="Times New Roman"/>
          <w:szCs w:val="24"/>
        </w:rPr>
        <w:t>ό,</w:t>
      </w:r>
      <w:r w:rsidRPr="002D6E2E">
        <w:rPr>
          <w:rFonts w:eastAsia="Times New Roman"/>
          <w:szCs w:val="24"/>
        </w:rPr>
        <w:t>τι διάβασαν έστειλα</w:t>
      </w:r>
      <w:r>
        <w:rPr>
          <w:rFonts w:eastAsia="Times New Roman"/>
          <w:szCs w:val="24"/>
        </w:rPr>
        <w:t>ν.</w:t>
      </w:r>
      <w:r w:rsidRPr="002D6E2E">
        <w:rPr>
          <w:rFonts w:eastAsia="Times New Roman"/>
          <w:szCs w:val="24"/>
        </w:rPr>
        <w:t xml:space="preserve"> Άρα</w:t>
      </w:r>
      <w:r>
        <w:rPr>
          <w:rFonts w:eastAsia="Times New Roman"/>
          <w:szCs w:val="24"/>
        </w:rPr>
        <w:t>,</w:t>
      </w:r>
      <w:r w:rsidRPr="002D6E2E">
        <w:rPr>
          <w:rFonts w:eastAsia="Times New Roman"/>
          <w:szCs w:val="24"/>
        </w:rPr>
        <w:t xml:space="preserve"> είμαι υποχρεωμένος στην οικογένειά μου</w:t>
      </w:r>
      <w:r>
        <w:rPr>
          <w:rFonts w:eastAsia="Times New Roman"/>
          <w:szCs w:val="24"/>
        </w:rPr>
        <w:t>,</w:t>
      </w:r>
      <w:r w:rsidRPr="002D6E2E">
        <w:rPr>
          <w:rFonts w:eastAsia="Times New Roman"/>
          <w:szCs w:val="24"/>
        </w:rPr>
        <w:t xml:space="preserve"> στους </w:t>
      </w:r>
      <w:r w:rsidRPr="002D6E2E">
        <w:rPr>
          <w:rFonts w:eastAsia="Times New Roman"/>
          <w:szCs w:val="24"/>
        </w:rPr>
        <w:lastRenderedPageBreak/>
        <w:t>ασθενείς μου</w:t>
      </w:r>
      <w:r>
        <w:rPr>
          <w:rFonts w:eastAsia="Times New Roman"/>
          <w:szCs w:val="24"/>
        </w:rPr>
        <w:t>,</w:t>
      </w:r>
      <w:r w:rsidRPr="002D6E2E">
        <w:rPr>
          <w:rFonts w:eastAsia="Times New Roman"/>
          <w:szCs w:val="24"/>
        </w:rPr>
        <w:t xml:space="preserve"> στους φίλους μου</w:t>
      </w:r>
      <w:r>
        <w:rPr>
          <w:rFonts w:eastAsia="Times New Roman"/>
          <w:szCs w:val="24"/>
        </w:rPr>
        <w:t>,</w:t>
      </w:r>
      <w:r w:rsidRPr="002D6E2E">
        <w:rPr>
          <w:rFonts w:eastAsia="Times New Roman"/>
          <w:szCs w:val="24"/>
        </w:rPr>
        <w:t xml:space="preserve"> στους ψηφοφόρους μου και σε </w:t>
      </w:r>
      <w:r>
        <w:rPr>
          <w:rFonts w:eastAsia="Times New Roman"/>
          <w:szCs w:val="24"/>
        </w:rPr>
        <w:t>ε</w:t>
      </w:r>
      <w:r w:rsidRPr="002D6E2E">
        <w:rPr>
          <w:rFonts w:eastAsia="Times New Roman"/>
          <w:szCs w:val="24"/>
        </w:rPr>
        <w:t>σάς πάνω από όλα</w:t>
      </w:r>
      <w:r>
        <w:rPr>
          <w:rFonts w:eastAsia="Times New Roman"/>
          <w:szCs w:val="24"/>
        </w:rPr>
        <w:t xml:space="preserve">, που είκοσι </w:t>
      </w:r>
      <w:r w:rsidRPr="002D6E2E">
        <w:rPr>
          <w:rFonts w:eastAsia="Times New Roman"/>
          <w:szCs w:val="24"/>
        </w:rPr>
        <w:t>χ</w:t>
      </w:r>
      <w:r>
        <w:rPr>
          <w:rFonts w:eastAsia="Times New Roman"/>
          <w:szCs w:val="24"/>
        </w:rPr>
        <w:t>ρόνια όλοι έχουμε διαμορφώσει μ</w:t>
      </w:r>
      <w:r>
        <w:rPr>
          <w:rFonts w:eastAsia="Times New Roman"/>
          <w:szCs w:val="24"/>
        </w:rPr>
        <w:t>ί</w:t>
      </w:r>
      <w:r w:rsidRPr="002D6E2E">
        <w:rPr>
          <w:rFonts w:eastAsia="Times New Roman"/>
          <w:szCs w:val="24"/>
        </w:rPr>
        <w:t>α άποψη ο ένας για τον άλλον</w:t>
      </w:r>
      <w:r>
        <w:rPr>
          <w:rFonts w:eastAsia="Times New Roman"/>
          <w:szCs w:val="24"/>
        </w:rPr>
        <w:t>,</w:t>
      </w:r>
      <w:r w:rsidRPr="002D6E2E">
        <w:rPr>
          <w:rFonts w:eastAsia="Times New Roman"/>
          <w:szCs w:val="24"/>
        </w:rPr>
        <w:t xml:space="preserve"> να αποδείξω ότι </w:t>
      </w:r>
      <w:r>
        <w:rPr>
          <w:rFonts w:eastAsia="Times New Roman"/>
          <w:szCs w:val="24"/>
        </w:rPr>
        <w:t xml:space="preserve">είναι </w:t>
      </w:r>
      <w:r w:rsidRPr="002D6E2E">
        <w:rPr>
          <w:rFonts w:eastAsia="Times New Roman"/>
          <w:szCs w:val="24"/>
        </w:rPr>
        <w:t xml:space="preserve">πολιτική </w:t>
      </w:r>
      <w:r>
        <w:rPr>
          <w:rFonts w:eastAsia="Times New Roman"/>
          <w:szCs w:val="24"/>
        </w:rPr>
        <w:t xml:space="preserve">σκευωρία. Και προς </w:t>
      </w:r>
      <w:r>
        <w:rPr>
          <w:rFonts w:eastAsia="Times New Roman"/>
          <w:szCs w:val="24"/>
        </w:rPr>
        <w:t>θ</w:t>
      </w:r>
      <w:r>
        <w:rPr>
          <w:rFonts w:eastAsia="Times New Roman"/>
          <w:szCs w:val="24"/>
        </w:rPr>
        <w:t xml:space="preserve">εού, δεν αφορά εσάς τους Βουλευτές. Όμως, </w:t>
      </w:r>
      <w:r w:rsidRPr="002D6E2E">
        <w:rPr>
          <w:rFonts w:eastAsia="Times New Roman"/>
          <w:szCs w:val="24"/>
        </w:rPr>
        <w:t xml:space="preserve">περιγράφω πολύ συγκεκριμένα </w:t>
      </w:r>
      <w:r>
        <w:rPr>
          <w:rFonts w:eastAsia="Times New Roman"/>
          <w:szCs w:val="24"/>
        </w:rPr>
        <w:t xml:space="preserve">ποιους </w:t>
      </w:r>
      <w:r w:rsidRPr="002D6E2E">
        <w:rPr>
          <w:rFonts w:eastAsia="Times New Roman"/>
          <w:szCs w:val="24"/>
        </w:rPr>
        <w:t>αφορά</w:t>
      </w:r>
      <w:r>
        <w:rPr>
          <w:rFonts w:eastAsia="Times New Roman"/>
          <w:szCs w:val="24"/>
        </w:rPr>
        <w:t>.</w:t>
      </w:r>
    </w:p>
    <w:p w14:paraId="5CAF4326" w14:textId="77777777" w:rsidR="00A15929" w:rsidRDefault="00D001CD">
      <w:pPr>
        <w:spacing w:line="600" w:lineRule="auto"/>
        <w:ind w:firstLine="720"/>
        <w:jc w:val="both"/>
        <w:rPr>
          <w:rFonts w:eastAsia="Times New Roman"/>
          <w:szCs w:val="24"/>
        </w:rPr>
      </w:pPr>
      <w:r>
        <w:rPr>
          <w:rFonts w:eastAsia="Times New Roman"/>
          <w:szCs w:val="24"/>
        </w:rPr>
        <w:t>Οι</w:t>
      </w:r>
      <w:r w:rsidRPr="002D6E2E">
        <w:rPr>
          <w:rFonts w:eastAsia="Times New Roman"/>
          <w:szCs w:val="24"/>
        </w:rPr>
        <w:t xml:space="preserve"> εισαγγελείς</w:t>
      </w:r>
      <w:r>
        <w:rPr>
          <w:rFonts w:eastAsia="Times New Roman"/>
          <w:szCs w:val="24"/>
        </w:rPr>
        <w:t>,</w:t>
      </w:r>
      <w:r w:rsidRPr="002D6E2E">
        <w:rPr>
          <w:rFonts w:eastAsia="Times New Roman"/>
          <w:szCs w:val="24"/>
        </w:rPr>
        <w:t xml:space="preserve"> κυρίες και κύριοι συνάδελφοι</w:t>
      </w:r>
      <w:r>
        <w:rPr>
          <w:rFonts w:eastAsia="Times New Roman"/>
          <w:szCs w:val="24"/>
        </w:rPr>
        <w:t>,</w:t>
      </w:r>
      <w:r>
        <w:rPr>
          <w:rFonts w:eastAsia="Times New Roman"/>
          <w:szCs w:val="24"/>
        </w:rPr>
        <w:t xml:space="preserve"> δεν διάβασαν την κατάθεση Γ</w:t>
      </w:r>
      <w:r w:rsidRPr="002D6E2E">
        <w:rPr>
          <w:rFonts w:eastAsia="Times New Roman"/>
          <w:szCs w:val="24"/>
        </w:rPr>
        <w:t xml:space="preserve">εωργακόπουλου στην </w:t>
      </w:r>
      <w:r>
        <w:rPr>
          <w:rFonts w:eastAsia="Times New Roman"/>
          <w:szCs w:val="24"/>
        </w:rPr>
        <w:t>ε</w:t>
      </w:r>
      <w:r w:rsidRPr="002D6E2E">
        <w:rPr>
          <w:rFonts w:eastAsia="Times New Roman"/>
          <w:szCs w:val="24"/>
        </w:rPr>
        <w:t xml:space="preserve">ξεταστική </w:t>
      </w:r>
      <w:r>
        <w:rPr>
          <w:rFonts w:eastAsia="Times New Roman"/>
          <w:szCs w:val="24"/>
        </w:rPr>
        <w:t>ε</w:t>
      </w:r>
      <w:r w:rsidRPr="002D6E2E">
        <w:rPr>
          <w:rFonts w:eastAsia="Times New Roman"/>
          <w:szCs w:val="24"/>
        </w:rPr>
        <w:t xml:space="preserve">πιτροπή που </w:t>
      </w:r>
      <w:r>
        <w:rPr>
          <w:rFonts w:eastAsia="Times New Roman"/>
          <w:szCs w:val="24"/>
        </w:rPr>
        <w:t>είπε</w:t>
      </w:r>
      <w:r w:rsidRPr="002D6E2E">
        <w:rPr>
          <w:rFonts w:eastAsia="Times New Roman"/>
          <w:szCs w:val="24"/>
        </w:rPr>
        <w:t xml:space="preserve"> ότι δεν προκλήθηκε </w:t>
      </w:r>
      <w:r>
        <w:rPr>
          <w:rFonts w:eastAsia="Times New Roman"/>
          <w:szCs w:val="24"/>
        </w:rPr>
        <w:t xml:space="preserve">ζημία, </w:t>
      </w:r>
      <w:r w:rsidRPr="002D6E2E">
        <w:rPr>
          <w:rFonts w:eastAsia="Times New Roman"/>
          <w:szCs w:val="24"/>
        </w:rPr>
        <w:t>δεν επιβαρύνθηκε ο προϋπολογισμός</w:t>
      </w:r>
      <w:r>
        <w:rPr>
          <w:rFonts w:eastAsia="Times New Roman"/>
          <w:szCs w:val="24"/>
        </w:rPr>
        <w:t>,</w:t>
      </w:r>
      <w:r w:rsidRPr="002D6E2E">
        <w:rPr>
          <w:rFonts w:eastAsia="Times New Roman"/>
          <w:szCs w:val="24"/>
        </w:rPr>
        <w:t xml:space="preserve"> </w:t>
      </w:r>
      <w:r>
        <w:rPr>
          <w:rFonts w:eastAsia="Times New Roman"/>
          <w:szCs w:val="24"/>
        </w:rPr>
        <w:t>ε</w:t>
      </w:r>
      <w:r w:rsidRPr="002D6E2E">
        <w:rPr>
          <w:rFonts w:eastAsia="Times New Roman"/>
          <w:szCs w:val="24"/>
        </w:rPr>
        <w:t xml:space="preserve">πειδή είναι κλειστός από αυτές </w:t>
      </w:r>
      <w:r>
        <w:rPr>
          <w:rFonts w:eastAsia="Times New Roman"/>
          <w:szCs w:val="24"/>
        </w:rPr>
        <w:t xml:space="preserve">τις </w:t>
      </w:r>
      <w:r w:rsidRPr="002D6E2E">
        <w:rPr>
          <w:rFonts w:eastAsia="Times New Roman"/>
          <w:szCs w:val="24"/>
        </w:rPr>
        <w:t>εξετάσεις</w:t>
      </w:r>
      <w:r>
        <w:rPr>
          <w:rFonts w:eastAsia="Times New Roman"/>
          <w:szCs w:val="24"/>
        </w:rPr>
        <w:t>.</w:t>
      </w:r>
      <w:r w:rsidRPr="002D6E2E">
        <w:rPr>
          <w:rFonts w:eastAsia="Times New Roman"/>
          <w:szCs w:val="24"/>
        </w:rPr>
        <w:t xml:space="preserve"> </w:t>
      </w:r>
      <w:r>
        <w:rPr>
          <w:rFonts w:eastAsia="Times New Roman"/>
          <w:szCs w:val="24"/>
        </w:rPr>
        <w:t>Δ</w:t>
      </w:r>
      <w:r w:rsidRPr="002D6E2E">
        <w:rPr>
          <w:rFonts w:eastAsia="Times New Roman"/>
          <w:szCs w:val="24"/>
        </w:rPr>
        <w:t>εν είδαν και δεν διάβασα</w:t>
      </w:r>
      <w:r>
        <w:rPr>
          <w:rFonts w:eastAsia="Times New Roman"/>
          <w:szCs w:val="24"/>
        </w:rPr>
        <w:t>ν</w:t>
      </w:r>
      <w:r w:rsidRPr="002D6E2E">
        <w:rPr>
          <w:rFonts w:eastAsia="Times New Roman"/>
          <w:szCs w:val="24"/>
        </w:rPr>
        <w:t xml:space="preserve"> ούτε την κατάθεση του </w:t>
      </w:r>
      <w:r>
        <w:rPr>
          <w:rFonts w:eastAsia="Times New Roman"/>
          <w:szCs w:val="24"/>
        </w:rPr>
        <w:t>κ. Ξανθού</w:t>
      </w:r>
      <w:r w:rsidRPr="002D6E2E">
        <w:rPr>
          <w:rFonts w:eastAsia="Times New Roman"/>
          <w:szCs w:val="24"/>
        </w:rPr>
        <w:t xml:space="preserve"> </w:t>
      </w:r>
      <w:r>
        <w:rPr>
          <w:rFonts w:eastAsia="Times New Roman"/>
          <w:szCs w:val="24"/>
        </w:rPr>
        <w:t xml:space="preserve">στη συζήτηση </w:t>
      </w:r>
      <w:r>
        <w:rPr>
          <w:rFonts w:eastAsia="Times New Roman"/>
          <w:szCs w:val="24"/>
        </w:rPr>
        <w:t xml:space="preserve">πριν από </w:t>
      </w:r>
      <w:r w:rsidRPr="002D6E2E">
        <w:rPr>
          <w:rFonts w:eastAsia="Times New Roman"/>
          <w:szCs w:val="24"/>
        </w:rPr>
        <w:t>ένα</w:t>
      </w:r>
      <w:r>
        <w:rPr>
          <w:rFonts w:eastAsia="Times New Roman"/>
          <w:szCs w:val="24"/>
        </w:rPr>
        <w:t>ν</w:t>
      </w:r>
      <w:r w:rsidRPr="002D6E2E">
        <w:rPr>
          <w:rFonts w:eastAsia="Times New Roman"/>
          <w:szCs w:val="24"/>
        </w:rPr>
        <w:t xml:space="preserve"> μήνα</w:t>
      </w:r>
      <w:r>
        <w:rPr>
          <w:rFonts w:eastAsia="Times New Roman"/>
          <w:szCs w:val="24"/>
        </w:rPr>
        <w:t xml:space="preserve"> για τα φάρμακα και τις αυξήσεις. Τι είπε; «Λ</w:t>
      </w:r>
      <w:r w:rsidRPr="002D6E2E">
        <w:rPr>
          <w:rFonts w:eastAsia="Times New Roman"/>
          <w:szCs w:val="24"/>
        </w:rPr>
        <w:t xml:space="preserve">όγω </w:t>
      </w:r>
      <w:r>
        <w:rPr>
          <w:rFonts w:eastAsia="Times New Roman"/>
          <w:szCs w:val="24"/>
        </w:rPr>
        <w:t xml:space="preserve">κλειστού προϋπολογισμού </w:t>
      </w:r>
      <w:r w:rsidRPr="002D6E2E">
        <w:rPr>
          <w:rFonts w:eastAsia="Times New Roman"/>
          <w:szCs w:val="24"/>
        </w:rPr>
        <w:t>και υπέρβασης του ορίου των απαιτήσεών</w:t>
      </w:r>
      <w:r>
        <w:rPr>
          <w:rFonts w:eastAsia="Times New Roman"/>
          <w:szCs w:val="24"/>
        </w:rPr>
        <w:t>,</w:t>
      </w:r>
      <w:r w:rsidRPr="002D6E2E">
        <w:rPr>
          <w:rFonts w:eastAsia="Times New Roman"/>
          <w:szCs w:val="24"/>
        </w:rPr>
        <w:t xml:space="preserve"> δεν προκαλείται κα</w:t>
      </w:r>
      <w:r>
        <w:rPr>
          <w:rFonts w:eastAsia="Times New Roman"/>
          <w:szCs w:val="24"/>
        </w:rPr>
        <w:t>μ</w:t>
      </w:r>
      <w:r w:rsidRPr="002D6E2E">
        <w:rPr>
          <w:rFonts w:eastAsia="Times New Roman"/>
          <w:szCs w:val="24"/>
        </w:rPr>
        <w:t xml:space="preserve">μία </w:t>
      </w:r>
      <w:r>
        <w:rPr>
          <w:rFonts w:eastAsia="Times New Roman"/>
          <w:szCs w:val="24"/>
        </w:rPr>
        <w:t xml:space="preserve">ζημία», ούτε του κ. </w:t>
      </w:r>
      <w:proofErr w:type="spellStart"/>
      <w:r>
        <w:rPr>
          <w:rFonts w:eastAsia="Times New Roman"/>
          <w:szCs w:val="24"/>
        </w:rPr>
        <w:t>Κουρουμπλή</w:t>
      </w:r>
      <w:proofErr w:type="spellEnd"/>
      <w:r>
        <w:rPr>
          <w:rFonts w:eastAsia="Times New Roman"/>
          <w:szCs w:val="24"/>
        </w:rPr>
        <w:t>, ό</w:t>
      </w:r>
      <w:r w:rsidRPr="002D6E2E">
        <w:rPr>
          <w:rFonts w:eastAsia="Times New Roman"/>
          <w:szCs w:val="24"/>
        </w:rPr>
        <w:t>ταν ζητήθηκε η σ</w:t>
      </w:r>
      <w:r>
        <w:rPr>
          <w:rFonts w:eastAsia="Times New Roman"/>
          <w:szCs w:val="24"/>
        </w:rPr>
        <w:t xml:space="preserve">ύσταση εξεταστικής επιτροπής γι’ </w:t>
      </w:r>
      <w:r w:rsidRPr="002D6E2E">
        <w:rPr>
          <w:rFonts w:eastAsia="Times New Roman"/>
          <w:szCs w:val="24"/>
        </w:rPr>
        <w:t xml:space="preserve">αυτόν που είπε </w:t>
      </w:r>
      <w:r>
        <w:rPr>
          <w:rFonts w:eastAsia="Times New Roman"/>
          <w:szCs w:val="24"/>
        </w:rPr>
        <w:t>«</w:t>
      </w:r>
      <w:r w:rsidRPr="002D6E2E">
        <w:rPr>
          <w:rFonts w:eastAsia="Times New Roman"/>
          <w:szCs w:val="24"/>
        </w:rPr>
        <w:t xml:space="preserve">δεν </w:t>
      </w:r>
      <w:r w:rsidRPr="002D6E2E">
        <w:rPr>
          <w:rFonts w:eastAsia="Times New Roman"/>
          <w:szCs w:val="24"/>
        </w:rPr>
        <w:t>έβγαλα δελτίο τιμών</w:t>
      </w:r>
      <w:r>
        <w:rPr>
          <w:rFonts w:eastAsia="Times New Roman"/>
          <w:szCs w:val="24"/>
        </w:rPr>
        <w:t>,</w:t>
      </w:r>
      <w:r w:rsidRPr="002D6E2E">
        <w:rPr>
          <w:rFonts w:eastAsia="Times New Roman"/>
          <w:szCs w:val="24"/>
        </w:rPr>
        <w:t xml:space="preserve"> δεν επηρέασε και δεν ζημίωσε το δημόσιο</w:t>
      </w:r>
      <w:r>
        <w:rPr>
          <w:rFonts w:eastAsia="Times New Roman"/>
          <w:szCs w:val="24"/>
        </w:rPr>
        <w:t>,</w:t>
      </w:r>
      <w:r w:rsidRPr="002D6E2E">
        <w:rPr>
          <w:rFonts w:eastAsia="Times New Roman"/>
          <w:szCs w:val="24"/>
        </w:rPr>
        <w:t xml:space="preserve"> γιατί έχει </w:t>
      </w:r>
      <w:r>
        <w:rPr>
          <w:rFonts w:eastAsia="Times New Roman"/>
          <w:szCs w:val="24"/>
        </w:rPr>
        <w:t xml:space="preserve">κλειστό </w:t>
      </w:r>
      <w:r w:rsidRPr="002D6E2E">
        <w:rPr>
          <w:rFonts w:eastAsia="Times New Roman"/>
          <w:szCs w:val="24"/>
        </w:rPr>
        <w:t>προϋπολογισμό</w:t>
      </w:r>
      <w:r>
        <w:rPr>
          <w:rFonts w:eastAsia="Times New Roman"/>
          <w:szCs w:val="24"/>
        </w:rPr>
        <w:t>».</w:t>
      </w:r>
      <w:r w:rsidRPr="002D6E2E">
        <w:rPr>
          <w:rFonts w:eastAsia="Times New Roman"/>
          <w:szCs w:val="24"/>
        </w:rPr>
        <w:t xml:space="preserve"> </w:t>
      </w:r>
      <w:r>
        <w:rPr>
          <w:rFonts w:eastAsia="Times New Roman"/>
          <w:szCs w:val="24"/>
        </w:rPr>
        <w:t>Ο</w:t>
      </w:r>
      <w:r w:rsidRPr="002D6E2E">
        <w:rPr>
          <w:rFonts w:eastAsia="Times New Roman"/>
          <w:szCs w:val="24"/>
        </w:rPr>
        <w:t xml:space="preserve">ύτε την </w:t>
      </w:r>
      <w:r>
        <w:rPr>
          <w:rFonts w:eastAsia="Times New Roman"/>
          <w:szCs w:val="24"/>
        </w:rPr>
        <w:t>έ</w:t>
      </w:r>
      <w:r w:rsidRPr="002D6E2E">
        <w:rPr>
          <w:rFonts w:eastAsia="Times New Roman"/>
          <w:szCs w:val="24"/>
        </w:rPr>
        <w:t xml:space="preserve">κθεση της </w:t>
      </w:r>
      <w:r>
        <w:rPr>
          <w:rFonts w:eastAsia="Times New Roman"/>
          <w:szCs w:val="24"/>
        </w:rPr>
        <w:t>ε</w:t>
      </w:r>
      <w:r w:rsidRPr="002D6E2E">
        <w:rPr>
          <w:rFonts w:eastAsia="Times New Roman"/>
          <w:szCs w:val="24"/>
        </w:rPr>
        <w:t xml:space="preserve">πιθεωρήτριας Δημόσιας Διοίκησης </w:t>
      </w:r>
      <w:r>
        <w:rPr>
          <w:rFonts w:eastAsia="Times New Roman"/>
          <w:szCs w:val="24"/>
        </w:rPr>
        <w:t xml:space="preserve">διάβασαν </w:t>
      </w:r>
      <w:r w:rsidRPr="002D6E2E">
        <w:rPr>
          <w:rFonts w:eastAsia="Times New Roman"/>
          <w:szCs w:val="24"/>
        </w:rPr>
        <w:t xml:space="preserve">που </w:t>
      </w:r>
      <w:r>
        <w:rPr>
          <w:rFonts w:eastAsia="Times New Roman"/>
          <w:szCs w:val="24"/>
        </w:rPr>
        <w:t xml:space="preserve">ενώ </w:t>
      </w:r>
      <w:r w:rsidRPr="002D6E2E">
        <w:rPr>
          <w:rFonts w:eastAsia="Times New Roman"/>
          <w:szCs w:val="24"/>
        </w:rPr>
        <w:t xml:space="preserve">ερωτάται </w:t>
      </w:r>
      <w:r>
        <w:rPr>
          <w:rFonts w:eastAsia="Times New Roman"/>
          <w:szCs w:val="24"/>
        </w:rPr>
        <w:t>σ</w:t>
      </w:r>
      <w:r w:rsidRPr="002D6E2E">
        <w:rPr>
          <w:rFonts w:eastAsia="Times New Roman"/>
          <w:szCs w:val="24"/>
        </w:rPr>
        <w:t xml:space="preserve">αφώς από τους εισαγγελείς να προσδιορίσει τη </w:t>
      </w:r>
      <w:r>
        <w:rPr>
          <w:rFonts w:eastAsia="Times New Roman"/>
          <w:szCs w:val="24"/>
        </w:rPr>
        <w:t>ζημία,</w:t>
      </w:r>
      <w:r w:rsidRPr="002D6E2E">
        <w:rPr>
          <w:rFonts w:eastAsia="Times New Roman"/>
          <w:szCs w:val="24"/>
        </w:rPr>
        <w:t xml:space="preserve"> δεν το κάνει</w:t>
      </w:r>
      <w:r>
        <w:rPr>
          <w:rFonts w:eastAsia="Times New Roman"/>
          <w:szCs w:val="24"/>
        </w:rPr>
        <w:t>.</w:t>
      </w:r>
      <w:r w:rsidRPr="002D6E2E">
        <w:rPr>
          <w:rFonts w:eastAsia="Times New Roman"/>
          <w:szCs w:val="24"/>
        </w:rPr>
        <w:t xml:space="preserve"> </w:t>
      </w:r>
      <w:r>
        <w:rPr>
          <w:rFonts w:eastAsia="Times New Roman"/>
          <w:szCs w:val="24"/>
        </w:rPr>
        <w:t>Α</w:t>
      </w:r>
      <w:r w:rsidRPr="002D6E2E">
        <w:rPr>
          <w:rFonts w:eastAsia="Times New Roman"/>
          <w:szCs w:val="24"/>
        </w:rPr>
        <w:t xml:space="preserve">ντίθετα λέει ότι υπάρχει </w:t>
      </w:r>
      <w:r>
        <w:rPr>
          <w:rFonts w:eastAsia="Times New Roman"/>
          <w:szCs w:val="24"/>
        </w:rPr>
        <w:t xml:space="preserve">κλειστός </w:t>
      </w:r>
      <w:r w:rsidRPr="002D6E2E">
        <w:rPr>
          <w:rFonts w:eastAsia="Times New Roman"/>
          <w:szCs w:val="24"/>
        </w:rPr>
        <w:t>προϋπολογισμός</w:t>
      </w:r>
      <w:r>
        <w:rPr>
          <w:rFonts w:eastAsia="Times New Roman"/>
          <w:szCs w:val="24"/>
        </w:rPr>
        <w:t>.</w:t>
      </w:r>
      <w:r w:rsidRPr="002D6E2E">
        <w:rPr>
          <w:rFonts w:eastAsia="Times New Roman"/>
          <w:szCs w:val="24"/>
        </w:rPr>
        <w:t xml:space="preserve"> </w:t>
      </w:r>
      <w:r>
        <w:rPr>
          <w:rFonts w:eastAsia="Times New Roman"/>
          <w:szCs w:val="24"/>
        </w:rPr>
        <w:t>Ο</w:t>
      </w:r>
      <w:r w:rsidRPr="002D6E2E">
        <w:rPr>
          <w:rFonts w:eastAsia="Times New Roman"/>
          <w:szCs w:val="24"/>
        </w:rPr>
        <w:t xml:space="preserve">ύτε την πάγια νομολογία επί του θέματος </w:t>
      </w:r>
      <w:r>
        <w:rPr>
          <w:rFonts w:eastAsia="Times New Roman"/>
          <w:szCs w:val="24"/>
        </w:rPr>
        <w:t xml:space="preserve">διάβασαν. </w:t>
      </w:r>
    </w:p>
    <w:p w14:paraId="5CAF4327" w14:textId="77777777" w:rsidR="00A15929" w:rsidRDefault="00D001CD">
      <w:pPr>
        <w:spacing w:line="600" w:lineRule="auto"/>
        <w:ind w:firstLine="720"/>
        <w:jc w:val="both"/>
        <w:rPr>
          <w:rFonts w:eastAsia="Times New Roman"/>
          <w:szCs w:val="24"/>
        </w:rPr>
      </w:pPr>
      <w:r>
        <w:rPr>
          <w:rFonts w:eastAsia="Times New Roman"/>
          <w:szCs w:val="24"/>
        </w:rPr>
        <w:lastRenderedPageBreak/>
        <w:t>Ν</w:t>
      </w:r>
      <w:r w:rsidRPr="002D6E2E">
        <w:rPr>
          <w:rFonts w:eastAsia="Times New Roman"/>
          <w:szCs w:val="24"/>
        </w:rPr>
        <w:t xml:space="preserve">α κάνουμε </w:t>
      </w:r>
      <w:r>
        <w:rPr>
          <w:rFonts w:eastAsia="Times New Roman"/>
          <w:szCs w:val="24"/>
        </w:rPr>
        <w:t xml:space="preserve">-και ολοκληρώνω σιγά </w:t>
      </w:r>
      <w:r w:rsidRPr="002D6E2E">
        <w:rPr>
          <w:rFonts w:eastAsia="Times New Roman"/>
          <w:szCs w:val="24"/>
        </w:rPr>
        <w:t>σιγά με αυτά</w:t>
      </w:r>
      <w:r>
        <w:rPr>
          <w:rFonts w:eastAsia="Times New Roman"/>
          <w:szCs w:val="24"/>
        </w:rPr>
        <w:t>-</w:t>
      </w:r>
      <w:r w:rsidRPr="002D6E2E">
        <w:rPr>
          <w:rFonts w:eastAsia="Times New Roman"/>
          <w:szCs w:val="24"/>
        </w:rPr>
        <w:t xml:space="preserve"> με απλά λόγια </w:t>
      </w:r>
      <w:r>
        <w:rPr>
          <w:rFonts w:eastAsia="Times New Roman"/>
          <w:szCs w:val="24"/>
        </w:rPr>
        <w:t>την υπόθεση</w:t>
      </w:r>
      <w:r w:rsidRPr="002D6E2E">
        <w:rPr>
          <w:rFonts w:eastAsia="Times New Roman"/>
          <w:szCs w:val="24"/>
        </w:rPr>
        <w:t xml:space="preserve"> ότι </w:t>
      </w:r>
      <w:r>
        <w:rPr>
          <w:rFonts w:eastAsia="Times New Roman"/>
          <w:szCs w:val="24"/>
        </w:rPr>
        <w:t xml:space="preserve">οι </w:t>
      </w:r>
      <w:r w:rsidRPr="002D6E2E">
        <w:rPr>
          <w:rFonts w:eastAsia="Times New Roman"/>
          <w:szCs w:val="24"/>
        </w:rPr>
        <w:t xml:space="preserve">δύο </w:t>
      </w:r>
      <w:proofErr w:type="spellStart"/>
      <w:r>
        <w:rPr>
          <w:rFonts w:eastAsia="Times New Roman"/>
          <w:szCs w:val="24"/>
        </w:rPr>
        <w:t>πάροχοι</w:t>
      </w:r>
      <w:proofErr w:type="spellEnd"/>
      <w:r>
        <w:rPr>
          <w:rFonts w:eastAsia="Times New Roman"/>
          <w:szCs w:val="24"/>
        </w:rPr>
        <w:t xml:space="preserve"> με τις αρθροσκοπήσει</w:t>
      </w:r>
      <w:r w:rsidRPr="002D6E2E">
        <w:rPr>
          <w:rFonts w:eastAsia="Times New Roman"/>
          <w:szCs w:val="24"/>
        </w:rPr>
        <w:t>ς</w:t>
      </w:r>
      <w:r>
        <w:rPr>
          <w:rFonts w:eastAsia="Times New Roman"/>
          <w:szCs w:val="24"/>
        </w:rPr>
        <w:t xml:space="preserve"> εθελοντικά πάνε αύριο το πρωί –όπως ρώτησ</w:t>
      </w:r>
      <w:r>
        <w:rPr>
          <w:rFonts w:eastAsia="Times New Roman"/>
          <w:szCs w:val="24"/>
        </w:rPr>
        <w:t xml:space="preserve">ε και ο κ. </w:t>
      </w:r>
      <w:proofErr w:type="spellStart"/>
      <w:r>
        <w:rPr>
          <w:rFonts w:eastAsia="Times New Roman"/>
          <w:szCs w:val="24"/>
        </w:rPr>
        <w:t>Λάππας</w:t>
      </w:r>
      <w:proofErr w:type="spellEnd"/>
      <w:r>
        <w:rPr>
          <w:rFonts w:eastAsia="Times New Roman"/>
          <w:szCs w:val="24"/>
        </w:rPr>
        <w:t xml:space="preserve"> χθες- και επιστρέφουν όλο το ποσό πίσω και τις κάνουν δωρεάν. Θα πήγαινε στο κράτος αυτό το ποσό; Μα, </w:t>
      </w:r>
      <w:r w:rsidRPr="002D6E2E">
        <w:rPr>
          <w:rFonts w:eastAsia="Times New Roman"/>
          <w:szCs w:val="24"/>
        </w:rPr>
        <w:t>φυσικά όχι</w:t>
      </w:r>
      <w:r>
        <w:rPr>
          <w:rFonts w:eastAsia="Times New Roman"/>
          <w:szCs w:val="24"/>
        </w:rPr>
        <w:t xml:space="preserve">. Θα ανακατανέμονταν το </w:t>
      </w:r>
      <w:proofErr w:type="spellStart"/>
      <w:r w:rsidRPr="00221B5B">
        <w:rPr>
          <w:rFonts w:eastAsia="Times New Roman"/>
          <w:szCs w:val="24"/>
          <w:lang w:val="en-US"/>
        </w:rPr>
        <w:t>clawback</w:t>
      </w:r>
      <w:proofErr w:type="spellEnd"/>
      <w:r w:rsidRPr="00D4408A">
        <w:rPr>
          <w:rFonts w:eastAsia="Times New Roman"/>
          <w:szCs w:val="24"/>
        </w:rPr>
        <w:t xml:space="preserve"> </w:t>
      </w:r>
      <w:r w:rsidRPr="002D6E2E">
        <w:rPr>
          <w:rFonts w:eastAsia="Times New Roman"/>
          <w:szCs w:val="24"/>
        </w:rPr>
        <w:t>του 2015</w:t>
      </w:r>
      <w:r>
        <w:rPr>
          <w:rFonts w:eastAsia="Times New Roman"/>
          <w:szCs w:val="24"/>
        </w:rPr>
        <w:t xml:space="preserve"> </w:t>
      </w:r>
      <w:r w:rsidRPr="002D6E2E">
        <w:rPr>
          <w:rFonts w:eastAsia="Times New Roman"/>
          <w:szCs w:val="24"/>
        </w:rPr>
        <w:t>-</w:t>
      </w:r>
      <w:r>
        <w:rPr>
          <w:rFonts w:eastAsia="Times New Roman"/>
          <w:szCs w:val="24"/>
        </w:rPr>
        <w:t xml:space="preserve"> </w:t>
      </w:r>
      <w:r w:rsidRPr="00D4408A">
        <w:rPr>
          <w:rFonts w:eastAsia="Times New Roman"/>
          <w:szCs w:val="24"/>
        </w:rPr>
        <w:t>20</w:t>
      </w:r>
      <w:r w:rsidRPr="002D6E2E">
        <w:rPr>
          <w:rFonts w:eastAsia="Times New Roman"/>
          <w:szCs w:val="24"/>
        </w:rPr>
        <w:t>16</w:t>
      </w:r>
      <w:r w:rsidRPr="00D4408A">
        <w:rPr>
          <w:rFonts w:eastAsia="Times New Roman"/>
          <w:szCs w:val="24"/>
        </w:rPr>
        <w:t>.</w:t>
      </w:r>
    </w:p>
    <w:p w14:paraId="5CAF4328" w14:textId="77777777" w:rsidR="00A15929" w:rsidRDefault="00D001CD">
      <w:pPr>
        <w:spacing w:line="600" w:lineRule="auto"/>
        <w:ind w:firstLine="720"/>
        <w:jc w:val="both"/>
        <w:rPr>
          <w:rFonts w:eastAsia="Times New Roman"/>
          <w:szCs w:val="24"/>
        </w:rPr>
      </w:pPr>
      <w:r>
        <w:rPr>
          <w:rFonts w:eastAsia="Times New Roman"/>
          <w:szCs w:val="24"/>
        </w:rPr>
        <w:t>Σ</w:t>
      </w:r>
      <w:r w:rsidRPr="002D6E2E">
        <w:rPr>
          <w:rFonts w:eastAsia="Times New Roman"/>
          <w:szCs w:val="24"/>
        </w:rPr>
        <w:t xml:space="preserve">τα πρακτικά της περιβόητης συζήτησης του ΕΟΠΥΥ </w:t>
      </w:r>
      <w:r>
        <w:rPr>
          <w:rFonts w:eastAsia="Times New Roman"/>
          <w:szCs w:val="24"/>
        </w:rPr>
        <w:t>στις 3 Δεκεμβρίου το λέει κα</w:t>
      </w:r>
      <w:r>
        <w:rPr>
          <w:rFonts w:eastAsia="Times New Roman"/>
          <w:szCs w:val="24"/>
        </w:rPr>
        <w:t xml:space="preserve">ι ο </w:t>
      </w:r>
      <w:r>
        <w:rPr>
          <w:rFonts w:eastAsia="Times New Roman"/>
          <w:szCs w:val="24"/>
        </w:rPr>
        <w:t>γ</w:t>
      </w:r>
      <w:r w:rsidRPr="002D6E2E">
        <w:rPr>
          <w:rFonts w:eastAsia="Times New Roman"/>
          <w:szCs w:val="24"/>
        </w:rPr>
        <w:t xml:space="preserve">ενικός </w:t>
      </w:r>
      <w:r>
        <w:rPr>
          <w:rFonts w:eastAsia="Times New Roman"/>
          <w:szCs w:val="24"/>
        </w:rPr>
        <w:t>δ</w:t>
      </w:r>
      <w:r w:rsidRPr="002D6E2E">
        <w:rPr>
          <w:rFonts w:eastAsia="Times New Roman"/>
          <w:szCs w:val="24"/>
        </w:rPr>
        <w:t xml:space="preserve">ιευθυντής </w:t>
      </w:r>
      <w:r>
        <w:rPr>
          <w:rFonts w:eastAsia="Times New Roman"/>
          <w:szCs w:val="24"/>
        </w:rPr>
        <w:t>ο</w:t>
      </w:r>
      <w:r w:rsidRPr="002D6E2E">
        <w:rPr>
          <w:rFonts w:eastAsia="Times New Roman"/>
          <w:szCs w:val="24"/>
        </w:rPr>
        <w:t xml:space="preserve">ικονομικού στην περιβόητη </w:t>
      </w:r>
      <w:r>
        <w:rPr>
          <w:rFonts w:eastAsia="Times New Roman"/>
          <w:szCs w:val="24"/>
        </w:rPr>
        <w:t xml:space="preserve">εισήγηση του </w:t>
      </w:r>
      <w:r>
        <w:rPr>
          <w:rFonts w:eastAsia="Times New Roman"/>
          <w:szCs w:val="24"/>
        </w:rPr>
        <w:t>’1</w:t>
      </w:r>
      <w:r w:rsidRPr="002D6E2E">
        <w:rPr>
          <w:rFonts w:eastAsia="Times New Roman"/>
          <w:szCs w:val="24"/>
        </w:rPr>
        <w:t>8</w:t>
      </w:r>
      <w:r>
        <w:rPr>
          <w:rFonts w:eastAsia="Times New Roman"/>
          <w:szCs w:val="24"/>
        </w:rPr>
        <w:t>,</w:t>
      </w:r>
      <w:r w:rsidRPr="002D6E2E">
        <w:rPr>
          <w:rFonts w:eastAsia="Times New Roman"/>
          <w:szCs w:val="24"/>
        </w:rPr>
        <w:t xml:space="preserve"> αυτή που ζητούσαν υποτίθεται τα χρήματα πίσω</w:t>
      </w:r>
      <w:r>
        <w:rPr>
          <w:rFonts w:eastAsia="Times New Roman"/>
          <w:szCs w:val="24"/>
        </w:rPr>
        <w:t>.</w:t>
      </w:r>
      <w:r w:rsidRPr="002D6E2E">
        <w:rPr>
          <w:rFonts w:eastAsia="Times New Roman"/>
          <w:szCs w:val="24"/>
        </w:rPr>
        <w:t xml:space="preserve"> </w:t>
      </w:r>
      <w:r>
        <w:rPr>
          <w:rFonts w:eastAsia="Times New Roman"/>
          <w:szCs w:val="24"/>
        </w:rPr>
        <w:t>Δεν θα πήγαιναν στο κράτος. Θ</w:t>
      </w:r>
      <w:r w:rsidRPr="002D6E2E">
        <w:rPr>
          <w:rFonts w:eastAsia="Times New Roman"/>
          <w:szCs w:val="24"/>
        </w:rPr>
        <w:t xml:space="preserve">α </w:t>
      </w:r>
      <w:r>
        <w:rPr>
          <w:rFonts w:eastAsia="Times New Roman"/>
          <w:szCs w:val="24"/>
        </w:rPr>
        <w:t xml:space="preserve">ανακατανεμηθεί </w:t>
      </w:r>
      <w:r w:rsidRPr="002D6E2E">
        <w:rPr>
          <w:rFonts w:eastAsia="Times New Roman"/>
          <w:szCs w:val="24"/>
        </w:rPr>
        <w:t xml:space="preserve">το ποσοστό </w:t>
      </w:r>
      <w:r>
        <w:rPr>
          <w:rFonts w:eastAsia="Times New Roman"/>
          <w:szCs w:val="24"/>
        </w:rPr>
        <w:t xml:space="preserve">του </w:t>
      </w:r>
      <w:proofErr w:type="spellStart"/>
      <w:r w:rsidRPr="00A37F2D">
        <w:rPr>
          <w:rFonts w:eastAsia="Times New Roman"/>
          <w:szCs w:val="24"/>
        </w:rPr>
        <w:t>clawback</w:t>
      </w:r>
      <w:proofErr w:type="spellEnd"/>
      <w:r w:rsidRPr="00A37F2D">
        <w:rPr>
          <w:rFonts w:eastAsia="Times New Roman"/>
          <w:szCs w:val="24"/>
        </w:rPr>
        <w:t xml:space="preserve"> </w:t>
      </w:r>
      <w:r>
        <w:rPr>
          <w:rFonts w:eastAsia="Times New Roman"/>
          <w:szCs w:val="24"/>
        </w:rPr>
        <w:t>σ</w:t>
      </w:r>
      <w:r w:rsidRPr="002D6E2E">
        <w:rPr>
          <w:rFonts w:eastAsia="Times New Roman"/>
          <w:szCs w:val="24"/>
        </w:rPr>
        <w:t xml:space="preserve">τους </w:t>
      </w:r>
      <w:r>
        <w:rPr>
          <w:rFonts w:eastAsia="Times New Roman"/>
          <w:szCs w:val="24"/>
        </w:rPr>
        <w:t xml:space="preserve">άλλους </w:t>
      </w:r>
      <w:proofErr w:type="spellStart"/>
      <w:r>
        <w:rPr>
          <w:rFonts w:eastAsia="Times New Roman"/>
          <w:szCs w:val="24"/>
        </w:rPr>
        <w:t>παρόχους</w:t>
      </w:r>
      <w:proofErr w:type="spellEnd"/>
      <w:r>
        <w:rPr>
          <w:rFonts w:eastAsia="Times New Roman"/>
          <w:szCs w:val="24"/>
        </w:rPr>
        <w:t>. Α</w:t>
      </w:r>
      <w:r w:rsidRPr="002D6E2E">
        <w:rPr>
          <w:rFonts w:eastAsia="Times New Roman"/>
          <w:szCs w:val="24"/>
        </w:rPr>
        <w:t xml:space="preserve">πό αυτά τα χρήματα θα πάνε στους άλλους </w:t>
      </w:r>
      <w:proofErr w:type="spellStart"/>
      <w:r w:rsidRPr="002D6E2E">
        <w:rPr>
          <w:rFonts w:eastAsia="Times New Roman"/>
          <w:szCs w:val="24"/>
        </w:rPr>
        <w:t>παρόχους</w:t>
      </w:r>
      <w:proofErr w:type="spellEnd"/>
      <w:r w:rsidRPr="002D6E2E">
        <w:rPr>
          <w:rFonts w:eastAsia="Times New Roman"/>
          <w:szCs w:val="24"/>
        </w:rPr>
        <w:t xml:space="preserve"> που </w:t>
      </w:r>
      <w:r>
        <w:rPr>
          <w:rFonts w:eastAsia="Times New Roman"/>
          <w:szCs w:val="24"/>
        </w:rPr>
        <w:t xml:space="preserve">έκαναν διαγνωστικές εξετάσεις </w:t>
      </w:r>
      <w:r w:rsidRPr="002D6E2E">
        <w:rPr>
          <w:rFonts w:eastAsia="Times New Roman"/>
          <w:szCs w:val="24"/>
        </w:rPr>
        <w:t>από λίγο και το 30% θα πάει σε ένα</w:t>
      </w:r>
      <w:r>
        <w:rPr>
          <w:rFonts w:eastAsia="Times New Roman"/>
          <w:szCs w:val="24"/>
        </w:rPr>
        <w:t>ν</w:t>
      </w:r>
      <w:r w:rsidRPr="002D6E2E">
        <w:rPr>
          <w:rFonts w:eastAsia="Times New Roman"/>
          <w:szCs w:val="24"/>
        </w:rPr>
        <w:t xml:space="preserve"> μεγάλο όμιλο</w:t>
      </w:r>
      <w:r>
        <w:rPr>
          <w:rFonts w:eastAsia="Times New Roman"/>
          <w:szCs w:val="24"/>
        </w:rPr>
        <w:t>.</w:t>
      </w:r>
    </w:p>
    <w:p w14:paraId="5CAF4329" w14:textId="77777777" w:rsidR="00A15929" w:rsidRDefault="00D001CD">
      <w:pPr>
        <w:spacing w:line="600" w:lineRule="auto"/>
        <w:ind w:firstLine="720"/>
        <w:jc w:val="both"/>
        <w:rPr>
          <w:rFonts w:eastAsia="Times New Roman" w:cs="Times New Roman"/>
          <w:b/>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Σαλμά</w:t>
      </w:r>
      <w:proofErr w:type="spellEnd"/>
      <w:r>
        <w:rPr>
          <w:rFonts w:eastAsia="Times New Roman"/>
          <w:szCs w:val="24"/>
        </w:rPr>
        <w:t xml:space="preserve">, πόσο χρόνο θέλετε; </w:t>
      </w:r>
    </w:p>
    <w:p w14:paraId="5CAF432A"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Τελειώνω, κυρία Πρόεδρε. </w:t>
      </w:r>
    </w:p>
    <w:p w14:paraId="5CAF432B" w14:textId="77777777" w:rsidR="00A15929" w:rsidRDefault="00D001CD">
      <w:pPr>
        <w:spacing w:line="600" w:lineRule="auto"/>
        <w:ind w:firstLine="720"/>
        <w:jc w:val="both"/>
        <w:rPr>
          <w:rFonts w:eastAsia="Times New Roman"/>
          <w:szCs w:val="24"/>
        </w:rPr>
      </w:pPr>
      <w:r>
        <w:rPr>
          <w:rFonts w:eastAsia="Times New Roman" w:cs="Times New Roman"/>
          <w:szCs w:val="24"/>
        </w:rPr>
        <w:t xml:space="preserve">Αφού, λοιπόν, με την τυχόν </w:t>
      </w:r>
      <w:r w:rsidRPr="002D6E2E">
        <w:rPr>
          <w:rFonts w:eastAsia="Times New Roman"/>
          <w:szCs w:val="24"/>
        </w:rPr>
        <w:t>επιστροφή δεν ωφελείται το</w:t>
      </w:r>
      <w:r w:rsidRPr="002D6E2E">
        <w:rPr>
          <w:rFonts w:eastAsia="Times New Roman"/>
          <w:szCs w:val="24"/>
        </w:rPr>
        <w:t xml:space="preserve"> κράτος</w:t>
      </w:r>
      <w:r>
        <w:rPr>
          <w:rFonts w:eastAsia="Times New Roman"/>
          <w:szCs w:val="24"/>
        </w:rPr>
        <w:t>,</w:t>
      </w:r>
      <w:r w:rsidRPr="002D6E2E">
        <w:rPr>
          <w:rFonts w:eastAsia="Times New Roman"/>
          <w:szCs w:val="24"/>
        </w:rPr>
        <w:t xml:space="preserve"> πώς </w:t>
      </w:r>
      <w:r>
        <w:rPr>
          <w:rFonts w:eastAsia="Times New Roman"/>
          <w:szCs w:val="24"/>
        </w:rPr>
        <w:t xml:space="preserve">με την αρχική καταβολή ζημιώθηκε; Αλλά τώρα έχει ενδιαφέρον η υπόθεση. Γιατί είχε τόση αγωνία να επιστραφούν χρήματα και να πάνε στους άλλους </w:t>
      </w:r>
      <w:proofErr w:type="spellStart"/>
      <w:r>
        <w:rPr>
          <w:rFonts w:eastAsia="Times New Roman"/>
          <w:szCs w:val="24"/>
        </w:rPr>
        <w:t>παρόχους</w:t>
      </w:r>
      <w:proofErr w:type="spellEnd"/>
      <w:r>
        <w:rPr>
          <w:rFonts w:eastAsia="Times New Roman"/>
          <w:szCs w:val="24"/>
        </w:rPr>
        <w:t xml:space="preserve"> και το</w:t>
      </w:r>
      <w:r w:rsidRPr="002D6E2E">
        <w:rPr>
          <w:rFonts w:eastAsia="Times New Roman"/>
          <w:szCs w:val="24"/>
        </w:rPr>
        <w:t xml:space="preserve"> 30% σε ένα</w:t>
      </w:r>
      <w:r>
        <w:rPr>
          <w:rFonts w:eastAsia="Times New Roman"/>
          <w:szCs w:val="24"/>
        </w:rPr>
        <w:t>ν</w:t>
      </w:r>
      <w:r w:rsidRPr="002D6E2E">
        <w:rPr>
          <w:rFonts w:eastAsia="Times New Roman"/>
          <w:szCs w:val="24"/>
        </w:rPr>
        <w:t xml:space="preserve"> μεγάλο όμιλο που έχει το 30% του τζίρου των </w:t>
      </w:r>
      <w:r w:rsidRPr="002D6E2E">
        <w:rPr>
          <w:rFonts w:eastAsia="Times New Roman"/>
          <w:szCs w:val="24"/>
        </w:rPr>
        <w:lastRenderedPageBreak/>
        <w:t>διαγνωστικών</w:t>
      </w:r>
      <w:r>
        <w:rPr>
          <w:rFonts w:eastAsia="Times New Roman"/>
          <w:szCs w:val="24"/>
        </w:rPr>
        <w:t xml:space="preserve">, κύριε Πρόεδρε; </w:t>
      </w:r>
      <w:r>
        <w:rPr>
          <w:rFonts w:eastAsia="Times New Roman"/>
          <w:szCs w:val="24"/>
        </w:rPr>
        <w:t xml:space="preserve">Μα, γιατί </w:t>
      </w:r>
      <w:r w:rsidRPr="002D6E2E">
        <w:rPr>
          <w:rFonts w:eastAsia="Times New Roman"/>
          <w:szCs w:val="24"/>
        </w:rPr>
        <w:t xml:space="preserve">σε αυτόν τον όμιλο έχει κλείσει από το φθινόπωρο και σήμερα </w:t>
      </w:r>
      <w:r>
        <w:rPr>
          <w:rFonts w:eastAsia="Times New Roman"/>
          <w:szCs w:val="24"/>
        </w:rPr>
        <w:t>ε</w:t>
      </w:r>
      <w:r w:rsidRPr="002D6E2E">
        <w:rPr>
          <w:rFonts w:eastAsia="Times New Roman"/>
          <w:szCs w:val="24"/>
        </w:rPr>
        <w:t>ργάζεται ως σύμβουλος διοίκησης ο έκτος συνεργός της σκευωρίας</w:t>
      </w:r>
      <w:r>
        <w:rPr>
          <w:rFonts w:eastAsia="Times New Roman"/>
          <w:szCs w:val="24"/>
        </w:rPr>
        <w:t>,</w:t>
      </w:r>
      <w:r w:rsidRPr="002D6E2E">
        <w:rPr>
          <w:rFonts w:eastAsia="Times New Roman"/>
          <w:szCs w:val="24"/>
        </w:rPr>
        <w:t xml:space="preserve"> ο </w:t>
      </w:r>
      <w:r>
        <w:rPr>
          <w:rFonts w:eastAsia="Times New Roman"/>
          <w:szCs w:val="24"/>
        </w:rPr>
        <w:t xml:space="preserve">κ. </w:t>
      </w:r>
      <w:r w:rsidRPr="00A64059">
        <w:rPr>
          <w:rFonts w:eastAsia="Times New Roman"/>
          <w:szCs w:val="24"/>
        </w:rPr>
        <w:t>Μπερσίμη</w:t>
      </w:r>
      <w:r>
        <w:rPr>
          <w:rFonts w:eastAsia="Times New Roman"/>
          <w:szCs w:val="24"/>
        </w:rPr>
        <w:t xml:space="preserve">ς, </w:t>
      </w:r>
      <w:r w:rsidRPr="002D6E2E">
        <w:rPr>
          <w:rFonts w:eastAsia="Times New Roman"/>
          <w:szCs w:val="24"/>
        </w:rPr>
        <w:t xml:space="preserve">ο </w:t>
      </w:r>
      <w:r>
        <w:rPr>
          <w:rFonts w:eastAsia="Times New Roman"/>
          <w:szCs w:val="24"/>
        </w:rPr>
        <w:t>μ</w:t>
      </w:r>
      <w:r w:rsidRPr="002D6E2E">
        <w:rPr>
          <w:rFonts w:eastAsia="Times New Roman"/>
          <w:szCs w:val="24"/>
        </w:rPr>
        <w:t xml:space="preserve">έχρι πριν δύο μήνες </w:t>
      </w:r>
      <w:r>
        <w:rPr>
          <w:rFonts w:eastAsia="Times New Roman"/>
          <w:szCs w:val="24"/>
        </w:rPr>
        <w:t>π</w:t>
      </w:r>
      <w:r w:rsidRPr="002D6E2E">
        <w:rPr>
          <w:rFonts w:eastAsia="Times New Roman"/>
          <w:szCs w:val="24"/>
        </w:rPr>
        <w:t xml:space="preserve">ρόεδρος του </w:t>
      </w:r>
      <w:r>
        <w:rPr>
          <w:rFonts w:eastAsia="Times New Roman"/>
          <w:szCs w:val="24"/>
        </w:rPr>
        <w:t>ΕΟΠΥΥ που βάλατε εσείς. Ντροπή!</w:t>
      </w:r>
    </w:p>
    <w:p w14:paraId="5CAF432C" w14:textId="77777777" w:rsidR="00A15929" w:rsidRDefault="00D001CD">
      <w:pPr>
        <w:spacing w:line="600" w:lineRule="auto"/>
        <w:ind w:firstLine="720"/>
        <w:jc w:val="center"/>
        <w:rPr>
          <w:rFonts w:eastAsia="Times New Roman"/>
          <w:szCs w:val="24"/>
        </w:rPr>
      </w:pPr>
      <w:r>
        <w:rPr>
          <w:rFonts w:eastAsia="Times New Roman"/>
          <w:szCs w:val="24"/>
        </w:rPr>
        <w:t>(Θόρυβος στην Αίθουσα)</w:t>
      </w:r>
    </w:p>
    <w:p w14:paraId="5CAF432D" w14:textId="77777777" w:rsidR="00A15929" w:rsidRDefault="00D001CD">
      <w:pPr>
        <w:spacing w:line="600" w:lineRule="auto"/>
        <w:ind w:firstLine="720"/>
        <w:jc w:val="both"/>
        <w:rPr>
          <w:rFonts w:eastAsia="Times New Roman"/>
          <w:szCs w:val="24"/>
        </w:rPr>
      </w:pPr>
      <w:r>
        <w:rPr>
          <w:rFonts w:eastAsia="Times New Roman"/>
          <w:szCs w:val="24"/>
        </w:rPr>
        <w:t xml:space="preserve">Δεν είναι για </w:t>
      </w:r>
      <w:r>
        <w:rPr>
          <w:rFonts w:eastAsia="Times New Roman"/>
          <w:szCs w:val="24"/>
        </w:rPr>
        <w:t>σας το «ντροπή».</w:t>
      </w:r>
    </w:p>
    <w:p w14:paraId="5CAF432E" w14:textId="77777777" w:rsidR="00A15929" w:rsidRDefault="00D001CD">
      <w:pPr>
        <w:spacing w:line="600" w:lineRule="auto"/>
        <w:ind w:firstLine="720"/>
        <w:jc w:val="both"/>
        <w:rPr>
          <w:rFonts w:eastAsia="Times New Roman"/>
          <w:szCs w:val="24"/>
        </w:rPr>
      </w:pPr>
      <w:r>
        <w:rPr>
          <w:rFonts w:eastAsia="Times New Roman"/>
          <w:b/>
          <w:szCs w:val="24"/>
        </w:rPr>
        <w:t>ΧΡΗΣΤΟΣ ΣΙΜΟΡΕΛΗΣ:</w:t>
      </w:r>
      <w:r>
        <w:rPr>
          <w:rFonts w:eastAsia="Times New Roman"/>
          <w:szCs w:val="24"/>
        </w:rPr>
        <w:t xml:space="preserve"> Για ποιον είναι; </w:t>
      </w:r>
    </w:p>
    <w:p w14:paraId="5CAF432F" w14:textId="77777777" w:rsidR="00A15929" w:rsidRDefault="00D001CD">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κύριε </w:t>
      </w:r>
      <w:proofErr w:type="spellStart"/>
      <w:r>
        <w:rPr>
          <w:rFonts w:eastAsia="Times New Roman" w:cs="Times New Roman"/>
          <w:szCs w:val="24"/>
        </w:rPr>
        <w:t>Σαλμά</w:t>
      </w:r>
      <w:proofErr w:type="spellEnd"/>
      <w:r>
        <w:rPr>
          <w:rFonts w:eastAsia="Times New Roman" w:cs="Times New Roman"/>
          <w:szCs w:val="24"/>
        </w:rPr>
        <w:t>, ολοκληρώστε, γιατί δεν υπάρχει άλλη ανοχή.</w:t>
      </w:r>
    </w:p>
    <w:p w14:paraId="5CAF4330" w14:textId="77777777" w:rsidR="00A15929" w:rsidRDefault="00D001CD">
      <w:pPr>
        <w:spacing w:line="600" w:lineRule="auto"/>
        <w:ind w:firstLine="720"/>
        <w:jc w:val="both"/>
        <w:rPr>
          <w:rFonts w:eastAsia="Times New Roman" w:cs="Times New Roman"/>
          <w:szCs w:val="24"/>
        </w:rPr>
      </w:pPr>
      <w:r w:rsidRPr="00A64059">
        <w:rPr>
          <w:rFonts w:eastAsia="Times New Roman"/>
          <w:b/>
          <w:szCs w:val="24"/>
        </w:rPr>
        <w:t>ΜΑΡΙΟΣ ΣΑΛΜΑΣ:</w:t>
      </w:r>
      <w:r>
        <w:rPr>
          <w:rFonts w:eastAsia="Times New Roman"/>
          <w:szCs w:val="24"/>
        </w:rPr>
        <w:t xml:space="preserve"> Δηλαδή, με απλά λόγια, εάν η απόφαση </w:t>
      </w:r>
      <w:r w:rsidRPr="00A64059">
        <w:rPr>
          <w:rFonts w:eastAsia="Times New Roman"/>
          <w:szCs w:val="24"/>
        </w:rPr>
        <w:t>Μπερσίμη</w:t>
      </w:r>
      <w:r>
        <w:rPr>
          <w:rFonts w:eastAsia="Times New Roman"/>
          <w:szCs w:val="24"/>
        </w:rPr>
        <w:t>, στις 3</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υλοποιηθεί για </w:t>
      </w:r>
      <w:r>
        <w:rPr>
          <w:rFonts w:eastAsia="Times New Roman"/>
          <w:szCs w:val="24"/>
        </w:rPr>
        <w:t xml:space="preserve">επιστροφή των χρημάτων </w:t>
      </w:r>
      <w:r w:rsidRPr="002D6E2E">
        <w:rPr>
          <w:rFonts w:eastAsia="Times New Roman"/>
          <w:szCs w:val="24"/>
        </w:rPr>
        <w:t>πίσω</w:t>
      </w:r>
      <w:r>
        <w:rPr>
          <w:rFonts w:eastAsia="Times New Roman"/>
          <w:szCs w:val="24"/>
        </w:rPr>
        <w:t>,</w:t>
      </w:r>
      <w:r w:rsidRPr="002D6E2E">
        <w:rPr>
          <w:rFonts w:eastAsia="Times New Roman"/>
          <w:szCs w:val="24"/>
        </w:rPr>
        <w:t xml:space="preserve"> από αυτή</w:t>
      </w:r>
      <w:r>
        <w:rPr>
          <w:rFonts w:eastAsia="Times New Roman"/>
          <w:szCs w:val="24"/>
        </w:rPr>
        <w:t>ν</w:t>
      </w:r>
      <w:r w:rsidRPr="002D6E2E">
        <w:rPr>
          <w:rFonts w:eastAsia="Times New Roman"/>
          <w:szCs w:val="24"/>
        </w:rPr>
        <w:t xml:space="preserve"> την επιστροφή</w:t>
      </w:r>
      <w:r>
        <w:rPr>
          <w:rFonts w:eastAsia="Times New Roman"/>
          <w:szCs w:val="24"/>
        </w:rPr>
        <w:t xml:space="preserve"> ο </w:t>
      </w:r>
      <w:r w:rsidRPr="002D6E2E">
        <w:rPr>
          <w:rFonts w:eastAsia="Times New Roman"/>
          <w:szCs w:val="24"/>
        </w:rPr>
        <w:t>όμιλος που εργάζεται σήμερα ο κ</w:t>
      </w:r>
      <w:r>
        <w:rPr>
          <w:rFonts w:eastAsia="Times New Roman"/>
          <w:szCs w:val="24"/>
        </w:rPr>
        <w:t>.</w:t>
      </w:r>
      <w:r w:rsidRPr="002D6E2E">
        <w:rPr>
          <w:rFonts w:eastAsia="Times New Roman"/>
          <w:szCs w:val="24"/>
        </w:rPr>
        <w:t xml:space="preserve"> </w:t>
      </w:r>
      <w:r w:rsidRPr="00F62DD6">
        <w:rPr>
          <w:rFonts w:eastAsia="Times New Roman"/>
          <w:szCs w:val="24"/>
        </w:rPr>
        <w:t>Μπερσίμη</w:t>
      </w:r>
      <w:r>
        <w:rPr>
          <w:rFonts w:eastAsia="Times New Roman"/>
          <w:szCs w:val="24"/>
        </w:rPr>
        <w:t>ς</w:t>
      </w:r>
      <w:r w:rsidRPr="00F62DD6">
        <w:rPr>
          <w:rFonts w:eastAsia="Times New Roman"/>
          <w:szCs w:val="24"/>
        </w:rPr>
        <w:t xml:space="preserve"> </w:t>
      </w:r>
      <w:r w:rsidRPr="002D6E2E">
        <w:rPr>
          <w:rFonts w:eastAsia="Times New Roman"/>
          <w:szCs w:val="24"/>
        </w:rPr>
        <w:t xml:space="preserve">θα πάρει 100.000 </w:t>
      </w:r>
      <w:proofErr w:type="spellStart"/>
      <w:r w:rsidRPr="002D6E2E">
        <w:rPr>
          <w:rFonts w:eastAsia="Times New Roman"/>
          <w:szCs w:val="24"/>
        </w:rPr>
        <w:t>ευρώ</w:t>
      </w:r>
      <w:r>
        <w:rPr>
          <w:rFonts w:eastAsia="Times New Roman"/>
          <w:szCs w:val="24"/>
        </w:rPr>
        <w:t>.</w:t>
      </w:r>
      <w:r>
        <w:rPr>
          <w:rFonts w:eastAsia="Times New Roman" w:cs="Times New Roman"/>
          <w:szCs w:val="24"/>
        </w:rPr>
        <w:t>Γι</w:t>
      </w:r>
      <w:proofErr w:type="spellEnd"/>
      <w:r>
        <w:rPr>
          <w:rFonts w:eastAsia="Times New Roman" w:cs="Times New Roman"/>
          <w:szCs w:val="24"/>
        </w:rPr>
        <w:t xml:space="preserve">’ αυτό είπα «ντροπή» και το ξαναλέω. Ντροπή! </w:t>
      </w:r>
    </w:p>
    <w:p w14:paraId="5CAF433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Μήπως, </w:t>
      </w:r>
      <w:r w:rsidRPr="003E0CE2">
        <w:rPr>
          <w:rFonts w:eastAsia="Times New Roman" w:cs="Times New Roman"/>
          <w:szCs w:val="24"/>
        </w:rPr>
        <w:t>λέω</w:t>
      </w:r>
      <w:r>
        <w:rPr>
          <w:rFonts w:eastAsia="Times New Roman" w:cs="Times New Roman"/>
          <w:szCs w:val="24"/>
        </w:rPr>
        <w:t>,</w:t>
      </w:r>
      <w:r w:rsidRPr="003E0CE2">
        <w:rPr>
          <w:rFonts w:eastAsia="Times New Roman" w:cs="Times New Roman"/>
          <w:szCs w:val="24"/>
        </w:rPr>
        <w:t xml:space="preserve"> με το να σταματήσουν</w:t>
      </w:r>
      <w:r>
        <w:rPr>
          <w:rFonts w:eastAsia="Times New Roman" w:cs="Times New Roman"/>
          <w:szCs w:val="24"/>
        </w:rPr>
        <w:t xml:space="preserve"> να</w:t>
      </w:r>
      <w:r w:rsidRPr="003E0CE2">
        <w:rPr>
          <w:rFonts w:eastAsia="Times New Roman" w:cs="Times New Roman"/>
          <w:szCs w:val="24"/>
        </w:rPr>
        <w:t xml:space="preserve"> εκτελούνται </w:t>
      </w:r>
      <w:r>
        <w:rPr>
          <w:rFonts w:eastAsia="Times New Roman" w:cs="Times New Roman"/>
          <w:szCs w:val="24"/>
        </w:rPr>
        <w:t>οι αρθροσκοπήσεις</w:t>
      </w:r>
      <w:r w:rsidRPr="003E0CE2">
        <w:rPr>
          <w:rFonts w:eastAsia="Times New Roman" w:cs="Times New Roman"/>
          <w:szCs w:val="24"/>
        </w:rPr>
        <w:t xml:space="preserve"> του 2016</w:t>
      </w:r>
      <w:r>
        <w:rPr>
          <w:rFonts w:eastAsia="Times New Roman" w:cs="Times New Roman"/>
          <w:szCs w:val="24"/>
        </w:rPr>
        <w:t>, ο</w:t>
      </w:r>
      <w:r w:rsidRPr="003E0CE2">
        <w:rPr>
          <w:rFonts w:eastAsia="Times New Roman" w:cs="Times New Roman"/>
          <w:szCs w:val="24"/>
        </w:rPr>
        <w:t xml:space="preserve"> όμιλος αυτός ωφελείται</w:t>
      </w:r>
      <w:r>
        <w:rPr>
          <w:rFonts w:eastAsia="Times New Roman" w:cs="Times New Roman"/>
          <w:szCs w:val="24"/>
        </w:rPr>
        <w:t>,</w:t>
      </w:r>
      <w:r w:rsidRPr="003E0CE2">
        <w:rPr>
          <w:rFonts w:eastAsia="Times New Roman" w:cs="Times New Roman"/>
          <w:szCs w:val="24"/>
        </w:rPr>
        <w:t xml:space="preserve"> δεδομένου ότι δεν αυξάνεται </w:t>
      </w:r>
      <w:r>
        <w:rPr>
          <w:rFonts w:eastAsia="Times New Roman" w:cs="Times New Roman"/>
          <w:szCs w:val="24"/>
        </w:rPr>
        <w:t>η συνολική απαίτηση τ</w:t>
      </w:r>
      <w:r w:rsidRPr="003E0CE2">
        <w:rPr>
          <w:rFonts w:eastAsia="Times New Roman" w:cs="Times New Roman"/>
          <w:szCs w:val="24"/>
        </w:rPr>
        <w:t xml:space="preserve">ων </w:t>
      </w:r>
      <w:proofErr w:type="spellStart"/>
      <w:r>
        <w:rPr>
          <w:rFonts w:eastAsia="Times New Roman" w:cs="Times New Roman"/>
          <w:szCs w:val="24"/>
        </w:rPr>
        <w:t>παρόχων</w:t>
      </w:r>
      <w:proofErr w:type="spellEnd"/>
      <w:r w:rsidRPr="003E0CE2">
        <w:rPr>
          <w:rFonts w:eastAsia="Times New Roman" w:cs="Times New Roman"/>
          <w:szCs w:val="24"/>
        </w:rPr>
        <w:t xml:space="preserve"> και δεν πληρώνει περισσότερο </w:t>
      </w:r>
      <w:proofErr w:type="spellStart"/>
      <w:r w:rsidRPr="003E0CE2">
        <w:rPr>
          <w:rFonts w:eastAsia="Times New Roman" w:cs="Times New Roman"/>
          <w:szCs w:val="24"/>
        </w:rPr>
        <w:t>clawback</w:t>
      </w:r>
      <w:proofErr w:type="spellEnd"/>
      <w:r>
        <w:rPr>
          <w:rFonts w:eastAsia="Times New Roman" w:cs="Times New Roman"/>
          <w:szCs w:val="24"/>
        </w:rPr>
        <w:t>; Ε</w:t>
      </w:r>
      <w:r w:rsidRPr="003E0CE2">
        <w:rPr>
          <w:rFonts w:eastAsia="Times New Roman" w:cs="Times New Roman"/>
          <w:szCs w:val="24"/>
        </w:rPr>
        <w:t>ί</w:t>
      </w:r>
      <w:r w:rsidRPr="003E0CE2">
        <w:rPr>
          <w:rFonts w:eastAsia="Times New Roman" w:cs="Times New Roman"/>
          <w:szCs w:val="24"/>
        </w:rPr>
        <w:lastRenderedPageBreak/>
        <w:t>ναι έτσι</w:t>
      </w:r>
      <w:r>
        <w:rPr>
          <w:rFonts w:eastAsia="Times New Roman" w:cs="Times New Roman"/>
          <w:szCs w:val="24"/>
        </w:rPr>
        <w:t>. Θ</w:t>
      </w:r>
      <w:r w:rsidRPr="003E0CE2">
        <w:rPr>
          <w:rFonts w:eastAsia="Times New Roman" w:cs="Times New Roman"/>
          <w:szCs w:val="24"/>
        </w:rPr>
        <w:t xml:space="preserve">α ήταν </w:t>
      </w:r>
      <w:r>
        <w:rPr>
          <w:rFonts w:eastAsia="Times New Roman" w:cs="Times New Roman"/>
          <w:szCs w:val="24"/>
        </w:rPr>
        <w:t xml:space="preserve">τραβηγμένο, θα μου πείτε, αλλά </w:t>
      </w:r>
      <w:r w:rsidRPr="003E0CE2">
        <w:rPr>
          <w:rFonts w:eastAsia="Times New Roman" w:cs="Times New Roman"/>
          <w:szCs w:val="24"/>
        </w:rPr>
        <w:t xml:space="preserve">υπάρχουν κι άλλες αποφάσεις που </w:t>
      </w:r>
      <w:r>
        <w:rPr>
          <w:rFonts w:eastAsia="Times New Roman" w:cs="Times New Roman"/>
          <w:szCs w:val="24"/>
        </w:rPr>
        <w:t xml:space="preserve">ωφέλησαν </w:t>
      </w:r>
      <w:r w:rsidRPr="003E0CE2">
        <w:rPr>
          <w:rFonts w:eastAsia="Times New Roman" w:cs="Times New Roman"/>
          <w:szCs w:val="24"/>
        </w:rPr>
        <w:t xml:space="preserve">τον όμιλο και του </w:t>
      </w:r>
      <w:r>
        <w:rPr>
          <w:rFonts w:eastAsia="Times New Roman" w:cs="Times New Roman"/>
          <w:szCs w:val="24"/>
        </w:rPr>
        <w:t>κ.</w:t>
      </w:r>
      <w:r w:rsidRPr="003E0CE2">
        <w:rPr>
          <w:rFonts w:eastAsia="Times New Roman" w:cs="Times New Roman"/>
          <w:szCs w:val="24"/>
        </w:rPr>
        <w:t xml:space="preserve"> </w:t>
      </w:r>
      <w:proofErr w:type="spellStart"/>
      <w:r w:rsidRPr="003E0CE2">
        <w:rPr>
          <w:rFonts w:eastAsia="Times New Roman" w:cs="Times New Roman"/>
          <w:szCs w:val="24"/>
        </w:rPr>
        <w:t>Πολάκη</w:t>
      </w:r>
      <w:proofErr w:type="spellEnd"/>
      <w:r w:rsidRPr="003E0CE2">
        <w:rPr>
          <w:rFonts w:eastAsia="Times New Roman" w:cs="Times New Roman"/>
          <w:szCs w:val="24"/>
        </w:rPr>
        <w:t xml:space="preserve"> και της διοί</w:t>
      </w:r>
      <w:r w:rsidRPr="003E0CE2">
        <w:rPr>
          <w:rFonts w:eastAsia="Times New Roman" w:cs="Times New Roman"/>
          <w:szCs w:val="24"/>
        </w:rPr>
        <w:t>κησης</w:t>
      </w:r>
      <w:r>
        <w:rPr>
          <w:rFonts w:eastAsia="Times New Roman" w:cs="Times New Roman"/>
          <w:szCs w:val="24"/>
        </w:rPr>
        <w:t xml:space="preserve">. Όμως, δεν είναι επί του παρόντος τώρα. </w:t>
      </w:r>
    </w:p>
    <w:p w14:paraId="5CAF433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Θα σας πω </w:t>
      </w:r>
      <w:r w:rsidRPr="003E0CE2">
        <w:rPr>
          <w:rFonts w:eastAsia="Times New Roman" w:cs="Times New Roman"/>
          <w:szCs w:val="24"/>
        </w:rPr>
        <w:t xml:space="preserve">μόνο ότι η αύξηση του </w:t>
      </w:r>
      <w:r>
        <w:rPr>
          <w:rFonts w:eastAsia="Times New Roman" w:cs="Times New Roman"/>
          <w:szCs w:val="24"/>
        </w:rPr>
        <w:t>κλειστού</w:t>
      </w:r>
      <w:r w:rsidRPr="003E0CE2">
        <w:rPr>
          <w:rFonts w:eastAsia="Times New Roman" w:cs="Times New Roman"/>
          <w:szCs w:val="24"/>
        </w:rPr>
        <w:t xml:space="preserve"> προϋπολογισμού για τα διαγνωστικά το </w:t>
      </w:r>
      <w:r>
        <w:rPr>
          <w:rFonts w:eastAsia="Times New Roman" w:cs="Times New Roman"/>
          <w:szCs w:val="24"/>
        </w:rPr>
        <w:t>2018, που υπ</w:t>
      </w:r>
      <w:r w:rsidRPr="003E0CE2">
        <w:rPr>
          <w:rFonts w:eastAsia="Times New Roman" w:cs="Times New Roman"/>
          <w:szCs w:val="24"/>
        </w:rPr>
        <w:t xml:space="preserve">έγραψε ο </w:t>
      </w:r>
      <w:r>
        <w:rPr>
          <w:rFonts w:eastAsia="Times New Roman" w:cs="Times New Roman"/>
          <w:szCs w:val="24"/>
        </w:rPr>
        <w:t>κ.</w:t>
      </w:r>
      <w:r w:rsidRPr="003E0CE2">
        <w:rPr>
          <w:rFonts w:eastAsia="Times New Roman" w:cs="Times New Roman"/>
          <w:szCs w:val="24"/>
        </w:rPr>
        <w:t xml:space="preserve"> </w:t>
      </w:r>
      <w:proofErr w:type="spellStart"/>
      <w:r w:rsidRPr="003E0CE2">
        <w:rPr>
          <w:rFonts w:eastAsia="Times New Roman" w:cs="Times New Roman"/>
          <w:szCs w:val="24"/>
        </w:rPr>
        <w:t>Πολάκης</w:t>
      </w:r>
      <w:proofErr w:type="spellEnd"/>
      <w:r w:rsidRPr="003E0CE2">
        <w:rPr>
          <w:rFonts w:eastAsia="Times New Roman" w:cs="Times New Roman"/>
          <w:szCs w:val="24"/>
        </w:rPr>
        <w:t xml:space="preserve"> σε 357 εκατομμύρια </w:t>
      </w:r>
      <w:r>
        <w:rPr>
          <w:rFonts w:eastAsia="Times New Roman" w:cs="Times New Roman"/>
          <w:szCs w:val="24"/>
        </w:rPr>
        <w:t>αντί για 3</w:t>
      </w:r>
      <w:r w:rsidRPr="003E0CE2">
        <w:rPr>
          <w:rFonts w:eastAsia="Times New Roman" w:cs="Times New Roman"/>
          <w:szCs w:val="24"/>
        </w:rPr>
        <w:t xml:space="preserve">02 που ήταν το </w:t>
      </w:r>
      <w:r>
        <w:rPr>
          <w:rFonts w:eastAsia="Times New Roman" w:cs="Times New Roman"/>
          <w:szCs w:val="24"/>
        </w:rPr>
        <w:t>20</w:t>
      </w:r>
      <w:r w:rsidRPr="003E0CE2">
        <w:rPr>
          <w:rFonts w:eastAsia="Times New Roman" w:cs="Times New Roman"/>
          <w:szCs w:val="24"/>
        </w:rPr>
        <w:t xml:space="preserve">15 και </w:t>
      </w:r>
      <w:r>
        <w:rPr>
          <w:rFonts w:eastAsia="Times New Roman" w:cs="Times New Roman"/>
          <w:szCs w:val="24"/>
        </w:rPr>
        <w:t>20</w:t>
      </w:r>
      <w:r w:rsidRPr="003E0CE2">
        <w:rPr>
          <w:rFonts w:eastAsia="Times New Roman" w:cs="Times New Roman"/>
          <w:szCs w:val="24"/>
        </w:rPr>
        <w:t>16</w:t>
      </w:r>
      <w:r>
        <w:rPr>
          <w:rFonts w:eastAsia="Times New Roman" w:cs="Times New Roman"/>
          <w:szCs w:val="24"/>
        </w:rPr>
        <w:t>,</w:t>
      </w:r>
      <w:r w:rsidRPr="003E0CE2">
        <w:rPr>
          <w:rFonts w:eastAsia="Times New Roman" w:cs="Times New Roman"/>
          <w:szCs w:val="24"/>
        </w:rPr>
        <w:t xml:space="preserve"> ζημιώνει το</w:t>
      </w:r>
      <w:r>
        <w:rPr>
          <w:rFonts w:eastAsia="Times New Roman" w:cs="Times New Roman"/>
          <w:szCs w:val="24"/>
        </w:rPr>
        <w:t>ν</w:t>
      </w:r>
      <w:r w:rsidRPr="003E0CE2">
        <w:rPr>
          <w:rFonts w:eastAsia="Times New Roman" w:cs="Times New Roman"/>
          <w:szCs w:val="24"/>
        </w:rPr>
        <w:t xml:space="preserve"> </w:t>
      </w:r>
      <w:r>
        <w:rPr>
          <w:rFonts w:eastAsia="Times New Roman" w:cs="Times New Roman"/>
          <w:szCs w:val="24"/>
        </w:rPr>
        <w:t>κ</w:t>
      </w:r>
      <w:r w:rsidRPr="003E0CE2">
        <w:rPr>
          <w:rFonts w:eastAsia="Times New Roman" w:cs="Times New Roman"/>
          <w:szCs w:val="24"/>
        </w:rPr>
        <w:t>ρατικό προϋπολογισμό 55 εκ</w:t>
      </w:r>
      <w:r w:rsidRPr="003E0CE2">
        <w:rPr>
          <w:rFonts w:eastAsia="Times New Roman" w:cs="Times New Roman"/>
          <w:szCs w:val="24"/>
        </w:rPr>
        <w:t xml:space="preserve">ατομμύρια </w:t>
      </w:r>
      <w:r>
        <w:rPr>
          <w:rFonts w:eastAsia="Times New Roman" w:cs="Times New Roman"/>
          <w:szCs w:val="24"/>
        </w:rPr>
        <w:t>αυθαίρετα,</w:t>
      </w:r>
      <w:r w:rsidRPr="003E0CE2">
        <w:rPr>
          <w:rFonts w:eastAsia="Times New Roman" w:cs="Times New Roman"/>
          <w:szCs w:val="24"/>
        </w:rPr>
        <w:t xml:space="preserve"> χωρίς να έχει εξουσιοδότηση από το</w:t>
      </w:r>
      <w:r>
        <w:rPr>
          <w:rFonts w:eastAsia="Times New Roman" w:cs="Times New Roman"/>
          <w:szCs w:val="24"/>
        </w:rPr>
        <w:t>ν</w:t>
      </w:r>
      <w:r w:rsidRPr="003E0CE2">
        <w:rPr>
          <w:rFonts w:eastAsia="Times New Roman" w:cs="Times New Roman"/>
          <w:szCs w:val="24"/>
        </w:rPr>
        <w:t xml:space="preserve"> νόμο και λόγο να το κάνει και ωφελεί τον όμιλο αυτόν που δουλεύει σήμερα </w:t>
      </w:r>
      <w:r>
        <w:rPr>
          <w:rFonts w:eastAsia="Times New Roman" w:cs="Times New Roman"/>
          <w:szCs w:val="24"/>
        </w:rPr>
        <w:t>ο κ.</w:t>
      </w:r>
      <w:r w:rsidRPr="003E0CE2">
        <w:rPr>
          <w:rFonts w:eastAsia="Times New Roman" w:cs="Times New Roman"/>
          <w:szCs w:val="24"/>
        </w:rPr>
        <w:t xml:space="preserve"> </w:t>
      </w:r>
      <w:r>
        <w:rPr>
          <w:rFonts w:eastAsia="Times New Roman" w:cs="Times New Roman"/>
          <w:szCs w:val="24"/>
        </w:rPr>
        <w:t xml:space="preserve">Μπερσίμης, </w:t>
      </w:r>
      <w:r w:rsidRPr="003E0CE2">
        <w:rPr>
          <w:rFonts w:eastAsia="Times New Roman" w:cs="Times New Roman"/>
          <w:szCs w:val="24"/>
        </w:rPr>
        <w:t>15 εκατομμύρια ευρώ</w:t>
      </w:r>
      <w:r>
        <w:rPr>
          <w:rFonts w:eastAsia="Times New Roman" w:cs="Times New Roman"/>
          <w:szCs w:val="24"/>
        </w:rPr>
        <w:t>.</w:t>
      </w:r>
    </w:p>
    <w:p w14:paraId="5CAF433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Ό</w:t>
      </w:r>
      <w:r w:rsidRPr="003E0CE2">
        <w:rPr>
          <w:rFonts w:eastAsia="Times New Roman" w:cs="Times New Roman"/>
          <w:szCs w:val="24"/>
        </w:rPr>
        <w:t>λη αυτή η αλληλουχία γεγονότων</w:t>
      </w:r>
      <w:r>
        <w:rPr>
          <w:rFonts w:eastAsia="Times New Roman" w:cs="Times New Roman"/>
          <w:szCs w:val="24"/>
        </w:rPr>
        <w:t>,</w:t>
      </w:r>
      <w:r w:rsidRPr="003E0CE2">
        <w:rPr>
          <w:rFonts w:eastAsia="Times New Roman" w:cs="Times New Roman"/>
          <w:szCs w:val="24"/>
        </w:rPr>
        <w:t xml:space="preserve"> κυρίες και κύριοι συνάδελφοι</w:t>
      </w:r>
      <w:r>
        <w:rPr>
          <w:rFonts w:eastAsia="Times New Roman" w:cs="Times New Roman"/>
          <w:szCs w:val="24"/>
        </w:rPr>
        <w:t>,</w:t>
      </w:r>
      <w:r w:rsidRPr="003E0CE2">
        <w:rPr>
          <w:rFonts w:eastAsia="Times New Roman" w:cs="Times New Roman"/>
          <w:szCs w:val="24"/>
        </w:rPr>
        <w:t xml:space="preserve"> που ανέφερα πιστεύω ότι τεκμηριώνουν εδραία πεποίθηση ότι η σημερινή υπόθεση είναι μ</w:t>
      </w:r>
      <w:r>
        <w:rPr>
          <w:rFonts w:eastAsia="Times New Roman" w:cs="Times New Roman"/>
          <w:szCs w:val="24"/>
        </w:rPr>
        <w:t>ι</w:t>
      </w:r>
      <w:r w:rsidRPr="003E0CE2">
        <w:rPr>
          <w:rFonts w:eastAsia="Times New Roman" w:cs="Times New Roman"/>
          <w:szCs w:val="24"/>
        </w:rPr>
        <w:t>α πολιτική σκευωρία</w:t>
      </w:r>
      <w:r>
        <w:rPr>
          <w:rFonts w:eastAsia="Times New Roman" w:cs="Times New Roman"/>
          <w:szCs w:val="24"/>
        </w:rPr>
        <w:t xml:space="preserve">. Κρατώ και </w:t>
      </w:r>
      <w:r w:rsidRPr="003E0CE2">
        <w:rPr>
          <w:rFonts w:eastAsia="Times New Roman" w:cs="Times New Roman"/>
          <w:szCs w:val="24"/>
        </w:rPr>
        <w:t>μερικά αποδεικτικά στοιχεία για την πορεία</w:t>
      </w:r>
      <w:r>
        <w:rPr>
          <w:rFonts w:eastAsia="Times New Roman" w:cs="Times New Roman"/>
          <w:szCs w:val="24"/>
        </w:rPr>
        <w:t xml:space="preserve">. Και είναι περιττό να επαναλάβω </w:t>
      </w:r>
      <w:r w:rsidRPr="003E0CE2">
        <w:rPr>
          <w:rFonts w:eastAsia="Times New Roman" w:cs="Times New Roman"/>
          <w:szCs w:val="24"/>
        </w:rPr>
        <w:t xml:space="preserve">ότι ενώ δεν υπάρχει </w:t>
      </w:r>
      <w:r>
        <w:rPr>
          <w:rFonts w:eastAsia="Times New Roman" w:cs="Times New Roman"/>
          <w:szCs w:val="24"/>
        </w:rPr>
        <w:t>υπόθεση</w:t>
      </w:r>
      <w:r w:rsidRPr="003E0CE2">
        <w:rPr>
          <w:rFonts w:eastAsia="Times New Roman" w:cs="Times New Roman"/>
          <w:szCs w:val="24"/>
        </w:rPr>
        <w:t xml:space="preserve"> και κα</w:t>
      </w:r>
      <w:r>
        <w:rPr>
          <w:rFonts w:eastAsia="Times New Roman" w:cs="Times New Roman"/>
          <w:szCs w:val="24"/>
        </w:rPr>
        <w:t>μ</w:t>
      </w:r>
      <w:r w:rsidRPr="003E0CE2">
        <w:rPr>
          <w:rFonts w:eastAsia="Times New Roman" w:cs="Times New Roman"/>
          <w:szCs w:val="24"/>
        </w:rPr>
        <w:t>μία έν</w:t>
      </w:r>
      <w:r>
        <w:rPr>
          <w:rFonts w:eastAsia="Times New Roman" w:cs="Times New Roman"/>
          <w:szCs w:val="24"/>
        </w:rPr>
        <w:t xml:space="preserve">δειξη τέλεσης </w:t>
      </w:r>
      <w:r>
        <w:rPr>
          <w:rFonts w:eastAsia="Times New Roman" w:cs="Times New Roman"/>
          <w:szCs w:val="24"/>
        </w:rPr>
        <w:t>αξιόποινης πράξης, ά</w:t>
      </w:r>
      <w:r w:rsidRPr="003E0CE2">
        <w:rPr>
          <w:rFonts w:eastAsia="Times New Roman" w:cs="Times New Roman"/>
          <w:szCs w:val="24"/>
        </w:rPr>
        <w:t>ρα ούτε ζημιά</w:t>
      </w:r>
      <w:r>
        <w:rPr>
          <w:rFonts w:eastAsia="Times New Roman" w:cs="Times New Roman"/>
          <w:szCs w:val="24"/>
        </w:rPr>
        <w:t>,</w:t>
      </w:r>
      <w:r w:rsidRPr="003E0CE2">
        <w:rPr>
          <w:rFonts w:eastAsia="Times New Roman" w:cs="Times New Roman"/>
          <w:szCs w:val="24"/>
        </w:rPr>
        <w:t xml:space="preserve"> ζητώ την </w:t>
      </w:r>
      <w:r>
        <w:rPr>
          <w:rFonts w:eastAsia="Times New Roman" w:cs="Times New Roman"/>
          <w:szCs w:val="24"/>
        </w:rPr>
        <w:t>άρση ασυλίας μου παρ</w:t>
      </w:r>
      <w:r>
        <w:rPr>
          <w:rFonts w:eastAsia="Times New Roman" w:cs="Times New Roman"/>
          <w:szCs w:val="24"/>
        </w:rPr>
        <w:t xml:space="preserve">’ </w:t>
      </w:r>
      <w:r>
        <w:rPr>
          <w:rFonts w:eastAsia="Times New Roman" w:cs="Times New Roman"/>
          <w:szCs w:val="24"/>
        </w:rPr>
        <w:t xml:space="preserve">ότι δεν υφίσταται θέμα, όπως σας είπα. Ο λόγος είναι </w:t>
      </w:r>
      <w:r w:rsidRPr="003E0CE2">
        <w:rPr>
          <w:rFonts w:eastAsia="Times New Roman" w:cs="Times New Roman"/>
          <w:szCs w:val="24"/>
        </w:rPr>
        <w:t>να τελειώνω γρηγορότερ</w:t>
      </w:r>
      <w:r>
        <w:rPr>
          <w:rFonts w:eastAsia="Times New Roman" w:cs="Times New Roman"/>
          <w:szCs w:val="24"/>
        </w:rPr>
        <w:t>α</w:t>
      </w:r>
      <w:r w:rsidRPr="003E0CE2">
        <w:rPr>
          <w:rFonts w:eastAsia="Times New Roman" w:cs="Times New Roman"/>
          <w:szCs w:val="24"/>
        </w:rPr>
        <w:t xml:space="preserve"> με αυτή την άθλια υπόθεση</w:t>
      </w:r>
      <w:r>
        <w:rPr>
          <w:rFonts w:eastAsia="Times New Roman" w:cs="Times New Roman"/>
          <w:szCs w:val="24"/>
        </w:rPr>
        <w:t>,</w:t>
      </w:r>
      <w:r w:rsidRPr="003E0CE2">
        <w:rPr>
          <w:rFonts w:eastAsia="Times New Roman" w:cs="Times New Roman"/>
          <w:szCs w:val="24"/>
        </w:rPr>
        <w:t xml:space="preserve"> </w:t>
      </w:r>
      <w:r>
        <w:rPr>
          <w:rFonts w:eastAsia="Times New Roman" w:cs="Times New Roman"/>
          <w:szCs w:val="24"/>
        </w:rPr>
        <w:t>με αυτή την</w:t>
      </w:r>
      <w:r w:rsidRPr="003E0CE2">
        <w:rPr>
          <w:rFonts w:eastAsia="Times New Roman" w:cs="Times New Roman"/>
          <w:szCs w:val="24"/>
        </w:rPr>
        <w:t xml:space="preserve"> ιστορία και να δικαιωθώ</w:t>
      </w:r>
      <w:r>
        <w:rPr>
          <w:rFonts w:eastAsia="Times New Roman" w:cs="Times New Roman"/>
          <w:szCs w:val="24"/>
        </w:rPr>
        <w:t xml:space="preserve">. </w:t>
      </w:r>
    </w:p>
    <w:p w14:paraId="5CAF433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Η</w:t>
      </w:r>
      <w:r w:rsidRPr="003E0CE2">
        <w:rPr>
          <w:rFonts w:eastAsia="Times New Roman" w:cs="Times New Roman"/>
          <w:szCs w:val="24"/>
        </w:rPr>
        <w:t xml:space="preserve"> προσωπική μου διαδρομή</w:t>
      </w:r>
      <w:r>
        <w:rPr>
          <w:rFonts w:eastAsia="Times New Roman" w:cs="Times New Roman"/>
          <w:szCs w:val="24"/>
        </w:rPr>
        <w:t xml:space="preserve">, η αντίληψη που έχω </w:t>
      </w:r>
      <w:r w:rsidRPr="003E0CE2">
        <w:rPr>
          <w:rFonts w:eastAsia="Times New Roman" w:cs="Times New Roman"/>
          <w:szCs w:val="24"/>
        </w:rPr>
        <w:t>για</w:t>
      </w:r>
      <w:r w:rsidRPr="003E0CE2">
        <w:rPr>
          <w:rFonts w:eastAsia="Times New Roman" w:cs="Times New Roman"/>
          <w:szCs w:val="24"/>
        </w:rPr>
        <w:t xml:space="preserve"> τον άνθρωπο</w:t>
      </w:r>
      <w:r>
        <w:rPr>
          <w:rFonts w:eastAsia="Times New Roman" w:cs="Times New Roman"/>
          <w:szCs w:val="24"/>
        </w:rPr>
        <w:t>,</w:t>
      </w:r>
      <w:r w:rsidRPr="003E0CE2">
        <w:rPr>
          <w:rFonts w:eastAsia="Times New Roman" w:cs="Times New Roman"/>
          <w:szCs w:val="24"/>
        </w:rPr>
        <w:t xml:space="preserve"> την κοινωνία </w:t>
      </w:r>
      <w:r>
        <w:rPr>
          <w:rFonts w:eastAsia="Times New Roman" w:cs="Times New Roman"/>
          <w:szCs w:val="24"/>
        </w:rPr>
        <w:t xml:space="preserve">και την πατρίδα, η </w:t>
      </w:r>
      <w:r w:rsidRPr="003E0CE2">
        <w:rPr>
          <w:rFonts w:eastAsia="Times New Roman" w:cs="Times New Roman"/>
          <w:szCs w:val="24"/>
        </w:rPr>
        <w:t xml:space="preserve">μακρά επιστημονική και επαγγελματική μου πορεία ως καθηγητής ιατρικής και ως χειρουργός ορθοπεδικός και η </w:t>
      </w:r>
      <w:r>
        <w:rPr>
          <w:rFonts w:eastAsia="Times New Roman" w:cs="Times New Roman"/>
          <w:szCs w:val="24"/>
        </w:rPr>
        <w:t>άμεμπτη</w:t>
      </w:r>
      <w:r w:rsidRPr="003E0CE2">
        <w:rPr>
          <w:rFonts w:eastAsia="Times New Roman" w:cs="Times New Roman"/>
          <w:szCs w:val="24"/>
        </w:rPr>
        <w:t xml:space="preserve"> υπουργική μου θητεία εγγυώνται ότι δεν θα αποφάσιζα ποτέ να παρανομήσω σε βάρος του δημοσίου</w:t>
      </w:r>
      <w:r>
        <w:rPr>
          <w:rFonts w:eastAsia="Times New Roman" w:cs="Times New Roman"/>
          <w:szCs w:val="24"/>
        </w:rPr>
        <w:t>,</w:t>
      </w:r>
      <w:r w:rsidRPr="003E0CE2">
        <w:rPr>
          <w:rFonts w:eastAsia="Times New Roman" w:cs="Times New Roman"/>
          <w:szCs w:val="24"/>
        </w:rPr>
        <w:t xml:space="preserve"> το</w:t>
      </w:r>
      <w:r w:rsidRPr="003E0CE2">
        <w:rPr>
          <w:rFonts w:eastAsia="Times New Roman" w:cs="Times New Roman"/>
          <w:szCs w:val="24"/>
        </w:rPr>
        <w:t xml:space="preserve"> οποίο υπηρέτησ</w:t>
      </w:r>
      <w:r>
        <w:rPr>
          <w:rFonts w:eastAsia="Times New Roman" w:cs="Times New Roman"/>
          <w:szCs w:val="24"/>
        </w:rPr>
        <w:t>α με πάθος, εντιμό</w:t>
      </w:r>
      <w:r w:rsidRPr="003E0CE2">
        <w:rPr>
          <w:rFonts w:eastAsia="Times New Roman" w:cs="Times New Roman"/>
          <w:szCs w:val="24"/>
        </w:rPr>
        <w:t>τητα και αποτελεσματικότητα</w:t>
      </w:r>
      <w:r>
        <w:rPr>
          <w:rFonts w:eastAsia="Times New Roman" w:cs="Times New Roman"/>
          <w:szCs w:val="24"/>
        </w:rPr>
        <w:t xml:space="preserve">. </w:t>
      </w:r>
      <w:proofErr w:type="spellStart"/>
      <w:r>
        <w:rPr>
          <w:rFonts w:eastAsia="Times New Roman" w:cs="Times New Roman"/>
          <w:szCs w:val="24"/>
        </w:rPr>
        <w:t>Πόσω</w:t>
      </w:r>
      <w:proofErr w:type="spellEnd"/>
      <w:r>
        <w:rPr>
          <w:rFonts w:eastAsia="Times New Roman" w:cs="Times New Roman"/>
          <w:szCs w:val="24"/>
        </w:rPr>
        <w:t xml:space="preserve"> δε</w:t>
      </w:r>
      <w:r w:rsidRPr="003E0CE2">
        <w:rPr>
          <w:rFonts w:eastAsia="Times New Roman" w:cs="Times New Roman"/>
          <w:szCs w:val="24"/>
        </w:rPr>
        <w:t xml:space="preserve"> </w:t>
      </w:r>
      <w:r>
        <w:rPr>
          <w:rFonts w:eastAsia="Times New Roman" w:cs="Times New Roman"/>
          <w:szCs w:val="24"/>
        </w:rPr>
        <w:t xml:space="preserve">μάλλον </w:t>
      </w:r>
      <w:r w:rsidRPr="003E0CE2">
        <w:rPr>
          <w:rFonts w:eastAsia="Times New Roman" w:cs="Times New Roman"/>
          <w:szCs w:val="24"/>
        </w:rPr>
        <w:t>να παρανομήσω επί ΣΥΡΙΖΑ</w:t>
      </w:r>
      <w:r>
        <w:rPr>
          <w:rFonts w:eastAsia="Times New Roman" w:cs="Times New Roman"/>
          <w:szCs w:val="24"/>
        </w:rPr>
        <w:t xml:space="preserve"> για μια υπόθεση που αλληλογραφεί όλη η ηγεσία </w:t>
      </w:r>
      <w:r w:rsidRPr="003E0CE2">
        <w:rPr>
          <w:rFonts w:eastAsia="Times New Roman" w:cs="Times New Roman"/>
          <w:szCs w:val="24"/>
        </w:rPr>
        <w:t xml:space="preserve">του </w:t>
      </w:r>
      <w:r>
        <w:rPr>
          <w:rFonts w:eastAsia="Times New Roman" w:cs="Times New Roman"/>
          <w:szCs w:val="24"/>
        </w:rPr>
        <w:t>Υ</w:t>
      </w:r>
      <w:r w:rsidRPr="003E0CE2">
        <w:rPr>
          <w:rFonts w:eastAsia="Times New Roman" w:cs="Times New Roman"/>
          <w:szCs w:val="24"/>
        </w:rPr>
        <w:t xml:space="preserve">πουργείου </w:t>
      </w:r>
      <w:r>
        <w:rPr>
          <w:rFonts w:eastAsia="Times New Roman" w:cs="Times New Roman"/>
          <w:szCs w:val="24"/>
        </w:rPr>
        <w:t>Υ</w:t>
      </w:r>
      <w:r w:rsidRPr="003E0CE2">
        <w:rPr>
          <w:rFonts w:eastAsia="Times New Roman" w:cs="Times New Roman"/>
          <w:szCs w:val="24"/>
        </w:rPr>
        <w:t>γείας</w:t>
      </w:r>
      <w:r>
        <w:rPr>
          <w:rFonts w:eastAsia="Times New Roman" w:cs="Times New Roman"/>
          <w:szCs w:val="24"/>
        </w:rPr>
        <w:t>, από</w:t>
      </w:r>
      <w:r w:rsidRPr="003E0CE2">
        <w:rPr>
          <w:rFonts w:eastAsia="Times New Roman" w:cs="Times New Roman"/>
          <w:szCs w:val="24"/>
        </w:rPr>
        <w:t xml:space="preserve"> τον </w:t>
      </w:r>
      <w:r>
        <w:rPr>
          <w:rFonts w:eastAsia="Times New Roman" w:cs="Times New Roman"/>
          <w:szCs w:val="24"/>
        </w:rPr>
        <w:t>κ. Ξ</w:t>
      </w:r>
      <w:r w:rsidRPr="003E0CE2">
        <w:rPr>
          <w:rFonts w:eastAsia="Times New Roman" w:cs="Times New Roman"/>
          <w:szCs w:val="24"/>
        </w:rPr>
        <w:t xml:space="preserve">ανθό μέχρι και τους γενικούς γραμματείς και </w:t>
      </w:r>
      <w:r>
        <w:rPr>
          <w:rFonts w:eastAsia="Times New Roman" w:cs="Times New Roman"/>
          <w:szCs w:val="24"/>
        </w:rPr>
        <w:t>τις διευθύνσεις, οι διευθύνσε</w:t>
      </w:r>
      <w:r>
        <w:rPr>
          <w:rFonts w:eastAsia="Times New Roman" w:cs="Times New Roman"/>
          <w:szCs w:val="24"/>
        </w:rPr>
        <w:t>ις</w:t>
      </w:r>
      <w:r w:rsidRPr="003E0CE2">
        <w:rPr>
          <w:rFonts w:eastAsia="Times New Roman" w:cs="Times New Roman"/>
          <w:szCs w:val="24"/>
        </w:rPr>
        <w:t xml:space="preserve"> του </w:t>
      </w:r>
      <w:r>
        <w:rPr>
          <w:rFonts w:eastAsia="Times New Roman" w:cs="Times New Roman"/>
          <w:szCs w:val="24"/>
        </w:rPr>
        <w:t>Υ</w:t>
      </w:r>
      <w:r w:rsidRPr="003E0CE2">
        <w:rPr>
          <w:rFonts w:eastAsia="Times New Roman" w:cs="Times New Roman"/>
          <w:szCs w:val="24"/>
        </w:rPr>
        <w:t>πουργείου</w:t>
      </w:r>
      <w:r>
        <w:rPr>
          <w:rFonts w:eastAsia="Times New Roman" w:cs="Times New Roman"/>
          <w:szCs w:val="24"/>
        </w:rPr>
        <w:t>,</w:t>
      </w:r>
      <w:r w:rsidRPr="003E0CE2">
        <w:rPr>
          <w:rFonts w:eastAsia="Times New Roman" w:cs="Times New Roman"/>
          <w:szCs w:val="24"/>
        </w:rPr>
        <w:t xml:space="preserve"> τρεις-τέσσερις οργανισμοί</w:t>
      </w:r>
      <w:r>
        <w:rPr>
          <w:rFonts w:eastAsia="Times New Roman" w:cs="Times New Roman"/>
          <w:szCs w:val="24"/>
        </w:rPr>
        <w:t>,</w:t>
      </w:r>
      <w:r w:rsidRPr="003E0CE2">
        <w:rPr>
          <w:rFonts w:eastAsia="Times New Roman" w:cs="Times New Roman"/>
          <w:szCs w:val="24"/>
        </w:rPr>
        <w:t xml:space="preserve"> πριν ξεκινήσ</w:t>
      </w:r>
      <w:r>
        <w:rPr>
          <w:rFonts w:eastAsia="Times New Roman" w:cs="Times New Roman"/>
          <w:szCs w:val="24"/>
        </w:rPr>
        <w:t>ουν</w:t>
      </w:r>
      <w:r w:rsidRPr="003E0CE2">
        <w:rPr>
          <w:rFonts w:eastAsia="Times New Roman" w:cs="Times New Roman"/>
          <w:szCs w:val="24"/>
        </w:rPr>
        <w:t xml:space="preserve"> οι εξετάσεις</w:t>
      </w:r>
      <w:r>
        <w:rPr>
          <w:rFonts w:eastAsia="Times New Roman" w:cs="Times New Roman"/>
          <w:szCs w:val="24"/>
        </w:rPr>
        <w:t>. Κ</w:t>
      </w:r>
      <w:r w:rsidRPr="003E0CE2">
        <w:rPr>
          <w:rFonts w:eastAsia="Times New Roman" w:cs="Times New Roman"/>
          <w:szCs w:val="24"/>
        </w:rPr>
        <w:t>αι μάλιστα</w:t>
      </w:r>
      <w:r>
        <w:rPr>
          <w:rFonts w:eastAsia="Times New Roman" w:cs="Times New Roman"/>
          <w:szCs w:val="24"/>
        </w:rPr>
        <w:t>,</w:t>
      </w:r>
      <w:r w:rsidRPr="003E0CE2">
        <w:rPr>
          <w:rFonts w:eastAsia="Times New Roman" w:cs="Times New Roman"/>
          <w:szCs w:val="24"/>
        </w:rPr>
        <w:t xml:space="preserve"> να οργανώσω την παρανομία τόσο φανερά</w:t>
      </w:r>
      <w:r>
        <w:rPr>
          <w:rFonts w:eastAsia="Times New Roman" w:cs="Times New Roman"/>
          <w:szCs w:val="24"/>
        </w:rPr>
        <w:t>, αφού σκέφτηκα στην εταιρεία να είναι μέτοχοι</w:t>
      </w:r>
      <w:r w:rsidRPr="003E0CE2">
        <w:rPr>
          <w:rFonts w:eastAsia="Times New Roman" w:cs="Times New Roman"/>
          <w:szCs w:val="24"/>
        </w:rPr>
        <w:t xml:space="preserve"> συγγενικά μου πρόσωπα και να συστεγάζεται στο ιατρείο </w:t>
      </w:r>
      <w:r>
        <w:rPr>
          <w:rFonts w:eastAsia="Times New Roman" w:cs="Times New Roman"/>
          <w:szCs w:val="24"/>
        </w:rPr>
        <w:t>μου.</w:t>
      </w:r>
    </w:p>
    <w:p w14:paraId="5CAF433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Η</w:t>
      </w:r>
      <w:r w:rsidRPr="003E0CE2">
        <w:rPr>
          <w:rFonts w:eastAsia="Times New Roman" w:cs="Times New Roman"/>
          <w:szCs w:val="24"/>
        </w:rPr>
        <w:t xml:space="preserve"> δικαστική διαχείριση α</w:t>
      </w:r>
      <w:r w:rsidRPr="003E0CE2">
        <w:rPr>
          <w:rFonts w:eastAsia="Times New Roman" w:cs="Times New Roman"/>
          <w:szCs w:val="24"/>
        </w:rPr>
        <w:t>υτής τη</w:t>
      </w:r>
      <w:r>
        <w:rPr>
          <w:rFonts w:eastAsia="Times New Roman" w:cs="Times New Roman"/>
          <w:szCs w:val="24"/>
        </w:rPr>
        <w:t>ς υπόθεσης, ό</w:t>
      </w:r>
      <w:r w:rsidRPr="003E0CE2">
        <w:rPr>
          <w:rFonts w:eastAsia="Times New Roman" w:cs="Times New Roman"/>
          <w:szCs w:val="24"/>
        </w:rPr>
        <w:t xml:space="preserve">πως δήλωσε και ο </w:t>
      </w:r>
      <w:r>
        <w:rPr>
          <w:rFonts w:eastAsia="Times New Roman" w:cs="Times New Roman"/>
          <w:szCs w:val="24"/>
        </w:rPr>
        <w:t>π</w:t>
      </w:r>
      <w:r w:rsidRPr="003E0CE2">
        <w:rPr>
          <w:rFonts w:eastAsia="Times New Roman" w:cs="Times New Roman"/>
          <w:szCs w:val="24"/>
        </w:rPr>
        <w:t xml:space="preserve">ρόεδρος της </w:t>
      </w:r>
      <w:r>
        <w:rPr>
          <w:rFonts w:eastAsia="Times New Roman" w:cs="Times New Roman"/>
          <w:szCs w:val="24"/>
        </w:rPr>
        <w:t>ε</w:t>
      </w:r>
      <w:r w:rsidRPr="003E0CE2">
        <w:rPr>
          <w:rFonts w:eastAsia="Times New Roman" w:cs="Times New Roman"/>
          <w:szCs w:val="24"/>
        </w:rPr>
        <w:t xml:space="preserve">ξεταστικής </w:t>
      </w:r>
      <w:r>
        <w:rPr>
          <w:rFonts w:eastAsia="Times New Roman" w:cs="Times New Roman"/>
          <w:szCs w:val="24"/>
        </w:rPr>
        <w:t>ε</w:t>
      </w:r>
      <w:r w:rsidRPr="003E0CE2">
        <w:rPr>
          <w:rFonts w:eastAsia="Times New Roman" w:cs="Times New Roman"/>
          <w:szCs w:val="24"/>
        </w:rPr>
        <w:t>πιτροπής</w:t>
      </w:r>
      <w:r>
        <w:rPr>
          <w:rFonts w:eastAsia="Times New Roman" w:cs="Times New Roman"/>
          <w:szCs w:val="24"/>
        </w:rPr>
        <w:t>,</w:t>
      </w:r>
      <w:r w:rsidRPr="003E0CE2">
        <w:rPr>
          <w:rFonts w:eastAsia="Times New Roman" w:cs="Times New Roman"/>
          <w:szCs w:val="24"/>
        </w:rPr>
        <w:t xml:space="preserve"> ο κ</w:t>
      </w:r>
      <w:r>
        <w:rPr>
          <w:rFonts w:eastAsia="Times New Roman" w:cs="Times New Roman"/>
          <w:szCs w:val="24"/>
        </w:rPr>
        <w:t>.</w:t>
      </w:r>
      <w:r w:rsidRPr="003E0CE2">
        <w:rPr>
          <w:rFonts w:eastAsia="Times New Roman" w:cs="Times New Roman"/>
          <w:szCs w:val="24"/>
        </w:rPr>
        <w:t xml:space="preserve"> </w:t>
      </w:r>
      <w:proofErr w:type="spellStart"/>
      <w:r w:rsidRPr="003E0CE2">
        <w:rPr>
          <w:rFonts w:eastAsia="Times New Roman" w:cs="Times New Roman"/>
          <w:szCs w:val="24"/>
        </w:rPr>
        <w:t>Μπαλωμενάκη</w:t>
      </w:r>
      <w:r>
        <w:rPr>
          <w:rFonts w:eastAsia="Times New Roman" w:cs="Times New Roman"/>
          <w:szCs w:val="24"/>
        </w:rPr>
        <w:t>ς</w:t>
      </w:r>
      <w:proofErr w:type="spellEnd"/>
      <w:r w:rsidRPr="003E0CE2">
        <w:rPr>
          <w:rFonts w:eastAsia="Times New Roman" w:cs="Times New Roman"/>
          <w:szCs w:val="24"/>
        </w:rPr>
        <w:t xml:space="preserve"> στα </w:t>
      </w:r>
      <w:r>
        <w:rPr>
          <w:rFonts w:eastAsia="Times New Roman" w:cs="Times New Roman"/>
          <w:szCs w:val="24"/>
        </w:rPr>
        <w:t>«</w:t>
      </w:r>
      <w:r w:rsidRPr="003E0CE2">
        <w:rPr>
          <w:rFonts w:eastAsia="Times New Roman" w:cs="Times New Roman"/>
          <w:szCs w:val="24"/>
        </w:rPr>
        <w:t>ΠΑΡΑΠΟΛΙΤΙΚΑ</w:t>
      </w:r>
      <w:r>
        <w:rPr>
          <w:rFonts w:eastAsia="Times New Roman" w:cs="Times New Roman"/>
          <w:szCs w:val="24"/>
        </w:rPr>
        <w:t>»</w:t>
      </w:r>
      <w:r>
        <w:rPr>
          <w:rFonts w:eastAsia="Times New Roman" w:cs="Times New Roman"/>
          <w:szCs w:val="24"/>
        </w:rPr>
        <w:t>, είναι περισσότερο παιδευτικού</w:t>
      </w:r>
      <w:r w:rsidRPr="003E0CE2">
        <w:rPr>
          <w:rFonts w:eastAsia="Times New Roman" w:cs="Times New Roman"/>
          <w:szCs w:val="24"/>
        </w:rPr>
        <w:t xml:space="preserve"> χαρακτήρα και όχι</w:t>
      </w:r>
      <w:r>
        <w:rPr>
          <w:rFonts w:eastAsia="Times New Roman" w:cs="Times New Roman"/>
          <w:szCs w:val="24"/>
        </w:rPr>
        <w:t xml:space="preserve"> ποινικού. Δεν ωφελεί τον ΣΥΡΙΖΑ ούτε εμένα βλάπτει. Α</w:t>
      </w:r>
      <w:r w:rsidRPr="003E0CE2">
        <w:rPr>
          <w:rFonts w:eastAsia="Times New Roman" w:cs="Times New Roman"/>
          <w:szCs w:val="24"/>
        </w:rPr>
        <w:t xml:space="preserve">πόδειξη είναι η αθρόα προσέλευση του κόσμου </w:t>
      </w:r>
      <w:r w:rsidRPr="003E0CE2">
        <w:rPr>
          <w:rFonts w:eastAsia="Times New Roman" w:cs="Times New Roman"/>
          <w:szCs w:val="24"/>
        </w:rPr>
        <w:t>στην ομιλία μου στο γήπεδο του Πανελληνίου</w:t>
      </w:r>
      <w:r>
        <w:rPr>
          <w:rFonts w:eastAsia="Times New Roman" w:cs="Times New Roman"/>
          <w:szCs w:val="24"/>
        </w:rPr>
        <w:t xml:space="preserve">. Βλάπτει, όμως, </w:t>
      </w:r>
      <w:r w:rsidRPr="003E0CE2">
        <w:rPr>
          <w:rFonts w:eastAsia="Times New Roman" w:cs="Times New Roman"/>
          <w:szCs w:val="24"/>
        </w:rPr>
        <w:t xml:space="preserve">αυτό που συμβολίζει ο </w:t>
      </w:r>
      <w:proofErr w:type="spellStart"/>
      <w:r w:rsidRPr="003E0CE2">
        <w:rPr>
          <w:rFonts w:eastAsia="Times New Roman" w:cs="Times New Roman"/>
          <w:szCs w:val="24"/>
        </w:rPr>
        <w:t>Σαλμάς</w:t>
      </w:r>
      <w:proofErr w:type="spellEnd"/>
      <w:r>
        <w:rPr>
          <w:rFonts w:eastAsia="Times New Roman" w:cs="Times New Roman"/>
          <w:szCs w:val="24"/>
        </w:rPr>
        <w:t xml:space="preserve">. Πληγώνει </w:t>
      </w:r>
      <w:r w:rsidRPr="003E0CE2">
        <w:rPr>
          <w:rFonts w:eastAsia="Times New Roman" w:cs="Times New Roman"/>
          <w:szCs w:val="24"/>
        </w:rPr>
        <w:t xml:space="preserve">τους </w:t>
      </w:r>
      <w:r>
        <w:rPr>
          <w:rFonts w:eastAsia="Times New Roman" w:cs="Times New Roman"/>
          <w:szCs w:val="24"/>
        </w:rPr>
        <w:t xml:space="preserve">απλούς </w:t>
      </w:r>
      <w:r w:rsidRPr="003E0CE2">
        <w:rPr>
          <w:rFonts w:eastAsia="Times New Roman" w:cs="Times New Roman"/>
          <w:szCs w:val="24"/>
        </w:rPr>
        <w:t xml:space="preserve">ανθρώπους που πίστεψαν </w:t>
      </w:r>
      <w:r w:rsidRPr="003E0CE2">
        <w:rPr>
          <w:rFonts w:eastAsia="Times New Roman" w:cs="Times New Roman"/>
          <w:szCs w:val="24"/>
        </w:rPr>
        <w:lastRenderedPageBreak/>
        <w:t xml:space="preserve">σε αυτό που η πορεία μου σηματοδοτεί </w:t>
      </w:r>
      <w:r>
        <w:rPr>
          <w:rFonts w:eastAsia="Times New Roman" w:cs="Times New Roman"/>
          <w:szCs w:val="24"/>
        </w:rPr>
        <w:t xml:space="preserve">και συμβολίζει: Του έντιμου, αυτοδημιούργητου </w:t>
      </w:r>
      <w:r w:rsidRPr="003E0CE2">
        <w:rPr>
          <w:rFonts w:eastAsia="Times New Roman" w:cs="Times New Roman"/>
          <w:szCs w:val="24"/>
        </w:rPr>
        <w:t>ανθρώπου</w:t>
      </w:r>
      <w:r>
        <w:rPr>
          <w:rFonts w:eastAsia="Times New Roman" w:cs="Times New Roman"/>
          <w:szCs w:val="24"/>
        </w:rPr>
        <w:t>,</w:t>
      </w:r>
      <w:r w:rsidRPr="003E0CE2">
        <w:rPr>
          <w:rFonts w:eastAsia="Times New Roman" w:cs="Times New Roman"/>
          <w:szCs w:val="24"/>
        </w:rPr>
        <w:t xml:space="preserve"> καταξιωμένου γιατρού που δεν ε</w:t>
      </w:r>
      <w:r w:rsidRPr="003E0CE2">
        <w:rPr>
          <w:rFonts w:eastAsia="Times New Roman" w:cs="Times New Roman"/>
          <w:szCs w:val="24"/>
        </w:rPr>
        <w:t>ίχε καμ</w:t>
      </w:r>
      <w:r>
        <w:rPr>
          <w:rFonts w:eastAsia="Times New Roman" w:cs="Times New Roman"/>
          <w:szCs w:val="24"/>
        </w:rPr>
        <w:t>μ</w:t>
      </w:r>
      <w:r w:rsidRPr="003E0CE2">
        <w:rPr>
          <w:rFonts w:eastAsia="Times New Roman" w:cs="Times New Roman"/>
          <w:szCs w:val="24"/>
        </w:rPr>
        <w:t>ία ανάγκη την πολιτική παρά μόνο να προσφέρει</w:t>
      </w:r>
      <w:r>
        <w:rPr>
          <w:rFonts w:eastAsia="Times New Roman" w:cs="Times New Roman"/>
          <w:szCs w:val="24"/>
        </w:rPr>
        <w:t xml:space="preserve">. Και όλοι </w:t>
      </w:r>
      <w:r w:rsidRPr="003E0CE2">
        <w:rPr>
          <w:rFonts w:eastAsia="Times New Roman" w:cs="Times New Roman"/>
          <w:szCs w:val="24"/>
        </w:rPr>
        <w:t>σας ξέρετε για τη συμβολή μου στην εξοικονόμηση 1</w:t>
      </w:r>
      <w:r>
        <w:rPr>
          <w:rFonts w:eastAsia="Times New Roman" w:cs="Times New Roman"/>
          <w:szCs w:val="24"/>
        </w:rPr>
        <w:t>,</w:t>
      </w:r>
      <w:r w:rsidRPr="003E0CE2">
        <w:rPr>
          <w:rFonts w:eastAsia="Times New Roman" w:cs="Times New Roman"/>
          <w:szCs w:val="24"/>
        </w:rPr>
        <w:t xml:space="preserve">5 </w:t>
      </w:r>
      <w:r>
        <w:rPr>
          <w:rFonts w:eastAsia="Times New Roman" w:cs="Times New Roman"/>
          <w:szCs w:val="24"/>
        </w:rPr>
        <w:t>δισεκατομμυρίου</w:t>
      </w:r>
      <w:r w:rsidRPr="003E0CE2">
        <w:rPr>
          <w:rFonts w:eastAsia="Times New Roman" w:cs="Times New Roman"/>
          <w:szCs w:val="24"/>
        </w:rPr>
        <w:t xml:space="preserve"> ευρώ το</w:t>
      </w:r>
      <w:r>
        <w:rPr>
          <w:rFonts w:eastAsia="Times New Roman" w:cs="Times New Roman"/>
          <w:szCs w:val="24"/>
        </w:rPr>
        <w:t>ν</w:t>
      </w:r>
      <w:r w:rsidRPr="003E0CE2">
        <w:rPr>
          <w:rFonts w:eastAsia="Times New Roman" w:cs="Times New Roman"/>
          <w:szCs w:val="24"/>
        </w:rPr>
        <w:t xml:space="preserve"> χρόνο κατά τη θητεία μου</w:t>
      </w:r>
      <w:r>
        <w:rPr>
          <w:rFonts w:eastAsia="Times New Roman" w:cs="Times New Roman"/>
          <w:szCs w:val="24"/>
        </w:rPr>
        <w:t>, π</w:t>
      </w:r>
      <w:r w:rsidRPr="003E0CE2">
        <w:rPr>
          <w:rFonts w:eastAsia="Times New Roman" w:cs="Times New Roman"/>
          <w:szCs w:val="24"/>
        </w:rPr>
        <w:t>έντε χρόνια περίπου 8 δισεκατομμύρια μέχρι σήμερα</w:t>
      </w:r>
      <w:r>
        <w:rPr>
          <w:rFonts w:eastAsia="Times New Roman" w:cs="Times New Roman"/>
          <w:szCs w:val="24"/>
        </w:rPr>
        <w:t>.</w:t>
      </w:r>
      <w:r w:rsidRPr="003E0CE2">
        <w:rPr>
          <w:rFonts w:eastAsia="Times New Roman" w:cs="Times New Roman"/>
          <w:szCs w:val="24"/>
        </w:rPr>
        <w:t xml:space="preserve"> Σίγουρα </w:t>
      </w:r>
      <w:r>
        <w:rPr>
          <w:rFonts w:eastAsia="Times New Roman" w:cs="Times New Roman"/>
          <w:szCs w:val="24"/>
        </w:rPr>
        <w:t>όμως,</w:t>
      </w:r>
      <w:r w:rsidRPr="003E0CE2">
        <w:rPr>
          <w:rFonts w:eastAsia="Times New Roman" w:cs="Times New Roman"/>
          <w:szCs w:val="24"/>
        </w:rPr>
        <w:t xml:space="preserve"> δεν γνωρίζετε όλοι</w:t>
      </w:r>
      <w:r>
        <w:rPr>
          <w:rFonts w:eastAsia="Times New Roman" w:cs="Times New Roman"/>
          <w:szCs w:val="24"/>
        </w:rPr>
        <w:t xml:space="preserve"> ότι </w:t>
      </w:r>
      <w:r>
        <w:rPr>
          <w:rFonts w:eastAsia="Times New Roman" w:cs="Times New Roman"/>
          <w:szCs w:val="24"/>
        </w:rPr>
        <w:t>μετά τη</w:t>
      </w:r>
      <w:r w:rsidRPr="003E0CE2">
        <w:rPr>
          <w:rFonts w:eastAsia="Times New Roman" w:cs="Times New Roman"/>
          <w:szCs w:val="24"/>
        </w:rPr>
        <w:t xml:space="preserve"> λήξη της θητείας μου δεν έβρισκα </w:t>
      </w:r>
      <w:r>
        <w:rPr>
          <w:rFonts w:eastAsia="Times New Roman" w:cs="Times New Roman"/>
          <w:szCs w:val="24"/>
        </w:rPr>
        <w:t>κλινική</w:t>
      </w:r>
      <w:r w:rsidRPr="003E0CE2">
        <w:rPr>
          <w:rFonts w:eastAsia="Times New Roman" w:cs="Times New Roman"/>
          <w:szCs w:val="24"/>
        </w:rPr>
        <w:t xml:space="preserve"> να χειρουργήσω</w:t>
      </w:r>
      <w:r>
        <w:rPr>
          <w:rFonts w:eastAsia="Times New Roman" w:cs="Times New Roman"/>
          <w:szCs w:val="24"/>
        </w:rPr>
        <w:t>,</w:t>
      </w:r>
      <w:r w:rsidRPr="003E0CE2">
        <w:rPr>
          <w:rFonts w:eastAsia="Times New Roman" w:cs="Times New Roman"/>
          <w:szCs w:val="24"/>
        </w:rPr>
        <w:t xml:space="preserve"> γιατί </w:t>
      </w:r>
      <w:r>
        <w:rPr>
          <w:rFonts w:eastAsia="Times New Roman" w:cs="Times New Roman"/>
          <w:szCs w:val="24"/>
        </w:rPr>
        <w:t xml:space="preserve">έβαλα τον κλειστό προϋπολογισμό στις κλινικές, </w:t>
      </w:r>
      <w:r w:rsidRPr="003E0CE2">
        <w:rPr>
          <w:rFonts w:eastAsia="Times New Roman" w:cs="Times New Roman"/>
          <w:szCs w:val="24"/>
        </w:rPr>
        <w:t xml:space="preserve">300 εκατομμύρια λιγότερο </w:t>
      </w:r>
      <w:r>
        <w:rPr>
          <w:rFonts w:eastAsia="Times New Roman" w:cs="Times New Roman"/>
          <w:szCs w:val="24"/>
        </w:rPr>
        <w:t>κ</w:t>
      </w:r>
      <w:r w:rsidRPr="003E0CE2">
        <w:rPr>
          <w:rFonts w:eastAsia="Times New Roman" w:cs="Times New Roman"/>
          <w:szCs w:val="24"/>
        </w:rPr>
        <w:t>αι στα διαγνωστικά</w:t>
      </w:r>
      <w:r>
        <w:rPr>
          <w:rFonts w:eastAsia="Times New Roman" w:cs="Times New Roman"/>
          <w:szCs w:val="24"/>
        </w:rPr>
        <w:t>.</w:t>
      </w:r>
      <w:r w:rsidRPr="003E0CE2">
        <w:rPr>
          <w:rFonts w:eastAsia="Times New Roman" w:cs="Times New Roman"/>
          <w:szCs w:val="24"/>
        </w:rPr>
        <w:t xml:space="preserve"> </w:t>
      </w:r>
      <w:r>
        <w:rPr>
          <w:rFonts w:eastAsia="Times New Roman" w:cs="Times New Roman"/>
          <w:szCs w:val="24"/>
        </w:rPr>
        <w:t xml:space="preserve">Και πήγαινα στην Κύπρο να χειρουργώ, πρώην Υπουργός Υγείας, </w:t>
      </w:r>
      <w:r w:rsidRPr="003E0CE2">
        <w:rPr>
          <w:rFonts w:eastAsia="Times New Roman" w:cs="Times New Roman"/>
          <w:szCs w:val="24"/>
        </w:rPr>
        <w:t xml:space="preserve">και μετά το 2014 σε ένα υπόγειο </w:t>
      </w:r>
      <w:r w:rsidRPr="003E0CE2">
        <w:rPr>
          <w:rFonts w:eastAsia="Times New Roman" w:cs="Times New Roman"/>
          <w:szCs w:val="24"/>
        </w:rPr>
        <w:t>στη Βοστώνη</w:t>
      </w:r>
      <w:r>
        <w:rPr>
          <w:rFonts w:eastAsia="Times New Roman" w:cs="Times New Roman"/>
          <w:szCs w:val="24"/>
        </w:rPr>
        <w:t>,</w:t>
      </w:r>
      <w:r w:rsidRPr="003E0CE2">
        <w:rPr>
          <w:rFonts w:eastAsia="Times New Roman" w:cs="Times New Roman"/>
          <w:szCs w:val="24"/>
        </w:rPr>
        <w:t xml:space="preserve"> να μάθω στο νοσοκομείο του Χάρβαρντ μία νέα τεχνική για να την </w:t>
      </w:r>
      <w:r>
        <w:rPr>
          <w:rFonts w:eastAsia="Times New Roman" w:cs="Times New Roman"/>
          <w:szCs w:val="24"/>
        </w:rPr>
        <w:t>εφαρμόσω</w:t>
      </w:r>
      <w:r w:rsidRPr="003E0CE2">
        <w:rPr>
          <w:rFonts w:eastAsia="Times New Roman" w:cs="Times New Roman"/>
          <w:szCs w:val="24"/>
        </w:rPr>
        <w:t xml:space="preserve"> στη </w:t>
      </w:r>
      <w:r>
        <w:rPr>
          <w:rFonts w:eastAsia="Times New Roman" w:cs="Times New Roman"/>
          <w:szCs w:val="24"/>
        </w:rPr>
        <w:t>χ</w:t>
      </w:r>
      <w:r w:rsidRPr="003E0CE2">
        <w:rPr>
          <w:rFonts w:eastAsia="Times New Roman" w:cs="Times New Roman"/>
          <w:szCs w:val="24"/>
        </w:rPr>
        <w:t>ώρα</w:t>
      </w:r>
      <w:r>
        <w:rPr>
          <w:rFonts w:eastAsia="Times New Roman" w:cs="Times New Roman"/>
          <w:szCs w:val="24"/>
        </w:rPr>
        <w:t>.</w:t>
      </w:r>
    </w:p>
    <w:p w14:paraId="5CAF433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w:t>
      </w:r>
      <w:r w:rsidRPr="003E0CE2">
        <w:rPr>
          <w:rFonts w:eastAsia="Times New Roman" w:cs="Times New Roman"/>
          <w:szCs w:val="24"/>
        </w:rPr>
        <w:t>υχαριστώ</w:t>
      </w:r>
      <w:r>
        <w:rPr>
          <w:rFonts w:eastAsia="Times New Roman" w:cs="Times New Roman"/>
          <w:szCs w:val="24"/>
        </w:rPr>
        <w:t>.</w:t>
      </w:r>
    </w:p>
    <w:p w14:paraId="5CAF4337"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CAF4338"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t>ΠΡΟΕΔΡΕΥΟΥΣΑ (Αναστασία Χριστοδουλοπούλου):</w:t>
      </w:r>
      <w:r>
        <w:rPr>
          <w:rFonts w:eastAsia="Times New Roman" w:cs="Times New Roman"/>
          <w:szCs w:val="24"/>
        </w:rPr>
        <w:t xml:space="preserve"> Ευχαριστώ.</w:t>
      </w:r>
    </w:p>
    <w:p w14:paraId="5CAF433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Η </w:t>
      </w:r>
      <w:r w:rsidRPr="003E0CE2">
        <w:rPr>
          <w:rFonts w:eastAsia="Times New Roman" w:cs="Times New Roman"/>
          <w:szCs w:val="24"/>
        </w:rPr>
        <w:t>τρίτη υπόθεση αφορά στο</w:t>
      </w:r>
      <w:r>
        <w:rPr>
          <w:rFonts w:eastAsia="Times New Roman" w:cs="Times New Roman"/>
          <w:szCs w:val="24"/>
        </w:rPr>
        <w:t>ν</w:t>
      </w:r>
      <w:r w:rsidRPr="003E0CE2">
        <w:rPr>
          <w:rFonts w:eastAsia="Times New Roman" w:cs="Times New Roman"/>
          <w:szCs w:val="24"/>
        </w:rPr>
        <w:t xml:space="preserve"> συνάδελφο </w:t>
      </w:r>
      <w:r>
        <w:rPr>
          <w:rFonts w:eastAsia="Times New Roman" w:cs="Times New Roman"/>
          <w:szCs w:val="24"/>
        </w:rPr>
        <w:t>κ.</w:t>
      </w:r>
      <w:r w:rsidRPr="003E0CE2">
        <w:rPr>
          <w:rFonts w:eastAsia="Times New Roman" w:cs="Times New Roman"/>
          <w:szCs w:val="24"/>
        </w:rPr>
        <w:t xml:space="preserve"> Α</w:t>
      </w:r>
      <w:r w:rsidRPr="003E0CE2">
        <w:rPr>
          <w:rFonts w:eastAsia="Times New Roman" w:cs="Times New Roman"/>
          <w:szCs w:val="24"/>
        </w:rPr>
        <w:t xml:space="preserve">νδρέα </w:t>
      </w:r>
      <w:r>
        <w:rPr>
          <w:rFonts w:eastAsia="Times New Roman" w:cs="Times New Roman"/>
          <w:szCs w:val="24"/>
        </w:rPr>
        <w:t>Λ</w:t>
      </w:r>
      <w:r w:rsidRPr="003E0CE2">
        <w:rPr>
          <w:rFonts w:eastAsia="Times New Roman" w:cs="Times New Roman"/>
          <w:szCs w:val="24"/>
        </w:rPr>
        <w:t>οβέρδο</w:t>
      </w:r>
      <w:r>
        <w:rPr>
          <w:rFonts w:eastAsia="Times New Roman" w:cs="Times New Roman"/>
          <w:szCs w:val="24"/>
        </w:rPr>
        <w:t>.</w:t>
      </w:r>
    </w:p>
    <w:p w14:paraId="5CAF433A"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t>ΠΑΥΛΟΣ ΠΟΛΑΚΗΣ (Αναπληρωτής Υπουργός Υγείας):</w:t>
      </w:r>
      <w:r>
        <w:rPr>
          <w:rFonts w:eastAsia="Times New Roman" w:cs="Times New Roman"/>
          <w:szCs w:val="24"/>
        </w:rPr>
        <w:t xml:space="preserve"> Κυρία Πρόεδρε, παρακαλώ θα ήθελα τον λόγο.</w:t>
      </w:r>
    </w:p>
    <w:p w14:paraId="5CAF433B"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lastRenderedPageBreak/>
        <w:t>ΙΩΑΝΝΗΣ ΤΡΑΓΑΚΗΣ:</w:t>
      </w:r>
      <w:r>
        <w:rPr>
          <w:rFonts w:eastAsia="Times New Roman" w:cs="Times New Roman"/>
          <w:szCs w:val="24"/>
        </w:rPr>
        <w:t xml:space="preserve"> Δεν μπορεί να πάρει τον λόγο. Δεν προβλέπεται. Γιατί να θέλει τον λόγο;</w:t>
      </w:r>
    </w:p>
    <w:p w14:paraId="5CAF433C"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δεν προβλέπεται από τον Κανονισμό. Σε κάθε περίπτωση όμως,</w:t>
      </w:r>
      <w:r w:rsidRPr="003E0CE2">
        <w:rPr>
          <w:rFonts w:eastAsia="Times New Roman" w:cs="Times New Roman"/>
          <w:szCs w:val="24"/>
        </w:rPr>
        <w:t xml:space="preserve"> επειδή πρέπει να ολοκληρωθεί η ροή των υποθέσεων</w:t>
      </w:r>
      <w:r>
        <w:rPr>
          <w:rFonts w:eastAsia="Times New Roman" w:cs="Times New Roman"/>
          <w:szCs w:val="24"/>
        </w:rPr>
        <w:t>…</w:t>
      </w:r>
    </w:p>
    <w:p w14:paraId="5CAF433D"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t>ΠΑΥΛΟΣ ΠΟΛΑΚΗΣ (Αναπληρωτής Υπουργός Υγείας):</w:t>
      </w:r>
      <w:r>
        <w:rPr>
          <w:rFonts w:eastAsia="Times New Roman" w:cs="Times New Roman"/>
          <w:szCs w:val="24"/>
        </w:rPr>
        <w:t xml:space="preserve"> Κυρία Πρόεδρε, θέλω τον λόγο επί προσωπικού.</w:t>
      </w:r>
    </w:p>
    <w:p w14:paraId="5CAF433E"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t>ΙΩΑΝΝΗΣ ΤΡΑΓΑΚΗΣ:</w:t>
      </w:r>
      <w:r>
        <w:rPr>
          <w:rFonts w:eastAsia="Times New Roman" w:cs="Times New Roman"/>
          <w:szCs w:val="24"/>
        </w:rPr>
        <w:t xml:space="preserve"> Δεν προβλέπεται.</w:t>
      </w:r>
    </w:p>
    <w:p w14:paraId="5CAF433F"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(Θόρυβ</w:t>
      </w:r>
      <w:r>
        <w:rPr>
          <w:rFonts w:eastAsia="Times New Roman" w:cs="Times New Roman"/>
          <w:szCs w:val="24"/>
        </w:rPr>
        <w:t>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w:t>
      </w:r>
    </w:p>
    <w:p w14:paraId="5CAF4340" w14:textId="77777777" w:rsidR="00A15929" w:rsidRDefault="00D001CD">
      <w:pPr>
        <w:spacing w:line="600" w:lineRule="auto"/>
        <w:ind w:firstLine="720"/>
        <w:jc w:val="both"/>
        <w:rPr>
          <w:rFonts w:eastAsia="Times New Roman" w:cs="Times New Roman"/>
          <w:szCs w:val="24"/>
        </w:rPr>
      </w:pPr>
      <w:r w:rsidRPr="00ED3206">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Είναι επί προσωπικού το θέμα, κυρία Πρόεδρε. </w:t>
      </w:r>
    </w:p>
    <w:p w14:paraId="5CAF434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Χρησιμοποίησε χαρακτηρισμούς που…(δεν ακούστηκε)</w:t>
      </w:r>
    </w:p>
    <w:p w14:paraId="5CAF4342"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xml:space="preserve">, </w:t>
      </w:r>
      <w:r w:rsidRPr="003E0CE2">
        <w:rPr>
          <w:rFonts w:eastAsia="Times New Roman" w:cs="Times New Roman"/>
          <w:szCs w:val="24"/>
        </w:rPr>
        <w:t xml:space="preserve">δεν θα κάνουμε δικαστήριο </w:t>
      </w:r>
      <w:r>
        <w:rPr>
          <w:rFonts w:eastAsia="Times New Roman" w:cs="Times New Roman"/>
          <w:szCs w:val="24"/>
        </w:rPr>
        <w:t>εδώ. Μ</w:t>
      </w:r>
      <w:r w:rsidRPr="003E0CE2">
        <w:rPr>
          <w:rFonts w:eastAsia="Times New Roman" w:cs="Times New Roman"/>
          <w:szCs w:val="24"/>
        </w:rPr>
        <w:t xml:space="preserve">πορεί </w:t>
      </w:r>
      <w:r w:rsidRPr="003E0CE2">
        <w:rPr>
          <w:rFonts w:eastAsia="Times New Roman" w:cs="Times New Roman"/>
          <w:szCs w:val="24"/>
        </w:rPr>
        <w:t xml:space="preserve">ο </w:t>
      </w:r>
      <w:r>
        <w:rPr>
          <w:rFonts w:eastAsia="Times New Roman" w:cs="Times New Roman"/>
          <w:szCs w:val="24"/>
        </w:rPr>
        <w:t>κ.</w:t>
      </w:r>
      <w:r w:rsidRPr="003E0CE2">
        <w:rPr>
          <w:rFonts w:eastAsia="Times New Roman" w:cs="Times New Roman"/>
          <w:szCs w:val="24"/>
        </w:rPr>
        <w:t xml:space="preserve"> </w:t>
      </w:r>
      <w:proofErr w:type="spellStart"/>
      <w:r w:rsidRPr="003E0CE2">
        <w:rPr>
          <w:rFonts w:eastAsia="Times New Roman" w:cs="Times New Roman"/>
          <w:szCs w:val="24"/>
        </w:rPr>
        <w:t>Σαλμάς</w:t>
      </w:r>
      <w:proofErr w:type="spellEnd"/>
      <w:r w:rsidRPr="003E0CE2">
        <w:rPr>
          <w:rFonts w:eastAsia="Times New Roman" w:cs="Times New Roman"/>
          <w:szCs w:val="24"/>
        </w:rPr>
        <w:t xml:space="preserve"> </w:t>
      </w:r>
      <w:r>
        <w:rPr>
          <w:rFonts w:eastAsia="Times New Roman" w:cs="Times New Roman"/>
          <w:szCs w:val="24"/>
        </w:rPr>
        <w:t>σ</w:t>
      </w:r>
      <w:r w:rsidRPr="003E0CE2">
        <w:rPr>
          <w:rFonts w:eastAsia="Times New Roman" w:cs="Times New Roman"/>
          <w:szCs w:val="24"/>
        </w:rPr>
        <w:t>τους ισχυρισμούς του να είπε ό</w:t>
      </w:r>
      <w:r>
        <w:rPr>
          <w:rFonts w:eastAsia="Times New Roman" w:cs="Times New Roman"/>
          <w:szCs w:val="24"/>
        </w:rPr>
        <w:t>,</w:t>
      </w:r>
      <w:r w:rsidRPr="003E0CE2">
        <w:rPr>
          <w:rFonts w:eastAsia="Times New Roman" w:cs="Times New Roman"/>
          <w:szCs w:val="24"/>
        </w:rPr>
        <w:t>τι είπε</w:t>
      </w:r>
      <w:r>
        <w:rPr>
          <w:rFonts w:eastAsia="Times New Roman" w:cs="Times New Roman"/>
          <w:szCs w:val="24"/>
        </w:rPr>
        <w:t>.</w:t>
      </w:r>
    </w:p>
    <w:p w14:paraId="5CAF434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Να περ</w:t>
      </w:r>
      <w:r w:rsidRPr="003E0CE2">
        <w:rPr>
          <w:rFonts w:eastAsia="Times New Roman" w:cs="Times New Roman"/>
          <w:szCs w:val="24"/>
        </w:rPr>
        <w:t>άσουμε στην τρίτη υπόθεση και θα δούμε</w:t>
      </w:r>
      <w:r>
        <w:rPr>
          <w:rFonts w:eastAsia="Times New Roman" w:cs="Times New Roman"/>
          <w:szCs w:val="24"/>
        </w:rPr>
        <w:t>. Α</w:t>
      </w:r>
      <w:r w:rsidRPr="003E0CE2">
        <w:rPr>
          <w:rFonts w:eastAsia="Times New Roman" w:cs="Times New Roman"/>
          <w:szCs w:val="24"/>
        </w:rPr>
        <w:t xml:space="preserve">φορά στο συνάδελφο </w:t>
      </w:r>
      <w:r>
        <w:rPr>
          <w:rFonts w:eastAsia="Times New Roman" w:cs="Times New Roman"/>
          <w:szCs w:val="24"/>
        </w:rPr>
        <w:t>κ.</w:t>
      </w:r>
      <w:r w:rsidRPr="003E0CE2">
        <w:rPr>
          <w:rFonts w:eastAsia="Times New Roman" w:cs="Times New Roman"/>
          <w:szCs w:val="24"/>
        </w:rPr>
        <w:t xml:space="preserve"> Ανδρέα </w:t>
      </w:r>
      <w:r>
        <w:rPr>
          <w:rFonts w:eastAsia="Times New Roman" w:cs="Times New Roman"/>
          <w:szCs w:val="24"/>
        </w:rPr>
        <w:t>Λ</w:t>
      </w:r>
      <w:r w:rsidRPr="003E0CE2">
        <w:rPr>
          <w:rFonts w:eastAsia="Times New Roman" w:cs="Times New Roman"/>
          <w:szCs w:val="24"/>
        </w:rPr>
        <w:t>οβέρδο</w:t>
      </w:r>
      <w:r>
        <w:rPr>
          <w:rFonts w:eastAsia="Times New Roman" w:cs="Times New Roman"/>
          <w:szCs w:val="24"/>
        </w:rPr>
        <w:t>. Ε</w:t>
      </w:r>
      <w:r w:rsidRPr="003E0CE2">
        <w:rPr>
          <w:rFonts w:eastAsia="Times New Roman" w:cs="Times New Roman"/>
          <w:szCs w:val="24"/>
        </w:rPr>
        <w:t xml:space="preserve">πί της </w:t>
      </w:r>
      <w:r>
        <w:rPr>
          <w:rFonts w:eastAsia="Times New Roman" w:cs="Times New Roman"/>
          <w:szCs w:val="24"/>
        </w:rPr>
        <w:t>τ</w:t>
      </w:r>
      <w:r w:rsidRPr="003E0CE2">
        <w:rPr>
          <w:rFonts w:eastAsia="Times New Roman" w:cs="Times New Roman"/>
          <w:szCs w:val="24"/>
        </w:rPr>
        <w:t>ρίτης αίτησης</w:t>
      </w:r>
      <w:r>
        <w:rPr>
          <w:rFonts w:eastAsia="Times New Roman" w:cs="Times New Roman"/>
          <w:szCs w:val="24"/>
        </w:rPr>
        <w:t xml:space="preserve"> υ</w:t>
      </w:r>
      <w:r w:rsidRPr="003E0CE2">
        <w:rPr>
          <w:rFonts w:eastAsia="Times New Roman" w:cs="Times New Roman"/>
          <w:szCs w:val="24"/>
        </w:rPr>
        <w:t>πάρχει συνάδελφος που ζητά το</w:t>
      </w:r>
      <w:r>
        <w:rPr>
          <w:rFonts w:eastAsia="Times New Roman" w:cs="Times New Roman"/>
          <w:szCs w:val="24"/>
        </w:rPr>
        <w:t>ν</w:t>
      </w:r>
      <w:r w:rsidRPr="003E0CE2">
        <w:rPr>
          <w:rFonts w:eastAsia="Times New Roman" w:cs="Times New Roman"/>
          <w:szCs w:val="24"/>
        </w:rPr>
        <w:t xml:space="preserve"> λόγο κατά το άρθρο 108 του </w:t>
      </w:r>
      <w:r>
        <w:rPr>
          <w:rFonts w:eastAsia="Times New Roman" w:cs="Times New Roman"/>
          <w:szCs w:val="24"/>
        </w:rPr>
        <w:t>Κ</w:t>
      </w:r>
      <w:r w:rsidRPr="003E0CE2">
        <w:rPr>
          <w:rFonts w:eastAsia="Times New Roman" w:cs="Times New Roman"/>
          <w:szCs w:val="24"/>
        </w:rPr>
        <w:t>ανονισμού</w:t>
      </w:r>
      <w:r>
        <w:rPr>
          <w:rFonts w:eastAsia="Times New Roman" w:cs="Times New Roman"/>
          <w:szCs w:val="24"/>
        </w:rPr>
        <w:t>;</w:t>
      </w:r>
    </w:p>
    <w:p w14:paraId="5CAF4344"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t>ΠΑΥΛΟΣ ΠΟΛΑΚΗΣ (Αναπληρω</w:t>
      </w:r>
      <w:r w:rsidRPr="000A345A">
        <w:rPr>
          <w:rFonts w:eastAsia="Times New Roman" w:cs="Times New Roman"/>
          <w:b/>
          <w:szCs w:val="24"/>
        </w:rPr>
        <w:t>τής Υπουργός Υγείας):</w:t>
      </w:r>
      <w:r>
        <w:rPr>
          <w:rFonts w:eastAsia="Times New Roman" w:cs="Times New Roman"/>
          <w:szCs w:val="24"/>
        </w:rPr>
        <w:t xml:space="preserve"> Κυρία Πρόεδρε, θέλω τον λόγο επί προσωπικού.</w:t>
      </w:r>
    </w:p>
    <w:p w14:paraId="5CAF4345"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w:t>
      </w:r>
    </w:p>
    <w:p w14:paraId="5CAF4346"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t>ΠΡΟΕΔΡΕΥΟΥΣΑ (Αναστασία Χριστοδουλοπούλου):</w:t>
      </w:r>
      <w:r>
        <w:rPr>
          <w:rFonts w:eastAsia="Times New Roman" w:cs="Times New Roman"/>
          <w:szCs w:val="24"/>
        </w:rPr>
        <w:t xml:space="preserve"> Π</w:t>
      </w:r>
      <w:r w:rsidRPr="003E0CE2">
        <w:rPr>
          <w:rFonts w:eastAsia="Times New Roman" w:cs="Times New Roman"/>
          <w:szCs w:val="24"/>
        </w:rPr>
        <w:t>εριμένετε</w:t>
      </w:r>
      <w:r>
        <w:rPr>
          <w:rFonts w:eastAsia="Times New Roman" w:cs="Times New Roman"/>
          <w:szCs w:val="24"/>
        </w:rPr>
        <w:t xml:space="preserve">! Μη </w:t>
      </w:r>
      <w:r w:rsidRPr="003E0CE2">
        <w:rPr>
          <w:rFonts w:eastAsia="Times New Roman" w:cs="Times New Roman"/>
          <w:szCs w:val="24"/>
        </w:rPr>
        <w:t>μιλάτε</w:t>
      </w:r>
      <w:r>
        <w:rPr>
          <w:rFonts w:eastAsia="Times New Roman" w:cs="Times New Roman"/>
          <w:szCs w:val="24"/>
        </w:rPr>
        <w:t xml:space="preserve">, κύριοι, </w:t>
      </w:r>
      <w:r w:rsidRPr="003E0CE2">
        <w:rPr>
          <w:rFonts w:eastAsia="Times New Roman" w:cs="Times New Roman"/>
          <w:szCs w:val="24"/>
        </w:rPr>
        <w:t>σας παρακαλώ</w:t>
      </w:r>
      <w:r>
        <w:rPr>
          <w:rFonts w:eastAsia="Times New Roman" w:cs="Times New Roman"/>
          <w:szCs w:val="24"/>
        </w:rPr>
        <w:t>!</w:t>
      </w:r>
      <w:r w:rsidRPr="003E0CE2">
        <w:rPr>
          <w:rFonts w:eastAsia="Times New Roman" w:cs="Times New Roman"/>
          <w:szCs w:val="24"/>
        </w:rPr>
        <w:t xml:space="preserve"> </w:t>
      </w:r>
      <w:r>
        <w:rPr>
          <w:rFonts w:eastAsia="Times New Roman" w:cs="Times New Roman"/>
          <w:szCs w:val="24"/>
        </w:rPr>
        <w:t>Ε</w:t>
      </w:r>
      <w:r w:rsidRPr="003E0CE2">
        <w:rPr>
          <w:rFonts w:eastAsia="Times New Roman" w:cs="Times New Roman"/>
          <w:szCs w:val="24"/>
        </w:rPr>
        <w:t xml:space="preserve">πί της αιτήσεως για τον </w:t>
      </w:r>
      <w:r>
        <w:rPr>
          <w:rFonts w:eastAsia="Times New Roman" w:cs="Times New Roman"/>
          <w:szCs w:val="24"/>
        </w:rPr>
        <w:t>κ.</w:t>
      </w:r>
      <w:r w:rsidRPr="003E0CE2">
        <w:rPr>
          <w:rFonts w:eastAsia="Times New Roman" w:cs="Times New Roman"/>
          <w:szCs w:val="24"/>
        </w:rPr>
        <w:t xml:space="preserve"> Ανδρέα </w:t>
      </w:r>
      <w:r>
        <w:rPr>
          <w:rFonts w:eastAsia="Times New Roman" w:cs="Times New Roman"/>
          <w:szCs w:val="24"/>
        </w:rPr>
        <w:t>Λ</w:t>
      </w:r>
      <w:r w:rsidRPr="003E0CE2">
        <w:rPr>
          <w:rFonts w:eastAsia="Times New Roman" w:cs="Times New Roman"/>
          <w:szCs w:val="24"/>
        </w:rPr>
        <w:t xml:space="preserve">οβέρδο </w:t>
      </w:r>
      <w:r>
        <w:rPr>
          <w:rFonts w:eastAsia="Times New Roman" w:cs="Times New Roman"/>
          <w:szCs w:val="24"/>
        </w:rPr>
        <w:t>θα μιλήσει ο ίδιος. Εσείς,</w:t>
      </w:r>
      <w:r w:rsidRPr="003E0CE2">
        <w:rPr>
          <w:rFonts w:eastAsia="Times New Roman" w:cs="Times New Roman"/>
          <w:szCs w:val="24"/>
        </w:rPr>
        <w:t xml:space="preserve"> κύριε </w:t>
      </w:r>
      <w:r>
        <w:rPr>
          <w:rFonts w:eastAsia="Times New Roman" w:cs="Times New Roman"/>
          <w:szCs w:val="24"/>
        </w:rPr>
        <w:t>Β</w:t>
      </w:r>
      <w:r w:rsidRPr="003E0CE2">
        <w:rPr>
          <w:rFonts w:eastAsia="Times New Roman" w:cs="Times New Roman"/>
          <w:szCs w:val="24"/>
        </w:rPr>
        <w:t>ενιζέλο</w:t>
      </w:r>
      <w:r>
        <w:rPr>
          <w:rFonts w:eastAsia="Times New Roman" w:cs="Times New Roman"/>
          <w:szCs w:val="24"/>
        </w:rPr>
        <w:t>;</w:t>
      </w:r>
      <w:r w:rsidRPr="003E0CE2">
        <w:rPr>
          <w:rFonts w:eastAsia="Times New Roman" w:cs="Times New Roman"/>
          <w:szCs w:val="24"/>
        </w:rPr>
        <w:t xml:space="preserve"> </w:t>
      </w:r>
    </w:p>
    <w:p w14:paraId="5CAF4347"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t>ΕΥΑΓΓΕΛΟΣ ΒΕΝΙΖΕΛΟΣ:</w:t>
      </w:r>
      <w:r>
        <w:rPr>
          <w:rFonts w:eastAsia="Times New Roman" w:cs="Times New Roman"/>
          <w:szCs w:val="24"/>
        </w:rPr>
        <w:t xml:space="preserve"> Μάλιστα, κυρία Πρόεδρε.</w:t>
      </w:r>
    </w:p>
    <w:p w14:paraId="5CAF4348" w14:textId="77777777" w:rsidR="00A15929" w:rsidRDefault="00D001CD">
      <w:pPr>
        <w:spacing w:line="600" w:lineRule="auto"/>
        <w:ind w:firstLine="720"/>
        <w:jc w:val="both"/>
        <w:rPr>
          <w:rFonts w:eastAsia="Times New Roman" w:cs="Times New Roman"/>
          <w:szCs w:val="24"/>
        </w:rPr>
      </w:pPr>
      <w:r w:rsidRPr="000A345A">
        <w:rPr>
          <w:rFonts w:eastAsia="Times New Roman" w:cs="Times New Roman"/>
          <w:b/>
          <w:szCs w:val="24"/>
        </w:rPr>
        <w:t>ΠΡΟΕΔΡΕΥΟΥΣΑ (Αναστασία Χριστοδουλοπούλου):</w:t>
      </w:r>
      <w:r>
        <w:rPr>
          <w:rFonts w:eastAsia="Times New Roman" w:cs="Times New Roman"/>
          <w:szCs w:val="24"/>
        </w:rPr>
        <w:t xml:space="preserve"> </w:t>
      </w:r>
      <w:r w:rsidRPr="003E0CE2">
        <w:rPr>
          <w:rFonts w:eastAsia="Times New Roman" w:cs="Times New Roman"/>
          <w:szCs w:val="24"/>
        </w:rPr>
        <w:t>Θα μιλήσετε ως πρώην Πρόεδρος</w:t>
      </w:r>
      <w:r>
        <w:rPr>
          <w:rFonts w:eastAsia="Times New Roman" w:cs="Times New Roman"/>
          <w:szCs w:val="24"/>
        </w:rPr>
        <w:t>. Κάποιος άλλος; Θα δούμε.</w:t>
      </w:r>
    </w:p>
    <w:p w14:paraId="5CAF434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w:t>
      </w:r>
      <w:r w:rsidRPr="003E0CE2">
        <w:rPr>
          <w:rFonts w:eastAsia="Times New Roman" w:cs="Times New Roman"/>
          <w:szCs w:val="24"/>
        </w:rPr>
        <w:t xml:space="preserve">ζητήσει και εσείς </w:t>
      </w:r>
      <w:r>
        <w:rPr>
          <w:rFonts w:eastAsia="Times New Roman" w:cs="Times New Roman"/>
          <w:szCs w:val="24"/>
        </w:rPr>
        <w:t>ανοχή</w:t>
      </w:r>
      <w:r w:rsidRPr="003E0CE2">
        <w:rPr>
          <w:rFonts w:eastAsia="Times New Roman" w:cs="Times New Roman"/>
          <w:szCs w:val="24"/>
        </w:rPr>
        <w:t xml:space="preserve"> από το </w:t>
      </w:r>
      <w:r>
        <w:rPr>
          <w:rFonts w:eastAsia="Times New Roman" w:cs="Times New Roman"/>
          <w:szCs w:val="24"/>
        </w:rPr>
        <w:t>Π</w:t>
      </w:r>
      <w:r w:rsidRPr="003E0CE2">
        <w:rPr>
          <w:rFonts w:eastAsia="Times New Roman" w:cs="Times New Roman"/>
          <w:szCs w:val="24"/>
        </w:rPr>
        <w:t>ροεδρείο</w:t>
      </w:r>
      <w:r>
        <w:rPr>
          <w:rFonts w:eastAsia="Times New Roman" w:cs="Times New Roman"/>
          <w:szCs w:val="24"/>
        </w:rPr>
        <w:t>, α</w:t>
      </w:r>
      <w:r w:rsidRPr="003E0CE2">
        <w:rPr>
          <w:rFonts w:eastAsia="Times New Roman" w:cs="Times New Roman"/>
          <w:szCs w:val="24"/>
        </w:rPr>
        <w:t xml:space="preserve">λλά βλέπετε </w:t>
      </w:r>
      <w:r>
        <w:rPr>
          <w:rFonts w:eastAsia="Times New Roman" w:cs="Times New Roman"/>
          <w:szCs w:val="24"/>
        </w:rPr>
        <w:t>ότι</w:t>
      </w:r>
      <w:r w:rsidRPr="003E0CE2">
        <w:rPr>
          <w:rFonts w:eastAsia="Times New Roman" w:cs="Times New Roman"/>
          <w:szCs w:val="24"/>
        </w:rPr>
        <w:t xml:space="preserve"> αρχίζει να </w:t>
      </w:r>
      <w:r>
        <w:rPr>
          <w:rFonts w:eastAsia="Times New Roman" w:cs="Times New Roman"/>
          <w:szCs w:val="24"/>
        </w:rPr>
        <w:t>«</w:t>
      </w:r>
      <w:r w:rsidRPr="003E0CE2">
        <w:rPr>
          <w:rFonts w:eastAsia="Times New Roman" w:cs="Times New Roman"/>
          <w:szCs w:val="24"/>
        </w:rPr>
        <w:t>ξ</w:t>
      </w:r>
      <w:r w:rsidRPr="003E0CE2">
        <w:rPr>
          <w:rFonts w:eastAsia="Times New Roman" w:cs="Times New Roman"/>
          <w:szCs w:val="24"/>
        </w:rPr>
        <w:t>εχειλώνει</w:t>
      </w:r>
      <w:r>
        <w:rPr>
          <w:rFonts w:eastAsia="Times New Roman" w:cs="Times New Roman"/>
          <w:szCs w:val="24"/>
        </w:rPr>
        <w:t>»</w:t>
      </w:r>
      <w:r w:rsidRPr="003E0CE2">
        <w:rPr>
          <w:rFonts w:eastAsia="Times New Roman" w:cs="Times New Roman"/>
          <w:szCs w:val="24"/>
        </w:rPr>
        <w:t xml:space="preserve"> πάρα πολύ ο χρόνος</w:t>
      </w:r>
      <w:r>
        <w:rPr>
          <w:rFonts w:eastAsia="Times New Roman" w:cs="Times New Roman"/>
          <w:szCs w:val="24"/>
        </w:rPr>
        <w:t>. Σας παρακαλώ, βοηθήστε.</w:t>
      </w:r>
    </w:p>
    <w:p w14:paraId="5CAF434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5CAF434B" w14:textId="77777777" w:rsidR="00A15929" w:rsidRDefault="00D001CD">
      <w:pPr>
        <w:spacing w:line="600" w:lineRule="auto"/>
        <w:ind w:firstLine="720"/>
        <w:jc w:val="both"/>
        <w:rPr>
          <w:rFonts w:eastAsia="Times New Roman"/>
          <w:color w:val="222222"/>
          <w:szCs w:val="24"/>
          <w:shd w:val="clear" w:color="auto" w:fill="FFFFFF"/>
        </w:rPr>
      </w:pPr>
      <w:r w:rsidRPr="005A6509">
        <w:rPr>
          <w:rFonts w:eastAsia="Times New Roman"/>
          <w:b/>
          <w:color w:val="222222"/>
          <w:szCs w:val="24"/>
          <w:shd w:val="clear" w:color="auto" w:fill="FFFFFF"/>
        </w:rPr>
        <w:lastRenderedPageBreak/>
        <w:t>ΑΝΔΡΕΑΣ ΛΟΒΕΡΔΟΣ:</w:t>
      </w:r>
      <w:r>
        <w:rPr>
          <w:rFonts w:eastAsia="Times New Roman"/>
          <w:color w:val="222222"/>
          <w:szCs w:val="24"/>
          <w:shd w:val="clear" w:color="auto" w:fill="FFFFFF"/>
        </w:rPr>
        <w:t xml:space="preserve"> Κυρία Πρόεδρε, κυρίες και κύριοι Βουλευτές, για να το ξεκαθαρίσουμε από την αρχή, πρώτος εγώ ψηφίζω την άρση της ασυλίας μου, όπως έχω πει εδ</w:t>
      </w:r>
      <w:r>
        <w:rPr>
          <w:rFonts w:eastAsia="Times New Roman"/>
          <w:color w:val="222222"/>
          <w:szCs w:val="24"/>
          <w:shd w:val="clear" w:color="auto" w:fill="FFFFFF"/>
        </w:rPr>
        <w:t>ώ και πάρα πολλές μέρες, ως πρώτο βήμα για να τελειώνει αυτή η άθλια μεθόδευση εναντίον μου και εναντίον του κόμματός μας, του ΠΑΣΟΚ, του Κινήματος Αλλαγής.</w:t>
      </w:r>
    </w:p>
    <w:p w14:paraId="5CAF434C"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μου αρκεί σε καμ</w:t>
      </w:r>
      <w:r>
        <w:rPr>
          <w:rFonts w:eastAsia="Times New Roman"/>
          <w:color w:val="222222"/>
          <w:szCs w:val="24"/>
          <w:shd w:val="clear" w:color="auto" w:fill="FFFFFF"/>
        </w:rPr>
        <w:t>μ</w:t>
      </w:r>
      <w:r>
        <w:rPr>
          <w:rFonts w:eastAsia="Times New Roman"/>
          <w:color w:val="222222"/>
          <w:szCs w:val="24"/>
          <w:shd w:val="clear" w:color="auto" w:fill="FFFFFF"/>
        </w:rPr>
        <w:t>ία περίπτωση που θα καθίσουν στο σκαμνί όλοι οι υπεύθυνοι αυτής της πλεκτάνης.</w:t>
      </w:r>
      <w:r>
        <w:rPr>
          <w:rFonts w:eastAsia="Times New Roman"/>
          <w:color w:val="222222"/>
          <w:szCs w:val="24"/>
          <w:shd w:val="clear" w:color="auto" w:fill="FFFFFF"/>
        </w:rPr>
        <w:t xml:space="preserve"> Θέλω οπωσδήποτε να μην υπάρχει ούτε σε έναν πολίτη η παραμικρή εύλογη αμφιβολία για το τι ακριβώς έχει συμβεί στο πεδίο της υγείας επί κυβερνήσεων του κόμματός μου, επί κυβερνήσεων δηλαδή ΠΑΣΟΚ, </w:t>
      </w:r>
      <w:proofErr w:type="spellStart"/>
      <w:r>
        <w:rPr>
          <w:rFonts w:eastAsia="Times New Roman"/>
          <w:color w:val="222222"/>
          <w:szCs w:val="24"/>
          <w:shd w:val="clear" w:color="auto" w:fill="FFFFFF"/>
        </w:rPr>
        <w:t>Παπαδήμου</w:t>
      </w:r>
      <w:proofErr w:type="spellEnd"/>
      <w:r>
        <w:rPr>
          <w:rFonts w:eastAsia="Times New Roman"/>
          <w:color w:val="222222"/>
          <w:szCs w:val="24"/>
          <w:shd w:val="clear" w:color="auto" w:fill="FFFFFF"/>
        </w:rPr>
        <w:t>, αλλά και μετά που το κόμμα μας συμμετείχε στην κυ</w:t>
      </w:r>
      <w:r>
        <w:rPr>
          <w:rFonts w:eastAsia="Times New Roman"/>
          <w:color w:val="222222"/>
          <w:szCs w:val="24"/>
          <w:shd w:val="clear" w:color="auto" w:fill="FFFFFF"/>
        </w:rPr>
        <w:t>βέρνηση Σαμαρά</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Βενιζέλου.</w:t>
      </w:r>
    </w:p>
    <w:p w14:paraId="5CAF434D"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Όλοι οι πολίτες πρέπει να ξανακούσουν με αυτή την ευκαιρία -και ήδη ευτυχώς αυτό συμβαίνει στον δημόσιο διάλογο- για την περίοδο 2009</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2015, οπότε η φαρμακευτική δαπάνη μειώθηκε κατά πολλά δισεκατομμύρια, τα περισσότερα επί των</w:t>
      </w:r>
      <w:r>
        <w:rPr>
          <w:rFonts w:eastAsia="Times New Roman"/>
          <w:color w:val="222222"/>
          <w:szCs w:val="24"/>
          <w:shd w:val="clear" w:color="auto" w:fill="FFFFFF"/>
        </w:rPr>
        <w:t xml:space="preserve"> ημερών μου.</w:t>
      </w:r>
    </w:p>
    <w:p w14:paraId="5CAF434E" w14:textId="77777777" w:rsidR="00A15929" w:rsidRDefault="00D001C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Δημοκρατικής Συμπαράταξης)</w:t>
      </w:r>
    </w:p>
    <w:p w14:paraId="5CAF434F"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πίνακας είναι σαφής και έχει συζητηθεί πάρα πολύ εδώ και πάρα πολλά χρόνια ως εκ του περισσού.</w:t>
      </w:r>
    </w:p>
    <w:p w14:paraId="5CAF4350"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Τον καταθέτω και είναι και το μόνο έγγραφο που θα καταθέσω σήμερα εδώ.</w:t>
      </w:r>
    </w:p>
    <w:p w14:paraId="5CAF4351" w14:textId="77777777" w:rsidR="00A15929" w:rsidRDefault="00D001CD">
      <w:pPr>
        <w:spacing w:line="600" w:lineRule="auto"/>
        <w:ind w:firstLine="720"/>
        <w:jc w:val="both"/>
        <w:rPr>
          <w:rFonts w:eastAsia="Times New Roman"/>
          <w:color w:val="222222"/>
          <w:szCs w:val="24"/>
          <w:shd w:val="clear" w:color="auto" w:fill="FFFFFF"/>
        </w:rPr>
      </w:pPr>
      <w:r w:rsidRPr="000D63A8">
        <w:rPr>
          <w:rFonts w:eastAsia="Times New Roman" w:cs="Times New Roman"/>
          <w:szCs w:val="24"/>
        </w:rPr>
        <w:t xml:space="preserve">(Στο σημείο </w:t>
      </w:r>
      <w:r w:rsidRPr="000D63A8">
        <w:rPr>
          <w:rFonts w:eastAsia="Times New Roman" w:cs="Times New Roman"/>
          <w:szCs w:val="24"/>
        </w:rPr>
        <w:t xml:space="preserve">αυτό ο Βουλευτής κ. </w:t>
      </w:r>
      <w:r>
        <w:rPr>
          <w:rFonts w:eastAsia="Times New Roman" w:cs="Times New Roman"/>
          <w:szCs w:val="24"/>
        </w:rPr>
        <w:t>Ανδρέας Λοβέρδος καταθέτει για τα Πρακτικά τον προαναφερθέντα  πίνακα, ο οποίος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CAF4352"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Τότε, όταν δινόντουσαν αυτές οι μάχες, η μισή Νέα Δημοκρ</w:t>
      </w:r>
      <w:r>
        <w:rPr>
          <w:rFonts w:eastAsia="Times New Roman"/>
          <w:color w:val="222222"/>
          <w:szCs w:val="24"/>
          <w:shd w:val="clear" w:color="auto" w:fill="FFFFFF"/>
        </w:rPr>
        <w:t>ατία και ο ΣΥΡΙΖΑ ήταν απέναντι, στη συνέχεια μόνο ο ΣΥΡΙΖΑ, με προπηλακισμούς κάθε μορφής και σίγουρα εδώ</w:t>
      </w:r>
      <w:r>
        <w:rPr>
          <w:rFonts w:eastAsia="Times New Roman"/>
          <w:color w:val="222222"/>
          <w:szCs w:val="24"/>
          <w:shd w:val="clear" w:color="auto" w:fill="FFFFFF"/>
        </w:rPr>
        <w:t>,</w:t>
      </w:r>
      <w:r>
        <w:rPr>
          <w:rFonts w:eastAsia="Times New Roman"/>
          <w:color w:val="222222"/>
          <w:szCs w:val="24"/>
          <w:shd w:val="clear" w:color="auto" w:fill="FFFFFF"/>
        </w:rPr>
        <w:t xml:space="preserve"> στη Βουλή</w:t>
      </w:r>
      <w:r>
        <w:rPr>
          <w:rFonts w:eastAsia="Times New Roman"/>
          <w:color w:val="222222"/>
          <w:szCs w:val="24"/>
          <w:shd w:val="clear" w:color="auto" w:fill="FFFFFF"/>
        </w:rPr>
        <w:t>,</w:t>
      </w:r>
      <w:r>
        <w:rPr>
          <w:rFonts w:eastAsia="Times New Roman"/>
          <w:color w:val="222222"/>
          <w:szCs w:val="24"/>
          <w:shd w:val="clear" w:color="auto" w:fill="FFFFFF"/>
        </w:rPr>
        <w:t xml:space="preserve"> με άρνηση ψήφου. Τώρα, εδώ και ενάμιση χρόνο που έχει απασχολήσει τη χώρα αυτή η ιστορία της «</w:t>
      </w:r>
      <w:r>
        <w:rPr>
          <w:rFonts w:eastAsia="Times New Roman"/>
          <w:color w:val="222222"/>
          <w:szCs w:val="24"/>
          <w:shd w:val="clear" w:color="auto" w:fill="FFFFFF"/>
          <w:lang w:val="en-US"/>
        </w:rPr>
        <w:t>NOVARTIS</w:t>
      </w:r>
      <w:r>
        <w:rPr>
          <w:rFonts w:eastAsia="Times New Roman"/>
          <w:color w:val="222222"/>
          <w:szCs w:val="24"/>
          <w:shd w:val="clear" w:color="auto" w:fill="FFFFFF"/>
        </w:rPr>
        <w:t>»</w:t>
      </w:r>
      <w:r w:rsidRPr="00642F4B">
        <w:rPr>
          <w:rFonts w:eastAsia="Times New Roman"/>
          <w:color w:val="222222"/>
          <w:szCs w:val="24"/>
          <w:shd w:val="clear" w:color="auto" w:fill="FFFFFF"/>
        </w:rPr>
        <w:t>,</w:t>
      </w:r>
      <w:r>
        <w:rPr>
          <w:rFonts w:eastAsia="Times New Roman"/>
          <w:color w:val="222222"/>
          <w:szCs w:val="24"/>
          <w:shd w:val="clear" w:color="auto" w:fill="FFFFFF"/>
        </w:rPr>
        <w:t xml:space="preserve"> η κυβερνητική πλειοψηφία των ΣΥΡ</w:t>
      </w:r>
      <w:r>
        <w:rPr>
          <w:rFonts w:eastAsia="Times New Roman"/>
          <w:color w:val="222222"/>
          <w:szCs w:val="24"/>
          <w:shd w:val="clear" w:color="auto" w:fill="FFFFFF"/>
        </w:rPr>
        <w:t>ΙΖΑ και των ΑΝΕΛ, παραβίασε το Σύνταγμα ωμά στην περίπτωση των δέκα πολιτικών, που στήθηκαν δέκα κάλπες, και σήμερα στη δική μου.</w:t>
      </w:r>
    </w:p>
    <w:p w14:paraId="5CAF4353"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w:t>
      </w:r>
      <w:r>
        <w:rPr>
          <w:rFonts w:eastAsia="Times New Roman"/>
          <w:color w:val="222222"/>
          <w:szCs w:val="24"/>
          <w:shd w:val="clear" w:color="auto" w:fill="FFFFFF"/>
        </w:rPr>
        <w:t>,</w:t>
      </w:r>
      <w:r>
        <w:rPr>
          <w:rFonts w:eastAsia="Times New Roman"/>
          <w:color w:val="222222"/>
          <w:szCs w:val="24"/>
          <w:shd w:val="clear" w:color="auto" w:fill="FFFFFF"/>
        </w:rPr>
        <w:t xml:space="preserve"> παραβιάζετε το Σύνταγμα και πάλι. Παραβιάσατε το Σύνταγμα με την </w:t>
      </w:r>
      <w:proofErr w:type="spellStart"/>
      <w:r>
        <w:rPr>
          <w:rFonts w:eastAsia="Times New Roman"/>
          <w:color w:val="222222"/>
          <w:szCs w:val="24"/>
          <w:shd w:val="clear" w:color="auto" w:fill="FFFFFF"/>
        </w:rPr>
        <w:t>ψευδοθεωρία</w:t>
      </w:r>
      <w:proofErr w:type="spellEnd"/>
      <w:r>
        <w:rPr>
          <w:rFonts w:eastAsia="Times New Roman"/>
          <w:color w:val="222222"/>
          <w:szCs w:val="24"/>
          <w:shd w:val="clear" w:color="auto" w:fill="FFFFFF"/>
        </w:rPr>
        <w:t xml:space="preserve"> της διαφοράς ανάμεσα σε υπουργικά αδικήμα</w:t>
      </w:r>
      <w:r>
        <w:rPr>
          <w:rFonts w:eastAsia="Times New Roman"/>
          <w:color w:val="222222"/>
          <w:szCs w:val="24"/>
          <w:shd w:val="clear" w:color="auto" w:fill="FFFFFF"/>
        </w:rPr>
        <w:t>τα και την άσκηση κυβερνητικών καθηκόντων αφ</w:t>
      </w:r>
      <w:r>
        <w:rPr>
          <w:rFonts w:eastAsia="Times New Roman"/>
          <w:color w:val="222222"/>
          <w:szCs w:val="24"/>
          <w:shd w:val="clear" w:color="auto" w:fill="FFFFFF"/>
        </w:rPr>
        <w:t xml:space="preserve">’ </w:t>
      </w:r>
      <w:r>
        <w:rPr>
          <w:rFonts w:eastAsia="Times New Roman"/>
          <w:color w:val="222222"/>
          <w:szCs w:val="24"/>
          <w:shd w:val="clear" w:color="auto" w:fill="FFFFFF"/>
        </w:rPr>
        <w:t>ενός και αφ</w:t>
      </w:r>
      <w:r>
        <w:rPr>
          <w:rFonts w:eastAsia="Times New Roman"/>
          <w:color w:val="222222"/>
          <w:szCs w:val="24"/>
          <w:shd w:val="clear" w:color="auto" w:fill="FFFFFF"/>
        </w:rPr>
        <w:t xml:space="preserve">’ </w:t>
      </w:r>
      <w:r>
        <w:rPr>
          <w:rFonts w:eastAsia="Times New Roman"/>
          <w:color w:val="222222"/>
          <w:szCs w:val="24"/>
          <w:shd w:val="clear" w:color="auto" w:fill="FFFFFF"/>
        </w:rPr>
        <w:t>ετέρου σε υπουργικά α</w:t>
      </w:r>
      <w:r>
        <w:rPr>
          <w:rFonts w:eastAsia="Times New Roman"/>
          <w:color w:val="222222"/>
          <w:szCs w:val="24"/>
          <w:shd w:val="clear" w:color="auto" w:fill="FFFFFF"/>
        </w:rPr>
        <w:lastRenderedPageBreak/>
        <w:t xml:space="preserve">δικήματα που ασκούνται με ευκαιρία την άσκηση καθηκόντων. Είναι πραγματική </w:t>
      </w:r>
      <w:proofErr w:type="spellStart"/>
      <w:r>
        <w:rPr>
          <w:rFonts w:eastAsia="Times New Roman"/>
          <w:color w:val="222222"/>
          <w:szCs w:val="24"/>
          <w:shd w:val="clear" w:color="auto" w:fill="FFFFFF"/>
        </w:rPr>
        <w:t>ψευδοθεωρία</w:t>
      </w:r>
      <w:proofErr w:type="spellEnd"/>
      <w:r>
        <w:rPr>
          <w:rFonts w:eastAsia="Times New Roman"/>
          <w:color w:val="222222"/>
          <w:szCs w:val="24"/>
          <w:shd w:val="clear" w:color="auto" w:fill="FFFFFF"/>
        </w:rPr>
        <w:t xml:space="preserve"> κατά παραβίαση του Συντάγματος και της πάγιας νομολογίας των δικαστηρίων.</w:t>
      </w:r>
    </w:p>
    <w:p w14:paraId="5CAF4354"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αρνηθήκατε </w:t>
      </w:r>
      <w:r>
        <w:rPr>
          <w:rFonts w:eastAsia="Times New Roman"/>
          <w:color w:val="222222"/>
          <w:szCs w:val="24"/>
          <w:shd w:val="clear" w:color="auto" w:fill="FFFFFF"/>
        </w:rPr>
        <w:t xml:space="preserve">–υπάρχει σκοπός εδώ- να γίνει από την Επιτροπή Προκαταρκτικής Εξέτασης της Βουλής έρευνα και στη συνέχεια από το </w:t>
      </w:r>
      <w:r>
        <w:rPr>
          <w:rFonts w:eastAsia="Times New Roman"/>
          <w:color w:val="222222"/>
          <w:szCs w:val="24"/>
          <w:shd w:val="clear" w:color="auto" w:fill="FFFFFF"/>
        </w:rPr>
        <w:t>ε</w:t>
      </w:r>
      <w:r>
        <w:rPr>
          <w:rFonts w:eastAsia="Times New Roman"/>
          <w:color w:val="222222"/>
          <w:szCs w:val="24"/>
          <w:shd w:val="clear" w:color="auto" w:fill="FFFFFF"/>
        </w:rPr>
        <w:t xml:space="preserve">ιδικό </w:t>
      </w:r>
      <w:r>
        <w:rPr>
          <w:rFonts w:eastAsia="Times New Roman"/>
          <w:color w:val="222222"/>
          <w:szCs w:val="24"/>
          <w:shd w:val="clear" w:color="auto" w:fill="FFFFFF"/>
        </w:rPr>
        <w:t>δ</w:t>
      </w:r>
      <w:r>
        <w:rPr>
          <w:rFonts w:eastAsia="Times New Roman"/>
          <w:color w:val="222222"/>
          <w:szCs w:val="24"/>
          <w:shd w:val="clear" w:color="auto" w:fill="FFFFFF"/>
        </w:rPr>
        <w:t xml:space="preserve">ικαστήριο, αφού και οι δέκα είχαμε δηλώσει πως παραγραφές δεν θέλουμε. </w:t>
      </w:r>
    </w:p>
    <w:p w14:paraId="5CAF4355"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Αρνηθήκατε, άρα, να έρθουν οι κουκουλοφόροι ψευδομάρτυρες στη Β</w:t>
      </w:r>
      <w:r>
        <w:rPr>
          <w:rFonts w:eastAsia="Times New Roman"/>
          <w:color w:val="222222"/>
          <w:szCs w:val="24"/>
          <w:shd w:val="clear" w:color="auto" w:fill="FFFFFF"/>
        </w:rPr>
        <w:t>ουλή, να ξεσκεπαστεί η πλεκτάνη, η πλεκτάνη και τα εγκλήματα που είχαν διαπραχθεί, και δεν διστάζετε να παραβιάζετε ακόμ</w:t>
      </w:r>
      <w:r>
        <w:rPr>
          <w:rFonts w:eastAsia="Times New Roman"/>
          <w:color w:val="222222"/>
          <w:szCs w:val="24"/>
          <w:shd w:val="clear" w:color="auto" w:fill="FFFFFF"/>
        </w:rPr>
        <w:t>η</w:t>
      </w:r>
      <w:r>
        <w:rPr>
          <w:rFonts w:eastAsia="Times New Roman"/>
          <w:color w:val="222222"/>
          <w:szCs w:val="24"/>
          <w:shd w:val="clear" w:color="auto" w:fill="FFFFFF"/>
        </w:rPr>
        <w:t xml:space="preserve"> και την ίδια σας την </w:t>
      </w:r>
      <w:proofErr w:type="spellStart"/>
      <w:r>
        <w:rPr>
          <w:rFonts w:eastAsia="Times New Roman"/>
          <w:color w:val="222222"/>
          <w:szCs w:val="24"/>
          <w:shd w:val="clear" w:color="auto" w:fill="FFFFFF"/>
        </w:rPr>
        <w:t>ψευδοθεωρία</w:t>
      </w:r>
      <w:proofErr w:type="spellEnd"/>
      <w:r>
        <w:rPr>
          <w:rFonts w:eastAsia="Times New Roman"/>
          <w:color w:val="222222"/>
          <w:szCs w:val="24"/>
          <w:shd w:val="clear" w:color="auto" w:fill="FFFFFF"/>
        </w:rPr>
        <w:t xml:space="preserve"> και το κάνατε και σήμερα εδώ για δικούς σας Υπουργούς.</w:t>
      </w:r>
    </w:p>
    <w:p w14:paraId="5CAF4356"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ψευδής καταμήνυση και η συκοφαντική δυσφήμησ</w:t>
      </w:r>
      <w:r>
        <w:rPr>
          <w:rFonts w:eastAsia="Times New Roman"/>
          <w:color w:val="222222"/>
          <w:szCs w:val="24"/>
          <w:shd w:val="clear" w:color="auto" w:fill="FFFFFF"/>
        </w:rPr>
        <w:t>η, όπως θα δούμε αργότερα, η υποκλοπή συνδιασκέψεων, συνομιλιών είναι κατά την άσκηση των καθηκόντων των Υπουργών, κυρίες και κύριοι του ΣΥΡΙΖΑ. Συγχαρητήρια! Γι’ αυτούς δεν ψηφίζετε άρση ασυλίας εδώ και τέσσερα χρόνια. Αυτοί είστε! Αθλιότητα των διπλών δε</w:t>
      </w:r>
      <w:r>
        <w:rPr>
          <w:rFonts w:eastAsia="Times New Roman"/>
          <w:color w:val="222222"/>
          <w:szCs w:val="24"/>
          <w:shd w:val="clear" w:color="auto" w:fill="FFFFFF"/>
        </w:rPr>
        <w:t xml:space="preserve">δομένων, άλλα μέτρα για τους αντιπάλους, αλλά για </w:t>
      </w:r>
      <w:r>
        <w:rPr>
          <w:rFonts w:eastAsia="Times New Roman"/>
          <w:color w:val="222222"/>
          <w:szCs w:val="24"/>
          <w:shd w:val="clear" w:color="auto" w:fill="FFFFFF"/>
        </w:rPr>
        <w:t>ε</w:t>
      </w:r>
      <w:r>
        <w:rPr>
          <w:rFonts w:eastAsia="Times New Roman"/>
          <w:color w:val="222222"/>
          <w:szCs w:val="24"/>
          <w:shd w:val="clear" w:color="auto" w:fill="FFFFFF"/>
        </w:rPr>
        <w:t>σ</w:t>
      </w:r>
      <w:r>
        <w:rPr>
          <w:rFonts w:eastAsia="Times New Roman"/>
          <w:color w:val="222222"/>
          <w:szCs w:val="24"/>
          <w:shd w:val="clear" w:color="auto" w:fill="FFFFFF"/>
        </w:rPr>
        <w:t>ά</w:t>
      </w:r>
      <w:r>
        <w:rPr>
          <w:rFonts w:eastAsia="Times New Roman"/>
          <w:color w:val="222222"/>
          <w:szCs w:val="24"/>
          <w:shd w:val="clear" w:color="auto" w:fill="FFFFFF"/>
        </w:rPr>
        <w:t>ς.</w:t>
      </w:r>
    </w:p>
    <w:p w14:paraId="5CAF4357"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είπα, όμως, από την αρχή. Όλα αυτά δεν μου χρειάζονται. Η επίκληση βουλευτικών</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υπουργικών προνομίων δεν μου χρειάζεται. Δεν ζητώ </w:t>
      </w:r>
      <w:r>
        <w:rPr>
          <w:rFonts w:eastAsia="Times New Roman"/>
          <w:color w:val="222222"/>
          <w:szCs w:val="24"/>
          <w:shd w:val="clear" w:color="auto" w:fill="FFFFFF"/>
        </w:rPr>
        <w:lastRenderedPageBreak/>
        <w:t xml:space="preserve">να ωφεληθώ ούτε από το άρθρο 62 του Συντάγματος για τις ασυλίες, </w:t>
      </w:r>
      <w:r>
        <w:rPr>
          <w:rFonts w:eastAsia="Times New Roman"/>
          <w:color w:val="222222"/>
          <w:szCs w:val="24"/>
          <w:shd w:val="clear" w:color="auto" w:fill="FFFFFF"/>
        </w:rPr>
        <w:t>ούτε από το άρθρο 86 του Συντάγματος για τα υπουργικά αδικήματα. Πρόσωπο με πρόσωπο θα αντιμετωπίσω και την πλεκτάνη και τους σκευωρούς και ενώπιος-</w:t>
      </w:r>
      <w:proofErr w:type="spellStart"/>
      <w:r>
        <w:rPr>
          <w:rFonts w:eastAsia="Times New Roman"/>
          <w:color w:val="222222"/>
          <w:szCs w:val="24"/>
          <w:shd w:val="clear" w:color="auto" w:fill="FFFFFF"/>
        </w:rPr>
        <w:t>ενωπίοις</w:t>
      </w:r>
      <w:proofErr w:type="spellEnd"/>
      <w:r>
        <w:rPr>
          <w:rFonts w:eastAsia="Times New Roman"/>
          <w:color w:val="222222"/>
          <w:szCs w:val="24"/>
          <w:shd w:val="clear" w:color="auto" w:fill="FFFFFF"/>
        </w:rPr>
        <w:t xml:space="preserve"> θα αποκαλύψω και τους εμπνευστές και τους εκτελεστές αυτής της πλεκτάνης, κουκουλοφόρους και μη.</w:t>
      </w:r>
    </w:p>
    <w:p w14:paraId="5CAF4358"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w:t>
      </w:r>
      <w:r>
        <w:rPr>
          <w:rFonts w:eastAsia="Times New Roman"/>
          <w:color w:val="222222"/>
          <w:szCs w:val="24"/>
          <w:shd w:val="clear" w:color="auto" w:fill="FFFFFF"/>
        </w:rPr>
        <w:t>άμιση χρόνο τώρα ταλαιπωρούμαι -και εγώ και οι άλλοι εννέα και δυσφημούμαστε, Έλληνες πολίτες εμείς που συμβαίνει να είμαστε πρόσωπα αντιπολιτευόμενα της κυβερνητικής παράταξης, πολιτικά πρόσωπα- με σχοινοτενείς και παρατεταμένες διαδικασίες, αντί για γρήγ</w:t>
      </w:r>
      <w:r>
        <w:rPr>
          <w:rFonts w:eastAsia="Times New Roman"/>
          <w:color w:val="222222"/>
          <w:szCs w:val="24"/>
          <w:shd w:val="clear" w:color="auto" w:fill="FFFFFF"/>
        </w:rPr>
        <w:t>ορες και σταθερές διαδικασίες, όπως το Σύνταγμα απαιτεί.</w:t>
      </w:r>
    </w:p>
    <w:p w14:paraId="5CAF4359" w14:textId="77777777" w:rsidR="00A15929" w:rsidRDefault="00D001CD">
      <w:pPr>
        <w:spacing w:line="600" w:lineRule="auto"/>
        <w:ind w:firstLine="720"/>
        <w:jc w:val="both"/>
        <w:rPr>
          <w:rFonts w:eastAsia="Times New Roman"/>
          <w:szCs w:val="24"/>
        </w:rPr>
      </w:pPr>
      <w:r>
        <w:rPr>
          <w:rFonts w:eastAsia="Times New Roman"/>
          <w:szCs w:val="24"/>
        </w:rPr>
        <w:t xml:space="preserve">Αρνηθήκατε, ως πλειοψηφία </w:t>
      </w:r>
      <w:r>
        <w:rPr>
          <w:rFonts w:eastAsia="Times New Roman"/>
          <w:szCs w:val="24"/>
        </w:rPr>
        <w:t>ΣΥΡΙΖΑ</w:t>
      </w:r>
      <w:r>
        <w:rPr>
          <w:rFonts w:eastAsia="Times New Roman"/>
          <w:szCs w:val="24"/>
        </w:rPr>
        <w:t xml:space="preserve"> και Α</w:t>
      </w:r>
      <w:r>
        <w:rPr>
          <w:rFonts w:eastAsia="Times New Roman"/>
          <w:szCs w:val="24"/>
        </w:rPr>
        <w:t>ΝΕΛ,</w:t>
      </w:r>
      <w:r>
        <w:rPr>
          <w:rFonts w:eastAsia="Times New Roman"/>
          <w:szCs w:val="24"/>
        </w:rPr>
        <w:t xml:space="preserve"> αυτή τη συνταγματική διαδικασία και επιλέξατε προφανώς τη διαδικασία των εκκρεμοτήτων. Ενάμιση χρόνο τώρα διατηρούνται εκκρεμότητες που αφορούν πολιτικούς σ</w:t>
      </w:r>
      <w:r>
        <w:rPr>
          <w:rFonts w:eastAsia="Times New Roman"/>
          <w:szCs w:val="24"/>
        </w:rPr>
        <w:t>ας αντιπάλους. Σκοπίμως, δηλαδή, επιλέξατε τη σπίλωση και την κατασυκοφάντηση. Κι έρχεται τώρα μια υπόθεση στη Βουλή, σε προεκλογικό χρόνο και με προαναγγελίες μέρους του φιλοκυβερνητικού Τύπου, που έχει άμεση και απευθείας ενημέρωση από συγκεκριμένες δικα</w:t>
      </w:r>
      <w:r>
        <w:rPr>
          <w:rFonts w:eastAsia="Times New Roman"/>
          <w:szCs w:val="24"/>
        </w:rPr>
        <w:t xml:space="preserve">στικές αρχές, όπως καθαρά φαίνεται. </w:t>
      </w:r>
    </w:p>
    <w:p w14:paraId="5CAF435A" w14:textId="77777777" w:rsidR="00A15929" w:rsidRDefault="00D001CD">
      <w:pPr>
        <w:spacing w:line="600" w:lineRule="auto"/>
        <w:ind w:firstLine="720"/>
        <w:jc w:val="both"/>
        <w:rPr>
          <w:rFonts w:eastAsia="Times New Roman"/>
          <w:szCs w:val="24"/>
        </w:rPr>
      </w:pPr>
      <w:r>
        <w:rPr>
          <w:rFonts w:eastAsia="Times New Roman"/>
          <w:szCs w:val="24"/>
        </w:rPr>
        <w:lastRenderedPageBreak/>
        <w:t>Έχω, όμως, στο πλευρό μου την αλήθεια</w:t>
      </w:r>
      <w:r>
        <w:rPr>
          <w:rFonts w:eastAsia="Times New Roman"/>
          <w:szCs w:val="24"/>
        </w:rPr>
        <w:t xml:space="preserve"> κ</w:t>
      </w:r>
      <w:r>
        <w:rPr>
          <w:rFonts w:eastAsia="Times New Roman"/>
          <w:szCs w:val="24"/>
        </w:rPr>
        <w:t xml:space="preserve">αι η αλήθεια έχει συντριπτική δυναμική. Μ’ αυτήν θα συντρίψω την πλεκτάνη. Γιατί οι σκευωροί που οργάνωσαν τη συγκεκριμένη πλεκτάνη είναι κακοποιοί του κοινού </w:t>
      </w:r>
      <w:r>
        <w:rPr>
          <w:rFonts w:eastAsia="Times New Roman"/>
          <w:szCs w:val="24"/>
        </w:rPr>
        <w:t>Π</w:t>
      </w:r>
      <w:r>
        <w:rPr>
          <w:rFonts w:eastAsia="Times New Roman"/>
          <w:szCs w:val="24"/>
        </w:rPr>
        <w:t xml:space="preserve">οινικού </w:t>
      </w:r>
      <w:r>
        <w:rPr>
          <w:rFonts w:eastAsia="Times New Roman"/>
          <w:szCs w:val="24"/>
        </w:rPr>
        <w:t>Δ</w:t>
      </w:r>
      <w:r>
        <w:rPr>
          <w:rFonts w:eastAsia="Times New Roman"/>
          <w:szCs w:val="24"/>
        </w:rPr>
        <w:t>ικαίου. Καν</w:t>
      </w:r>
      <w:r>
        <w:rPr>
          <w:rFonts w:eastAsia="Times New Roman"/>
          <w:szCs w:val="24"/>
        </w:rPr>
        <w:t xml:space="preserve">ένα εμπόδιο δεν θα βάλω, όμως, ανάμεσα σ’ εμένα και το κόμμα μας και τον ελληνικό λαό, επικαλούμενος υπουργικά και βουλευτικά προνόμια. </w:t>
      </w:r>
    </w:p>
    <w:p w14:paraId="5CAF435B" w14:textId="77777777" w:rsidR="00A15929" w:rsidRDefault="00D001CD">
      <w:pPr>
        <w:spacing w:line="600" w:lineRule="auto"/>
        <w:ind w:firstLine="720"/>
        <w:jc w:val="both"/>
        <w:rPr>
          <w:rFonts w:eastAsia="Times New Roman"/>
          <w:szCs w:val="24"/>
        </w:rPr>
      </w:pPr>
      <w:r>
        <w:rPr>
          <w:rFonts w:eastAsia="Times New Roman"/>
          <w:szCs w:val="24"/>
        </w:rPr>
        <w:t>Έχω και έχουμε ως κόμμα</w:t>
      </w:r>
      <w:r>
        <w:rPr>
          <w:rFonts w:eastAsia="Times New Roman"/>
          <w:szCs w:val="24"/>
        </w:rPr>
        <w:t>,</w:t>
      </w:r>
      <w:r>
        <w:rPr>
          <w:rFonts w:eastAsia="Times New Roman"/>
          <w:szCs w:val="24"/>
        </w:rPr>
        <w:t xml:space="preserve"> χιλιάδες μηνύματα υποστήριξης απ’ όλη την Ελλάδα. Άνθρωποι συγκεντρώνονται σε καφενεία, σε σπί</w:t>
      </w:r>
      <w:r>
        <w:rPr>
          <w:rFonts w:eastAsia="Times New Roman"/>
          <w:szCs w:val="24"/>
        </w:rPr>
        <w:t>τια, παντού και στέλνουν μηνύματα συμπαράστασης, σε εμένα και στο κόμμα μας. Είμαστε μαζί, μου λένε. Μην τους χαριστείς! Μην λυπηθείς τους σκευωρούς! Αυτές είναι οι πιο συχνές φράσεις τους. Θα τους συντρίψω, απαντάω. Κι ακριβώς αυτό θα κάνω. Πρώτη πράξη αυ</w:t>
      </w:r>
      <w:r>
        <w:rPr>
          <w:rFonts w:eastAsia="Times New Roman"/>
          <w:szCs w:val="24"/>
        </w:rPr>
        <w:t xml:space="preserve">τή της πορείας είναι η ψήφος μου για την άρση της δικής μου ασυλίας. </w:t>
      </w:r>
    </w:p>
    <w:p w14:paraId="5CAF435C" w14:textId="77777777" w:rsidR="00A15929" w:rsidRDefault="00D001CD">
      <w:pPr>
        <w:spacing w:line="600" w:lineRule="auto"/>
        <w:ind w:firstLine="720"/>
        <w:jc w:val="both"/>
        <w:rPr>
          <w:rFonts w:eastAsia="Times New Roman"/>
          <w:szCs w:val="24"/>
        </w:rPr>
      </w:pPr>
      <w:r>
        <w:rPr>
          <w:rFonts w:eastAsia="Times New Roman"/>
          <w:szCs w:val="24"/>
        </w:rPr>
        <w:t>Πάμε τώρα να δούμε τι –εντός εισαγωγικών- «νέο» έχει ο φάκελος που προσφάτως ήρθε στη Βουλή. Για τέσσερις πολιτικούς, που κατηγορήθηκαν άδικα από τους ίδιους κουκουλοφόρους, επιτέλους οι</w:t>
      </w:r>
      <w:r>
        <w:rPr>
          <w:rFonts w:eastAsia="Times New Roman"/>
          <w:szCs w:val="24"/>
        </w:rPr>
        <w:t xml:space="preserve"> υποθέσεις αρχειοθετούνται μετά από μεγάλη καθυστέρηση. Εδώ οι ψευδομάρτυρες που μιλούσαν για εκατοντάδες χιλιάδες ευρώ που δόθηκαν δήθεν σε τέσσερις άλλους πολιτικούς, κρίθηκαν αναξιόπιστοι, και ολόσωστα. </w:t>
      </w:r>
    </w:p>
    <w:p w14:paraId="5CAF435D" w14:textId="77777777" w:rsidR="00A15929" w:rsidRDefault="00D001CD">
      <w:pPr>
        <w:spacing w:line="600" w:lineRule="auto"/>
        <w:ind w:firstLine="720"/>
        <w:jc w:val="both"/>
        <w:rPr>
          <w:rFonts w:eastAsia="Times New Roman"/>
          <w:szCs w:val="24"/>
        </w:rPr>
      </w:pPr>
      <w:r>
        <w:rPr>
          <w:rFonts w:eastAsia="Times New Roman"/>
          <w:szCs w:val="24"/>
        </w:rPr>
        <w:lastRenderedPageBreak/>
        <w:t>Για εμένα, όμως, που έλεγαν και λιγότερα, πως «θε</w:t>
      </w:r>
      <w:r>
        <w:rPr>
          <w:rFonts w:eastAsia="Times New Roman"/>
          <w:szCs w:val="24"/>
        </w:rPr>
        <w:t xml:space="preserve">ωρούν», πως «άκουσαν», πως «νομίζουν», πως «πιθανολογούν», </w:t>
      </w:r>
      <w:proofErr w:type="spellStart"/>
      <w:r>
        <w:rPr>
          <w:rFonts w:eastAsia="Times New Roman"/>
          <w:szCs w:val="24"/>
        </w:rPr>
        <w:t>όλως</w:t>
      </w:r>
      <w:proofErr w:type="spellEnd"/>
      <w:r>
        <w:rPr>
          <w:rFonts w:eastAsia="Times New Roman"/>
          <w:szCs w:val="24"/>
        </w:rPr>
        <w:t xml:space="preserve"> περιέργως και ομολογουμένως αδοκήτως, είναι αξιόπιστοι. Τι κραυγαλέα και βάναυση αντίφαση είναι αυτή! Και από τα δεκάδες άθλια ψέματά τους για εμένα, τώρα καταλήγουν μόνο σε δύο-τρία. Απάντησα</w:t>
      </w:r>
      <w:r>
        <w:rPr>
          <w:rFonts w:eastAsia="Times New Roman"/>
          <w:szCs w:val="24"/>
        </w:rPr>
        <w:t xml:space="preserve">, κυρίες και κύριοι Βουλευτές, σε όλα αυτά από πέρυσι με τις μηνύσεις μου εναντίον των κουκουλοφόρων ψευδομαρτύρων, ένα προς ένα, λέξη προς λέξη. </w:t>
      </w:r>
    </w:p>
    <w:p w14:paraId="5CAF435E" w14:textId="77777777" w:rsidR="00A15929" w:rsidRDefault="00D001CD">
      <w:pPr>
        <w:spacing w:line="600" w:lineRule="auto"/>
        <w:ind w:firstLine="720"/>
        <w:jc w:val="both"/>
        <w:rPr>
          <w:rFonts w:eastAsia="Times New Roman"/>
          <w:szCs w:val="24"/>
        </w:rPr>
      </w:pPr>
      <w:r>
        <w:rPr>
          <w:rFonts w:eastAsia="Times New Roman"/>
          <w:szCs w:val="24"/>
        </w:rPr>
        <w:t>Τα βασικά σάς τα έχω πει στη Βουλή πέρυσι δύο φορές. Θα επαναλάβω σήμερα ένα-δύο από αυτά και θα αναφερθώ ενδ</w:t>
      </w:r>
      <w:r>
        <w:rPr>
          <w:rFonts w:eastAsia="Times New Roman"/>
          <w:szCs w:val="24"/>
        </w:rPr>
        <w:t xml:space="preserve">εικτικά και σε ένα-δύο από τα νέα ψευδολογήματα των κουκουλοφόρων και άλλων ψευδομαρτύρων, που τα θυμήθηκαν στα τέλη του 2018, τότε που έσπασε ο </w:t>
      </w:r>
      <w:proofErr w:type="spellStart"/>
      <w:r>
        <w:rPr>
          <w:rFonts w:eastAsia="Times New Roman"/>
          <w:szCs w:val="24"/>
        </w:rPr>
        <w:t>Μανιαδάκης</w:t>
      </w:r>
      <w:proofErr w:type="spellEnd"/>
      <w:r>
        <w:rPr>
          <w:rFonts w:eastAsia="Times New Roman"/>
          <w:szCs w:val="24"/>
        </w:rPr>
        <w:t xml:space="preserve"> και ένας λίγες μέρες πριν έρθει ο φάκελος στη Βουλή, ενώ οι προαναγγελίες από δικές σας εφημερίδες ε</w:t>
      </w:r>
      <w:r>
        <w:rPr>
          <w:rFonts w:eastAsia="Times New Roman"/>
          <w:szCs w:val="24"/>
        </w:rPr>
        <w:t xml:space="preserve">ίχαν γίνει πριν από πολύ καιρό. Σαν δεν ντρέπεστε λέω εγώ!  </w:t>
      </w:r>
    </w:p>
    <w:p w14:paraId="5CAF435F" w14:textId="77777777" w:rsidR="00A15929" w:rsidRDefault="00D001CD">
      <w:pPr>
        <w:spacing w:line="600" w:lineRule="auto"/>
        <w:ind w:firstLine="720"/>
        <w:jc w:val="both"/>
        <w:rPr>
          <w:rFonts w:eastAsia="Times New Roman"/>
          <w:szCs w:val="24"/>
        </w:rPr>
      </w:pPr>
      <w:r>
        <w:rPr>
          <w:rFonts w:eastAsia="Times New Roman"/>
          <w:szCs w:val="24"/>
        </w:rPr>
        <w:t>Όμως, πριν αρχίσω γι’ αυτά, θα ξεκινήσω από μια αθλιότητα ενός κουκουλοφόρου, που ο κύριος Πρωθυπουργός επανέλαβε, επειδή του άρεσε, στον κ. Χατζηνικολάου, πριν από δύο μέρες. Ο Πρωθυπουργός, ο ο</w:t>
      </w:r>
      <w:r>
        <w:rPr>
          <w:rFonts w:eastAsia="Times New Roman"/>
          <w:szCs w:val="24"/>
        </w:rPr>
        <w:t xml:space="preserve">ποίος, όπως είπα και πέρυσι και το επαναλαμβάνω σε κάθε περίπτωση, είναι αυτός που έδωσε την εντολή και αυτός που κάλυψε πολιτικά τη σκευωρία, τώρα </w:t>
      </w:r>
      <w:r>
        <w:rPr>
          <w:rFonts w:eastAsia="Times New Roman"/>
          <w:szCs w:val="24"/>
        </w:rPr>
        <w:lastRenderedPageBreak/>
        <w:t>υιοθέτησε το πιο άθλιο, το πιο ανήθικο και συνάμα το πιο τραγελαφικό ψέμα ενός κουκουλοφόρου, που το θυμήθηκ</w:t>
      </w:r>
      <w:r>
        <w:rPr>
          <w:rFonts w:eastAsia="Times New Roman"/>
          <w:szCs w:val="24"/>
        </w:rPr>
        <w:t xml:space="preserve">ε στο τέλος του 2018. Επί έναν χρόνο δεν το θυμόταν! Προφανώς, του το υπαγόρευσαν τώρα οι σκευωροί, προσπαθώντας να κρατήσουν την υπόθεση ανοιχτή, </w:t>
      </w:r>
      <w:r>
        <w:rPr>
          <w:rFonts w:eastAsia="Times New Roman"/>
          <w:szCs w:val="24"/>
        </w:rPr>
        <w:t xml:space="preserve">όπως </w:t>
      </w:r>
      <w:r>
        <w:rPr>
          <w:rFonts w:eastAsia="Times New Roman"/>
          <w:szCs w:val="24"/>
        </w:rPr>
        <w:t xml:space="preserve">όπως έστω. </w:t>
      </w:r>
    </w:p>
    <w:p w14:paraId="5CAF4360" w14:textId="77777777" w:rsidR="00A15929" w:rsidRDefault="00D001CD">
      <w:pPr>
        <w:spacing w:line="600" w:lineRule="auto"/>
        <w:ind w:firstLine="720"/>
        <w:jc w:val="both"/>
        <w:rPr>
          <w:rFonts w:eastAsia="Times New Roman"/>
          <w:szCs w:val="24"/>
        </w:rPr>
      </w:pPr>
      <w:r>
        <w:rPr>
          <w:rFonts w:eastAsia="Times New Roman"/>
          <w:szCs w:val="24"/>
        </w:rPr>
        <w:t>«Ενημέρωσα…» -λέει ο ψευδομάρτυρας και επαναλαμβάνει στον Χατζηνικολάου ο Πρωθυπουργός- «…κρ</w:t>
      </w:r>
      <w:r>
        <w:rPr>
          <w:rFonts w:eastAsia="Times New Roman"/>
          <w:szCs w:val="24"/>
        </w:rPr>
        <w:t xml:space="preserve">υφά τη </w:t>
      </w:r>
      <w:r>
        <w:rPr>
          <w:rFonts w:eastAsia="Times New Roman"/>
          <w:szCs w:val="24"/>
        </w:rPr>
        <w:t>«</w:t>
      </w:r>
      <w:r>
        <w:rPr>
          <w:rFonts w:eastAsia="Times New Roman"/>
          <w:szCs w:val="24"/>
          <w:lang w:val="en-US"/>
        </w:rPr>
        <w:t>NOVARTIS</w:t>
      </w:r>
      <w:r>
        <w:rPr>
          <w:rFonts w:eastAsia="Times New Roman"/>
          <w:szCs w:val="24"/>
        </w:rPr>
        <w:t>»</w:t>
      </w:r>
      <w:r w:rsidRPr="00C13CD3">
        <w:rPr>
          <w:rFonts w:eastAsia="Times New Roman"/>
          <w:szCs w:val="24"/>
        </w:rPr>
        <w:t xml:space="preserve"> </w:t>
      </w:r>
      <w:r>
        <w:rPr>
          <w:rFonts w:eastAsia="Times New Roman"/>
          <w:szCs w:val="24"/>
        </w:rPr>
        <w:t xml:space="preserve">τον Δεκέμβριο του 2010 ότι θα γίνει κούρεμα των ομολόγων με το </w:t>
      </w:r>
      <w:r>
        <w:rPr>
          <w:rFonts w:eastAsia="Times New Roman"/>
          <w:szCs w:val="24"/>
          <w:lang w:val="en-US"/>
        </w:rPr>
        <w:t>PSI</w:t>
      </w:r>
      <w:r w:rsidRPr="00C13CD3">
        <w:rPr>
          <w:rFonts w:eastAsia="Times New Roman"/>
          <w:szCs w:val="24"/>
        </w:rPr>
        <w:t xml:space="preserve"> </w:t>
      </w:r>
      <w:r>
        <w:rPr>
          <w:rFonts w:eastAsia="Times New Roman"/>
          <w:szCs w:val="24"/>
        </w:rPr>
        <w:t>το</w:t>
      </w:r>
      <w:r w:rsidRPr="00C13CD3">
        <w:rPr>
          <w:rFonts w:eastAsia="Times New Roman"/>
          <w:szCs w:val="24"/>
        </w:rPr>
        <w:t xml:space="preserve"> </w:t>
      </w:r>
      <w:r>
        <w:rPr>
          <w:rFonts w:eastAsia="Times New Roman"/>
          <w:szCs w:val="24"/>
        </w:rPr>
        <w:t>2012». Καλά, δεν υπάρχει τσίπα; Δεν ήταν εδώ ο κ. Τσίπρας όταν γινόντουσαν αυτά το 2012; Το 2010 δεν υπήρχε καν σκέψη για κούρεμα ομολόγων. Έγινε το 2012 το κούρεμα των</w:t>
      </w:r>
      <w:r>
        <w:rPr>
          <w:rFonts w:eastAsia="Times New Roman"/>
          <w:szCs w:val="24"/>
        </w:rPr>
        <w:t xml:space="preserve"> ομολόγων. Και το κούρεμα των ομολόγων των </w:t>
      </w:r>
      <w:r w:rsidRPr="00C04886">
        <w:rPr>
          <w:rFonts w:eastAsia="Times New Roman"/>
          <w:szCs w:val="24"/>
        </w:rPr>
        <w:t>προμηθευτών</w:t>
      </w:r>
      <w:r>
        <w:rPr>
          <w:rFonts w:eastAsia="Times New Roman"/>
          <w:szCs w:val="24"/>
        </w:rPr>
        <w:t xml:space="preserve"> της υγείας, των δικαστών, των </w:t>
      </w:r>
      <w:proofErr w:type="spellStart"/>
      <w:r>
        <w:rPr>
          <w:rFonts w:eastAsia="Times New Roman"/>
          <w:szCs w:val="24"/>
        </w:rPr>
        <w:t>μικρομολογιούχων</w:t>
      </w:r>
      <w:proofErr w:type="spellEnd"/>
      <w:r>
        <w:rPr>
          <w:rFonts w:eastAsia="Times New Roman"/>
          <w:szCs w:val="24"/>
        </w:rPr>
        <w:t xml:space="preserve"> μάς ανακοινώθηκε στο Υπουργικό Συμβούλιο από το Υπουργείο Οικονομικών ανήμερα που το Υπουργικό Συμβούλιο πήρε την απόφαση του κουρέματος, τον Φεβρουάριο τ</w:t>
      </w:r>
      <w:r>
        <w:rPr>
          <w:rFonts w:eastAsia="Times New Roman"/>
          <w:szCs w:val="24"/>
        </w:rPr>
        <w:t>ου 2012.</w:t>
      </w:r>
    </w:p>
    <w:p w14:paraId="5CAF4361" w14:textId="77777777" w:rsidR="00A15929" w:rsidRDefault="00D001CD">
      <w:pPr>
        <w:spacing w:line="600" w:lineRule="auto"/>
        <w:ind w:firstLine="720"/>
        <w:jc w:val="both"/>
        <w:rPr>
          <w:rFonts w:eastAsia="Times New Roman" w:cs="Times New Roman"/>
          <w:szCs w:val="24"/>
        </w:rPr>
      </w:pPr>
      <w:r>
        <w:rPr>
          <w:rFonts w:eastAsia="Times New Roman"/>
          <w:szCs w:val="24"/>
        </w:rPr>
        <w:t xml:space="preserve">Εγώ, όμως, σύμφωνα με τον κουκουλοφόρο, ως μάντης Κάλχας, το είχα μαντέψει αυτό από το 2010 και είχα πάει να το προλάβω. Ή μήπως, όπως λέει κάποιος που δεν καταλαβαίνει τι του γίνεται, εννοεί ο κουκουλοφόρος πως ενημέρωσα εγώ για την πληρωμή μέσω </w:t>
      </w:r>
      <w:r>
        <w:rPr>
          <w:rFonts w:eastAsia="Times New Roman"/>
          <w:szCs w:val="24"/>
        </w:rPr>
        <w:t xml:space="preserve">ομολόγων των προμηθευτών της υγείας, που έγινε από προηγούμενη Υπουργό από εμένα, η οποία </w:t>
      </w:r>
      <w:r>
        <w:rPr>
          <w:rFonts w:eastAsia="Times New Roman"/>
          <w:szCs w:val="24"/>
        </w:rPr>
        <w:lastRenderedPageBreak/>
        <w:t xml:space="preserve">τώρα είναι μαζί σας; Δεν έκανα εγώ πληρωμή χρεών με ομόλογα. </w:t>
      </w:r>
      <w:r>
        <w:rPr>
          <w:rFonts w:eastAsia="Times New Roman"/>
          <w:szCs w:val="24"/>
        </w:rPr>
        <w:t>Ή</w:t>
      </w:r>
      <w:r>
        <w:rPr>
          <w:rFonts w:eastAsia="Times New Roman"/>
          <w:szCs w:val="24"/>
        </w:rPr>
        <w:t xml:space="preserve">μουν τότε σε άλλο Υπουργείο. Υπουργός Υγείας ήταν άλλη, που τώρα κάθεται δίπλα </w:t>
      </w:r>
      <w:r>
        <w:rPr>
          <w:rFonts w:eastAsia="Times New Roman"/>
          <w:szCs w:val="24"/>
        </w:rPr>
        <w:t>σας.</w:t>
      </w:r>
    </w:p>
    <w:p w14:paraId="5CAF4362" w14:textId="77777777" w:rsidR="00A15929" w:rsidRDefault="00A15929">
      <w:pPr>
        <w:tabs>
          <w:tab w:val="left" w:pos="5443"/>
        </w:tabs>
        <w:rPr>
          <w:rFonts w:eastAsia="Times New Roman" w:cs="Times New Roman"/>
          <w:szCs w:val="24"/>
        </w:rPr>
      </w:pPr>
    </w:p>
    <w:p w14:paraId="5CAF4363" w14:textId="77777777" w:rsidR="00A15929" w:rsidRDefault="00D001CD">
      <w:pPr>
        <w:spacing w:line="600" w:lineRule="auto"/>
        <w:ind w:firstLine="720"/>
        <w:jc w:val="both"/>
        <w:rPr>
          <w:rFonts w:eastAsia="Times New Roman" w:cs="Times New Roman"/>
          <w:szCs w:val="24"/>
        </w:rPr>
      </w:pPr>
      <w:r w:rsidRPr="00545E97">
        <w:rPr>
          <w:rFonts w:eastAsia="Times New Roman" w:cs="Times New Roman"/>
          <w:szCs w:val="24"/>
        </w:rPr>
        <w:t xml:space="preserve">Ο </w:t>
      </w:r>
      <w:proofErr w:type="spellStart"/>
      <w:r>
        <w:rPr>
          <w:rFonts w:eastAsia="Times New Roman" w:cs="Times New Roman"/>
          <w:szCs w:val="24"/>
        </w:rPr>
        <w:t>Γκέμπελς</w:t>
      </w:r>
      <w:proofErr w:type="spellEnd"/>
      <w:r>
        <w:rPr>
          <w:rFonts w:eastAsia="Times New Roman" w:cs="Times New Roman"/>
          <w:szCs w:val="24"/>
        </w:rPr>
        <w:t xml:space="preserve">, κυρίες </w:t>
      </w:r>
      <w:r>
        <w:rPr>
          <w:rFonts w:eastAsia="Times New Roman" w:cs="Times New Roman"/>
          <w:szCs w:val="24"/>
        </w:rPr>
        <w:t>και κύριοι Βουλευτές, ήταν ένας απαίσιος επαγγελματίας εγκληματίας. Αυτοί που τα κάνουν αυτά είναι απαίσιοι εγκληματίες, αλλά της συμφοράς!</w:t>
      </w:r>
    </w:p>
    <w:p w14:paraId="5CAF4364"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(Χειροκροτήματα από τη Δημοκρατική Συμπαράταξη)</w:t>
      </w:r>
    </w:p>
    <w:p w14:paraId="5CAF436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άμε παρακάτω. Εστιάζεται όλη αυτή η ιστορία στο φάρμακο </w:t>
      </w:r>
      <w:hyperlink r:id="rId7" w:history="1">
        <w:proofErr w:type="spellStart"/>
        <w:r w:rsidRPr="005607DF">
          <w:rPr>
            <w:rFonts w:eastAsia="Times New Roman" w:cs="Times New Roman"/>
            <w:szCs w:val="24"/>
          </w:rPr>
          <w:t>Gilenya</w:t>
        </w:r>
        <w:proofErr w:type="spellEnd"/>
        <w:r>
          <w:rPr>
            <w:rFonts w:eastAsia="Times New Roman" w:cs="Times New Roman"/>
            <w:szCs w:val="24"/>
          </w:rPr>
          <w:t>.</w:t>
        </w:r>
      </w:hyperlink>
      <w:r>
        <w:rPr>
          <w:rFonts w:eastAsia="Times New Roman" w:cs="Times New Roman"/>
          <w:szCs w:val="24"/>
        </w:rPr>
        <w:t xml:space="preserve"> </w:t>
      </w:r>
      <w:r>
        <w:rPr>
          <w:rFonts w:eastAsia="Times New Roman" w:cs="Times New Roman"/>
          <w:szCs w:val="24"/>
        </w:rPr>
        <w:t xml:space="preserve">Και λένε ό,τι μπορείτε να φανταστείτε. Μάλιστα είδα τα Πρακτικά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όταν κατέθεσε ο κ. </w:t>
      </w:r>
      <w:proofErr w:type="spellStart"/>
      <w:r>
        <w:rPr>
          <w:rFonts w:eastAsia="Times New Roman" w:cs="Times New Roman"/>
          <w:szCs w:val="24"/>
        </w:rPr>
        <w:t>Λιντζέρης</w:t>
      </w:r>
      <w:proofErr w:type="spellEnd"/>
      <w:r>
        <w:rPr>
          <w:rFonts w:eastAsia="Times New Roman" w:cs="Times New Roman"/>
          <w:szCs w:val="24"/>
        </w:rPr>
        <w:t xml:space="preserve">. Ήταν ένας, δύο συνάδελφοι </w:t>
      </w:r>
      <w:r>
        <w:rPr>
          <w:rFonts w:eastAsia="Times New Roman" w:cs="Times New Roman"/>
          <w:szCs w:val="24"/>
        </w:rPr>
        <w:t xml:space="preserve">–που τους βλέπω τώρα εδώ- που έλεγαν αορίστως διάφορα τρελά πράγματα. </w:t>
      </w:r>
    </w:p>
    <w:p w14:paraId="5CAF436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Το φάρμακο αυτό, με βάση τον κανόνα που εγώ με άλλους δύο Υπουργούς του ΠΑΣΟΚ είχαμε επιβάλλει, τιμολογήθηκε με βάση τις τρεις χαμηλότερες τιμές στην Ευρωπαϊκή Ένωση. Δόθηκε στο φάρμακο</w:t>
      </w:r>
      <w:r>
        <w:rPr>
          <w:rFonts w:eastAsia="Times New Roman" w:cs="Times New Roman"/>
          <w:szCs w:val="24"/>
        </w:rPr>
        <w:t xml:space="preserve"> αυτό κανονικότατη τιμή, δηλαδή 1.930 ευρώ. Και την ίδια μέρα που δόθηκε η τιμή, το ενέταξα εγώ στα ακριβά νοσοκομειακά φάρμακα και η τιμή του πήγε στα 1.680 ευρώ, κάτω απ’ όλες τις τιμές στην Ευρωπαϊκή Ένωση! Και αυτά τα </w:t>
      </w:r>
      <w:r>
        <w:rPr>
          <w:rFonts w:eastAsia="Times New Roman" w:cs="Times New Roman"/>
          <w:szCs w:val="24"/>
        </w:rPr>
        <w:lastRenderedPageBreak/>
        <w:t xml:space="preserve">ευρώ δεν τα έδωσαν οι πολίτες. Τα </w:t>
      </w:r>
      <w:r>
        <w:rPr>
          <w:rFonts w:eastAsia="Times New Roman" w:cs="Times New Roman"/>
          <w:szCs w:val="24"/>
        </w:rPr>
        <w:t>έδωσε το ταμείο της εταιρείας. Είναι άθλιοι αυτοί που τα λένε αυτά και σήμερα με ακούν οι άθλιοι αυτοί.</w:t>
      </w:r>
    </w:p>
    <w:p w14:paraId="5CAF436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Λένε –αυτό το αλίευσα από την εξεταστική- αλλά έτσι στα μουλωχτά και στα μπερδεμένα, ότι στην Κύπρο ήταν φθηνότερο αυτό το φάρμακο. Στην Κύπρο το </w:t>
      </w:r>
      <w:r>
        <w:rPr>
          <w:rFonts w:eastAsia="Times New Roman" w:cs="Times New Roman"/>
          <w:szCs w:val="24"/>
        </w:rPr>
        <w:t>φάρμακο αυτό μπήκε στην αγορά και τιμολογήθηκε αργότερα, τον Μάρτιο του 2012 με τιμή 1.995 ευρώ. Σε εμάς ήταν τουλάχιστον 300 ευρώ παρακάτω. Είναι ψεύτες, συκοφάντες και κοινοί κακοποιοί.</w:t>
      </w:r>
    </w:p>
    <w:p w14:paraId="5CAF436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 συνεχίζω: Λένε πως αυτό το φάρμακο ήταν νέο κα</w:t>
      </w:r>
      <w:r>
        <w:rPr>
          <w:rFonts w:eastAsia="Times New Roman" w:cs="Times New Roman"/>
          <w:szCs w:val="24"/>
        </w:rPr>
        <w:t>ι</w:t>
      </w:r>
      <w:r>
        <w:rPr>
          <w:rFonts w:eastAsia="Times New Roman" w:cs="Times New Roman"/>
          <w:szCs w:val="24"/>
        </w:rPr>
        <w:t xml:space="preserve"> η τρόικα δεν άφη</w:t>
      </w:r>
      <w:r>
        <w:rPr>
          <w:rFonts w:eastAsia="Times New Roman" w:cs="Times New Roman"/>
          <w:szCs w:val="24"/>
        </w:rPr>
        <w:t>νε να βάλουμε νέα φάρμακα και εγώ το έβαλα. Ψέματα! Ποτέ η τρόικα δεν έχει βάλει τέτοια απαγόρευση. Εγώ δεν έβαζα νέα φάρμακα, γιατί δεν είχαμε χρήματα να τα πληρώσουμε και ήταν πολύ ακριβά. Και εξαίρεσα αυτό το φάρμακο, γιατί ήταν ένα χάπι που αντικαθιστο</w:t>
      </w:r>
      <w:r>
        <w:rPr>
          <w:rFonts w:eastAsia="Times New Roman" w:cs="Times New Roman"/>
          <w:szCs w:val="24"/>
        </w:rPr>
        <w:t xml:space="preserve">ύσε διήμερη νοσοκομειακή θεραπεία. Ήταν καλό, δηλαδή, σωτήριο για ασθενείς, αλλά και για τα οικονομικά της υγείας. Και δεν κοκκινίζουν από ντροπή. Τα λένε εδώ και δύο χρόνια αυτά. Και δεν αισχύνονται για ό,τι κάνουν και ό,τι λένε. </w:t>
      </w:r>
    </w:p>
    <w:p w14:paraId="5CAF436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 ακόμη υπάρχει και άλ</w:t>
      </w:r>
      <w:r>
        <w:rPr>
          <w:rFonts w:eastAsia="Times New Roman" w:cs="Times New Roman"/>
          <w:szCs w:val="24"/>
        </w:rPr>
        <w:t xml:space="preserve">λο ψέμα που λένε μέσα. Δεν υπήρχε -λέει- νομιμότητα στην πράξη, γιατί υπήρχαν και άλλα φάρμακα και δεν τα βάλαμε. Κανένα τότε δεν κυκλοφορούσε. Το πρώτο άλλο που αιτήθηκε και πήρε άδεια </w:t>
      </w:r>
      <w:r>
        <w:rPr>
          <w:rFonts w:eastAsia="Times New Roman" w:cs="Times New Roman"/>
          <w:szCs w:val="24"/>
        </w:rPr>
        <w:lastRenderedPageBreak/>
        <w:t xml:space="preserve">κυκλοφορίας, έγινε το 2013. Αυτό έγινε, δηλαδή, τουλάχιστον ένα χρόνο </w:t>
      </w:r>
      <w:r>
        <w:rPr>
          <w:rFonts w:eastAsia="Times New Roman" w:cs="Times New Roman"/>
          <w:szCs w:val="24"/>
        </w:rPr>
        <w:t>μετά από εμένα.</w:t>
      </w:r>
    </w:p>
    <w:p w14:paraId="5CAF436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Και για να το ξεκαθαρίσουμε, πριν υπογράψω εγώ, υπέγραφαν τα έντεκα μέλη της επιτροπής τιμών. Και ήταν –ακούστε με- ομόφωνες όλες οι αποφάσεις της, με τις εταιρείες να συμμετέχουν σε αυτή, με εκπροσώπους των φαρμακοποιών, του συνδέσμου των </w:t>
      </w:r>
      <w:r>
        <w:rPr>
          <w:rFonts w:eastAsia="Times New Roman" w:cs="Times New Roman"/>
          <w:szCs w:val="24"/>
        </w:rPr>
        <w:t xml:space="preserve">πολυεθνικών εταιρειών, του συνδέσμου των ελληνικών εταιρειών, των αντιπροσώπων του Εθνικού Οργανισμού Φαρμάκου, του Υπουργείου Οικονομικών, του Υπουργείου Κοινωνικών Ασφαλίσεων. </w:t>
      </w:r>
    </w:p>
    <w:p w14:paraId="5CAF436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Οι εταιρείες εάν έβλεπαν μεροληψία, θα το κατήγγειλαν αμέσως. Εάν επρόκειτο γ</w:t>
      </w:r>
      <w:r>
        <w:rPr>
          <w:rFonts w:eastAsia="Times New Roman" w:cs="Times New Roman"/>
          <w:szCs w:val="24"/>
        </w:rPr>
        <w:t>ια δυσμενή μεταχείριση, θα κινητοποιούνταν –εάν ήταν μεγάλες εταιρείες- οι πρεσβείες τους. Έτσι γινόταν. Και οι ενστάσεις μετά την τελική επεξεργασία ήταν ελάχιστες για περίπου δώδεκα χιλιάδες φάρμακα. Καμμία πρεσβεία δεν κινητοποιήθηκε. Καμμία εταιρεία δε</w:t>
      </w:r>
      <w:r>
        <w:rPr>
          <w:rFonts w:eastAsia="Times New Roman" w:cs="Times New Roman"/>
          <w:szCs w:val="24"/>
        </w:rPr>
        <w:t xml:space="preserve">ν διαμαρτυρήθηκε. Κανένα δημοσίευμα δεν υπήρξε. Όλοι ήταν μέσα στην </w:t>
      </w:r>
      <w:r>
        <w:rPr>
          <w:rFonts w:eastAsia="Times New Roman" w:cs="Times New Roman"/>
          <w:szCs w:val="24"/>
        </w:rPr>
        <w:t>ε</w:t>
      </w:r>
      <w:r>
        <w:rPr>
          <w:rFonts w:eastAsia="Times New Roman" w:cs="Times New Roman"/>
          <w:szCs w:val="24"/>
        </w:rPr>
        <w:t xml:space="preserve">πιτροπή αυτή. Οι ενστάσεις ελέγχονταν. </w:t>
      </w:r>
    </w:p>
    <w:p w14:paraId="5CAF436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ετά τις αποφάσεις, μετά τις ενστάσεις υπέγραφαν ο διευθυντής της αρμόδιας υπηρεσίας, ο γενικός διευθυντής, ο γενικός γραμματέας και μετά </w:t>
      </w:r>
      <w:r>
        <w:rPr>
          <w:rFonts w:eastAsia="Times New Roman" w:cs="Times New Roman"/>
          <w:szCs w:val="24"/>
        </w:rPr>
        <w:lastRenderedPageBreak/>
        <w:t>εγώ. Έντεκα ήταν τα μέλη στην Επιτροπή Τιμολόγησης με βαριά θεσμικά ονόματα, εκ των οποίων μόνο τέσσερις ήταν πρόσωπα τ</w:t>
      </w:r>
      <w:r>
        <w:rPr>
          <w:rFonts w:eastAsia="Times New Roman" w:cs="Times New Roman"/>
          <w:szCs w:val="24"/>
        </w:rPr>
        <w:t xml:space="preserve">ου Υπουργού. </w:t>
      </w:r>
      <w:r>
        <w:rPr>
          <w:rFonts w:eastAsia="Times New Roman" w:cs="Times New Roman"/>
          <w:szCs w:val="24"/>
        </w:rPr>
        <w:t>Μ</w:t>
      </w:r>
      <w:r>
        <w:rPr>
          <w:rFonts w:eastAsia="Times New Roman" w:cs="Times New Roman"/>
          <w:szCs w:val="24"/>
        </w:rPr>
        <w:t xml:space="preserve">ετά τη γνωμοδότησή τους, επαναλαμβάνω, υπέγραφαν δύο ανώτατα υπηρεσιακά στελέχη του Υπουργείου, ο γενικός γραμματέας και μετά εγώ. </w:t>
      </w:r>
      <w:r>
        <w:rPr>
          <w:rFonts w:eastAsia="Times New Roman" w:cs="Times New Roman"/>
          <w:szCs w:val="24"/>
        </w:rPr>
        <w:t>Ο</w:t>
      </w:r>
      <w:r>
        <w:rPr>
          <w:rFonts w:eastAsia="Times New Roman" w:cs="Times New Roman"/>
          <w:szCs w:val="24"/>
        </w:rPr>
        <w:t>υδέποτε ασχολήθηκα με φάρμακα. Από τα δώδεκα χιλιάδες σκευάσματα, ρωτούσα πριν υπογράψω</w:t>
      </w:r>
      <w:r>
        <w:rPr>
          <w:rFonts w:eastAsia="Times New Roman" w:cs="Times New Roman"/>
          <w:szCs w:val="24"/>
        </w:rPr>
        <w:t xml:space="preserve"> κ</w:t>
      </w:r>
      <w:r>
        <w:rPr>
          <w:rFonts w:eastAsia="Times New Roman" w:cs="Times New Roman"/>
          <w:szCs w:val="24"/>
        </w:rPr>
        <w:t xml:space="preserve">αι υπέγραψα τέσσερις </w:t>
      </w:r>
      <w:r>
        <w:rPr>
          <w:rFonts w:eastAsia="Times New Roman" w:cs="Times New Roman"/>
          <w:szCs w:val="24"/>
        </w:rPr>
        <w:t xml:space="preserve">φορές, γιατί έκανα τέσσερις τιμολογήσεις που ήταν όλες </w:t>
      </w:r>
      <w:proofErr w:type="spellStart"/>
      <w:r>
        <w:rPr>
          <w:rFonts w:eastAsia="Times New Roman" w:cs="Times New Roman"/>
          <w:szCs w:val="24"/>
        </w:rPr>
        <w:t>υποτιμολογήσεις</w:t>
      </w:r>
      <w:proofErr w:type="spellEnd"/>
      <w:r>
        <w:rPr>
          <w:rFonts w:eastAsia="Times New Roman" w:cs="Times New Roman"/>
          <w:szCs w:val="24"/>
        </w:rPr>
        <w:t>. Έτσι γλυτώσαμε τα δισεκατομμύρια.</w:t>
      </w:r>
    </w:p>
    <w:p w14:paraId="5CAF436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Ρωτούσα, λοιπόν: «Υπάρχει μείωση της δαπάνης, όπως την έχουμε αποφασίσει;». Η απάντηση ήταν: «</w:t>
      </w:r>
      <w:r>
        <w:rPr>
          <w:rFonts w:eastAsia="Times New Roman" w:cs="Times New Roman"/>
          <w:szCs w:val="24"/>
        </w:rPr>
        <w:t>ν</w:t>
      </w:r>
      <w:r>
        <w:rPr>
          <w:rFonts w:eastAsia="Times New Roman" w:cs="Times New Roman"/>
          <w:szCs w:val="24"/>
        </w:rPr>
        <w:t>αι». «Μπορούμε να τους πάρουμε όσο πιο πολλά χρήματα μπ</w:t>
      </w:r>
      <w:r>
        <w:rPr>
          <w:rFonts w:eastAsia="Times New Roman" w:cs="Times New Roman"/>
          <w:szCs w:val="24"/>
        </w:rPr>
        <w:t xml:space="preserve">ορούμε;». Η απάντηση ήταν: «Ναι, τα παίρνουμε». «Συμφωνούν οι άλλοι αρμόδιοι; Ναι, συμφωνεί το Υπουργείο Οικονομικών. Συμφωνεί η τρόικα, συμφωνούν και μελετητικοί οργανισμοί όπως ο ΙΟΒΕ». </w:t>
      </w:r>
      <w:r>
        <w:rPr>
          <w:rFonts w:eastAsia="Times New Roman" w:cs="Times New Roman"/>
          <w:szCs w:val="24"/>
        </w:rPr>
        <w:t>Π</w:t>
      </w:r>
      <w:r>
        <w:rPr>
          <w:rFonts w:eastAsia="Times New Roman" w:cs="Times New Roman"/>
          <w:szCs w:val="24"/>
        </w:rPr>
        <w:t>άντα ρωτούσα, πριν υπογράψω: «Είναι ομόφωνες οι αποφάσεις της επιτρ</w:t>
      </w:r>
      <w:r>
        <w:rPr>
          <w:rFonts w:eastAsia="Times New Roman" w:cs="Times New Roman"/>
          <w:szCs w:val="24"/>
        </w:rPr>
        <w:t>οπής;». Η απάντηση ήταν «</w:t>
      </w:r>
      <w:r>
        <w:rPr>
          <w:rFonts w:eastAsia="Times New Roman" w:cs="Times New Roman"/>
          <w:szCs w:val="24"/>
        </w:rPr>
        <w:t>ν</w:t>
      </w:r>
      <w:r>
        <w:rPr>
          <w:rFonts w:eastAsia="Times New Roman" w:cs="Times New Roman"/>
          <w:szCs w:val="24"/>
        </w:rPr>
        <w:t xml:space="preserve">αι» σε όλες τις περιπτώσεις και έτσι υπέγραφα. </w:t>
      </w:r>
    </w:p>
    <w:p w14:paraId="5CAF436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Καμμία πράξη σε βάρος του δημοσίου δεν έκανα. Όλες μου οι αποφάσεις ήταν νόμιμες, υπέρ των συμφερόντων του δημοσίου και των χρημάτων του ελληνικού λαού.</w:t>
      </w:r>
    </w:p>
    <w:p w14:paraId="5CAF436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Και να πω ένα τελευταίο, γιατ</w:t>
      </w:r>
      <w:r>
        <w:rPr>
          <w:rFonts w:eastAsia="Times New Roman" w:cs="Times New Roman"/>
          <w:szCs w:val="24"/>
        </w:rPr>
        <w:t xml:space="preserve">ί θέλω να μιλήσω πολιτικά κλείνοντας. Τον </w:t>
      </w:r>
      <w:proofErr w:type="spellStart"/>
      <w:r>
        <w:rPr>
          <w:rFonts w:eastAsia="Times New Roman" w:cs="Times New Roman"/>
          <w:szCs w:val="24"/>
        </w:rPr>
        <w:t>Φρουζή</w:t>
      </w:r>
      <w:proofErr w:type="spellEnd"/>
      <w:r>
        <w:rPr>
          <w:rFonts w:eastAsia="Times New Roman" w:cs="Times New Roman"/>
          <w:szCs w:val="24"/>
        </w:rPr>
        <w:t xml:space="preserve">, που είναι πρόσωπο κλειδί, στέλεχος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που λένε οι ψευδομάρτυρες πως δωροδοκούσε τα δέκα πολιτικά πρόσωπα, εγώ δεν τον γνώριζα. Σας το έχω πει αυτό δυο φορές. Αν τον έβλεπα δεν θα τον αναγνώριζα</w:t>
      </w:r>
      <w:r>
        <w:rPr>
          <w:rFonts w:eastAsia="Times New Roman" w:cs="Times New Roman"/>
          <w:szCs w:val="24"/>
        </w:rPr>
        <w:t xml:space="preserve"> ούτε με το όνομά του ούτε ως εκπρόσωπο της εταιρείας του. Τον γνώρισα μόλις εξελέγη </w:t>
      </w:r>
      <w:r>
        <w:rPr>
          <w:rFonts w:eastAsia="Times New Roman" w:cs="Times New Roman"/>
          <w:szCs w:val="24"/>
        </w:rPr>
        <w:t>π</w:t>
      </w:r>
      <w:r>
        <w:rPr>
          <w:rFonts w:eastAsia="Times New Roman" w:cs="Times New Roman"/>
          <w:szCs w:val="24"/>
        </w:rPr>
        <w:t>ρόεδρος του Συνδέσμου Φαρμακοβιομηχανιών έναν μήνα πριν φύγω από το Υπουργείο. Η συνάντησή μας κράτησε όσο διαρκεί μια τυπική χειραψία και αυτά τα έχω πει χίλιες φορές.</w:t>
      </w:r>
    </w:p>
    <w:p w14:paraId="5CAF437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ένε τώρα οι ψευδομάρτυρες «Όχι, όχι, μιλούσαν με τηλέφωνα και </w:t>
      </w:r>
      <w:r>
        <w:rPr>
          <w:rFonts w:eastAsia="Times New Roman" w:cs="Times New Roman"/>
          <w:szCs w:val="24"/>
          <w:lang w:val="en-US"/>
        </w:rPr>
        <w:t>e</w:t>
      </w:r>
      <w:r w:rsidRPr="005D13DF">
        <w:rPr>
          <w:rFonts w:eastAsia="Times New Roman" w:cs="Times New Roman"/>
          <w:szCs w:val="24"/>
        </w:rPr>
        <w:t>-</w:t>
      </w:r>
      <w:r>
        <w:rPr>
          <w:rFonts w:eastAsia="Times New Roman" w:cs="Times New Roman"/>
          <w:szCs w:val="24"/>
          <w:lang w:val="en-US"/>
        </w:rPr>
        <w:t>mails</w:t>
      </w:r>
      <w:r>
        <w:rPr>
          <w:rFonts w:eastAsia="Times New Roman" w:cs="Times New Roman"/>
          <w:szCs w:val="24"/>
        </w:rPr>
        <w:t>». Ποτέ! Αδιάψευστος μάρτυρας τα ανύπαρκτα ίχνη. Εδώ και δύο χρόνια μας ψάχνουν. Έψαχναν τους λογαριασμούς μας, των συνεργατών μας μέχρι του τελευταίου, μελών της οικογένειάς μας. Τίποτα!</w:t>
      </w:r>
      <w:r>
        <w:rPr>
          <w:rFonts w:eastAsia="Times New Roman" w:cs="Times New Roman"/>
          <w:szCs w:val="24"/>
        </w:rPr>
        <w:t xml:space="preserve"> Τίποτα και για εμένα, τίποτα και για τους άλλους εννιά. </w:t>
      </w:r>
    </w:p>
    <w:p w14:paraId="5CAF437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 όμως, άθλιοι και άθλια δημοσιεύματα επί δύο χρόνια, πέρυσι το καλοκαίρι χαρακτηριστικά και τον Οκτώβριο, άφηναν υπαινιγμούς, που είναι χειρότεροι από τη στιγμή που έρχεται ο φάκελος στη Βουλή. Γ</w:t>
      </w:r>
      <w:r>
        <w:rPr>
          <w:rFonts w:eastAsia="Times New Roman" w:cs="Times New Roman"/>
          <w:szCs w:val="24"/>
        </w:rPr>
        <w:t>ιατί</w:t>
      </w:r>
      <w:r>
        <w:rPr>
          <w:rFonts w:eastAsia="Times New Roman" w:cs="Times New Roman"/>
          <w:szCs w:val="24"/>
        </w:rPr>
        <w:t>,</w:t>
      </w:r>
      <w:r>
        <w:rPr>
          <w:rFonts w:eastAsia="Times New Roman" w:cs="Times New Roman"/>
          <w:szCs w:val="24"/>
        </w:rPr>
        <w:t xml:space="preserve"> όταν έρχεται ο φάκελος στη Βουλή, ανοίγει και βλέπουμε μέσα πόσα απίδια πιάνει ο συγκεκριμένος σάκος, αλλά οι αιχμές, τα υπονοούμενα είναι χειρότερα. Όταν </w:t>
      </w:r>
      <w:r>
        <w:rPr>
          <w:rFonts w:eastAsia="Times New Roman" w:cs="Times New Roman"/>
          <w:szCs w:val="24"/>
        </w:rPr>
        <w:lastRenderedPageBreak/>
        <w:t>ο εχθρός βγαίνει στο ξέφωτο, τον βλέπεις και τον κοπανάς. Όταν είναι κρυμμένος στη γωνία και αφ</w:t>
      </w:r>
      <w:r>
        <w:rPr>
          <w:rFonts w:eastAsia="Times New Roman" w:cs="Times New Roman"/>
          <w:szCs w:val="24"/>
        </w:rPr>
        <w:t>ήνει λογάκια, τότε είναι πιο ενοχλητικός. Τίποτα με τους λογαριασμούς! Όμως, υπάρχουν δημοσιεύματα.</w:t>
      </w:r>
    </w:p>
    <w:p w14:paraId="5CAF437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Δεν μου λέτε,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δικά μου, που ανιχνεύονται από τότε που ανακαλύφθηκε το μέσο αυτό, έχουν βρεθεί; Ψάχνουν τόσον καιρό. Οι ψευδομάρτυρες λένε ότι αντήλλ</w:t>
      </w:r>
      <w:r>
        <w:rPr>
          <w:rFonts w:eastAsia="Times New Roman" w:cs="Times New Roman"/>
          <w:szCs w:val="24"/>
        </w:rPr>
        <w:t xml:space="preserve">ασσα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Ποτέ δεν το έκανα. Ούτε είχα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του ανθρώπου ούτε είχε το δικό μου ούτε τον ήξερα, επαναλαμβάνω. Δεν βρέθηκε κανένα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 λένε; Όχι. Αφήνουν τους ψευδομάρτυρες να επαναλαμβάνουν ότι ανταλλάσσαμε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συνεχίζοντας τις ίδιες αθλ</w:t>
      </w:r>
      <w:r>
        <w:rPr>
          <w:rFonts w:eastAsia="Times New Roman" w:cs="Times New Roman"/>
          <w:szCs w:val="24"/>
        </w:rPr>
        <w:t>ιότητες. Παραμικρή, λοιπόν, επικοινωνία δεν είχα με τον άνθρωπο αυτόν</w:t>
      </w:r>
      <w:r>
        <w:rPr>
          <w:rFonts w:eastAsia="Times New Roman" w:cs="Times New Roman"/>
          <w:szCs w:val="24"/>
        </w:rPr>
        <w:t>,</w:t>
      </w:r>
      <w:r>
        <w:rPr>
          <w:rFonts w:eastAsia="Times New Roman" w:cs="Times New Roman"/>
          <w:szCs w:val="24"/>
        </w:rPr>
        <w:t xml:space="preserve"> γιατί δεν τον γνώρι</w:t>
      </w:r>
      <w:r>
        <w:rPr>
          <w:rFonts w:eastAsia="Times New Roman" w:cs="Times New Roman"/>
          <w:szCs w:val="24"/>
        </w:rPr>
        <w:t>ζ</w:t>
      </w:r>
      <w:r>
        <w:rPr>
          <w:rFonts w:eastAsia="Times New Roman" w:cs="Times New Roman"/>
          <w:szCs w:val="24"/>
        </w:rPr>
        <w:t xml:space="preserve">α. Καμμία συνάντηση, κανένα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
    <w:p w14:paraId="5CAF437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το κλείσω,</w:t>
      </w:r>
      <w:r>
        <w:rPr>
          <w:rFonts w:eastAsia="Times New Roman" w:cs="Times New Roman"/>
          <w:szCs w:val="24"/>
        </w:rPr>
        <w:t xml:space="preserve"> ίχνη τηλεφώνων, Τίποτα και εδώ. Ουδέποτε μίλησα με τον άνθρωπο αυτόν στο τηλέφωνο, ποτέ! Ούτε τότε</w:t>
      </w:r>
      <w:r>
        <w:rPr>
          <w:rFonts w:eastAsia="Times New Roman" w:cs="Times New Roman"/>
          <w:szCs w:val="24"/>
        </w:rPr>
        <w:t>,</w:t>
      </w:r>
      <w:r>
        <w:rPr>
          <w:rFonts w:eastAsia="Times New Roman" w:cs="Times New Roman"/>
          <w:szCs w:val="24"/>
        </w:rPr>
        <w:t xml:space="preserve"> ούτε μετά την έξοδό μου από το Υπουργείο. Αυτά είναι γνωστά, όμως, γιατί έχει γίνει έλεγχος. Τα ξέρουν οι διωκτικές αρχές, αλλά τα έχουν κρύψει</w:t>
      </w:r>
      <w:r>
        <w:rPr>
          <w:rFonts w:eastAsia="Times New Roman" w:cs="Times New Roman"/>
          <w:szCs w:val="24"/>
        </w:rPr>
        <w:t xml:space="preserve"> κ</w:t>
      </w:r>
      <w:r>
        <w:rPr>
          <w:rFonts w:eastAsia="Times New Roman" w:cs="Times New Roman"/>
          <w:szCs w:val="24"/>
        </w:rPr>
        <w:t>αι αφήνουν, επαναλαμβάνω, τους ψευδομάρτυρες να λένε και να ξαναλένε τις ίδιες αθλιότητες.</w:t>
      </w:r>
    </w:p>
    <w:p w14:paraId="5CAF437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ώρα προστέθηκε και</w:t>
      </w:r>
      <w:r>
        <w:rPr>
          <w:rFonts w:eastAsia="Times New Roman" w:cs="Times New Roman"/>
          <w:szCs w:val="24"/>
        </w:rPr>
        <w:t xml:space="preserve"> ένας </w:t>
      </w:r>
      <w:r>
        <w:rPr>
          <w:rFonts w:eastAsia="Times New Roman" w:cs="Times New Roman"/>
          <w:szCs w:val="24"/>
        </w:rPr>
        <w:t>άλλος,</w:t>
      </w:r>
      <w:r>
        <w:rPr>
          <w:rFonts w:eastAsia="Times New Roman" w:cs="Times New Roman"/>
          <w:szCs w:val="24"/>
        </w:rPr>
        <w:t xml:space="preserve"> χωρίς κουκούλα, που ζητάει προστασία μέσω του νόμου, που τον έλεγαν οι ψευδομάρτυρες δήθεν σύμβουλό μου. </w:t>
      </w:r>
      <w:r>
        <w:rPr>
          <w:rFonts w:eastAsia="Times New Roman" w:cs="Times New Roman"/>
          <w:szCs w:val="24"/>
        </w:rPr>
        <w:t>Α</w:t>
      </w:r>
      <w:r>
        <w:rPr>
          <w:rFonts w:eastAsia="Times New Roman" w:cs="Times New Roman"/>
          <w:szCs w:val="24"/>
        </w:rPr>
        <w:t xml:space="preserve">ποδεικνύεται και από τον ίδιο πως δεν ήταν ποτέ. Αντίθετα, υπήρξε σύμβουλος Υπουργών του ΣΥΡΙΖΑ και μάλιστα δύο </w:t>
      </w:r>
      <w:r>
        <w:rPr>
          <w:rFonts w:eastAsia="Times New Roman" w:cs="Times New Roman"/>
          <w:szCs w:val="24"/>
        </w:rPr>
        <w:t>Υ</w:t>
      </w:r>
      <w:r>
        <w:rPr>
          <w:rFonts w:eastAsia="Times New Roman" w:cs="Times New Roman"/>
          <w:szCs w:val="24"/>
        </w:rPr>
        <w:t>πουργών συγκεκριμένα μετ</w:t>
      </w:r>
      <w:r>
        <w:rPr>
          <w:rFonts w:eastAsia="Times New Roman" w:cs="Times New Roman"/>
          <w:szCs w:val="24"/>
        </w:rPr>
        <w:t xml:space="preserve">ά από το 2015. Και αυτός πασπαλίζει με γελοιότητες τα </w:t>
      </w:r>
      <w:proofErr w:type="spellStart"/>
      <w:r>
        <w:rPr>
          <w:rFonts w:eastAsia="Times New Roman" w:cs="Times New Roman"/>
          <w:szCs w:val="24"/>
        </w:rPr>
        <w:t>λεχθέντα</w:t>
      </w:r>
      <w:proofErr w:type="spellEnd"/>
      <w:r>
        <w:rPr>
          <w:rFonts w:eastAsia="Times New Roman" w:cs="Times New Roman"/>
          <w:szCs w:val="24"/>
        </w:rPr>
        <w:t xml:space="preserve"> από τους κουκουλοφόρους. </w:t>
      </w:r>
    </w:p>
    <w:p w14:paraId="5CAF437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Οι τροχήλατες βαλίτσες, που έλεγαν για άλλους, όχι για εμένα, έγιναν </w:t>
      </w:r>
      <w:proofErr w:type="spellStart"/>
      <w:r>
        <w:rPr>
          <w:rFonts w:eastAsia="Times New Roman" w:cs="Times New Roman"/>
          <w:szCs w:val="24"/>
        </w:rPr>
        <w:t>σακιδιάκι</w:t>
      </w:r>
      <w:proofErr w:type="spellEnd"/>
      <w:r>
        <w:rPr>
          <w:rFonts w:eastAsia="Times New Roman" w:cs="Times New Roman"/>
          <w:szCs w:val="24"/>
        </w:rPr>
        <w:t xml:space="preserve">, με το οποίο μοίραζε δήθεν ο </w:t>
      </w:r>
      <w:proofErr w:type="spellStart"/>
      <w:r>
        <w:rPr>
          <w:rFonts w:eastAsia="Times New Roman" w:cs="Times New Roman"/>
          <w:szCs w:val="24"/>
        </w:rPr>
        <w:t>Φρουζής</w:t>
      </w:r>
      <w:proofErr w:type="spellEnd"/>
      <w:r>
        <w:rPr>
          <w:rFonts w:eastAsia="Times New Roman" w:cs="Times New Roman"/>
          <w:szCs w:val="24"/>
        </w:rPr>
        <w:t xml:space="preserve"> χρήματα, όπως οι βασίλισσες του καρναβαλιού πετάνε </w:t>
      </w:r>
      <w:r>
        <w:rPr>
          <w:rFonts w:eastAsia="Times New Roman" w:cs="Times New Roman"/>
          <w:szCs w:val="24"/>
        </w:rPr>
        <w:t xml:space="preserve">σοκολάτες. Αυτές οι γελοιότητες αποκαλούνται δικογραφία και είναι ο φάκελος που έρχεται σήμερα στη Βουλή. </w:t>
      </w:r>
    </w:p>
    <w:p w14:paraId="5CAF437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Όλα αυτά, κυρίες και κύριοι Βουλευτές, τα έχω πει με τις μηνύσεις μου επανειλημμένα από πέρυσι. Τρεις μηνύσεις εναντίον των κουκουλοφόρων, τις οποίες</w:t>
      </w:r>
      <w:r>
        <w:rPr>
          <w:rFonts w:eastAsia="Times New Roman" w:cs="Times New Roman"/>
          <w:szCs w:val="24"/>
        </w:rPr>
        <w:t xml:space="preserve"> τώρα θα </w:t>
      </w:r>
      <w:proofErr w:type="spellStart"/>
      <w:r>
        <w:rPr>
          <w:rFonts w:eastAsia="Times New Roman" w:cs="Times New Roman"/>
          <w:szCs w:val="24"/>
        </w:rPr>
        <w:t>επικαιροποιήσω</w:t>
      </w:r>
      <w:proofErr w:type="spellEnd"/>
      <w:r>
        <w:rPr>
          <w:rFonts w:eastAsia="Times New Roman" w:cs="Times New Roman"/>
          <w:szCs w:val="24"/>
        </w:rPr>
        <w:t>,</w:t>
      </w:r>
      <w:r>
        <w:rPr>
          <w:rFonts w:eastAsia="Times New Roman" w:cs="Times New Roman"/>
          <w:szCs w:val="24"/>
        </w:rPr>
        <w:t xml:space="preserve"> γιατί έχουν πει και τις –να μην τις χαρακτηρίσω όπως μου έρχεται σαν άνθρωπος στο στόμα- λέξεις αυτές και ορισμένες τις οποίες προανέφερα. Με τις καινούργιες μου μηνύσεις, σε κουκουλοφόρους και μη, θα συντρίψω λέξη-λέξη όσες νέες α</w:t>
      </w:r>
      <w:r>
        <w:rPr>
          <w:rFonts w:eastAsia="Times New Roman" w:cs="Times New Roman"/>
          <w:szCs w:val="24"/>
        </w:rPr>
        <w:t>θλιότητες περιλαμβάνει ο φάκελος που ήρθε στη Βουλή.</w:t>
      </w:r>
    </w:p>
    <w:p w14:paraId="5CAF437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Τώρα έχω ορισμένες υποψίες. Θα σας τις καταθέσω. Τις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σας και εσείς. Τον Δεκέμβριο του 2018, ένας πρώην κουκουλοφόρος σπάει, δεν αντέχει άλλο τους εκβιασμούς και καταγγέλλει. Λέει: «Με πίεζ</w:t>
      </w:r>
      <w:r>
        <w:rPr>
          <w:rFonts w:eastAsia="Times New Roman" w:cs="Times New Roman"/>
          <w:szCs w:val="24"/>
        </w:rPr>
        <w:t>αν να καταδώσω Σαμαρά, Γεωργιάδη, Στουρνάρα</w:t>
      </w:r>
      <w:r>
        <w:rPr>
          <w:rFonts w:eastAsia="Times New Roman" w:cs="Times New Roman"/>
          <w:szCs w:val="24"/>
        </w:rPr>
        <w:t>.</w:t>
      </w:r>
      <w:r>
        <w:rPr>
          <w:rFonts w:eastAsia="Times New Roman" w:cs="Times New Roman"/>
          <w:szCs w:val="24"/>
        </w:rPr>
        <w:t xml:space="preserve">». «Όχι με ρωτούσαν </w:t>
      </w:r>
      <w:r>
        <w:rPr>
          <w:rFonts w:eastAsia="Times New Roman" w:cs="Times New Roman"/>
          <w:szCs w:val="24"/>
        </w:rPr>
        <w:t>εά</w:t>
      </w:r>
      <w:r>
        <w:rPr>
          <w:rFonts w:eastAsia="Times New Roman" w:cs="Times New Roman"/>
          <w:szCs w:val="24"/>
        </w:rPr>
        <w:t xml:space="preserve">ν ξέρω κάτι», λογικό ερώτημα, «αλλά να τους δώσω». </w:t>
      </w:r>
    </w:p>
    <w:p w14:paraId="5CAF437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 το σπάσιμο αυτού του μάρτυρα-κουκουλοφόρου αποκαλύπτεται πως ουδέποτε υπήρξε σύμβουλός μου, όπως τον έφεραν οι ψευδομάρτυρες να είναι. </w:t>
      </w:r>
      <w:r>
        <w:rPr>
          <w:rFonts w:eastAsia="Times New Roman" w:cs="Times New Roman"/>
          <w:szCs w:val="24"/>
        </w:rPr>
        <w:t>Ποτέ επί των ημέρων μου ο άνθρωπος αυτός δεν ασχολήθηκε με φάρμακα. Ποτέ δεν επικοινώνησε και μαζί μου. Αν, κυρίες και κύριοι Βουλευτές, μου ζητούσε το τηλέφωνο σε κάποια στιγμή –που δεν το έκανε-</w:t>
      </w:r>
      <w:r>
        <w:rPr>
          <w:rFonts w:eastAsia="Times New Roman" w:cs="Times New Roman"/>
          <w:szCs w:val="24"/>
        </w:rPr>
        <w:t>,</w:t>
      </w:r>
      <w:r>
        <w:rPr>
          <w:rFonts w:eastAsia="Times New Roman" w:cs="Times New Roman"/>
          <w:szCs w:val="24"/>
        </w:rPr>
        <w:t xml:space="preserve"> θα μου φαινόταν υπερβολικό και θρασύ. Δεν είχαμε τη δυνατό</w:t>
      </w:r>
      <w:r>
        <w:rPr>
          <w:rFonts w:eastAsia="Times New Roman" w:cs="Times New Roman"/>
          <w:szCs w:val="24"/>
        </w:rPr>
        <w:t xml:space="preserve">τητα ούτε αυτό να πούμε μεταξύ μας. </w:t>
      </w:r>
    </w:p>
    <w:p w14:paraId="5CAF437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Και όμως, ενώ αυτά πια είναι γνωστά, οι ψευδομαρτυρίες περί του δήθεν συμβούλου μου </w:t>
      </w:r>
      <w:proofErr w:type="spellStart"/>
      <w:r>
        <w:rPr>
          <w:rFonts w:eastAsia="Times New Roman" w:cs="Times New Roman"/>
          <w:szCs w:val="24"/>
        </w:rPr>
        <w:t>Μανιαδάκη</w:t>
      </w:r>
      <w:proofErr w:type="spellEnd"/>
      <w:r>
        <w:rPr>
          <w:rFonts w:eastAsia="Times New Roman" w:cs="Times New Roman"/>
          <w:szCs w:val="24"/>
        </w:rPr>
        <w:t xml:space="preserve"> βρίσκονται ακόμα στον φάκελο που ήρθε στη Βουλή για εμένα.</w:t>
      </w:r>
    </w:p>
    <w:p w14:paraId="5CAF437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Και εδώ προσέξτε ένα σημείο. Αυτός ο άνθρωπος, ο </w:t>
      </w:r>
      <w:proofErr w:type="spellStart"/>
      <w:r>
        <w:rPr>
          <w:rFonts w:eastAsia="Times New Roman" w:cs="Times New Roman"/>
          <w:szCs w:val="24"/>
        </w:rPr>
        <w:t>Μανιαδάκης</w:t>
      </w:r>
      <w:proofErr w:type="spellEnd"/>
      <w:r>
        <w:rPr>
          <w:rFonts w:eastAsia="Times New Roman" w:cs="Times New Roman"/>
          <w:szCs w:val="24"/>
        </w:rPr>
        <w:t>, σε μι</w:t>
      </w:r>
      <w:r>
        <w:rPr>
          <w:rFonts w:eastAsia="Times New Roman" w:cs="Times New Roman"/>
          <w:szCs w:val="24"/>
        </w:rPr>
        <w:t>α αναφορά που έκανε προχθές, προσθέτει και κάτι άλλο</w:t>
      </w:r>
      <w:r>
        <w:rPr>
          <w:rFonts w:eastAsia="Times New Roman" w:cs="Times New Roman"/>
          <w:szCs w:val="24"/>
        </w:rPr>
        <w:t>,</w:t>
      </w:r>
      <w:r>
        <w:rPr>
          <w:rFonts w:eastAsia="Times New Roman" w:cs="Times New Roman"/>
          <w:szCs w:val="24"/>
        </w:rPr>
        <w:t xml:space="preserve"> που εγώ δεν το είχα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Λέει πως γνωρίζει τους δύο ψευδομάρτυρες</w:t>
      </w:r>
      <w:r>
        <w:rPr>
          <w:rFonts w:eastAsia="Times New Roman" w:cs="Times New Roman"/>
          <w:szCs w:val="24"/>
        </w:rPr>
        <w:t>,</w:t>
      </w:r>
      <w:r>
        <w:rPr>
          <w:rFonts w:eastAsia="Times New Roman" w:cs="Times New Roman"/>
          <w:szCs w:val="24"/>
        </w:rPr>
        <w:t xml:space="preserve"> τους άλλους </w:t>
      </w:r>
      <w:r>
        <w:rPr>
          <w:rFonts w:eastAsia="Times New Roman" w:cs="Times New Roman"/>
          <w:szCs w:val="24"/>
        </w:rPr>
        <w:lastRenderedPageBreak/>
        <w:t>–αυτό το έχει πει και στην τηλεόραση-</w:t>
      </w:r>
      <w:r>
        <w:rPr>
          <w:rFonts w:eastAsia="Times New Roman" w:cs="Times New Roman"/>
          <w:szCs w:val="24"/>
        </w:rPr>
        <w:t>,</w:t>
      </w:r>
      <w:r>
        <w:rPr>
          <w:rFonts w:eastAsia="Times New Roman" w:cs="Times New Roman"/>
          <w:szCs w:val="24"/>
        </w:rPr>
        <w:t xml:space="preserve"> αλλά πως αυτοί είναι και μάρτυρες που πήγαν στις Ηνωμένες Πολιτείες και μίλ</w:t>
      </w:r>
      <w:r>
        <w:rPr>
          <w:rFonts w:eastAsia="Times New Roman" w:cs="Times New Roman"/>
          <w:szCs w:val="24"/>
        </w:rPr>
        <w:t xml:space="preserve">ησαν στο </w:t>
      </w:r>
      <w:r>
        <w:rPr>
          <w:rFonts w:eastAsia="Times New Roman" w:cs="Times New Roman"/>
          <w:szCs w:val="24"/>
          <w:lang w:val="en-US"/>
        </w:rPr>
        <w:t>FBI</w:t>
      </w:r>
      <w:r w:rsidRPr="00340AA4">
        <w:rPr>
          <w:rFonts w:eastAsia="Times New Roman" w:cs="Times New Roman"/>
          <w:szCs w:val="24"/>
        </w:rPr>
        <w:t>.</w:t>
      </w:r>
    </w:p>
    <w:p w14:paraId="5CAF437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 ισχυρίζεται –και αυτό είναι νόμιμο- π</w:t>
      </w:r>
      <w:r>
        <w:rPr>
          <w:rFonts w:eastAsia="Times New Roman" w:cs="Times New Roman"/>
          <w:szCs w:val="24"/>
        </w:rPr>
        <w:t>ω</w:t>
      </w:r>
      <w:r>
        <w:rPr>
          <w:rFonts w:eastAsia="Times New Roman" w:cs="Times New Roman"/>
          <w:szCs w:val="24"/>
        </w:rPr>
        <w:t>ς όταν έχεις μπει σε μια υπόθεση από την οποία προσδοκάς να τιμωρηθεί μια εταιρεία και να πάρεις ποσοστό, έχεις όφελος</w:t>
      </w:r>
      <w:r w:rsidRPr="00753956">
        <w:rPr>
          <w:rFonts w:eastAsia="Times New Roman" w:cs="Times New Roman"/>
          <w:szCs w:val="24"/>
        </w:rPr>
        <w:t xml:space="preserve">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άρα, δεν μπορεί να είσαι μάρτυρας στην Ελλάδα. Αυτό το απαγορεύει ο δικός μας νόμος. Και, όμως, τους κρατάνε ακόμ</w:t>
      </w:r>
      <w:r>
        <w:rPr>
          <w:rFonts w:eastAsia="Times New Roman" w:cs="Times New Roman"/>
          <w:szCs w:val="24"/>
        </w:rPr>
        <w:t>η</w:t>
      </w:r>
      <w:r>
        <w:rPr>
          <w:rFonts w:eastAsia="Times New Roman" w:cs="Times New Roman"/>
          <w:szCs w:val="24"/>
        </w:rPr>
        <w:t xml:space="preserve"> εκεί. </w:t>
      </w:r>
    </w:p>
    <w:p w14:paraId="5CAF437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Συνεχίζω με τα λίαν ανησυχητικά συμβάντα. Κύκλοι της πρώην </w:t>
      </w:r>
      <w:r>
        <w:rPr>
          <w:rFonts w:eastAsia="Times New Roman" w:cs="Times New Roman"/>
          <w:szCs w:val="24"/>
        </w:rPr>
        <w:t>ε</w:t>
      </w:r>
      <w:r>
        <w:rPr>
          <w:rFonts w:eastAsia="Times New Roman" w:cs="Times New Roman"/>
          <w:szCs w:val="24"/>
        </w:rPr>
        <w:t xml:space="preserve">ισαγγελέως </w:t>
      </w:r>
      <w:r>
        <w:rPr>
          <w:rFonts w:eastAsia="Times New Roman" w:cs="Times New Roman"/>
          <w:szCs w:val="24"/>
        </w:rPr>
        <w:t>δ</w:t>
      </w:r>
      <w:r>
        <w:rPr>
          <w:rFonts w:eastAsia="Times New Roman" w:cs="Times New Roman"/>
          <w:szCs w:val="24"/>
        </w:rPr>
        <w:t xml:space="preserve">ιαφθοράς -ακούστε με!- ισχυρίζονται ότι ο </w:t>
      </w:r>
      <w:r>
        <w:rPr>
          <w:rFonts w:eastAsia="Times New Roman" w:cs="Times New Roman"/>
          <w:szCs w:val="24"/>
        </w:rPr>
        <w:t>«</w:t>
      </w:r>
      <w:r>
        <w:rPr>
          <w:rFonts w:eastAsia="Times New Roman" w:cs="Times New Roman"/>
          <w:szCs w:val="24"/>
        </w:rPr>
        <w:t>Ρασπούτιν</w:t>
      </w:r>
      <w:r>
        <w:rPr>
          <w:rFonts w:eastAsia="Times New Roman" w:cs="Times New Roman"/>
          <w:szCs w:val="24"/>
        </w:rPr>
        <w:t>»</w:t>
      </w:r>
      <w:r>
        <w:rPr>
          <w:rFonts w:eastAsia="Times New Roman" w:cs="Times New Roman"/>
          <w:szCs w:val="24"/>
        </w:rPr>
        <w:t xml:space="preserve"> με πίεζ</w:t>
      </w:r>
      <w:r>
        <w:rPr>
          <w:rFonts w:eastAsia="Times New Roman" w:cs="Times New Roman"/>
          <w:szCs w:val="24"/>
        </w:rPr>
        <w:t xml:space="preserve">ε να δώσω τους πολιτικούς και ας τα βρούνε αυτοί αργότερα, δηλαδή ό,τι υφίσταμαι τώρα εγώ. </w:t>
      </w:r>
    </w:p>
    <w:p w14:paraId="5CAF437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ε</w:t>
      </w:r>
      <w:r>
        <w:rPr>
          <w:rFonts w:eastAsia="Times New Roman" w:cs="Times New Roman"/>
          <w:szCs w:val="24"/>
        </w:rPr>
        <w:t xml:space="preserve">ισαγγελεύ, ο </w:t>
      </w:r>
      <w:r>
        <w:rPr>
          <w:rFonts w:eastAsia="Times New Roman" w:cs="Times New Roman"/>
          <w:szCs w:val="24"/>
        </w:rPr>
        <w:t>«</w:t>
      </w:r>
      <w:r>
        <w:rPr>
          <w:rFonts w:eastAsia="Times New Roman" w:cs="Times New Roman"/>
          <w:szCs w:val="24"/>
        </w:rPr>
        <w:t>Ρασπούτιν</w:t>
      </w:r>
      <w:r>
        <w:rPr>
          <w:rFonts w:eastAsia="Times New Roman" w:cs="Times New Roman"/>
          <w:szCs w:val="24"/>
        </w:rPr>
        <w:t>»</w:t>
      </w:r>
      <w:r>
        <w:rPr>
          <w:rFonts w:eastAsia="Times New Roman" w:cs="Times New Roman"/>
          <w:szCs w:val="24"/>
        </w:rPr>
        <w:t xml:space="preserve"> είναι Υπουργός; Ποιος είναι; Πρέπει να ειπωθεί αυτό εδώ. Πρέπει να ειπωθεί αυτό τώρα. Πρέπει να βγει η ανακοίνωση και να πει ότι ο </w:t>
      </w:r>
      <w:r>
        <w:rPr>
          <w:rFonts w:eastAsia="Times New Roman" w:cs="Times New Roman"/>
          <w:szCs w:val="24"/>
        </w:rPr>
        <w:t>«</w:t>
      </w:r>
      <w:r>
        <w:rPr>
          <w:rFonts w:eastAsia="Times New Roman" w:cs="Times New Roman"/>
          <w:szCs w:val="24"/>
        </w:rPr>
        <w:t>Ρασπούτιν</w:t>
      </w:r>
      <w:r>
        <w:rPr>
          <w:rFonts w:eastAsia="Times New Roman" w:cs="Times New Roman"/>
          <w:szCs w:val="24"/>
        </w:rPr>
        <w:t>»</w:t>
      </w:r>
      <w:r>
        <w:rPr>
          <w:rFonts w:eastAsia="Times New Roman" w:cs="Times New Roman"/>
          <w:szCs w:val="24"/>
        </w:rPr>
        <w:t xml:space="preserve"> είναι ο τάδε Υπουργός. </w:t>
      </w:r>
      <w:r>
        <w:rPr>
          <w:rFonts w:eastAsia="Times New Roman" w:cs="Times New Roman"/>
          <w:szCs w:val="24"/>
        </w:rPr>
        <w:t>Εά</w:t>
      </w:r>
      <w:r>
        <w:rPr>
          <w:rFonts w:eastAsia="Times New Roman" w:cs="Times New Roman"/>
          <w:szCs w:val="24"/>
        </w:rPr>
        <w:t xml:space="preserve">ν δεν είναι Υπουργός, το θέμα είναι μικρότερο. </w:t>
      </w:r>
      <w:r>
        <w:rPr>
          <w:rFonts w:eastAsia="Times New Roman" w:cs="Times New Roman"/>
          <w:szCs w:val="24"/>
        </w:rPr>
        <w:t>Εά</w:t>
      </w:r>
      <w:r>
        <w:rPr>
          <w:rFonts w:eastAsia="Times New Roman" w:cs="Times New Roman"/>
          <w:szCs w:val="24"/>
        </w:rPr>
        <w:t xml:space="preserve">ν είναι Υπουργός, το θέμα είναι τεράστιο και έρχονται εξελίξεις επ’ αυτού. </w:t>
      </w:r>
    </w:p>
    <w:p w14:paraId="5CAF437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Αργότερα -ακούστε!- ένας </w:t>
      </w:r>
      <w:r>
        <w:rPr>
          <w:rFonts w:eastAsia="Times New Roman" w:cs="Times New Roman"/>
          <w:szCs w:val="24"/>
        </w:rPr>
        <w:t>α</w:t>
      </w:r>
      <w:r>
        <w:rPr>
          <w:rFonts w:eastAsia="Times New Roman" w:cs="Times New Roman"/>
          <w:szCs w:val="24"/>
        </w:rPr>
        <w:t xml:space="preserve">ντιεισαγγελέας του Αρείου Πάγου που εποπτεύει τους </w:t>
      </w:r>
      <w:r>
        <w:rPr>
          <w:rFonts w:eastAsia="Times New Roman" w:cs="Times New Roman"/>
          <w:szCs w:val="24"/>
        </w:rPr>
        <w:t>ε</w:t>
      </w:r>
      <w:r>
        <w:rPr>
          <w:rFonts w:eastAsia="Times New Roman" w:cs="Times New Roman"/>
          <w:szCs w:val="24"/>
        </w:rPr>
        <w:t xml:space="preserve">ισαγγελείς της </w:t>
      </w:r>
      <w:r>
        <w:rPr>
          <w:rFonts w:eastAsia="Times New Roman" w:cs="Times New Roman"/>
          <w:szCs w:val="24"/>
        </w:rPr>
        <w:t>δ</w:t>
      </w:r>
      <w:r>
        <w:rPr>
          <w:rFonts w:eastAsia="Times New Roman" w:cs="Times New Roman"/>
          <w:szCs w:val="24"/>
        </w:rPr>
        <w:t>ι</w:t>
      </w:r>
      <w:r>
        <w:rPr>
          <w:rFonts w:eastAsia="Times New Roman" w:cs="Times New Roman"/>
          <w:szCs w:val="24"/>
        </w:rPr>
        <w:t>αφθοράς παραιτείται, επικαλούμενος προ</w:t>
      </w:r>
      <w:r>
        <w:rPr>
          <w:rFonts w:eastAsia="Times New Roman" w:cs="Times New Roman"/>
          <w:szCs w:val="24"/>
        </w:rPr>
        <w:lastRenderedPageBreak/>
        <w:t>σωπικούς λόγους. Περίεργο, παράλογο όμως όχι. Δεν μπορείς να πεις, παραιτήθηκε για προσωπικούς λόγους. Όμως, παραιτείται και ο επόμενος και φέρεται να έχει καταθέσει -ο επόμενος- δύο αναφορές, που στη μ</w:t>
      </w:r>
      <w:r>
        <w:rPr>
          <w:rFonts w:eastAsia="Times New Roman" w:cs="Times New Roman"/>
          <w:szCs w:val="24"/>
        </w:rPr>
        <w:t>ί</w:t>
      </w:r>
      <w:r>
        <w:rPr>
          <w:rFonts w:eastAsia="Times New Roman" w:cs="Times New Roman"/>
          <w:szCs w:val="24"/>
        </w:rPr>
        <w:t>α φέρεται να έχ</w:t>
      </w:r>
      <w:r>
        <w:rPr>
          <w:rFonts w:eastAsia="Times New Roman" w:cs="Times New Roman"/>
          <w:szCs w:val="24"/>
        </w:rPr>
        <w:t>ει πει π</w:t>
      </w:r>
      <w:r>
        <w:rPr>
          <w:rFonts w:eastAsia="Times New Roman" w:cs="Times New Roman"/>
          <w:szCs w:val="24"/>
        </w:rPr>
        <w:t>ω</w:t>
      </w:r>
      <w:r>
        <w:rPr>
          <w:rFonts w:eastAsia="Times New Roman" w:cs="Times New Roman"/>
          <w:szCs w:val="24"/>
        </w:rPr>
        <w:t xml:space="preserve">ς δεν θα πάει αυτός φυλακή για την … και αναφέρει το όνομα της </w:t>
      </w:r>
      <w:r>
        <w:rPr>
          <w:rFonts w:eastAsia="Times New Roman" w:cs="Times New Roman"/>
          <w:szCs w:val="24"/>
        </w:rPr>
        <w:t>ε</w:t>
      </w:r>
      <w:r>
        <w:rPr>
          <w:rFonts w:eastAsia="Times New Roman" w:cs="Times New Roman"/>
          <w:szCs w:val="24"/>
        </w:rPr>
        <w:t xml:space="preserve">ισαγγελέως. </w:t>
      </w:r>
    </w:p>
    <w:p w14:paraId="5CAF437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Ζητώ να κατατεθούν στη Βουλή αυτές οι δύο αναφορές τώρα, πριν ολοκληρωθεί η διαδικασία. Φέρτε τ</w:t>
      </w:r>
      <w:r>
        <w:rPr>
          <w:rFonts w:eastAsia="Times New Roman" w:cs="Times New Roman"/>
          <w:szCs w:val="24"/>
        </w:rPr>
        <w:t>ε</w:t>
      </w:r>
      <w:r>
        <w:rPr>
          <w:rFonts w:eastAsia="Times New Roman" w:cs="Times New Roman"/>
          <w:szCs w:val="24"/>
        </w:rPr>
        <w:t>ς τώρα! Το έχουμε ζητήσει με τον κ. Παπαθεοδώρου από τον Υπουργό Δικαιοσύν</w:t>
      </w:r>
      <w:r>
        <w:rPr>
          <w:rFonts w:eastAsia="Times New Roman" w:cs="Times New Roman"/>
          <w:szCs w:val="24"/>
        </w:rPr>
        <w:t>ης επανειλημμένα αυτό. Σιωπή ως απάντηση. Να έρθουν οι δύο αναφορές του κ</w:t>
      </w:r>
      <w:r>
        <w:rPr>
          <w:rFonts w:eastAsia="Times New Roman" w:cs="Times New Roman"/>
          <w:szCs w:val="24"/>
        </w:rPr>
        <w:t>υρίου</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ντιεισαγγελέα του Αρείου Πάγου στη Βουλή. </w:t>
      </w:r>
    </w:p>
    <w:p w14:paraId="5CAF438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Προσέξτε, παραιτείται και ο δεύτερος προϊστάμενος των </w:t>
      </w:r>
      <w:r>
        <w:rPr>
          <w:rFonts w:eastAsia="Times New Roman" w:cs="Times New Roman"/>
          <w:szCs w:val="24"/>
        </w:rPr>
        <w:t>ε</w:t>
      </w:r>
      <w:r>
        <w:rPr>
          <w:rFonts w:eastAsia="Times New Roman" w:cs="Times New Roman"/>
          <w:szCs w:val="24"/>
        </w:rPr>
        <w:t xml:space="preserve">ισαγγελέων </w:t>
      </w:r>
      <w:r>
        <w:rPr>
          <w:rFonts w:eastAsia="Times New Roman" w:cs="Times New Roman"/>
          <w:szCs w:val="24"/>
        </w:rPr>
        <w:t>δ</w:t>
      </w:r>
      <w:r>
        <w:rPr>
          <w:rFonts w:eastAsia="Times New Roman" w:cs="Times New Roman"/>
          <w:szCs w:val="24"/>
        </w:rPr>
        <w:t>ιαφθοράς και όλα αυτά τα οποία έχουμε διαβάσει δεν τα έχει διαψεύσ</w:t>
      </w:r>
      <w:r>
        <w:rPr>
          <w:rFonts w:eastAsia="Times New Roman" w:cs="Times New Roman"/>
          <w:szCs w:val="24"/>
        </w:rPr>
        <w:t xml:space="preserve">ει κανένας. Κρύβονται επιμελέστατα. Όμως, για πόσο; Προφανώς, για λίγο καιρό ακόμα, γιατί όλα θα πάρουν τον δρόμο τους. </w:t>
      </w:r>
    </w:p>
    <w:p w14:paraId="5CAF438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Τώρα απαντώ σε κάτι το οποίο πάρα πολύ ως νομικό με έχει απασχολήσει: Με βάση αυτούς τους ισχυρισμούς, τους προβληματισμούς που καταλήγ</w:t>
      </w:r>
      <w:r>
        <w:rPr>
          <w:rFonts w:eastAsia="Times New Roman" w:cs="Times New Roman"/>
          <w:szCs w:val="24"/>
        </w:rPr>
        <w:t>ουν σε ισχυρισμούς</w:t>
      </w:r>
      <w:r>
        <w:rPr>
          <w:rFonts w:eastAsia="Times New Roman" w:cs="Times New Roman"/>
          <w:szCs w:val="24"/>
        </w:rPr>
        <w:t>,</w:t>
      </w:r>
      <w:r>
        <w:rPr>
          <w:rFonts w:eastAsia="Times New Roman" w:cs="Times New Roman"/>
          <w:szCs w:val="24"/>
        </w:rPr>
        <w:t xml:space="preserve"> μίλησα για κατάχρηση εξουσίας, όχι επειδή έτσι μου φάνηκε ή επειδή μου άρεσε η λέξη. Όταν ανώτατοι εισαγγελικοί λειτουργοί τα </w:t>
      </w:r>
      <w:r>
        <w:rPr>
          <w:rFonts w:eastAsia="Times New Roman" w:cs="Times New Roman"/>
          <w:szCs w:val="24"/>
        </w:rPr>
        <w:lastRenderedPageBreak/>
        <w:t>λένε αυτά για συναδέλφους τους δημοσίως και τα γνωστοποιούν εμμέσως, δίχως ποτέ να διαψευστούν, αποτελούν στοι</w:t>
      </w:r>
      <w:r>
        <w:rPr>
          <w:rFonts w:eastAsia="Times New Roman" w:cs="Times New Roman"/>
          <w:szCs w:val="24"/>
        </w:rPr>
        <w:t xml:space="preserve">χεία που εύλογα μπορεί να δημιουργήσουν υποψίες για κατάχρηση εξουσίας. </w:t>
      </w:r>
    </w:p>
    <w:p w14:paraId="5CAF438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έχω ζήσει στο πετσί μου τέσσερα χρόνια και κάτι μήνες, όσο κυβερνάτε. Είμαι ο πιο </w:t>
      </w:r>
      <w:proofErr w:type="spellStart"/>
      <w:r>
        <w:rPr>
          <w:rFonts w:eastAsia="Times New Roman" w:cs="Times New Roman"/>
          <w:szCs w:val="24"/>
        </w:rPr>
        <w:t>στοχοποιημένος</w:t>
      </w:r>
      <w:proofErr w:type="spellEnd"/>
      <w:r>
        <w:rPr>
          <w:rFonts w:eastAsia="Times New Roman" w:cs="Times New Roman"/>
          <w:szCs w:val="24"/>
        </w:rPr>
        <w:t xml:space="preserve"> πολιτικός από το 1989, γιατί τη βάναυση συμπεριφορά σα</w:t>
      </w:r>
      <w:r>
        <w:rPr>
          <w:rFonts w:eastAsia="Times New Roman" w:cs="Times New Roman"/>
          <w:szCs w:val="24"/>
        </w:rPr>
        <w:t xml:space="preserve">ς την ένιωσα και ως Υπουργός πολλές φορές και ως Βουλευτής και στον δρόμο με προπηλακισμούς, με ξυλοδαρμούς. Τα έχω πει αυτά χίλιες φορές. </w:t>
      </w:r>
    </w:p>
    <w:p w14:paraId="5CAF438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Με είπαν και με λένε δολοφόνο. Προσφάτως, το επανέλαβε «</w:t>
      </w:r>
      <w:r>
        <w:rPr>
          <w:rFonts w:eastAsia="Times New Roman" w:cs="Times New Roman"/>
          <w:szCs w:val="24"/>
        </w:rPr>
        <w:t xml:space="preserve">Η </w:t>
      </w:r>
      <w:r>
        <w:rPr>
          <w:rFonts w:eastAsia="Times New Roman" w:cs="Times New Roman"/>
          <w:szCs w:val="24"/>
        </w:rPr>
        <w:t xml:space="preserve">ΑΥΓΗ» γιατί δήθεν –λέει- εγώ δημοσίευσα φωτογραφίες οροθετικών, ενώ είναι γνωστό και έχει ειπωθεί στη Βουλή, στην Επιτροπή Θεσμών και Διαφάνειας, από τον Πρόεδρο της Αρχής Προστασίας Προσωπικών Δεδομένων, ότι αυτή είναι αρμοδιότητα μόνο του </w:t>
      </w:r>
      <w:r>
        <w:rPr>
          <w:rFonts w:eastAsia="Times New Roman" w:cs="Times New Roman"/>
          <w:szCs w:val="24"/>
        </w:rPr>
        <w:t>ε</w:t>
      </w:r>
      <w:r>
        <w:rPr>
          <w:rFonts w:eastAsia="Times New Roman" w:cs="Times New Roman"/>
          <w:szCs w:val="24"/>
        </w:rPr>
        <w:t xml:space="preserve">ισαγγελέα και </w:t>
      </w:r>
      <w:r>
        <w:rPr>
          <w:rFonts w:eastAsia="Times New Roman" w:cs="Times New Roman"/>
          <w:szCs w:val="24"/>
        </w:rPr>
        <w:t xml:space="preserve">κανενός άλλου. Κανένας Υπουργός δεν μπορεί να το κάνει αυτό. Και όμως -αυτά τα είπαν το 2013 εδώ στη Βουλή- μετά από έξι χρόνια τολμούν και τα επαναλαμβάνουν. </w:t>
      </w:r>
    </w:p>
    <w:p w14:paraId="5CAF438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Με είπαν κατάσκοπο και ήρθε η σχετική υπόθεση στην Ολομέλεια της Βουλής</w:t>
      </w:r>
      <w:r>
        <w:rPr>
          <w:rFonts w:eastAsia="Times New Roman" w:cs="Times New Roman"/>
          <w:szCs w:val="24"/>
        </w:rPr>
        <w:t>,</w:t>
      </w:r>
      <w:r>
        <w:rPr>
          <w:rFonts w:eastAsia="Times New Roman" w:cs="Times New Roman"/>
          <w:szCs w:val="24"/>
        </w:rPr>
        <w:t xml:space="preserve"> που ψήφισε π</w:t>
      </w:r>
      <w:r>
        <w:rPr>
          <w:rFonts w:eastAsia="Times New Roman" w:cs="Times New Roman"/>
          <w:szCs w:val="24"/>
        </w:rPr>
        <w:t>ω</w:t>
      </w:r>
      <w:r>
        <w:rPr>
          <w:rFonts w:eastAsia="Times New Roman" w:cs="Times New Roman"/>
          <w:szCs w:val="24"/>
        </w:rPr>
        <w:t>ς δεν είμα</w:t>
      </w:r>
      <w:r>
        <w:rPr>
          <w:rFonts w:eastAsia="Times New Roman" w:cs="Times New Roman"/>
          <w:szCs w:val="24"/>
        </w:rPr>
        <w:t xml:space="preserve">ι. Τι γελοιότητες! Είπαν ότι εγώ δήθεν ιδιωτικοποίησα ένα δημόσιο νοσοκομείο, το «ΕΡΡΙΚΟΣ ΝΤΥΝΑΝ», που ποτέ δεν </w:t>
      </w:r>
      <w:r>
        <w:rPr>
          <w:rFonts w:eastAsia="Times New Roman" w:cs="Times New Roman"/>
          <w:szCs w:val="24"/>
        </w:rPr>
        <w:lastRenderedPageBreak/>
        <w:t xml:space="preserve">ήταν δημόσιο και δεν το ιδιωτικοποίησα εγώ. Έβαλαν τη φωτογραφία μου γι’ αυτό το θέμα σε πάρα πολλά πρωτοσέλιδα, αρνητικότατα πρωτοσέλιδα, μαζί </w:t>
      </w:r>
      <w:r>
        <w:rPr>
          <w:rFonts w:eastAsia="Times New Roman" w:cs="Times New Roman"/>
          <w:szCs w:val="24"/>
        </w:rPr>
        <w:t xml:space="preserve">με άλλους. Και τώρα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2D206B">
        <w:rPr>
          <w:rFonts w:eastAsia="Times New Roman" w:cs="Times New Roman"/>
          <w:szCs w:val="24"/>
        </w:rPr>
        <w:t xml:space="preserve">. </w:t>
      </w:r>
    </w:p>
    <w:p w14:paraId="5CAF438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Βουλευτές, δεν αναρωτιέμαι γιατί. </w:t>
      </w:r>
      <w:r>
        <w:rPr>
          <w:rFonts w:eastAsia="Times New Roman" w:cs="Times New Roman"/>
          <w:szCs w:val="24"/>
        </w:rPr>
        <w:t>Τ</w:t>
      </w:r>
      <w:r>
        <w:rPr>
          <w:rFonts w:eastAsia="Times New Roman" w:cs="Times New Roman"/>
          <w:szCs w:val="24"/>
        </w:rPr>
        <w:t>ο ξέρω πάρα πολύ καλά. Πρώτον, διότι το κόμμα μας, το ΠΑΣΟΚ, το Κίνημα Αλλαγής</w:t>
      </w:r>
      <w:r>
        <w:rPr>
          <w:rFonts w:eastAsia="Times New Roman" w:cs="Times New Roman"/>
          <w:szCs w:val="24"/>
        </w:rPr>
        <w:t>,</w:t>
      </w:r>
      <w:r>
        <w:rPr>
          <w:rFonts w:eastAsia="Times New Roman" w:cs="Times New Roman"/>
          <w:szCs w:val="24"/>
        </w:rPr>
        <w:t xml:space="preserve"> είναι ο βασικός τους στόχος και</w:t>
      </w:r>
      <w:r>
        <w:rPr>
          <w:rFonts w:eastAsia="Times New Roman" w:cs="Times New Roman"/>
          <w:szCs w:val="24"/>
        </w:rPr>
        <w:t>,</w:t>
      </w:r>
      <w:r>
        <w:rPr>
          <w:rFonts w:eastAsia="Times New Roman" w:cs="Times New Roman"/>
          <w:szCs w:val="24"/>
        </w:rPr>
        <w:t xml:space="preserve"> όπως το ίδιο το κόμμα δήλωσε, </w:t>
      </w:r>
      <w:r>
        <w:rPr>
          <w:rFonts w:eastAsia="Times New Roman" w:cs="Times New Roman"/>
          <w:szCs w:val="24"/>
        </w:rPr>
        <w:t>«</w:t>
      </w:r>
      <w:r>
        <w:rPr>
          <w:rFonts w:eastAsia="Times New Roman" w:cs="Times New Roman"/>
          <w:szCs w:val="24"/>
        </w:rPr>
        <w:t xml:space="preserve">αφού δεν τους βγαίνουν οι </w:t>
      </w:r>
      <w:r w:rsidRPr="002B478F">
        <w:rPr>
          <w:rFonts w:eastAsia="Times New Roman" w:cs="Times New Roman"/>
          <w:szCs w:val="24"/>
        </w:rPr>
        <w:t>“</w:t>
      </w:r>
      <w:r>
        <w:rPr>
          <w:rFonts w:eastAsia="Times New Roman" w:cs="Times New Roman"/>
          <w:szCs w:val="24"/>
        </w:rPr>
        <w:t>γέφυρες</w:t>
      </w:r>
      <w:r w:rsidRPr="002B478F">
        <w:rPr>
          <w:rFonts w:eastAsia="Times New Roman" w:cs="Times New Roman"/>
          <w:szCs w:val="24"/>
        </w:rPr>
        <w:t>”</w:t>
      </w:r>
      <w:r>
        <w:rPr>
          <w:rFonts w:eastAsia="Times New Roman" w:cs="Times New Roman"/>
          <w:szCs w:val="24"/>
        </w:rPr>
        <w:t xml:space="preserve">, επανέρχονται και καταφεύγουν στη λάσπη εναντίον </w:t>
      </w:r>
      <w:r>
        <w:rPr>
          <w:rFonts w:eastAsia="Times New Roman" w:cs="Times New Roman"/>
          <w:szCs w:val="24"/>
        </w:rPr>
        <w:t>μας»</w:t>
      </w:r>
      <w:r>
        <w:rPr>
          <w:rFonts w:eastAsia="Times New Roman" w:cs="Times New Roman"/>
          <w:szCs w:val="24"/>
        </w:rPr>
        <w:t xml:space="preserve">. </w:t>
      </w:r>
    </w:p>
    <w:p w14:paraId="5CAF4386" w14:textId="77777777" w:rsidR="00A15929" w:rsidRDefault="00D001CD">
      <w:pPr>
        <w:spacing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5CAF438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Δεύτερον -και αυτό το δεύτερο το έχω δει εδώ χρόνια- δεν σας αρέσει που το ΠΑΣΟΚ έκανε τις πιο μεγάλε</w:t>
      </w:r>
      <w:r>
        <w:rPr>
          <w:rFonts w:eastAsia="Times New Roman" w:cs="Times New Roman"/>
          <w:szCs w:val="24"/>
        </w:rPr>
        <w:t>ς αλλαγές στο</w:t>
      </w:r>
      <w:r>
        <w:rPr>
          <w:rFonts w:eastAsia="Times New Roman" w:cs="Times New Roman"/>
          <w:szCs w:val="24"/>
        </w:rPr>
        <w:t>ν</w:t>
      </w:r>
      <w:r>
        <w:rPr>
          <w:rFonts w:eastAsia="Times New Roman" w:cs="Times New Roman"/>
          <w:szCs w:val="24"/>
        </w:rPr>
        <w:t xml:space="preserve"> χώρο της περικοπής της σπατάλης και της διαφθοράς στο</w:t>
      </w:r>
      <w:r>
        <w:rPr>
          <w:rFonts w:eastAsia="Times New Roman" w:cs="Times New Roman"/>
          <w:szCs w:val="24"/>
        </w:rPr>
        <w:t>ν</w:t>
      </w:r>
      <w:r>
        <w:rPr>
          <w:rFonts w:eastAsia="Times New Roman" w:cs="Times New Roman"/>
          <w:szCs w:val="24"/>
        </w:rPr>
        <w:t xml:space="preserve"> χώρο της υγείας. Δεν σας αρέσει. Τι </w:t>
      </w:r>
      <w:r>
        <w:rPr>
          <w:rFonts w:eastAsia="Times New Roman" w:cs="Times New Roman"/>
          <w:szCs w:val="24"/>
        </w:rPr>
        <w:t>έχουμε</w:t>
      </w:r>
      <w:r>
        <w:rPr>
          <w:rFonts w:eastAsia="Times New Roman" w:cs="Times New Roman"/>
          <w:szCs w:val="24"/>
        </w:rPr>
        <w:t xml:space="preserve"> ακούσει; Ακόμα και στην Επιτροπή της Αναθεώρησης του Συντάγματος τόλμησε ένας Βουλευτής σας να πει ότι οι μειώσεις των φαρμάκων έγιναν διότι ήτ</w:t>
      </w:r>
      <w:r>
        <w:rPr>
          <w:rFonts w:eastAsia="Times New Roman" w:cs="Times New Roman"/>
          <w:szCs w:val="24"/>
        </w:rPr>
        <w:t xml:space="preserve">αν η τρόικα. Τόλμησε να τα πει αυτά. </w:t>
      </w:r>
    </w:p>
    <w:p w14:paraId="5CAF438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Δεν είχε ιδέα ο άνθρωπος ότι πριν </w:t>
      </w:r>
      <w:r>
        <w:rPr>
          <w:rFonts w:eastAsia="Times New Roman" w:cs="Times New Roman"/>
          <w:szCs w:val="24"/>
        </w:rPr>
        <w:t>από</w:t>
      </w:r>
      <w:r>
        <w:rPr>
          <w:rFonts w:eastAsia="Times New Roman" w:cs="Times New Roman"/>
          <w:szCs w:val="24"/>
        </w:rPr>
        <w:t xml:space="preserve"> την τρόικα, μόλις παραλάβαμε το 2009, οι πρώτες Επιτροπές Κοινωνικής Ασφάλισης, οι Διαρκείς Επιτροπές της Βουλής ασχολήθηκαν με αυτά. </w:t>
      </w:r>
    </w:p>
    <w:p w14:paraId="5CAF438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Και εκεί καταλήξαμε πολύ πριν γίνουν τα μνημό</w:t>
      </w:r>
      <w:r>
        <w:rPr>
          <w:rFonts w:eastAsia="Times New Roman" w:cs="Times New Roman"/>
          <w:szCs w:val="24"/>
        </w:rPr>
        <w:t>νια και έρθει η τρόικα. Εκεί καταλήξαμε ότι πρέπει να πάμε με τις τρεις χαμηλότερες τιμές στις χώρες της Ευρωπαϊκής Ένωσης, που το αλλάξατε και το κάνατε πριν από ένα</w:t>
      </w:r>
      <w:r>
        <w:rPr>
          <w:rFonts w:eastAsia="Times New Roman" w:cs="Times New Roman"/>
          <w:szCs w:val="24"/>
        </w:rPr>
        <w:t>ν</w:t>
      </w:r>
      <w:r>
        <w:rPr>
          <w:rFonts w:eastAsia="Times New Roman" w:cs="Times New Roman"/>
          <w:szCs w:val="24"/>
        </w:rPr>
        <w:t xml:space="preserve"> μήνα να βγαίνουν οι τιμές των ελληνικών φαρμάκων με βάση τις δύο χαμηλότερες τιμές στην </w:t>
      </w:r>
      <w:r>
        <w:rPr>
          <w:rFonts w:eastAsia="Times New Roman" w:cs="Times New Roman"/>
          <w:szCs w:val="24"/>
        </w:rPr>
        <w:t xml:space="preserve">Ευρωζώνη. </w:t>
      </w:r>
    </w:p>
    <w:p w14:paraId="5CAF438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Μας τα αυξήσατε τα κριτήρια. Μας τα ακριβαίνετε τα φάρμακα και λέτε </w:t>
      </w:r>
      <w:r>
        <w:rPr>
          <w:rFonts w:eastAsia="Times New Roman" w:cs="Times New Roman"/>
          <w:szCs w:val="24"/>
        </w:rPr>
        <w:t xml:space="preserve">ότι </w:t>
      </w:r>
      <w:r>
        <w:rPr>
          <w:rFonts w:eastAsia="Times New Roman" w:cs="Times New Roman"/>
          <w:szCs w:val="24"/>
        </w:rPr>
        <w:t>υπάρχουν κλειστοί προϋπολογισμοί. Και αφού υπάρχουν κλειστοί προϋπολογισμοί, τόσο πληρώνει το κράτος, παραπάνω δεν πληρώνει. Ναι, αλλά ο πολίτης πληρώνει, πληρώνει το υπόλοι</w:t>
      </w:r>
      <w:r>
        <w:rPr>
          <w:rFonts w:eastAsia="Times New Roman" w:cs="Times New Roman"/>
          <w:szCs w:val="24"/>
        </w:rPr>
        <w:t xml:space="preserve">πο. Και τους κλειστούς προϋπολογισμούς, τους πρώτους, τους έκανα εγώ, όπως και το </w:t>
      </w:r>
      <w:r>
        <w:rPr>
          <w:rFonts w:eastAsia="Times New Roman" w:cs="Times New Roman"/>
          <w:szCs w:val="24"/>
          <w:lang w:val="en-US"/>
        </w:rPr>
        <w:t>rebate</w:t>
      </w:r>
      <w:r>
        <w:rPr>
          <w:rFonts w:eastAsia="Times New Roman" w:cs="Times New Roman"/>
          <w:szCs w:val="24"/>
        </w:rPr>
        <w:t xml:space="preserve">. Αυτό, δηλαδή, που όριζε με έναν τρόπο αυθαίρετο, το είχα πει, αλλά δεν μπορούσαμε να κάνουμε αλλιώς, αφού οι γιατροί </w:t>
      </w:r>
      <w:proofErr w:type="spellStart"/>
      <w:r>
        <w:rPr>
          <w:rFonts w:eastAsia="Times New Roman" w:cs="Times New Roman"/>
          <w:szCs w:val="24"/>
        </w:rPr>
        <w:t>συνταγογραφούσαν</w:t>
      </w:r>
      <w:proofErr w:type="spellEnd"/>
      <w:r>
        <w:rPr>
          <w:rFonts w:eastAsia="Times New Roman" w:cs="Times New Roman"/>
          <w:szCs w:val="24"/>
        </w:rPr>
        <w:t xml:space="preserve"> με έναν τρόπο αυθαίρετο, που ρυθ</w:t>
      </w:r>
      <w:r>
        <w:rPr>
          <w:rFonts w:eastAsia="Times New Roman" w:cs="Times New Roman"/>
          <w:szCs w:val="24"/>
        </w:rPr>
        <w:t>μίσαμε ότι το κράτος πληρώνει τόσα και παραπάνω δεν δίνει. Αυτό το έκανα εγώ, σε αυτή την Αίθουσα εγώ. Και ποιους είχα απέναντι; Εσάς. Λίγους τότε, αλλά εσάς είχα απέναντι</w:t>
      </w:r>
      <w:r>
        <w:rPr>
          <w:rFonts w:eastAsia="Times New Roman" w:cs="Times New Roman"/>
          <w:szCs w:val="24"/>
        </w:rPr>
        <w:t>,</w:t>
      </w:r>
      <w:r>
        <w:rPr>
          <w:rFonts w:eastAsia="Times New Roman" w:cs="Times New Roman"/>
          <w:szCs w:val="24"/>
        </w:rPr>
        <w:t xml:space="preserve"> που φωνάζατε όσο μπορούσατε περισσότερο και με καταγγέλλατε.</w:t>
      </w:r>
    </w:p>
    <w:p w14:paraId="5CAF438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Ποιος </w:t>
      </w:r>
      <w:proofErr w:type="spellStart"/>
      <w:r>
        <w:rPr>
          <w:rFonts w:eastAsia="Times New Roman" w:cs="Times New Roman"/>
          <w:szCs w:val="24"/>
        </w:rPr>
        <w:t>επανέφερε</w:t>
      </w:r>
      <w:proofErr w:type="spellEnd"/>
      <w:r>
        <w:rPr>
          <w:rFonts w:eastAsia="Times New Roman" w:cs="Times New Roman"/>
          <w:szCs w:val="24"/>
        </w:rPr>
        <w:t xml:space="preserve"> –κάποι</w:t>
      </w:r>
      <w:r>
        <w:rPr>
          <w:rFonts w:eastAsia="Times New Roman" w:cs="Times New Roman"/>
          <w:szCs w:val="24"/>
        </w:rPr>
        <w:t>οι την είχαν καταργήσει- τη θετική λίστα φαρμάκων, δηλαδή ότι τα ασφαλιστικά ταμεία μπορούν να δεχθούν αυτά να πληρώνουν φάρμακα; Εγώ το έκανα αυτό</w:t>
      </w:r>
      <w:r>
        <w:rPr>
          <w:rFonts w:eastAsia="Times New Roman" w:cs="Times New Roman"/>
          <w:szCs w:val="24"/>
        </w:rPr>
        <w:t>,</w:t>
      </w:r>
      <w:r>
        <w:rPr>
          <w:rFonts w:eastAsia="Times New Roman" w:cs="Times New Roman"/>
          <w:szCs w:val="24"/>
        </w:rPr>
        <w:t xml:space="preserve"> το 2011. Η θετική λίστα φαρμάκων </w:t>
      </w:r>
      <w:r>
        <w:rPr>
          <w:rFonts w:eastAsia="Times New Roman" w:cs="Times New Roman"/>
          <w:szCs w:val="24"/>
        </w:rPr>
        <w:lastRenderedPageBreak/>
        <w:t>επανήλθε από μένα. Πόσο το</w:t>
      </w:r>
      <w:r>
        <w:rPr>
          <w:rFonts w:eastAsia="Times New Roman" w:cs="Times New Roman"/>
          <w:szCs w:val="24"/>
        </w:rPr>
        <w:t>ύ</w:t>
      </w:r>
      <w:r>
        <w:rPr>
          <w:rFonts w:eastAsia="Times New Roman" w:cs="Times New Roman"/>
          <w:szCs w:val="24"/>
        </w:rPr>
        <w:t xml:space="preserve">ς πήρα ως </w:t>
      </w:r>
      <w:proofErr w:type="spellStart"/>
      <w:r>
        <w:rPr>
          <w:rFonts w:eastAsia="Times New Roman" w:cs="Times New Roman"/>
          <w:szCs w:val="24"/>
        </w:rPr>
        <w:t>διόδιο</w:t>
      </w:r>
      <w:proofErr w:type="spellEnd"/>
      <w:r>
        <w:rPr>
          <w:rFonts w:eastAsia="Times New Roman" w:cs="Times New Roman"/>
          <w:szCs w:val="24"/>
        </w:rPr>
        <w:t>,</w:t>
      </w:r>
      <w:r>
        <w:rPr>
          <w:rFonts w:eastAsia="Times New Roman" w:cs="Times New Roman"/>
          <w:szCs w:val="24"/>
        </w:rPr>
        <w:t xml:space="preserve"> για να μπουν τα φάρμακά τους </w:t>
      </w:r>
      <w:r>
        <w:rPr>
          <w:rFonts w:eastAsia="Times New Roman" w:cs="Times New Roman"/>
          <w:szCs w:val="24"/>
        </w:rPr>
        <w:t xml:space="preserve">στη λίστα; Από όλους,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1025D9">
        <w:rPr>
          <w:rFonts w:eastAsia="Times New Roman" w:cs="Times New Roman"/>
          <w:szCs w:val="24"/>
        </w:rPr>
        <w:t xml:space="preserve"> </w:t>
      </w:r>
      <w:r>
        <w:rPr>
          <w:rFonts w:eastAsia="Times New Roman" w:cs="Times New Roman"/>
          <w:szCs w:val="24"/>
        </w:rPr>
        <w:t xml:space="preserve">μη εξαιρουμένης, από όλους! Διακόσια εξήντα δύο εκατομμύρια σε ένα λεπτό. </w:t>
      </w:r>
    </w:p>
    <w:p w14:paraId="5CAF438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Εγώ έκανα τους πρώτους ηλεκτρονικούς πλειστηριασμούς προμήθειας φαρμάκων στα νοσοκομεία. Ακόμα, απ’ ό,τι μαθαίνω, στον αέρα είναι αυτά. Δεν σας άρεσαν. Εν τέλει, εγώ πήρα τα περισσότερα χρήματα και από τις άλλες εταιρείες και από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που τα κέρδ</w:t>
      </w:r>
      <w:r>
        <w:rPr>
          <w:rFonts w:eastAsia="Times New Roman" w:cs="Times New Roman"/>
          <w:szCs w:val="24"/>
        </w:rPr>
        <w:t>η της επί των ημερών σας αυξήθηκαν, όπως έχει καταδειχθεί από σχετικούς πίνακες επανειλημμένα. Εγώ, λοιπόν, πρέπει να δολοφονηθώ πολιτικά και πρέπει να μείνει το αόριστο</w:t>
      </w:r>
      <w:r>
        <w:rPr>
          <w:rFonts w:eastAsia="Times New Roman" w:cs="Times New Roman"/>
          <w:szCs w:val="24"/>
        </w:rPr>
        <w:t>,</w:t>
      </w:r>
      <w:r>
        <w:rPr>
          <w:rFonts w:eastAsia="Times New Roman" w:cs="Times New Roman"/>
          <w:szCs w:val="24"/>
        </w:rPr>
        <w:t xml:space="preserve"> ότι αυτά έγιναν από μόνα τους.</w:t>
      </w:r>
    </w:p>
    <w:p w14:paraId="5CAF438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Τρίτον, τα τελευταία τέσσερα χρόνια είμαι μπροστά και </w:t>
      </w:r>
      <w:r>
        <w:rPr>
          <w:rFonts w:eastAsia="Times New Roman" w:cs="Times New Roman"/>
          <w:szCs w:val="24"/>
        </w:rPr>
        <w:t xml:space="preserve">από την εμπροσθοφυλακή της Αντιπολίτευσης και αυτό έπρεπε να το πληρώσω. </w:t>
      </w:r>
    </w:p>
    <w:p w14:paraId="5CAF438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Τέταρτον, όλοι το λένε –και το ζούμε κιόλας αυτές τις μέρες- θα πάτε σε εκλογές με </w:t>
      </w:r>
      <w:proofErr w:type="spellStart"/>
      <w:r>
        <w:rPr>
          <w:rFonts w:eastAsia="Times New Roman" w:cs="Times New Roman"/>
          <w:szCs w:val="24"/>
        </w:rPr>
        <w:t>σκανδολολογία</w:t>
      </w:r>
      <w:proofErr w:type="spellEnd"/>
      <w:r>
        <w:rPr>
          <w:rFonts w:eastAsia="Times New Roman" w:cs="Times New Roman"/>
          <w:szCs w:val="24"/>
        </w:rPr>
        <w:t>. Δεν σας βγαίνει, όμως. Τώρα που πλησιάζετε στο τέλος, ανοίγουν χαρτιά εναντίον σας κ</w:t>
      </w:r>
      <w:r>
        <w:rPr>
          <w:rFonts w:eastAsia="Times New Roman" w:cs="Times New Roman"/>
          <w:szCs w:val="24"/>
        </w:rPr>
        <w:t xml:space="preserve">άθε μέρα, κάθε εβδομάδα. Συνεπώς έτσι θα πάμε σε εκλογές; </w:t>
      </w:r>
    </w:p>
    <w:p w14:paraId="5CAF438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Εγώ έχω την αλήθεια με το μέρος μου, δεν φοβάμαι. Θα αντιμετωπίσω ό,τι πρέπει να αντιμετωπίσω και θα νικήσω. Εσείς, όμως, θα φάτε τις αγωγές </w:t>
      </w:r>
      <w:r>
        <w:rPr>
          <w:rFonts w:eastAsia="Times New Roman" w:cs="Times New Roman"/>
          <w:szCs w:val="24"/>
        </w:rPr>
        <w:lastRenderedPageBreak/>
        <w:t>του ελληνικού λαού στην κάλπη, τις μην</w:t>
      </w:r>
      <w:r>
        <w:rPr>
          <w:rFonts w:eastAsia="Times New Roman" w:cs="Times New Roman"/>
          <w:szCs w:val="24"/>
        </w:rPr>
        <w:t>ύ</w:t>
      </w:r>
      <w:r>
        <w:rPr>
          <w:rFonts w:eastAsia="Times New Roman" w:cs="Times New Roman"/>
          <w:szCs w:val="24"/>
        </w:rPr>
        <w:t>σεις του ελληνικο</w:t>
      </w:r>
      <w:r>
        <w:rPr>
          <w:rFonts w:eastAsia="Times New Roman" w:cs="Times New Roman"/>
          <w:szCs w:val="24"/>
        </w:rPr>
        <w:t xml:space="preserve">ύ λαού στην κάλπη και θα τιμωρηθείτε και για όσα κάνατε ως πολιτική πράξη και για όσα κάνατε στα θέματα αυτά των δήθεν σκανδάλων και των σκανδάλων, της σκανδαλολογίας γενικώς. </w:t>
      </w:r>
    </w:p>
    <w:p w14:paraId="5CAF4390" w14:textId="77777777" w:rsidR="00A15929" w:rsidRDefault="00D001CD">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κυρίες και κύριοι Βουλευτές, αφού ο κ. Τσίπρας πήρε πάνω του στην </w:t>
      </w:r>
      <w:r>
        <w:rPr>
          <w:rFonts w:eastAsia="Times New Roman" w:cs="Times New Roman"/>
          <w:szCs w:val="24"/>
        </w:rPr>
        <w:t>Κ</w:t>
      </w:r>
      <w:r>
        <w:rPr>
          <w:rFonts w:eastAsia="Times New Roman" w:cs="Times New Roman"/>
          <w:szCs w:val="24"/>
        </w:rPr>
        <w:t>εντ</w:t>
      </w:r>
      <w:r>
        <w:rPr>
          <w:rFonts w:eastAsia="Times New Roman" w:cs="Times New Roman"/>
          <w:szCs w:val="24"/>
        </w:rPr>
        <w:t xml:space="preserve">ρική </w:t>
      </w:r>
      <w:r>
        <w:rPr>
          <w:rFonts w:eastAsia="Times New Roman" w:cs="Times New Roman"/>
          <w:szCs w:val="24"/>
        </w:rPr>
        <w:t>Ε</w:t>
      </w:r>
      <w:r>
        <w:rPr>
          <w:rFonts w:eastAsia="Times New Roman" w:cs="Times New Roman"/>
          <w:szCs w:val="24"/>
        </w:rPr>
        <w:t xml:space="preserve">πιτροπή του ΣΥΡΙΖΑ το 2018 αυτή την ιστορία και έλεγε ότι θα αλλάξει το πολιτικό σύστημα και η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αφού τελικά κατέρρευσε -τέσσερις, ευτυχώς, αρχειοθετήσεις και άλλες τέσσερις ή πέντε, διαβάζουμε στα δικά σας έντυπα, έρχονται, λέει, τ</w:t>
      </w:r>
      <w:r>
        <w:rPr>
          <w:rFonts w:eastAsia="Times New Roman" w:cs="Times New Roman"/>
          <w:szCs w:val="24"/>
        </w:rPr>
        <w:t>ις επόμενες μέρες-</w:t>
      </w:r>
      <w:r>
        <w:rPr>
          <w:rFonts w:eastAsia="Times New Roman" w:cs="Times New Roman"/>
          <w:szCs w:val="24"/>
        </w:rPr>
        <w:t>,</w:t>
      </w:r>
      <w:r>
        <w:rPr>
          <w:rFonts w:eastAsia="Times New Roman" w:cs="Times New Roman"/>
          <w:szCs w:val="24"/>
        </w:rPr>
        <w:t xml:space="preserve"> αφού αυτό το πράγμα από μεγαλύτερο σκάνδαλο, όπως το λέγατε, στην ιστορία του ελληνικού </w:t>
      </w:r>
      <w:r>
        <w:rPr>
          <w:rFonts w:eastAsia="Times New Roman" w:cs="Times New Roman"/>
          <w:szCs w:val="24"/>
        </w:rPr>
        <w:t>κράτους</w:t>
      </w:r>
      <w:r>
        <w:rPr>
          <w:rFonts w:eastAsia="Times New Roman" w:cs="Times New Roman"/>
          <w:szCs w:val="24"/>
        </w:rPr>
        <w:t xml:space="preserve"> έγινε η μεγαλύτερη πλεκτάνη και σκευωρία, με όψεις φιάσκου, έπρεπε κάπως να </w:t>
      </w:r>
      <w:proofErr w:type="spellStart"/>
      <w:r>
        <w:rPr>
          <w:rFonts w:eastAsia="Times New Roman" w:cs="Times New Roman"/>
          <w:szCs w:val="24"/>
        </w:rPr>
        <w:t>αποφωνηθεί</w:t>
      </w:r>
      <w:proofErr w:type="spellEnd"/>
      <w:r>
        <w:rPr>
          <w:rFonts w:eastAsia="Times New Roman" w:cs="Times New Roman"/>
          <w:szCs w:val="24"/>
        </w:rPr>
        <w:t xml:space="preserve">. Έπρεπε κάπως να </w:t>
      </w:r>
      <w:proofErr w:type="spellStart"/>
      <w:r>
        <w:rPr>
          <w:rFonts w:eastAsia="Times New Roman" w:cs="Times New Roman"/>
          <w:szCs w:val="24"/>
        </w:rPr>
        <w:t>αποφωνηθεί</w:t>
      </w:r>
      <w:proofErr w:type="spellEnd"/>
      <w:r>
        <w:rPr>
          <w:rFonts w:eastAsia="Times New Roman" w:cs="Times New Roman"/>
          <w:szCs w:val="24"/>
        </w:rPr>
        <w:t xml:space="preserve"> αυτή η ιστορία. Έπρεπε κά</w:t>
      </w:r>
      <w:r>
        <w:rPr>
          <w:rFonts w:eastAsia="Times New Roman" w:cs="Times New Roman"/>
          <w:szCs w:val="24"/>
        </w:rPr>
        <w:t xml:space="preserve">ποιος να το κάνει και να </w:t>
      </w:r>
      <w:proofErr w:type="spellStart"/>
      <w:r>
        <w:rPr>
          <w:rFonts w:eastAsia="Times New Roman" w:cs="Times New Roman"/>
          <w:szCs w:val="24"/>
        </w:rPr>
        <w:t>αποφωνηθεί</w:t>
      </w:r>
      <w:proofErr w:type="spellEnd"/>
      <w:r>
        <w:rPr>
          <w:rFonts w:eastAsia="Times New Roman" w:cs="Times New Roman"/>
          <w:szCs w:val="24"/>
        </w:rPr>
        <w:t xml:space="preserve">. Και χρησιμοποιήθηκα εγώ, για να αποδείξουν οι </w:t>
      </w:r>
      <w:r>
        <w:rPr>
          <w:rFonts w:eastAsia="Times New Roman" w:cs="Times New Roman"/>
          <w:szCs w:val="24"/>
        </w:rPr>
        <w:t>«</w:t>
      </w:r>
      <w:r>
        <w:rPr>
          <w:rFonts w:eastAsia="Times New Roman" w:cs="Times New Roman"/>
          <w:szCs w:val="24"/>
        </w:rPr>
        <w:t>Ρασπούτιν</w:t>
      </w:r>
      <w:r>
        <w:rPr>
          <w:rFonts w:eastAsia="Times New Roman" w:cs="Times New Roman"/>
          <w:szCs w:val="24"/>
        </w:rPr>
        <w:t>»</w:t>
      </w:r>
      <w:r>
        <w:rPr>
          <w:rFonts w:eastAsia="Times New Roman" w:cs="Times New Roman"/>
          <w:szCs w:val="24"/>
        </w:rPr>
        <w:t xml:space="preserve"> πως όλο και κάπου είχαν δίκιο και πως ο εξευτελισμός τους δεν είναι πλήρης, δεν είναι και τέλειος.</w:t>
      </w:r>
    </w:p>
    <w:p w14:paraId="5CAF439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Έκτο και τελευταίο. Κυρίες και κύριοι, αυτά τα κάνουν οι κακοπ</w:t>
      </w:r>
      <w:r>
        <w:rPr>
          <w:rFonts w:eastAsia="Times New Roman" w:cs="Times New Roman"/>
          <w:szCs w:val="24"/>
        </w:rPr>
        <w:t xml:space="preserve">οιοί. Δεν τα κάνουν οι κανονικοί άνθρωποι. Κακοποιοί είναι αυτοί οι αδίστακτοι, που δεν ορρωδούν προ ουδενός μπροστά στο μικροκομματικό τους συμφέρον. </w:t>
      </w:r>
      <w:r>
        <w:rPr>
          <w:rFonts w:eastAsia="Times New Roman" w:cs="Times New Roman"/>
          <w:szCs w:val="24"/>
        </w:rPr>
        <w:lastRenderedPageBreak/>
        <w:t>Για ψήφους στήθηκε αυτή η ιστορία. Αυτό σημαίνει αλλαγή του πολιτικού σκηνικού για ψήφους. Και γι’ αυτούς</w:t>
      </w:r>
      <w:r>
        <w:rPr>
          <w:rFonts w:eastAsia="Times New Roman" w:cs="Times New Roman"/>
          <w:szCs w:val="24"/>
        </w:rPr>
        <w:t xml:space="preserve"> τους λόγους και για άλλους είμαι σήμερα στο στόχαστρο μιας ομάδας πολιτικών κακοποιών.</w:t>
      </w:r>
    </w:p>
    <w:p w14:paraId="5CAF439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Επαναλαμβάνω –και τελειώνω την ομιλία μου- με τη φράση την οποία χρησιμοποιώ για να απαντήσω στ</w:t>
      </w:r>
      <w:r>
        <w:rPr>
          <w:rFonts w:eastAsia="Times New Roman" w:cs="Times New Roman"/>
          <w:szCs w:val="24"/>
        </w:rPr>
        <w:t>ι</w:t>
      </w:r>
      <w:r>
        <w:rPr>
          <w:rFonts w:eastAsia="Times New Roman" w:cs="Times New Roman"/>
          <w:szCs w:val="24"/>
        </w:rPr>
        <w:t xml:space="preserve">ς χιλιάδες πολίτες που σπεύδουν να με στηρίξουν. Τους σκευωρούς θα τους </w:t>
      </w:r>
      <w:r>
        <w:rPr>
          <w:rFonts w:eastAsia="Times New Roman" w:cs="Times New Roman"/>
          <w:szCs w:val="24"/>
        </w:rPr>
        <w:t xml:space="preserve">συντρίψω. Δίνω σήμερα λόγο τιμής! </w:t>
      </w:r>
    </w:p>
    <w:p w14:paraId="5CAF439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Σας ευχαριστώ.</w:t>
      </w:r>
    </w:p>
    <w:p w14:paraId="5CAF439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(Όρθιοι οι Βουλευτές από την πτέρυγα της Δημοκρατικής Συμπαράταξης χειροκροτούν ζωηρά και παρατεταμένα)</w:t>
      </w:r>
    </w:p>
    <w:p w14:paraId="5CAF4395" w14:textId="77777777" w:rsidR="00A15929" w:rsidRDefault="00D001CD">
      <w:pPr>
        <w:spacing w:line="600" w:lineRule="auto"/>
        <w:ind w:firstLine="720"/>
        <w:jc w:val="both"/>
        <w:rPr>
          <w:rFonts w:eastAsia="Times New Roman" w:cs="Times New Roman"/>
          <w:szCs w:val="24"/>
        </w:rPr>
      </w:pPr>
      <w:r w:rsidRPr="0029125F">
        <w:rPr>
          <w:rFonts w:eastAsia="Times New Roman"/>
          <w:b/>
          <w:bCs/>
        </w:rPr>
        <w:t>ΠΡΟΕΔΡΕΥΟΥΣΑ (Αναστασία Χριστοδουλοπούλου):</w:t>
      </w:r>
      <w:r>
        <w:rPr>
          <w:rFonts w:eastAsia="Times New Roman" w:cs="Times New Roman"/>
          <w:szCs w:val="24"/>
        </w:rPr>
        <w:t xml:space="preserve"> Κυρία Γεννηματά, θέλετε τον λόγο; </w:t>
      </w:r>
    </w:p>
    <w:p w14:paraId="5CAF4396"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ΦΩΤΕΙΝΗ</w:t>
      </w:r>
      <w:r w:rsidRPr="00486270">
        <w:rPr>
          <w:rFonts w:eastAsia="Times New Roman" w:cs="Times New Roman"/>
          <w:b/>
          <w:szCs w:val="24"/>
        </w:rPr>
        <w:t xml:space="preserve"> </w:t>
      </w:r>
      <w:r>
        <w:rPr>
          <w:rFonts w:eastAsia="Times New Roman" w:cs="Times New Roman"/>
          <w:b/>
          <w:szCs w:val="24"/>
        </w:rPr>
        <w:t>(ΦΩΦΗ)</w:t>
      </w:r>
      <w:r w:rsidRPr="00486270">
        <w:rPr>
          <w:rFonts w:eastAsia="Times New Roman" w:cs="Times New Roman"/>
          <w:b/>
          <w:szCs w:val="24"/>
        </w:rPr>
        <w:t xml:space="preserve"> </w:t>
      </w:r>
      <w:r w:rsidRPr="00486270">
        <w:rPr>
          <w:rFonts w:eastAsia="Times New Roman" w:cs="Times New Roman"/>
          <w:b/>
          <w:szCs w:val="24"/>
        </w:rPr>
        <w:t>ΓΕΝΝΗΜΑΤΑ (Πρόεδρος της Δημοκρατικής Συμπαράταξης):</w:t>
      </w:r>
      <w:r>
        <w:rPr>
          <w:rFonts w:eastAsia="Times New Roman" w:cs="Times New Roman"/>
          <w:szCs w:val="24"/>
        </w:rPr>
        <w:t xml:space="preserve"> Θα μιλήσω στο τέλος, κυρία Πρόεδρε. </w:t>
      </w:r>
    </w:p>
    <w:p w14:paraId="5CAF4397"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Βενιζέλος έχει τον λόγο για δώδεκα λεπτά. </w:t>
      </w:r>
    </w:p>
    <w:p w14:paraId="5CAF4398"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Κυρίες και κύριοι Βουλευτές, ο Ανδρέας Λοβέρδος ζήτησε</w:t>
      </w:r>
      <w:r>
        <w:rPr>
          <w:rFonts w:eastAsia="Times New Roman" w:cs="Times New Roman"/>
          <w:szCs w:val="24"/>
        </w:rPr>
        <w:t xml:space="preserve"> για λόγους πολιτικούς και πρωτίστως ηθικούς την άρση της </w:t>
      </w:r>
      <w:r>
        <w:rPr>
          <w:rFonts w:eastAsia="Times New Roman" w:cs="Times New Roman"/>
          <w:szCs w:val="24"/>
        </w:rPr>
        <w:lastRenderedPageBreak/>
        <w:t>ασυλίας του. Θα ψηφίσω, όπως ζήτησε ο Ανδρέας Λοβέρδος, αποδεχόμενος την ηθική και πολιτική βάση της στάσης του. Οφείλω, όμως, να ενημερώσω τη Βουλή των Ελλήνων για πολλοστή φορά ως προς το νομικό π</w:t>
      </w:r>
      <w:r>
        <w:rPr>
          <w:rFonts w:eastAsia="Times New Roman" w:cs="Times New Roman"/>
          <w:szCs w:val="24"/>
        </w:rPr>
        <w:t>λαίσιο εντός του οποίου κινείται η παρούσα υπόθεση.</w:t>
      </w:r>
    </w:p>
    <w:p w14:paraId="5CAF4399"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Θα ξεκινούσα με δικονομικού χαρακτήρα επιχειρήματα, εάν στην ίδια αυτή διαδικασία της άρσης ασυλίας δεν είχαμε κατ’ επανάληψη το φαινόμενο Υπουργών του ΣΥΡΙΖΑ που έχουν ζητήσει να μεταφερθούν αιτήσεις της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ρχής, κατά το άρθρο 62 του Συντάγματος, για άρση της ασυλίας στο πεδίο εφαρμογής του άρθρου 86 του Συντάγματος και του νόμου περί ευθύνης Υπουργών, του κατάπτυστου νόμου που –δήθεν- εισήγαγα εγώ και τώρα ζητούν συνεχώς, τα τελευταία πέντε χρ</w:t>
      </w:r>
      <w:r>
        <w:rPr>
          <w:rFonts w:eastAsia="Times New Roman" w:cs="Times New Roman"/>
          <w:szCs w:val="24"/>
        </w:rPr>
        <w:t>όνια την εφαρμογή του, προκειμένου να κρυφτούν πίσω από αυτόν για θέματα που δεν έχουν καμμία σχέση με τη δική τους λογική για το τι σημαίνει «πράξη κατά την άσκηση των καθηκόντων».</w:t>
      </w:r>
    </w:p>
    <w:p w14:paraId="5CAF439A"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Καταθέτω στα Πρακτικά πρόσφατη δημοσιογραφική έρευνα με δέκα τουλάχιστον π</w:t>
      </w:r>
      <w:r>
        <w:rPr>
          <w:rFonts w:eastAsia="Times New Roman" w:cs="Times New Roman"/>
          <w:szCs w:val="24"/>
        </w:rPr>
        <w:t>εριπτώσεις τέτοιας συμπεριφοράς Υπουργών της Κυβέρνησης ΣΥΡΙΖΑ.</w:t>
      </w:r>
    </w:p>
    <w:p w14:paraId="5CAF439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Ευάγγελος Βενιζέλος καταθέτει για τα Πρακτικά την προαναφερθείσα έρευνα, η οποία βρίσκεται στο αρχείο του Τμήματος Γραμματείας της Διεύθυνσης Στενογραφίας και Π</w:t>
      </w:r>
      <w:r>
        <w:rPr>
          <w:rFonts w:eastAsia="Times New Roman" w:cs="Times New Roman"/>
          <w:szCs w:val="24"/>
        </w:rPr>
        <w:t>ρακτικών της Βουλής)</w:t>
      </w:r>
    </w:p>
    <w:p w14:paraId="5CAF439C"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συμπεριφορά αυτή εναρμονίζεται με την τελευταία εμφάνιση του κ. Τσίπρα στο δελτίο ειδήσεων του </w:t>
      </w:r>
      <w:r>
        <w:rPr>
          <w:rFonts w:eastAsia="Times New Roman" w:cs="Times New Roman"/>
          <w:szCs w:val="24"/>
        </w:rPr>
        <w:t>«</w:t>
      </w:r>
      <w:r>
        <w:rPr>
          <w:rFonts w:eastAsia="Times New Roman" w:cs="Times New Roman"/>
          <w:szCs w:val="24"/>
        </w:rPr>
        <w:t>ΑΝΤΕΝΝΑ</w:t>
      </w:r>
      <w:r>
        <w:rPr>
          <w:rFonts w:eastAsia="Times New Roman" w:cs="Times New Roman"/>
          <w:szCs w:val="24"/>
        </w:rPr>
        <w:t>»</w:t>
      </w:r>
      <w:r>
        <w:rPr>
          <w:rFonts w:eastAsia="Times New Roman" w:cs="Times New Roman"/>
          <w:szCs w:val="24"/>
        </w:rPr>
        <w:t xml:space="preserve">, σε συνέντευξη με τον Νίκο Χατζηνικολάου, όπου εμφανίστηκε ως δυσαρεστημένος, εκνευρισμένος εισαγγελέας, επειδή το δήθεν σκάνδαλο </w:t>
      </w:r>
      <w:r>
        <w:rPr>
          <w:rFonts w:eastAsia="Times New Roman" w:cs="Times New Roman"/>
          <w:szCs w:val="24"/>
        </w:rPr>
        <w:t>«</w:t>
      </w:r>
      <w:r>
        <w:rPr>
          <w:rFonts w:eastAsia="Times New Roman" w:cs="Times New Roman"/>
          <w:szCs w:val="24"/>
        </w:rPr>
        <w:t>NOVARTIS</w:t>
      </w:r>
      <w:r>
        <w:rPr>
          <w:rFonts w:eastAsia="Times New Roman" w:cs="Times New Roman"/>
          <w:szCs w:val="24"/>
        </w:rPr>
        <w:t>»</w:t>
      </w:r>
      <w:r>
        <w:rPr>
          <w:rFonts w:eastAsia="Times New Roman" w:cs="Times New Roman"/>
          <w:szCs w:val="24"/>
        </w:rPr>
        <w:t xml:space="preserve"> μετατράπηκε σε αντίστροφο σκάνδαλο, δηλαδή σε μία οργανωμένη αλλοίωση βασικών θεσμών και αρχών του πολιτεύματος κα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πρωτίστως, της διάκρισης των εξουσιών και της ανεξαρτησίας της </w:t>
      </w:r>
      <w:r>
        <w:rPr>
          <w:rFonts w:eastAsia="Times New Roman" w:cs="Times New Roman"/>
          <w:szCs w:val="24"/>
        </w:rPr>
        <w:t>δ</w:t>
      </w:r>
      <w:r>
        <w:rPr>
          <w:rFonts w:eastAsia="Times New Roman" w:cs="Times New Roman"/>
          <w:szCs w:val="24"/>
        </w:rPr>
        <w:t>ικαιοσύνης, όχι για να αποκτήσουν τον χαρακτηρισμό του κατηγορουμένου επώνυμοι και εμβληματικοί πολιτικοί αντίπαλοι του κ. Τσίπρα, αλλά για να αλλοιωθεί ο συσχετισμός των εκλογικών και κοιν</w:t>
      </w:r>
      <w:r>
        <w:rPr>
          <w:rFonts w:eastAsia="Times New Roman" w:cs="Times New Roman"/>
          <w:szCs w:val="24"/>
        </w:rPr>
        <w:t xml:space="preserve">οβουλευτικών δυνάμεων, στην πραγματικότητα, για να υπονομευθεί η λειτουργία του πολιτεύματος. </w:t>
      </w:r>
    </w:p>
    <w:p w14:paraId="5CAF439D"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Αυτό συνιστά προσβολή του άρθρου 134 του Ποινικού Κώδικα. Για το ζήτημα αυτό εκκρεμούν μηνύσεις, οι οποίες έχουν διαβιβαστεί από την </w:t>
      </w:r>
      <w:r>
        <w:rPr>
          <w:rFonts w:eastAsia="Times New Roman" w:cs="Times New Roman"/>
          <w:szCs w:val="24"/>
        </w:rPr>
        <w:t>ε</w:t>
      </w:r>
      <w:r>
        <w:rPr>
          <w:rFonts w:eastAsia="Times New Roman" w:cs="Times New Roman"/>
          <w:szCs w:val="24"/>
        </w:rPr>
        <w:t xml:space="preserve">ισαγγελική </w:t>
      </w:r>
      <w:r>
        <w:rPr>
          <w:rFonts w:eastAsia="Times New Roman" w:cs="Times New Roman"/>
          <w:szCs w:val="24"/>
        </w:rPr>
        <w:t>α</w:t>
      </w:r>
      <w:r>
        <w:rPr>
          <w:rFonts w:eastAsia="Times New Roman" w:cs="Times New Roman"/>
          <w:szCs w:val="24"/>
        </w:rPr>
        <w:t>ρχή στη Βουλή κ</w:t>
      </w:r>
      <w:r>
        <w:rPr>
          <w:rFonts w:eastAsia="Times New Roman" w:cs="Times New Roman"/>
          <w:szCs w:val="24"/>
        </w:rPr>
        <w:t xml:space="preserve">αι θα εξεταστούν τη στιγμή που πρέπει από τη Βουλή, όχι επειδή είμαστε οπαδοί της ποινικοποίησης της πολιτικής ζωής, όχι </w:t>
      </w:r>
      <w:r>
        <w:rPr>
          <w:rFonts w:eastAsia="Times New Roman" w:cs="Times New Roman"/>
          <w:szCs w:val="24"/>
        </w:rPr>
        <w:lastRenderedPageBreak/>
        <w:t xml:space="preserve">επειδή βλέπουμε προς τα πίσω, αλλά γιατί ο καθένας πρέπει να έχει συνείδηση των </w:t>
      </w:r>
      <w:proofErr w:type="spellStart"/>
      <w:r>
        <w:rPr>
          <w:rFonts w:eastAsia="Times New Roman" w:cs="Times New Roman"/>
          <w:szCs w:val="24"/>
        </w:rPr>
        <w:t>πράξεών</w:t>
      </w:r>
      <w:proofErr w:type="spellEnd"/>
      <w:r>
        <w:rPr>
          <w:rFonts w:eastAsia="Times New Roman" w:cs="Times New Roman"/>
          <w:szCs w:val="24"/>
        </w:rPr>
        <w:t xml:space="preserve"> του, πρέπει να αντιληφθεί τι έχει κάνει, ώστε μ</w:t>
      </w:r>
      <w:r>
        <w:rPr>
          <w:rFonts w:eastAsia="Times New Roman" w:cs="Times New Roman"/>
          <w:szCs w:val="24"/>
        </w:rPr>
        <w:t xml:space="preserve">ετά την ήττα, όταν θα </w:t>
      </w:r>
      <w:proofErr w:type="spellStart"/>
      <w:r>
        <w:rPr>
          <w:rFonts w:eastAsia="Times New Roman" w:cs="Times New Roman"/>
          <w:szCs w:val="24"/>
        </w:rPr>
        <w:t>αναστοχαστεί</w:t>
      </w:r>
      <w:proofErr w:type="spellEnd"/>
      <w:r>
        <w:rPr>
          <w:rFonts w:eastAsia="Times New Roman" w:cs="Times New Roman"/>
          <w:szCs w:val="24"/>
        </w:rPr>
        <w:t xml:space="preserve"> αυτό που έχει συμβεί, να διέλθει από τη διεργασία που θα του επιτρέψει να συμβάλει και αυτός στην οικοδόμηση του μέλλοντος της χώρας.</w:t>
      </w:r>
    </w:p>
    <w:p w14:paraId="5CAF439E"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Έρχεται, λοιπόν, ο κ. Τσίπρας, με αφορμή τη διαβίβαση αυτής της αίτησης της </w:t>
      </w:r>
      <w:r>
        <w:rPr>
          <w:rFonts w:eastAsia="Times New Roman" w:cs="Times New Roman"/>
          <w:szCs w:val="24"/>
        </w:rPr>
        <w:t>ε</w:t>
      </w:r>
      <w:r>
        <w:rPr>
          <w:rFonts w:eastAsia="Times New Roman" w:cs="Times New Roman"/>
          <w:szCs w:val="24"/>
        </w:rPr>
        <w:t>ισαγγελική</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ρχής για τον Ανδρέα Λοβέρδο και λέει: «Δεν λέτε πως πρόκειται για ψευδή κατηγορία, αλλά θέλετε να κρυφτείτε πίσω από την παραγραφή</w:t>
      </w:r>
      <w:r>
        <w:rPr>
          <w:rFonts w:eastAsia="Times New Roman" w:cs="Times New Roman"/>
          <w:szCs w:val="24"/>
        </w:rPr>
        <w:t>.</w:t>
      </w:r>
      <w:r>
        <w:rPr>
          <w:rFonts w:eastAsia="Times New Roman" w:cs="Times New Roman"/>
          <w:szCs w:val="24"/>
        </w:rPr>
        <w:t>». Ακούστε θράσος! Το λέει αυτό απευθυνόμενος σε πρόσωπα για τα οποία έχει ήδη πανηγυρικά τεθεί στο αρχείο η υπόθεση αυτή.</w:t>
      </w:r>
      <w:r>
        <w:rPr>
          <w:rFonts w:eastAsia="Times New Roman" w:cs="Times New Roman"/>
          <w:szCs w:val="24"/>
        </w:rPr>
        <w:t xml:space="preserve"> Το λέει αυτό αναφερόμενος, για παράδειγμα, στον πρώην Πρωθυπουργό Παναγιώτη </w:t>
      </w:r>
      <w:proofErr w:type="spellStart"/>
      <w:r>
        <w:rPr>
          <w:rFonts w:eastAsia="Times New Roman" w:cs="Times New Roman"/>
          <w:szCs w:val="24"/>
        </w:rPr>
        <w:t>Πικραμμένο</w:t>
      </w:r>
      <w:proofErr w:type="spellEnd"/>
      <w:r>
        <w:rPr>
          <w:rFonts w:eastAsia="Times New Roman" w:cs="Times New Roman"/>
          <w:szCs w:val="24"/>
        </w:rPr>
        <w:t xml:space="preserve"> και σε εμένα. Είμαι και εγώ, βέβαια, μόνιμος και προνομιακός στόχος του κ. Τσίπρα και της ομάδας του. </w:t>
      </w:r>
    </w:p>
    <w:p w14:paraId="5CAF439F" w14:textId="77777777" w:rsidR="00A15929" w:rsidRDefault="00D001CD">
      <w:pPr>
        <w:spacing w:line="600" w:lineRule="auto"/>
        <w:ind w:firstLine="709"/>
        <w:jc w:val="both"/>
        <w:rPr>
          <w:rFonts w:eastAsia="Times New Roman"/>
          <w:color w:val="202124"/>
          <w:szCs w:val="24"/>
        </w:rPr>
      </w:pPr>
      <w:r>
        <w:rPr>
          <w:rFonts w:eastAsia="Times New Roman"/>
          <w:color w:val="202124"/>
          <w:szCs w:val="24"/>
        </w:rPr>
        <w:t>Και αντί να ζητήσει συ</w:t>
      </w:r>
      <w:r>
        <w:rPr>
          <w:rFonts w:eastAsia="Times New Roman"/>
          <w:color w:val="202124"/>
          <w:szCs w:val="24"/>
        </w:rPr>
        <w:t>γ</w:t>
      </w:r>
      <w:r>
        <w:rPr>
          <w:rFonts w:eastAsia="Times New Roman"/>
          <w:color w:val="202124"/>
          <w:szCs w:val="24"/>
        </w:rPr>
        <w:t>γνώμη ή έστω υποκριτικά να δηλώσει την ικα</w:t>
      </w:r>
      <w:r>
        <w:rPr>
          <w:rFonts w:eastAsia="Times New Roman"/>
          <w:color w:val="202124"/>
          <w:szCs w:val="24"/>
        </w:rPr>
        <w:t xml:space="preserve">νοποίησή του για την αρχειοθέτηση, έρχεται με φιλοπαίγμονα διάθεση να πει ότι πρέπει εγώ να ζητήσω συγγνώμη από τον κ. </w:t>
      </w:r>
      <w:proofErr w:type="spellStart"/>
      <w:r>
        <w:rPr>
          <w:rFonts w:eastAsia="Times New Roman"/>
          <w:color w:val="202124"/>
          <w:szCs w:val="24"/>
        </w:rPr>
        <w:t>Πικραμμένο</w:t>
      </w:r>
      <w:proofErr w:type="spellEnd"/>
      <w:r>
        <w:rPr>
          <w:rFonts w:eastAsia="Times New Roman"/>
          <w:color w:val="202124"/>
          <w:szCs w:val="24"/>
        </w:rPr>
        <w:t>,</w:t>
      </w:r>
      <w:r>
        <w:rPr>
          <w:rFonts w:eastAsia="Times New Roman"/>
          <w:color w:val="202124"/>
          <w:szCs w:val="24"/>
        </w:rPr>
        <w:t xml:space="preserve"> γιατί το Σύνταγμα προβλέπει την αμελλητί διαβίβαση του φακέλου στη Βουλή εάν ο εισαγγελικός ή ο διοικητικός λειτουργός έρθει </w:t>
      </w:r>
      <w:r>
        <w:rPr>
          <w:rFonts w:eastAsia="Times New Roman"/>
          <w:color w:val="202124"/>
          <w:szCs w:val="24"/>
        </w:rPr>
        <w:t>αντιμέτωπος με όνομα Υπουργού. Ακούστε ψεύδος και έλλειψη συνείδησης ευθύνης!</w:t>
      </w:r>
    </w:p>
    <w:p w14:paraId="5CAF43A0"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lastRenderedPageBreak/>
        <w:t xml:space="preserve">Έχω πει </w:t>
      </w:r>
      <w:proofErr w:type="spellStart"/>
      <w:r>
        <w:rPr>
          <w:rFonts w:eastAsia="Times New Roman"/>
          <w:color w:val="202124"/>
          <w:szCs w:val="24"/>
        </w:rPr>
        <w:t>πάμπολλες</w:t>
      </w:r>
      <w:proofErr w:type="spellEnd"/>
      <w:r>
        <w:rPr>
          <w:rFonts w:eastAsia="Times New Roman"/>
          <w:color w:val="202124"/>
          <w:szCs w:val="24"/>
        </w:rPr>
        <w:t xml:space="preserve"> φορές ότι η διάταξη η αντίστοιχη του άρθρου 86 του Συντάγματος έχει τεθεί για πρώτη φορά σε ελληνικό Σύνταγμα το 1864 και ο πρώτος νόμος περί ευθύνης Υπουργών έ</w:t>
      </w:r>
      <w:r>
        <w:rPr>
          <w:rFonts w:eastAsia="Times New Roman"/>
          <w:color w:val="202124"/>
          <w:szCs w:val="24"/>
        </w:rPr>
        <w:t>χει ψηφιστεί το 1877. Είναι η εποχή του Χαριλάου Τρικούπη, του Κωνσταντίνου Κανάρη ως Πρωθυπουργού. Είναι η εποχή του Κουμουνδούρου, του Δεληγεώργη.</w:t>
      </w:r>
    </w:p>
    <w:p w14:paraId="5CAF43A1"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Όμως, ακούστε το ακόμη καλύτερο. Η αμελλητί διαβίβαση του φακέλου στη Βουλή προβλέπεται στην παράγραφο 2 το</w:t>
      </w:r>
      <w:r>
        <w:rPr>
          <w:rFonts w:eastAsia="Times New Roman"/>
          <w:color w:val="202124"/>
          <w:szCs w:val="24"/>
        </w:rPr>
        <w:t xml:space="preserve">υ άρθρου 86 του Συντάγματος. Υποβάλλει πρόταση αναθεώρησης του άρθρου 86 ο ΣΥΡΙΖΑ. Η πρόταση αυτή περιλαμβάνει την παράγραφο 3, αλλά δεν θίγει την παράγραφο 2. </w:t>
      </w:r>
    </w:p>
    <w:p w14:paraId="5CAF43A2"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Την πρόβλεψη του Συντάγματος για την αμελλητί διαβίβαση την υιοθετεί, την υπερψηφίζει και την α</w:t>
      </w:r>
      <w:r>
        <w:rPr>
          <w:rFonts w:eastAsia="Times New Roman"/>
          <w:color w:val="202124"/>
          <w:szCs w:val="24"/>
        </w:rPr>
        <w:t>κολουθεί ο ΣΥΡΙΖΑ. Και έρχεται με απύθμενο θράσος ο κ. Τσίπρας, εμφανίζεται ενώπιον του ελληνικού λαού και λέει</w:t>
      </w:r>
      <w:r w:rsidRPr="00B8340E">
        <w:rPr>
          <w:rFonts w:eastAsia="Times New Roman"/>
          <w:color w:val="202124"/>
          <w:szCs w:val="24"/>
        </w:rPr>
        <w:t xml:space="preserve">: </w:t>
      </w:r>
      <w:r>
        <w:rPr>
          <w:rFonts w:eastAsia="Times New Roman"/>
          <w:color w:val="202124"/>
          <w:szCs w:val="24"/>
        </w:rPr>
        <w:t xml:space="preserve">«Ας </w:t>
      </w:r>
      <w:proofErr w:type="spellStart"/>
      <w:r>
        <w:rPr>
          <w:rFonts w:eastAsia="Times New Roman"/>
          <w:color w:val="202124"/>
          <w:szCs w:val="24"/>
        </w:rPr>
        <w:t>όψονται</w:t>
      </w:r>
      <w:proofErr w:type="spellEnd"/>
      <w:r>
        <w:rPr>
          <w:rFonts w:eastAsia="Times New Roman"/>
          <w:color w:val="202124"/>
          <w:szCs w:val="24"/>
        </w:rPr>
        <w:t xml:space="preserve"> για το αμελλητί», αφού έχει πει το μείζον, ότι εμείς οι οποίοι πανηγυρικά έχουμε απαλλαγεί, γιατί δεν είχαμε καμμία σχέση με την </w:t>
      </w:r>
      <w:r>
        <w:rPr>
          <w:rFonts w:eastAsia="Times New Roman"/>
          <w:color w:val="202124"/>
          <w:szCs w:val="24"/>
        </w:rPr>
        <w:t xml:space="preserve">υπόθεση αυτή, ούτε αρμοδιότητα ούτε επαφή ούτε κανέναν σύνδεσμο, ζητούμε παραγραφή. Ενώ τι λέμε; Λέμε ότι υπάρχει ένα κολοσσιαίο πρόβλημα δικαιοδοσίας, ότι όπως οι ίδιοι οι Υπουργοί του ΣΥΡΙΖΑ, που ζητούν κατ’ επανάληψιν τα τελευταία χρόνια και σήμερα την </w:t>
      </w:r>
      <w:r>
        <w:rPr>
          <w:rFonts w:eastAsia="Times New Roman"/>
          <w:color w:val="202124"/>
          <w:szCs w:val="24"/>
        </w:rPr>
        <w:t xml:space="preserve">εφαρμογή του άρθρου 86 για οποιαδήποτε πράξη </w:t>
      </w:r>
      <w:r>
        <w:rPr>
          <w:rFonts w:eastAsia="Times New Roman"/>
          <w:color w:val="202124"/>
          <w:szCs w:val="24"/>
        </w:rPr>
        <w:lastRenderedPageBreak/>
        <w:t>τους, έτσι και εμείς λέμε</w:t>
      </w:r>
      <w:r w:rsidRPr="00323919">
        <w:rPr>
          <w:rFonts w:eastAsia="Times New Roman"/>
          <w:color w:val="202124"/>
          <w:szCs w:val="24"/>
        </w:rPr>
        <w:t xml:space="preserve">: </w:t>
      </w:r>
      <w:r>
        <w:rPr>
          <w:rFonts w:eastAsia="Times New Roman"/>
          <w:color w:val="202124"/>
          <w:szCs w:val="24"/>
        </w:rPr>
        <w:t>Αυτό έχει πει η νομολογία των δικαστικών συμβουλίων και του Εφετείου Αθηνών και του Ειδικού Δικαστηρίου.</w:t>
      </w:r>
    </w:p>
    <w:p w14:paraId="5CAF43A3"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Άρα δεν έχει ούτως ή άλλως για τα θέματα αυτά, πλην της νομιμοποίησης εσόδων, α</w:t>
      </w:r>
      <w:r>
        <w:rPr>
          <w:rFonts w:eastAsia="Times New Roman"/>
          <w:color w:val="202124"/>
          <w:szCs w:val="24"/>
        </w:rPr>
        <w:t>ρμοδιότητα η εισαγγελική αρχή. Αργά ή γρήγορα θα τεθεί αυτεπαγγέλτως το ζήτημα της δικαιοδοσίας. Άρα δεν θα έχουμε οριστική δικαστική πιστοποίηση της λήξης της υπόθεσης</w:t>
      </w:r>
      <w:r w:rsidRPr="00323919">
        <w:rPr>
          <w:rFonts w:eastAsia="Times New Roman"/>
          <w:color w:val="202124"/>
          <w:szCs w:val="24"/>
        </w:rPr>
        <w:t xml:space="preserve"> </w:t>
      </w:r>
      <w:r>
        <w:rPr>
          <w:rFonts w:eastAsia="Times New Roman"/>
          <w:color w:val="202124"/>
          <w:szCs w:val="24"/>
        </w:rPr>
        <w:t>αυτής. Αυτό θα μπορούσε να γίνει μόνον αν η Επιτροπή Προκαταρκτικής Εξέτασης της Βουλής</w:t>
      </w:r>
      <w:r>
        <w:rPr>
          <w:rFonts w:eastAsia="Times New Roman"/>
          <w:color w:val="202124"/>
          <w:szCs w:val="24"/>
        </w:rPr>
        <w:t xml:space="preserve"> έκανε πραγματική έρευνα, καλούσε τους κουκουλοφόρους και αφαιρούσε τις κουκούλες και, αν έβρισκε οτιδήποτε, παρέπεμπε την υπόθεση στον </w:t>
      </w:r>
      <w:r>
        <w:rPr>
          <w:rFonts w:eastAsia="Times New Roman"/>
          <w:color w:val="202124"/>
          <w:szCs w:val="24"/>
        </w:rPr>
        <w:t>α</w:t>
      </w:r>
      <w:r>
        <w:rPr>
          <w:rFonts w:eastAsia="Times New Roman"/>
          <w:color w:val="202124"/>
          <w:szCs w:val="24"/>
        </w:rPr>
        <w:t xml:space="preserve">νακριτή και το </w:t>
      </w:r>
      <w:r>
        <w:rPr>
          <w:rFonts w:eastAsia="Times New Roman"/>
          <w:color w:val="202124"/>
          <w:szCs w:val="24"/>
        </w:rPr>
        <w:t>δ</w:t>
      </w:r>
      <w:r>
        <w:rPr>
          <w:rFonts w:eastAsia="Times New Roman"/>
          <w:color w:val="202124"/>
          <w:szCs w:val="24"/>
        </w:rPr>
        <w:t xml:space="preserve">ικαστικό </w:t>
      </w:r>
      <w:r>
        <w:rPr>
          <w:rFonts w:eastAsia="Times New Roman"/>
          <w:color w:val="202124"/>
          <w:szCs w:val="24"/>
        </w:rPr>
        <w:t>σ</w:t>
      </w:r>
      <w:r>
        <w:rPr>
          <w:rFonts w:eastAsia="Times New Roman"/>
          <w:color w:val="202124"/>
          <w:szCs w:val="24"/>
        </w:rPr>
        <w:t>υμβούλιο του Ειδικού Δικαστηρίου, οπότε θα μπορούσε να ολοκληρωθεί η προδικασία ή η έρευνα, ν</w:t>
      </w:r>
      <w:r>
        <w:rPr>
          <w:rFonts w:eastAsia="Times New Roman"/>
          <w:color w:val="202124"/>
          <w:szCs w:val="24"/>
        </w:rPr>
        <w:t>α αποκαλυφθούν τα πραγματικά δεδομένα, που έχει αποδειχθεί ότι είναι ανύπαρκτα</w:t>
      </w:r>
      <w:r>
        <w:rPr>
          <w:rFonts w:eastAsia="Times New Roman"/>
          <w:color w:val="202124"/>
          <w:szCs w:val="24"/>
        </w:rPr>
        <w:t>,</w:t>
      </w:r>
      <w:r>
        <w:rPr>
          <w:rFonts w:eastAsia="Times New Roman"/>
          <w:color w:val="202124"/>
          <w:szCs w:val="24"/>
        </w:rPr>
        <w:t xml:space="preserve"> και έτσι να έχουμε μια εικόνα.</w:t>
      </w:r>
    </w:p>
    <w:p w14:paraId="5CAF43A4"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Αυτό το απαγορεύει ο ΣΥΡΙΖΑ</w:t>
      </w:r>
      <w:r>
        <w:rPr>
          <w:rFonts w:eastAsia="Times New Roman"/>
          <w:color w:val="202124"/>
          <w:szCs w:val="24"/>
        </w:rPr>
        <w:t>,</w:t>
      </w:r>
      <w:r>
        <w:rPr>
          <w:rFonts w:eastAsia="Times New Roman"/>
          <w:color w:val="202124"/>
          <w:szCs w:val="24"/>
        </w:rPr>
        <w:t xml:space="preserve"> με την παραβίαση των βασικών κανόνων της κατανομής της δικαιοδοσίας. Τα έχω πει αυτά κατ’ επανάληψη. Τα έχω πει στην</w:t>
      </w:r>
      <w:r>
        <w:rPr>
          <w:rFonts w:eastAsia="Times New Roman"/>
          <w:color w:val="202124"/>
          <w:szCs w:val="24"/>
        </w:rPr>
        <w:t xml:space="preserve"> Ολομέλεια, τα έχω πει στην Επιτροπή Προκαταρκτικής Εξέτασης, τα έχει γράψει η επιστήμη, τα έχει πει η πάγια νομολογία.</w:t>
      </w:r>
    </w:p>
    <w:p w14:paraId="5CAF43A5"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lastRenderedPageBreak/>
        <w:t>Καταθέτω ξανά όλα τα σχετικά, ώστε να υπάρχουν και στα Πρακτικά της σημερινής συνεδρίασης.</w:t>
      </w:r>
    </w:p>
    <w:p w14:paraId="5CAF43A6"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(Στο σημείο αυτό ο Βουλευτής κ. Ευάγγελος Βεν</w:t>
      </w:r>
      <w:r>
        <w:rPr>
          <w:rFonts w:eastAsia="Times New Roman"/>
          <w:color w:val="202124"/>
          <w:szCs w:val="24"/>
        </w:rPr>
        <w:t>ιζέλος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CAF43A7"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Υπάρχουν, όμως, δύο νέα δεδομένα. Εμφανίζεται, πράγματι, όπως ανέφερε ο κ. Λοβέρδος, έ</w:t>
      </w:r>
      <w:r>
        <w:rPr>
          <w:rFonts w:eastAsia="Times New Roman"/>
          <w:color w:val="202124"/>
          <w:szCs w:val="24"/>
        </w:rPr>
        <w:t>νας μάρτυρας της τελευταίας στιγμής που διανθίζει την υπόθεση</w:t>
      </w:r>
      <w:r>
        <w:rPr>
          <w:rFonts w:eastAsia="Times New Roman"/>
          <w:color w:val="202124"/>
          <w:szCs w:val="24"/>
        </w:rPr>
        <w:t>,</w:t>
      </w:r>
      <w:r>
        <w:rPr>
          <w:rFonts w:eastAsia="Times New Roman"/>
          <w:color w:val="202124"/>
          <w:szCs w:val="24"/>
        </w:rPr>
        <w:t xml:space="preserve"> λέγοντας ούτως ή άλλως αυταπόδεικτα ψεύδη, κατά τη γνώμη μου, αλλά προσέξτε με ποια δικονομική φόρμουλα. Εμφανίζεται και λέει: «Έχω διαπράξει εγκλήματα εγώ ο μάρτυρας, αλλά θέλω να καταγγείλω έ</w:t>
      </w:r>
      <w:r>
        <w:rPr>
          <w:rFonts w:eastAsia="Times New Roman"/>
          <w:color w:val="202124"/>
          <w:szCs w:val="24"/>
        </w:rPr>
        <w:t>ναν Υπουργό, ώστε να υπαχθώ σε ευνοϊκές διατάξεις, να τύχω επιεικούς μεταχείρισης. Επικαλούμαι, λοιπόν…»</w:t>
      </w:r>
      <w:r>
        <w:rPr>
          <w:rFonts w:eastAsia="Times New Roman"/>
          <w:color w:val="202124"/>
          <w:szCs w:val="24"/>
        </w:rPr>
        <w:t>,</w:t>
      </w:r>
      <w:r>
        <w:rPr>
          <w:rFonts w:eastAsia="Times New Roman"/>
          <w:color w:val="202124"/>
          <w:szCs w:val="24"/>
        </w:rPr>
        <w:t xml:space="preserve"> λέει αυτός ο μάρτυρας</w:t>
      </w:r>
      <w:r>
        <w:rPr>
          <w:rFonts w:eastAsia="Times New Roman"/>
          <w:color w:val="202124"/>
          <w:szCs w:val="24"/>
        </w:rPr>
        <w:t>,</w:t>
      </w:r>
      <w:r>
        <w:rPr>
          <w:rFonts w:eastAsia="Times New Roman"/>
          <w:color w:val="202124"/>
          <w:szCs w:val="24"/>
        </w:rPr>
        <w:t xml:space="preserve"> «…το άρθρο 263Β του Ποινικού Κώδικα</w:t>
      </w:r>
      <w:r>
        <w:rPr>
          <w:rFonts w:eastAsia="Times New Roman"/>
          <w:color w:val="202124"/>
          <w:szCs w:val="24"/>
        </w:rPr>
        <w:t>.</w:t>
      </w:r>
      <w:r>
        <w:rPr>
          <w:rFonts w:eastAsia="Times New Roman"/>
          <w:color w:val="202124"/>
          <w:szCs w:val="24"/>
        </w:rPr>
        <w:t>». Και εξηγεί το κίνητρό του. Θέλει να τύχει ευνοϊκής μεταχείρισης και άρα βρίσκει έναν Υπο</w:t>
      </w:r>
      <w:r>
        <w:rPr>
          <w:rFonts w:eastAsia="Times New Roman"/>
          <w:color w:val="202124"/>
          <w:szCs w:val="24"/>
        </w:rPr>
        <w:t xml:space="preserve">υργό και αναφέρεται σε αυτόν. </w:t>
      </w:r>
    </w:p>
    <w:p w14:paraId="5CAF43A8"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Τι λέει το άρθρο 263Β του Ποινικού Κώδικα; Το έχω πει ξανά εδώ. Λέει στην παράγραφο 3 ότι</w:t>
      </w:r>
      <w:r>
        <w:rPr>
          <w:rFonts w:eastAsia="Times New Roman"/>
          <w:color w:val="202124"/>
          <w:szCs w:val="24"/>
        </w:rPr>
        <w:t>,</w:t>
      </w:r>
      <w:r>
        <w:rPr>
          <w:rFonts w:eastAsia="Times New Roman"/>
          <w:color w:val="202124"/>
          <w:szCs w:val="24"/>
        </w:rPr>
        <w:t xml:space="preserve"> αν συμβεί αυτό και έρθει κάποιος να καταγγείλει έναν </w:t>
      </w:r>
      <w:r>
        <w:rPr>
          <w:rFonts w:eastAsia="Times New Roman"/>
          <w:color w:val="202124"/>
          <w:szCs w:val="24"/>
        </w:rPr>
        <w:lastRenderedPageBreak/>
        <w:t>Υπουργό για τα αδικήματα για τα οποία γίνεται συζήτηση τώρα -όλα τα αδικήματα, όχ</w:t>
      </w:r>
      <w:r>
        <w:rPr>
          <w:rFonts w:eastAsia="Times New Roman"/>
          <w:color w:val="202124"/>
          <w:szCs w:val="24"/>
        </w:rPr>
        <w:t>ι μόνο τη νομιμοποίηση εσόδων-, ο εισαγγελέας είναι υποχρεωμένος να διαβιβάσει αμέσως τη δικογραφία στη Βουλή κατά το άρθρο 86 του Συντάγματος.</w:t>
      </w:r>
    </w:p>
    <w:p w14:paraId="5CAF43A9"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Στον φάκελο περιέχεται έγγραφο, θεμελιωμένο στο </w:t>
      </w:r>
      <w:r w:rsidRPr="00D857A5">
        <w:rPr>
          <w:rFonts w:eastAsia="Times New Roman"/>
          <w:color w:val="222222"/>
          <w:szCs w:val="24"/>
          <w:shd w:val="clear" w:color="auto" w:fill="FFFFFF"/>
        </w:rPr>
        <w:t>άρθρο</w:t>
      </w:r>
      <w:r>
        <w:rPr>
          <w:rFonts w:eastAsia="Times New Roman"/>
          <w:color w:val="222222"/>
          <w:szCs w:val="24"/>
          <w:shd w:val="clear" w:color="auto" w:fill="FFFFFF"/>
        </w:rPr>
        <w:t xml:space="preserve"> 263</w:t>
      </w:r>
      <w:r w:rsidRPr="00317039">
        <w:rPr>
          <w:rFonts w:eastAsia="Times New Roman"/>
          <w:bCs/>
          <w:color w:val="222222"/>
          <w:shd w:val="clear" w:color="auto" w:fill="FFFFFF"/>
        </w:rPr>
        <w:t>Β</w:t>
      </w:r>
      <w:r>
        <w:rPr>
          <w:rFonts w:eastAsia="Times New Roman"/>
          <w:bCs/>
          <w:color w:val="222222"/>
          <w:shd w:val="clear" w:color="auto" w:fill="FFFFFF"/>
        </w:rPr>
        <w:t>,</w:t>
      </w:r>
      <w:r>
        <w:rPr>
          <w:rFonts w:eastAsia="Times New Roman"/>
          <w:color w:val="222222"/>
          <w:szCs w:val="24"/>
          <w:shd w:val="clear" w:color="auto" w:fill="FFFFFF"/>
        </w:rPr>
        <w:t xml:space="preserve"> </w:t>
      </w:r>
      <w:r w:rsidRPr="00D857A5">
        <w:rPr>
          <w:rFonts w:eastAsia="Times New Roman"/>
          <w:bCs/>
          <w:color w:val="222222"/>
          <w:shd w:val="clear" w:color="auto" w:fill="FFFFFF"/>
        </w:rPr>
        <w:t>που</w:t>
      </w:r>
      <w:r>
        <w:rPr>
          <w:rFonts w:eastAsia="Times New Roman"/>
          <w:color w:val="222222"/>
          <w:szCs w:val="24"/>
          <w:shd w:val="clear" w:color="auto" w:fill="FFFFFF"/>
        </w:rPr>
        <w:t xml:space="preserve"> από μόνο του το </w:t>
      </w:r>
      <w:r w:rsidRPr="00D857A5">
        <w:rPr>
          <w:rFonts w:eastAsia="Times New Roman"/>
          <w:color w:val="222222"/>
          <w:szCs w:val="24"/>
          <w:shd w:val="clear" w:color="auto" w:fill="FFFFFF"/>
        </w:rPr>
        <w:t>άρθρο</w:t>
      </w:r>
      <w:r>
        <w:rPr>
          <w:rFonts w:eastAsia="Times New Roman"/>
          <w:color w:val="222222"/>
          <w:szCs w:val="24"/>
          <w:shd w:val="clear" w:color="auto" w:fill="FFFFFF"/>
        </w:rPr>
        <w:t xml:space="preserve"> 263</w:t>
      </w:r>
      <w:r w:rsidRPr="00D857A5">
        <w:rPr>
          <w:rFonts w:eastAsia="Times New Roman"/>
          <w:bCs/>
          <w:color w:val="222222"/>
          <w:shd w:val="clear" w:color="auto" w:fill="FFFFFF"/>
        </w:rPr>
        <w:t>Β</w:t>
      </w:r>
      <w:r>
        <w:rPr>
          <w:rFonts w:eastAsia="Times New Roman"/>
          <w:color w:val="222222"/>
          <w:szCs w:val="24"/>
          <w:shd w:val="clear" w:color="auto" w:fill="FFFFFF"/>
        </w:rPr>
        <w:t xml:space="preserve"> παραπέμπει στο άρθρο 86 και όχι στο άρθρο 62</w:t>
      </w:r>
      <w:r>
        <w:rPr>
          <w:rFonts w:eastAsia="Times New Roman"/>
          <w:color w:val="222222"/>
          <w:szCs w:val="24"/>
          <w:shd w:val="clear" w:color="auto" w:fill="FFFFFF"/>
        </w:rPr>
        <w:t>,</w:t>
      </w:r>
      <w:r>
        <w:rPr>
          <w:rFonts w:eastAsia="Times New Roman"/>
          <w:color w:val="222222"/>
          <w:szCs w:val="24"/>
          <w:shd w:val="clear" w:color="auto" w:fill="FFFFFF"/>
        </w:rPr>
        <w:t xml:space="preserve"> περί βουλευτικής ασυλίας. </w:t>
      </w:r>
    </w:p>
    <w:p w14:paraId="5CAF43AA"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στοιχείο: Επειδή ξέρατε, </w:t>
      </w:r>
      <w:r w:rsidRPr="00D857A5">
        <w:rPr>
          <w:rFonts w:eastAsia="Times New Roman"/>
          <w:color w:val="222222"/>
          <w:szCs w:val="24"/>
          <w:shd w:val="clear" w:color="auto" w:fill="FFFFFF"/>
        </w:rPr>
        <w:t xml:space="preserve">κυρίες και κύριοι </w:t>
      </w:r>
      <w:r>
        <w:rPr>
          <w:rFonts w:eastAsia="Times New Roman"/>
          <w:color w:val="222222"/>
          <w:szCs w:val="24"/>
          <w:shd w:val="clear" w:color="auto" w:fill="FFFFFF"/>
        </w:rPr>
        <w:t xml:space="preserve">του ΣΥΡΙΖΑ, </w:t>
      </w:r>
      <w:r w:rsidRPr="00D857A5">
        <w:rPr>
          <w:rFonts w:eastAsia="Times New Roman"/>
          <w:bCs/>
          <w:color w:val="222222"/>
          <w:shd w:val="clear" w:color="auto" w:fill="FFFFFF"/>
        </w:rPr>
        <w:t>ότι</w:t>
      </w:r>
      <w:r>
        <w:rPr>
          <w:rFonts w:eastAsia="Times New Roman"/>
          <w:color w:val="222222"/>
          <w:szCs w:val="24"/>
          <w:shd w:val="clear" w:color="auto" w:fill="FFFFFF"/>
        </w:rPr>
        <w:t xml:space="preserve"> έχετε παραβιάσει το Σύνταγμα, το έχετε συνειδητά παρερμηνεύσει, κατασκευάζοντας τη θεωρία της δήθεν διάκρισης με</w:t>
      </w:r>
      <w:r>
        <w:rPr>
          <w:rFonts w:eastAsia="Times New Roman"/>
          <w:color w:val="222222"/>
          <w:szCs w:val="24"/>
          <w:shd w:val="clear" w:color="auto" w:fill="FFFFFF"/>
        </w:rPr>
        <w:t xml:space="preserve">ταξύ της κατά την άσκηση των καθηκόντων του και επ’ ευκαιρία της άσκησης των καθηκόντων πράξεως, κάτι </w:t>
      </w:r>
      <w:r w:rsidRPr="00D857A5">
        <w:rPr>
          <w:rFonts w:eastAsia="Times New Roman"/>
          <w:bCs/>
          <w:color w:val="222222"/>
          <w:shd w:val="clear" w:color="auto" w:fill="FFFFFF"/>
        </w:rPr>
        <w:t>που</w:t>
      </w:r>
      <w:r>
        <w:rPr>
          <w:rFonts w:eastAsia="Times New Roman"/>
          <w:color w:val="222222"/>
          <w:szCs w:val="24"/>
          <w:shd w:val="clear" w:color="auto" w:fill="FFFFFF"/>
        </w:rPr>
        <w:t xml:space="preserve"> </w:t>
      </w:r>
      <w:r w:rsidRPr="00D857A5">
        <w:rPr>
          <w:rFonts w:eastAsia="Times New Roman"/>
          <w:bCs/>
          <w:color w:val="222222"/>
          <w:shd w:val="clear" w:color="auto" w:fill="FFFFFF"/>
        </w:rPr>
        <w:t>δεν</w:t>
      </w:r>
      <w:r>
        <w:rPr>
          <w:rFonts w:eastAsia="Times New Roman"/>
          <w:color w:val="222222"/>
          <w:szCs w:val="24"/>
          <w:shd w:val="clear" w:color="auto" w:fill="FFFFFF"/>
        </w:rPr>
        <w:t xml:space="preserve"> το σέβεστε εσείς με αυτά </w:t>
      </w:r>
      <w:r w:rsidRPr="00D857A5">
        <w:rPr>
          <w:rFonts w:eastAsia="Times New Roman"/>
          <w:bCs/>
          <w:color w:val="222222"/>
          <w:shd w:val="clear" w:color="auto" w:fill="FFFFFF"/>
        </w:rPr>
        <w:t>που</w:t>
      </w:r>
      <w:r>
        <w:rPr>
          <w:rFonts w:eastAsia="Times New Roman"/>
          <w:color w:val="222222"/>
          <w:szCs w:val="24"/>
          <w:shd w:val="clear" w:color="auto" w:fill="FFFFFF"/>
        </w:rPr>
        <w:t xml:space="preserve"> κάνετε, θελήσατε αυτό να το νομιμοποιήσετε αναδρομικά με τη διαδικασία Αναθεώρησης του Συντάγματος. </w:t>
      </w:r>
    </w:p>
    <w:p w14:paraId="5CAF43AB"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Προτείνατε, </w:t>
      </w:r>
      <w:r w:rsidRPr="00D857A5">
        <w:rPr>
          <w:rFonts w:eastAsia="Times New Roman"/>
          <w:color w:val="222222"/>
          <w:szCs w:val="24"/>
          <w:shd w:val="clear" w:color="auto" w:fill="FFFFFF"/>
        </w:rPr>
        <w:t>λοιπ</w:t>
      </w:r>
      <w:r w:rsidRPr="00D857A5">
        <w:rPr>
          <w:rFonts w:eastAsia="Times New Roman"/>
          <w:color w:val="222222"/>
          <w:szCs w:val="24"/>
          <w:shd w:val="clear" w:color="auto" w:fill="FFFFFF"/>
        </w:rPr>
        <w:t>όν</w:t>
      </w:r>
      <w:r>
        <w:rPr>
          <w:rFonts w:eastAsia="Times New Roman"/>
          <w:color w:val="222222"/>
          <w:szCs w:val="24"/>
          <w:shd w:val="clear" w:color="auto" w:fill="FFFFFF"/>
        </w:rPr>
        <w:t xml:space="preserve">, να προστεθεί ερμηνευτική δήλωση στο άρθρο 86, ώστε αυτό να γίνει κανόνας του Συντάγματος, διότι οι υφιστάμενοι κανόνες του Συντάγματος δεν το επιτρέπουν. Αυτή σας η πρόταση ουσιαστικά απορρίφθηκε. Δεν πρόκειται να γίνει δεκτή από την επόμενη Βουλή, με </w:t>
      </w:r>
      <w:r>
        <w:rPr>
          <w:rFonts w:eastAsia="Times New Roman"/>
          <w:color w:val="222222"/>
          <w:szCs w:val="24"/>
          <w:shd w:val="clear" w:color="auto" w:fill="FFFFFF"/>
        </w:rPr>
        <w:t xml:space="preserve">βάση τις </w:t>
      </w:r>
      <w:r>
        <w:rPr>
          <w:rFonts w:eastAsia="Times New Roman"/>
          <w:color w:val="222222"/>
          <w:szCs w:val="24"/>
          <w:shd w:val="clear" w:color="auto" w:fill="FFFFFF"/>
        </w:rPr>
        <w:lastRenderedPageBreak/>
        <w:t xml:space="preserve">τοποθετήσεις των κομμάτων. Άρα η Βουλή στην αναθεωρητική διαδικασία επιβεβαιώνει ότι έχετε παραβιάσει το Σύνταγμα. </w:t>
      </w:r>
    </w:p>
    <w:p w14:paraId="5CAF43AC" w14:textId="77777777" w:rsidR="00A15929" w:rsidRDefault="00D001CD">
      <w:pPr>
        <w:spacing w:line="600" w:lineRule="auto"/>
        <w:ind w:firstLine="720"/>
        <w:jc w:val="both"/>
        <w:rPr>
          <w:rFonts w:eastAsia="Times New Roman"/>
          <w:color w:val="222222"/>
          <w:szCs w:val="24"/>
          <w:shd w:val="clear" w:color="auto" w:fill="FFFFFF"/>
        </w:rPr>
      </w:pPr>
      <w:r w:rsidRPr="00D857A5">
        <w:rPr>
          <w:rFonts w:eastAsia="Times New Roman"/>
          <w:color w:val="222222"/>
          <w:shd w:val="clear" w:color="auto" w:fill="FFFFFF"/>
        </w:rPr>
        <w:t>Αλλά</w:t>
      </w:r>
      <w:r>
        <w:rPr>
          <w:rFonts w:eastAsia="Times New Roman"/>
          <w:color w:val="222222"/>
          <w:szCs w:val="24"/>
          <w:shd w:val="clear" w:color="auto" w:fill="FFFFFF"/>
        </w:rPr>
        <w:t xml:space="preserve"> </w:t>
      </w:r>
      <w:r w:rsidRPr="00D857A5">
        <w:rPr>
          <w:rFonts w:eastAsia="Times New Roman"/>
          <w:bCs/>
          <w:color w:val="222222"/>
          <w:shd w:val="clear" w:color="auto" w:fill="FFFFFF"/>
        </w:rPr>
        <w:t>επειδή</w:t>
      </w:r>
      <w:r>
        <w:rPr>
          <w:rFonts w:eastAsia="Times New Roman"/>
          <w:color w:val="222222"/>
          <w:szCs w:val="24"/>
          <w:shd w:val="clear" w:color="auto" w:fill="FFFFFF"/>
        </w:rPr>
        <w:t xml:space="preserve"> υπάρχει οργανωμένη πλεκτάνη, σκευωρία, επειδή υπάρχει παραβίαση του άρθρου 134 του Ποινικού Κώδικα και αλλοίωση βασικών</w:t>
      </w:r>
      <w:r>
        <w:rPr>
          <w:rFonts w:eastAsia="Times New Roman"/>
          <w:color w:val="222222"/>
          <w:szCs w:val="24"/>
          <w:shd w:val="clear" w:color="auto" w:fill="FFFFFF"/>
        </w:rPr>
        <w:t xml:space="preserve"> θεσμών του πολιτεύματος, όπως η ανεξαρτησία της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ικαιοσύνης, έχετε καταστήσει πρώτο θύμα της πλεκτάνης αυτής τη </w:t>
      </w:r>
      <w:r>
        <w:rPr>
          <w:rFonts w:eastAsia="Times New Roman"/>
          <w:color w:val="222222"/>
          <w:szCs w:val="24"/>
          <w:shd w:val="clear" w:color="auto" w:fill="FFFFFF"/>
        </w:rPr>
        <w:t>δ</w:t>
      </w:r>
      <w:r>
        <w:rPr>
          <w:rFonts w:eastAsia="Times New Roman"/>
          <w:color w:val="222222"/>
          <w:szCs w:val="24"/>
          <w:shd w:val="clear" w:color="auto" w:fill="FFFFFF"/>
        </w:rPr>
        <w:t>ικαιοσύνη και έχετε καταστήσει ομήρους ορισμένους ελάχιστους εισαγγελικούς λειτουργούς</w:t>
      </w:r>
      <w:r>
        <w:rPr>
          <w:rFonts w:eastAsia="Times New Roman"/>
          <w:color w:val="222222"/>
          <w:szCs w:val="24"/>
          <w:shd w:val="clear" w:color="auto" w:fill="FFFFFF"/>
        </w:rPr>
        <w:t>,</w:t>
      </w:r>
      <w:r>
        <w:rPr>
          <w:rFonts w:eastAsia="Times New Roman"/>
          <w:color w:val="222222"/>
          <w:szCs w:val="24"/>
          <w:shd w:val="clear" w:color="auto" w:fill="FFFFFF"/>
        </w:rPr>
        <w:t xml:space="preserve"> που έτυχε να αναμειχθούν λόγω καθηκόντων με την υπόθεσ</w:t>
      </w:r>
      <w:r>
        <w:rPr>
          <w:rFonts w:eastAsia="Times New Roman"/>
          <w:color w:val="222222"/>
          <w:szCs w:val="24"/>
          <w:shd w:val="clear" w:color="auto" w:fill="FFFFFF"/>
        </w:rPr>
        <w:t xml:space="preserve">η αυτή. Τους έχετε οδηγήσει στην ευθεία παραβίαση του Συντάγματος, τη συνομολογημένη από σας, μέσω της πρότασης Αναθεώρησης που έχετε κάνει, η οποία </w:t>
      </w:r>
      <w:proofErr w:type="spellStart"/>
      <w:r>
        <w:rPr>
          <w:rFonts w:eastAsia="Times New Roman"/>
          <w:color w:val="222222"/>
          <w:szCs w:val="24"/>
          <w:shd w:val="clear" w:color="auto" w:fill="FFFFFF"/>
        </w:rPr>
        <w:t>απερρίφθη</w:t>
      </w:r>
      <w:proofErr w:type="spellEnd"/>
      <w:r>
        <w:rPr>
          <w:rFonts w:eastAsia="Times New Roman"/>
          <w:color w:val="222222"/>
          <w:szCs w:val="24"/>
          <w:shd w:val="clear" w:color="auto" w:fill="FFFFFF"/>
        </w:rPr>
        <w:t xml:space="preserve"> στο σημείο αυτό. </w:t>
      </w:r>
    </w:p>
    <w:p w14:paraId="5CAF43AD"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Γνωρίζουν όλοι οι παράγοντες της </w:t>
      </w:r>
      <w:r>
        <w:rPr>
          <w:rFonts w:eastAsia="Times New Roman"/>
          <w:color w:val="222222"/>
          <w:szCs w:val="24"/>
          <w:shd w:val="clear" w:color="auto" w:fill="FFFFFF"/>
        </w:rPr>
        <w:t>δ</w:t>
      </w:r>
      <w:r>
        <w:rPr>
          <w:rFonts w:eastAsia="Times New Roman"/>
          <w:color w:val="222222"/>
          <w:szCs w:val="24"/>
          <w:shd w:val="clear" w:color="auto" w:fill="FFFFFF"/>
        </w:rPr>
        <w:t>ικαιοσύνης που ασχολούνται με την υπόθεση αυτ</w:t>
      </w:r>
      <w:r>
        <w:rPr>
          <w:rFonts w:eastAsia="Times New Roman"/>
          <w:color w:val="222222"/>
          <w:szCs w:val="24"/>
          <w:shd w:val="clear" w:color="auto" w:fill="FFFFFF"/>
        </w:rPr>
        <w:t>ή τι λέει το άρθρο 263</w:t>
      </w:r>
      <w:r w:rsidRPr="00D857A5">
        <w:rPr>
          <w:rFonts w:eastAsia="Times New Roman"/>
          <w:bCs/>
          <w:color w:val="222222"/>
          <w:shd w:val="clear" w:color="auto" w:fill="FFFFFF"/>
        </w:rPr>
        <w:t>Β</w:t>
      </w:r>
      <w:r>
        <w:rPr>
          <w:rFonts w:eastAsia="Times New Roman"/>
          <w:color w:val="222222"/>
          <w:szCs w:val="24"/>
          <w:shd w:val="clear" w:color="auto" w:fill="FFFFFF"/>
        </w:rPr>
        <w:t xml:space="preserve"> παράγραφος 3 του Ποινικού Κώδικα και τι έχει συμβεί στη διαδικασία Αναθεώρησης του Συντάγματος; Μπορεί και να μην έχουν σαφή εικόνα, αλλά μετά την τοποθέτησή μου αυτή δεν νομίζω ότι μπορεί κανείς να ισχυριστεί ότι δεν άκουσε, δεν γν</w:t>
      </w:r>
      <w:r>
        <w:rPr>
          <w:rFonts w:eastAsia="Times New Roman"/>
          <w:color w:val="222222"/>
          <w:szCs w:val="24"/>
          <w:shd w:val="clear" w:color="auto" w:fill="FFFFFF"/>
        </w:rPr>
        <w:t xml:space="preserve">ώριζε. Τώρα </w:t>
      </w:r>
      <w:r w:rsidRPr="009B5854">
        <w:rPr>
          <w:rFonts w:eastAsia="Times New Roman"/>
          <w:bCs/>
          <w:color w:val="222222"/>
          <w:shd w:val="clear" w:color="auto" w:fill="FFFFFF"/>
        </w:rPr>
        <w:t>και</w:t>
      </w:r>
      <w:r>
        <w:rPr>
          <w:rFonts w:eastAsia="Times New Roman"/>
          <w:color w:val="222222"/>
          <w:szCs w:val="24"/>
          <w:shd w:val="clear" w:color="auto" w:fill="FFFFFF"/>
        </w:rPr>
        <w:t xml:space="preserve"> άκουσε και γνωρίζει.</w:t>
      </w:r>
    </w:p>
    <w:p w14:paraId="5CAF43AE" w14:textId="77777777" w:rsidR="00A15929" w:rsidRDefault="00D001CD">
      <w:pPr>
        <w:spacing w:line="600" w:lineRule="auto"/>
        <w:ind w:firstLine="720"/>
        <w:jc w:val="both"/>
        <w:rPr>
          <w:rFonts w:eastAsia="Times New Roman"/>
          <w:color w:val="222222"/>
          <w:szCs w:val="24"/>
          <w:shd w:val="clear" w:color="auto" w:fill="FFFFFF"/>
        </w:rPr>
      </w:pPr>
      <w:r w:rsidRPr="009B5854">
        <w:rPr>
          <w:rFonts w:eastAsia="Times New Roman"/>
          <w:color w:val="222222"/>
          <w:szCs w:val="24"/>
          <w:shd w:val="clear" w:color="auto" w:fill="FFFFFF"/>
        </w:rPr>
        <w:lastRenderedPageBreak/>
        <w:t>Υπάρχει</w:t>
      </w:r>
      <w:r>
        <w:rPr>
          <w:rFonts w:eastAsia="Times New Roman"/>
          <w:color w:val="222222"/>
          <w:szCs w:val="24"/>
          <w:shd w:val="clear" w:color="auto" w:fill="FFFFFF"/>
        </w:rPr>
        <w:t xml:space="preserve">, </w:t>
      </w:r>
      <w:r w:rsidRPr="009B5854">
        <w:rPr>
          <w:rFonts w:eastAsia="Times New Roman"/>
          <w:color w:val="222222"/>
          <w:szCs w:val="24"/>
          <w:shd w:val="clear" w:color="auto" w:fill="FFFFFF"/>
        </w:rPr>
        <w:t>λοιπόν</w:t>
      </w:r>
      <w:r>
        <w:rPr>
          <w:rFonts w:eastAsia="Times New Roman"/>
          <w:color w:val="222222"/>
          <w:szCs w:val="24"/>
          <w:shd w:val="clear" w:color="auto" w:fill="FFFFFF"/>
        </w:rPr>
        <w:t xml:space="preserve">, σκάνδαλο </w:t>
      </w:r>
      <w:r>
        <w:rPr>
          <w:rFonts w:eastAsia="Times New Roman"/>
          <w:color w:val="222222"/>
          <w:szCs w:val="24"/>
          <w:shd w:val="clear" w:color="auto" w:fill="FFFFFF"/>
        </w:rPr>
        <w:t>«</w:t>
      </w:r>
      <w:r>
        <w:rPr>
          <w:rFonts w:eastAsia="Times New Roman"/>
          <w:color w:val="222222"/>
          <w:szCs w:val="24"/>
          <w:shd w:val="clear" w:color="auto" w:fill="FFFFFF"/>
          <w:lang w:val="en-US"/>
        </w:rPr>
        <w:t>NOVARTIS</w:t>
      </w:r>
      <w:r>
        <w:rPr>
          <w:rFonts w:eastAsia="Times New Roman"/>
          <w:color w:val="222222"/>
          <w:szCs w:val="24"/>
          <w:shd w:val="clear" w:color="auto" w:fill="FFFFFF"/>
        </w:rPr>
        <w:t>»</w:t>
      </w:r>
      <w:r w:rsidRPr="009B5854">
        <w:rPr>
          <w:rFonts w:eastAsia="Times New Roman"/>
          <w:color w:val="222222"/>
          <w:szCs w:val="24"/>
          <w:shd w:val="clear" w:color="auto" w:fill="FFFFFF"/>
        </w:rPr>
        <w:t>,</w:t>
      </w:r>
      <w:r>
        <w:rPr>
          <w:rFonts w:eastAsia="Times New Roman"/>
          <w:color w:val="222222"/>
          <w:szCs w:val="24"/>
          <w:shd w:val="clear" w:color="auto" w:fill="FFFFFF"/>
        </w:rPr>
        <w:t xml:space="preserve"> διεθνές</w:t>
      </w:r>
      <w:r w:rsidRPr="009B5854">
        <w:rPr>
          <w:rFonts w:eastAsia="Times New Roman"/>
          <w:color w:val="222222"/>
          <w:szCs w:val="24"/>
          <w:shd w:val="clear" w:color="auto" w:fill="FFFFFF"/>
        </w:rPr>
        <w:t xml:space="preserve">, </w:t>
      </w:r>
      <w:r>
        <w:rPr>
          <w:rFonts w:eastAsia="Times New Roman"/>
          <w:color w:val="222222"/>
          <w:szCs w:val="24"/>
          <w:shd w:val="clear" w:color="auto" w:fill="FFFFFF"/>
        </w:rPr>
        <w:t>ιατρικό</w:t>
      </w:r>
      <w:r w:rsidRPr="009B5854">
        <w:rPr>
          <w:rFonts w:eastAsia="Times New Roman"/>
          <w:color w:val="222222"/>
          <w:szCs w:val="24"/>
          <w:shd w:val="clear" w:color="auto" w:fill="FFFFFF"/>
        </w:rPr>
        <w:t>,</w:t>
      </w:r>
      <w:r>
        <w:rPr>
          <w:rFonts w:eastAsia="Times New Roman"/>
          <w:color w:val="222222"/>
          <w:szCs w:val="24"/>
          <w:shd w:val="clear" w:color="auto" w:fill="FFFFFF"/>
        </w:rPr>
        <w:t xml:space="preserve"> που αφορά μεγάλο αριθμό ιατρών σε πολλές χώρες, αφορά κλινικές του ΕΣΥ και πανεπιστημιακές κλινικές, που έγιναν αποδέκτριες μεγάλων ποσών για κλινικές έρευνες. Όλα αυτά πρέπει να διερευνηθούν σε βάθος. Διερευνώνται; Δεν έχω ακούσει τίποτα. Διεξάγονται δίκ</w:t>
      </w:r>
      <w:r>
        <w:rPr>
          <w:rFonts w:eastAsia="Times New Roman"/>
          <w:color w:val="222222"/>
          <w:szCs w:val="24"/>
          <w:shd w:val="clear" w:color="auto" w:fill="FFFFFF"/>
        </w:rPr>
        <w:t>ες; Διεξάγονται σε άλλα εφετεία</w:t>
      </w:r>
      <w:r>
        <w:rPr>
          <w:rFonts w:eastAsia="Times New Roman"/>
          <w:color w:val="222222"/>
          <w:szCs w:val="24"/>
          <w:shd w:val="clear" w:color="auto" w:fill="FFFFFF"/>
        </w:rPr>
        <w:t>,</w:t>
      </w:r>
      <w:r>
        <w:rPr>
          <w:rFonts w:eastAsia="Times New Roman"/>
          <w:color w:val="222222"/>
          <w:szCs w:val="24"/>
          <w:shd w:val="clear" w:color="auto" w:fill="FFFFFF"/>
        </w:rPr>
        <w:t xml:space="preserve"> εκτός του Εφετείου Αθηνών. Είδα </w:t>
      </w:r>
      <w:r w:rsidRPr="009B5854">
        <w:rPr>
          <w:rFonts w:eastAsia="Times New Roman"/>
          <w:bCs/>
          <w:color w:val="222222"/>
          <w:shd w:val="clear" w:color="auto" w:fill="FFFFFF"/>
        </w:rPr>
        <w:t>να</w:t>
      </w:r>
      <w:r>
        <w:rPr>
          <w:rFonts w:eastAsia="Times New Roman"/>
          <w:color w:val="222222"/>
          <w:szCs w:val="24"/>
          <w:shd w:val="clear" w:color="auto" w:fill="FFFFFF"/>
        </w:rPr>
        <w:t xml:space="preserve"> απαλλάσσονται ιατροί των Σερρών για το υποτιθέμενο σκάνδαλο </w:t>
      </w:r>
      <w:r>
        <w:rPr>
          <w:rFonts w:eastAsia="Times New Roman"/>
          <w:color w:val="222222"/>
          <w:szCs w:val="24"/>
          <w:shd w:val="clear" w:color="auto" w:fill="FFFFFF"/>
        </w:rPr>
        <w:t>«</w:t>
      </w:r>
      <w:r>
        <w:rPr>
          <w:rFonts w:eastAsia="Times New Roman"/>
          <w:color w:val="222222"/>
          <w:szCs w:val="24"/>
          <w:shd w:val="clear" w:color="auto" w:fill="FFFFFF"/>
        </w:rPr>
        <w:t>NOVARTIS</w:t>
      </w:r>
      <w:r>
        <w:rPr>
          <w:rFonts w:eastAsia="Times New Roman"/>
          <w:color w:val="222222"/>
          <w:szCs w:val="24"/>
          <w:shd w:val="clear" w:color="auto" w:fill="FFFFFF"/>
        </w:rPr>
        <w:t>»</w:t>
      </w:r>
      <w:r>
        <w:rPr>
          <w:rFonts w:eastAsia="Times New Roman"/>
          <w:color w:val="222222"/>
          <w:szCs w:val="24"/>
          <w:shd w:val="clear" w:color="auto" w:fill="FFFFFF"/>
        </w:rPr>
        <w:t xml:space="preserve"> και μαζί με αυτούς να απαλλάσσεται και ο διάσημος κ</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Φρουζής</w:t>
      </w:r>
      <w:proofErr w:type="spellEnd"/>
      <w:r>
        <w:rPr>
          <w:rFonts w:eastAsia="Times New Roman"/>
          <w:color w:val="222222"/>
          <w:szCs w:val="24"/>
          <w:shd w:val="clear" w:color="auto" w:fill="FFFFFF"/>
        </w:rPr>
        <w:t>.</w:t>
      </w:r>
    </w:p>
    <w:p w14:paraId="5CAF43AF" w14:textId="77777777" w:rsidR="00A15929" w:rsidRDefault="00D001CD">
      <w:pPr>
        <w:spacing w:line="600" w:lineRule="auto"/>
        <w:ind w:firstLine="720"/>
        <w:jc w:val="both"/>
        <w:rPr>
          <w:rFonts w:eastAsia="Times New Roman"/>
          <w:color w:val="222222"/>
          <w:szCs w:val="24"/>
          <w:shd w:val="clear" w:color="auto" w:fill="FFFFFF"/>
        </w:rPr>
      </w:pPr>
      <w:r w:rsidRPr="009B5854">
        <w:rPr>
          <w:rFonts w:eastAsia="Times New Roman"/>
          <w:color w:val="222222"/>
          <w:szCs w:val="24"/>
          <w:shd w:val="clear" w:color="auto" w:fill="FFFFFF"/>
        </w:rPr>
        <w:t>Υπάρχει</w:t>
      </w:r>
      <w:r>
        <w:rPr>
          <w:rFonts w:eastAsia="Times New Roman"/>
          <w:color w:val="222222"/>
          <w:szCs w:val="24"/>
          <w:shd w:val="clear" w:color="auto" w:fill="FFFFFF"/>
        </w:rPr>
        <w:t xml:space="preserve"> μήπως αντίστροφο σκάνδαλο, πολιτικό σκάνδαλο, τ</w:t>
      </w:r>
      <w:r>
        <w:rPr>
          <w:rFonts w:eastAsia="Times New Roman"/>
          <w:color w:val="222222"/>
          <w:szCs w:val="24"/>
          <w:shd w:val="clear" w:color="auto" w:fill="FFFFFF"/>
        </w:rPr>
        <w:t>ο σκάνδαλο της πλεκτάνης, της σκευωρίας, το σκάνδαλο της προσβολής του άρθρου 134 του Ποινικού Κώδικα; Ναι, το συνομολόγησε ο ίδιος ο αναπληρωτής Υπουργός Δικαιοσύνης, ο ίδιος άνθρωπος που</w:t>
      </w:r>
      <w:r>
        <w:rPr>
          <w:rFonts w:eastAsia="Times New Roman"/>
          <w:color w:val="222222"/>
          <w:szCs w:val="24"/>
          <w:shd w:val="clear" w:color="auto" w:fill="FFFFFF"/>
        </w:rPr>
        <w:t>,</w:t>
      </w:r>
      <w:r>
        <w:rPr>
          <w:rFonts w:eastAsia="Times New Roman"/>
          <w:color w:val="222222"/>
          <w:szCs w:val="24"/>
          <w:shd w:val="clear" w:color="auto" w:fill="FFFFFF"/>
        </w:rPr>
        <w:t xml:space="preserve"> όταν ο φάκελος διαβιβάστηκε στη Βουλή από την </w:t>
      </w:r>
      <w:r>
        <w:rPr>
          <w:rFonts w:eastAsia="Times New Roman"/>
          <w:color w:val="222222"/>
          <w:szCs w:val="24"/>
          <w:shd w:val="clear" w:color="auto" w:fill="FFFFFF"/>
        </w:rPr>
        <w:t>ε</w:t>
      </w:r>
      <w:r>
        <w:rPr>
          <w:rFonts w:eastAsia="Times New Roman"/>
          <w:color w:val="222222"/>
          <w:szCs w:val="24"/>
          <w:shd w:val="clear" w:color="auto" w:fill="FFFFFF"/>
        </w:rPr>
        <w:t>ισαγγελία του Αρείο</w:t>
      </w:r>
      <w:r>
        <w:rPr>
          <w:rFonts w:eastAsia="Times New Roman"/>
          <w:color w:val="222222"/>
          <w:szCs w:val="24"/>
          <w:shd w:val="clear" w:color="auto" w:fill="FFFFFF"/>
        </w:rPr>
        <w:t>υ Πάγου διά του Υπουργού Δικαιοσύνης</w:t>
      </w:r>
      <w:r>
        <w:rPr>
          <w:rFonts w:eastAsia="Times New Roman"/>
          <w:color w:val="222222"/>
          <w:szCs w:val="24"/>
          <w:shd w:val="clear" w:color="auto" w:fill="FFFFFF"/>
        </w:rPr>
        <w:t>,</w:t>
      </w:r>
      <w:r>
        <w:rPr>
          <w:rFonts w:eastAsia="Times New Roman"/>
          <w:color w:val="222222"/>
          <w:szCs w:val="24"/>
          <w:shd w:val="clear" w:color="auto" w:fill="FFFFFF"/>
        </w:rPr>
        <w:t xml:space="preserve"> πρόλαβε να ρίξει μια ματιά και να δηλώσει έξω από το Μέγαρο Μαξίμου ότι πρόκειται για το μεγαλύτερο σκάνδαλο όλων των εποχών και στη συνέχεια, μετά από μήνες, ήρθε ενώπιον της Βουλής και είπε, ναι, υπάρχει μεγάλο σκάνδ</w:t>
      </w:r>
      <w:r>
        <w:rPr>
          <w:rFonts w:eastAsia="Times New Roman"/>
          <w:color w:val="222222"/>
          <w:szCs w:val="24"/>
          <w:shd w:val="clear" w:color="auto" w:fill="FFFFFF"/>
        </w:rPr>
        <w:t xml:space="preserve">αλο </w:t>
      </w:r>
      <w:r>
        <w:rPr>
          <w:rFonts w:eastAsia="Times New Roman"/>
          <w:color w:val="222222"/>
          <w:szCs w:val="24"/>
          <w:shd w:val="clear" w:color="auto" w:fill="FFFFFF"/>
        </w:rPr>
        <w:t>«</w:t>
      </w:r>
      <w:r>
        <w:rPr>
          <w:rFonts w:eastAsia="Times New Roman"/>
          <w:color w:val="222222"/>
          <w:szCs w:val="24"/>
          <w:shd w:val="clear" w:color="auto" w:fill="FFFFFF"/>
        </w:rPr>
        <w:t>NOVARTIS</w:t>
      </w:r>
      <w:r>
        <w:rPr>
          <w:rFonts w:eastAsia="Times New Roman"/>
          <w:color w:val="222222"/>
          <w:szCs w:val="24"/>
          <w:shd w:val="clear" w:color="auto" w:fill="FFFFFF"/>
        </w:rPr>
        <w:t>»</w:t>
      </w:r>
      <w:r>
        <w:rPr>
          <w:rFonts w:eastAsia="Times New Roman"/>
          <w:color w:val="222222"/>
          <w:szCs w:val="24"/>
          <w:shd w:val="clear" w:color="auto" w:fill="FFFFFF"/>
        </w:rPr>
        <w:t xml:space="preserve">, αλλά όχι για πολιτικά πρόσωπα. </w:t>
      </w:r>
    </w:p>
    <w:p w14:paraId="5CAF43B0"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εδώ </w:t>
      </w:r>
      <w:r w:rsidRPr="009B5854">
        <w:rPr>
          <w:rFonts w:eastAsia="Times New Roman"/>
          <w:color w:val="222222"/>
          <w:shd w:val="clear" w:color="auto" w:fill="FFFFFF"/>
        </w:rPr>
        <w:t>πρέπει</w:t>
      </w:r>
      <w:r>
        <w:rPr>
          <w:rFonts w:eastAsia="Times New Roman"/>
          <w:color w:val="222222"/>
          <w:szCs w:val="24"/>
          <w:shd w:val="clear" w:color="auto" w:fill="FFFFFF"/>
        </w:rPr>
        <w:t xml:space="preserve"> </w:t>
      </w:r>
      <w:r w:rsidRPr="009B5854">
        <w:rPr>
          <w:rFonts w:eastAsia="Times New Roman"/>
          <w:bCs/>
          <w:color w:val="222222"/>
          <w:shd w:val="clear" w:color="auto" w:fill="FFFFFF"/>
        </w:rPr>
        <w:t>να</w:t>
      </w:r>
      <w:r>
        <w:rPr>
          <w:rFonts w:eastAsia="Times New Roman"/>
          <w:color w:val="222222"/>
          <w:szCs w:val="24"/>
          <w:shd w:val="clear" w:color="auto" w:fill="FFFFFF"/>
        </w:rPr>
        <w:t xml:space="preserve"> αναρωτηθεί κανείς γιατί ο κ. Τσίπρας επιμένει, γιατί ενώ βλέπει πως έχει καταρρεύσει όλη αυτή η φαρσοκωμωδία, όπως είπε ο κ. </w:t>
      </w:r>
      <w:proofErr w:type="spellStart"/>
      <w:r>
        <w:rPr>
          <w:rFonts w:eastAsia="Times New Roman"/>
          <w:color w:val="222222"/>
          <w:szCs w:val="24"/>
          <w:shd w:val="clear" w:color="auto" w:fill="FFFFFF"/>
        </w:rPr>
        <w:lastRenderedPageBreak/>
        <w:t>Πικραμμένος</w:t>
      </w:r>
      <w:proofErr w:type="spellEnd"/>
      <w:r>
        <w:rPr>
          <w:rFonts w:eastAsia="Times New Roman"/>
          <w:color w:val="222222"/>
          <w:szCs w:val="24"/>
          <w:shd w:val="clear" w:color="auto" w:fill="FFFFFF"/>
        </w:rPr>
        <w:t xml:space="preserve">, αναλαμβάνει την ιδιοκτησία, την ευθύνη, </w:t>
      </w:r>
      <w:r w:rsidRPr="009B5854">
        <w:rPr>
          <w:rFonts w:eastAsia="Times New Roman"/>
          <w:bCs/>
          <w:color w:val="222222"/>
          <w:shd w:val="clear" w:color="auto" w:fill="FFFFFF"/>
        </w:rPr>
        <w:t>η οποία</w:t>
      </w:r>
      <w:r>
        <w:rPr>
          <w:rFonts w:eastAsia="Times New Roman"/>
          <w:color w:val="222222"/>
          <w:szCs w:val="24"/>
          <w:shd w:val="clear" w:color="auto" w:fill="FFFFFF"/>
        </w:rPr>
        <w:t xml:space="preserve"> </w:t>
      </w:r>
      <w:r w:rsidRPr="009B5854">
        <w:rPr>
          <w:rFonts w:eastAsia="Times New Roman"/>
          <w:bCs/>
          <w:color w:val="222222"/>
          <w:shd w:val="clear" w:color="auto" w:fill="FFFFFF"/>
        </w:rPr>
        <w:t>είναι</w:t>
      </w:r>
      <w:r>
        <w:rPr>
          <w:rFonts w:eastAsia="Times New Roman"/>
          <w:color w:val="222222"/>
          <w:szCs w:val="24"/>
          <w:shd w:val="clear" w:color="auto" w:fill="FFFFFF"/>
        </w:rPr>
        <w:t xml:space="preserve"> βαριά. Γιατί βεβαίως ξέρει ότι πρέπει να </w:t>
      </w:r>
      <w:proofErr w:type="spellStart"/>
      <w:r>
        <w:rPr>
          <w:rFonts w:eastAsia="Times New Roman"/>
          <w:color w:val="222222"/>
          <w:szCs w:val="24"/>
          <w:shd w:val="clear" w:color="auto" w:fill="FFFFFF"/>
        </w:rPr>
        <w:t>αυτοπροστατευτεί</w:t>
      </w:r>
      <w:proofErr w:type="spellEnd"/>
      <w:r>
        <w:rPr>
          <w:rFonts w:eastAsia="Times New Roman"/>
          <w:color w:val="222222"/>
          <w:szCs w:val="24"/>
          <w:shd w:val="clear" w:color="auto" w:fill="FFFFFF"/>
        </w:rPr>
        <w:t xml:space="preserve"> καθ’ οδόν προς τις εκλογές. Γιατί πληθαίνουν τα προβλήματα. </w:t>
      </w:r>
    </w:p>
    <w:p w14:paraId="5CAF43B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Λέει: «Μα, είναι δυνατόν να συζητάμε για την περιβόητη υπόθεση </w:t>
      </w:r>
      <w:proofErr w:type="spellStart"/>
      <w:r>
        <w:rPr>
          <w:rFonts w:eastAsia="Times New Roman" w:cs="Times New Roman"/>
          <w:szCs w:val="24"/>
        </w:rPr>
        <w:t>Πετσίτη</w:t>
      </w:r>
      <w:proofErr w:type="spellEnd"/>
      <w:r>
        <w:rPr>
          <w:rFonts w:eastAsia="Times New Roman" w:cs="Times New Roman"/>
          <w:szCs w:val="24"/>
        </w:rPr>
        <w:t>, ενός κοινού πολίτη, ο οποίος έτυχε να έχει μια επαφή; Και τ</w:t>
      </w:r>
      <w:r>
        <w:rPr>
          <w:rFonts w:eastAsia="Times New Roman" w:cs="Times New Roman"/>
          <w:szCs w:val="24"/>
        </w:rPr>
        <w:t>ι σχέση έχει η Κυβέρνηση;». Είπα και τηλεοπτικά -το επαναλαμβάνω στο Κοινοβούλιο</w:t>
      </w:r>
      <w:r>
        <w:rPr>
          <w:rFonts w:eastAsia="Times New Roman" w:cs="Times New Roman"/>
          <w:szCs w:val="24"/>
        </w:rPr>
        <w:t>-,</w:t>
      </w:r>
      <w:r>
        <w:rPr>
          <w:rFonts w:eastAsia="Times New Roman" w:cs="Times New Roman"/>
          <w:szCs w:val="24"/>
        </w:rPr>
        <w:t xml:space="preserve"> το όνομα του κ. </w:t>
      </w:r>
      <w:proofErr w:type="spellStart"/>
      <w:r>
        <w:rPr>
          <w:rFonts w:eastAsia="Times New Roman" w:cs="Times New Roman"/>
          <w:szCs w:val="24"/>
        </w:rPr>
        <w:t>Πετσίτη</w:t>
      </w:r>
      <w:proofErr w:type="spellEnd"/>
      <w:r>
        <w:rPr>
          <w:rFonts w:eastAsia="Times New Roman" w:cs="Times New Roman"/>
          <w:szCs w:val="24"/>
        </w:rPr>
        <w:t xml:space="preserve"> έχει έναν συνθηματικό ή εμβληματικό χαρακτήρα. Δεν υπάρχει κα</w:t>
      </w:r>
      <w:r>
        <w:rPr>
          <w:rFonts w:eastAsia="Times New Roman" w:cs="Times New Roman"/>
          <w:szCs w:val="24"/>
        </w:rPr>
        <w:t>μ</w:t>
      </w:r>
      <w:r>
        <w:rPr>
          <w:rFonts w:eastAsia="Times New Roman" w:cs="Times New Roman"/>
          <w:szCs w:val="24"/>
        </w:rPr>
        <w:t xml:space="preserve">μιά υπόθεση </w:t>
      </w:r>
      <w:proofErr w:type="spellStart"/>
      <w:r>
        <w:rPr>
          <w:rFonts w:eastAsia="Times New Roman" w:cs="Times New Roman"/>
          <w:szCs w:val="24"/>
        </w:rPr>
        <w:t>Πετσίτη</w:t>
      </w:r>
      <w:proofErr w:type="spellEnd"/>
      <w:r>
        <w:rPr>
          <w:rFonts w:eastAsia="Times New Roman" w:cs="Times New Roman"/>
          <w:szCs w:val="24"/>
        </w:rPr>
        <w:t>. Υπάρχει η υπόθεση του κ. Τσίπρα, των Υπουργών του, της Κυβέρνησης,</w:t>
      </w:r>
      <w:r>
        <w:rPr>
          <w:rFonts w:eastAsia="Times New Roman" w:cs="Times New Roman"/>
          <w:szCs w:val="24"/>
        </w:rPr>
        <w:t xml:space="preserve"> που αφορά βλάβη των συμφερόντων του δημοσίου σε σχέση με τη ΔΕΠΑ. Υπάρχει ένας κόμβος εξελίξεων που μας οδηγεί από τη Βενεζουέλα μέχρι τα κατεχόμενα της Κύπρου. Υπάρχει ένας πληθωρισμός πληροφοριών που πρέπει να αξιολογηθούν σε σχέση με άλλα ζητήματα, όπω</w:t>
      </w:r>
      <w:r>
        <w:rPr>
          <w:rFonts w:eastAsia="Times New Roman" w:cs="Times New Roman"/>
          <w:szCs w:val="24"/>
        </w:rPr>
        <w:t>ς για παράδειγμα η σύμβαση για την παράταση της παραχώρησης του Διεθνούς Αεροδρομίου Αθηνών.</w:t>
      </w:r>
    </w:p>
    <w:p w14:paraId="5CAF43B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Έχω ζήσει περισσότερο από κάθε άλλον στην Αίθουσα αυτή από τους εν ενεργεία Βουλευτές το «βρώμικο 1989</w:t>
      </w:r>
      <w:r>
        <w:rPr>
          <w:rFonts w:eastAsia="Times New Roman" w:cs="Times New Roman"/>
          <w:szCs w:val="24"/>
        </w:rPr>
        <w:t>»</w:t>
      </w:r>
      <w:r>
        <w:rPr>
          <w:rFonts w:eastAsia="Times New Roman" w:cs="Times New Roman"/>
          <w:szCs w:val="24"/>
        </w:rPr>
        <w:t>. Λέει ο κ. Τσίπρας στον κ. Χατζηνικολάου: «Μα, ο τότε πολιτ</w:t>
      </w:r>
      <w:r>
        <w:rPr>
          <w:rFonts w:eastAsia="Times New Roman" w:cs="Times New Roman"/>
          <w:szCs w:val="24"/>
        </w:rPr>
        <w:t xml:space="preserve">ικός αντίπαλος του Ανδρέα Παπανδρέου τον παρέπεμψε στο Ειδικό Δικαστήριο». Όχι. Η Αριστερά της εποχής συνέπραξε. </w:t>
      </w:r>
      <w:r>
        <w:rPr>
          <w:rFonts w:eastAsia="Times New Roman" w:cs="Times New Roman"/>
          <w:szCs w:val="24"/>
        </w:rPr>
        <w:lastRenderedPageBreak/>
        <w:t xml:space="preserve">Γιατί χωρίς την </w:t>
      </w:r>
      <w:r>
        <w:rPr>
          <w:rFonts w:eastAsia="Times New Roman" w:cs="Times New Roman"/>
          <w:szCs w:val="24"/>
        </w:rPr>
        <w:t>κ</w:t>
      </w:r>
      <w:r>
        <w:rPr>
          <w:rFonts w:eastAsia="Times New Roman" w:cs="Times New Roman"/>
          <w:szCs w:val="24"/>
        </w:rPr>
        <w:t>υβέρνηση Τζαννετάκη δεν θα μπορούσε να γίνει η παραπομπή αυτή.</w:t>
      </w:r>
    </w:p>
    <w:p w14:paraId="5CAF43B3"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5CAF43B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Υπερασπίστηκα τον Ανδρέα Παπανδρέου, υπερασπιζόμενος το κράτος δικαίου και την αλήθεια, υπερασπιζόμενος τη διάκριση των εξουσιών. Και ήμουν δίπλα στον Ανδρέα Παπανδρέου όταν την παραμονή της Πρωτοχρονιάς του 1995 πήρε την πρωτοβουλία να ανασταλεί η διαδικα</w:t>
      </w:r>
      <w:r>
        <w:rPr>
          <w:rFonts w:eastAsia="Times New Roman" w:cs="Times New Roman"/>
          <w:szCs w:val="24"/>
        </w:rPr>
        <w:t xml:space="preserve">σία του άρθρου 86 και της ποινικής ευθύνης Υπουργών για τον αείμνηστο Κωνσταντίνο Μητσοτάκη και πολλούς Υπουργούς της κυβέρνησής του «ίνα μη το κακόν </w:t>
      </w:r>
      <w:proofErr w:type="spellStart"/>
      <w:r>
        <w:rPr>
          <w:rFonts w:eastAsia="Times New Roman" w:cs="Times New Roman"/>
          <w:szCs w:val="24"/>
        </w:rPr>
        <w:t>αθάνατον</w:t>
      </w:r>
      <w:proofErr w:type="spellEnd"/>
      <w:r>
        <w:rPr>
          <w:rFonts w:eastAsia="Times New Roman" w:cs="Times New Roman"/>
          <w:szCs w:val="24"/>
        </w:rPr>
        <w:t xml:space="preserve"> </w:t>
      </w:r>
      <w:proofErr w:type="spellStart"/>
      <w:r>
        <w:rPr>
          <w:rFonts w:eastAsia="Times New Roman" w:cs="Times New Roman"/>
          <w:szCs w:val="24"/>
        </w:rPr>
        <w:t>γένηται</w:t>
      </w:r>
      <w:proofErr w:type="spellEnd"/>
      <w:r>
        <w:rPr>
          <w:rFonts w:eastAsia="Times New Roman" w:cs="Times New Roman"/>
          <w:szCs w:val="24"/>
        </w:rPr>
        <w:t xml:space="preserve">», για να σταματήσει ο φαύλος κύκλος, για να περάσουμε σε άλλη φάση του δημοκρατικού βίου </w:t>
      </w:r>
      <w:r>
        <w:rPr>
          <w:rFonts w:eastAsia="Times New Roman" w:cs="Times New Roman"/>
          <w:szCs w:val="24"/>
        </w:rPr>
        <w:t xml:space="preserve">της χώρας και του πολιτικού πολιτισμού. Έτσι κινήθηκε η διαδικασία αναθεώρησης του Συντάγματος. Έτσι φτάσαμε στο 2001. Έτσι φτάσαμε στην ψήφιση του άρθρου 86 με συντριπτική πλειοψηφία και στην ψήφιση του νόμου περί ευθύνης Υπουργών που εισηγήθηκε ο κ. </w:t>
      </w:r>
      <w:proofErr w:type="spellStart"/>
      <w:r>
        <w:rPr>
          <w:rFonts w:eastAsia="Times New Roman" w:cs="Times New Roman"/>
          <w:szCs w:val="24"/>
        </w:rPr>
        <w:t>Πετσ</w:t>
      </w:r>
      <w:r>
        <w:rPr>
          <w:rFonts w:eastAsia="Times New Roman" w:cs="Times New Roman"/>
          <w:szCs w:val="24"/>
        </w:rPr>
        <w:t>άλνικος</w:t>
      </w:r>
      <w:proofErr w:type="spellEnd"/>
      <w:r>
        <w:rPr>
          <w:rFonts w:eastAsia="Times New Roman" w:cs="Times New Roman"/>
          <w:szCs w:val="24"/>
        </w:rPr>
        <w:t xml:space="preserve"> ως Υπουργός Δικαιοσύνης ομόφωνα, με την ψήφο και του Κομμουνιστικού Κόμματος και του τότε Συνασπισμού, του προκατόχου του σημερινού ΣΥΡΙΖΑ.</w:t>
      </w:r>
    </w:p>
    <w:p w14:paraId="5CAF43B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Τα αισθήματά μου απέχουν πολύ από τα αισθήματα εκδίκησης και ποινικοποίησης. Είμαι οπαδός της συναίνεσης. Χρ</w:t>
      </w:r>
      <w:r>
        <w:rPr>
          <w:rFonts w:eastAsia="Times New Roman" w:cs="Times New Roman"/>
          <w:szCs w:val="24"/>
        </w:rPr>
        <w:t>ειαζόμαστε εθνική ενότητα, αλλά δεν φτάνεις στην εθνική ενότητα και στη συναίνεση και στην άλλη, την ανώτερη φάση δημοσίου βίου, εάν δεν αντιληφθούν όλοι και δεν συνετιστούν τι γίνεται, τι κάνουν. Και αυτό που έχει συμβεί τα τελευταία τεσσεράμισι χρόνια εί</w:t>
      </w:r>
      <w:r>
        <w:rPr>
          <w:rFonts w:eastAsia="Times New Roman" w:cs="Times New Roman"/>
          <w:szCs w:val="24"/>
        </w:rPr>
        <w:t>ναι μια ενσυνείδητη αποδιάρθρωση της κοινωνίας, της πραγματικής οικονομίας και της θεσμικής ραχοκοκαλιάς της χώρας. Αυτό πρέπει να σταματήσει. Και θα σταματήσει μέσα από τις εκλογές. Θα σταματήσει μέσα από έναν άλλο πολιτικό και κοινοβουλευτικό συσχετισμό.</w:t>
      </w:r>
      <w:r>
        <w:rPr>
          <w:rFonts w:eastAsia="Times New Roman" w:cs="Times New Roman"/>
          <w:szCs w:val="24"/>
        </w:rPr>
        <w:t xml:space="preserve"> Και θα επέλθει η κάθαρση. Να είστε βέβαιοι γι’ αυτό. </w:t>
      </w:r>
    </w:p>
    <w:p w14:paraId="5CAF43B6"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5CAF43B7"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5CAF43B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w:t>
      </w:r>
      <w:r>
        <w:rPr>
          <w:rFonts w:eastAsia="Times New Roman" w:cs="Times New Roman"/>
          <w:szCs w:val="24"/>
        </w:rPr>
        <w:t>τη συνεδρίασή μας παρα</w:t>
      </w:r>
      <w:r>
        <w:rPr>
          <w:rFonts w:eastAsia="Times New Roman" w:cs="Times New Roman"/>
          <w:szCs w:val="24"/>
        </w:rPr>
        <w:t xml:space="preserve">κολουθούν </w:t>
      </w:r>
      <w:r>
        <w:rPr>
          <w:rFonts w:eastAsia="Times New Roman" w:cs="Times New Roman"/>
          <w:szCs w:val="24"/>
        </w:rPr>
        <w:t xml:space="preserve">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ενημερώθηκαν για την ιστορία του κτηρίου και τον τρόπο οργάνωσης και </w:t>
      </w:r>
      <w:r>
        <w:rPr>
          <w:rFonts w:eastAsia="Times New Roman" w:cs="Times New Roman"/>
          <w:szCs w:val="24"/>
        </w:rPr>
        <w:lastRenderedPageBreak/>
        <w:t>λειτουργίας της Βουλής και ξεναγήθηκαν στην έκθεση της αίθουσας «ΕΛΕΥΘΕΡΙΟΣ ΒΕΝΙΖΕΛΟΣ», σαράντα τέσσερις μαθήτριες και μαθητές και τ</w:t>
      </w:r>
      <w:r>
        <w:rPr>
          <w:rFonts w:eastAsia="Times New Roman" w:cs="Times New Roman"/>
          <w:szCs w:val="24"/>
        </w:rPr>
        <w:t>ρεις συνοδοί εκπαιδευτικοί από το 1</w:t>
      </w:r>
      <w:r w:rsidRPr="006F5DEF">
        <w:rPr>
          <w:rFonts w:eastAsia="Times New Roman" w:cs="Times New Roman"/>
          <w:szCs w:val="24"/>
          <w:vertAlign w:val="superscript"/>
        </w:rPr>
        <w:t>ο</w:t>
      </w:r>
      <w:r>
        <w:rPr>
          <w:rFonts w:eastAsia="Times New Roman" w:cs="Times New Roman"/>
          <w:szCs w:val="24"/>
        </w:rPr>
        <w:t xml:space="preserve"> Γυμνάσιο </w:t>
      </w:r>
      <w:proofErr w:type="spellStart"/>
      <w:r>
        <w:rPr>
          <w:rFonts w:eastAsia="Times New Roman" w:cs="Times New Roman"/>
          <w:szCs w:val="24"/>
        </w:rPr>
        <w:t>Κισσάμου</w:t>
      </w:r>
      <w:proofErr w:type="spellEnd"/>
      <w:r>
        <w:rPr>
          <w:rFonts w:eastAsia="Times New Roman" w:cs="Times New Roman"/>
          <w:szCs w:val="24"/>
        </w:rPr>
        <w:t xml:space="preserve"> Χανίων. </w:t>
      </w:r>
    </w:p>
    <w:p w14:paraId="5CAF43B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5CAF43BA"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CAF43BB"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w:t>
      </w:r>
      <w:r>
        <w:rPr>
          <w:rFonts w:eastAsia="Times New Roman" w:cs="Times New Roman"/>
          <w:szCs w:val="24"/>
        </w:rPr>
        <w:t>Κυρία Πρόεδρε, μπορώ να έχω τον λόγο;</w:t>
      </w:r>
    </w:p>
    <w:p w14:paraId="5CAF43BC"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 xml:space="preserve">ΣΑ (Αναστασία Χριστοδουλοπούλου): </w:t>
      </w:r>
      <w:r>
        <w:rPr>
          <w:rFonts w:eastAsia="Times New Roman" w:cs="Times New Roman"/>
          <w:szCs w:val="24"/>
        </w:rPr>
        <w:t xml:space="preserve">Ναι, έχετε τον λόγο για δεκαπέντε λεπτά. </w:t>
      </w:r>
    </w:p>
    <w:p w14:paraId="5CAF43BD"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w:t>
      </w:r>
      <w:r>
        <w:rPr>
          <w:rFonts w:eastAsia="Times New Roman" w:cs="Times New Roman"/>
          <w:szCs w:val="24"/>
        </w:rPr>
        <w:t>Ευχαριστώ πολύ, κυρία Πρόεδρε.</w:t>
      </w:r>
    </w:p>
    <w:p w14:paraId="5CAF43B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προσπάθεια σπίλωσης της Δημοκρατικής Παράταξης δεν </w:t>
      </w:r>
      <w:r>
        <w:rPr>
          <w:rFonts w:eastAsia="Times New Roman" w:cs="Times New Roman"/>
          <w:szCs w:val="24"/>
        </w:rPr>
        <w:t>είναι μια καινούρ</w:t>
      </w:r>
      <w:r>
        <w:rPr>
          <w:rFonts w:eastAsia="Times New Roman" w:cs="Times New Roman"/>
          <w:szCs w:val="24"/>
        </w:rPr>
        <w:t>γ</w:t>
      </w:r>
      <w:r>
        <w:rPr>
          <w:rFonts w:eastAsia="Times New Roman" w:cs="Times New Roman"/>
          <w:szCs w:val="24"/>
        </w:rPr>
        <w:t>ια ιστορία. Η ιστορία, όμως, τώρα επανέρχεται και επαναλαμβάνεται ως φάρσα. Στην ποινικοποίηση της πολιτικής ζωής οι πρώτοι διδάξαντες είναι στη Νέα Δημοκρατία, με τους οποίους συμπράξατε το «βρώμικο ’89</w:t>
      </w:r>
      <w:r>
        <w:rPr>
          <w:rFonts w:eastAsia="Times New Roman" w:cs="Times New Roman"/>
          <w:szCs w:val="24"/>
        </w:rPr>
        <w:t>»</w:t>
      </w:r>
      <w:r>
        <w:rPr>
          <w:rFonts w:eastAsia="Times New Roman" w:cs="Times New Roman"/>
          <w:szCs w:val="24"/>
        </w:rPr>
        <w:t xml:space="preserve">. </w:t>
      </w:r>
    </w:p>
    <w:p w14:paraId="5CAF43BF" w14:textId="77777777" w:rsidR="00A15929" w:rsidRDefault="00D001CD">
      <w:pPr>
        <w:tabs>
          <w:tab w:val="left" w:pos="0"/>
        </w:tabs>
        <w:spacing w:line="600" w:lineRule="auto"/>
        <w:ind w:firstLine="993"/>
        <w:jc w:val="both"/>
        <w:rPr>
          <w:rFonts w:eastAsia="Times New Roman" w:cs="Times New Roman"/>
          <w:szCs w:val="24"/>
        </w:rPr>
      </w:pPr>
      <w:r w:rsidRPr="00E30755">
        <w:rPr>
          <w:rFonts w:eastAsia="Times New Roman" w:cs="Times New Roman"/>
          <w:szCs w:val="24"/>
        </w:rPr>
        <w:lastRenderedPageBreak/>
        <w:t>Την εποχή εκείνη</w:t>
      </w:r>
      <w:r>
        <w:rPr>
          <w:rFonts w:eastAsia="Times New Roman" w:cs="Times New Roman"/>
          <w:szCs w:val="24"/>
        </w:rPr>
        <w:t>,</w:t>
      </w:r>
      <w:r w:rsidRPr="00E30755">
        <w:rPr>
          <w:rFonts w:eastAsia="Times New Roman" w:cs="Times New Roman"/>
          <w:szCs w:val="24"/>
        </w:rPr>
        <w:t xml:space="preserve"> </w:t>
      </w:r>
      <w:r>
        <w:rPr>
          <w:rFonts w:eastAsia="Times New Roman" w:cs="Times New Roman"/>
          <w:szCs w:val="24"/>
        </w:rPr>
        <w:t xml:space="preserve">περίπου </w:t>
      </w:r>
      <w:r>
        <w:rPr>
          <w:rFonts w:eastAsia="Times New Roman" w:cs="Times New Roman"/>
          <w:szCs w:val="24"/>
        </w:rPr>
        <w:t>τετρακόσια εβδομήντα οκτώ</w:t>
      </w:r>
      <w:r w:rsidRPr="00E30755">
        <w:rPr>
          <w:rFonts w:eastAsia="Times New Roman" w:cs="Times New Roman"/>
          <w:szCs w:val="24"/>
        </w:rPr>
        <w:t xml:space="preserve"> στελέχη</w:t>
      </w:r>
      <w:r>
        <w:rPr>
          <w:rFonts w:eastAsia="Times New Roman" w:cs="Times New Roman"/>
          <w:szCs w:val="24"/>
        </w:rPr>
        <w:t>,</w:t>
      </w:r>
      <w:r w:rsidRPr="00E30755">
        <w:rPr>
          <w:rFonts w:eastAsia="Times New Roman" w:cs="Times New Roman"/>
          <w:szCs w:val="24"/>
        </w:rPr>
        <w:t xml:space="preserve"> κυρίως προερχόμενα από το ΠΑΣΟΚ παραπέμφθηκαν στη </w:t>
      </w:r>
      <w:r>
        <w:rPr>
          <w:rFonts w:eastAsia="Times New Roman" w:cs="Times New Roman"/>
          <w:szCs w:val="24"/>
        </w:rPr>
        <w:t>δ</w:t>
      </w:r>
      <w:r w:rsidRPr="00E30755">
        <w:rPr>
          <w:rFonts w:eastAsia="Times New Roman" w:cs="Times New Roman"/>
          <w:szCs w:val="24"/>
        </w:rPr>
        <w:t>ικαιοσύνη</w:t>
      </w:r>
      <w:r>
        <w:rPr>
          <w:rFonts w:eastAsia="Times New Roman" w:cs="Times New Roman"/>
          <w:szCs w:val="24"/>
        </w:rPr>
        <w:t>. Τετρακόσια εβδομήντα ένα από αυτά αθωώθηκαν. Η ζημιά όμως έγινε. Η απαξίωση της πολιτικής ξεκίνησε</w:t>
      </w:r>
      <w:r w:rsidRPr="00E30755">
        <w:rPr>
          <w:rFonts w:eastAsia="Times New Roman" w:cs="Times New Roman"/>
          <w:szCs w:val="24"/>
        </w:rPr>
        <w:t xml:space="preserve"> και </w:t>
      </w:r>
      <w:r>
        <w:rPr>
          <w:rFonts w:eastAsia="Times New Roman" w:cs="Times New Roman"/>
          <w:szCs w:val="24"/>
        </w:rPr>
        <w:t>δηλητηριάστηκαν οι σχέσεις ανάμεσα στον πολίτη και στους</w:t>
      </w:r>
      <w:r>
        <w:rPr>
          <w:rFonts w:eastAsia="Times New Roman" w:cs="Times New Roman"/>
          <w:szCs w:val="24"/>
        </w:rPr>
        <w:t xml:space="preserve"> πολιτικούς. </w:t>
      </w:r>
    </w:p>
    <w:p w14:paraId="5CAF43C0" w14:textId="77777777" w:rsidR="00A15929" w:rsidRDefault="00D001CD">
      <w:pPr>
        <w:tabs>
          <w:tab w:val="left" w:pos="1905"/>
        </w:tabs>
        <w:spacing w:line="600" w:lineRule="auto"/>
        <w:ind w:firstLine="720"/>
        <w:jc w:val="both"/>
        <w:rPr>
          <w:rFonts w:eastAsia="Times New Roman" w:cs="Times New Roman"/>
          <w:szCs w:val="24"/>
        </w:rPr>
      </w:pPr>
      <w:r>
        <w:rPr>
          <w:rFonts w:eastAsia="Times New Roman" w:cs="Times New Roman"/>
          <w:szCs w:val="24"/>
        </w:rPr>
        <w:t>Τίποτε από όλα αυτά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φαίνεται ότι δεν έχετε διδαχθεί. Είναι στρατηγική επιλογή του Μαξίμου να οδηγήσει τη χώρα σε εκλογές μέσα στη λάσπη, μέσα σε μια ατέρμονη</w:t>
      </w:r>
      <w:r w:rsidRPr="00E30755">
        <w:rPr>
          <w:rFonts w:eastAsia="Times New Roman" w:cs="Times New Roman"/>
          <w:szCs w:val="24"/>
        </w:rPr>
        <w:t xml:space="preserve"> σκανδαλολογία</w:t>
      </w:r>
      <w:r>
        <w:rPr>
          <w:rFonts w:eastAsia="Times New Roman" w:cs="Times New Roman"/>
          <w:szCs w:val="24"/>
        </w:rPr>
        <w:t>.</w:t>
      </w:r>
      <w:r w:rsidRPr="00E30755">
        <w:rPr>
          <w:rFonts w:eastAsia="Times New Roman" w:cs="Times New Roman"/>
          <w:szCs w:val="24"/>
        </w:rPr>
        <w:t xml:space="preserve"> Αφού</w:t>
      </w:r>
      <w:r>
        <w:rPr>
          <w:rFonts w:eastAsia="Times New Roman" w:cs="Times New Roman"/>
          <w:szCs w:val="24"/>
        </w:rPr>
        <w:t>, λοιπόν,</w:t>
      </w:r>
      <w:r w:rsidRPr="00E30755">
        <w:rPr>
          <w:rFonts w:eastAsia="Times New Roman" w:cs="Times New Roman"/>
          <w:szCs w:val="24"/>
        </w:rPr>
        <w:t xml:space="preserve"> απέτυχε η περίφημη </w:t>
      </w:r>
      <w:r>
        <w:rPr>
          <w:rFonts w:eastAsia="Times New Roman" w:cs="Times New Roman"/>
          <w:szCs w:val="24"/>
        </w:rPr>
        <w:t>«</w:t>
      </w:r>
      <w:proofErr w:type="spellStart"/>
      <w:r w:rsidRPr="00E30755">
        <w:rPr>
          <w:rFonts w:eastAsia="Times New Roman" w:cs="Times New Roman"/>
          <w:szCs w:val="24"/>
        </w:rPr>
        <w:t>απεύθυνση</w:t>
      </w:r>
      <w:proofErr w:type="spellEnd"/>
      <w:r>
        <w:rPr>
          <w:rFonts w:eastAsia="Times New Roman" w:cs="Times New Roman"/>
          <w:szCs w:val="24"/>
        </w:rPr>
        <w:t>»</w:t>
      </w:r>
      <w:r w:rsidRPr="00E30755">
        <w:rPr>
          <w:rFonts w:eastAsia="Times New Roman" w:cs="Times New Roman"/>
          <w:szCs w:val="24"/>
        </w:rPr>
        <w:t xml:space="preserve"> του Πρωθυπουργού </w:t>
      </w:r>
      <w:r>
        <w:rPr>
          <w:rFonts w:eastAsia="Times New Roman" w:cs="Times New Roman"/>
          <w:szCs w:val="24"/>
        </w:rPr>
        <w:t>και αφού κατέρρευσαν με κρότο ο</w:t>
      </w:r>
      <w:r w:rsidRPr="00E30755">
        <w:rPr>
          <w:rFonts w:eastAsia="Times New Roman" w:cs="Times New Roman"/>
          <w:szCs w:val="24"/>
        </w:rPr>
        <w:t>ι γέφυρε</w:t>
      </w:r>
      <w:r>
        <w:rPr>
          <w:rFonts w:eastAsia="Times New Roman" w:cs="Times New Roman"/>
          <w:szCs w:val="24"/>
        </w:rPr>
        <w:t>ς με την Κεντροαριστερά και τη Δ</w:t>
      </w:r>
      <w:r w:rsidRPr="00E30755">
        <w:rPr>
          <w:rFonts w:eastAsia="Times New Roman" w:cs="Times New Roman"/>
          <w:szCs w:val="24"/>
        </w:rPr>
        <w:t xml:space="preserve">ημοκρατική </w:t>
      </w:r>
      <w:r>
        <w:rPr>
          <w:rFonts w:eastAsia="Times New Roman" w:cs="Times New Roman"/>
          <w:szCs w:val="24"/>
        </w:rPr>
        <w:t>Π</w:t>
      </w:r>
      <w:r w:rsidRPr="00E30755">
        <w:rPr>
          <w:rFonts w:eastAsia="Times New Roman" w:cs="Times New Roman"/>
          <w:szCs w:val="24"/>
        </w:rPr>
        <w:t>αρά</w:t>
      </w:r>
      <w:r>
        <w:rPr>
          <w:rFonts w:eastAsia="Times New Roman" w:cs="Times New Roman"/>
          <w:szCs w:val="24"/>
        </w:rPr>
        <w:t>ταξη επανέρχεται -ω του θαύματος- σ</w:t>
      </w:r>
      <w:r w:rsidRPr="00E30755">
        <w:rPr>
          <w:rFonts w:eastAsia="Times New Roman" w:cs="Times New Roman"/>
          <w:szCs w:val="24"/>
        </w:rPr>
        <w:t xml:space="preserve">την επικαιρότητα η υπόθεση </w:t>
      </w:r>
      <w:r>
        <w:rPr>
          <w:rFonts w:eastAsia="Times New Roman" w:cs="Times New Roman"/>
          <w:szCs w:val="24"/>
        </w:rPr>
        <w:t>«</w:t>
      </w:r>
      <w:r w:rsidRPr="00E30755">
        <w:rPr>
          <w:rFonts w:eastAsia="Times New Roman" w:cs="Times New Roman"/>
          <w:szCs w:val="24"/>
        </w:rPr>
        <w:t>NOVARTIS</w:t>
      </w:r>
      <w:r>
        <w:rPr>
          <w:rFonts w:eastAsia="Times New Roman" w:cs="Times New Roman"/>
          <w:szCs w:val="24"/>
        </w:rPr>
        <w:t>»</w:t>
      </w:r>
      <w:r>
        <w:rPr>
          <w:rFonts w:eastAsia="Times New Roman" w:cs="Times New Roman"/>
          <w:szCs w:val="24"/>
        </w:rPr>
        <w:t xml:space="preserve">. </w:t>
      </w:r>
    </w:p>
    <w:p w14:paraId="5CAF43C1" w14:textId="77777777" w:rsidR="00A15929" w:rsidRDefault="00D001CD">
      <w:pPr>
        <w:tabs>
          <w:tab w:val="left" w:pos="1905"/>
        </w:tabs>
        <w:spacing w:line="600" w:lineRule="auto"/>
        <w:ind w:firstLine="720"/>
        <w:jc w:val="both"/>
        <w:rPr>
          <w:rFonts w:eastAsia="Times New Roman" w:cs="Times New Roman"/>
          <w:szCs w:val="24"/>
        </w:rPr>
      </w:pPr>
      <w:r>
        <w:rPr>
          <w:rFonts w:eastAsia="Times New Roman" w:cs="Times New Roman"/>
          <w:szCs w:val="24"/>
        </w:rPr>
        <w:t>Ε, λοιπόν είναι</w:t>
      </w:r>
      <w:r w:rsidRPr="00E30755">
        <w:rPr>
          <w:rFonts w:eastAsia="Times New Roman" w:cs="Times New Roman"/>
          <w:szCs w:val="24"/>
        </w:rPr>
        <w:t xml:space="preserve"> εντυπωσιακό αυτό που συμβαίνει με αυτή την υπόθεση</w:t>
      </w:r>
      <w:r>
        <w:rPr>
          <w:rFonts w:eastAsia="Times New Roman" w:cs="Times New Roman"/>
          <w:szCs w:val="24"/>
        </w:rPr>
        <w:t>.</w:t>
      </w:r>
      <w:r w:rsidRPr="00E30755">
        <w:rPr>
          <w:rFonts w:eastAsia="Times New Roman" w:cs="Times New Roman"/>
          <w:szCs w:val="24"/>
        </w:rPr>
        <w:t xml:space="preserve"> Έχει μία περίεργη ιδιότητα</w:t>
      </w:r>
      <w:r>
        <w:rPr>
          <w:rFonts w:eastAsia="Times New Roman" w:cs="Times New Roman"/>
          <w:szCs w:val="24"/>
        </w:rPr>
        <w:t>,</w:t>
      </w:r>
      <w:r w:rsidRPr="00E30755">
        <w:rPr>
          <w:rFonts w:eastAsia="Times New Roman" w:cs="Times New Roman"/>
          <w:szCs w:val="24"/>
        </w:rPr>
        <w:t xml:space="preserve"> να φεύγει και να επιστρέφει στις πιο βολικές χρονικά στιγμές για την Κυβέρνηση</w:t>
      </w:r>
      <w:r>
        <w:rPr>
          <w:rFonts w:eastAsia="Times New Roman" w:cs="Times New Roman"/>
          <w:szCs w:val="24"/>
        </w:rPr>
        <w:t xml:space="preserve">. Η πρώτη </w:t>
      </w:r>
      <w:proofErr w:type="spellStart"/>
      <w:r>
        <w:rPr>
          <w:rFonts w:eastAsia="Times New Roman" w:cs="Times New Roman"/>
          <w:szCs w:val="24"/>
        </w:rPr>
        <w:t>κακοστημένη</w:t>
      </w:r>
      <w:proofErr w:type="spellEnd"/>
      <w:r>
        <w:rPr>
          <w:rFonts w:eastAsia="Times New Roman" w:cs="Times New Roman"/>
          <w:szCs w:val="24"/>
        </w:rPr>
        <w:t xml:space="preserve"> απόπειρα ανάδειξης του θέματος σ</w:t>
      </w:r>
      <w:r>
        <w:rPr>
          <w:rFonts w:eastAsia="Times New Roman" w:cs="Times New Roman"/>
          <w:szCs w:val="24"/>
        </w:rPr>
        <w:t>ά</w:t>
      </w:r>
      <w:r>
        <w:rPr>
          <w:rFonts w:eastAsia="Times New Roman" w:cs="Times New Roman"/>
          <w:szCs w:val="24"/>
        </w:rPr>
        <w:t>ς υπενθυμίζω ότι</w:t>
      </w:r>
      <w:r w:rsidRPr="00E30755">
        <w:rPr>
          <w:rFonts w:eastAsia="Times New Roman" w:cs="Times New Roman"/>
          <w:szCs w:val="24"/>
        </w:rPr>
        <w:t xml:space="preserve"> </w:t>
      </w:r>
      <w:proofErr w:type="spellStart"/>
      <w:r w:rsidRPr="00E30755">
        <w:rPr>
          <w:rFonts w:eastAsia="Times New Roman" w:cs="Times New Roman"/>
          <w:szCs w:val="24"/>
        </w:rPr>
        <w:t>συνέπεσε</w:t>
      </w:r>
      <w:proofErr w:type="spellEnd"/>
      <w:r w:rsidRPr="00E30755">
        <w:rPr>
          <w:rFonts w:eastAsia="Times New Roman" w:cs="Times New Roman"/>
          <w:szCs w:val="24"/>
        </w:rPr>
        <w:t xml:space="preserve"> με την κορύφωση της λαϊκής αντίδρασης για τους χειρισμούς στο Μακεδονικό</w:t>
      </w:r>
      <w:r>
        <w:rPr>
          <w:rFonts w:eastAsia="Times New Roman" w:cs="Times New Roman"/>
          <w:szCs w:val="24"/>
        </w:rPr>
        <w:t>.</w:t>
      </w:r>
      <w:r w:rsidRPr="00E30755">
        <w:rPr>
          <w:rFonts w:eastAsia="Times New Roman" w:cs="Times New Roman"/>
          <w:szCs w:val="24"/>
        </w:rPr>
        <w:t xml:space="preserve"> Και τώρα η </w:t>
      </w:r>
      <w:proofErr w:type="spellStart"/>
      <w:r w:rsidRPr="00E30755">
        <w:rPr>
          <w:rFonts w:eastAsia="Times New Roman" w:cs="Times New Roman"/>
          <w:szCs w:val="24"/>
        </w:rPr>
        <w:t>πολυαναμενό</w:t>
      </w:r>
      <w:r w:rsidRPr="00E30755">
        <w:rPr>
          <w:rFonts w:eastAsia="Times New Roman" w:cs="Times New Roman"/>
          <w:szCs w:val="24"/>
        </w:rPr>
        <w:t>μενη</w:t>
      </w:r>
      <w:proofErr w:type="spellEnd"/>
      <w:r w:rsidRPr="00E30755">
        <w:rPr>
          <w:rFonts w:eastAsia="Times New Roman" w:cs="Times New Roman"/>
          <w:szCs w:val="24"/>
        </w:rPr>
        <w:t xml:space="preserve"> δεύτερη σεζόν συμπίπτει με την προεκλογική περίοδο</w:t>
      </w:r>
      <w:r>
        <w:rPr>
          <w:rFonts w:eastAsia="Times New Roman" w:cs="Times New Roman"/>
          <w:szCs w:val="24"/>
        </w:rPr>
        <w:t>.</w:t>
      </w:r>
      <w:r w:rsidRPr="00E30755">
        <w:rPr>
          <w:rFonts w:eastAsia="Times New Roman" w:cs="Times New Roman"/>
          <w:szCs w:val="24"/>
        </w:rPr>
        <w:t xml:space="preserve"> Τέτοια σύμπτωση ξανά</w:t>
      </w:r>
      <w:r>
        <w:rPr>
          <w:rFonts w:eastAsia="Times New Roman" w:cs="Times New Roman"/>
          <w:szCs w:val="24"/>
        </w:rPr>
        <w:t>. Ή είναι μεταφυσικό ή</w:t>
      </w:r>
      <w:r w:rsidRPr="00E30755">
        <w:rPr>
          <w:rFonts w:eastAsia="Times New Roman" w:cs="Times New Roman"/>
          <w:szCs w:val="24"/>
        </w:rPr>
        <w:t xml:space="preserve"> απολύτως ύποπτο</w:t>
      </w:r>
      <w:r>
        <w:rPr>
          <w:rFonts w:eastAsia="Times New Roman" w:cs="Times New Roman"/>
          <w:szCs w:val="24"/>
        </w:rPr>
        <w:t>,</w:t>
      </w:r>
      <w:r w:rsidRPr="00E30755">
        <w:rPr>
          <w:rFonts w:eastAsia="Times New Roman" w:cs="Times New Roman"/>
          <w:szCs w:val="24"/>
        </w:rPr>
        <w:t xml:space="preserve"> ή έχετε το κοκαλάκι της νυχτερίδας</w:t>
      </w:r>
      <w:r>
        <w:rPr>
          <w:rFonts w:eastAsia="Times New Roman" w:cs="Times New Roman"/>
          <w:szCs w:val="24"/>
        </w:rPr>
        <w:t>,</w:t>
      </w:r>
      <w:r w:rsidRPr="00E30755">
        <w:rPr>
          <w:rFonts w:eastAsia="Times New Roman" w:cs="Times New Roman"/>
          <w:szCs w:val="24"/>
        </w:rPr>
        <w:t xml:space="preserve"> ή έχετε το δαιμόνιο του Ρασπούτιν</w:t>
      </w:r>
      <w:r>
        <w:rPr>
          <w:rFonts w:eastAsia="Times New Roman" w:cs="Times New Roman"/>
          <w:szCs w:val="24"/>
        </w:rPr>
        <w:t>.</w:t>
      </w:r>
      <w:r w:rsidRPr="00E30755">
        <w:rPr>
          <w:rFonts w:eastAsia="Times New Roman" w:cs="Times New Roman"/>
          <w:szCs w:val="24"/>
        </w:rPr>
        <w:t xml:space="preserve"> </w:t>
      </w:r>
    </w:p>
    <w:p w14:paraId="5CAF43C2" w14:textId="77777777" w:rsidR="00A15929" w:rsidRDefault="00D001CD">
      <w:pPr>
        <w:tabs>
          <w:tab w:val="left" w:pos="1905"/>
        </w:tabs>
        <w:spacing w:line="600" w:lineRule="auto"/>
        <w:ind w:firstLine="720"/>
        <w:jc w:val="both"/>
        <w:rPr>
          <w:rFonts w:eastAsia="Times New Roman" w:cs="Times New Roman"/>
          <w:szCs w:val="24"/>
        </w:rPr>
      </w:pPr>
      <w:r w:rsidRPr="00E30755">
        <w:rPr>
          <w:rFonts w:eastAsia="Times New Roman" w:cs="Times New Roman"/>
          <w:szCs w:val="24"/>
        </w:rPr>
        <w:lastRenderedPageBreak/>
        <w:t>Από πέρ</w:t>
      </w:r>
      <w:r>
        <w:rPr>
          <w:rFonts w:eastAsia="Times New Roman" w:cs="Times New Roman"/>
          <w:szCs w:val="24"/>
        </w:rPr>
        <w:t>υ</w:t>
      </w:r>
      <w:r w:rsidRPr="00E30755">
        <w:rPr>
          <w:rFonts w:eastAsia="Times New Roman" w:cs="Times New Roman"/>
          <w:szCs w:val="24"/>
        </w:rPr>
        <w:t>σι το μοτίβο παραμένει το ίδιο</w:t>
      </w:r>
      <w:r>
        <w:rPr>
          <w:rFonts w:eastAsia="Times New Roman" w:cs="Times New Roman"/>
          <w:szCs w:val="24"/>
        </w:rPr>
        <w:t>:</w:t>
      </w:r>
      <w:r w:rsidRPr="00E30755">
        <w:rPr>
          <w:rFonts w:eastAsia="Times New Roman" w:cs="Times New Roman"/>
          <w:szCs w:val="24"/>
        </w:rPr>
        <w:t xml:space="preserve"> ανυπόστατες κατηγορίες χωρί</w:t>
      </w:r>
      <w:r w:rsidRPr="00E30755">
        <w:rPr>
          <w:rFonts w:eastAsia="Times New Roman" w:cs="Times New Roman"/>
          <w:szCs w:val="24"/>
        </w:rPr>
        <w:t>ς κανένα στοιχείο</w:t>
      </w:r>
      <w:r>
        <w:rPr>
          <w:rFonts w:eastAsia="Times New Roman" w:cs="Times New Roman"/>
          <w:szCs w:val="24"/>
        </w:rPr>
        <w:t>,</w:t>
      </w:r>
      <w:r w:rsidRPr="00E30755">
        <w:rPr>
          <w:rFonts w:eastAsia="Times New Roman" w:cs="Times New Roman"/>
          <w:szCs w:val="24"/>
        </w:rPr>
        <w:t xml:space="preserve"> </w:t>
      </w:r>
      <w:r>
        <w:rPr>
          <w:rFonts w:eastAsia="Times New Roman" w:cs="Times New Roman"/>
          <w:szCs w:val="24"/>
        </w:rPr>
        <w:t>στυγνές</w:t>
      </w:r>
      <w:r w:rsidRPr="00E30755">
        <w:rPr>
          <w:rFonts w:eastAsia="Times New Roman" w:cs="Times New Roman"/>
          <w:szCs w:val="24"/>
        </w:rPr>
        <w:t xml:space="preserve"> μεθοδεύσεις από το Μαξίμου αλλά και τη δεξιά συνιστώσα της Κυβέρνησης</w:t>
      </w:r>
      <w:r>
        <w:rPr>
          <w:rFonts w:eastAsia="Times New Roman" w:cs="Times New Roman"/>
          <w:szCs w:val="24"/>
        </w:rPr>
        <w:t>.</w:t>
      </w:r>
      <w:r w:rsidRPr="00E30755">
        <w:rPr>
          <w:rFonts w:eastAsia="Times New Roman" w:cs="Times New Roman"/>
          <w:szCs w:val="24"/>
        </w:rPr>
        <w:t xml:space="preserve"> Αυτή τη δουλειά εξάλλου την ξέρετε καλά</w:t>
      </w:r>
      <w:r>
        <w:rPr>
          <w:rFonts w:eastAsia="Times New Roman" w:cs="Times New Roman"/>
          <w:szCs w:val="24"/>
        </w:rPr>
        <w:t>,</w:t>
      </w:r>
      <w:r w:rsidRPr="00E30755">
        <w:rPr>
          <w:rFonts w:eastAsia="Times New Roman" w:cs="Times New Roman"/>
          <w:szCs w:val="24"/>
        </w:rPr>
        <w:t xml:space="preserve"> τα βρίσκετε και τώρα όπως και τότε</w:t>
      </w:r>
      <w:r>
        <w:rPr>
          <w:rFonts w:eastAsia="Times New Roman" w:cs="Times New Roman"/>
          <w:szCs w:val="24"/>
        </w:rPr>
        <w:t>.</w:t>
      </w:r>
      <w:r w:rsidRPr="00E30755">
        <w:rPr>
          <w:rFonts w:eastAsia="Times New Roman" w:cs="Times New Roman"/>
          <w:szCs w:val="24"/>
        </w:rPr>
        <w:t xml:space="preserve"> Η υπόθεση </w:t>
      </w:r>
      <w:r>
        <w:rPr>
          <w:rFonts w:eastAsia="Times New Roman" w:cs="Times New Roman"/>
          <w:szCs w:val="24"/>
        </w:rPr>
        <w:t>στήνεται</w:t>
      </w:r>
      <w:r w:rsidRPr="00E30755">
        <w:rPr>
          <w:rFonts w:eastAsia="Times New Roman" w:cs="Times New Roman"/>
          <w:szCs w:val="24"/>
        </w:rPr>
        <w:t xml:space="preserve"> πάλι σταυροβελονιά</w:t>
      </w:r>
      <w:r>
        <w:rPr>
          <w:rFonts w:eastAsia="Times New Roman" w:cs="Times New Roman"/>
          <w:szCs w:val="24"/>
        </w:rPr>
        <w:t>,</w:t>
      </w:r>
      <w:r w:rsidRPr="00E30755">
        <w:rPr>
          <w:rFonts w:eastAsia="Times New Roman" w:cs="Times New Roman"/>
          <w:szCs w:val="24"/>
        </w:rPr>
        <w:t xml:space="preserve"> σε </w:t>
      </w:r>
      <w:r>
        <w:rPr>
          <w:rFonts w:eastAsia="Times New Roman" w:cs="Times New Roman"/>
          <w:szCs w:val="24"/>
        </w:rPr>
        <w:t>μια</w:t>
      </w:r>
      <w:r w:rsidRPr="00E30755">
        <w:rPr>
          <w:rFonts w:eastAsia="Times New Roman" w:cs="Times New Roman"/>
          <w:szCs w:val="24"/>
        </w:rPr>
        <w:t xml:space="preserve"> σπάνια ενορχήστρωση </w:t>
      </w:r>
      <w:r>
        <w:rPr>
          <w:rFonts w:eastAsia="Times New Roman" w:cs="Times New Roman"/>
          <w:szCs w:val="24"/>
        </w:rPr>
        <w:t>Ε</w:t>
      </w:r>
      <w:r w:rsidRPr="00E30755">
        <w:rPr>
          <w:rFonts w:eastAsia="Times New Roman" w:cs="Times New Roman"/>
          <w:szCs w:val="24"/>
        </w:rPr>
        <w:t xml:space="preserve">ισαγγελίας και </w:t>
      </w:r>
      <w:r>
        <w:rPr>
          <w:rFonts w:eastAsia="Times New Roman" w:cs="Times New Roman"/>
          <w:szCs w:val="24"/>
        </w:rPr>
        <w:t>«</w:t>
      </w:r>
      <w:r w:rsidRPr="00E30755">
        <w:rPr>
          <w:rFonts w:eastAsia="Times New Roman" w:cs="Times New Roman"/>
          <w:szCs w:val="24"/>
        </w:rPr>
        <w:t>κίτρινο</w:t>
      </w:r>
      <w:r>
        <w:rPr>
          <w:rFonts w:eastAsia="Times New Roman" w:cs="Times New Roman"/>
          <w:szCs w:val="24"/>
        </w:rPr>
        <w:t>υ</w:t>
      </w:r>
      <w:r w:rsidRPr="00E30755">
        <w:rPr>
          <w:rFonts w:eastAsia="Times New Roman" w:cs="Times New Roman"/>
          <w:szCs w:val="24"/>
        </w:rPr>
        <w:t xml:space="preserve"> </w:t>
      </w:r>
      <w:r>
        <w:rPr>
          <w:rFonts w:eastAsia="Times New Roman" w:cs="Times New Roman"/>
          <w:szCs w:val="24"/>
        </w:rPr>
        <w:t>Τ</w:t>
      </w:r>
      <w:r w:rsidRPr="00E30755">
        <w:rPr>
          <w:rFonts w:eastAsia="Times New Roman" w:cs="Times New Roman"/>
          <w:szCs w:val="24"/>
        </w:rPr>
        <w:t>ύπου</w:t>
      </w:r>
      <w:r>
        <w:rPr>
          <w:rFonts w:eastAsia="Times New Roman" w:cs="Times New Roman"/>
          <w:szCs w:val="24"/>
        </w:rPr>
        <w:t>».</w:t>
      </w:r>
      <w:r w:rsidRPr="00E30755">
        <w:rPr>
          <w:rFonts w:eastAsia="Times New Roman" w:cs="Times New Roman"/>
          <w:szCs w:val="24"/>
        </w:rPr>
        <w:t xml:space="preserve"> Στις 4 Απριλίου μάρτυρας εμφανίζεται και επαναλαμβάνει τις ίδιες αερολογίες</w:t>
      </w:r>
      <w:r>
        <w:rPr>
          <w:rFonts w:eastAsia="Times New Roman" w:cs="Times New Roman"/>
          <w:szCs w:val="24"/>
        </w:rPr>
        <w:t>,</w:t>
      </w:r>
      <w:r w:rsidRPr="00E30755">
        <w:rPr>
          <w:rFonts w:eastAsia="Times New Roman" w:cs="Times New Roman"/>
          <w:szCs w:val="24"/>
        </w:rPr>
        <w:t xml:space="preserve"> που χωράνε σε σακίδιο πλάτης</w:t>
      </w:r>
      <w:r>
        <w:rPr>
          <w:rFonts w:eastAsia="Times New Roman" w:cs="Times New Roman"/>
          <w:szCs w:val="24"/>
        </w:rPr>
        <w:t>,</w:t>
      </w:r>
      <w:r w:rsidRPr="00E30755">
        <w:rPr>
          <w:rFonts w:eastAsia="Times New Roman" w:cs="Times New Roman"/>
          <w:szCs w:val="24"/>
        </w:rPr>
        <w:t xml:space="preserve"> χωρίς να προσθέσει απολύτως τίποτα</w:t>
      </w:r>
      <w:r>
        <w:rPr>
          <w:rFonts w:eastAsia="Times New Roman" w:cs="Times New Roman"/>
          <w:szCs w:val="24"/>
        </w:rPr>
        <w:t>.</w:t>
      </w:r>
      <w:r w:rsidRPr="00E30755">
        <w:rPr>
          <w:rFonts w:eastAsia="Times New Roman" w:cs="Times New Roman"/>
          <w:szCs w:val="24"/>
        </w:rPr>
        <w:t xml:space="preserve"> </w:t>
      </w:r>
      <w:r>
        <w:rPr>
          <w:rFonts w:eastAsia="Times New Roman" w:cs="Times New Roman"/>
          <w:szCs w:val="24"/>
        </w:rPr>
        <w:t>«</w:t>
      </w:r>
      <w:r w:rsidRPr="00E30755">
        <w:rPr>
          <w:rFonts w:eastAsia="Times New Roman" w:cs="Times New Roman"/>
          <w:szCs w:val="24"/>
        </w:rPr>
        <w:t xml:space="preserve">Από </w:t>
      </w:r>
      <w:r>
        <w:rPr>
          <w:rFonts w:eastAsia="Times New Roman" w:cs="Times New Roman"/>
          <w:szCs w:val="24"/>
        </w:rPr>
        <w:t>κύκλους της αγοράς μού</w:t>
      </w:r>
      <w:r w:rsidRPr="00E30755">
        <w:rPr>
          <w:rFonts w:eastAsia="Times New Roman" w:cs="Times New Roman"/>
          <w:szCs w:val="24"/>
        </w:rPr>
        <w:t xml:space="preserve"> έχει μεταφερθεί</w:t>
      </w:r>
      <w:r>
        <w:rPr>
          <w:rFonts w:eastAsia="Times New Roman" w:cs="Times New Roman"/>
          <w:szCs w:val="24"/>
        </w:rPr>
        <w:t>»,</w:t>
      </w:r>
      <w:r w:rsidRPr="00E30755">
        <w:rPr>
          <w:rFonts w:eastAsia="Times New Roman" w:cs="Times New Roman"/>
          <w:szCs w:val="24"/>
        </w:rPr>
        <w:t xml:space="preserve"> </w:t>
      </w:r>
      <w:r>
        <w:rPr>
          <w:rFonts w:eastAsia="Times New Roman" w:cs="Times New Roman"/>
          <w:szCs w:val="24"/>
        </w:rPr>
        <w:t>«</w:t>
      </w:r>
      <w:r w:rsidRPr="00E30755">
        <w:rPr>
          <w:rFonts w:eastAsia="Times New Roman" w:cs="Times New Roman"/>
          <w:szCs w:val="24"/>
        </w:rPr>
        <w:t>σύμφωνα με πληροφορίες</w:t>
      </w:r>
      <w:r>
        <w:rPr>
          <w:rFonts w:eastAsia="Times New Roman" w:cs="Times New Roman"/>
          <w:szCs w:val="24"/>
        </w:rPr>
        <w:t>»,</w:t>
      </w:r>
      <w:r w:rsidRPr="00E30755">
        <w:rPr>
          <w:rFonts w:eastAsia="Times New Roman" w:cs="Times New Roman"/>
          <w:szCs w:val="24"/>
        </w:rPr>
        <w:t xml:space="preserve"> και αλλά</w:t>
      </w:r>
      <w:r w:rsidRPr="00E30755">
        <w:rPr>
          <w:rFonts w:eastAsia="Times New Roman" w:cs="Times New Roman"/>
          <w:szCs w:val="24"/>
        </w:rPr>
        <w:t xml:space="preserve"> τόσο </w:t>
      </w:r>
      <w:r>
        <w:rPr>
          <w:rFonts w:eastAsia="Times New Roman" w:cs="Times New Roman"/>
          <w:szCs w:val="24"/>
        </w:rPr>
        <w:t>«</w:t>
      </w:r>
      <w:r w:rsidRPr="00E30755">
        <w:rPr>
          <w:rFonts w:eastAsia="Times New Roman" w:cs="Times New Roman"/>
          <w:szCs w:val="24"/>
        </w:rPr>
        <w:t>ακριβή</w:t>
      </w:r>
      <w:r>
        <w:rPr>
          <w:rFonts w:eastAsia="Times New Roman" w:cs="Times New Roman"/>
          <w:szCs w:val="24"/>
        </w:rPr>
        <w:t>»</w:t>
      </w:r>
      <w:r w:rsidRPr="00E30755">
        <w:rPr>
          <w:rFonts w:eastAsia="Times New Roman" w:cs="Times New Roman"/>
          <w:szCs w:val="24"/>
        </w:rPr>
        <w:t xml:space="preserve"> και συγκεκριμένα</w:t>
      </w:r>
      <w:r>
        <w:rPr>
          <w:rFonts w:eastAsia="Times New Roman" w:cs="Times New Roman"/>
          <w:szCs w:val="24"/>
        </w:rPr>
        <w:t>.</w:t>
      </w:r>
      <w:r w:rsidRPr="00E30755">
        <w:rPr>
          <w:rFonts w:eastAsia="Times New Roman" w:cs="Times New Roman"/>
          <w:szCs w:val="24"/>
        </w:rPr>
        <w:t xml:space="preserve"> </w:t>
      </w:r>
    </w:p>
    <w:p w14:paraId="5CAF43C3" w14:textId="77777777" w:rsidR="00A15929" w:rsidRDefault="00D001CD">
      <w:pPr>
        <w:tabs>
          <w:tab w:val="left" w:pos="1905"/>
        </w:tabs>
        <w:spacing w:line="600" w:lineRule="auto"/>
        <w:ind w:firstLine="720"/>
        <w:jc w:val="both"/>
        <w:rPr>
          <w:rFonts w:eastAsia="Times New Roman" w:cs="Times New Roman"/>
          <w:szCs w:val="24"/>
        </w:rPr>
      </w:pPr>
      <w:r w:rsidRPr="00E30755">
        <w:rPr>
          <w:rFonts w:eastAsia="Times New Roman" w:cs="Times New Roman"/>
          <w:szCs w:val="24"/>
        </w:rPr>
        <w:t xml:space="preserve">Την επόμενη μέρα το </w:t>
      </w:r>
      <w:r>
        <w:rPr>
          <w:rFonts w:eastAsia="Times New Roman" w:cs="Times New Roman"/>
          <w:szCs w:val="24"/>
        </w:rPr>
        <w:t>«</w:t>
      </w:r>
      <w:r>
        <w:rPr>
          <w:rFonts w:eastAsia="Times New Roman" w:cs="Times New Roman"/>
          <w:szCs w:val="24"/>
          <w:lang w:val="en-US"/>
        </w:rPr>
        <w:t>DOCUMENTO</w:t>
      </w:r>
      <w:r>
        <w:rPr>
          <w:rFonts w:eastAsia="Times New Roman" w:cs="Times New Roman"/>
          <w:szCs w:val="24"/>
        </w:rPr>
        <w:t>»</w:t>
      </w:r>
      <w:r w:rsidRPr="00E30755">
        <w:rPr>
          <w:rFonts w:eastAsia="Times New Roman" w:cs="Times New Roman"/>
          <w:szCs w:val="24"/>
        </w:rPr>
        <w:t xml:space="preserve"> ανακοινώνει την προσέλευση του μάρτυρα και προαναγγέλλει διαβίβαση φακέλου στη Βουλή</w:t>
      </w:r>
      <w:r w:rsidRPr="006764AC">
        <w:rPr>
          <w:rFonts w:eastAsia="Times New Roman" w:cs="Times New Roman"/>
          <w:szCs w:val="24"/>
        </w:rPr>
        <w:t>.</w:t>
      </w:r>
      <w:r w:rsidRPr="00E30755">
        <w:rPr>
          <w:rFonts w:eastAsia="Times New Roman" w:cs="Times New Roman"/>
          <w:szCs w:val="24"/>
        </w:rPr>
        <w:t xml:space="preserve"> Τη Δευτέρα 8 Απριλίου</w:t>
      </w:r>
      <w:r w:rsidRPr="00275858">
        <w:rPr>
          <w:rFonts w:eastAsia="Times New Roman" w:cs="Times New Roman"/>
          <w:szCs w:val="24"/>
        </w:rPr>
        <w:t>,</w:t>
      </w:r>
      <w:r w:rsidRPr="00E30755">
        <w:rPr>
          <w:rFonts w:eastAsia="Times New Roman" w:cs="Times New Roman"/>
          <w:szCs w:val="24"/>
        </w:rPr>
        <w:t xml:space="preserve"> μέσα σε μία μόλις ημέρα</w:t>
      </w:r>
      <w:r w:rsidRPr="00275858">
        <w:rPr>
          <w:rFonts w:eastAsia="Times New Roman" w:cs="Times New Roman"/>
          <w:szCs w:val="24"/>
        </w:rPr>
        <w:t>,</w:t>
      </w:r>
      <w:r>
        <w:rPr>
          <w:rFonts w:eastAsia="Times New Roman" w:cs="Times New Roman"/>
          <w:szCs w:val="24"/>
        </w:rPr>
        <w:t xml:space="preserve"> συντελούνται ό</w:t>
      </w:r>
      <w:r w:rsidRPr="00E30755">
        <w:rPr>
          <w:rFonts w:eastAsia="Times New Roman" w:cs="Times New Roman"/>
          <w:szCs w:val="24"/>
        </w:rPr>
        <w:t xml:space="preserve">λες οι </w:t>
      </w:r>
      <w:r>
        <w:rPr>
          <w:rFonts w:eastAsia="Times New Roman" w:cs="Times New Roman"/>
          <w:szCs w:val="24"/>
        </w:rPr>
        <w:t>αναγκαίες</w:t>
      </w:r>
      <w:r w:rsidRPr="00E30755">
        <w:rPr>
          <w:rFonts w:eastAsia="Times New Roman" w:cs="Times New Roman"/>
          <w:szCs w:val="24"/>
        </w:rPr>
        <w:t xml:space="preserve"> πράξεις για τη διαβίβαση </w:t>
      </w:r>
      <w:r w:rsidRPr="00E30755">
        <w:rPr>
          <w:rFonts w:eastAsia="Times New Roman" w:cs="Times New Roman"/>
          <w:szCs w:val="24"/>
        </w:rPr>
        <w:t>του φακέλου στη Βουλή</w:t>
      </w:r>
      <w:r>
        <w:rPr>
          <w:rFonts w:eastAsia="Times New Roman" w:cs="Times New Roman"/>
          <w:szCs w:val="24"/>
        </w:rPr>
        <w:t>.</w:t>
      </w:r>
      <w:r w:rsidRPr="00E30755">
        <w:rPr>
          <w:rFonts w:eastAsia="Times New Roman" w:cs="Times New Roman"/>
          <w:szCs w:val="24"/>
        </w:rPr>
        <w:t xml:space="preserve"> </w:t>
      </w:r>
      <w:r>
        <w:rPr>
          <w:rFonts w:eastAsia="Times New Roman" w:cs="Times New Roman"/>
          <w:szCs w:val="24"/>
        </w:rPr>
        <w:t>Οι επίκουροι</w:t>
      </w:r>
      <w:r w:rsidRPr="00E30755">
        <w:rPr>
          <w:rFonts w:eastAsia="Times New Roman" w:cs="Times New Roman"/>
          <w:szCs w:val="24"/>
        </w:rPr>
        <w:t xml:space="preserve"> </w:t>
      </w:r>
      <w:r>
        <w:rPr>
          <w:rFonts w:eastAsia="Times New Roman" w:cs="Times New Roman"/>
          <w:szCs w:val="24"/>
        </w:rPr>
        <w:t>εισαγγελείς</w:t>
      </w:r>
      <w:r w:rsidRPr="00E30755">
        <w:rPr>
          <w:rFonts w:eastAsia="Times New Roman" w:cs="Times New Roman"/>
          <w:szCs w:val="24"/>
        </w:rPr>
        <w:t xml:space="preserve"> διαφθοράς</w:t>
      </w:r>
      <w:r>
        <w:rPr>
          <w:rFonts w:eastAsia="Times New Roman" w:cs="Times New Roman"/>
          <w:szCs w:val="24"/>
        </w:rPr>
        <w:t>,</w:t>
      </w:r>
      <w:r w:rsidRPr="00E30755">
        <w:rPr>
          <w:rFonts w:eastAsia="Times New Roman" w:cs="Times New Roman"/>
          <w:szCs w:val="24"/>
        </w:rPr>
        <w:t xml:space="preserve"> η Εισαγγελέας Διαφθοράς και η </w:t>
      </w:r>
      <w:r>
        <w:rPr>
          <w:rFonts w:eastAsia="Times New Roman" w:cs="Times New Roman"/>
          <w:szCs w:val="24"/>
        </w:rPr>
        <w:t xml:space="preserve">ίδια η </w:t>
      </w:r>
      <w:r w:rsidRPr="00E30755">
        <w:rPr>
          <w:rFonts w:eastAsia="Times New Roman" w:cs="Times New Roman"/>
          <w:szCs w:val="24"/>
        </w:rPr>
        <w:t>Εισαγγελέας του Αρείου Πάγου πρόλαβαν και μελέτησαν όλοι</w:t>
      </w:r>
      <w:r>
        <w:rPr>
          <w:rFonts w:eastAsia="Times New Roman" w:cs="Times New Roman"/>
          <w:szCs w:val="24"/>
        </w:rPr>
        <w:t>,</w:t>
      </w:r>
      <w:r w:rsidRPr="00E30755">
        <w:rPr>
          <w:rFonts w:eastAsia="Times New Roman" w:cs="Times New Roman"/>
          <w:szCs w:val="24"/>
        </w:rPr>
        <w:t xml:space="preserve"> την ίδια ημέρα</w:t>
      </w:r>
      <w:r>
        <w:rPr>
          <w:rFonts w:eastAsia="Times New Roman" w:cs="Times New Roman"/>
          <w:szCs w:val="24"/>
        </w:rPr>
        <w:t>,</w:t>
      </w:r>
      <w:r w:rsidRPr="00E30755">
        <w:rPr>
          <w:rFonts w:eastAsia="Times New Roman" w:cs="Times New Roman"/>
          <w:szCs w:val="24"/>
        </w:rPr>
        <w:t xml:space="preserve"> </w:t>
      </w:r>
      <w:r>
        <w:rPr>
          <w:rFonts w:eastAsia="Times New Roman" w:cs="Times New Roman"/>
          <w:szCs w:val="24"/>
        </w:rPr>
        <w:t>τη</w:t>
      </w:r>
      <w:r w:rsidRPr="00E30755">
        <w:rPr>
          <w:rFonts w:eastAsia="Times New Roman" w:cs="Times New Roman"/>
          <w:szCs w:val="24"/>
        </w:rPr>
        <w:t xml:space="preserve"> δικογραφία και έκριναν όλοι την ίδια ημέρα ότι πρέπει η υπόθεση να διαβιβαστεί στη </w:t>
      </w:r>
      <w:r w:rsidRPr="00E30755">
        <w:rPr>
          <w:rFonts w:eastAsia="Times New Roman" w:cs="Times New Roman"/>
          <w:szCs w:val="24"/>
        </w:rPr>
        <w:t>Βουλή</w:t>
      </w:r>
      <w:r>
        <w:rPr>
          <w:rFonts w:eastAsia="Times New Roman" w:cs="Times New Roman"/>
          <w:szCs w:val="24"/>
        </w:rPr>
        <w:t>.</w:t>
      </w:r>
      <w:r w:rsidRPr="00E30755">
        <w:rPr>
          <w:rFonts w:eastAsia="Times New Roman" w:cs="Times New Roman"/>
          <w:szCs w:val="24"/>
        </w:rPr>
        <w:t xml:space="preserve"> Όλα </w:t>
      </w:r>
      <w:r>
        <w:rPr>
          <w:rFonts w:eastAsia="Times New Roman" w:cs="Times New Roman"/>
          <w:szCs w:val="24"/>
        </w:rPr>
        <w:t>έγιναν με ταχύτητα φωτός κ</w:t>
      </w:r>
      <w:r w:rsidRPr="00E30755">
        <w:rPr>
          <w:rFonts w:eastAsia="Times New Roman" w:cs="Times New Roman"/>
          <w:szCs w:val="24"/>
        </w:rPr>
        <w:t xml:space="preserve">ι όλα αυτά σε μία χώρα που η </w:t>
      </w:r>
      <w:r>
        <w:rPr>
          <w:rFonts w:eastAsia="Times New Roman" w:cs="Times New Roman"/>
          <w:szCs w:val="24"/>
        </w:rPr>
        <w:t>δ</w:t>
      </w:r>
      <w:r w:rsidRPr="00E30755">
        <w:rPr>
          <w:rFonts w:eastAsia="Times New Roman" w:cs="Times New Roman"/>
          <w:szCs w:val="24"/>
        </w:rPr>
        <w:t>ικαιοσύνη και η Εισαγγελία κινούνται με ρυθμούς χελώνας</w:t>
      </w:r>
      <w:r>
        <w:rPr>
          <w:rFonts w:eastAsia="Times New Roman" w:cs="Times New Roman"/>
          <w:szCs w:val="24"/>
        </w:rPr>
        <w:t>,</w:t>
      </w:r>
      <w:r w:rsidRPr="00E30755">
        <w:rPr>
          <w:rFonts w:eastAsia="Times New Roman" w:cs="Times New Roman"/>
          <w:szCs w:val="24"/>
        </w:rPr>
        <w:t xml:space="preserve"> σε </w:t>
      </w:r>
      <w:r>
        <w:rPr>
          <w:rFonts w:eastAsia="Times New Roman" w:cs="Times New Roman"/>
          <w:szCs w:val="24"/>
        </w:rPr>
        <w:t>μια</w:t>
      </w:r>
      <w:r w:rsidRPr="00E30755">
        <w:rPr>
          <w:rFonts w:eastAsia="Times New Roman" w:cs="Times New Roman"/>
          <w:szCs w:val="24"/>
        </w:rPr>
        <w:t xml:space="preserve"> χώρα που </w:t>
      </w:r>
      <w:r>
        <w:rPr>
          <w:rFonts w:eastAsia="Times New Roman" w:cs="Times New Roman"/>
          <w:szCs w:val="24"/>
        </w:rPr>
        <w:t>σοβαρές</w:t>
      </w:r>
      <w:r w:rsidRPr="00E30755">
        <w:rPr>
          <w:rFonts w:eastAsia="Times New Roman" w:cs="Times New Roman"/>
          <w:szCs w:val="24"/>
        </w:rPr>
        <w:t xml:space="preserve"> καταγγελίες για </w:t>
      </w:r>
      <w:r w:rsidRPr="00E30755">
        <w:rPr>
          <w:rFonts w:eastAsia="Times New Roman" w:cs="Times New Roman"/>
          <w:szCs w:val="24"/>
        </w:rPr>
        <w:lastRenderedPageBreak/>
        <w:t xml:space="preserve">την παρούσα Κυβέρνηση </w:t>
      </w:r>
      <w:r>
        <w:rPr>
          <w:rFonts w:eastAsia="Times New Roman" w:cs="Times New Roman"/>
          <w:szCs w:val="24"/>
        </w:rPr>
        <w:t>αραχνι</w:t>
      </w:r>
      <w:r w:rsidRPr="00E30755">
        <w:rPr>
          <w:rFonts w:eastAsia="Times New Roman" w:cs="Times New Roman"/>
          <w:szCs w:val="24"/>
        </w:rPr>
        <w:t>άζουν</w:t>
      </w:r>
      <w:r>
        <w:rPr>
          <w:rFonts w:eastAsia="Times New Roman" w:cs="Times New Roman"/>
          <w:szCs w:val="24"/>
        </w:rPr>
        <w:t>,</w:t>
      </w:r>
      <w:r w:rsidRPr="00E30755">
        <w:rPr>
          <w:rFonts w:eastAsia="Times New Roman" w:cs="Times New Roman"/>
          <w:szCs w:val="24"/>
        </w:rPr>
        <w:t xml:space="preserve"> σε </w:t>
      </w:r>
      <w:r>
        <w:rPr>
          <w:rFonts w:eastAsia="Times New Roman" w:cs="Times New Roman"/>
          <w:szCs w:val="24"/>
        </w:rPr>
        <w:t>μια χώρα</w:t>
      </w:r>
      <w:r w:rsidRPr="00E30755">
        <w:rPr>
          <w:rFonts w:eastAsia="Times New Roman" w:cs="Times New Roman"/>
          <w:szCs w:val="24"/>
        </w:rPr>
        <w:t xml:space="preserve"> που ο Αναπληρωτής Υπουργός Δικαιοσύνης με ανευθυνότητα και αλαζονεία μιλάει για το μεγαλύτερο σκάνδαλο του αιώνα χωρίς στοιχεία και χωρίς τεκμήρια</w:t>
      </w:r>
      <w:r>
        <w:rPr>
          <w:rFonts w:eastAsia="Times New Roman" w:cs="Times New Roman"/>
          <w:szCs w:val="24"/>
        </w:rPr>
        <w:t>.</w:t>
      </w:r>
      <w:r w:rsidRPr="00E30755">
        <w:rPr>
          <w:rFonts w:eastAsia="Times New Roman" w:cs="Times New Roman"/>
          <w:szCs w:val="24"/>
        </w:rPr>
        <w:t xml:space="preserve"> Έτσι απλά</w:t>
      </w:r>
      <w:r>
        <w:rPr>
          <w:rFonts w:eastAsia="Times New Roman" w:cs="Times New Roman"/>
          <w:szCs w:val="24"/>
        </w:rPr>
        <w:t>,</w:t>
      </w:r>
      <w:r w:rsidRPr="00E30755">
        <w:rPr>
          <w:rFonts w:eastAsia="Times New Roman" w:cs="Times New Roman"/>
          <w:szCs w:val="24"/>
        </w:rPr>
        <w:t xml:space="preserve"> με το εισαγγελικό του δαιμόνιο</w:t>
      </w:r>
      <w:r>
        <w:rPr>
          <w:rFonts w:eastAsia="Times New Roman" w:cs="Times New Roman"/>
          <w:szCs w:val="24"/>
        </w:rPr>
        <w:t xml:space="preserve"> ή ίσως και την προϋπηρεσία του στην ΕΥΠ. Ούτε η Πυθία να ήταν!</w:t>
      </w:r>
      <w:r w:rsidRPr="00E30755">
        <w:rPr>
          <w:rFonts w:eastAsia="Times New Roman" w:cs="Times New Roman"/>
          <w:szCs w:val="24"/>
        </w:rPr>
        <w:t xml:space="preserve"> </w:t>
      </w:r>
    </w:p>
    <w:p w14:paraId="5CAF43C4" w14:textId="77777777" w:rsidR="00A15929" w:rsidRDefault="00D001CD">
      <w:pPr>
        <w:tabs>
          <w:tab w:val="left" w:pos="1905"/>
        </w:tabs>
        <w:spacing w:line="600" w:lineRule="auto"/>
        <w:ind w:firstLine="720"/>
        <w:jc w:val="both"/>
        <w:rPr>
          <w:rFonts w:eastAsia="Times New Roman" w:cs="Times New Roman"/>
          <w:szCs w:val="24"/>
        </w:rPr>
      </w:pPr>
      <w:r w:rsidRPr="00E30755">
        <w:rPr>
          <w:rFonts w:eastAsia="Times New Roman" w:cs="Times New Roman"/>
          <w:szCs w:val="24"/>
        </w:rPr>
        <w:t>Δ</w:t>
      </w:r>
      <w:r w:rsidRPr="00E30755">
        <w:rPr>
          <w:rFonts w:eastAsia="Times New Roman" w:cs="Times New Roman"/>
          <w:szCs w:val="24"/>
        </w:rPr>
        <w:t>εν μας εκπλήσσει τίποτα πια</w:t>
      </w:r>
      <w:r>
        <w:rPr>
          <w:rFonts w:eastAsia="Times New Roman" w:cs="Times New Roman"/>
          <w:szCs w:val="24"/>
        </w:rPr>
        <w:t>.</w:t>
      </w:r>
      <w:r w:rsidRPr="00E30755">
        <w:rPr>
          <w:rFonts w:eastAsia="Times New Roman" w:cs="Times New Roman"/>
          <w:szCs w:val="24"/>
        </w:rPr>
        <w:t xml:space="preserve"> Γνωρίζουμε πλέον καλά πως μοναδικός </w:t>
      </w:r>
      <w:r>
        <w:rPr>
          <w:rFonts w:eastAsia="Times New Roman" w:cs="Times New Roman"/>
          <w:szCs w:val="24"/>
        </w:rPr>
        <w:t>σας στόχος είναι ν</w:t>
      </w:r>
      <w:r w:rsidRPr="00E30755">
        <w:rPr>
          <w:rFonts w:eastAsia="Times New Roman" w:cs="Times New Roman"/>
          <w:szCs w:val="24"/>
        </w:rPr>
        <w:t>α συνεχιστεί αυτή η συζήτηση ως τις εκλογές</w:t>
      </w:r>
      <w:r>
        <w:rPr>
          <w:rFonts w:eastAsia="Times New Roman" w:cs="Times New Roman"/>
          <w:szCs w:val="24"/>
        </w:rPr>
        <w:t>, με όρους σκανδαλοθηρικού</w:t>
      </w:r>
      <w:r w:rsidRPr="00E30755">
        <w:rPr>
          <w:rFonts w:eastAsia="Times New Roman" w:cs="Times New Roman"/>
          <w:szCs w:val="24"/>
        </w:rPr>
        <w:t>ς</w:t>
      </w:r>
      <w:r>
        <w:rPr>
          <w:rFonts w:eastAsia="Times New Roman" w:cs="Times New Roman"/>
          <w:szCs w:val="24"/>
        </w:rPr>
        <w:t>,</w:t>
      </w:r>
      <w:r w:rsidRPr="00E30755">
        <w:rPr>
          <w:rFonts w:eastAsia="Times New Roman" w:cs="Times New Roman"/>
          <w:szCs w:val="24"/>
        </w:rPr>
        <w:t xml:space="preserve"> με προφανή στόχευση να δηλητηριαστεί και πάλι η κοινή γνώμη</w:t>
      </w:r>
      <w:r>
        <w:rPr>
          <w:rFonts w:eastAsia="Times New Roman" w:cs="Times New Roman"/>
          <w:szCs w:val="24"/>
        </w:rPr>
        <w:t>. Ο ελληνικός λαός όμως</w:t>
      </w:r>
      <w:r w:rsidRPr="00E30755">
        <w:rPr>
          <w:rFonts w:eastAsia="Times New Roman" w:cs="Times New Roman"/>
          <w:szCs w:val="24"/>
        </w:rPr>
        <w:t xml:space="preserve"> γνωρ</w:t>
      </w:r>
      <w:r>
        <w:rPr>
          <w:rFonts w:eastAsia="Times New Roman" w:cs="Times New Roman"/>
          <w:szCs w:val="24"/>
        </w:rPr>
        <w:t>ίζει να κρίνει</w:t>
      </w:r>
      <w:r>
        <w:rPr>
          <w:rFonts w:eastAsia="Times New Roman" w:cs="Times New Roman"/>
          <w:szCs w:val="24"/>
        </w:rPr>
        <w:t xml:space="preserve"> και γνωρίζει να αξιολογεί.</w:t>
      </w:r>
      <w:r w:rsidRPr="00E30755">
        <w:rPr>
          <w:rFonts w:eastAsia="Times New Roman" w:cs="Times New Roman"/>
          <w:szCs w:val="24"/>
        </w:rPr>
        <w:t xml:space="preserve"> Αντιλαμβάνεται </w:t>
      </w:r>
      <w:r>
        <w:rPr>
          <w:rFonts w:eastAsia="Times New Roman" w:cs="Times New Roman"/>
          <w:szCs w:val="24"/>
        </w:rPr>
        <w:t>μ</w:t>
      </w:r>
      <w:r w:rsidRPr="00E30755">
        <w:rPr>
          <w:rFonts w:eastAsia="Times New Roman" w:cs="Times New Roman"/>
          <w:szCs w:val="24"/>
        </w:rPr>
        <w:t>άλιστα ότι όλα γίνοντ</w:t>
      </w:r>
      <w:r>
        <w:rPr>
          <w:rFonts w:eastAsia="Times New Roman" w:cs="Times New Roman"/>
          <w:szCs w:val="24"/>
        </w:rPr>
        <w:t xml:space="preserve">αι για να </w:t>
      </w:r>
      <w:r>
        <w:rPr>
          <w:rFonts w:eastAsia="Times New Roman" w:cs="Times New Roman"/>
          <w:szCs w:val="24"/>
        </w:rPr>
        <w:t>κ</w:t>
      </w:r>
      <w:r>
        <w:rPr>
          <w:rFonts w:eastAsia="Times New Roman" w:cs="Times New Roman"/>
          <w:szCs w:val="24"/>
        </w:rPr>
        <w:t>τυπήσετε τον βασικό σ</w:t>
      </w:r>
      <w:r w:rsidRPr="00E30755">
        <w:rPr>
          <w:rFonts w:eastAsia="Times New Roman" w:cs="Times New Roman"/>
          <w:szCs w:val="24"/>
        </w:rPr>
        <w:t>ας αντίπαλο</w:t>
      </w:r>
      <w:r>
        <w:rPr>
          <w:rFonts w:eastAsia="Times New Roman" w:cs="Times New Roman"/>
          <w:szCs w:val="24"/>
        </w:rPr>
        <w:t>,</w:t>
      </w:r>
      <w:r w:rsidRPr="00E30755">
        <w:rPr>
          <w:rFonts w:eastAsia="Times New Roman" w:cs="Times New Roman"/>
          <w:szCs w:val="24"/>
        </w:rPr>
        <w:t xml:space="preserve"> που είναι το Κίνημα Αλλαγής</w:t>
      </w:r>
      <w:r>
        <w:rPr>
          <w:rFonts w:eastAsia="Times New Roman" w:cs="Times New Roman"/>
          <w:szCs w:val="24"/>
        </w:rPr>
        <w:t>,</w:t>
      </w:r>
      <w:r w:rsidRPr="00E30755">
        <w:rPr>
          <w:rFonts w:eastAsia="Times New Roman" w:cs="Times New Roman"/>
          <w:szCs w:val="24"/>
        </w:rPr>
        <w:t xml:space="preserve"> γιατί νιώθετε πια την ανάσα μας και φοβά</w:t>
      </w:r>
      <w:r>
        <w:rPr>
          <w:rFonts w:eastAsia="Times New Roman" w:cs="Times New Roman"/>
          <w:szCs w:val="24"/>
        </w:rPr>
        <w:t>στε.</w:t>
      </w:r>
      <w:r w:rsidRPr="00E30755">
        <w:rPr>
          <w:rFonts w:eastAsia="Times New Roman" w:cs="Times New Roman"/>
          <w:szCs w:val="24"/>
        </w:rPr>
        <w:t xml:space="preserve"> </w:t>
      </w:r>
      <w:r>
        <w:rPr>
          <w:rFonts w:eastAsia="Times New Roman" w:cs="Times New Roman"/>
          <w:szCs w:val="24"/>
        </w:rPr>
        <w:t>Γι’</w:t>
      </w:r>
      <w:r w:rsidRPr="00E30755">
        <w:rPr>
          <w:rFonts w:eastAsia="Times New Roman" w:cs="Times New Roman"/>
          <w:szCs w:val="24"/>
        </w:rPr>
        <w:t xml:space="preserve"> αυτό και αποφεύγετε τις εκλογές</w:t>
      </w:r>
      <w:r>
        <w:rPr>
          <w:rFonts w:eastAsia="Times New Roman" w:cs="Times New Roman"/>
          <w:szCs w:val="24"/>
        </w:rPr>
        <w:t>.</w:t>
      </w:r>
      <w:r w:rsidRPr="00E30755">
        <w:rPr>
          <w:rFonts w:eastAsia="Times New Roman" w:cs="Times New Roman"/>
          <w:szCs w:val="24"/>
        </w:rPr>
        <w:t xml:space="preserve"> </w:t>
      </w:r>
    </w:p>
    <w:p w14:paraId="5CAF43C5" w14:textId="77777777" w:rsidR="00A15929" w:rsidRDefault="00D001CD">
      <w:pPr>
        <w:tabs>
          <w:tab w:val="left" w:pos="1905"/>
        </w:tabs>
        <w:spacing w:line="600" w:lineRule="auto"/>
        <w:ind w:firstLine="720"/>
        <w:jc w:val="both"/>
        <w:rPr>
          <w:rFonts w:eastAsia="Times New Roman" w:cs="Times New Roman"/>
          <w:szCs w:val="24"/>
        </w:rPr>
      </w:pPr>
      <w:r w:rsidRPr="00E30755">
        <w:rPr>
          <w:rFonts w:eastAsia="Times New Roman" w:cs="Times New Roman"/>
          <w:szCs w:val="24"/>
        </w:rPr>
        <w:t xml:space="preserve">Νομίζετε ότι θα σβήσετε μέσα στη </w:t>
      </w:r>
      <w:r>
        <w:rPr>
          <w:rFonts w:eastAsia="Times New Roman" w:cs="Times New Roman"/>
          <w:szCs w:val="24"/>
        </w:rPr>
        <w:t>«</w:t>
      </w:r>
      <w:r w:rsidRPr="00E30755">
        <w:rPr>
          <w:rFonts w:eastAsia="Times New Roman" w:cs="Times New Roman"/>
          <w:szCs w:val="24"/>
        </w:rPr>
        <w:t>λάσπη</w:t>
      </w:r>
      <w:r>
        <w:rPr>
          <w:rFonts w:eastAsia="Times New Roman" w:cs="Times New Roman"/>
          <w:szCs w:val="24"/>
        </w:rPr>
        <w:t>»</w:t>
      </w:r>
      <w:r w:rsidRPr="00E30755">
        <w:rPr>
          <w:rFonts w:eastAsia="Times New Roman" w:cs="Times New Roman"/>
          <w:szCs w:val="24"/>
        </w:rPr>
        <w:t xml:space="preserve"> τι</w:t>
      </w:r>
      <w:r>
        <w:rPr>
          <w:rFonts w:eastAsia="Times New Roman" w:cs="Times New Roman"/>
          <w:szCs w:val="24"/>
        </w:rPr>
        <w:t>ς</w:t>
      </w:r>
      <w:r w:rsidRPr="00E30755">
        <w:rPr>
          <w:rFonts w:eastAsia="Times New Roman" w:cs="Times New Roman"/>
          <w:szCs w:val="24"/>
        </w:rPr>
        <w:t xml:space="preserve"> σπουδ</w:t>
      </w:r>
      <w:r>
        <w:rPr>
          <w:rFonts w:eastAsia="Times New Roman" w:cs="Times New Roman"/>
          <w:szCs w:val="24"/>
        </w:rPr>
        <w:t>αίε</w:t>
      </w:r>
      <w:r w:rsidRPr="00E30755">
        <w:rPr>
          <w:rFonts w:eastAsia="Times New Roman" w:cs="Times New Roman"/>
          <w:szCs w:val="24"/>
        </w:rPr>
        <w:t>ς μεταρρυθμίσεις της περιόδου 2</w:t>
      </w:r>
      <w:r>
        <w:rPr>
          <w:rFonts w:eastAsia="Times New Roman" w:cs="Times New Roman"/>
          <w:szCs w:val="24"/>
        </w:rPr>
        <w:t>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E30755">
        <w:rPr>
          <w:rFonts w:eastAsia="Times New Roman" w:cs="Times New Roman"/>
          <w:szCs w:val="24"/>
        </w:rPr>
        <w:t>2</w:t>
      </w:r>
      <w:r>
        <w:rPr>
          <w:rFonts w:eastAsia="Times New Roman" w:cs="Times New Roman"/>
          <w:szCs w:val="24"/>
        </w:rPr>
        <w:t>0</w:t>
      </w:r>
      <w:r w:rsidRPr="00E30755">
        <w:rPr>
          <w:rFonts w:eastAsia="Times New Roman" w:cs="Times New Roman"/>
          <w:szCs w:val="24"/>
        </w:rPr>
        <w:t>11</w:t>
      </w:r>
      <w:r>
        <w:rPr>
          <w:rFonts w:eastAsia="Times New Roman" w:cs="Times New Roman"/>
          <w:szCs w:val="24"/>
        </w:rPr>
        <w:t>,</w:t>
      </w:r>
      <w:r w:rsidRPr="00E30755">
        <w:rPr>
          <w:rFonts w:eastAsia="Times New Roman" w:cs="Times New Roman"/>
          <w:szCs w:val="24"/>
        </w:rPr>
        <w:t xml:space="preserve"> την ηλεκτρονική </w:t>
      </w:r>
      <w:proofErr w:type="spellStart"/>
      <w:r w:rsidRPr="00E30755">
        <w:rPr>
          <w:rFonts w:eastAsia="Times New Roman" w:cs="Times New Roman"/>
          <w:szCs w:val="24"/>
        </w:rPr>
        <w:t>συνταγογράφηση</w:t>
      </w:r>
      <w:proofErr w:type="spellEnd"/>
      <w:r>
        <w:rPr>
          <w:rFonts w:eastAsia="Times New Roman" w:cs="Times New Roman"/>
          <w:szCs w:val="24"/>
        </w:rPr>
        <w:t>,</w:t>
      </w:r>
      <w:r w:rsidRPr="00E30755">
        <w:rPr>
          <w:rFonts w:eastAsia="Times New Roman" w:cs="Times New Roman"/>
          <w:szCs w:val="24"/>
        </w:rPr>
        <w:t xml:space="preserve"> το Παρατηρητήριο Τιμών</w:t>
      </w:r>
      <w:r>
        <w:rPr>
          <w:rFonts w:eastAsia="Times New Roman" w:cs="Times New Roman"/>
          <w:szCs w:val="24"/>
        </w:rPr>
        <w:t>,</w:t>
      </w:r>
      <w:r w:rsidRPr="00E30755">
        <w:rPr>
          <w:rFonts w:eastAsia="Times New Roman" w:cs="Times New Roman"/>
          <w:szCs w:val="24"/>
        </w:rPr>
        <w:t xml:space="preserve"> </w:t>
      </w:r>
      <w:r>
        <w:rPr>
          <w:rFonts w:eastAsia="Times New Roman" w:cs="Times New Roman"/>
          <w:szCs w:val="24"/>
        </w:rPr>
        <w:t>με χειρισμούς που εξυπηρέτησαν α</w:t>
      </w:r>
      <w:r w:rsidRPr="00E30755">
        <w:rPr>
          <w:rFonts w:eastAsia="Times New Roman" w:cs="Times New Roman"/>
          <w:szCs w:val="24"/>
        </w:rPr>
        <w:t>ποδεδειγμένα και μετρήσιμα το δημόσιο συμφέρον</w:t>
      </w:r>
      <w:r>
        <w:rPr>
          <w:rFonts w:eastAsia="Times New Roman" w:cs="Times New Roman"/>
          <w:szCs w:val="24"/>
        </w:rPr>
        <w:t>,</w:t>
      </w:r>
      <w:r w:rsidRPr="00E30755">
        <w:rPr>
          <w:rFonts w:eastAsia="Times New Roman" w:cs="Times New Roman"/>
          <w:szCs w:val="24"/>
        </w:rPr>
        <w:t xml:space="preserve"> που χάλασαν το πάρτι των πολυεθνικών στο φάρμακο και στη δ</w:t>
      </w:r>
      <w:r w:rsidRPr="00E30755">
        <w:rPr>
          <w:rFonts w:eastAsia="Times New Roman" w:cs="Times New Roman"/>
          <w:szCs w:val="24"/>
        </w:rPr>
        <w:t>ημόσια υγεία</w:t>
      </w:r>
      <w:r>
        <w:rPr>
          <w:rFonts w:eastAsia="Times New Roman" w:cs="Times New Roman"/>
          <w:szCs w:val="24"/>
        </w:rPr>
        <w:t>,</w:t>
      </w:r>
      <w:r w:rsidRPr="00E30755">
        <w:rPr>
          <w:rFonts w:eastAsia="Times New Roman" w:cs="Times New Roman"/>
          <w:szCs w:val="24"/>
        </w:rPr>
        <w:t xml:space="preserve"> μείωσαν τις δαπάνες και εξέθεσαν την απάτη </w:t>
      </w:r>
      <w:r w:rsidRPr="00E30755">
        <w:rPr>
          <w:rFonts w:eastAsia="Times New Roman" w:cs="Times New Roman"/>
          <w:szCs w:val="24"/>
        </w:rPr>
        <w:lastRenderedPageBreak/>
        <w:t>στο</w:t>
      </w:r>
      <w:r>
        <w:rPr>
          <w:rFonts w:eastAsia="Times New Roman" w:cs="Times New Roman"/>
          <w:szCs w:val="24"/>
        </w:rPr>
        <w:t>ν</w:t>
      </w:r>
      <w:r w:rsidRPr="00E30755">
        <w:rPr>
          <w:rFonts w:eastAsia="Times New Roman" w:cs="Times New Roman"/>
          <w:szCs w:val="24"/>
        </w:rPr>
        <w:t xml:space="preserve"> χώρο του φαρμάκου</w:t>
      </w:r>
      <w:r>
        <w:rPr>
          <w:rFonts w:eastAsia="Times New Roman" w:cs="Times New Roman"/>
          <w:szCs w:val="24"/>
        </w:rPr>
        <w:t>.</w:t>
      </w:r>
      <w:r w:rsidRPr="00E30755">
        <w:rPr>
          <w:rFonts w:eastAsia="Times New Roman" w:cs="Times New Roman"/>
          <w:szCs w:val="24"/>
        </w:rPr>
        <w:t xml:space="preserve"> Ωφέλησαν τελικά τον Έλληνα πολίτη</w:t>
      </w:r>
      <w:r>
        <w:rPr>
          <w:rFonts w:eastAsia="Times New Roman" w:cs="Times New Roman"/>
          <w:szCs w:val="24"/>
        </w:rPr>
        <w:t>,</w:t>
      </w:r>
      <w:r w:rsidRPr="00E30755">
        <w:rPr>
          <w:rFonts w:eastAsia="Times New Roman" w:cs="Times New Roman"/>
          <w:szCs w:val="24"/>
        </w:rPr>
        <w:t xml:space="preserve"> τους ασθενείς και το εθνικό σύστημα υγείας</w:t>
      </w:r>
      <w:r>
        <w:rPr>
          <w:rFonts w:eastAsia="Times New Roman" w:cs="Times New Roman"/>
          <w:szCs w:val="24"/>
        </w:rPr>
        <w:t>,</w:t>
      </w:r>
      <w:r w:rsidRPr="00E30755">
        <w:rPr>
          <w:rFonts w:eastAsia="Times New Roman" w:cs="Times New Roman"/>
          <w:szCs w:val="24"/>
        </w:rPr>
        <w:t xml:space="preserve"> με την ενσωμάτωση νέων θεραπειών και επιστημονικών επιτευγμάτων</w:t>
      </w:r>
      <w:r>
        <w:rPr>
          <w:rFonts w:eastAsia="Times New Roman" w:cs="Times New Roman"/>
          <w:szCs w:val="24"/>
        </w:rPr>
        <w:t>.</w:t>
      </w:r>
    </w:p>
    <w:p w14:paraId="5CAF43C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 όλα αυτά τα πρώτα χρόνια τη</w:t>
      </w:r>
      <w:r>
        <w:rPr>
          <w:rFonts w:eastAsia="Times New Roman" w:cs="Times New Roman"/>
          <w:szCs w:val="24"/>
        </w:rPr>
        <w:t xml:space="preserve">ς μεγάλης κρίσης, τότε ακριβώς που σφυρίζατε αδιάφορα και καταψηφίζατε όλες τις μεγάλες αλλαγές, την ώρα που εσείς πλάι στη Νέα Δημοκρατία και την </w:t>
      </w:r>
      <w:r>
        <w:rPr>
          <w:rFonts w:eastAsia="Times New Roman" w:cs="Times New Roman"/>
          <w:szCs w:val="24"/>
        </w:rPr>
        <w:t>ά</w:t>
      </w:r>
      <w:r>
        <w:rPr>
          <w:rFonts w:eastAsia="Times New Roman" w:cs="Times New Roman"/>
          <w:szCs w:val="24"/>
        </w:rPr>
        <w:t xml:space="preserve">κρα Δεξιά υποκρινόσασταν τους </w:t>
      </w:r>
      <w:proofErr w:type="spellStart"/>
      <w:r>
        <w:rPr>
          <w:rFonts w:eastAsia="Times New Roman" w:cs="Times New Roman"/>
          <w:szCs w:val="24"/>
        </w:rPr>
        <w:t>αντιμνημονιακούς</w:t>
      </w:r>
      <w:proofErr w:type="spellEnd"/>
      <w:r>
        <w:rPr>
          <w:rFonts w:eastAsia="Times New Roman" w:cs="Times New Roman"/>
          <w:szCs w:val="24"/>
        </w:rPr>
        <w:t xml:space="preserve"> επαναστάτες στις πλατείες της αγανάκτησης. Τότε, εκείνη την ώρα ήταν που το ΠΑΣΟΚ κράτησε τη χώρα όρθια, με θαρραλέες μεταρρυθμίσεις, δημόσιες πολιτικές και πολλές θυσίες, θυσίες αιματηρές που προκάλεσε στον λ</w:t>
      </w:r>
      <w:r>
        <w:rPr>
          <w:rFonts w:eastAsia="Times New Roman" w:cs="Times New Roman"/>
          <w:szCs w:val="24"/>
        </w:rPr>
        <w:t xml:space="preserve">αό η κατασπατάληση του δημοσίου χρήματος από την </w:t>
      </w:r>
      <w:r>
        <w:rPr>
          <w:rFonts w:eastAsia="Times New Roman" w:cs="Times New Roman"/>
          <w:szCs w:val="24"/>
        </w:rPr>
        <w:t>κ</w:t>
      </w:r>
      <w:r>
        <w:rPr>
          <w:rFonts w:eastAsia="Times New Roman" w:cs="Times New Roman"/>
          <w:szCs w:val="24"/>
        </w:rPr>
        <w:t xml:space="preserve">υβέρνηση Καραμανλή. </w:t>
      </w:r>
    </w:p>
    <w:p w14:paraId="5CAF43C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Και αναρωτιέμαι: αλήθεια: Μετά την αμετάκλητη αθώωση του Γεωργίου, θα έχετε επιτέλους το θάρρος να ζητήσετε μια συγγνώμη ή σας εμποδίζει η στενοχώρια σας γιατί εκτίθεται η </w:t>
      </w:r>
      <w:proofErr w:type="spellStart"/>
      <w:r>
        <w:rPr>
          <w:rFonts w:eastAsia="Times New Roman" w:cs="Times New Roman"/>
          <w:szCs w:val="24"/>
        </w:rPr>
        <w:t>καραμανλική</w:t>
      </w:r>
      <w:proofErr w:type="spellEnd"/>
      <w:r>
        <w:rPr>
          <w:rFonts w:eastAsia="Times New Roman" w:cs="Times New Roman"/>
          <w:szCs w:val="24"/>
        </w:rPr>
        <w:t xml:space="preserve"> σ</w:t>
      </w:r>
      <w:r>
        <w:rPr>
          <w:rFonts w:eastAsia="Times New Roman" w:cs="Times New Roman"/>
          <w:szCs w:val="24"/>
        </w:rPr>
        <w:t xml:space="preserve">υνιστώσα σας και αποκαλύπτεται περίτρανα στον ελληνικό λαό η ευθύνη της </w:t>
      </w:r>
      <w:r>
        <w:rPr>
          <w:rFonts w:eastAsia="Times New Roman" w:cs="Times New Roman"/>
          <w:szCs w:val="24"/>
        </w:rPr>
        <w:t>κ</w:t>
      </w:r>
      <w:r>
        <w:rPr>
          <w:rFonts w:eastAsia="Times New Roman" w:cs="Times New Roman"/>
          <w:szCs w:val="24"/>
        </w:rPr>
        <w:t>υβέρνησής τους την περίοδο 2004 – 2009 για την κρίση και τα μνημόνια;</w:t>
      </w:r>
    </w:p>
    <w:p w14:paraId="5CAF43C8"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5CAF43C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Κανείς δεν ξέχασε ότι το 2016 η «</w:t>
      </w:r>
      <w:r>
        <w:rPr>
          <w:rFonts w:eastAsia="Times New Roman" w:cs="Times New Roman"/>
          <w:szCs w:val="24"/>
        </w:rPr>
        <w:t>ΑΥΓΗ</w:t>
      </w:r>
      <w:r>
        <w:rPr>
          <w:rFonts w:eastAsia="Times New Roman" w:cs="Times New Roman"/>
          <w:szCs w:val="24"/>
        </w:rPr>
        <w:t>» έγραψε συκο</w:t>
      </w:r>
      <w:r>
        <w:rPr>
          <w:rFonts w:eastAsia="Times New Roman" w:cs="Times New Roman"/>
          <w:szCs w:val="24"/>
        </w:rPr>
        <w:t>φαντώντας τον: «Εξαπάτησε τη χώρα και τους Έλληνες με ψεύτικα στοιχεία, συμπράττοντας με ξένα συμφέροντα».</w:t>
      </w:r>
    </w:p>
    <w:p w14:paraId="5CAF43C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Τώρα βέβαια καταρρίπτεται και το δικό σας αφήγημα. Η Πυθία που ρωτήσατε φαίνεται ότι έπεσε έξω! Είναι προκλητικό, την ώρα που η Δημοκρατική Παράταξη επωμίστηκε όλη την ευθύνη, όλο τον πόνο για να σταθεί η χώρα όρθια εκείνα τα δύσκολα χρόνια, εσείς τώρα βολ</w:t>
      </w:r>
      <w:r>
        <w:rPr>
          <w:rFonts w:eastAsia="Times New Roman" w:cs="Times New Roman"/>
          <w:szCs w:val="24"/>
        </w:rPr>
        <w:t xml:space="preserve">εμένοι στις καρέκλες της εξουσίας να μοιράζετε κατά το δοκούν κατηγορητήρια και συγχωροχάρτια. </w:t>
      </w:r>
    </w:p>
    <w:p w14:paraId="5CAF43C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Είναι προκλητικό να κλείνετε τα μάτια στις ακέραιες και πασιφανείς ευθύνες της Δεξιάς για την οικονομική κατάρρευση και πτώχευση της χώρας. Είναι υποκριτικό να </w:t>
      </w:r>
      <w:r>
        <w:rPr>
          <w:rFonts w:eastAsia="Times New Roman" w:cs="Times New Roman"/>
          <w:szCs w:val="24"/>
        </w:rPr>
        <w:t>σιωπά η Βουλή, ο πολιτικός κόσμος για την εκτόξευση της δημόσιας φαρμακευτικής δαπάνης την περίοδο 2004 -</w:t>
      </w:r>
      <w:r>
        <w:rPr>
          <w:rFonts w:eastAsia="Times New Roman" w:cs="Times New Roman"/>
          <w:szCs w:val="24"/>
        </w:rPr>
        <w:t xml:space="preserve"> </w:t>
      </w:r>
      <w:r>
        <w:rPr>
          <w:rFonts w:eastAsia="Times New Roman" w:cs="Times New Roman"/>
          <w:szCs w:val="24"/>
        </w:rPr>
        <w:t xml:space="preserve">2009. </w:t>
      </w:r>
    </w:p>
    <w:p w14:paraId="5CAF43C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Πότε, επιτέλους, σε αυτή τη χώρα θα εξηγηθεί γιατί η Νέα Δημοκρατία παρέλαβε τη φαρμακευτική δαπάνη στα 2,2 δισεκατομμύρια ευρώ το 2004 και την</w:t>
      </w:r>
      <w:r>
        <w:rPr>
          <w:rFonts w:eastAsia="Times New Roman" w:cs="Times New Roman"/>
          <w:szCs w:val="24"/>
        </w:rPr>
        <w:t xml:space="preserve"> έφτασε στα 5,6 δισεκατομμύρια ευρώ το 2009;</w:t>
      </w:r>
    </w:p>
    <w:p w14:paraId="5CAF43C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Πότε, επιτέλους, θα αναγνωριστεί ότι το ΠΑΣΟΚ ήταν αυτό που κατέβασε ξανά σε ορθολογικά επίπεδα τη δαπάνη, σε 2,8 δισεκατομμύρια ευρώ; </w:t>
      </w:r>
      <w:r>
        <w:rPr>
          <w:rFonts w:eastAsia="Times New Roman" w:cs="Times New Roman"/>
          <w:szCs w:val="24"/>
        </w:rPr>
        <w:lastRenderedPageBreak/>
        <w:t>Με ποιον; Με τον Ανδρέα Λοβέρδο και τις μεταρρυθμίσεις που φέρουν την υπογρα</w:t>
      </w:r>
      <w:r>
        <w:rPr>
          <w:rFonts w:eastAsia="Times New Roman" w:cs="Times New Roman"/>
          <w:szCs w:val="24"/>
        </w:rPr>
        <w:t>φή του, αυτόν για τον οποίο μιλάτε εσείς σήμερα.</w:t>
      </w:r>
    </w:p>
    <w:p w14:paraId="5CAF43CE"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5CAF43CF" w14:textId="77777777" w:rsidR="00A15929" w:rsidRDefault="00D001CD">
      <w:pPr>
        <w:spacing w:line="600" w:lineRule="auto"/>
        <w:ind w:firstLine="720"/>
        <w:jc w:val="both"/>
        <w:rPr>
          <w:rFonts w:eastAsia="Times New Roman" w:cs="Times New Roman"/>
          <w:szCs w:val="24"/>
        </w:rPr>
      </w:pPr>
      <w:r w:rsidRPr="00E65376">
        <w:rPr>
          <w:rFonts w:eastAsia="Times New Roman" w:cs="Times New Roman"/>
          <w:szCs w:val="24"/>
        </w:rPr>
        <w:t>Συγκροτήθηκε</w:t>
      </w:r>
      <w:r w:rsidRPr="00E65376">
        <w:rPr>
          <w:rFonts w:eastAsia="Times New Roman" w:cs="Times New Roman"/>
          <w:i/>
          <w:szCs w:val="24"/>
        </w:rPr>
        <w:t xml:space="preserve"> </w:t>
      </w:r>
      <w:r>
        <w:rPr>
          <w:rFonts w:eastAsia="Times New Roman" w:cs="Times New Roman"/>
          <w:szCs w:val="24"/>
        </w:rPr>
        <w:t xml:space="preserve">μάλιστα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την </w:t>
      </w:r>
      <w:r>
        <w:rPr>
          <w:rFonts w:eastAsia="Times New Roman" w:cs="Times New Roman"/>
          <w:szCs w:val="24"/>
        </w:rPr>
        <w:t>υ</w:t>
      </w:r>
      <w:r>
        <w:rPr>
          <w:rFonts w:eastAsia="Times New Roman" w:cs="Times New Roman"/>
          <w:szCs w:val="24"/>
        </w:rPr>
        <w:t xml:space="preserve">γεία. Για ποιον λόγο; Για δύο μόνο υποθέσεις. Τι έμαθε ο ελληνικός λαός; Γιατί δεν εξετάστηκε </w:t>
      </w:r>
      <w:r>
        <w:rPr>
          <w:rFonts w:eastAsia="Times New Roman" w:cs="Times New Roman"/>
          <w:szCs w:val="24"/>
        </w:rPr>
        <w:t>ποτέ σοβαρά και μεθοδικά το «πάρτι» στον χώρο του φαρμάκου; Γιατί δεν ξεσκεπάστηκαν οι διεφθαρμένες πρακτικές και οι πολιτικές τους προεκτάσεις; Μονάχα εμείς το ζητήσαμε. Μονάχα η δική μας παράταξη τόλμησε να μιλήσει για την κακοδιαχείριση του δημόσιου χρή</w:t>
      </w:r>
      <w:r>
        <w:rPr>
          <w:rFonts w:eastAsia="Times New Roman" w:cs="Times New Roman"/>
          <w:szCs w:val="24"/>
        </w:rPr>
        <w:t>ματος.</w:t>
      </w:r>
    </w:p>
    <w:p w14:paraId="5CAF43D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Ο ΣΥΡΙΖΑ, άξιος συνεχιστής της </w:t>
      </w:r>
      <w:proofErr w:type="spellStart"/>
      <w:r>
        <w:rPr>
          <w:rFonts w:eastAsia="Times New Roman" w:cs="Times New Roman"/>
          <w:szCs w:val="24"/>
        </w:rPr>
        <w:t>καραμανλικής</w:t>
      </w:r>
      <w:proofErr w:type="spellEnd"/>
      <w:r>
        <w:rPr>
          <w:rFonts w:eastAsia="Times New Roman" w:cs="Times New Roman"/>
          <w:szCs w:val="24"/>
        </w:rPr>
        <w:t xml:space="preserve"> περιόδου, εξακολουθεί να παίζει το παιχνίδι των πολυεθνικών στο φάρμακο, με τους προκλητικούς χειρισμούς του 2015, όταν αρνήθηκε να </w:t>
      </w:r>
      <w:proofErr w:type="spellStart"/>
      <w:r>
        <w:rPr>
          <w:rFonts w:eastAsia="Times New Roman" w:cs="Times New Roman"/>
          <w:szCs w:val="24"/>
        </w:rPr>
        <w:t>ανατιμολογήσει</w:t>
      </w:r>
      <w:proofErr w:type="spellEnd"/>
      <w:r>
        <w:rPr>
          <w:rFonts w:eastAsia="Times New Roman" w:cs="Times New Roman"/>
          <w:szCs w:val="24"/>
        </w:rPr>
        <w:t xml:space="preserve"> τα φάρμακα ζημιώνοντας το δημόσιο με μισό περίπου δισεκατο</w:t>
      </w:r>
      <w:r>
        <w:rPr>
          <w:rFonts w:eastAsia="Times New Roman" w:cs="Times New Roman"/>
          <w:szCs w:val="24"/>
        </w:rPr>
        <w:t xml:space="preserve">μμύριο ευρώ και δίνοντας δώρο στους φαρμακοβιομήχανους. </w:t>
      </w:r>
    </w:p>
    <w:p w14:paraId="5CAF43D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Εσείς, λοιπόν, μπορείτε να συνεχίσετε να αρνείστε την αλήθεια. Ο κόσμος, όμως, «το ‘χει τούμπανο» και περιμένει αυτές τις εκλογές, που εσείς ξορκίζετε.</w:t>
      </w:r>
    </w:p>
    <w:p w14:paraId="5CAF43D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Εσείς μπορείτε να συνεχίσετε τις επιθέσεις και </w:t>
      </w:r>
      <w:r>
        <w:rPr>
          <w:rFonts w:eastAsia="Times New Roman" w:cs="Times New Roman"/>
          <w:szCs w:val="24"/>
        </w:rPr>
        <w:t>τον πόλεμο.</w:t>
      </w:r>
    </w:p>
    <w:p w14:paraId="5CAF43D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Εμείς θα μείνουμε προσηλωμένοι στην ανάδειξη της αλήθειας. Θα επιμείνουμε ως το τέλος να ζητάμε να αποκαλυφθούν οι πραγματικές ευθύνες για το πραγματικό σκάνδαλο του φαρμάκου στην Ελλάδα. Θα δώσουμε μάχη να καταπέσει η σκευωρία, που κάποιοι μηχ</w:t>
      </w:r>
      <w:r>
        <w:rPr>
          <w:rFonts w:eastAsia="Times New Roman" w:cs="Times New Roman"/>
          <w:szCs w:val="24"/>
        </w:rPr>
        <w:t xml:space="preserve">ανεύτηκαν και έστησαν πάνω σε μια πραγματική υπόθεση με διεθνείς διαστάσεις. </w:t>
      </w:r>
    </w:p>
    <w:p w14:paraId="5CAF43D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Είμαστε πεπεισμένοι ότι θα λάμψει η αλήθεια και θα αποδειχθεί από την ανεξάρτητη ελληνική </w:t>
      </w:r>
      <w:r>
        <w:rPr>
          <w:rFonts w:eastAsia="Times New Roman" w:cs="Times New Roman"/>
          <w:szCs w:val="24"/>
        </w:rPr>
        <w:t>δ</w:t>
      </w:r>
      <w:r>
        <w:rPr>
          <w:rFonts w:eastAsia="Times New Roman" w:cs="Times New Roman"/>
          <w:szCs w:val="24"/>
        </w:rPr>
        <w:t>ικαιοσύνη ότι εφαρμόστηκε ο νόμος. Ο Ανδρέας Λοβέρδος έχει δώσει αποστομωτικές απαντήσε</w:t>
      </w:r>
      <w:r>
        <w:rPr>
          <w:rFonts w:eastAsia="Times New Roman" w:cs="Times New Roman"/>
          <w:szCs w:val="24"/>
        </w:rPr>
        <w:t xml:space="preserve">ις. </w:t>
      </w:r>
    </w:p>
    <w:p w14:paraId="5CAF43D5"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5CAF43D6"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Καταγγέλλουμε και την προβοκάτσια εις βάρος μας. Πήγατε να μας καταλογίσετε μέχρι και ζήτημα παραγραφής. Ε, λοιπόν, όχι, δεν επικαλούμαστε παραγραφή! Δεν υπάρχει παραγραφή, γιατί δεν υπάρχ</w:t>
      </w:r>
      <w:r>
        <w:rPr>
          <w:rFonts w:eastAsia="Times New Roman" w:cs="Times New Roman"/>
          <w:szCs w:val="24"/>
        </w:rPr>
        <w:t xml:space="preserve">ει καν αδίκημα\! </w:t>
      </w:r>
    </w:p>
    <w:p w14:paraId="5CAF43D7"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εμείς, το Κίνημα Αλλαγής, αλλά και ο ίδιος ο Κ</w:t>
      </w:r>
      <w:r w:rsidRPr="0003656A">
        <w:rPr>
          <w:rFonts w:eastAsia="Times New Roman" w:cs="Times New Roman"/>
          <w:szCs w:val="24"/>
        </w:rPr>
        <w:t xml:space="preserve">οινοβουλευτικός </w:t>
      </w:r>
      <w:r>
        <w:rPr>
          <w:rFonts w:eastAsia="Times New Roman" w:cs="Times New Roman"/>
          <w:szCs w:val="24"/>
        </w:rPr>
        <w:t>μας Ε</w:t>
      </w:r>
      <w:r w:rsidRPr="0003656A">
        <w:rPr>
          <w:rFonts w:eastAsia="Times New Roman" w:cs="Times New Roman"/>
          <w:szCs w:val="24"/>
        </w:rPr>
        <w:t>κπρόσωπος Ανδρέας Λοβέρδος</w:t>
      </w:r>
      <w:r>
        <w:rPr>
          <w:rFonts w:eastAsia="Times New Roman" w:cs="Times New Roman"/>
          <w:szCs w:val="24"/>
        </w:rPr>
        <w:t>,</w:t>
      </w:r>
      <w:r w:rsidRPr="0003656A">
        <w:rPr>
          <w:rFonts w:eastAsia="Times New Roman" w:cs="Times New Roman"/>
          <w:szCs w:val="24"/>
        </w:rPr>
        <w:t xml:space="preserve"> ψηφίζουμε σήμερα για την άρση της </w:t>
      </w:r>
      <w:r>
        <w:rPr>
          <w:rFonts w:eastAsia="Times New Roman" w:cs="Times New Roman"/>
          <w:szCs w:val="24"/>
        </w:rPr>
        <w:t>βουλευτικής του ασυλίας. Θα αντιμετωπίσουμε επί της ουσίας τις χάρτινες κατηγορίες. Θα παρ</w:t>
      </w:r>
      <w:r>
        <w:rPr>
          <w:rFonts w:eastAsia="Times New Roman" w:cs="Times New Roman"/>
          <w:szCs w:val="24"/>
        </w:rPr>
        <w:t xml:space="preserve">αδώσουμε </w:t>
      </w:r>
      <w:r w:rsidRPr="0003656A">
        <w:rPr>
          <w:rFonts w:eastAsia="Times New Roman" w:cs="Times New Roman"/>
          <w:szCs w:val="24"/>
        </w:rPr>
        <w:t xml:space="preserve">στοιχεία </w:t>
      </w:r>
      <w:r>
        <w:rPr>
          <w:rFonts w:eastAsia="Times New Roman" w:cs="Times New Roman"/>
          <w:szCs w:val="24"/>
        </w:rPr>
        <w:t>επί της</w:t>
      </w:r>
      <w:r w:rsidRPr="0003656A">
        <w:rPr>
          <w:rFonts w:eastAsia="Times New Roman" w:cs="Times New Roman"/>
          <w:szCs w:val="24"/>
        </w:rPr>
        <w:t xml:space="preserve"> ιστορίας και τους ανώνυμους και τους επώνυμους μάρτυρες και τις ανυπόστατες μαρτυρίες </w:t>
      </w:r>
      <w:r>
        <w:rPr>
          <w:rFonts w:eastAsia="Times New Roman" w:cs="Times New Roman"/>
          <w:szCs w:val="24"/>
        </w:rPr>
        <w:t>τους. Δεν κάνουμε χρήση των θεσμικών δικλίδων του Σ</w:t>
      </w:r>
      <w:r w:rsidRPr="0003656A">
        <w:rPr>
          <w:rFonts w:eastAsia="Times New Roman" w:cs="Times New Roman"/>
          <w:szCs w:val="24"/>
        </w:rPr>
        <w:t>υντάγματος</w:t>
      </w:r>
      <w:r>
        <w:rPr>
          <w:rFonts w:eastAsia="Times New Roman" w:cs="Times New Roman"/>
          <w:szCs w:val="24"/>
        </w:rPr>
        <w:t>. Δ</w:t>
      </w:r>
      <w:r w:rsidRPr="0003656A">
        <w:rPr>
          <w:rFonts w:eastAsia="Times New Roman" w:cs="Times New Roman"/>
          <w:szCs w:val="24"/>
        </w:rPr>
        <w:t xml:space="preserve">εν θα </w:t>
      </w:r>
      <w:r w:rsidRPr="0003656A">
        <w:rPr>
          <w:rFonts w:eastAsia="Times New Roman" w:cs="Times New Roman"/>
          <w:szCs w:val="24"/>
        </w:rPr>
        <w:lastRenderedPageBreak/>
        <w:t>βάλουμε ανάμεσα σε μας και τους πολίτες θεσμικά ζητήματα ακόμα και όταν έχ</w:t>
      </w:r>
      <w:r w:rsidRPr="0003656A">
        <w:rPr>
          <w:rFonts w:eastAsia="Times New Roman" w:cs="Times New Roman"/>
          <w:szCs w:val="24"/>
        </w:rPr>
        <w:t>ουμε δίκιο</w:t>
      </w:r>
      <w:r>
        <w:rPr>
          <w:rFonts w:eastAsia="Times New Roman" w:cs="Times New Roman"/>
          <w:szCs w:val="24"/>
        </w:rPr>
        <w:t xml:space="preserve">. Και </w:t>
      </w:r>
      <w:r w:rsidRPr="0003656A">
        <w:rPr>
          <w:rFonts w:eastAsia="Times New Roman" w:cs="Times New Roman"/>
          <w:szCs w:val="24"/>
        </w:rPr>
        <w:t>έχουμε δίκιο</w:t>
      </w:r>
      <w:r>
        <w:rPr>
          <w:rFonts w:eastAsia="Times New Roman" w:cs="Times New Roman"/>
          <w:szCs w:val="24"/>
        </w:rPr>
        <w:t>!</w:t>
      </w:r>
    </w:p>
    <w:p w14:paraId="5CAF43D8" w14:textId="77777777" w:rsidR="00A15929" w:rsidRDefault="00D001CD">
      <w:pPr>
        <w:spacing w:line="600" w:lineRule="auto"/>
        <w:ind w:firstLine="720"/>
        <w:jc w:val="center"/>
        <w:rPr>
          <w:rFonts w:eastAsia="Times New Roman" w:cs="Times New Roman"/>
          <w:szCs w:val="24"/>
        </w:rPr>
      </w:pPr>
      <w:r w:rsidRPr="00F6748A">
        <w:rPr>
          <w:rFonts w:eastAsia="Times New Roman" w:cs="Times New Roman"/>
          <w:szCs w:val="24"/>
        </w:rPr>
        <w:t>(Χ</w:t>
      </w:r>
      <w:r>
        <w:rPr>
          <w:rFonts w:eastAsia="Times New Roman" w:cs="Times New Roman"/>
          <w:szCs w:val="24"/>
        </w:rPr>
        <w:t>ειροκροτήματα από την πτέρυγα της Δημοκρατικής Συμπαράταξης)</w:t>
      </w:r>
    </w:p>
    <w:p w14:paraId="5CAF43D9"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Και αυτό σ</w:t>
      </w:r>
      <w:r w:rsidRPr="0003656A">
        <w:rPr>
          <w:rFonts w:eastAsia="Times New Roman" w:cs="Times New Roman"/>
          <w:szCs w:val="24"/>
        </w:rPr>
        <w:t xml:space="preserve">ε αντίθεση με πολλά σημαίνοντα και </w:t>
      </w:r>
      <w:r>
        <w:rPr>
          <w:rFonts w:eastAsia="Times New Roman" w:cs="Times New Roman"/>
          <w:szCs w:val="24"/>
        </w:rPr>
        <w:t xml:space="preserve">λαλίστατα </w:t>
      </w:r>
      <w:r w:rsidRPr="0003656A">
        <w:rPr>
          <w:rFonts w:eastAsia="Times New Roman" w:cs="Times New Roman"/>
          <w:szCs w:val="24"/>
        </w:rPr>
        <w:t>στελέχη</w:t>
      </w:r>
      <w:r>
        <w:rPr>
          <w:rFonts w:eastAsia="Times New Roman" w:cs="Times New Roman"/>
          <w:szCs w:val="24"/>
        </w:rPr>
        <w:t>, Υπουργούς και Β</w:t>
      </w:r>
      <w:r w:rsidRPr="0003656A">
        <w:rPr>
          <w:rFonts w:eastAsia="Times New Roman" w:cs="Times New Roman"/>
          <w:szCs w:val="24"/>
        </w:rPr>
        <w:t>ουλευτές του ΣΥΡΙΖΑ</w:t>
      </w:r>
      <w:r>
        <w:rPr>
          <w:rFonts w:eastAsia="Times New Roman" w:cs="Times New Roman"/>
          <w:szCs w:val="24"/>
        </w:rPr>
        <w:t>,</w:t>
      </w:r>
      <w:r w:rsidRPr="0003656A">
        <w:rPr>
          <w:rFonts w:eastAsia="Times New Roman" w:cs="Times New Roman"/>
          <w:szCs w:val="24"/>
        </w:rPr>
        <w:t xml:space="preserve"> που τη μία μέρα βρ</w:t>
      </w:r>
      <w:r>
        <w:rPr>
          <w:rFonts w:eastAsia="Times New Roman" w:cs="Times New Roman"/>
          <w:szCs w:val="24"/>
        </w:rPr>
        <w:t>υ</w:t>
      </w:r>
      <w:r w:rsidRPr="0003656A">
        <w:rPr>
          <w:rFonts w:eastAsia="Times New Roman" w:cs="Times New Roman"/>
          <w:szCs w:val="24"/>
        </w:rPr>
        <w:t xml:space="preserve">χώνται για την κατάργηση των προνομίων του </w:t>
      </w:r>
      <w:r w:rsidRPr="0003656A">
        <w:rPr>
          <w:rFonts w:eastAsia="Times New Roman" w:cs="Times New Roman"/>
          <w:szCs w:val="24"/>
        </w:rPr>
        <w:t>πολιτικού συστήματος και την άλλη κλαίνε πίσω από την πο</w:t>
      </w:r>
      <w:r>
        <w:rPr>
          <w:rFonts w:eastAsia="Times New Roman" w:cs="Times New Roman"/>
          <w:szCs w:val="24"/>
        </w:rPr>
        <w:t xml:space="preserve">διά </w:t>
      </w:r>
      <w:r w:rsidRPr="0003656A">
        <w:rPr>
          <w:rFonts w:eastAsia="Times New Roman" w:cs="Times New Roman"/>
          <w:szCs w:val="24"/>
        </w:rPr>
        <w:t xml:space="preserve">της </w:t>
      </w:r>
      <w:r>
        <w:rPr>
          <w:rFonts w:eastAsia="Times New Roman" w:cs="Times New Roman"/>
          <w:szCs w:val="24"/>
        </w:rPr>
        <w:t xml:space="preserve">ασυλίας τους. «Κράτα με» </w:t>
      </w:r>
      <w:r w:rsidRPr="0003656A">
        <w:rPr>
          <w:rFonts w:eastAsia="Times New Roman" w:cs="Times New Roman"/>
          <w:szCs w:val="24"/>
        </w:rPr>
        <w:t>που λέει κι ο Ζήκος</w:t>
      </w:r>
      <w:r>
        <w:rPr>
          <w:rFonts w:eastAsia="Times New Roman" w:cs="Times New Roman"/>
          <w:szCs w:val="24"/>
        </w:rPr>
        <w:t>.</w:t>
      </w:r>
      <w:r w:rsidRPr="0003656A">
        <w:rPr>
          <w:rFonts w:eastAsia="Times New Roman" w:cs="Times New Roman"/>
          <w:szCs w:val="24"/>
        </w:rPr>
        <w:t xml:space="preserve"> </w:t>
      </w:r>
      <w:r>
        <w:rPr>
          <w:rFonts w:eastAsia="Times New Roman" w:cs="Times New Roman"/>
          <w:szCs w:val="24"/>
        </w:rPr>
        <w:t>«Ε</w:t>
      </w:r>
      <w:r w:rsidRPr="0003656A">
        <w:rPr>
          <w:rFonts w:eastAsia="Times New Roman" w:cs="Times New Roman"/>
          <w:szCs w:val="24"/>
        </w:rPr>
        <w:t>σύ κρατά με</w:t>
      </w:r>
      <w:r>
        <w:rPr>
          <w:rFonts w:eastAsia="Times New Roman" w:cs="Times New Roman"/>
          <w:szCs w:val="24"/>
        </w:rPr>
        <w:t>,</w:t>
      </w:r>
      <w:r w:rsidRPr="0003656A">
        <w:rPr>
          <w:rFonts w:eastAsia="Times New Roman" w:cs="Times New Roman"/>
          <w:szCs w:val="24"/>
        </w:rPr>
        <w:t xml:space="preserve"> μη με αφήνεις</w:t>
      </w:r>
      <w:r>
        <w:rPr>
          <w:rFonts w:eastAsia="Times New Roman" w:cs="Times New Roman"/>
          <w:szCs w:val="24"/>
        </w:rPr>
        <w:t>, ν</w:t>
      </w:r>
      <w:r w:rsidRPr="0003656A">
        <w:rPr>
          <w:rFonts w:eastAsia="Times New Roman" w:cs="Times New Roman"/>
          <w:szCs w:val="24"/>
        </w:rPr>
        <w:t>α καλυφθ</w:t>
      </w:r>
      <w:r>
        <w:rPr>
          <w:rFonts w:eastAsia="Times New Roman" w:cs="Times New Roman"/>
          <w:szCs w:val="24"/>
        </w:rPr>
        <w:t>ώ</w:t>
      </w:r>
      <w:r w:rsidRPr="0003656A">
        <w:rPr>
          <w:rFonts w:eastAsia="Times New Roman" w:cs="Times New Roman"/>
          <w:szCs w:val="24"/>
        </w:rPr>
        <w:t xml:space="preserve"> πίσω από την ασυλία</w:t>
      </w:r>
      <w:r>
        <w:rPr>
          <w:rFonts w:eastAsia="Times New Roman" w:cs="Times New Roman"/>
          <w:szCs w:val="24"/>
        </w:rPr>
        <w:t>.</w:t>
      </w:r>
    </w:p>
    <w:p w14:paraId="5CAF43DA" w14:textId="77777777" w:rsidR="00A15929" w:rsidRDefault="00D001CD">
      <w:pPr>
        <w:spacing w:line="600" w:lineRule="auto"/>
        <w:ind w:firstLine="720"/>
        <w:jc w:val="center"/>
        <w:rPr>
          <w:rFonts w:eastAsia="Times New Roman" w:cs="Times New Roman"/>
          <w:szCs w:val="24"/>
        </w:rPr>
      </w:pPr>
      <w:r w:rsidRPr="00F6748A">
        <w:rPr>
          <w:rFonts w:eastAsia="Times New Roman" w:cs="Times New Roman"/>
          <w:szCs w:val="24"/>
        </w:rPr>
        <w:t>(Χ</w:t>
      </w:r>
      <w:r>
        <w:rPr>
          <w:rFonts w:eastAsia="Times New Roman" w:cs="Times New Roman"/>
          <w:szCs w:val="24"/>
        </w:rPr>
        <w:t>ειροκροτήματα από την πτέρυγα της Δημοκρατικής Συμπαράταξης)</w:t>
      </w:r>
    </w:p>
    <w:p w14:paraId="5CAF43DB"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Ν</w:t>
      </w:r>
      <w:r w:rsidRPr="0003656A">
        <w:rPr>
          <w:rFonts w:eastAsia="Times New Roman" w:cs="Times New Roman"/>
          <w:szCs w:val="24"/>
        </w:rPr>
        <w:t>α σας πω που διαφέρο</w:t>
      </w:r>
      <w:r w:rsidRPr="0003656A">
        <w:rPr>
          <w:rFonts w:eastAsia="Times New Roman" w:cs="Times New Roman"/>
          <w:szCs w:val="24"/>
        </w:rPr>
        <w:t>υμε</w:t>
      </w:r>
      <w:r>
        <w:rPr>
          <w:rFonts w:eastAsia="Times New Roman" w:cs="Times New Roman"/>
          <w:szCs w:val="24"/>
        </w:rPr>
        <w:t>. Ε</w:t>
      </w:r>
      <w:r w:rsidRPr="0003656A">
        <w:rPr>
          <w:rFonts w:eastAsia="Times New Roman" w:cs="Times New Roman"/>
          <w:szCs w:val="24"/>
        </w:rPr>
        <w:t>μείς το λέμε και το εννοούμε</w:t>
      </w:r>
      <w:r>
        <w:rPr>
          <w:rFonts w:eastAsia="Times New Roman" w:cs="Times New Roman"/>
          <w:szCs w:val="24"/>
        </w:rPr>
        <w:t>: Ό</w:t>
      </w:r>
      <w:r w:rsidRPr="0003656A">
        <w:rPr>
          <w:rFonts w:eastAsia="Times New Roman" w:cs="Times New Roman"/>
          <w:szCs w:val="24"/>
        </w:rPr>
        <w:t>λα στο φως</w:t>
      </w:r>
      <w:r>
        <w:rPr>
          <w:rFonts w:eastAsia="Times New Roman" w:cs="Times New Roman"/>
          <w:szCs w:val="24"/>
        </w:rPr>
        <w:t>. Δ</w:t>
      </w:r>
      <w:r w:rsidRPr="0003656A">
        <w:rPr>
          <w:rFonts w:eastAsia="Times New Roman" w:cs="Times New Roman"/>
          <w:szCs w:val="24"/>
        </w:rPr>
        <w:t>ιαφάνεια για τους πάντες και παντού</w:t>
      </w:r>
      <w:r>
        <w:rPr>
          <w:rFonts w:eastAsia="Times New Roman" w:cs="Times New Roman"/>
          <w:szCs w:val="24"/>
        </w:rPr>
        <w:t>. Ν</w:t>
      </w:r>
      <w:r w:rsidRPr="0003656A">
        <w:rPr>
          <w:rFonts w:eastAsia="Times New Roman" w:cs="Times New Roman"/>
          <w:szCs w:val="24"/>
        </w:rPr>
        <w:t>ομιμότητα για τους πάντες και παντού</w:t>
      </w:r>
      <w:r>
        <w:rPr>
          <w:rFonts w:eastAsia="Times New Roman" w:cs="Times New Roman"/>
          <w:szCs w:val="24"/>
        </w:rPr>
        <w:t xml:space="preserve">. Γι’ </w:t>
      </w:r>
      <w:r w:rsidRPr="0003656A">
        <w:rPr>
          <w:rFonts w:eastAsia="Times New Roman" w:cs="Times New Roman"/>
          <w:szCs w:val="24"/>
        </w:rPr>
        <w:t xml:space="preserve">αυτό λέμε </w:t>
      </w:r>
      <w:r>
        <w:rPr>
          <w:rFonts w:eastAsia="Times New Roman" w:cs="Times New Roman"/>
          <w:szCs w:val="24"/>
        </w:rPr>
        <w:t>«</w:t>
      </w:r>
      <w:r>
        <w:rPr>
          <w:rFonts w:eastAsia="Times New Roman" w:cs="Times New Roman"/>
          <w:szCs w:val="24"/>
        </w:rPr>
        <w:t>ν</w:t>
      </w:r>
      <w:r w:rsidRPr="0003656A">
        <w:rPr>
          <w:rFonts w:eastAsia="Times New Roman" w:cs="Times New Roman"/>
          <w:szCs w:val="24"/>
        </w:rPr>
        <w:t>αι</w:t>
      </w:r>
      <w:r>
        <w:rPr>
          <w:rFonts w:eastAsia="Times New Roman" w:cs="Times New Roman"/>
          <w:szCs w:val="24"/>
        </w:rPr>
        <w:t>»</w:t>
      </w:r>
      <w:r w:rsidRPr="0003656A">
        <w:rPr>
          <w:rFonts w:eastAsia="Times New Roman" w:cs="Times New Roman"/>
          <w:szCs w:val="24"/>
        </w:rPr>
        <w:t xml:space="preserve"> στην άρση ασυλίας</w:t>
      </w:r>
      <w:r>
        <w:rPr>
          <w:rFonts w:eastAsia="Times New Roman" w:cs="Times New Roman"/>
          <w:szCs w:val="24"/>
        </w:rPr>
        <w:t>,</w:t>
      </w:r>
      <w:r w:rsidRPr="0003656A">
        <w:rPr>
          <w:rFonts w:eastAsia="Times New Roman" w:cs="Times New Roman"/>
          <w:szCs w:val="24"/>
        </w:rPr>
        <w:t xml:space="preserve"> παρ</w:t>
      </w:r>
      <w:r>
        <w:rPr>
          <w:rFonts w:eastAsia="Times New Roman" w:cs="Times New Roman"/>
          <w:szCs w:val="24"/>
        </w:rPr>
        <w:t xml:space="preserve">’ </w:t>
      </w:r>
      <w:r w:rsidRPr="0003656A">
        <w:rPr>
          <w:rFonts w:eastAsia="Times New Roman" w:cs="Times New Roman"/>
          <w:szCs w:val="24"/>
        </w:rPr>
        <w:t>ότι καταλαβαίνουν όλοι τη σκευωρία και την έλλειψη οποιουδήποτε στοιχείου</w:t>
      </w:r>
      <w:r>
        <w:rPr>
          <w:rFonts w:eastAsia="Times New Roman" w:cs="Times New Roman"/>
          <w:szCs w:val="24"/>
        </w:rPr>
        <w:t>. Κ</w:t>
      </w:r>
      <w:r w:rsidRPr="0003656A">
        <w:rPr>
          <w:rFonts w:eastAsia="Times New Roman" w:cs="Times New Roman"/>
          <w:szCs w:val="24"/>
        </w:rPr>
        <w:t>αι με επιχ</w:t>
      </w:r>
      <w:r w:rsidRPr="0003656A">
        <w:rPr>
          <w:rFonts w:eastAsia="Times New Roman" w:cs="Times New Roman"/>
          <w:szCs w:val="24"/>
        </w:rPr>
        <w:t>ειρήματα ουσίας θ</w:t>
      </w:r>
      <w:r>
        <w:rPr>
          <w:rFonts w:eastAsia="Times New Roman" w:cs="Times New Roman"/>
          <w:szCs w:val="24"/>
        </w:rPr>
        <w:t>α καταρρίψουμε όλα τα σχέδιά σας.</w:t>
      </w:r>
    </w:p>
    <w:p w14:paraId="5CAF43DC"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Εσείς, αντίθετα, κρύβεστε και επιχειρείτε</w:t>
      </w:r>
      <w:r w:rsidRPr="0003656A">
        <w:rPr>
          <w:rFonts w:eastAsia="Times New Roman" w:cs="Times New Roman"/>
          <w:szCs w:val="24"/>
        </w:rPr>
        <w:t xml:space="preserve"> να κρύψετε τις πα</w:t>
      </w:r>
      <w:r>
        <w:rPr>
          <w:rFonts w:eastAsia="Times New Roman" w:cs="Times New Roman"/>
          <w:szCs w:val="24"/>
        </w:rPr>
        <w:t>ράνομες πράξεις των Υ</w:t>
      </w:r>
      <w:r w:rsidRPr="0003656A">
        <w:rPr>
          <w:rFonts w:eastAsia="Times New Roman" w:cs="Times New Roman"/>
          <w:szCs w:val="24"/>
        </w:rPr>
        <w:t xml:space="preserve">πουργών </w:t>
      </w:r>
      <w:r>
        <w:rPr>
          <w:rFonts w:eastAsia="Times New Roman" w:cs="Times New Roman"/>
          <w:szCs w:val="24"/>
        </w:rPr>
        <w:t>σας κ</w:t>
      </w:r>
      <w:r w:rsidRPr="0003656A">
        <w:rPr>
          <w:rFonts w:eastAsia="Times New Roman" w:cs="Times New Roman"/>
          <w:szCs w:val="24"/>
        </w:rPr>
        <w:t>αι</w:t>
      </w:r>
      <w:r>
        <w:rPr>
          <w:rFonts w:eastAsia="Times New Roman" w:cs="Times New Roman"/>
          <w:szCs w:val="24"/>
        </w:rPr>
        <w:t>,</w:t>
      </w:r>
      <w:r w:rsidRPr="0003656A">
        <w:rPr>
          <w:rFonts w:eastAsia="Times New Roman" w:cs="Times New Roman"/>
          <w:szCs w:val="24"/>
        </w:rPr>
        <w:t xml:space="preserve"> μάλιστα</w:t>
      </w:r>
      <w:r>
        <w:rPr>
          <w:rFonts w:eastAsia="Times New Roman" w:cs="Times New Roman"/>
          <w:szCs w:val="24"/>
        </w:rPr>
        <w:t>,</w:t>
      </w:r>
      <w:r w:rsidRPr="0003656A">
        <w:rPr>
          <w:rFonts w:eastAsia="Times New Roman" w:cs="Times New Roman"/>
          <w:szCs w:val="24"/>
        </w:rPr>
        <w:t xml:space="preserve"> με την επίκληση του άρθρου 86 του </w:t>
      </w:r>
      <w:r>
        <w:rPr>
          <w:rFonts w:eastAsia="Times New Roman" w:cs="Times New Roman"/>
          <w:szCs w:val="24"/>
        </w:rPr>
        <w:t>Σ</w:t>
      </w:r>
      <w:r w:rsidRPr="0003656A">
        <w:rPr>
          <w:rFonts w:eastAsia="Times New Roman" w:cs="Times New Roman"/>
          <w:szCs w:val="24"/>
        </w:rPr>
        <w:t>υντάγματος</w:t>
      </w:r>
      <w:r>
        <w:rPr>
          <w:rFonts w:eastAsia="Times New Roman" w:cs="Times New Roman"/>
          <w:szCs w:val="24"/>
        </w:rPr>
        <w:t>,</w:t>
      </w:r>
      <w:r w:rsidRPr="0003656A">
        <w:rPr>
          <w:rFonts w:eastAsia="Times New Roman" w:cs="Times New Roman"/>
          <w:szCs w:val="24"/>
        </w:rPr>
        <w:t xml:space="preserve"> δηλαδή αυτά για τα οποία εσείς δήθεν καταγγέλλετ</w:t>
      </w:r>
      <w:r>
        <w:rPr>
          <w:rFonts w:eastAsia="Times New Roman" w:cs="Times New Roman"/>
          <w:szCs w:val="24"/>
        </w:rPr>
        <w:t>ε</w:t>
      </w:r>
      <w:r w:rsidRPr="0003656A">
        <w:rPr>
          <w:rFonts w:eastAsia="Times New Roman" w:cs="Times New Roman"/>
          <w:szCs w:val="24"/>
        </w:rPr>
        <w:t xml:space="preserve"> το</w:t>
      </w:r>
      <w:r w:rsidRPr="0003656A">
        <w:rPr>
          <w:rFonts w:eastAsia="Times New Roman" w:cs="Times New Roman"/>
          <w:szCs w:val="24"/>
        </w:rPr>
        <w:t xml:space="preserve">υς </w:t>
      </w:r>
      <w:r>
        <w:rPr>
          <w:rFonts w:eastAsia="Times New Roman" w:cs="Times New Roman"/>
          <w:szCs w:val="24"/>
        </w:rPr>
        <w:t>άλλους. Είστε ωραίοι εσείς! Εσείς -</w:t>
      </w:r>
      <w:r w:rsidRPr="0003656A">
        <w:rPr>
          <w:rFonts w:eastAsia="Times New Roman" w:cs="Times New Roman"/>
          <w:szCs w:val="24"/>
        </w:rPr>
        <w:t>λέει</w:t>
      </w:r>
      <w:r>
        <w:rPr>
          <w:rFonts w:eastAsia="Times New Roman" w:cs="Times New Roman"/>
          <w:szCs w:val="24"/>
        </w:rPr>
        <w:t>- δ</w:t>
      </w:r>
      <w:r w:rsidRPr="0003656A">
        <w:rPr>
          <w:rFonts w:eastAsia="Times New Roman" w:cs="Times New Roman"/>
          <w:szCs w:val="24"/>
        </w:rPr>
        <w:t xml:space="preserve">εν θέλετε την αλλαγή του </w:t>
      </w:r>
      <w:r>
        <w:rPr>
          <w:rFonts w:eastAsia="Times New Roman" w:cs="Times New Roman"/>
          <w:szCs w:val="24"/>
        </w:rPr>
        <w:t>άρθρου 86. Ε</w:t>
      </w:r>
      <w:r w:rsidRPr="0003656A">
        <w:rPr>
          <w:rFonts w:eastAsia="Times New Roman" w:cs="Times New Roman"/>
          <w:szCs w:val="24"/>
        </w:rPr>
        <w:t xml:space="preserve">σείς θα κάνετε </w:t>
      </w:r>
      <w:r>
        <w:rPr>
          <w:rFonts w:eastAsia="Times New Roman" w:cs="Times New Roman"/>
          <w:szCs w:val="24"/>
        </w:rPr>
        <w:t>χρήση παραγραφής. Ε</w:t>
      </w:r>
      <w:r w:rsidRPr="0003656A">
        <w:rPr>
          <w:rFonts w:eastAsia="Times New Roman" w:cs="Times New Roman"/>
          <w:szCs w:val="24"/>
        </w:rPr>
        <w:t>μείς φυσικά</w:t>
      </w:r>
      <w:r>
        <w:rPr>
          <w:rFonts w:eastAsia="Times New Roman" w:cs="Times New Roman"/>
          <w:szCs w:val="24"/>
        </w:rPr>
        <w:t>,</w:t>
      </w:r>
      <w:r w:rsidRPr="0003656A">
        <w:rPr>
          <w:rFonts w:eastAsia="Times New Roman" w:cs="Times New Roman"/>
          <w:szCs w:val="24"/>
        </w:rPr>
        <w:t xml:space="preserve"> δεν κάνουμε</w:t>
      </w:r>
      <w:r>
        <w:rPr>
          <w:rFonts w:eastAsia="Times New Roman" w:cs="Times New Roman"/>
          <w:szCs w:val="24"/>
        </w:rPr>
        <w:t>. Κ</w:t>
      </w:r>
      <w:r w:rsidRPr="0003656A">
        <w:rPr>
          <w:rFonts w:eastAsia="Times New Roman" w:cs="Times New Roman"/>
          <w:szCs w:val="24"/>
        </w:rPr>
        <w:t xml:space="preserve">αι έρχεστε </w:t>
      </w:r>
      <w:r w:rsidRPr="0003656A">
        <w:rPr>
          <w:rFonts w:eastAsia="Times New Roman" w:cs="Times New Roman"/>
          <w:szCs w:val="24"/>
        </w:rPr>
        <w:lastRenderedPageBreak/>
        <w:t xml:space="preserve">εσείς και κρύβεστε πίσω από </w:t>
      </w:r>
      <w:r>
        <w:rPr>
          <w:rFonts w:eastAsia="Times New Roman" w:cs="Times New Roman"/>
          <w:szCs w:val="24"/>
        </w:rPr>
        <w:t>το άρθρο 86 του Σ</w:t>
      </w:r>
      <w:r w:rsidRPr="0003656A">
        <w:rPr>
          <w:rFonts w:eastAsia="Times New Roman" w:cs="Times New Roman"/>
          <w:szCs w:val="24"/>
        </w:rPr>
        <w:t>υντάγμ</w:t>
      </w:r>
      <w:r>
        <w:rPr>
          <w:rFonts w:eastAsia="Times New Roman" w:cs="Times New Roman"/>
          <w:szCs w:val="24"/>
        </w:rPr>
        <w:t>ατος για να προστατεύσετε τους Υπ</w:t>
      </w:r>
      <w:r w:rsidRPr="0003656A">
        <w:rPr>
          <w:rFonts w:eastAsia="Times New Roman" w:cs="Times New Roman"/>
          <w:szCs w:val="24"/>
        </w:rPr>
        <w:t>ουργούς</w:t>
      </w:r>
      <w:r>
        <w:rPr>
          <w:rFonts w:eastAsia="Times New Roman" w:cs="Times New Roman"/>
          <w:szCs w:val="24"/>
        </w:rPr>
        <w:t xml:space="preserve">. </w:t>
      </w:r>
    </w:p>
    <w:p w14:paraId="5CAF43DD"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Ρ</w:t>
      </w:r>
      <w:r w:rsidRPr="0003656A">
        <w:rPr>
          <w:rFonts w:eastAsia="Times New Roman" w:cs="Times New Roman"/>
          <w:szCs w:val="24"/>
        </w:rPr>
        <w:t>ωτάμε</w:t>
      </w:r>
      <w:r>
        <w:rPr>
          <w:rFonts w:eastAsia="Times New Roman" w:cs="Times New Roman"/>
          <w:szCs w:val="24"/>
        </w:rPr>
        <w:t>,</w:t>
      </w:r>
      <w:r w:rsidRPr="0003656A">
        <w:rPr>
          <w:rFonts w:eastAsia="Times New Roman" w:cs="Times New Roman"/>
          <w:szCs w:val="24"/>
        </w:rPr>
        <w:t xml:space="preserve"> λοιπόν</w:t>
      </w:r>
      <w:r>
        <w:rPr>
          <w:rFonts w:eastAsia="Times New Roman" w:cs="Times New Roman"/>
          <w:szCs w:val="24"/>
        </w:rPr>
        <w:t>:</w:t>
      </w:r>
      <w:r w:rsidRPr="0003656A">
        <w:rPr>
          <w:rFonts w:eastAsia="Times New Roman" w:cs="Times New Roman"/>
          <w:szCs w:val="24"/>
        </w:rPr>
        <w:t xml:space="preserve"> </w:t>
      </w:r>
      <w:r>
        <w:rPr>
          <w:rFonts w:eastAsia="Times New Roman" w:cs="Times New Roman"/>
          <w:szCs w:val="24"/>
        </w:rPr>
        <w:t xml:space="preserve">Είναι ο κ. Καμμένος </w:t>
      </w:r>
      <w:r w:rsidRPr="0003656A">
        <w:rPr>
          <w:rFonts w:eastAsia="Times New Roman" w:cs="Times New Roman"/>
          <w:szCs w:val="24"/>
        </w:rPr>
        <w:t>συκοφάντης</w:t>
      </w:r>
      <w:r>
        <w:rPr>
          <w:rFonts w:eastAsia="Times New Roman" w:cs="Times New Roman"/>
          <w:szCs w:val="24"/>
        </w:rPr>
        <w:t xml:space="preserve"> ή </w:t>
      </w:r>
      <w:r w:rsidRPr="0003656A">
        <w:rPr>
          <w:rFonts w:eastAsia="Times New Roman" w:cs="Times New Roman"/>
          <w:szCs w:val="24"/>
        </w:rPr>
        <w:t>ο κ</w:t>
      </w:r>
      <w:r>
        <w:rPr>
          <w:rFonts w:eastAsia="Times New Roman" w:cs="Times New Roman"/>
          <w:szCs w:val="24"/>
        </w:rPr>
        <w:t>.</w:t>
      </w:r>
      <w:r w:rsidRPr="0003656A">
        <w:rPr>
          <w:rFonts w:eastAsia="Times New Roman" w:cs="Times New Roman"/>
          <w:szCs w:val="24"/>
        </w:rPr>
        <w:t xml:space="preserve"> Κοτζιάς ενεπλάκη</w:t>
      </w:r>
      <w:r>
        <w:rPr>
          <w:rFonts w:eastAsia="Times New Roman" w:cs="Times New Roman"/>
          <w:szCs w:val="24"/>
        </w:rPr>
        <w:t>,</w:t>
      </w:r>
      <w:r w:rsidRPr="0003656A">
        <w:rPr>
          <w:rFonts w:eastAsia="Times New Roman" w:cs="Times New Roman"/>
          <w:szCs w:val="24"/>
        </w:rPr>
        <w:t xml:space="preserve"> </w:t>
      </w:r>
      <w:r>
        <w:rPr>
          <w:rFonts w:eastAsia="Times New Roman" w:cs="Times New Roman"/>
          <w:szCs w:val="24"/>
        </w:rPr>
        <w:t>π</w:t>
      </w:r>
      <w:r w:rsidRPr="0003656A">
        <w:rPr>
          <w:rFonts w:eastAsia="Times New Roman" w:cs="Times New Roman"/>
          <w:szCs w:val="24"/>
        </w:rPr>
        <w:t>ράγματι</w:t>
      </w:r>
      <w:r>
        <w:rPr>
          <w:rFonts w:eastAsia="Times New Roman" w:cs="Times New Roman"/>
          <w:szCs w:val="24"/>
        </w:rPr>
        <w:t>,</w:t>
      </w:r>
      <w:r w:rsidRPr="0003656A">
        <w:rPr>
          <w:rFonts w:eastAsia="Times New Roman" w:cs="Times New Roman"/>
          <w:szCs w:val="24"/>
        </w:rPr>
        <w:t xml:space="preserve"> σε χρηματισμό για τις Πρέσπες</w:t>
      </w:r>
      <w:r>
        <w:rPr>
          <w:rFonts w:eastAsia="Times New Roman" w:cs="Times New Roman"/>
          <w:szCs w:val="24"/>
        </w:rPr>
        <w:t>; Γ</w:t>
      </w:r>
      <w:r w:rsidRPr="0003656A">
        <w:rPr>
          <w:rFonts w:eastAsia="Times New Roman" w:cs="Times New Roman"/>
          <w:szCs w:val="24"/>
        </w:rPr>
        <w:t>ιατί ένα από τα δύο ισχύει</w:t>
      </w:r>
      <w:r>
        <w:rPr>
          <w:rFonts w:eastAsia="Times New Roman" w:cs="Times New Roman"/>
          <w:szCs w:val="24"/>
        </w:rPr>
        <w:t>. Ρωτάμε: Υ</w:t>
      </w:r>
      <w:r w:rsidRPr="0003656A">
        <w:rPr>
          <w:rFonts w:eastAsia="Times New Roman" w:cs="Times New Roman"/>
          <w:szCs w:val="24"/>
        </w:rPr>
        <w:t>πέκλεψε παρ</w:t>
      </w:r>
      <w:r>
        <w:rPr>
          <w:rFonts w:eastAsia="Times New Roman" w:cs="Times New Roman"/>
          <w:szCs w:val="24"/>
        </w:rPr>
        <w:t xml:space="preserve">ανόμως, </w:t>
      </w:r>
      <w:r w:rsidRPr="0003656A">
        <w:rPr>
          <w:rFonts w:eastAsia="Times New Roman" w:cs="Times New Roman"/>
          <w:szCs w:val="24"/>
        </w:rPr>
        <w:t>ναι ή όχι</w:t>
      </w:r>
      <w:r>
        <w:rPr>
          <w:rFonts w:eastAsia="Times New Roman" w:cs="Times New Roman"/>
          <w:szCs w:val="24"/>
        </w:rPr>
        <w:t>,</w:t>
      </w:r>
      <w:r w:rsidRPr="0003656A">
        <w:rPr>
          <w:rFonts w:eastAsia="Times New Roman" w:cs="Times New Roman"/>
          <w:szCs w:val="24"/>
        </w:rPr>
        <w:t xml:space="preserve"> ο κ</w:t>
      </w:r>
      <w:r>
        <w:rPr>
          <w:rFonts w:eastAsia="Times New Roman" w:cs="Times New Roman"/>
          <w:szCs w:val="24"/>
        </w:rPr>
        <w:t>.</w:t>
      </w:r>
      <w:r w:rsidRPr="0003656A">
        <w:rPr>
          <w:rFonts w:eastAsia="Times New Roman" w:cs="Times New Roman"/>
          <w:szCs w:val="24"/>
        </w:rPr>
        <w:t xml:space="preserve"> </w:t>
      </w:r>
      <w:proofErr w:type="spellStart"/>
      <w:r w:rsidRPr="0003656A">
        <w:rPr>
          <w:rFonts w:eastAsia="Times New Roman" w:cs="Times New Roman"/>
          <w:szCs w:val="24"/>
        </w:rPr>
        <w:t>Πολάκης</w:t>
      </w:r>
      <w:proofErr w:type="spellEnd"/>
      <w:r w:rsidRPr="0003656A">
        <w:rPr>
          <w:rFonts w:eastAsia="Times New Roman" w:cs="Times New Roman"/>
          <w:szCs w:val="24"/>
        </w:rPr>
        <w:t xml:space="preserve"> συνομιλία με το Διοικητή της Τράπεζας </w:t>
      </w:r>
      <w:r>
        <w:rPr>
          <w:rFonts w:eastAsia="Times New Roman" w:cs="Times New Roman"/>
          <w:szCs w:val="24"/>
        </w:rPr>
        <w:t xml:space="preserve">της </w:t>
      </w:r>
      <w:r w:rsidRPr="0003656A">
        <w:rPr>
          <w:rFonts w:eastAsia="Times New Roman" w:cs="Times New Roman"/>
          <w:szCs w:val="24"/>
        </w:rPr>
        <w:t>Ελλάδος</w:t>
      </w:r>
      <w:r>
        <w:rPr>
          <w:rFonts w:eastAsia="Times New Roman" w:cs="Times New Roman"/>
          <w:szCs w:val="24"/>
        </w:rPr>
        <w:t>;</w:t>
      </w:r>
      <w:r w:rsidRPr="0003656A">
        <w:rPr>
          <w:rFonts w:eastAsia="Times New Roman" w:cs="Times New Roman"/>
          <w:szCs w:val="24"/>
        </w:rPr>
        <w:t xml:space="preserve"> Απαντήστε ευθέως κ</w:t>
      </w:r>
      <w:r w:rsidRPr="0003656A">
        <w:rPr>
          <w:rFonts w:eastAsia="Times New Roman" w:cs="Times New Roman"/>
          <w:szCs w:val="24"/>
        </w:rPr>
        <w:t>αι ενώπιον του ελληνικού λαού</w:t>
      </w:r>
      <w:r>
        <w:rPr>
          <w:rFonts w:eastAsia="Times New Roman" w:cs="Times New Roman"/>
          <w:szCs w:val="24"/>
        </w:rPr>
        <w:t>. Α</w:t>
      </w:r>
      <w:r w:rsidRPr="0003656A">
        <w:rPr>
          <w:rFonts w:eastAsia="Times New Roman" w:cs="Times New Roman"/>
          <w:szCs w:val="24"/>
        </w:rPr>
        <w:t>φήστε πια την υποκρισία</w:t>
      </w:r>
      <w:r>
        <w:rPr>
          <w:rFonts w:eastAsia="Times New Roman" w:cs="Times New Roman"/>
          <w:szCs w:val="24"/>
        </w:rPr>
        <w:t>.</w:t>
      </w:r>
    </w:p>
    <w:p w14:paraId="5CAF43DE"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Και δ</w:t>
      </w:r>
      <w:r w:rsidRPr="0003656A">
        <w:rPr>
          <w:rFonts w:eastAsia="Times New Roman" w:cs="Times New Roman"/>
          <w:szCs w:val="24"/>
        </w:rPr>
        <w:t>εν φαντάζομαι να μας πείτε ότι αυτές οι πράξεις απορρέουν και αφορούν την υπουργική τους ιδιότητα</w:t>
      </w:r>
      <w:r>
        <w:rPr>
          <w:rFonts w:eastAsia="Times New Roman" w:cs="Times New Roman"/>
          <w:szCs w:val="24"/>
        </w:rPr>
        <w:t xml:space="preserve">. </w:t>
      </w:r>
      <w:r w:rsidRPr="0003656A">
        <w:rPr>
          <w:rFonts w:eastAsia="Times New Roman" w:cs="Times New Roman"/>
          <w:szCs w:val="24"/>
        </w:rPr>
        <w:t>Σε κάθε περίπτωση να ξέρετε ότι</w:t>
      </w:r>
      <w:r>
        <w:rPr>
          <w:rFonts w:eastAsia="Times New Roman" w:cs="Times New Roman"/>
          <w:szCs w:val="24"/>
        </w:rPr>
        <w:t>,</w:t>
      </w:r>
      <w:r w:rsidRPr="0003656A">
        <w:rPr>
          <w:rFonts w:eastAsia="Times New Roman" w:cs="Times New Roman"/>
          <w:szCs w:val="24"/>
        </w:rPr>
        <w:t xml:space="preserve"> τελικά</w:t>
      </w:r>
      <w:r>
        <w:rPr>
          <w:rFonts w:eastAsia="Times New Roman" w:cs="Times New Roman"/>
          <w:szCs w:val="24"/>
        </w:rPr>
        <w:t>,</w:t>
      </w:r>
      <w:r w:rsidRPr="0003656A">
        <w:rPr>
          <w:rFonts w:eastAsia="Times New Roman" w:cs="Times New Roman"/>
          <w:szCs w:val="24"/>
        </w:rPr>
        <w:t xml:space="preserve"> δεν θα αποφύγουν τη λογοδοσία</w:t>
      </w:r>
      <w:r>
        <w:rPr>
          <w:rFonts w:eastAsia="Times New Roman" w:cs="Times New Roman"/>
          <w:szCs w:val="24"/>
        </w:rPr>
        <w:t xml:space="preserve">, </w:t>
      </w:r>
      <w:r w:rsidRPr="0003656A">
        <w:rPr>
          <w:rFonts w:eastAsia="Times New Roman" w:cs="Times New Roman"/>
          <w:szCs w:val="24"/>
        </w:rPr>
        <w:t xml:space="preserve">γιατί </w:t>
      </w:r>
      <w:r>
        <w:rPr>
          <w:rFonts w:eastAsia="Times New Roman" w:cs="Times New Roman"/>
          <w:szCs w:val="24"/>
        </w:rPr>
        <w:t xml:space="preserve">η νομιμότητα δεν </w:t>
      </w:r>
      <w:r w:rsidRPr="0003656A">
        <w:rPr>
          <w:rFonts w:eastAsia="Times New Roman" w:cs="Times New Roman"/>
          <w:szCs w:val="24"/>
        </w:rPr>
        <w:t>είναι διαπραγματεύσιμη</w:t>
      </w:r>
      <w:r>
        <w:rPr>
          <w:rFonts w:eastAsia="Times New Roman" w:cs="Times New Roman"/>
          <w:szCs w:val="24"/>
        </w:rPr>
        <w:t>.</w:t>
      </w:r>
      <w:r w:rsidRPr="0003656A">
        <w:rPr>
          <w:rFonts w:eastAsia="Times New Roman" w:cs="Times New Roman"/>
          <w:szCs w:val="24"/>
        </w:rPr>
        <w:t xml:space="preserve"> </w:t>
      </w:r>
    </w:p>
    <w:p w14:paraId="5CAF43DF" w14:textId="77777777" w:rsidR="00A15929" w:rsidRDefault="00D001CD">
      <w:pPr>
        <w:spacing w:line="600" w:lineRule="auto"/>
        <w:ind w:firstLine="720"/>
        <w:contextualSpacing/>
        <w:jc w:val="both"/>
        <w:rPr>
          <w:rFonts w:eastAsia="Times New Roman" w:cs="Times New Roman"/>
          <w:szCs w:val="24"/>
        </w:rPr>
      </w:pPr>
      <w:r w:rsidRPr="0003656A">
        <w:rPr>
          <w:rFonts w:eastAsia="Times New Roman" w:cs="Times New Roman"/>
          <w:szCs w:val="24"/>
        </w:rPr>
        <w:t>Είναι</w:t>
      </w:r>
      <w:r>
        <w:rPr>
          <w:rFonts w:eastAsia="Times New Roman" w:cs="Times New Roman"/>
          <w:szCs w:val="24"/>
        </w:rPr>
        <w:t>,</w:t>
      </w:r>
      <w:r w:rsidRPr="0003656A">
        <w:rPr>
          <w:rFonts w:eastAsia="Times New Roman" w:cs="Times New Roman"/>
          <w:szCs w:val="24"/>
        </w:rPr>
        <w:t xml:space="preserve"> λοιπόν</w:t>
      </w:r>
      <w:r>
        <w:rPr>
          <w:rFonts w:eastAsia="Times New Roman" w:cs="Times New Roman"/>
          <w:szCs w:val="24"/>
        </w:rPr>
        <w:t xml:space="preserve">, ντροπή ο </w:t>
      </w:r>
      <w:r w:rsidRPr="0003656A">
        <w:rPr>
          <w:rFonts w:eastAsia="Times New Roman" w:cs="Times New Roman"/>
          <w:szCs w:val="24"/>
        </w:rPr>
        <w:t>ΣΥΡΙΖΑ</w:t>
      </w:r>
      <w:r>
        <w:rPr>
          <w:rFonts w:eastAsia="Times New Roman" w:cs="Times New Roman"/>
          <w:szCs w:val="24"/>
        </w:rPr>
        <w:t xml:space="preserve"> και οι κομματικές του εφημερίδε</w:t>
      </w:r>
      <w:r w:rsidRPr="0003656A">
        <w:rPr>
          <w:rFonts w:eastAsia="Times New Roman" w:cs="Times New Roman"/>
          <w:szCs w:val="24"/>
        </w:rPr>
        <w:t xml:space="preserve">ς να προσπαθούν να πλήξουν την παράταξή </w:t>
      </w:r>
      <w:r>
        <w:rPr>
          <w:rFonts w:eastAsia="Times New Roman" w:cs="Times New Roman"/>
          <w:szCs w:val="24"/>
        </w:rPr>
        <w:t>μας,</w:t>
      </w:r>
      <w:r w:rsidRPr="0003656A">
        <w:rPr>
          <w:rFonts w:eastAsia="Times New Roman" w:cs="Times New Roman"/>
          <w:szCs w:val="24"/>
        </w:rPr>
        <w:t xml:space="preserve"> που είναι η πρώτη που ζήτησε την αναθεώρηση των άρθρων 86 και 62 του </w:t>
      </w:r>
      <w:r>
        <w:rPr>
          <w:rFonts w:eastAsia="Times New Roman" w:cs="Times New Roman"/>
          <w:szCs w:val="24"/>
        </w:rPr>
        <w:t>Σ</w:t>
      </w:r>
      <w:r w:rsidRPr="0003656A">
        <w:rPr>
          <w:rFonts w:eastAsia="Times New Roman" w:cs="Times New Roman"/>
          <w:szCs w:val="24"/>
        </w:rPr>
        <w:t>υντ</w:t>
      </w:r>
      <w:r>
        <w:rPr>
          <w:rFonts w:eastAsia="Times New Roman" w:cs="Times New Roman"/>
          <w:szCs w:val="24"/>
        </w:rPr>
        <w:t>άγματος για την ποινική ευθύνη Υ</w:t>
      </w:r>
      <w:r w:rsidRPr="0003656A">
        <w:rPr>
          <w:rFonts w:eastAsia="Times New Roman" w:cs="Times New Roman"/>
          <w:szCs w:val="24"/>
        </w:rPr>
        <w:t>πουργών και τη βουλ</w:t>
      </w:r>
      <w:r w:rsidRPr="0003656A">
        <w:rPr>
          <w:rFonts w:eastAsia="Times New Roman" w:cs="Times New Roman"/>
          <w:szCs w:val="24"/>
        </w:rPr>
        <w:t>ευτική ασυλία</w:t>
      </w:r>
      <w:r>
        <w:rPr>
          <w:rFonts w:eastAsia="Times New Roman" w:cs="Times New Roman"/>
          <w:szCs w:val="24"/>
        </w:rPr>
        <w:t>.</w:t>
      </w:r>
      <w:r w:rsidRPr="0003656A">
        <w:rPr>
          <w:rFonts w:eastAsia="Times New Roman" w:cs="Times New Roman"/>
          <w:szCs w:val="24"/>
        </w:rPr>
        <w:t xml:space="preserve"> </w:t>
      </w:r>
      <w:r>
        <w:rPr>
          <w:rFonts w:eastAsia="Times New Roman" w:cs="Times New Roman"/>
          <w:szCs w:val="24"/>
        </w:rPr>
        <w:t>Είναι ντροπή! Δυ</w:t>
      </w:r>
      <w:r w:rsidRPr="0003656A">
        <w:rPr>
          <w:rFonts w:eastAsia="Times New Roman" w:cs="Times New Roman"/>
          <w:szCs w:val="24"/>
        </w:rPr>
        <w:t>στυχώς</w:t>
      </w:r>
      <w:r>
        <w:rPr>
          <w:rFonts w:eastAsia="Times New Roman" w:cs="Times New Roman"/>
          <w:szCs w:val="24"/>
        </w:rPr>
        <w:t xml:space="preserve"> είναι κηλίδα για την Α</w:t>
      </w:r>
      <w:r w:rsidRPr="0003656A">
        <w:rPr>
          <w:rFonts w:eastAsia="Times New Roman" w:cs="Times New Roman"/>
          <w:szCs w:val="24"/>
        </w:rPr>
        <w:t>ριστερά όλη αυτή η προπαγάνδα και τα τόσα ωμά ψέματα</w:t>
      </w:r>
      <w:r>
        <w:rPr>
          <w:rFonts w:eastAsia="Times New Roman" w:cs="Times New Roman"/>
          <w:szCs w:val="24"/>
        </w:rPr>
        <w:t>.</w:t>
      </w:r>
    </w:p>
    <w:p w14:paraId="5CAF43E0"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Εμείς</w:t>
      </w:r>
      <w:r w:rsidRPr="0003656A">
        <w:rPr>
          <w:rFonts w:eastAsia="Times New Roman" w:cs="Times New Roman"/>
          <w:szCs w:val="24"/>
        </w:rPr>
        <w:t xml:space="preserve"> είμαστε από άλλο υλικό φτιαγμένοι</w:t>
      </w:r>
      <w:r>
        <w:rPr>
          <w:rFonts w:eastAsia="Times New Roman" w:cs="Times New Roman"/>
          <w:szCs w:val="24"/>
        </w:rPr>
        <w:t>, δ</w:t>
      </w:r>
      <w:r w:rsidRPr="0003656A">
        <w:rPr>
          <w:rFonts w:eastAsia="Times New Roman" w:cs="Times New Roman"/>
          <w:szCs w:val="24"/>
        </w:rPr>
        <w:t>ημοκρατικό</w:t>
      </w:r>
      <w:r>
        <w:rPr>
          <w:rFonts w:eastAsia="Times New Roman" w:cs="Times New Roman"/>
          <w:szCs w:val="24"/>
        </w:rPr>
        <w:t>,</w:t>
      </w:r>
      <w:r w:rsidRPr="0003656A">
        <w:rPr>
          <w:rFonts w:eastAsia="Times New Roman" w:cs="Times New Roman"/>
          <w:szCs w:val="24"/>
        </w:rPr>
        <w:t xml:space="preserve"> συμπαγές</w:t>
      </w:r>
      <w:r>
        <w:rPr>
          <w:rFonts w:eastAsia="Times New Roman" w:cs="Times New Roman"/>
          <w:szCs w:val="24"/>
        </w:rPr>
        <w:t>, αδιαπέραστο στα βέλη. Ε</w:t>
      </w:r>
      <w:r w:rsidRPr="0003656A">
        <w:rPr>
          <w:rFonts w:eastAsia="Times New Roman" w:cs="Times New Roman"/>
          <w:szCs w:val="24"/>
        </w:rPr>
        <w:t>μείς δεν είμ</w:t>
      </w:r>
      <w:r>
        <w:rPr>
          <w:rFonts w:eastAsia="Times New Roman" w:cs="Times New Roman"/>
          <w:szCs w:val="24"/>
        </w:rPr>
        <w:t>αστε διάτρητοι!</w:t>
      </w:r>
      <w:r w:rsidRPr="0003656A">
        <w:rPr>
          <w:rFonts w:eastAsia="Times New Roman" w:cs="Times New Roman"/>
          <w:szCs w:val="24"/>
        </w:rPr>
        <w:t xml:space="preserve"> </w:t>
      </w:r>
      <w:r>
        <w:rPr>
          <w:rFonts w:eastAsia="Times New Roman" w:cs="Times New Roman"/>
          <w:szCs w:val="24"/>
        </w:rPr>
        <w:t>Ε</w:t>
      </w:r>
      <w:r w:rsidRPr="0003656A">
        <w:rPr>
          <w:rFonts w:eastAsia="Times New Roman" w:cs="Times New Roman"/>
          <w:szCs w:val="24"/>
        </w:rPr>
        <w:t>ίμαστε διάφαν</w:t>
      </w:r>
      <w:r>
        <w:rPr>
          <w:rFonts w:eastAsia="Times New Roman" w:cs="Times New Roman"/>
          <w:szCs w:val="24"/>
        </w:rPr>
        <w:t>οι</w:t>
      </w:r>
      <w:r w:rsidRPr="0003656A">
        <w:rPr>
          <w:rFonts w:eastAsia="Times New Roman" w:cs="Times New Roman"/>
          <w:szCs w:val="24"/>
        </w:rPr>
        <w:t xml:space="preserve"> και καθαρ</w:t>
      </w:r>
      <w:r>
        <w:rPr>
          <w:rFonts w:eastAsia="Times New Roman" w:cs="Times New Roman"/>
          <w:szCs w:val="24"/>
        </w:rPr>
        <w:t xml:space="preserve">οί. </w:t>
      </w:r>
    </w:p>
    <w:p w14:paraId="5CAF43E1"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w:t>
      </w:r>
    </w:p>
    <w:p w14:paraId="5CAF43E2"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κάνει σημαία τη </w:t>
      </w:r>
      <w:r w:rsidRPr="0003656A">
        <w:rPr>
          <w:rFonts w:eastAsia="Times New Roman" w:cs="Times New Roman"/>
          <w:szCs w:val="24"/>
        </w:rPr>
        <w:t>διαφάνεια και τη λογοδοσία για όλους και για όλα</w:t>
      </w:r>
      <w:r>
        <w:rPr>
          <w:rFonts w:eastAsia="Times New Roman" w:cs="Times New Roman"/>
          <w:szCs w:val="24"/>
        </w:rPr>
        <w:t>. Και γι’</w:t>
      </w:r>
      <w:r w:rsidRPr="0003656A">
        <w:rPr>
          <w:rFonts w:eastAsia="Times New Roman" w:cs="Times New Roman"/>
          <w:szCs w:val="24"/>
        </w:rPr>
        <w:t xml:space="preserve"> αυτό δεν φοβόμαστε</w:t>
      </w:r>
      <w:r>
        <w:rPr>
          <w:rFonts w:eastAsia="Times New Roman" w:cs="Times New Roman"/>
          <w:szCs w:val="24"/>
        </w:rPr>
        <w:t>,</w:t>
      </w:r>
      <w:r w:rsidRPr="0003656A">
        <w:rPr>
          <w:rFonts w:eastAsia="Times New Roman" w:cs="Times New Roman"/>
          <w:szCs w:val="24"/>
        </w:rPr>
        <w:t xml:space="preserve"> δεν </w:t>
      </w:r>
      <w:r>
        <w:rPr>
          <w:rFonts w:eastAsia="Times New Roman" w:cs="Times New Roman"/>
          <w:szCs w:val="24"/>
        </w:rPr>
        <w:t>εκφοβιζόμαστε, δεν εκβιαζόμαστε και δεν σ</w:t>
      </w:r>
      <w:r w:rsidRPr="0003656A">
        <w:rPr>
          <w:rFonts w:eastAsia="Times New Roman" w:cs="Times New Roman"/>
          <w:szCs w:val="24"/>
        </w:rPr>
        <w:t>ιωπούμε</w:t>
      </w:r>
      <w:r>
        <w:rPr>
          <w:rFonts w:eastAsia="Times New Roman" w:cs="Times New Roman"/>
          <w:szCs w:val="24"/>
        </w:rPr>
        <w:t>. Σ</w:t>
      </w:r>
      <w:r w:rsidRPr="0003656A">
        <w:rPr>
          <w:rFonts w:eastAsia="Times New Roman" w:cs="Times New Roman"/>
          <w:szCs w:val="24"/>
        </w:rPr>
        <w:t>ε μία εποχή γενικευμέν</w:t>
      </w:r>
      <w:r>
        <w:rPr>
          <w:rFonts w:eastAsia="Times New Roman" w:cs="Times New Roman"/>
          <w:szCs w:val="24"/>
        </w:rPr>
        <w:t>ου ψ</w:t>
      </w:r>
      <w:r>
        <w:rPr>
          <w:rFonts w:eastAsia="Times New Roman" w:cs="Times New Roman"/>
          <w:szCs w:val="24"/>
        </w:rPr>
        <w:t>έματος,</w:t>
      </w:r>
      <w:r w:rsidRPr="0003656A">
        <w:rPr>
          <w:rFonts w:eastAsia="Times New Roman" w:cs="Times New Roman"/>
          <w:szCs w:val="24"/>
        </w:rPr>
        <w:t xml:space="preserve"> εμείς τολμάμε να λέμε την αλήθεια</w:t>
      </w:r>
      <w:r>
        <w:rPr>
          <w:rFonts w:eastAsia="Times New Roman" w:cs="Times New Roman"/>
          <w:szCs w:val="24"/>
        </w:rPr>
        <w:t>,</w:t>
      </w:r>
      <w:r w:rsidRPr="0003656A">
        <w:rPr>
          <w:rFonts w:eastAsia="Times New Roman" w:cs="Times New Roman"/>
          <w:szCs w:val="24"/>
        </w:rPr>
        <w:t xml:space="preserve"> γιατί αυτή είναι μία πράξη επαναστατική</w:t>
      </w:r>
      <w:r>
        <w:rPr>
          <w:rFonts w:eastAsia="Times New Roman" w:cs="Times New Roman"/>
          <w:szCs w:val="24"/>
        </w:rPr>
        <w:t>. Κ</w:t>
      </w:r>
      <w:r w:rsidRPr="0003656A">
        <w:rPr>
          <w:rFonts w:eastAsia="Times New Roman" w:cs="Times New Roman"/>
          <w:szCs w:val="24"/>
        </w:rPr>
        <w:t>αι τώρα</w:t>
      </w:r>
      <w:r>
        <w:rPr>
          <w:rFonts w:eastAsia="Times New Roman" w:cs="Times New Roman"/>
          <w:szCs w:val="24"/>
        </w:rPr>
        <w:t>,</w:t>
      </w:r>
      <w:r w:rsidRPr="0003656A">
        <w:rPr>
          <w:rFonts w:eastAsia="Times New Roman" w:cs="Times New Roman"/>
          <w:szCs w:val="24"/>
        </w:rPr>
        <w:t xml:space="preserve"> όπως και τότε</w:t>
      </w:r>
      <w:r>
        <w:rPr>
          <w:rFonts w:eastAsia="Times New Roman" w:cs="Times New Roman"/>
          <w:szCs w:val="24"/>
        </w:rPr>
        <w:t>,</w:t>
      </w:r>
      <w:r w:rsidRPr="0003656A">
        <w:rPr>
          <w:rFonts w:eastAsia="Times New Roman" w:cs="Times New Roman"/>
          <w:szCs w:val="24"/>
        </w:rPr>
        <w:t xml:space="preserve"> το </w:t>
      </w:r>
      <w:r>
        <w:rPr>
          <w:rFonts w:eastAsia="Times New Roman" w:cs="Times New Roman"/>
          <w:szCs w:val="24"/>
        </w:rPr>
        <w:t>«</w:t>
      </w:r>
      <w:r w:rsidRPr="0003656A">
        <w:rPr>
          <w:rFonts w:eastAsia="Times New Roman" w:cs="Times New Roman"/>
          <w:szCs w:val="24"/>
        </w:rPr>
        <w:t xml:space="preserve">βρώμικο </w:t>
      </w:r>
      <w:r>
        <w:rPr>
          <w:rFonts w:eastAsia="Times New Roman" w:cs="Times New Roman"/>
          <w:szCs w:val="24"/>
        </w:rPr>
        <w:t>‘</w:t>
      </w:r>
      <w:r w:rsidRPr="0003656A">
        <w:rPr>
          <w:rFonts w:eastAsia="Times New Roman" w:cs="Times New Roman"/>
          <w:szCs w:val="24"/>
        </w:rPr>
        <w:t>89</w:t>
      </w:r>
      <w:r>
        <w:rPr>
          <w:rFonts w:eastAsia="Times New Roman" w:cs="Times New Roman"/>
          <w:szCs w:val="24"/>
        </w:rPr>
        <w:t>»,</w:t>
      </w:r>
      <w:r w:rsidRPr="0003656A">
        <w:rPr>
          <w:rFonts w:eastAsia="Times New Roman" w:cs="Times New Roman"/>
          <w:szCs w:val="24"/>
        </w:rPr>
        <w:t xml:space="preserve"> </w:t>
      </w:r>
      <w:r>
        <w:rPr>
          <w:rFonts w:eastAsia="Times New Roman" w:cs="Times New Roman"/>
          <w:szCs w:val="24"/>
        </w:rPr>
        <w:t>η</w:t>
      </w:r>
      <w:r w:rsidRPr="0003656A">
        <w:rPr>
          <w:rFonts w:eastAsia="Times New Roman" w:cs="Times New Roman"/>
          <w:szCs w:val="24"/>
        </w:rPr>
        <w:t xml:space="preserve"> αλήθεια θα λάμψει και θα δικαιωθούμε </w:t>
      </w:r>
      <w:r>
        <w:rPr>
          <w:rFonts w:eastAsia="Times New Roman" w:cs="Times New Roman"/>
          <w:szCs w:val="24"/>
        </w:rPr>
        <w:t xml:space="preserve">πριν από όλα </w:t>
      </w:r>
      <w:r w:rsidRPr="0003656A">
        <w:rPr>
          <w:rFonts w:eastAsia="Times New Roman" w:cs="Times New Roman"/>
          <w:szCs w:val="24"/>
        </w:rPr>
        <w:t>στα μάτια του ελληνικού λαού με τα αποτελέσματα των εκλογών</w:t>
      </w:r>
      <w:r>
        <w:rPr>
          <w:rFonts w:eastAsia="Times New Roman" w:cs="Times New Roman"/>
          <w:szCs w:val="24"/>
        </w:rPr>
        <w:t>.</w:t>
      </w:r>
    </w:p>
    <w:p w14:paraId="5CAF43E3" w14:textId="77777777" w:rsidR="00A15929" w:rsidRDefault="00D001CD">
      <w:pPr>
        <w:spacing w:line="600" w:lineRule="auto"/>
        <w:ind w:firstLine="720"/>
        <w:contextualSpacing/>
        <w:jc w:val="both"/>
        <w:rPr>
          <w:rFonts w:eastAsia="Times New Roman" w:cs="Times New Roman"/>
          <w:szCs w:val="24"/>
        </w:rPr>
      </w:pPr>
      <w:r w:rsidRPr="0003656A">
        <w:rPr>
          <w:rFonts w:eastAsia="Times New Roman" w:cs="Times New Roman"/>
          <w:szCs w:val="24"/>
        </w:rPr>
        <w:t xml:space="preserve">Εμείς θα είμαστε </w:t>
      </w:r>
      <w:r>
        <w:rPr>
          <w:rFonts w:eastAsia="Times New Roman" w:cs="Times New Roman"/>
          <w:szCs w:val="24"/>
        </w:rPr>
        <w:t>η έκπληξη αυτών των εκλογών ό,τι κι αν κάνετε.</w:t>
      </w:r>
    </w:p>
    <w:p w14:paraId="5CAF43E4"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CAF43E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(Όρθιοι οι Βουλευτές από την πτέρυγα της Δημοκρατικής Συμπαράταξης χειροκροτούν ζωηρά και παρατεταμένα)</w:t>
      </w:r>
    </w:p>
    <w:p w14:paraId="5CAF43E6" w14:textId="77777777" w:rsidR="00A15929" w:rsidRDefault="00D001CD">
      <w:pPr>
        <w:spacing w:line="600" w:lineRule="auto"/>
        <w:ind w:firstLine="720"/>
        <w:contextualSpacing/>
        <w:jc w:val="both"/>
        <w:rPr>
          <w:rFonts w:eastAsia="Times New Roman" w:cs="Times New Roman"/>
          <w:szCs w:val="24"/>
        </w:rPr>
      </w:pPr>
      <w:r w:rsidRPr="006A67A7">
        <w:rPr>
          <w:rFonts w:eastAsia="Times New Roman" w:cs="Times New Roman"/>
          <w:b/>
          <w:szCs w:val="24"/>
        </w:rPr>
        <w:t xml:space="preserve">ΠΡΟΕΔΡΕΥΟΥΣΑ (Αναστασία Χριστοδουλοπούλου): </w:t>
      </w:r>
      <w:r>
        <w:rPr>
          <w:rFonts w:eastAsia="Times New Roman" w:cs="Times New Roman"/>
          <w:szCs w:val="24"/>
        </w:rPr>
        <w:t>Ο κ. Παρασκευόπουλος έχε</w:t>
      </w:r>
      <w:r>
        <w:rPr>
          <w:rFonts w:eastAsia="Times New Roman" w:cs="Times New Roman"/>
          <w:szCs w:val="24"/>
        </w:rPr>
        <w:t xml:space="preserve">ι </w:t>
      </w:r>
      <w:r w:rsidRPr="006A67A7">
        <w:rPr>
          <w:rFonts w:eastAsia="Times New Roman" w:cs="Times New Roman"/>
          <w:szCs w:val="24"/>
        </w:rPr>
        <w:t xml:space="preserve">τον λόγο. </w:t>
      </w:r>
    </w:p>
    <w:p w14:paraId="5CAF43E7" w14:textId="77777777" w:rsidR="00A15929" w:rsidRDefault="00D001CD">
      <w:pPr>
        <w:spacing w:line="600" w:lineRule="auto"/>
        <w:ind w:firstLine="720"/>
        <w:contextualSpacing/>
        <w:jc w:val="both"/>
        <w:rPr>
          <w:rFonts w:eastAsia="Times New Roman" w:cs="Times New Roman"/>
          <w:szCs w:val="24"/>
        </w:rPr>
      </w:pPr>
      <w:r w:rsidRPr="006A67A7">
        <w:rPr>
          <w:rFonts w:eastAsia="Times New Roman" w:cs="Times New Roman"/>
          <w:b/>
          <w:szCs w:val="24"/>
        </w:rPr>
        <w:t xml:space="preserve">ΠΑΥΛΟΣ ΠΟΛΑΚΗΣ (Αναπληρωτής Υπουργός Υγείας): </w:t>
      </w:r>
      <w:r>
        <w:rPr>
          <w:rFonts w:eastAsia="Times New Roman" w:cs="Times New Roman"/>
          <w:szCs w:val="24"/>
        </w:rPr>
        <w:t>Κυρία Πρόεδρε, θα ήθελα τον λόγο.</w:t>
      </w:r>
    </w:p>
    <w:p w14:paraId="5CAF43E8"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Έχω ήδη δώσει τον λόγο στον κ. Παρασκευόπουλο, ο οποίος θα απαντήσει και σε όλα αυτά, κύριε </w:t>
      </w:r>
      <w:proofErr w:type="spellStart"/>
      <w:r>
        <w:rPr>
          <w:rFonts w:eastAsia="Times New Roman" w:cs="Times New Roman"/>
          <w:szCs w:val="24"/>
        </w:rPr>
        <w:t>Πολάκη</w:t>
      </w:r>
      <w:proofErr w:type="spellEnd"/>
      <w:r>
        <w:rPr>
          <w:rFonts w:eastAsia="Times New Roman" w:cs="Times New Roman"/>
          <w:szCs w:val="24"/>
        </w:rPr>
        <w:t>. Δεν προβλέπεται άλλ</w:t>
      </w:r>
      <w:r>
        <w:rPr>
          <w:rFonts w:eastAsia="Times New Roman" w:cs="Times New Roman"/>
          <w:szCs w:val="24"/>
        </w:rPr>
        <w:t>η παρέμβαση δική σας. Δυστυχώς δεν προβλέπεται.</w:t>
      </w:r>
    </w:p>
    <w:p w14:paraId="5CAF43E9" w14:textId="77777777" w:rsidR="00A15929" w:rsidRDefault="00D001CD">
      <w:pPr>
        <w:spacing w:line="600" w:lineRule="auto"/>
        <w:ind w:firstLine="720"/>
        <w:jc w:val="both"/>
        <w:rPr>
          <w:rFonts w:eastAsia="Times New Roman"/>
          <w:color w:val="222222"/>
          <w:szCs w:val="24"/>
          <w:shd w:val="clear" w:color="auto" w:fill="FFFFFF"/>
        </w:rPr>
      </w:pPr>
      <w:r w:rsidRPr="00EC767F">
        <w:rPr>
          <w:rFonts w:eastAsia="Times New Roman"/>
          <w:b/>
          <w:color w:val="222222"/>
          <w:szCs w:val="24"/>
          <w:shd w:val="clear" w:color="auto" w:fill="FFFFFF"/>
        </w:rPr>
        <w:lastRenderedPageBreak/>
        <w:t>ΠΑΥΛΟΣ ΠΟΛΑΚΗΣ (Αναπληρωτής Υπουργός Υγείας):</w:t>
      </w:r>
      <w:r>
        <w:rPr>
          <w:rFonts w:eastAsia="Times New Roman"/>
          <w:color w:val="222222"/>
          <w:szCs w:val="24"/>
          <w:shd w:val="clear" w:color="auto" w:fill="FFFFFF"/>
        </w:rPr>
        <w:t xml:space="preserve"> </w:t>
      </w:r>
      <w:r w:rsidRPr="00EC767F">
        <w:rPr>
          <w:rFonts w:eastAsia="Times New Roman"/>
          <w:color w:val="222222"/>
          <w:szCs w:val="24"/>
          <w:shd w:val="clear" w:color="auto" w:fill="FFFFFF"/>
        </w:rPr>
        <w:t>Υπάρχει</w:t>
      </w:r>
      <w:r>
        <w:rPr>
          <w:rFonts w:eastAsia="Times New Roman"/>
          <w:color w:val="222222"/>
          <w:szCs w:val="24"/>
          <w:shd w:val="clear" w:color="auto" w:fill="FFFFFF"/>
        </w:rPr>
        <w:t xml:space="preserve"> προσωπικό θέμα, κυρία Πρόεδρε.</w:t>
      </w:r>
    </w:p>
    <w:p w14:paraId="5CAF43EA" w14:textId="77777777" w:rsidR="00A15929" w:rsidRDefault="00D001CD">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ΠΡΟΕΔΡΕΥΟΥΣΑ (Αναστασία Χριστοδουλοπούλου):</w:t>
      </w:r>
      <w:r>
        <w:rPr>
          <w:rFonts w:eastAsia="Times New Roman" w:cs="Times New Roman"/>
          <w:szCs w:val="24"/>
        </w:rPr>
        <w:t xml:space="preserve"> Ορίστε, κύριε Παρασκευόπουλε, έχετε τον λόγο για πέντε λεπτά.</w:t>
      </w:r>
    </w:p>
    <w:p w14:paraId="5CAF43EB" w14:textId="77777777" w:rsidR="00A15929" w:rsidRDefault="00D001CD">
      <w:pPr>
        <w:spacing w:line="600" w:lineRule="auto"/>
        <w:ind w:firstLine="720"/>
        <w:jc w:val="both"/>
        <w:rPr>
          <w:rFonts w:eastAsia="Times New Roman"/>
          <w:color w:val="222222"/>
          <w:szCs w:val="24"/>
          <w:shd w:val="clear" w:color="auto" w:fill="FFFFFF"/>
        </w:rPr>
      </w:pPr>
      <w:r w:rsidRPr="00EC767F">
        <w:rPr>
          <w:rFonts w:eastAsia="Times New Roman"/>
          <w:b/>
          <w:color w:val="222222"/>
          <w:szCs w:val="24"/>
          <w:shd w:val="clear" w:color="auto" w:fill="FFFFFF"/>
        </w:rPr>
        <w:t xml:space="preserve">ΝΙΚΟΛΑΟΣ </w:t>
      </w:r>
      <w:r w:rsidRPr="00EC767F">
        <w:rPr>
          <w:rFonts w:eastAsia="Times New Roman"/>
          <w:b/>
          <w:color w:val="222222"/>
          <w:szCs w:val="24"/>
          <w:shd w:val="clear" w:color="auto" w:fill="FFFFFF"/>
        </w:rPr>
        <w:t>ΠΑΡΑΣΚΕΥΟΠΟΥΛΟΣ:</w:t>
      </w:r>
      <w:r>
        <w:rPr>
          <w:rFonts w:eastAsia="Times New Roman"/>
          <w:color w:val="222222"/>
          <w:szCs w:val="24"/>
          <w:shd w:val="clear" w:color="auto" w:fill="FFFFFF"/>
        </w:rPr>
        <w:t xml:space="preserve"> Κυρία Πρόεδρε, </w:t>
      </w:r>
      <w:r w:rsidRPr="00EC767F">
        <w:rPr>
          <w:rFonts w:eastAsia="Times New Roman"/>
          <w:color w:val="222222"/>
          <w:szCs w:val="24"/>
          <w:shd w:val="clear" w:color="auto" w:fill="FFFFFF"/>
        </w:rPr>
        <w:t>ευχαριστώ</w:t>
      </w:r>
      <w:r>
        <w:rPr>
          <w:rFonts w:eastAsia="Times New Roman"/>
          <w:color w:val="222222"/>
          <w:szCs w:val="24"/>
          <w:shd w:val="clear" w:color="auto" w:fill="FFFFFF"/>
        </w:rPr>
        <w:t xml:space="preserve"> πολύ. Ίσως χρειαστώ κάποια ανοχή χρόνου, διότι είμαι η πρώτη φωνή που προέρχεται από τους Βουλευτές της Κυβέρνησης κι έχουν ακουστεί πάρα πολλά και πολύ βαριά, τα οποία προφανώς πρέπει να αντικρουστούν.</w:t>
      </w:r>
    </w:p>
    <w:p w14:paraId="5CAF43EC"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καθησυχ</w:t>
      </w:r>
      <w:r>
        <w:rPr>
          <w:rFonts w:eastAsia="Times New Roman"/>
          <w:color w:val="222222"/>
          <w:szCs w:val="24"/>
          <w:shd w:val="clear" w:color="auto" w:fill="FFFFFF"/>
        </w:rPr>
        <w:t>άζω, συνάδελφοι, καθώς δεν πρόκειται να μιλήσω ούτε με το ίδιο ύφος ούτε στο ίδιο επίπεδο, με βάση αυτά τα οποία ακούστηκαν προηγουμένως από ορισμένους ομιλητές.</w:t>
      </w:r>
    </w:p>
    <w:p w14:paraId="5CAF43ED"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Ωστόσο, πριν περάσω ακριβώς σε ό,τι είναι αναγκαίο νομικά και συνταγματικά, προκειμένου να μπο</w:t>
      </w:r>
      <w:r>
        <w:rPr>
          <w:rFonts w:eastAsia="Times New Roman"/>
          <w:color w:val="222222"/>
          <w:szCs w:val="24"/>
          <w:shd w:val="clear" w:color="auto" w:fill="FFFFFF"/>
        </w:rPr>
        <w:t>ρέσουμε να ασκήσουμε σήμερα το καθήκον μας, πρέπει πολιτικά να πω δυο λόγια.</w:t>
      </w:r>
    </w:p>
    <w:p w14:paraId="5CAF43EE"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Ακούστηκε με πολλή έμφαση ένας λόγος περί σκευωρίας, πλεκτάνης, συνωμοσίας, έγινε λόγος για εγκληματίες της συμφοράς, για κακοποιούς που θα καθίσουν στο σκαμνί κ.λπ.</w:t>
      </w:r>
      <w:r>
        <w:rPr>
          <w:rFonts w:eastAsia="Times New Roman"/>
          <w:color w:val="222222"/>
          <w:szCs w:val="24"/>
          <w:shd w:val="clear" w:color="auto" w:fill="FFFFFF"/>
        </w:rPr>
        <w:t>.</w:t>
      </w:r>
      <w:r>
        <w:rPr>
          <w:rFonts w:eastAsia="Times New Roman"/>
          <w:color w:val="222222"/>
          <w:szCs w:val="24"/>
          <w:shd w:val="clear" w:color="auto" w:fill="FFFFFF"/>
        </w:rPr>
        <w:t xml:space="preserve"> Θέλω να πω κ</w:t>
      </w:r>
      <w:r>
        <w:rPr>
          <w:rFonts w:eastAsia="Times New Roman"/>
          <w:color w:val="222222"/>
          <w:szCs w:val="24"/>
          <w:shd w:val="clear" w:color="auto" w:fill="FFFFFF"/>
        </w:rPr>
        <w:t xml:space="preserve">άτι. </w:t>
      </w:r>
    </w:p>
    <w:p w14:paraId="5CAF43EF"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Πρώτον, ο λόγος περί σκευωρίας κατ</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εξοχήν αυτή τη στιγμή όπως εκφέρεται, στρέφεται κατά της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ικαιοσύνης, διότι έχουμε φτάσει σε αυτή τη διαδικαστική φάση διερεύνησης ευθυνών με βάση ένα εισαγγελικό έγγραφο που παραπέμπει τις τρεις υποθέσεις εδώ στη </w:t>
      </w:r>
      <w:r>
        <w:rPr>
          <w:rFonts w:eastAsia="Times New Roman"/>
          <w:color w:val="222222"/>
          <w:szCs w:val="24"/>
          <w:shd w:val="clear" w:color="auto" w:fill="FFFFFF"/>
        </w:rPr>
        <w:t xml:space="preserve">Βουλή. Και, βεβαίως, όλη η υπόθεση διερευνάται μέχρι σήμερα με καθοριστική λειτουργία και πρωτοβουλία της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ικαιοσύνης και στην πρώτη φάση, πριν την αποστολή στη Βουλή του φακέλου, με βάση το </w:t>
      </w:r>
      <w:r w:rsidRPr="00212DE0">
        <w:rPr>
          <w:rFonts w:eastAsia="Times New Roman"/>
          <w:color w:val="222222"/>
          <w:szCs w:val="24"/>
          <w:shd w:val="clear" w:color="auto" w:fill="FFFFFF"/>
        </w:rPr>
        <w:t>άρθρο</w:t>
      </w:r>
      <w:r>
        <w:rPr>
          <w:rFonts w:eastAsia="Times New Roman"/>
          <w:color w:val="222222"/>
          <w:szCs w:val="24"/>
          <w:shd w:val="clear" w:color="auto" w:fill="FFFFFF"/>
        </w:rPr>
        <w:t xml:space="preserve"> 86, αλλά και στη συνέχεια, τώρα, όπου συνεχίζεται από την Ε</w:t>
      </w:r>
      <w:r>
        <w:rPr>
          <w:rFonts w:eastAsia="Times New Roman"/>
          <w:color w:val="222222"/>
          <w:szCs w:val="24"/>
          <w:shd w:val="clear" w:color="auto" w:fill="FFFFFF"/>
        </w:rPr>
        <w:t xml:space="preserve">ισαγγελία Διαφθοράς. Άρα ο λόγος περί σκευωρίας είναι λόγος κατά της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ικαιοσύνης. </w:t>
      </w:r>
    </w:p>
    <w:p w14:paraId="5CAF43F0"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w:t>
      </w:r>
      <w:r w:rsidRPr="00212DE0">
        <w:rPr>
          <w:rFonts w:eastAsia="Times New Roman"/>
          <w:color w:val="222222"/>
          <w:szCs w:val="24"/>
          <w:shd w:val="clear" w:color="auto" w:fill="FFFFFF"/>
        </w:rPr>
        <w:t>πρέπει</w:t>
      </w:r>
      <w:r>
        <w:rPr>
          <w:rFonts w:eastAsia="Times New Roman"/>
          <w:color w:val="222222"/>
          <w:szCs w:val="24"/>
          <w:shd w:val="clear" w:color="auto" w:fill="FFFFFF"/>
        </w:rPr>
        <w:t xml:space="preserve"> να πω το εξής: Επειδή στο φιλικό προς την Αντιπολίτευση Τύπο διαβάζω πολλές φορές να </w:t>
      </w:r>
      <w:proofErr w:type="spellStart"/>
      <w:r>
        <w:rPr>
          <w:rFonts w:eastAsia="Times New Roman"/>
          <w:color w:val="222222"/>
          <w:szCs w:val="24"/>
          <w:shd w:val="clear" w:color="auto" w:fill="FFFFFF"/>
        </w:rPr>
        <w:t>προσωποποιείται</w:t>
      </w:r>
      <w:proofErr w:type="spellEnd"/>
      <w:r>
        <w:rPr>
          <w:rFonts w:eastAsia="Times New Roman"/>
          <w:color w:val="222222"/>
          <w:szCs w:val="24"/>
          <w:shd w:val="clear" w:color="auto" w:fill="FFFFFF"/>
        </w:rPr>
        <w:t xml:space="preserve"> αυτή η κριτική στο πρόσωπο μιας εισαγγελικής λειτουργού, </w:t>
      </w:r>
      <w:r w:rsidRPr="00212DE0">
        <w:rPr>
          <w:rFonts w:eastAsia="Times New Roman"/>
          <w:color w:val="222222"/>
          <w:szCs w:val="24"/>
          <w:shd w:val="clear" w:color="auto" w:fill="FFFFFF"/>
        </w:rPr>
        <w:t>πρέπ</w:t>
      </w:r>
      <w:r w:rsidRPr="00212DE0">
        <w:rPr>
          <w:rFonts w:eastAsia="Times New Roman"/>
          <w:color w:val="222222"/>
          <w:szCs w:val="24"/>
          <w:shd w:val="clear" w:color="auto" w:fill="FFFFFF"/>
        </w:rPr>
        <w:t>ει</w:t>
      </w:r>
      <w:r>
        <w:rPr>
          <w:rFonts w:eastAsia="Times New Roman"/>
          <w:color w:val="222222"/>
          <w:szCs w:val="24"/>
          <w:shd w:val="clear" w:color="auto" w:fill="FFFFFF"/>
        </w:rPr>
        <w:t xml:space="preserve"> να πω ότι ο λόγος περί σκευωρίας δεν αφορά μια εισαγγελέα, αφορά τη </w:t>
      </w:r>
      <w:r>
        <w:rPr>
          <w:rFonts w:eastAsia="Times New Roman"/>
          <w:color w:val="222222"/>
          <w:szCs w:val="24"/>
          <w:shd w:val="clear" w:color="auto" w:fill="FFFFFF"/>
        </w:rPr>
        <w:t>δ</w:t>
      </w:r>
      <w:r>
        <w:rPr>
          <w:rFonts w:eastAsia="Times New Roman"/>
          <w:color w:val="222222"/>
          <w:szCs w:val="24"/>
          <w:shd w:val="clear" w:color="auto" w:fill="FFFFFF"/>
        </w:rPr>
        <w:t>ικαιοσύνη στο σύνολό της. Διότι και η Εισαγγελία Διαφθοράς είναι μια δομή ολόκληρη, έχει πολλά στελέχη και στο σύνολό τους τα θίγει ο περί σκευωρίας λόγος.</w:t>
      </w:r>
    </w:p>
    <w:p w14:paraId="5CAF43F1"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βεβαίως, ήταν αυτονόητο</w:t>
      </w:r>
      <w:r>
        <w:rPr>
          <w:rFonts w:eastAsia="Times New Roman"/>
          <w:color w:val="222222"/>
          <w:szCs w:val="24"/>
          <w:shd w:val="clear" w:color="auto" w:fill="FFFFFF"/>
        </w:rPr>
        <w:t xml:space="preserve"> ότι η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 σήμερα θα στηρίζει τους υπόλοιπους συναδέλφους, τους υπόλοιπους δικαστές, οι οποίοι προσπαθούν να απονείμουν δικαιοσύνη απέναντι σε αυτή την επίθεση με όρους σκευωρίας κ.λπ., η οποία στην ωμότητα της είναι πρωτοφανής τα τελευταία </w:t>
      </w:r>
      <w:r>
        <w:rPr>
          <w:rFonts w:eastAsia="Times New Roman"/>
          <w:color w:val="222222"/>
          <w:szCs w:val="24"/>
          <w:shd w:val="clear" w:color="auto" w:fill="FFFFFF"/>
        </w:rPr>
        <w:lastRenderedPageBreak/>
        <w:t>χρόνια. Δεν είχα</w:t>
      </w:r>
      <w:r>
        <w:rPr>
          <w:rFonts w:eastAsia="Times New Roman"/>
          <w:color w:val="222222"/>
          <w:szCs w:val="24"/>
          <w:shd w:val="clear" w:color="auto" w:fill="FFFFFF"/>
        </w:rPr>
        <w:t xml:space="preserve">με άλλη περίπτωση γενικευμένης επίθεσης κατά της </w:t>
      </w:r>
      <w:r>
        <w:rPr>
          <w:rFonts w:eastAsia="Times New Roman"/>
          <w:color w:val="222222"/>
          <w:szCs w:val="24"/>
          <w:shd w:val="clear" w:color="auto" w:fill="FFFFFF"/>
        </w:rPr>
        <w:t>δ</w:t>
      </w:r>
      <w:r>
        <w:rPr>
          <w:rFonts w:eastAsia="Times New Roman"/>
          <w:color w:val="222222"/>
          <w:szCs w:val="24"/>
          <w:shd w:val="clear" w:color="auto" w:fill="FFFFFF"/>
        </w:rPr>
        <w:t>ικαιοσύνης ότι σκευωρεί.</w:t>
      </w:r>
    </w:p>
    <w:p w14:paraId="5CAF43F2"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θέλω να πω κάτι ακόμη απέναντι σε όλα αυτά τα περί σκευωρίας. Κοιτάξτε, εμείς δεν παριστάνουμε καν τους «αρχάγγελους της κάθαρσης». Έναν ταπεινό ρόλο εκπληρώνουμε. Είμαστε με κά</w:t>
      </w:r>
      <w:r>
        <w:rPr>
          <w:rFonts w:eastAsia="Times New Roman"/>
          <w:color w:val="222222"/>
          <w:szCs w:val="24"/>
          <w:shd w:val="clear" w:color="auto" w:fill="FFFFFF"/>
        </w:rPr>
        <w:t xml:space="preserve">ποιον ρόλο εδώ, τον ρόλο που μας ανέθεσε η </w:t>
      </w:r>
      <w:r>
        <w:rPr>
          <w:rFonts w:eastAsia="Times New Roman"/>
          <w:color w:val="222222"/>
          <w:szCs w:val="24"/>
          <w:shd w:val="clear" w:color="auto" w:fill="FFFFFF"/>
        </w:rPr>
        <w:t>δ</w:t>
      </w:r>
      <w:r>
        <w:rPr>
          <w:rFonts w:eastAsia="Times New Roman"/>
          <w:color w:val="222222"/>
          <w:szCs w:val="24"/>
          <w:shd w:val="clear" w:color="auto" w:fill="FFFFFF"/>
        </w:rPr>
        <w:t>ημοκρατία: ταπεινά και παροδικά πιόνια της. Αυτό τον ρόλο θα τον υπηρετήσουμε μέχρι τέλους!</w:t>
      </w:r>
    </w:p>
    <w:p w14:paraId="5CAF43F3" w14:textId="77777777" w:rsidR="00A15929" w:rsidRDefault="00D001CD">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5CAF43F4"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δεν διεκδικούμε δάφνες γι’ αυτό! Καθήκον μας είναι και θα προσπαθήσουμε </w:t>
      </w:r>
      <w:r>
        <w:rPr>
          <w:rFonts w:eastAsia="Times New Roman"/>
          <w:color w:val="222222"/>
          <w:szCs w:val="24"/>
          <w:shd w:val="clear" w:color="auto" w:fill="FFFFFF"/>
        </w:rPr>
        <w:t>να το κάνουμε.</w:t>
      </w:r>
    </w:p>
    <w:p w14:paraId="5CAF43F5"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Περνώ στα νομικά, τα οποία </w:t>
      </w:r>
      <w:r w:rsidRPr="00212DE0">
        <w:rPr>
          <w:rFonts w:eastAsia="Times New Roman"/>
          <w:color w:val="222222"/>
          <w:szCs w:val="24"/>
          <w:shd w:val="clear" w:color="auto" w:fill="FFFFFF"/>
        </w:rPr>
        <w:t>είναι</w:t>
      </w:r>
      <w:r>
        <w:rPr>
          <w:rFonts w:eastAsia="Times New Roman"/>
          <w:color w:val="222222"/>
          <w:szCs w:val="24"/>
          <w:shd w:val="clear" w:color="auto" w:fill="FFFFFF"/>
        </w:rPr>
        <w:t xml:space="preserve"> αναγκαίο να παρατεθούν εδώ, διότι έχουν διαστρεβλωθεί τελείως. </w:t>
      </w:r>
    </w:p>
    <w:p w14:paraId="5CAF43F6"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δύο διαφορετικά θέματα. Το ένα θέμα είναι αν υπήρξε ένα φαινόμενο σκανδάλου και διαφθοράς και το δεύτερο θέμα είναι αν κάποιοι γι’ αυτά τα</w:t>
      </w:r>
      <w:r>
        <w:rPr>
          <w:rFonts w:eastAsia="Times New Roman"/>
          <w:color w:val="222222"/>
          <w:szCs w:val="24"/>
          <w:shd w:val="clear" w:color="auto" w:fill="FFFFFF"/>
        </w:rPr>
        <w:t xml:space="preserve"> φαινόμενα ενέχονται. </w:t>
      </w:r>
    </w:p>
    <w:p w14:paraId="5CAF43F7"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τη διερεύνηση της διαφθοράς αντικειμενικά έχουμε να κάνουμε με δύο περιόδους. Η μία περίοδος ήταν πριν από τα μνημόνια και η </w:t>
      </w:r>
      <w:r>
        <w:rPr>
          <w:rFonts w:eastAsia="Times New Roman"/>
          <w:color w:val="222222"/>
          <w:szCs w:val="24"/>
          <w:shd w:val="clear" w:color="auto" w:fill="FFFFFF"/>
        </w:rPr>
        <w:lastRenderedPageBreak/>
        <w:t xml:space="preserve">άλλη η </w:t>
      </w:r>
      <w:proofErr w:type="spellStart"/>
      <w:r>
        <w:rPr>
          <w:rFonts w:eastAsia="Times New Roman"/>
          <w:color w:val="222222"/>
          <w:szCs w:val="24"/>
          <w:shd w:val="clear" w:color="auto" w:fill="FFFFFF"/>
        </w:rPr>
        <w:t>μνημονιακή</w:t>
      </w:r>
      <w:proofErr w:type="spellEnd"/>
      <w:r>
        <w:rPr>
          <w:rFonts w:eastAsia="Times New Roman"/>
          <w:color w:val="222222"/>
          <w:szCs w:val="24"/>
          <w:shd w:val="clear" w:color="auto" w:fill="FFFFFF"/>
        </w:rPr>
        <w:t xml:space="preserve">, η οποία ακολούθησε. Δεν αμφισβητεί κανείς ότι </w:t>
      </w:r>
      <w:r w:rsidRPr="002F60B6">
        <w:rPr>
          <w:rFonts w:eastAsia="Times New Roman"/>
          <w:color w:val="222222"/>
          <w:szCs w:val="24"/>
          <w:shd w:val="clear" w:color="auto" w:fill="FFFFFF"/>
        </w:rPr>
        <w:t>υπάρχει</w:t>
      </w:r>
      <w:r>
        <w:rPr>
          <w:rFonts w:eastAsia="Times New Roman"/>
          <w:color w:val="222222"/>
          <w:szCs w:val="24"/>
          <w:shd w:val="clear" w:color="auto" w:fill="FFFFFF"/>
        </w:rPr>
        <w:t xml:space="preserve"> σκάνδαλο περί τα φάρμ</w:t>
      </w:r>
      <w:r>
        <w:rPr>
          <w:rFonts w:eastAsia="Times New Roman"/>
          <w:color w:val="222222"/>
          <w:szCs w:val="24"/>
          <w:shd w:val="clear" w:color="auto" w:fill="FFFFFF"/>
        </w:rPr>
        <w:t xml:space="preserve">ακα. </w:t>
      </w:r>
    </w:p>
    <w:p w14:paraId="5CAF43F8"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περίοδο μέχρι το 2010 είχαμε ένα πρωτοφανές φούσκωμα των δημόσιων δαπανών για τα φάρμακα καθώς έφτανε σε διπλάσια ύψη σε σύγκριση με άλλες χώρες. Στη συνέχεια, μετά το 2010, βεβαίως ο έλεγχος μ</w:t>
      </w:r>
      <w:r>
        <w:rPr>
          <w:rFonts w:eastAsia="Times New Roman"/>
          <w:color w:val="222222"/>
          <w:szCs w:val="24"/>
          <w:shd w:val="clear" w:color="auto" w:fill="FFFFFF"/>
        </w:rPr>
        <w:t>ά</w:t>
      </w:r>
      <w:r>
        <w:rPr>
          <w:rFonts w:eastAsia="Times New Roman"/>
          <w:color w:val="222222"/>
          <w:szCs w:val="24"/>
          <w:shd w:val="clear" w:color="auto" w:fill="FFFFFF"/>
        </w:rPr>
        <w:t>ς οδήγησε σε έλεγχο δαπανών σε όλα τα Υπουργεία και</w:t>
      </w:r>
      <w:r>
        <w:rPr>
          <w:rFonts w:eastAsia="Times New Roman"/>
          <w:color w:val="222222"/>
          <w:szCs w:val="24"/>
          <w:shd w:val="clear" w:color="auto" w:fill="FFFFFF"/>
        </w:rPr>
        <w:t xml:space="preserve"> βεβαίως, και στο Υπουργείο Υγείας. </w:t>
      </w:r>
    </w:p>
    <w:p w14:paraId="5CAF43F9" w14:textId="77777777" w:rsidR="00A15929" w:rsidRDefault="00D001CD">
      <w:pPr>
        <w:spacing w:line="600" w:lineRule="auto"/>
        <w:ind w:firstLine="720"/>
        <w:jc w:val="both"/>
        <w:rPr>
          <w:rFonts w:eastAsia="Times New Roman"/>
          <w:szCs w:val="24"/>
        </w:rPr>
      </w:pPr>
      <w:r>
        <w:rPr>
          <w:rFonts w:eastAsia="Times New Roman"/>
          <w:color w:val="222222"/>
          <w:szCs w:val="24"/>
          <w:shd w:val="clear" w:color="auto" w:fill="FFFFFF"/>
        </w:rPr>
        <w:t xml:space="preserve">Εδώ το σκάνδαλο </w:t>
      </w:r>
      <w:r w:rsidRPr="002F60B6">
        <w:rPr>
          <w:rFonts w:eastAsia="Times New Roman"/>
          <w:color w:val="222222"/>
          <w:szCs w:val="24"/>
          <w:shd w:val="clear" w:color="auto" w:fill="FFFFFF"/>
        </w:rPr>
        <w:t>είναι</w:t>
      </w:r>
      <w:r>
        <w:rPr>
          <w:rFonts w:eastAsia="Times New Roman"/>
          <w:color w:val="222222"/>
          <w:szCs w:val="24"/>
          <w:shd w:val="clear" w:color="auto" w:fill="FFFFFF"/>
        </w:rPr>
        <w:t xml:space="preserve"> άλλο. Το σκάνδαλο </w:t>
      </w:r>
      <w:r w:rsidRPr="002F60B6">
        <w:rPr>
          <w:rFonts w:eastAsia="Times New Roman"/>
          <w:color w:val="222222"/>
          <w:szCs w:val="24"/>
          <w:shd w:val="clear" w:color="auto" w:fill="FFFFFF"/>
        </w:rPr>
        <w:t>είναι</w:t>
      </w:r>
      <w:r>
        <w:rPr>
          <w:rFonts w:eastAsia="Times New Roman"/>
          <w:color w:val="222222"/>
          <w:szCs w:val="24"/>
          <w:shd w:val="clear" w:color="auto" w:fill="FFFFFF"/>
        </w:rPr>
        <w:t xml:space="preserve"> ότι παρά το γεγονός ότι ούτως ή άλλως ήμασταν σε μείωση από το 2010</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2011 και μετά, έγινε μια σύντονη προσπάθεια ορισμένα φάρμακα και ορισμένες εταιρείες να εξαιρούνται από</w:t>
      </w:r>
      <w:r>
        <w:rPr>
          <w:rFonts w:eastAsia="Times New Roman"/>
          <w:color w:val="222222"/>
          <w:szCs w:val="24"/>
          <w:shd w:val="clear" w:color="auto" w:fill="FFFFFF"/>
        </w:rPr>
        <w:t xml:space="preserve"> τις μειώσεις με διάφορα τεχνάσματα. Αυτό είναι το σκάνδαλο. </w:t>
      </w:r>
    </w:p>
    <w:p w14:paraId="5CAF43F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Αν κανείς τολμά να πει ότι σκάνδαλο δεν υπήρξε στο πεδίο των φαρμάκων, θα πρέπει να αντιπαρατεθεί με την ελληνική κοινή γνώμη, η οποία γνωρίζει ότι πληρώνει πέντε ευρώ -και το λέω συμβολικά- φάρ</w:t>
      </w:r>
      <w:r>
        <w:rPr>
          <w:rFonts w:eastAsia="Times New Roman" w:cs="Times New Roman"/>
          <w:szCs w:val="24"/>
        </w:rPr>
        <w:t>μακα τα οποία πλήρωνε προηγουμένως δέκα. Και αυτό το ξέρει κάθε Έλληνας. Γι’ αυτό και η φράση «σκάνδαλο δεν υπάρχει» δεν μπορεί να αντέξει στη δημόσια κριτική.</w:t>
      </w:r>
    </w:p>
    <w:p w14:paraId="5CAF43F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Ποια είναι η πορεία της υποθέσεως; Το Σύνταγμα ορίζει ότι εάν σε κάποια ποινική δικογραφία εμφανίζονται πρόσωπα πολιτικών -Υφυπουργών ή </w:t>
      </w:r>
      <w:r>
        <w:rPr>
          <w:rFonts w:eastAsia="Times New Roman" w:cs="Times New Roman"/>
          <w:szCs w:val="24"/>
        </w:rPr>
        <w:lastRenderedPageBreak/>
        <w:t>Υπουργών- αυτή παραπέμπεται αμελλητί στην Βουλή για να προχωρήσει η διαδικασία με βάση το άρθρο 86 για την ποινική ευθύν</w:t>
      </w:r>
      <w:r>
        <w:rPr>
          <w:rFonts w:eastAsia="Times New Roman" w:cs="Times New Roman"/>
          <w:szCs w:val="24"/>
        </w:rPr>
        <w:t xml:space="preserve">η Υπουργών. </w:t>
      </w:r>
    </w:p>
    <w:p w14:paraId="5CAF43F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Τι έπρεπε, άραγε, να κάνει η </w:t>
      </w:r>
      <w:r>
        <w:rPr>
          <w:rFonts w:eastAsia="Times New Roman" w:cs="Times New Roman"/>
          <w:szCs w:val="24"/>
        </w:rPr>
        <w:t>δ</w:t>
      </w:r>
      <w:r>
        <w:rPr>
          <w:rFonts w:eastAsia="Times New Roman" w:cs="Times New Roman"/>
          <w:szCs w:val="24"/>
        </w:rPr>
        <w:t xml:space="preserve">ικαιοσύνη όταν είδε κάποια ονόματα, δέκα ονόματα; Δεν έπρεπε να στείλει </w:t>
      </w:r>
      <w:r>
        <w:rPr>
          <w:rFonts w:eastAsia="Times New Roman" w:cs="Times New Roman"/>
          <w:szCs w:val="24"/>
        </w:rPr>
        <w:t xml:space="preserve">την υπόθεση </w:t>
      </w:r>
      <w:r>
        <w:rPr>
          <w:rFonts w:eastAsia="Times New Roman" w:cs="Times New Roman"/>
          <w:szCs w:val="24"/>
        </w:rPr>
        <w:t xml:space="preserve">αμελλητί στο άρθρο 86; </w:t>
      </w:r>
      <w:r>
        <w:rPr>
          <w:rFonts w:eastAsia="Times New Roman" w:cs="Times New Roman"/>
          <w:szCs w:val="24"/>
        </w:rPr>
        <w:t>Δεν έπρεπε να εφαρμόσει το Σύνταγμα; Εστάλη, λοιπόν, η υπόθεση με βάση το άρθρο 86 να κριθεί κατά το Σύνταγμα και τους όρους της συγκεκριμένης διάταξης εάν θα ξεκινήσει μια διαδικασία προκαταρκτικής διερεύνησης των συγκεκριμένων υποθέσεων ή αν είναι απολύτ</w:t>
      </w:r>
      <w:r>
        <w:rPr>
          <w:rFonts w:eastAsia="Times New Roman" w:cs="Times New Roman"/>
          <w:szCs w:val="24"/>
        </w:rPr>
        <w:t xml:space="preserve">ως αβάσιμες οι υποθέσεις και επομένως ή πρέπει να υπάρξει αναρμοδιότητα και παραπομπή στη </w:t>
      </w:r>
      <w:r>
        <w:rPr>
          <w:rFonts w:eastAsia="Times New Roman" w:cs="Times New Roman"/>
          <w:szCs w:val="24"/>
        </w:rPr>
        <w:t>δ</w:t>
      </w:r>
      <w:r>
        <w:rPr>
          <w:rFonts w:eastAsia="Times New Roman" w:cs="Times New Roman"/>
          <w:szCs w:val="24"/>
        </w:rPr>
        <w:t>ικαιοσύνη ή να κλείσει η υπόθεση διά μι</w:t>
      </w:r>
      <w:r>
        <w:rPr>
          <w:rFonts w:eastAsia="Times New Roman" w:cs="Times New Roman"/>
          <w:szCs w:val="24"/>
        </w:rPr>
        <w:t>α</w:t>
      </w:r>
      <w:r>
        <w:rPr>
          <w:rFonts w:eastAsia="Times New Roman" w:cs="Times New Roman"/>
          <w:szCs w:val="24"/>
        </w:rPr>
        <w:t xml:space="preserve">ς. </w:t>
      </w:r>
    </w:p>
    <w:p w14:paraId="5CAF43FD" w14:textId="77777777" w:rsidR="00A15929" w:rsidRDefault="00D001CD">
      <w:pPr>
        <w:spacing w:line="600" w:lineRule="auto"/>
        <w:ind w:firstLine="720"/>
        <w:jc w:val="both"/>
        <w:rPr>
          <w:rFonts w:eastAsia="Times New Roman" w:cs="Times New Roman"/>
          <w:szCs w:val="24"/>
        </w:rPr>
      </w:pPr>
      <w:r w:rsidRPr="006F415F">
        <w:rPr>
          <w:rFonts w:eastAsia="Times New Roman" w:cs="Times New Roman"/>
          <w:color w:val="000000" w:themeColor="text1"/>
          <w:szCs w:val="24"/>
        </w:rPr>
        <w:t>Τι είπε το 86, εφαρμόζοντας ρητά τη νομοθεσία και το Σύνταγμα; Είπε ότι όσες υποθέσεις αναμφίβολα έγιναν κατά την εκτέλεσ</w:t>
      </w:r>
      <w:r w:rsidRPr="006F415F">
        <w:rPr>
          <w:rFonts w:eastAsia="Times New Roman" w:cs="Times New Roman"/>
          <w:color w:val="000000" w:themeColor="text1"/>
          <w:szCs w:val="24"/>
        </w:rPr>
        <w:t>η των καθηκόντων των πολιτικών προσώπων, όπως η απιστία, έχουν παραγραφεί και υποθέσεις οι οποίες δεν έγιναν κατά την εκτέλεση, αλλά επ’ ευκαιρία, δηλαδή με εκμετάλλευση, αν θέλετε, της θέσης του Υπουργού, όπως είναι βέβαια και η δωροδοκία, παραπέμπονται σ</w:t>
      </w:r>
      <w:r w:rsidRPr="006F415F">
        <w:rPr>
          <w:rFonts w:eastAsia="Times New Roman" w:cs="Times New Roman"/>
          <w:color w:val="000000" w:themeColor="text1"/>
          <w:szCs w:val="24"/>
        </w:rPr>
        <w:t xml:space="preserve">τη </w:t>
      </w:r>
      <w:r w:rsidRPr="006F415F">
        <w:rPr>
          <w:rFonts w:eastAsia="Times New Roman" w:cs="Times New Roman"/>
          <w:color w:val="000000" w:themeColor="text1"/>
          <w:szCs w:val="24"/>
        </w:rPr>
        <w:t>δ</w:t>
      </w:r>
      <w:r w:rsidRPr="006F415F">
        <w:rPr>
          <w:rFonts w:eastAsia="Times New Roman" w:cs="Times New Roman"/>
          <w:color w:val="000000" w:themeColor="text1"/>
          <w:szCs w:val="24"/>
        </w:rPr>
        <w:t xml:space="preserve">ικαιοσύνη, διότι δεν εμπίπτουν στον ορισμό </w:t>
      </w:r>
      <w:r>
        <w:rPr>
          <w:rFonts w:eastAsia="Times New Roman" w:cs="Times New Roman"/>
          <w:szCs w:val="24"/>
        </w:rPr>
        <w:t>«κατά την εκτέλεση του άρθρου 86».</w:t>
      </w:r>
    </w:p>
    <w:p w14:paraId="5CAF43F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Ήταν σωστή αυτή η ερμηνεία, η οποία έγινε στο πλαίσιο του Συντάγματος; Φυσικά. Όταν έχουμε να κάνουμε με έναν όρο, ο οποίος δεν είναι πολύ σαφής, όπως το τι είναι «κατά την ε</w:t>
      </w:r>
      <w:r>
        <w:rPr>
          <w:rFonts w:eastAsia="Times New Roman" w:cs="Times New Roman"/>
          <w:szCs w:val="24"/>
        </w:rPr>
        <w:t>κτέλεση», από τη στιγμή που ο όρος είναι εξαιρετικός και οδηγεί σε κατ’ εξαίρεση προνομιακή μεταχείριση ως προς την παραγραφή, ασφαλώς πρέπει να ερμηνευτεί στενά</w:t>
      </w:r>
      <w:r>
        <w:rPr>
          <w:rFonts w:eastAsia="Times New Roman" w:cs="Times New Roman"/>
          <w:szCs w:val="24"/>
        </w:rPr>
        <w:t>,</w:t>
      </w:r>
      <w:r>
        <w:rPr>
          <w:rFonts w:eastAsia="Times New Roman" w:cs="Times New Roman"/>
          <w:szCs w:val="24"/>
        </w:rPr>
        <w:t xml:space="preserve"> και άλλες πράξεις, οι οποίες έχουν </w:t>
      </w:r>
      <w:proofErr w:type="spellStart"/>
      <w:r>
        <w:rPr>
          <w:rFonts w:eastAsia="Times New Roman" w:cs="Times New Roman"/>
          <w:szCs w:val="24"/>
        </w:rPr>
        <w:t>τελεστεί</w:t>
      </w:r>
      <w:proofErr w:type="spellEnd"/>
      <w:r>
        <w:rPr>
          <w:rFonts w:eastAsia="Times New Roman" w:cs="Times New Roman"/>
          <w:szCs w:val="24"/>
        </w:rPr>
        <w:t xml:space="preserve"> επ’ ευκαιρία, με αφορμή, με εκμετάλλευση κ.λπ., ν</w:t>
      </w:r>
      <w:r>
        <w:rPr>
          <w:rFonts w:eastAsia="Times New Roman" w:cs="Times New Roman"/>
          <w:szCs w:val="24"/>
        </w:rPr>
        <w:t>α μην υπαχθούν στις προνομιακές ρυθμίσεις περί παραγραφής. Αυτή είναι η σωστή ερμηνεία, αυτή είναι και η κοινωνικά ευπρόσδεκτη ερμηνεία, για να μη φτάνουμε με καταχρήσεις και υπερβάσεις των εννοιών σε μια εύκολη παραγραφή.</w:t>
      </w:r>
    </w:p>
    <w:p w14:paraId="5CAF43F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Μετά από αυτό, λοιπόν, η Βουλή έσ</w:t>
      </w:r>
      <w:r>
        <w:rPr>
          <w:rFonts w:eastAsia="Times New Roman" w:cs="Times New Roman"/>
          <w:szCs w:val="24"/>
        </w:rPr>
        <w:t xml:space="preserve">τειλε την υπόθεση στη </w:t>
      </w:r>
      <w:r>
        <w:rPr>
          <w:rFonts w:eastAsia="Times New Roman" w:cs="Times New Roman"/>
          <w:szCs w:val="24"/>
        </w:rPr>
        <w:t>δ</w:t>
      </w:r>
      <w:r>
        <w:rPr>
          <w:rFonts w:eastAsia="Times New Roman" w:cs="Times New Roman"/>
          <w:szCs w:val="24"/>
        </w:rPr>
        <w:t xml:space="preserve">ικαιοσύνη για ό,τι κρίθηκε ότι αποτελεί ύλη της </w:t>
      </w:r>
      <w:r>
        <w:rPr>
          <w:rFonts w:eastAsia="Times New Roman" w:cs="Times New Roman"/>
          <w:szCs w:val="24"/>
        </w:rPr>
        <w:t>δ</w:t>
      </w:r>
      <w:r>
        <w:rPr>
          <w:rFonts w:eastAsia="Times New Roman" w:cs="Times New Roman"/>
          <w:szCs w:val="24"/>
        </w:rPr>
        <w:t xml:space="preserve">ικαιοσύνης και όχι της Βουλής. Η </w:t>
      </w:r>
      <w:r>
        <w:rPr>
          <w:rFonts w:eastAsia="Times New Roman" w:cs="Times New Roman"/>
          <w:szCs w:val="24"/>
        </w:rPr>
        <w:t>δ</w:t>
      </w:r>
      <w:r>
        <w:rPr>
          <w:rFonts w:eastAsia="Times New Roman" w:cs="Times New Roman"/>
          <w:szCs w:val="24"/>
        </w:rPr>
        <w:t>ικαιοσύνη, ερευνώντας την υπόθεση, έφτασε σε στάδιο προκαταρκτικής διερεύνησης και έστειλε την υπόθεση πίσω στη Βουλή, προκειμένου να γίνει άρση της α</w:t>
      </w:r>
      <w:r>
        <w:rPr>
          <w:rFonts w:eastAsia="Times New Roman" w:cs="Times New Roman"/>
          <w:szCs w:val="24"/>
        </w:rPr>
        <w:t>συλίας των συγκεκριμένων Βουλευτών και να προχωρήσει στη συνέχεια, εφόσον η άρση γίνει, στη διαδικασία δίωξης.</w:t>
      </w:r>
    </w:p>
    <w:p w14:paraId="5CAF440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Εδώ χρειάζεται να διευκρινίσουμε κάποια πράγματα. Η διαδικασία</w:t>
      </w:r>
      <w:r>
        <w:rPr>
          <w:rFonts w:eastAsia="Times New Roman" w:cs="Times New Roman"/>
          <w:szCs w:val="24"/>
        </w:rPr>
        <w:t>,</w:t>
      </w:r>
      <w:r>
        <w:rPr>
          <w:rFonts w:eastAsia="Times New Roman" w:cs="Times New Roman"/>
          <w:szCs w:val="24"/>
        </w:rPr>
        <w:t xml:space="preserve"> στην οποία αυτή τη στιγμή μετέχουμε, δεν είναι μια διαδικασία η οποία προϋποθέτει</w:t>
      </w:r>
      <w:r>
        <w:rPr>
          <w:rFonts w:eastAsia="Times New Roman" w:cs="Times New Roman"/>
          <w:szCs w:val="24"/>
        </w:rPr>
        <w:t xml:space="preserve">, με οποιονδήποτε τρόπο, διερεύνηση ουσίας, δηλαδή αν ο «άλφα» </w:t>
      </w:r>
      <w:r>
        <w:rPr>
          <w:rFonts w:eastAsia="Times New Roman" w:cs="Times New Roman"/>
          <w:szCs w:val="24"/>
        </w:rPr>
        <w:lastRenderedPageBreak/>
        <w:t>έφταιγε ή δεν έφταιγε ή οτιδήποτε άλλο. Εδώ το μόνο που έχουμε να κρίνουμε με βάση τη συνταγματική διάταξη του άρθρου 62 ή και του 61 του Συντάγματος, είναι εάν οι φάκελοι</w:t>
      </w:r>
      <w:r>
        <w:rPr>
          <w:rFonts w:eastAsia="Times New Roman" w:cs="Times New Roman"/>
          <w:szCs w:val="24"/>
        </w:rPr>
        <w:t>,</w:t>
      </w:r>
      <w:r>
        <w:rPr>
          <w:rFonts w:eastAsia="Times New Roman" w:cs="Times New Roman"/>
          <w:szCs w:val="24"/>
        </w:rPr>
        <w:t xml:space="preserve"> οι οποίοι ήρθαν σε ε</w:t>
      </w:r>
      <w:r>
        <w:rPr>
          <w:rFonts w:eastAsia="Times New Roman" w:cs="Times New Roman"/>
          <w:szCs w:val="24"/>
        </w:rPr>
        <w:t xml:space="preserve">μάς, αφορούν την άσκηση των βουλευτικών καθηκόντων ή εάν η υπόθεση έφτασε εδώ λόγω πολιτικής σκοπιμότητας. Το αν κάποιος φταίει ή όχι δεν είναι της παρούσης να διερευνηθεί. Δεν έχουμε διαδικασία ανακριτική για να μπορέσουμε να το εξετάσουμε. </w:t>
      </w:r>
    </w:p>
    <w:p w14:paraId="5CAF440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Αυτό το λέω κ</w:t>
      </w:r>
      <w:r>
        <w:rPr>
          <w:rFonts w:eastAsia="Times New Roman" w:cs="Times New Roman"/>
          <w:szCs w:val="24"/>
        </w:rPr>
        <w:t>αι σε σχέση με αγορεύσεις που ακούσαμε προηγουμένως, όπου οι εξεταζόμενοι βεβαίως ήταν ανθρώπινο και αναπόφευκτο να υπερασπίσουν τον εαυτό τους και να προσπαθήσουν να δείξουν ότι δεν έχουν κάποια ενοχή, αλλά</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δεν ήταν αυτή η ουσιαστική </w:t>
      </w:r>
      <w:r>
        <w:rPr>
          <w:rFonts w:eastAsia="Times New Roman" w:cs="Times New Roman"/>
          <w:szCs w:val="24"/>
        </w:rPr>
        <w:t>διερεύνηση, το κύριο αντικείμενο της διαδικασίας που έχουμε αυτή τη στιγμή και την οποία συνεχίζουμε.</w:t>
      </w:r>
    </w:p>
    <w:p w14:paraId="5CAF440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Στο σημείο αυτό, επειδή αναφέρομαι ακριβώς στην προσπάθεια των εξεταζόμενων σήμερα εδώ να αναφερθούν στην ουσία, θέλω να διαχωρίσω οπωσδήποτε τη θέση του </w:t>
      </w:r>
      <w:r>
        <w:rPr>
          <w:rFonts w:eastAsia="Times New Roman" w:cs="Times New Roman"/>
          <w:szCs w:val="24"/>
        </w:rPr>
        <w:t xml:space="preserve">κ. </w:t>
      </w:r>
      <w:proofErr w:type="spellStart"/>
      <w:r>
        <w:rPr>
          <w:rFonts w:eastAsia="Times New Roman" w:cs="Times New Roman"/>
          <w:szCs w:val="24"/>
        </w:rPr>
        <w:t>Σαλμά</w:t>
      </w:r>
      <w:proofErr w:type="spellEnd"/>
      <w:r>
        <w:rPr>
          <w:rFonts w:eastAsia="Times New Roman" w:cs="Times New Roman"/>
          <w:szCs w:val="24"/>
        </w:rPr>
        <w:t xml:space="preserve">, δηλαδή την ευπρέπεια με την οποία προσπάθησε να υπερασπίσει τον εαυτό του, αναφερόμενος σε ορισμένα ουσιαστικά στοιχεία και προσπαθώντας να αποδείξει το </w:t>
      </w:r>
      <w:r>
        <w:rPr>
          <w:rFonts w:eastAsia="Times New Roman" w:cs="Times New Roman"/>
          <w:szCs w:val="24"/>
        </w:rPr>
        <w:t>-</w:t>
      </w:r>
      <w:r>
        <w:rPr>
          <w:rFonts w:eastAsia="Times New Roman" w:cs="Times New Roman"/>
          <w:szCs w:val="24"/>
        </w:rPr>
        <w:t>κατά την άποψή του</w:t>
      </w:r>
      <w:r>
        <w:rPr>
          <w:rFonts w:eastAsia="Times New Roman" w:cs="Times New Roman"/>
          <w:szCs w:val="24"/>
        </w:rPr>
        <w:t>-</w:t>
      </w:r>
      <w:r>
        <w:rPr>
          <w:rFonts w:eastAsia="Times New Roman" w:cs="Times New Roman"/>
          <w:szCs w:val="24"/>
        </w:rPr>
        <w:t xml:space="preserve"> δίκιο του.</w:t>
      </w:r>
    </w:p>
    <w:p w14:paraId="5CAF440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Βεβαίως, αυτή τη στιγμή η διαδικασία αυτή έχει κάποιες εκκρεμ</w:t>
      </w:r>
      <w:r>
        <w:rPr>
          <w:rFonts w:eastAsia="Times New Roman" w:cs="Times New Roman"/>
          <w:szCs w:val="24"/>
        </w:rPr>
        <w:t>ότητες. Άκουσα εδώ</w:t>
      </w:r>
      <w:r w:rsidRPr="002C6D02">
        <w:rPr>
          <w:rFonts w:eastAsia="Times New Roman" w:cs="Times New Roman"/>
          <w:szCs w:val="24"/>
        </w:rPr>
        <w:t xml:space="preserve"> </w:t>
      </w:r>
      <w:r>
        <w:rPr>
          <w:rFonts w:eastAsia="Times New Roman" w:cs="Times New Roman"/>
          <w:szCs w:val="24"/>
        </w:rPr>
        <w:t>ότι</w:t>
      </w:r>
      <w:r>
        <w:rPr>
          <w:rFonts w:eastAsia="Times New Roman" w:cs="Times New Roman"/>
          <w:szCs w:val="24"/>
        </w:rPr>
        <w:t>:</w:t>
      </w:r>
      <w:r>
        <w:rPr>
          <w:rFonts w:eastAsia="Times New Roman" w:cs="Times New Roman"/>
          <w:szCs w:val="24"/>
        </w:rPr>
        <w:t xml:space="preserve"> «Για τους δικούς σας δέχεσθε ασυλία, για τους άλλους δεν δέχεσθε». Και αυτό ακόμη είναι αναληθές, διότι για τις δύο περιπτώσεις Υπουργών, οι οποίες πέρασαν τώρα για να εξεταστούν από την Επιτροπή Δεοντολογίας, αυτό το οποίο έκρινε η</w:t>
      </w:r>
      <w:r>
        <w:rPr>
          <w:rFonts w:eastAsia="Times New Roman" w:cs="Times New Roman"/>
          <w:szCs w:val="24"/>
        </w:rPr>
        <w:t xml:space="preserve"> Επιτροπή Δεοντολογίας δεν είναι ότι τελειώνει η δική τους υπόθεση, αλλά ότι παραπέμπεται στη διαδικασία του άρθρου 86 και παραμένει ανοικτή. Αν κάποιος σκεφθεί γιατί στη διαδικασία του άρθρου 86 δεν έγινε παραπομπή του κ. Λοβέρδου και γίνεται εδώ δύο άλλω</w:t>
      </w:r>
      <w:r>
        <w:rPr>
          <w:rFonts w:eastAsia="Times New Roman" w:cs="Times New Roman"/>
          <w:szCs w:val="24"/>
        </w:rPr>
        <w:t xml:space="preserve">ν Υπουργών, ο λόγος είναι ότι η περίπτωση του κ. Λοβέρδου ήδη απασχόλησε το άρθρο 86, ενώ των άλλων δύο Βουλευτών δεν έχει απασχολήσει και είναι λογικό αυτή τη στιγμή να παραπεμφθεί προς κρίση η υπόθεσή τους. </w:t>
      </w:r>
    </w:p>
    <w:p w14:paraId="5CAF440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για τη στάση των ιδίων, η </w:t>
      </w:r>
      <w:r>
        <w:rPr>
          <w:rFonts w:eastAsia="Times New Roman" w:cs="Times New Roman"/>
          <w:szCs w:val="24"/>
        </w:rPr>
        <w:t>υπόθεσή τους να εξεταστεί χωρίς να δοθεί ασυλία. Είναι αξιοπρεπής θέση και τους τιμά. Βέβαια, να έχουμε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η διαδικασία αυτή αφορά το δημόσιο συμφέρον και δεν εξαρτάται από τη στάση των πολιτών. Βεβαίως, εκτιμάται η στάση όσων βρίσκονται σε α</w:t>
      </w:r>
      <w:r>
        <w:rPr>
          <w:rFonts w:eastAsia="Times New Roman" w:cs="Times New Roman"/>
          <w:szCs w:val="24"/>
        </w:rPr>
        <w:t xml:space="preserve">υτή τη θέση, αλλά δεν είναι το βασικό κριτήριο για να δούμε αν θα προχωρήσουμε ή όχι. </w:t>
      </w:r>
    </w:p>
    <w:p w14:paraId="5CAF440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Ποιο είναι το κριτήριο για την απονομή ή όχι της ασυλίας; Είναι το αν συνδέονται συγκεκριμένες πράξεις με την άσκηση του βουλευτικού έργου ή αν υπάρχει πολιτική σκοπιμότ</w:t>
      </w:r>
      <w:r>
        <w:rPr>
          <w:rFonts w:eastAsia="Times New Roman" w:cs="Times New Roman"/>
          <w:szCs w:val="24"/>
        </w:rPr>
        <w:t xml:space="preserve">ητα. Υπάρχει πολιτική σκοπιμότητα; </w:t>
      </w:r>
    </w:p>
    <w:p w14:paraId="5CAF440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Κοιτάξτε, η αναζήτηση σκοπιμότητας αποτελεί μια διαδικασία από αναπόδεικτη απλώς μέχρι και μάταια. Η αναζήτηση κινήτρων δεν είναι δυνατή με αποδείξιμους όρους.</w:t>
      </w:r>
    </w:p>
    <w:p w14:paraId="5CAF440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Τι μπορεί να φανεί εν όψει αυτής της διαδικασίας εδώ; Μπορεί</w:t>
      </w:r>
      <w:r>
        <w:rPr>
          <w:rFonts w:eastAsia="Times New Roman" w:cs="Times New Roman"/>
          <w:szCs w:val="24"/>
        </w:rPr>
        <w:t xml:space="preserve"> να φανεί αν ό,τι έγινε, συνέβη επειδή αυτό επιβάλλει το Σύνταγμα, αυτό επιβάλλουν οι νόμοι ή αν όχι, οπότε τότε δικαιολογείται ίσως να αναρωτηθούμε μήπως υπάρχει πολιτική σκοπιμότητα αφού όλα δεν έγιναν σύμφωνα με τη νομοθεσία. Όλη αυτή η πορεία</w:t>
      </w:r>
      <w:r>
        <w:rPr>
          <w:rFonts w:eastAsia="Times New Roman" w:cs="Times New Roman"/>
          <w:szCs w:val="24"/>
        </w:rPr>
        <w:t>,</w:t>
      </w:r>
      <w:r>
        <w:rPr>
          <w:rFonts w:eastAsia="Times New Roman" w:cs="Times New Roman"/>
          <w:szCs w:val="24"/>
        </w:rPr>
        <w:t xml:space="preserve"> την οποί</w:t>
      </w:r>
      <w:r>
        <w:rPr>
          <w:rFonts w:eastAsia="Times New Roman" w:cs="Times New Roman"/>
          <w:szCs w:val="24"/>
        </w:rPr>
        <w:t xml:space="preserve">α σας έχω περιγράψει, είναι πορεία αναγκαστική με βάση αυτό το οποίο το Σύνταγμα ορίζει και με βάση αυτό το οποίο η δικαστική διαδικασία, η </w:t>
      </w:r>
      <w:r>
        <w:rPr>
          <w:rFonts w:eastAsia="Times New Roman" w:cs="Times New Roman"/>
          <w:szCs w:val="24"/>
        </w:rPr>
        <w:t>ε</w:t>
      </w:r>
      <w:r>
        <w:rPr>
          <w:rFonts w:eastAsia="Times New Roman" w:cs="Times New Roman"/>
          <w:szCs w:val="24"/>
        </w:rPr>
        <w:t>ισαγγελία αυτή τη στιγμή ζητά με τα έγγραφά της.</w:t>
      </w:r>
    </w:p>
    <w:p w14:paraId="5CAF440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Έγινε συζήτηση για την ερμηνευτική δήλωση που περιλαμβάνεται στην </w:t>
      </w:r>
      <w:r>
        <w:rPr>
          <w:rFonts w:eastAsia="Times New Roman" w:cs="Times New Roman"/>
          <w:szCs w:val="24"/>
        </w:rPr>
        <w:t xml:space="preserve">αναθεώρηση. Μάλιστα, άκουσα τον κ. Βενιζέλο να λέει ότι αυτό απορρίφθηκε. Πρέπει να πω ότι στη διαδικασία αναθεώρησης η πρόταση για την εισαγωγή μιας ερμηνευτικής δήλωσης έλαβε </w:t>
      </w:r>
      <w:proofErr w:type="spellStart"/>
      <w:r>
        <w:rPr>
          <w:rFonts w:eastAsia="Times New Roman" w:cs="Times New Roman"/>
          <w:szCs w:val="24"/>
        </w:rPr>
        <w:t>εκατόν</w:t>
      </w:r>
      <w:proofErr w:type="spellEnd"/>
      <w:r>
        <w:rPr>
          <w:rFonts w:eastAsia="Times New Roman" w:cs="Times New Roman"/>
          <w:szCs w:val="24"/>
        </w:rPr>
        <w:t xml:space="preserve"> εβδομήντα πέντε και </w:t>
      </w:r>
      <w:proofErr w:type="spellStart"/>
      <w:r>
        <w:rPr>
          <w:rFonts w:eastAsia="Times New Roman" w:cs="Times New Roman"/>
          <w:szCs w:val="24"/>
        </w:rPr>
        <w:t>εκατόν</w:t>
      </w:r>
      <w:proofErr w:type="spellEnd"/>
      <w:r>
        <w:rPr>
          <w:rFonts w:eastAsia="Times New Roman" w:cs="Times New Roman"/>
          <w:szCs w:val="24"/>
        </w:rPr>
        <w:t xml:space="preserve"> εβδο</w:t>
      </w:r>
      <w:r>
        <w:rPr>
          <w:rFonts w:eastAsia="Times New Roman" w:cs="Times New Roman"/>
          <w:szCs w:val="24"/>
        </w:rPr>
        <w:lastRenderedPageBreak/>
        <w:t>μήντα εννέα ψήφους στις δύο ψηφοφορίες πο</w:t>
      </w:r>
      <w:r>
        <w:rPr>
          <w:rFonts w:eastAsia="Times New Roman" w:cs="Times New Roman"/>
          <w:szCs w:val="24"/>
        </w:rPr>
        <w:t>υ έγιναν, πράγμα το οποίο σημαίνει ότι έγινε δεκτή και μάλιστα δεκτή με τέτοια ψηφοφορία</w:t>
      </w:r>
      <w:r>
        <w:rPr>
          <w:rFonts w:eastAsia="Times New Roman" w:cs="Times New Roman"/>
          <w:szCs w:val="24"/>
        </w:rPr>
        <w:t>,</w:t>
      </w:r>
      <w:r>
        <w:rPr>
          <w:rFonts w:eastAsia="Times New Roman" w:cs="Times New Roman"/>
          <w:szCs w:val="24"/>
        </w:rPr>
        <w:t xml:space="preserve"> ώστε να είναι πολύ κοντά στο όριο των </w:t>
      </w:r>
      <w:proofErr w:type="spellStart"/>
      <w:r>
        <w:rPr>
          <w:rFonts w:eastAsia="Times New Roman" w:cs="Times New Roman"/>
          <w:szCs w:val="24"/>
        </w:rPr>
        <w:t>εκατόν</w:t>
      </w:r>
      <w:proofErr w:type="spellEnd"/>
      <w:r>
        <w:rPr>
          <w:rFonts w:eastAsia="Times New Roman" w:cs="Times New Roman"/>
          <w:szCs w:val="24"/>
        </w:rPr>
        <w:t xml:space="preserve"> ογδόντα και να έχει πολλές προοπτικές επιτυχίας. </w:t>
      </w:r>
    </w:p>
    <w:p w14:paraId="5CAF440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Όμως, το θέμα δεν είναι το τυπικό. Το θέμα είναι: Όσοι φοβούνται την ερμηνευτική αυτή δήλωση, όσοι φαίνεται να μην την θέλουν και να εύχονται την αποτυχία της, τελικώς τι θέλουν; Θέλουν αυτό το οποίο λέει η ερμηνευτική δήλωση να ισχύει ή να μην ισχύει; Για</w:t>
      </w:r>
      <w:r>
        <w:rPr>
          <w:rFonts w:eastAsia="Times New Roman" w:cs="Times New Roman"/>
          <w:szCs w:val="24"/>
        </w:rPr>
        <w:t xml:space="preserve">τί η δήλωση τι λέει; Λέει απλώς η δωροδοκία να μην παραγράφεται. </w:t>
      </w:r>
    </w:p>
    <w:p w14:paraId="5CAF440A" w14:textId="77777777" w:rsidR="00A15929" w:rsidRDefault="00D001CD">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CAF440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Η δωροδοκία είναι κάτι άλλο από τα στενά καθήκοντα του Υπουργού. Ας μην πω και εγώ «μίζα». Εν πάση </w:t>
      </w:r>
      <w:proofErr w:type="spellStart"/>
      <w:r>
        <w:rPr>
          <w:rFonts w:eastAsia="Times New Roman" w:cs="Times New Roman"/>
          <w:szCs w:val="24"/>
        </w:rPr>
        <w:t>περιπτώσει</w:t>
      </w:r>
      <w:proofErr w:type="spellEnd"/>
      <w:r>
        <w:rPr>
          <w:rFonts w:eastAsia="Times New Roman" w:cs="Times New Roman"/>
          <w:szCs w:val="24"/>
        </w:rPr>
        <w:t>, όμως, είναι κάτι το οποίο δεν πρέπε</w:t>
      </w:r>
      <w:r>
        <w:rPr>
          <w:rFonts w:eastAsia="Times New Roman" w:cs="Times New Roman"/>
          <w:szCs w:val="24"/>
        </w:rPr>
        <w:t xml:space="preserve">ι να οδηγεί σε προνομιακή μεταχείριση. Το θέλουν ή δεν το θέλουν; Θέλουν την ερμηνευτική δήλωση που λέει ότι η δωροδοκία θα κρίνεται όπως αυτή του κάθε πολίτη ή δεν θέλουν την ερμηνευτική δήλωση και θέλουν να την αποφύγουν; Και αν θέλουν να την αποφύγουν, </w:t>
      </w:r>
      <w:r>
        <w:rPr>
          <w:rFonts w:eastAsia="Times New Roman" w:cs="Times New Roman"/>
          <w:szCs w:val="24"/>
        </w:rPr>
        <w:t>να μας εξηγήσουν πώς θα την αποφύγουν.</w:t>
      </w:r>
    </w:p>
    <w:p w14:paraId="5CAF440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Ευχαριστώ πολύ.</w:t>
      </w:r>
    </w:p>
    <w:p w14:paraId="5CAF440D" w14:textId="77777777" w:rsidR="00A15929" w:rsidRDefault="00D001CD">
      <w:pPr>
        <w:spacing w:line="600" w:lineRule="auto"/>
        <w:ind w:firstLine="720"/>
        <w:jc w:val="center"/>
        <w:rPr>
          <w:rFonts w:eastAsia="Times New Roman" w:cs="Times New Roman"/>
          <w:szCs w:val="24"/>
        </w:rPr>
      </w:pPr>
      <w:r w:rsidRPr="00EE688D">
        <w:rPr>
          <w:rFonts w:eastAsia="Times New Roman" w:cs="Times New Roman"/>
          <w:szCs w:val="24"/>
        </w:rPr>
        <w:lastRenderedPageBreak/>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5CAF440E" w14:textId="77777777" w:rsidR="00A15929" w:rsidRDefault="00D001CD">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Κύριε Γεωργαντά, φροντίστε, σας παρακαλώ, να είστε σύντομος, γιατί </w:t>
      </w:r>
      <w:r>
        <w:rPr>
          <w:rFonts w:eastAsia="Times New Roman" w:cs="Times New Roman"/>
          <w:szCs w:val="24"/>
        </w:rPr>
        <w:t>πολλοί</w:t>
      </w:r>
      <w:r>
        <w:rPr>
          <w:rFonts w:eastAsia="Times New Roman" w:cs="Times New Roman"/>
          <w:szCs w:val="24"/>
        </w:rPr>
        <w:t xml:space="preserve"> συν</w:t>
      </w:r>
      <w:r>
        <w:rPr>
          <w:rFonts w:eastAsia="Times New Roman" w:cs="Times New Roman"/>
          <w:szCs w:val="24"/>
        </w:rPr>
        <w:t>άδελφοι</w:t>
      </w:r>
      <w:r>
        <w:rPr>
          <w:rFonts w:eastAsia="Times New Roman" w:cs="Times New Roman"/>
          <w:szCs w:val="24"/>
        </w:rPr>
        <w:t xml:space="preserve"> εκλιπαρούν να ολοκληρώσουμε,</w:t>
      </w:r>
      <w:r>
        <w:rPr>
          <w:rFonts w:eastAsia="Times New Roman" w:cs="Times New Roman"/>
          <w:szCs w:val="24"/>
        </w:rPr>
        <w:t xml:space="preserve"> γιατί </w:t>
      </w:r>
      <w:r>
        <w:rPr>
          <w:rFonts w:eastAsia="Times New Roman" w:cs="Times New Roman"/>
          <w:szCs w:val="24"/>
        </w:rPr>
        <w:t>πρέπει να ταξιδέψουν</w:t>
      </w:r>
      <w:r>
        <w:rPr>
          <w:rFonts w:eastAsia="Times New Roman" w:cs="Times New Roman"/>
          <w:szCs w:val="24"/>
        </w:rPr>
        <w:t xml:space="preserve"> και </w:t>
      </w:r>
      <w:r>
        <w:rPr>
          <w:rFonts w:eastAsia="Times New Roman" w:cs="Times New Roman"/>
          <w:szCs w:val="24"/>
        </w:rPr>
        <w:t xml:space="preserve">άλλοι έχουν </w:t>
      </w:r>
      <w:r>
        <w:rPr>
          <w:rFonts w:eastAsia="Times New Roman" w:cs="Times New Roman"/>
          <w:szCs w:val="24"/>
        </w:rPr>
        <w:t>διάφορες υποχρεώσεις.</w:t>
      </w:r>
    </w:p>
    <w:p w14:paraId="5CAF440F"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5CAF4410"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Κυρία Πρόεδρε, θα μιλήσω από τη θέση μου για πέντε λεπτά και σας ευχαριστώ πολύ.</w:t>
      </w:r>
    </w:p>
    <w:p w14:paraId="5CAF4411"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Σήμερα, κυρία Πρόεδρε και κύριοι συνάδελφοι, αυτό που είναι το σ</w:t>
      </w:r>
      <w:r>
        <w:rPr>
          <w:rFonts w:eastAsia="Times New Roman" w:cs="Times New Roman"/>
          <w:szCs w:val="24"/>
        </w:rPr>
        <w:t>ημαντικό και το οποίο μένει σε εμένα και νομίζω ότι μένει και στους πολίτες, είναι η ανείπωτη υποκρισία της Πλειοψηφίας</w:t>
      </w:r>
      <w:r>
        <w:rPr>
          <w:rFonts w:eastAsia="Times New Roman" w:cs="Times New Roman"/>
          <w:szCs w:val="24"/>
        </w:rPr>
        <w:t>,</w:t>
      </w:r>
      <w:r>
        <w:rPr>
          <w:rFonts w:eastAsia="Times New Roman" w:cs="Times New Roman"/>
          <w:szCs w:val="24"/>
        </w:rPr>
        <w:t xml:space="preserve"> η οποία χρησιμοποιεί τους σχετικούς νόμους και το Σύνταγμα κατά περίπτωση, ανάλογα με το εμπλεκόμενο πρόσωπο και αναλόγως αποφαίνεται. </w:t>
      </w:r>
    </w:p>
    <w:p w14:paraId="5CAF4412"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Πλειοψηφία δεν πρέπει ένας Υπουργός να δωροδοκείται, δεν είναι μέσα στα υπουργικά του καθήκοντα -το κατανοούμε όλοι αυτό, βεβαίως- και πρέπει να κριθεί από την </w:t>
      </w:r>
      <w:r>
        <w:rPr>
          <w:rFonts w:eastAsia="Times New Roman" w:cs="Times New Roman"/>
          <w:szCs w:val="24"/>
        </w:rPr>
        <w:t>τακτική δικαιοσύνη</w:t>
      </w:r>
      <w:r>
        <w:rPr>
          <w:rFonts w:eastAsia="Times New Roman" w:cs="Times New Roman"/>
          <w:szCs w:val="24"/>
        </w:rPr>
        <w:t>. Αυτό λέει η Πλειοψηφία, ότι πρέπει αυτό το αδίκημα να πάει σ</w:t>
      </w:r>
      <w:r>
        <w:rPr>
          <w:rFonts w:eastAsia="Times New Roman" w:cs="Times New Roman"/>
          <w:szCs w:val="24"/>
        </w:rPr>
        <w:t xml:space="preserve">την </w:t>
      </w:r>
      <w:r>
        <w:rPr>
          <w:rFonts w:eastAsia="Times New Roman" w:cs="Times New Roman"/>
          <w:szCs w:val="24"/>
        </w:rPr>
        <w:t>τακτική δικαιοσύνη</w:t>
      </w:r>
      <w:r>
        <w:rPr>
          <w:rFonts w:eastAsia="Times New Roman" w:cs="Times New Roman"/>
          <w:szCs w:val="24"/>
        </w:rPr>
        <w:t>.</w:t>
      </w:r>
    </w:p>
    <w:p w14:paraId="5CAF4413" w14:textId="77777777" w:rsidR="00A15929" w:rsidRDefault="00D001CD">
      <w:pPr>
        <w:spacing w:line="600" w:lineRule="auto"/>
        <w:ind w:firstLine="720"/>
        <w:jc w:val="both"/>
        <w:rPr>
          <w:rFonts w:eastAsia="Times New Roman"/>
          <w:szCs w:val="24"/>
        </w:rPr>
      </w:pPr>
      <w:r>
        <w:rPr>
          <w:rFonts w:eastAsia="Times New Roman"/>
          <w:szCs w:val="24"/>
        </w:rPr>
        <w:lastRenderedPageBreak/>
        <w:t>Ταυτόχρονα, η ίδια αυτή Πλειοψηφία λέει ότι ένας Υ</w:t>
      </w:r>
      <w:r w:rsidRPr="00E30BED">
        <w:rPr>
          <w:rFonts w:eastAsia="Times New Roman"/>
          <w:szCs w:val="24"/>
        </w:rPr>
        <w:t>πουργός</w:t>
      </w:r>
      <w:r>
        <w:rPr>
          <w:rFonts w:eastAsia="Times New Roman"/>
          <w:szCs w:val="24"/>
        </w:rPr>
        <w:t xml:space="preserve">, εάν είναι Υπουργός </w:t>
      </w:r>
      <w:r w:rsidRPr="00E30BED">
        <w:rPr>
          <w:rFonts w:eastAsia="Times New Roman"/>
          <w:szCs w:val="24"/>
        </w:rPr>
        <w:t>του ΣΥΡΙΖΑ</w:t>
      </w:r>
      <w:r>
        <w:rPr>
          <w:rFonts w:eastAsia="Times New Roman"/>
          <w:szCs w:val="24"/>
        </w:rPr>
        <w:t>,</w:t>
      </w:r>
      <w:r w:rsidRPr="00E30BED">
        <w:rPr>
          <w:rFonts w:eastAsia="Times New Roman"/>
          <w:szCs w:val="24"/>
        </w:rPr>
        <w:t xml:space="preserve"> μπορεί να </w:t>
      </w:r>
      <w:r>
        <w:rPr>
          <w:rFonts w:eastAsia="Times New Roman"/>
          <w:szCs w:val="24"/>
        </w:rPr>
        <w:t>τελεί</w:t>
      </w:r>
      <w:r w:rsidRPr="00E30BED">
        <w:rPr>
          <w:rFonts w:eastAsia="Times New Roman"/>
          <w:szCs w:val="24"/>
        </w:rPr>
        <w:t xml:space="preserve"> το αδίκημα της απιστίας</w:t>
      </w:r>
      <w:r>
        <w:rPr>
          <w:rFonts w:eastAsia="Times New Roman"/>
          <w:szCs w:val="24"/>
        </w:rPr>
        <w:t>,</w:t>
      </w:r>
      <w:r w:rsidRPr="00E30BED">
        <w:rPr>
          <w:rFonts w:eastAsia="Times New Roman"/>
          <w:szCs w:val="24"/>
        </w:rPr>
        <w:t xml:space="preserve"> γιατί θεωρείται υπουργικό αδίκημα και είναι </w:t>
      </w:r>
      <w:proofErr w:type="spellStart"/>
      <w:r w:rsidRPr="00E30BED">
        <w:rPr>
          <w:rFonts w:eastAsia="Times New Roman"/>
          <w:szCs w:val="24"/>
        </w:rPr>
        <w:t>παραγεγραμμένο</w:t>
      </w:r>
      <w:proofErr w:type="spellEnd"/>
      <w:r w:rsidRPr="00E30BED">
        <w:rPr>
          <w:rFonts w:eastAsia="Times New Roman"/>
          <w:szCs w:val="24"/>
        </w:rPr>
        <w:t xml:space="preserve"> </w:t>
      </w:r>
      <w:r>
        <w:rPr>
          <w:rFonts w:eastAsia="Times New Roman"/>
          <w:szCs w:val="24"/>
        </w:rPr>
        <w:t>-έτσι αποφάσισε η Π</w:t>
      </w:r>
      <w:r w:rsidRPr="00E30BED">
        <w:rPr>
          <w:rFonts w:eastAsia="Times New Roman"/>
          <w:szCs w:val="24"/>
        </w:rPr>
        <w:t>λειοψηφία</w:t>
      </w:r>
      <w:r>
        <w:rPr>
          <w:rFonts w:eastAsia="Times New Roman"/>
          <w:szCs w:val="24"/>
        </w:rPr>
        <w:t>-</w:t>
      </w:r>
      <w:r>
        <w:rPr>
          <w:rFonts w:eastAsia="Times New Roman"/>
          <w:szCs w:val="24"/>
        </w:rPr>
        <w:t xml:space="preserve"> </w:t>
      </w:r>
      <w:r w:rsidRPr="00E30BED">
        <w:rPr>
          <w:rFonts w:eastAsia="Times New Roman"/>
          <w:szCs w:val="24"/>
        </w:rPr>
        <w:t xml:space="preserve">μπορεί να </w:t>
      </w:r>
      <w:r w:rsidRPr="00E30BED">
        <w:rPr>
          <w:rFonts w:eastAsia="Times New Roman"/>
          <w:szCs w:val="24"/>
        </w:rPr>
        <w:t>τελεί το αδίκημα της συκοφαντικής δυσφήμισης</w:t>
      </w:r>
      <w:r>
        <w:rPr>
          <w:rFonts w:eastAsia="Times New Roman"/>
          <w:szCs w:val="24"/>
        </w:rPr>
        <w:t>,</w:t>
      </w:r>
      <w:r w:rsidRPr="00E30BED">
        <w:rPr>
          <w:rFonts w:eastAsia="Times New Roman"/>
          <w:szCs w:val="24"/>
        </w:rPr>
        <w:t xml:space="preserve"> μπορεί να τελεί το αδίκημα της ψευδούς καταμήνυσης</w:t>
      </w:r>
      <w:r>
        <w:rPr>
          <w:rFonts w:eastAsia="Times New Roman"/>
          <w:szCs w:val="24"/>
        </w:rPr>
        <w:t>,</w:t>
      </w:r>
      <w:r w:rsidRPr="00E30BED">
        <w:rPr>
          <w:rFonts w:eastAsia="Times New Roman"/>
          <w:szCs w:val="24"/>
        </w:rPr>
        <w:t xml:space="preserve"> μπορεί να τελεί το αδίκημα της παράνομης ηχογράφησ</w:t>
      </w:r>
      <w:r>
        <w:rPr>
          <w:rFonts w:eastAsia="Times New Roman"/>
          <w:szCs w:val="24"/>
        </w:rPr>
        <w:t>ης,</w:t>
      </w:r>
      <w:r w:rsidRPr="00E30BED">
        <w:rPr>
          <w:rFonts w:eastAsia="Times New Roman"/>
          <w:szCs w:val="24"/>
        </w:rPr>
        <w:t xml:space="preserve"> γιατί αυτό είναι μέσα στα υπουργικά καθήκοντα κατά τον ΣΥΡΙΖΑ και πρέπει να </w:t>
      </w:r>
      <w:r>
        <w:rPr>
          <w:rFonts w:eastAsia="Times New Roman"/>
          <w:szCs w:val="24"/>
        </w:rPr>
        <w:t>πάει</w:t>
      </w:r>
      <w:r w:rsidRPr="00E30BED">
        <w:rPr>
          <w:rFonts w:eastAsia="Times New Roman"/>
          <w:szCs w:val="24"/>
        </w:rPr>
        <w:t xml:space="preserve"> με τις διατάξεις του άρθρου 86 του Συντάγματος</w:t>
      </w:r>
      <w:r>
        <w:rPr>
          <w:rFonts w:eastAsia="Times New Roman"/>
          <w:szCs w:val="24"/>
        </w:rPr>
        <w:t>.</w:t>
      </w:r>
      <w:r w:rsidRPr="00E30BED">
        <w:rPr>
          <w:rFonts w:eastAsia="Times New Roman"/>
          <w:szCs w:val="24"/>
        </w:rPr>
        <w:t xml:space="preserve"> </w:t>
      </w:r>
      <w:r>
        <w:rPr>
          <w:rFonts w:eastAsia="Times New Roman"/>
          <w:szCs w:val="24"/>
        </w:rPr>
        <w:t>Ν</w:t>
      </w:r>
      <w:r w:rsidRPr="00E30BED">
        <w:rPr>
          <w:rFonts w:eastAsia="Times New Roman"/>
          <w:szCs w:val="24"/>
        </w:rPr>
        <w:t>ομίζω ότι τέτοια υποκρισία από πολιτική δύναμη γι</w:t>
      </w:r>
      <w:r>
        <w:rPr>
          <w:rFonts w:eastAsia="Times New Roman"/>
          <w:szCs w:val="24"/>
        </w:rPr>
        <w:t>’</w:t>
      </w:r>
      <w:r w:rsidRPr="00E30BED">
        <w:rPr>
          <w:rFonts w:eastAsia="Times New Roman"/>
          <w:szCs w:val="24"/>
        </w:rPr>
        <w:t xml:space="preserve"> αυτό το τόσο σοβαρό ζήτημα </w:t>
      </w:r>
      <w:r>
        <w:rPr>
          <w:rFonts w:eastAsia="Times New Roman"/>
          <w:szCs w:val="24"/>
        </w:rPr>
        <w:t>για</w:t>
      </w:r>
      <w:r w:rsidRPr="00E30BED">
        <w:rPr>
          <w:rFonts w:eastAsia="Times New Roman"/>
          <w:szCs w:val="24"/>
        </w:rPr>
        <w:t xml:space="preserve"> το οποίο μας παρακολουθεί όλος ο κόσμος</w:t>
      </w:r>
      <w:r>
        <w:rPr>
          <w:rFonts w:eastAsia="Times New Roman"/>
          <w:szCs w:val="24"/>
        </w:rPr>
        <w:t>,</w:t>
      </w:r>
      <w:r w:rsidRPr="00E30BED">
        <w:rPr>
          <w:rFonts w:eastAsia="Times New Roman"/>
          <w:szCs w:val="24"/>
        </w:rPr>
        <w:t xml:space="preserve"> δεν έχουμε ξαναδεί</w:t>
      </w:r>
      <w:r>
        <w:rPr>
          <w:rFonts w:eastAsia="Times New Roman"/>
          <w:szCs w:val="24"/>
        </w:rPr>
        <w:t>.</w:t>
      </w:r>
    </w:p>
    <w:p w14:paraId="5CAF4414" w14:textId="77777777" w:rsidR="00A15929" w:rsidRDefault="00D001CD">
      <w:pPr>
        <w:spacing w:line="600" w:lineRule="auto"/>
        <w:ind w:firstLine="720"/>
        <w:jc w:val="both"/>
        <w:rPr>
          <w:rFonts w:eastAsia="Times New Roman"/>
          <w:szCs w:val="24"/>
        </w:rPr>
      </w:pPr>
      <w:r>
        <w:rPr>
          <w:rFonts w:eastAsia="Times New Roman"/>
          <w:szCs w:val="24"/>
        </w:rPr>
        <w:t>Η Πλειοψηφία έχει κάνει χρήση αυτού του περίφημου κατάπτυστου ν</w:t>
      </w:r>
      <w:r>
        <w:rPr>
          <w:rFonts w:eastAsia="Times New Roman"/>
          <w:szCs w:val="24"/>
        </w:rPr>
        <w:t xml:space="preserve">όμου </w:t>
      </w:r>
      <w:r w:rsidRPr="00E30BED">
        <w:rPr>
          <w:rFonts w:eastAsia="Times New Roman"/>
          <w:szCs w:val="24"/>
        </w:rPr>
        <w:t>περί ευθύνης Υπουργών</w:t>
      </w:r>
      <w:r>
        <w:rPr>
          <w:rFonts w:eastAsia="Times New Roman"/>
          <w:szCs w:val="24"/>
        </w:rPr>
        <w:t xml:space="preserve"> </w:t>
      </w:r>
      <w:r w:rsidRPr="00E30BED">
        <w:rPr>
          <w:rFonts w:eastAsia="Times New Roman"/>
          <w:szCs w:val="24"/>
        </w:rPr>
        <w:t xml:space="preserve">τουλάχιστον </w:t>
      </w:r>
      <w:r>
        <w:rPr>
          <w:rFonts w:eastAsia="Times New Roman"/>
          <w:szCs w:val="24"/>
        </w:rPr>
        <w:t>δεκαπέντε</w:t>
      </w:r>
      <w:r w:rsidRPr="00E30BED">
        <w:rPr>
          <w:rFonts w:eastAsia="Times New Roman"/>
          <w:szCs w:val="24"/>
        </w:rPr>
        <w:t xml:space="preserve"> φορές για να προστατεύσει </w:t>
      </w:r>
      <w:r>
        <w:rPr>
          <w:rFonts w:eastAsia="Times New Roman"/>
          <w:szCs w:val="24"/>
        </w:rPr>
        <w:t>Υ</w:t>
      </w:r>
      <w:r w:rsidRPr="00E30BED">
        <w:rPr>
          <w:rFonts w:eastAsia="Times New Roman"/>
          <w:szCs w:val="24"/>
        </w:rPr>
        <w:t xml:space="preserve">πουργούς της </w:t>
      </w:r>
      <w:r>
        <w:rPr>
          <w:rFonts w:eastAsia="Times New Roman"/>
          <w:szCs w:val="24"/>
        </w:rPr>
        <w:t>Κ</w:t>
      </w:r>
      <w:r w:rsidRPr="00E30BED">
        <w:rPr>
          <w:rFonts w:eastAsia="Times New Roman"/>
          <w:szCs w:val="24"/>
        </w:rPr>
        <w:t xml:space="preserve">υβερνήσεως </w:t>
      </w:r>
      <w:r>
        <w:rPr>
          <w:rFonts w:eastAsia="Times New Roman"/>
          <w:szCs w:val="24"/>
        </w:rPr>
        <w:t>από τέλεση</w:t>
      </w:r>
      <w:r w:rsidRPr="00E30BED">
        <w:rPr>
          <w:rFonts w:eastAsia="Times New Roman"/>
          <w:szCs w:val="24"/>
        </w:rPr>
        <w:t xml:space="preserve"> αδικημάτων</w:t>
      </w:r>
      <w:r>
        <w:rPr>
          <w:rFonts w:eastAsia="Times New Roman"/>
          <w:szCs w:val="24"/>
        </w:rPr>
        <w:t>,</w:t>
      </w:r>
      <w:r w:rsidRPr="00E30BED">
        <w:rPr>
          <w:rFonts w:eastAsia="Times New Roman"/>
          <w:szCs w:val="24"/>
        </w:rPr>
        <w:t xml:space="preserve"> άσχετα από τα υπουργικά τους καθήκοντα</w:t>
      </w:r>
      <w:r>
        <w:rPr>
          <w:rFonts w:eastAsia="Times New Roman"/>
          <w:szCs w:val="24"/>
        </w:rPr>
        <w:t>.</w:t>
      </w:r>
      <w:r w:rsidRPr="00E30BED">
        <w:rPr>
          <w:rFonts w:eastAsia="Times New Roman"/>
          <w:szCs w:val="24"/>
        </w:rPr>
        <w:t xml:space="preserve"> </w:t>
      </w:r>
      <w:r>
        <w:rPr>
          <w:rFonts w:eastAsia="Times New Roman"/>
          <w:szCs w:val="24"/>
        </w:rPr>
        <w:t>Η Π</w:t>
      </w:r>
      <w:r w:rsidRPr="00E30BED">
        <w:rPr>
          <w:rFonts w:eastAsia="Times New Roman"/>
          <w:szCs w:val="24"/>
        </w:rPr>
        <w:t>λειοψηφία</w:t>
      </w:r>
      <w:r>
        <w:rPr>
          <w:rFonts w:eastAsia="Times New Roman"/>
          <w:szCs w:val="24"/>
        </w:rPr>
        <w:t>,</w:t>
      </w:r>
      <w:r w:rsidRPr="00E30BED">
        <w:rPr>
          <w:rFonts w:eastAsia="Times New Roman"/>
          <w:szCs w:val="24"/>
        </w:rPr>
        <w:t xml:space="preserve"> </w:t>
      </w:r>
      <w:r>
        <w:rPr>
          <w:rFonts w:eastAsia="Times New Roman"/>
          <w:szCs w:val="24"/>
        </w:rPr>
        <w:t>α</w:t>
      </w:r>
      <w:r w:rsidRPr="00E30BED">
        <w:rPr>
          <w:rFonts w:eastAsia="Times New Roman"/>
          <w:szCs w:val="24"/>
        </w:rPr>
        <w:t>πό τη στιγμή που λέει ότι πρέπει να πάει με το</w:t>
      </w:r>
      <w:r>
        <w:rPr>
          <w:rFonts w:eastAsia="Times New Roman"/>
          <w:szCs w:val="24"/>
        </w:rPr>
        <w:t>ν νόμο περί ευθύνης Υ</w:t>
      </w:r>
      <w:r w:rsidRPr="00E30BED">
        <w:rPr>
          <w:rFonts w:eastAsia="Times New Roman"/>
          <w:szCs w:val="24"/>
        </w:rPr>
        <w:t>πουργών</w:t>
      </w:r>
      <w:r>
        <w:rPr>
          <w:rFonts w:eastAsia="Times New Roman"/>
          <w:szCs w:val="24"/>
        </w:rPr>
        <w:t>,</w:t>
      </w:r>
      <w:r w:rsidRPr="00E30BED">
        <w:rPr>
          <w:rFonts w:eastAsia="Times New Roman"/>
          <w:szCs w:val="24"/>
        </w:rPr>
        <w:t xml:space="preserve"> η</w:t>
      </w:r>
      <w:r w:rsidRPr="00E30BED">
        <w:rPr>
          <w:rFonts w:eastAsia="Times New Roman"/>
          <w:szCs w:val="24"/>
        </w:rPr>
        <w:t xml:space="preserve"> συκοφαντική δυσφήμηση </w:t>
      </w:r>
      <w:r>
        <w:rPr>
          <w:rFonts w:eastAsia="Times New Roman"/>
          <w:szCs w:val="24"/>
        </w:rPr>
        <w:t>ή η</w:t>
      </w:r>
      <w:r w:rsidRPr="00E30BED">
        <w:rPr>
          <w:rFonts w:eastAsia="Times New Roman"/>
          <w:szCs w:val="24"/>
        </w:rPr>
        <w:t xml:space="preserve"> ψευδή καταμήνυση</w:t>
      </w:r>
      <w:r>
        <w:rPr>
          <w:rFonts w:eastAsia="Times New Roman"/>
          <w:szCs w:val="24"/>
        </w:rPr>
        <w:t>, ή η</w:t>
      </w:r>
      <w:r w:rsidRPr="00E30BED">
        <w:rPr>
          <w:rFonts w:eastAsia="Times New Roman"/>
          <w:szCs w:val="24"/>
        </w:rPr>
        <w:t xml:space="preserve"> απιστία</w:t>
      </w:r>
      <w:r>
        <w:rPr>
          <w:rFonts w:eastAsia="Times New Roman"/>
          <w:szCs w:val="24"/>
        </w:rPr>
        <w:t>,</w:t>
      </w:r>
      <w:r w:rsidRPr="00E30BED">
        <w:rPr>
          <w:rFonts w:eastAsia="Times New Roman"/>
          <w:szCs w:val="24"/>
        </w:rPr>
        <w:t xml:space="preserve"> είναι σαν να αποδέχεται ότι </w:t>
      </w:r>
      <w:r>
        <w:rPr>
          <w:rFonts w:eastAsia="Times New Roman"/>
          <w:szCs w:val="24"/>
        </w:rPr>
        <w:t>η τέλεση</w:t>
      </w:r>
      <w:r w:rsidRPr="00E30BED">
        <w:rPr>
          <w:rFonts w:eastAsia="Times New Roman"/>
          <w:szCs w:val="24"/>
        </w:rPr>
        <w:t xml:space="preserve"> </w:t>
      </w:r>
      <w:r>
        <w:rPr>
          <w:rFonts w:eastAsia="Times New Roman"/>
          <w:szCs w:val="24"/>
        </w:rPr>
        <w:t xml:space="preserve">αυτών </w:t>
      </w:r>
      <w:r w:rsidRPr="00E30BED">
        <w:rPr>
          <w:rFonts w:eastAsia="Times New Roman"/>
          <w:szCs w:val="24"/>
        </w:rPr>
        <w:t>των αδικημάτων είναι συνδεδεμένα με τα καθήκοντα ενός Υπουργού</w:t>
      </w:r>
      <w:r>
        <w:rPr>
          <w:rFonts w:eastAsia="Times New Roman"/>
          <w:szCs w:val="24"/>
        </w:rPr>
        <w:t>.</w:t>
      </w:r>
      <w:r w:rsidRPr="00E30BED">
        <w:rPr>
          <w:rFonts w:eastAsia="Times New Roman"/>
          <w:szCs w:val="24"/>
        </w:rPr>
        <w:t xml:space="preserve"> </w:t>
      </w:r>
      <w:r>
        <w:rPr>
          <w:rFonts w:eastAsia="Times New Roman"/>
          <w:szCs w:val="24"/>
        </w:rPr>
        <w:t>Ε</w:t>
      </w:r>
      <w:r w:rsidRPr="00E30BED">
        <w:rPr>
          <w:rFonts w:eastAsia="Times New Roman"/>
          <w:szCs w:val="24"/>
        </w:rPr>
        <w:t>ίναι δυνατόν να δεχτούμε κάτι τέτοιο</w:t>
      </w:r>
      <w:r>
        <w:rPr>
          <w:rFonts w:eastAsia="Times New Roman"/>
          <w:szCs w:val="24"/>
        </w:rPr>
        <w:t>; Ας αποφάσιζε η Επιτροπή</w:t>
      </w:r>
      <w:r w:rsidRPr="00E30BED">
        <w:rPr>
          <w:rFonts w:eastAsia="Times New Roman"/>
          <w:szCs w:val="24"/>
        </w:rPr>
        <w:t xml:space="preserve"> </w:t>
      </w:r>
      <w:r>
        <w:rPr>
          <w:rFonts w:eastAsia="Times New Roman"/>
          <w:szCs w:val="24"/>
        </w:rPr>
        <w:t>Κ</w:t>
      </w:r>
      <w:r w:rsidRPr="00E30BED">
        <w:rPr>
          <w:rFonts w:eastAsia="Times New Roman"/>
          <w:szCs w:val="24"/>
        </w:rPr>
        <w:t xml:space="preserve">οινοβουλευτικής </w:t>
      </w:r>
      <w:r>
        <w:rPr>
          <w:rFonts w:eastAsia="Times New Roman"/>
          <w:szCs w:val="24"/>
        </w:rPr>
        <w:t>Δ</w:t>
      </w:r>
      <w:r w:rsidRPr="00E30BED">
        <w:rPr>
          <w:rFonts w:eastAsia="Times New Roman"/>
          <w:szCs w:val="24"/>
        </w:rPr>
        <w:t>εοντολογία</w:t>
      </w:r>
      <w:r w:rsidRPr="00E30BED">
        <w:rPr>
          <w:rFonts w:eastAsia="Times New Roman"/>
          <w:szCs w:val="24"/>
        </w:rPr>
        <w:t>ς</w:t>
      </w:r>
      <w:r>
        <w:rPr>
          <w:rFonts w:eastAsia="Times New Roman"/>
          <w:szCs w:val="24"/>
        </w:rPr>
        <w:t>,</w:t>
      </w:r>
      <w:r w:rsidRPr="00E30BED">
        <w:rPr>
          <w:rFonts w:eastAsia="Times New Roman"/>
          <w:szCs w:val="24"/>
        </w:rPr>
        <w:t xml:space="preserve"> στην οποία την πλειοψηφία έχει ο ΣΥΡΙΖΑ</w:t>
      </w:r>
      <w:r>
        <w:rPr>
          <w:rFonts w:eastAsia="Times New Roman"/>
          <w:szCs w:val="24"/>
        </w:rPr>
        <w:t>,</w:t>
      </w:r>
      <w:r w:rsidRPr="00E30BED">
        <w:rPr>
          <w:rFonts w:eastAsia="Times New Roman"/>
          <w:szCs w:val="24"/>
        </w:rPr>
        <w:t xml:space="preserve"> να έρθουν ως </w:t>
      </w:r>
      <w:r>
        <w:rPr>
          <w:rFonts w:eastAsia="Times New Roman"/>
          <w:szCs w:val="24"/>
        </w:rPr>
        <w:lastRenderedPageBreak/>
        <w:t>Β</w:t>
      </w:r>
      <w:r w:rsidRPr="00E30BED">
        <w:rPr>
          <w:rFonts w:eastAsia="Times New Roman"/>
          <w:szCs w:val="24"/>
        </w:rPr>
        <w:t xml:space="preserve">ουλευτές αυτοί οι </w:t>
      </w:r>
      <w:r>
        <w:rPr>
          <w:rFonts w:eastAsia="Times New Roman"/>
          <w:szCs w:val="24"/>
        </w:rPr>
        <w:t>Υ</w:t>
      </w:r>
      <w:r w:rsidRPr="00E30BED">
        <w:rPr>
          <w:rFonts w:eastAsia="Times New Roman"/>
          <w:szCs w:val="24"/>
        </w:rPr>
        <w:t xml:space="preserve">πουργοί </w:t>
      </w:r>
      <w:r>
        <w:rPr>
          <w:rFonts w:eastAsia="Times New Roman"/>
          <w:szCs w:val="24"/>
        </w:rPr>
        <w:t xml:space="preserve">γι’ </w:t>
      </w:r>
      <w:r w:rsidRPr="00E30BED">
        <w:rPr>
          <w:rFonts w:eastAsia="Times New Roman"/>
          <w:szCs w:val="24"/>
        </w:rPr>
        <w:t xml:space="preserve">αυτά τα άσχετα από την τέλεση των </w:t>
      </w:r>
      <w:r>
        <w:rPr>
          <w:rFonts w:eastAsia="Times New Roman"/>
          <w:szCs w:val="24"/>
        </w:rPr>
        <w:t>καθηκόντων</w:t>
      </w:r>
      <w:r w:rsidRPr="00E30BED">
        <w:rPr>
          <w:rFonts w:eastAsia="Times New Roman"/>
          <w:szCs w:val="24"/>
        </w:rPr>
        <w:t xml:space="preserve"> </w:t>
      </w:r>
      <w:r w:rsidRPr="00E30BED">
        <w:rPr>
          <w:rFonts w:eastAsia="Times New Roman"/>
          <w:szCs w:val="24"/>
        </w:rPr>
        <w:t>τους αδικήματα και να αποφασίσει μετά η πλειοψηφία</w:t>
      </w:r>
      <w:r>
        <w:rPr>
          <w:rFonts w:eastAsia="Times New Roman"/>
          <w:szCs w:val="24"/>
        </w:rPr>
        <w:t>,</w:t>
      </w:r>
      <w:r w:rsidRPr="00E30BED">
        <w:rPr>
          <w:rFonts w:eastAsia="Times New Roman"/>
          <w:szCs w:val="24"/>
        </w:rPr>
        <w:t xml:space="preserve"> αφού πρώτα </w:t>
      </w:r>
      <w:r>
        <w:rPr>
          <w:rFonts w:eastAsia="Times New Roman"/>
          <w:szCs w:val="24"/>
        </w:rPr>
        <w:t xml:space="preserve">γνωμοδοτήσει η </w:t>
      </w:r>
      <w:r>
        <w:rPr>
          <w:rFonts w:eastAsia="Times New Roman"/>
          <w:szCs w:val="24"/>
        </w:rPr>
        <w:t>ε</w:t>
      </w:r>
      <w:r w:rsidRPr="00E30BED">
        <w:rPr>
          <w:rFonts w:eastAsia="Times New Roman"/>
          <w:szCs w:val="24"/>
        </w:rPr>
        <w:t>πιτροπή αν υπάρχει πολιτική δίωξη ή λόγος γ</w:t>
      </w:r>
      <w:r w:rsidRPr="00E30BED">
        <w:rPr>
          <w:rFonts w:eastAsia="Times New Roman"/>
          <w:szCs w:val="24"/>
        </w:rPr>
        <w:t xml:space="preserve">ια να προστατευτεί ο </w:t>
      </w:r>
      <w:r>
        <w:rPr>
          <w:rFonts w:eastAsia="Times New Roman"/>
          <w:szCs w:val="24"/>
        </w:rPr>
        <w:t>Β</w:t>
      </w:r>
      <w:r w:rsidRPr="00E30BED">
        <w:rPr>
          <w:rFonts w:eastAsia="Times New Roman"/>
          <w:szCs w:val="24"/>
        </w:rPr>
        <w:t>ουλευτής</w:t>
      </w:r>
      <w:r>
        <w:rPr>
          <w:rFonts w:eastAsia="Times New Roman"/>
          <w:szCs w:val="24"/>
        </w:rPr>
        <w:t xml:space="preserve"> -και όχι </w:t>
      </w:r>
      <w:r w:rsidRPr="00E30BED">
        <w:rPr>
          <w:rFonts w:eastAsia="Times New Roman"/>
          <w:szCs w:val="24"/>
        </w:rPr>
        <w:t xml:space="preserve">ο </w:t>
      </w:r>
      <w:r>
        <w:rPr>
          <w:rFonts w:eastAsia="Times New Roman"/>
          <w:szCs w:val="24"/>
        </w:rPr>
        <w:t>Υ</w:t>
      </w:r>
      <w:r w:rsidRPr="00E30BED">
        <w:rPr>
          <w:rFonts w:eastAsia="Times New Roman"/>
          <w:szCs w:val="24"/>
        </w:rPr>
        <w:t>πουργός</w:t>
      </w:r>
      <w:r>
        <w:rPr>
          <w:rFonts w:eastAsia="Times New Roman"/>
          <w:szCs w:val="24"/>
        </w:rPr>
        <w:t>-</w:t>
      </w:r>
      <w:r w:rsidRPr="00E30BED">
        <w:rPr>
          <w:rFonts w:eastAsia="Times New Roman"/>
          <w:szCs w:val="24"/>
        </w:rPr>
        <w:t xml:space="preserve"> για τα αδικήματα αυτά </w:t>
      </w:r>
      <w:r>
        <w:rPr>
          <w:rFonts w:eastAsia="Times New Roman"/>
          <w:szCs w:val="24"/>
        </w:rPr>
        <w:t xml:space="preserve">για </w:t>
      </w:r>
      <w:r w:rsidRPr="00E30BED">
        <w:rPr>
          <w:rFonts w:eastAsia="Times New Roman"/>
          <w:szCs w:val="24"/>
        </w:rPr>
        <w:t>τα οποία χθες για μία ακόμη φορά</w:t>
      </w:r>
      <w:r>
        <w:rPr>
          <w:rFonts w:eastAsia="Times New Roman"/>
          <w:szCs w:val="24"/>
        </w:rPr>
        <w:t>,</w:t>
      </w:r>
      <w:r w:rsidRPr="00E30BED">
        <w:rPr>
          <w:rFonts w:eastAsia="Times New Roman"/>
          <w:szCs w:val="24"/>
        </w:rPr>
        <w:t xml:space="preserve"> </w:t>
      </w:r>
      <w:r>
        <w:rPr>
          <w:rFonts w:eastAsia="Times New Roman"/>
          <w:szCs w:val="24"/>
        </w:rPr>
        <w:t>δ</w:t>
      </w:r>
      <w:r w:rsidRPr="00E30BED">
        <w:rPr>
          <w:rFonts w:eastAsia="Times New Roman"/>
          <w:szCs w:val="24"/>
        </w:rPr>
        <w:t>υστυχώς</w:t>
      </w:r>
      <w:r>
        <w:rPr>
          <w:rFonts w:eastAsia="Times New Roman"/>
          <w:szCs w:val="24"/>
        </w:rPr>
        <w:t>,</w:t>
      </w:r>
      <w:r w:rsidRPr="00E30BED">
        <w:rPr>
          <w:rFonts w:eastAsia="Times New Roman"/>
          <w:szCs w:val="24"/>
        </w:rPr>
        <w:t xml:space="preserve"> η </w:t>
      </w:r>
      <w:r>
        <w:rPr>
          <w:rFonts w:eastAsia="Times New Roman"/>
          <w:szCs w:val="24"/>
        </w:rPr>
        <w:t>ε</w:t>
      </w:r>
      <w:r>
        <w:rPr>
          <w:rFonts w:eastAsia="Times New Roman"/>
          <w:szCs w:val="24"/>
        </w:rPr>
        <w:t>πιτροπή προστάτευσε Υ</w:t>
      </w:r>
      <w:r w:rsidRPr="00E30BED">
        <w:rPr>
          <w:rFonts w:eastAsia="Times New Roman"/>
          <w:szCs w:val="24"/>
        </w:rPr>
        <w:t>πουργούς</w:t>
      </w:r>
      <w:r>
        <w:rPr>
          <w:rFonts w:eastAsia="Times New Roman"/>
          <w:szCs w:val="24"/>
        </w:rPr>
        <w:t>.</w:t>
      </w:r>
    </w:p>
    <w:p w14:paraId="5CAF4415" w14:textId="77777777" w:rsidR="00A15929" w:rsidRDefault="00D001CD">
      <w:pPr>
        <w:spacing w:line="600" w:lineRule="auto"/>
        <w:ind w:firstLine="720"/>
        <w:jc w:val="both"/>
        <w:rPr>
          <w:rFonts w:eastAsia="Times New Roman"/>
          <w:szCs w:val="24"/>
        </w:rPr>
      </w:pPr>
      <w:r>
        <w:rPr>
          <w:rFonts w:eastAsia="Times New Roman"/>
          <w:szCs w:val="24"/>
        </w:rPr>
        <w:t>Αλ</w:t>
      </w:r>
      <w:r w:rsidRPr="00E30BED">
        <w:rPr>
          <w:rFonts w:eastAsia="Times New Roman"/>
          <w:szCs w:val="24"/>
        </w:rPr>
        <w:t>λά χθες είδαμε και κάτι ακόμα το οποίο δεν το είχαμε ξαναδεί</w:t>
      </w:r>
      <w:r>
        <w:rPr>
          <w:rFonts w:eastAsia="Times New Roman"/>
          <w:szCs w:val="24"/>
        </w:rPr>
        <w:t>.</w:t>
      </w:r>
      <w:r w:rsidRPr="00E30BED">
        <w:rPr>
          <w:rFonts w:eastAsia="Times New Roman"/>
          <w:szCs w:val="24"/>
        </w:rPr>
        <w:t xml:space="preserve"> </w:t>
      </w:r>
      <w:r>
        <w:rPr>
          <w:rFonts w:eastAsia="Times New Roman"/>
          <w:szCs w:val="24"/>
        </w:rPr>
        <w:t>Υ</w:t>
      </w:r>
      <w:r w:rsidRPr="00E30BED">
        <w:rPr>
          <w:rFonts w:eastAsia="Times New Roman"/>
          <w:szCs w:val="24"/>
        </w:rPr>
        <w:t xml:space="preserve">πουργός που δεν </w:t>
      </w:r>
      <w:r>
        <w:rPr>
          <w:rFonts w:eastAsia="Times New Roman"/>
          <w:szCs w:val="24"/>
        </w:rPr>
        <w:t xml:space="preserve">εμφανίστηκε, που </w:t>
      </w:r>
      <w:r>
        <w:rPr>
          <w:rFonts w:eastAsia="Times New Roman"/>
          <w:szCs w:val="24"/>
        </w:rPr>
        <w:t>δεν επικαλέστηκε τη</w:t>
      </w:r>
      <w:r w:rsidRPr="00E30BED">
        <w:rPr>
          <w:rFonts w:eastAsia="Times New Roman"/>
          <w:szCs w:val="24"/>
        </w:rPr>
        <w:t xml:space="preserve"> σύνδεση του φερόμενου αδικήματος με την άσκηση των υπουργικών του καθηκόντων</w:t>
      </w:r>
      <w:r>
        <w:rPr>
          <w:rFonts w:eastAsia="Times New Roman"/>
          <w:szCs w:val="24"/>
        </w:rPr>
        <w:t>,</w:t>
      </w:r>
      <w:r w:rsidRPr="00E30BED">
        <w:rPr>
          <w:rFonts w:eastAsia="Times New Roman"/>
          <w:szCs w:val="24"/>
        </w:rPr>
        <w:t xml:space="preserve"> που δεν συνέδεσε την τέλεση αυτού του αδικήματος</w:t>
      </w:r>
      <w:r>
        <w:rPr>
          <w:rFonts w:eastAsia="Times New Roman"/>
          <w:szCs w:val="24"/>
        </w:rPr>
        <w:t>, όπως φέρετ</w:t>
      </w:r>
      <w:r w:rsidRPr="00E30BED">
        <w:rPr>
          <w:rFonts w:eastAsia="Times New Roman"/>
          <w:szCs w:val="24"/>
        </w:rPr>
        <w:t>αι ότι το έκανε</w:t>
      </w:r>
      <w:r>
        <w:rPr>
          <w:rFonts w:eastAsia="Times New Roman"/>
          <w:szCs w:val="24"/>
        </w:rPr>
        <w:t>,</w:t>
      </w:r>
      <w:r w:rsidRPr="00E30BED">
        <w:rPr>
          <w:rFonts w:eastAsia="Times New Roman"/>
          <w:szCs w:val="24"/>
        </w:rPr>
        <w:t xml:space="preserve"> σε σχέση με πολιτική δίωξη </w:t>
      </w:r>
      <w:r>
        <w:rPr>
          <w:rFonts w:eastAsia="Times New Roman"/>
          <w:szCs w:val="24"/>
        </w:rPr>
        <w:t xml:space="preserve">ή </w:t>
      </w:r>
      <w:r w:rsidRPr="00E30BED">
        <w:rPr>
          <w:rFonts w:eastAsia="Times New Roman"/>
          <w:szCs w:val="24"/>
        </w:rPr>
        <w:t>πολιτικούς λόγους</w:t>
      </w:r>
      <w:r>
        <w:rPr>
          <w:rFonts w:eastAsia="Times New Roman"/>
          <w:szCs w:val="24"/>
        </w:rPr>
        <w:t>,</w:t>
      </w:r>
      <w:r w:rsidRPr="00E30BED">
        <w:rPr>
          <w:rFonts w:eastAsia="Times New Roman"/>
          <w:szCs w:val="24"/>
        </w:rPr>
        <w:t xml:space="preserve"> να </w:t>
      </w:r>
      <w:r>
        <w:rPr>
          <w:rFonts w:eastAsia="Times New Roman"/>
          <w:szCs w:val="24"/>
        </w:rPr>
        <w:t>τυγχάνει</w:t>
      </w:r>
      <w:r w:rsidRPr="00E30BED">
        <w:rPr>
          <w:rFonts w:eastAsia="Times New Roman"/>
          <w:szCs w:val="24"/>
        </w:rPr>
        <w:t xml:space="preserve"> πάλι της προστασίας τ</w:t>
      </w:r>
      <w:r w:rsidRPr="00E30BED">
        <w:rPr>
          <w:rFonts w:eastAsia="Times New Roman"/>
          <w:szCs w:val="24"/>
        </w:rPr>
        <w:t xml:space="preserve">ης </w:t>
      </w:r>
      <w:r>
        <w:rPr>
          <w:rFonts w:eastAsia="Times New Roman"/>
          <w:szCs w:val="24"/>
        </w:rPr>
        <w:t>Π</w:t>
      </w:r>
      <w:r w:rsidRPr="00E30BED">
        <w:rPr>
          <w:rFonts w:eastAsia="Times New Roman"/>
          <w:szCs w:val="24"/>
        </w:rPr>
        <w:t>λειοψηφίας</w:t>
      </w:r>
      <w:r>
        <w:rPr>
          <w:rFonts w:eastAsia="Times New Roman"/>
          <w:szCs w:val="24"/>
        </w:rPr>
        <w:t>. Υ</w:t>
      </w:r>
      <w:r w:rsidRPr="00E30BED">
        <w:rPr>
          <w:rFonts w:eastAsia="Times New Roman"/>
          <w:szCs w:val="24"/>
        </w:rPr>
        <w:t xml:space="preserve">πουργός που δεν συνέδεσε την τέλεση του αδικήματος με την άσκηση των υπουργικών </w:t>
      </w:r>
      <w:r>
        <w:rPr>
          <w:rFonts w:eastAsia="Times New Roman"/>
          <w:szCs w:val="24"/>
        </w:rPr>
        <w:t xml:space="preserve">του </w:t>
      </w:r>
      <w:r w:rsidRPr="00E30BED">
        <w:rPr>
          <w:rFonts w:eastAsia="Times New Roman"/>
          <w:szCs w:val="24"/>
        </w:rPr>
        <w:t>καθηκόντων</w:t>
      </w:r>
      <w:r>
        <w:rPr>
          <w:rFonts w:eastAsia="Times New Roman"/>
          <w:szCs w:val="24"/>
        </w:rPr>
        <w:t>,</w:t>
      </w:r>
      <w:r w:rsidRPr="00E30BED">
        <w:rPr>
          <w:rFonts w:eastAsia="Times New Roman"/>
          <w:szCs w:val="24"/>
        </w:rPr>
        <w:t xml:space="preserve"> απλά και μόνο </w:t>
      </w:r>
      <w:r>
        <w:rPr>
          <w:rFonts w:eastAsia="Times New Roman"/>
          <w:szCs w:val="24"/>
        </w:rPr>
        <w:t xml:space="preserve">επειδή </w:t>
      </w:r>
      <w:r w:rsidRPr="00E30BED">
        <w:rPr>
          <w:rFonts w:eastAsia="Times New Roman"/>
          <w:szCs w:val="24"/>
        </w:rPr>
        <w:t>ήταν Υπουργός της Κυβέρνησης ΣΥΡΙΖΑ</w:t>
      </w:r>
      <w:r>
        <w:rPr>
          <w:rFonts w:eastAsia="Times New Roman"/>
          <w:szCs w:val="24"/>
        </w:rPr>
        <w:t>,</w:t>
      </w:r>
      <w:r w:rsidRPr="00E30BED">
        <w:rPr>
          <w:rFonts w:eastAsia="Times New Roman"/>
          <w:szCs w:val="24"/>
        </w:rPr>
        <w:t xml:space="preserve"> χθες για μία ακόμη φορά </w:t>
      </w:r>
      <w:r>
        <w:rPr>
          <w:rFonts w:eastAsia="Times New Roman"/>
          <w:szCs w:val="24"/>
        </w:rPr>
        <w:t xml:space="preserve">προστατεύτηκε. </w:t>
      </w:r>
    </w:p>
    <w:p w14:paraId="5CAF4416" w14:textId="77777777" w:rsidR="00A15929" w:rsidRDefault="00D001CD">
      <w:pPr>
        <w:spacing w:line="600" w:lineRule="auto"/>
        <w:ind w:firstLine="720"/>
        <w:jc w:val="both"/>
        <w:rPr>
          <w:rFonts w:eastAsia="Times New Roman"/>
          <w:szCs w:val="24"/>
        </w:rPr>
      </w:pPr>
      <w:r>
        <w:rPr>
          <w:rFonts w:eastAsia="Times New Roman"/>
          <w:szCs w:val="24"/>
        </w:rPr>
        <w:t>Αυτή η υποκρισία, κυρία Π</w:t>
      </w:r>
      <w:r w:rsidRPr="00E30BED">
        <w:rPr>
          <w:rFonts w:eastAsia="Times New Roman"/>
          <w:szCs w:val="24"/>
        </w:rPr>
        <w:t>ρόεδρε</w:t>
      </w:r>
      <w:r>
        <w:rPr>
          <w:rFonts w:eastAsia="Times New Roman"/>
          <w:szCs w:val="24"/>
        </w:rPr>
        <w:t>, πρέπει να τε</w:t>
      </w:r>
      <w:r>
        <w:rPr>
          <w:rFonts w:eastAsia="Times New Roman"/>
          <w:szCs w:val="24"/>
        </w:rPr>
        <w:t>λειώνει. Δ</w:t>
      </w:r>
      <w:r w:rsidRPr="00E30BED">
        <w:rPr>
          <w:rFonts w:eastAsia="Times New Roman"/>
          <w:szCs w:val="24"/>
        </w:rPr>
        <w:t xml:space="preserve">εν μπορούμε να </w:t>
      </w:r>
      <w:proofErr w:type="spellStart"/>
      <w:r>
        <w:rPr>
          <w:rFonts w:eastAsia="Times New Roman"/>
          <w:szCs w:val="24"/>
        </w:rPr>
        <w:t>εργαλειοποιούμε</w:t>
      </w:r>
      <w:proofErr w:type="spellEnd"/>
      <w:r w:rsidRPr="00E30BED">
        <w:rPr>
          <w:rFonts w:eastAsia="Times New Roman"/>
          <w:szCs w:val="24"/>
        </w:rPr>
        <w:t xml:space="preserve"> αυτ</w:t>
      </w:r>
      <w:r>
        <w:rPr>
          <w:rFonts w:eastAsia="Times New Roman"/>
          <w:szCs w:val="24"/>
        </w:rPr>
        <w:t>ές</w:t>
      </w:r>
      <w:r w:rsidRPr="00E30BED">
        <w:rPr>
          <w:rFonts w:eastAsia="Times New Roman"/>
          <w:szCs w:val="24"/>
        </w:rPr>
        <w:t xml:space="preserve"> τις τόσ</w:t>
      </w:r>
      <w:r>
        <w:rPr>
          <w:rFonts w:eastAsia="Times New Roman"/>
          <w:szCs w:val="24"/>
        </w:rPr>
        <w:t>ο</w:t>
      </w:r>
      <w:r w:rsidRPr="00E30BED">
        <w:rPr>
          <w:rFonts w:eastAsia="Times New Roman"/>
          <w:szCs w:val="24"/>
        </w:rPr>
        <w:t xml:space="preserve"> </w:t>
      </w:r>
      <w:r>
        <w:rPr>
          <w:rFonts w:eastAsia="Times New Roman"/>
          <w:szCs w:val="24"/>
        </w:rPr>
        <w:t>σοβαρές</w:t>
      </w:r>
      <w:r w:rsidRPr="00E30BED">
        <w:rPr>
          <w:rFonts w:eastAsia="Times New Roman"/>
          <w:szCs w:val="24"/>
        </w:rPr>
        <w:t xml:space="preserve"> διατάξεις και ανάλογα με την περίπτωση να αποφασίζει η </w:t>
      </w:r>
      <w:r>
        <w:rPr>
          <w:rFonts w:eastAsia="Times New Roman"/>
          <w:szCs w:val="24"/>
        </w:rPr>
        <w:t>π</w:t>
      </w:r>
      <w:r w:rsidRPr="00E30BED">
        <w:rPr>
          <w:rFonts w:eastAsia="Times New Roman"/>
          <w:szCs w:val="24"/>
        </w:rPr>
        <w:t>λειοψηφία</w:t>
      </w:r>
      <w:r>
        <w:rPr>
          <w:rFonts w:eastAsia="Times New Roman"/>
          <w:szCs w:val="24"/>
        </w:rPr>
        <w:t>.</w:t>
      </w:r>
    </w:p>
    <w:p w14:paraId="5CAF4417" w14:textId="77777777" w:rsidR="00A15929" w:rsidRDefault="00D001CD">
      <w:pPr>
        <w:spacing w:line="600" w:lineRule="auto"/>
        <w:ind w:firstLine="720"/>
        <w:jc w:val="both"/>
        <w:rPr>
          <w:rFonts w:eastAsia="Times New Roman"/>
          <w:szCs w:val="24"/>
        </w:rPr>
      </w:pPr>
      <w:r>
        <w:rPr>
          <w:rFonts w:eastAsia="Times New Roman"/>
          <w:szCs w:val="24"/>
        </w:rPr>
        <w:lastRenderedPageBreak/>
        <w:t>Η</w:t>
      </w:r>
      <w:r w:rsidRPr="00E30BED">
        <w:rPr>
          <w:rFonts w:eastAsia="Times New Roman"/>
          <w:szCs w:val="24"/>
        </w:rPr>
        <w:t xml:space="preserve"> Νέα Δημοκρατία πάντα ήταν υπέρ της διαφάνειας</w:t>
      </w:r>
      <w:r>
        <w:rPr>
          <w:rFonts w:eastAsia="Times New Roman"/>
          <w:szCs w:val="24"/>
        </w:rPr>
        <w:t>,</w:t>
      </w:r>
      <w:r w:rsidRPr="00E30BED">
        <w:rPr>
          <w:rFonts w:eastAsia="Times New Roman"/>
          <w:szCs w:val="24"/>
        </w:rPr>
        <w:t xml:space="preserve"> </w:t>
      </w:r>
      <w:r>
        <w:rPr>
          <w:rFonts w:eastAsia="Times New Roman"/>
          <w:szCs w:val="24"/>
        </w:rPr>
        <w:t>σ</w:t>
      </w:r>
      <w:r w:rsidRPr="00E30BED">
        <w:rPr>
          <w:rFonts w:eastAsia="Times New Roman"/>
          <w:szCs w:val="24"/>
        </w:rPr>
        <w:t>ε κάθε περίπτωση</w:t>
      </w:r>
      <w:r>
        <w:rPr>
          <w:rFonts w:eastAsia="Times New Roman"/>
          <w:szCs w:val="24"/>
        </w:rPr>
        <w:t>.</w:t>
      </w:r>
      <w:r w:rsidRPr="00E30BED">
        <w:rPr>
          <w:rFonts w:eastAsia="Times New Roman"/>
          <w:szCs w:val="24"/>
        </w:rPr>
        <w:t xml:space="preserve"> </w:t>
      </w:r>
      <w:r>
        <w:rPr>
          <w:rFonts w:eastAsia="Times New Roman"/>
          <w:szCs w:val="24"/>
        </w:rPr>
        <w:t>Υπερψηφίσαμε</w:t>
      </w:r>
      <w:r w:rsidRPr="00E30BED">
        <w:rPr>
          <w:rFonts w:eastAsia="Times New Roman"/>
          <w:szCs w:val="24"/>
        </w:rPr>
        <w:t xml:space="preserve"> πάντα όλες τις προτάσεις που </w:t>
      </w:r>
      <w:r>
        <w:rPr>
          <w:rFonts w:eastAsia="Times New Roman"/>
          <w:szCs w:val="24"/>
        </w:rPr>
        <w:t xml:space="preserve">έγιναν </w:t>
      </w:r>
      <w:r w:rsidRPr="00E30BED">
        <w:rPr>
          <w:rFonts w:eastAsia="Times New Roman"/>
          <w:szCs w:val="24"/>
        </w:rPr>
        <w:t>για σύστ</w:t>
      </w:r>
      <w:r w:rsidRPr="00E30BED">
        <w:rPr>
          <w:rFonts w:eastAsia="Times New Roman"/>
          <w:szCs w:val="24"/>
        </w:rPr>
        <w:t xml:space="preserve">αση </w:t>
      </w:r>
      <w:r>
        <w:rPr>
          <w:rFonts w:eastAsia="Times New Roman"/>
          <w:szCs w:val="24"/>
        </w:rPr>
        <w:t xml:space="preserve">εξεταστικών </w:t>
      </w:r>
      <w:r w:rsidRPr="00E30BED">
        <w:rPr>
          <w:rFonts w:eastAsia="Times New Roman"/>
          <w:szCs w:val="24"/>
        </w:rPr>
        <w:t xml:space="preserve">επιτροπών </w:t>
      </w:r>
      <w:r>
        <w:rPr>
          <w:rFonts w:eastAsia="Times New Roman"/>
          <w:szCs w:val="24"/>
        </w:rPr>
        <w:t xml:space="preserve">και προανακριτής όταν χρειάστηκε, πράγμα το οποίο δεν </w:t>
      </w:r>
      <w:r w:rsidRPr="00E30BED">
        <w:rPr>
          <w:rFonts w:eastAsia="Times New Roman"/>
          <w:szCs w:val="24"/>
        </w:rPr>
        <w:t>έκανε ποτέ η πλειοψηφία του ΣΥΡΙΖΑ</w:t>
      </w:r>
      <w:r>
        <w:rPr>
          <w:rFonts w:eastAsia="Times New Roman"/>
          <w:szCs w:val="24"/>
        </w:rPr>
        <w:t>.</w:t>
      </w:r>
    </w:p>
    <w:p w14:paraId="5CAF4418" w14:textId="77777777" w:rsidR="00A15929" w:rsidRDefault="00D001CD">
      <w:pPr>
        <w:spacing w:line="600" w:lineRule="auto"/>
        <w:ind w:firstLine="720"/>
        <w:jc w:val="both"/>
        <w:rPr>
          <w:rFonts w:eastAsia="Times New Roman"/>
          <w:szCs w:val="24"/>
        </w:rPr>
      </w:pPr>
      <w:r>
        <w:rPr>
          <w:rFonts w:eastAsia="Times New Roman"/>
          <w:szCs w:val="24"/>
        </w:rPr>
        <w:t>Ν</w:t>
      </w:r>
      <w:r w:rsidRPr="00E30BED">
        <w:rPr>
          <w:rFonts w:eastAsia="Times New Roman"/>
          <w:szCs w:val="24"/>
        </w:rPr>
        <w:t xml:space="preserve">ομίζω ότι σήμερα το σκάνδαλο το οποίο απομένει στη </w:t>
      </w:r>
      <w:r>
        <w:rPr>
          <w:rFonts w:eastAsia="Times New Roman"/>
          <w:szCs w:val="24"/>
        </w:rPr>
        <w:t>σ</w:t>
      </w:r>
      <w:r w:rsidRPr="00E30BED">
        <w:rPr>
          <w:rFonts w:eastAsia="Times New Roman"/>
          <w:szCs w:val="24"/>
        </w:rPr>
        <w:t>υνείδηση του ελληνικού λαού</w:t>
      </w:r>
      <w:r>
        <w:rPr>
          <w:rFonts w:eastAsia="Times New Roman"/>
          <w:szCs w:val="24"/>
        </w:rPr>
        <w:t>,</w:t>
      </w:r>
      <w:r w:rsidRPr="00E30BED">
        <w:rPr>
          <w:rFonts w:eastAsia="Times New Roman"/>
          <w:szCs w:val="24"/>
        </w:rPr>
        <w:t xml:space="preserve"> είναι αυτή η διπρόσωπη παρουσία της </w:t>
      </w:r>
      <w:r>
        <w:rPr>
          <w:rFonts w:eastAsia="Times New Roman"/>
          <w:szCs w:val="24"/>
        </w:rPr>
        <w:t>Πλειοψηφίας, μια</w:t>
      </w:r>
      <w:r w:rsidRPr="00E30BED">
        <w:rPr>
          <w:rFonts w:eastAsia="Times New Roman"/>
          <w:szCs w:val="24"/>
        </w:rPr>
        <w:t xml:space="preserve"> παρουσία </w:t>
      </w:r>
      <w:r>
        <w:rPr>
          <w:rFonts w:eastAsia="Times New Roman"/>
          <w:szCs w:val="24"/>
        </w:rPr>
        <w:t>την οποία να είστε σίγουροι ότι την έχει αντιληφθεί ο ελληνικός λ</w:t>
      </w:r>
      <w:r w:rsidRPr="00E30BED">
        <w:rPr>
          <w:rFonts w:eastAsia="Times New Roman"/>
          <w:szCs w:val="24"/>
        </w:rPr>
        <w:t>αός και όταν χρειαστεί θα πάρει την απάντησ</w:t>
      </w:r>
      <w:r>
        <w:rPr>
          <w:rFonts w:eastAsia="Times New Roman"/>
          <w:szCs w:val="24"/>
        </w:rPr>
        <w:t>ή</w:t>
      </w:r>
      <w:r w:rsidRPr="00E30BED">
        <w:rPr>
          <w:rFonts w:eastAsia="Times New Roman"/>
          <w:szCs w:val="24"/>
        </w:rPr>
        <w:t xml:space="preserve"> της</w:t>
      </w:r>
      <w:r>
        <w:rPr>
          <w:rFonts w:eastAsia="Times New Roman"/>
          <w:szCs w:val="24"/>
        </w:rPr>
        <w:t>.</w:t>
      </w:r>
    </w:p>
    <w:p w14:paraId="5CAF4419" w14:textId="77777777" w:rsidR="00A15929" w:rsidRDefault="00D001CD">
      <w:pPr>
        <w:spacing w:line="600" w:lineRule="auto"/>
        <w:ind w:firstLine="720"/>
        <w:jc w:val="both"/>
        <w:rPr>
          <w:rFonts w:eastAsia="Times New Roman"/>
          <w:szCs w:val="24"/>
        </w:rPr>
      </w:pPr>
      <w:r w:rsidRPr="00E30BED">
        <w:rPr>
          <w:rFonts w:eastAsia="Times New Roman"/>
          <w:szCs w:val="24"/>
        </w:rPr>
        <w:t>Ευχαριστώ</w:t>
      </w:r>
      <w:r>
        <w:rPr>
          <w:rFonts w:eastAsia="Times New Roman"/>
          <w:szCs w:val="24"/>
        </w:rPr>
        <w:t>,</w:t>
      </w:r>
      <w:r w:rsidRPr="00E30BED">
        <w:rPr>
          <w:rFonts w:eastAsia="Times New Roman"/>
          <w:szCs w:val="24"/>
        </w:rPr>
        <w:t xml:space="preserve"> κυρία </w:t>
      </w:r>
      <w:r>
        <w:rPr>
          <w:rFonts w:eastAsia="Times New Roman"/>
          <w:szCs w:val="24"/>
        </w:rPr>
        <w:t>Πρόεδρε.</w:t>
      </w:r>
    </w:p>
    <w:p w14:paraId="5CAF441A" w14:textId="77777777" w:rsidR="00A15929" w:rsidRDefault="00D001CD">
      <w:pPr>
        <w:tabs>
          <w:tab w:val="left" w:pos="3189"/>
          <w:tab w:val="center" w:pos="4513"/>
        </w:tabs>
        <w:spacing w:line="600" w:lineRule="auto"/>
        <w:ind w:firstLine="709"/>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5CAF441B" w14:textId="77777777" w:rsidR="00A15929" w:rsidRDefault="00D001CD">
      <w:pPr>
        <w:spacing w:line="600" w:lineRule="auto"/>
        <w:ind w:firstLine="720"/>
        <w:jc w:val="both"/>
        <w:rPr>
          <w:rFonts w:eastAsia="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Κύριε Γ</w:t>
      </w:r>
      <w:r>
        <w:rPr>
          <w:rFonts w:eastAsia="Times New Roman" w:cs="Times New Roman"/>
          <w:szCs w:val="24"/>
        </w:rPr>
        <w:t>εωργαντά, ν</w:t>
      </w:r>
      <w:r w:rsidRPr="00E30BED">
        <w:rPr>
          <w:rFonts w:eastAsia="Times New Roman"/>
          <w:szCs w:val="24"/>
        </w:rPr>
        <w:t xml:space="preserve">ομίζω ότι στην </w:t>
      </w:r>
      <w:r>
        <w:rPr>
          <w:rFonts w:eastAsia="Times New Roman"/>
          <w:szCs w:val="24"/>
        </w:rPr>
        <w:t>Ε</w:t>
      </w:r>
      <w:r w:rsidRPr="00E30BED">
        <w:rPr>
          <w:rFonts w:eastAsia="Times New Roman"/>
          <w:szCs w:val="24"/>
        </w:rPr>
        <w:t xml:space="preserve">πιτροπή </w:t>
      </w:r>
      <w:r>
        <w:rPr>
          <w:rFonts w:eastAsia="Times New Roman"/>
          <w:szCs w:val="24"/>
        </w:rPr>
        <w:t>Δ</w:t>
      </w:r>
      <w:r w:rsidRPr="00E30BED">
        <w:rPr>
          <w:rFonts w:eastAsia="Times New Roman"/>
          <w:szCs w:val="24"/>
        </w:rPr>
        <w:t>εοντολογίας ανταλλάχτηκαν κάποια επιχειρήματα</w:t>
      </w:r>
      <w:r>
        <w:rPr>
          <w:rFonts w:eastAsia="Times New Roman"/>
          <w:szCs w:val="24"/>
        </w:rPr>
        <w:t>.</w:t>
      </w:r>
      <w:r w:rsidRPr="00E30BED">
        <w:rPr>
          <w:rFonts w:eastAsia="Times New Roman"/>
          <w:szCs w:val="24"/>
        </w:rPr>
        <w:t xml:space="preserve"> </w:t>
      </w:r>
      <w:r>
        <w:rPr>
          <w:rFonts w:eastAsia="Times New Roman"/>
          <w:szCs w:val="24"/>
        </w:rPr>
        <w:t>Δ</w:t>
      </w:r>
      <w:r w:rsidRPr="00E30BED">
        <w:rPr>
          <w:rFonts w:eastAsia="Times New Roman"/>
          <w:szCs w:val="24"/>
        </w:rPr>
        <w:t>εν μπορούμε να την αναπαράγουμε εδώ</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xml:space="preserve">, τα είπατε. </w:t>
      </w:r>
    </w:p>
    <w:p w14:paraId="5CAF441C" w14:textId="77777777" w:rsidR="00A15929" w:rsidRDefault="00D001CD">
      <w:pPr>
        <w:spacing w:line="600" w:lineRule="auto"/>
        <w:ind w:firstLine="720"/>
        <w:jc w:val="both"/>
        <w:rPr>
          <w:rFonts w:eastAsia="Times New Roman"/>
          <w:szCs w:val="24"/>
        </w:rPr>
      </w:pPr>
      <w:r w:rsidRPr="00866B28">
        <w:rPr>
          <w:rFonts w:eastAsia="Times New Roman"/>
          <w:b/>
          <w:szCs w:val="24"/>
        </w:rPr>
        <w:t>ΓΕΩΡΓΙΟΣ ΓΕΩΡΓΑΝΤΑΣ:</w:t>
      </w:r>
      <w:r>
        <w:rPr>
          <w:rFonts w:eastAsia="Times New Roman"/>
          <w:szCs w:val="24"/>
        </w:rPr>
        <w:t xml:space="preserve"> Την υποκρισία ήθελα να καταδείξω, κυρία Πρόεδρε. Σχολιασμό στην τοποθέτησή μου θα </w:t>
      </w:r>
      <w:r>
        <w:rPr>
          <w:rFonts w:eastAsia="Times New Roman"/>
          <w:szCs w:val="24"/>
        </w:rPr>
        <w:t>κάνετε;</w:t>
      </w:r>
    </w:p>
    <w:p w14:paraId="5CAF441D" w14:textId="77777777" w:rsidR="00A15929" w:rsidRDefault="00D001CD">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w:t>
      </w:r>
      <w:proofErr w:type="spellStart"/>
      <w:r>
        <w:rPr>
          <w:rFonts w:eastAsia="Times New Roman" w:cs="Times New Roman"/>
          <w:szCs w:val="24"/>
        </w:rPr>
        <w:t>Παφίλης</w:t>
      </w:r>
      <w:proofErr w:type="spellEnd"/>
      <w:r>
        <w:rPr>
          <w:rFonts w:eastAsia="Times New Roman" w:cs="Times New Roman"/>
          <w:szCs w:val="24"/>
        </w:rPr>
        <w:t>, για πέντε λεπτά.</w:t>
      </w:r>
    </w:p>
    <w:p w14:paraId="5CAF441E" w14:textId="77777777" w:rsidR="00A15929" w:rsidRDefault="00D001CD">
      <w:pPr>
        <w:spacing w:line="600" w:lineRule="auto"/>
        <w:ind w:firstLine="720"/>
        <w:jc w:val="both"/>
        <w:rPr>
          <w:rFonts w:eastAsia="Times New Roman"/>
          <w:szCs w:val="24"/>
        </w:rPr>
      </w:pPr>
      <w:r w:rsidRPr="00866B28">
        <w:rPr>
          <w:rFonts w:eastAsia="Times New Roman"/>
          <w:b/>
          <w:szCs w:val="24"/>
        </w:rPr>
        <w:lastRenderedPageBreak/>
        <w:t>ΑΘΑΝΑΣΙΟΣ ΠΑΦΙΛΗΣ:</w:t>
      </w:r>
      <w:r>
        <w:rPr>
          <w:rFonts w:eastAsia="Times New Roman"/>
          <w:szCs w:val="24"/>
        </w:rPr>
        <w:t xml:space="preserve"> Επειδή </w:t>
      </w:r>
      <w:r w:rsidRPr="00E30BED">
        <w:rPr>
          <w:rFonts w:eastAsia="Times New Roman"/>
          <w:szCs w:val="24"/>
        </w:rPr>
        <w:t>άρχισε η συζήτηση για το</w:t>
      </w:r>
      <w:r>
        <w:rPr>
          <w:rFonts w:eastAsia="Times New Roman"/>
          <w:szCs w:val="24"/>
        </w:rPr>
        <w:t>ν</w:t>
      </w:r>
      <w:r w:rsidRPr="00E30BED">
        <w:rPr>
          <w:rFonts w:eastAsia="Times New Roman"/>
          <w:szCs w:val="24"/>
        </w:rPr>
        <w:t xml:space="preserve"> νόμο περί ευθύνης </w:t>
      </w:r>
      <w:r>
        <w:rPr>
          <w:rFonts w:eastAsia="Times New Roman"/>
          <w:szCs w:val="24"/>
        </w:rPr>
        <w:t>Υ</w:t>
      </w:r>
      <w:r w:rsidRPr="00E30BED">
        <w:rPr>
          <w:rFonts w:eastAsia="Times New Roman"/>
          <w:szCs w:val="24"/>
        </w:rPr>
        <w:t>πουργών και επειδή κόπτεστε οι πάντες γι</w:t>
      </w:r>
      <w:r>
        <w:rPr>
          <w:rFonts w:eastAsia="Times New Roman"/>
          <w:szCs w:val="24"/>
        </w:rPr>
        <w:t>’</w:t>
      </w:r>
      <w:r w:rsidRPr="00E30BED">
        <w:rPr>
          <w:rFonts w:eastAsia="Times New Roman"/>
          <w:szCs w:val="24"/>
        </w:rPr>
        <w:t xml:space="preserve"> αυτόν τον άθλιο νόμο</w:t>
      </w:r>
      <w:r>
        <w:rPr>
          <w:rFonts w:eastAsia="Times New Roman"/>
          <w:szCs w:val="24"/>
        </w:rPr>
        <w:t>,</w:t>
      </w:r>
      <w:r w:rsidRPr="00E30BED">
        <w:rPr>
          <w:rFonts w:eastAsia="Times New Roman"/>
          <w:szCs w:val="24"/>
        </w:rPr>
        <w:t xml:space="preserve"> κατά τη διαδικασία της </w:t>
      </w:r>
      <w:r>
        <w:rPr>
          <w:rFonts w:eastAsia="Times New Roman"/>
          <w:szCs w:val="24"/>
        </w:rPr>
        <w:t>σ</w:t>
      </w:r>
      <w:r w:rsidRPr="00E30BED">
        <w:rPr>
          <w:rFonts w:eastAsia="Times New Roman"/>
          <w:szCs w:val="24"/>
        </w:rPr>
        <w:t xml:space="preserve">υνταγματικής </w:t>
      </w:r>
      <w:r>
        <w:rPr>
          <w:rFonts w:eastAsia="Times New Roman"/>
          <w:szCs w:val="24"/>
        </w:rPr>
        <w:t>Α</w:t>
      </w:r>
      <w:r w:rsidRPr="00E30BED">
        <w:rPr>
          <w:rFonts w:eastAsia="Times New Roman"/>
          <w:szCs w:val="24"/>
        </w:rPr>
        <w:t xml:space="preserve">ναθεώρησης </w:t>
      </w:r>
      <w:r>
        <w:rPr>
          <w:rFonts w:eastAsia="Times New Roman"/>
          <w:szCs w:val="24"/>
        </w:rPr>
        <w:t xml:space="preserve">το Κομμουνιστικό Κόμμα </w:t>
      </w:r>
      <w:r w:rsidRPr="00E30BED">
        <w:rPr>
          <w:rFonts w:eastAsia="Times New Roman"/>
          <w:szCs w:val="24"/>
        </w:rPr>
        <w:t>Ελλάδας</w:t>
      </w:r>
      <w:r>
        <w:rPr>
          <w:rFonts w:eastAsia="Times New Roman"/>
          <w:szCs w:val="24"/>
        </w:rPr>
        <w:t>,</w:t>
      </w:r>
      <w:r w:rsidRPr="00E30BED">
        <w:rPr>
          <w:rFonts w:eastAsia="Times New Roman"/>
          <w:szCs w:val="24"/>
        </w:rPr>
        <w:t xml:space="preserve"> μεταξύ των άλλων προτάσεων</w:t>
      </w:r>
      <w:r>
        <w:rPr>
          <w:rFonts w:eastAsia="Times New Roman"/>
          <w:szCs w:val="24"/>
        </w:rPr>
        <w:t>,</w:t>
      </w:r>
      <w:r w:rsidRPr="00E30BED">
        <w:rPr>
          <w:rFonts w:eastAsia="Times New Roman"/>
          <w:szCs w:val="24"/>
        </w:rPr>
        <w:t xml:space="preserve"> κατέθεσε και πρόταση </w:t>
      </w:r>
      <w:r>
        <w:rPr>
          <w:rFonts w:eastAsia="Times New Roman"/>
          <w:szCs w:val="24"/>
        </w:rPr>
        <w:t>για την πλήρη</w:t>
      </w:r>
      <w:r w:rsidRPr="00E30BED">
        <w:rPr>
          <w:rFonts w:eastAsia="Times New Roman"/>
          <w:szCs w:val="24"/>
        </w:rPr>
        <w:t xml:space="preserve"> </w:t>
      </w:r>
      <w:r>
        <w:rPr>
          <w:rFonts w:eastAsia="Times New Roman"/>
          <w:szCs w:val="24"/>
        </w:rPr>
        <w:t>κατάργηση αυτού του</w:t>
      </w:r>
      <w:r w:rsidRPr="00E30BED">
        <w:rPr>
          <w:rFonts w:eastAsia="Times New Roman"/>
          <w:szCs w:val="24"/>
        </w:rPr>
        <w:t xml:space="preserve"> επαίσχυντου νόμου</w:t>
      </w:r>
      <w:r>
        <w:rPr>
          <w:rFonts w:eastAsia="Times New Roman"/>
          <w:szCs w:val="24"/>
        </w:rPr>
        <w:t xml:space="preserve"> και όχι για μερικά, όπως ειπώθηκε πριν,</w:t>
      </w:r>
      <w:r w:rsidRPr="00E30BED">
        <w:rPr>
          <w:rFonts w:eastAsia="Times New Roman"/>
          <w:szCs w:val="24"/>
        </w:rPr>
        <w:t xml:space="preserve"> </w:t>
      </w:r>
      <w:r>
        <w:rPr>
          <w:rFonts w:eastAsia="Times New Roman"/>
          <w:szCs w:val="24"/>
        </w:rPr>
        <w:t>ώ</w:t>
      </w:r>
      <w:r w:rsidRPr="00E30BED">
        <w:rPr>
          <w:rFonts w:eastAsia="Times New Roman"/>
          <w:szCs w:val="24"/>
        </w:rPr>
        <w:t xml:space="preserve">στε οι Υπουργοί </w:t>
      </w:r>
      <w:r>
        <w:rPr>
          <w:rFonts w:eastAsia="Times New Roman"/>
          <w:szCs w:val="24"/>
        </w:rPr>
        <w:t xml:space="preserve">να αντιμετωπίζονται </w:t>
      </w:r>
      <w:r w:rsidRPr="00E30BED">
        <w:rPr>
          <w:rFonts w:eastAsia="Times New Roman"/>
          <w:szCs w:val="24"/>
        </w:rPr>
        <w:t xml:space="preserve">για όλα τα αδικήματα </w:t>
      </w:r>
      <w:r w:rsidRPr="00E30BED">
        <w:rPr>
          <w:rFonts w:eastAsia="Times New Roman"/>
          <w:szCs w:val="24"/>
        </w:rPr>
        <w:t>όπως ο απλός πολίτης</w:t>
      </w:r>
      <w:r>
        <w:rPr>
          <w:rFonts w:eastAsia="Times New Roman"/>
          <w:szCs w:val="24"/>
        </w:rPr>
        <w:t>. Δεν συμφώνησε, όμως, κανένας. Γ</w:t>
      </w:r>
      <w:r w:rsidRPr="00E30BED">
        <w:rPr>
          <w:rFonts w:eastAsia="Times New Roman"/>
          <w:szCs w:val="24"/>
        </w:rPr>
        <w:t>ιατί μόνο για τη δωροδοκία</w:t>
      </w:r>
      <w:r>
        <w:rPr>
          <w:rFonts w:eastAsia="Times New Roman"/>
          <w:szCs w:val="24"/>
        </w:rPr>
        <w:t>; Γιατί δεν συμφώνησε κανένας σας; Ο</w:t>
      </w:r>
      <w:r w:rsidRPr="00E30BED">
        <w:rPr>
          <w:rFonts w:eastAsia="Times New Roman"/>
          <w:szCs w:val="24"/>
        </w:rPr>
        <w:t>ύτε η Νέα Δημοκρατία</w:t>
      </w:r>
      <w:r>
        <w:rPr>
          <w:rFonts w:eastAsia="Times New Roman"/>
          <w:szCs w:val="24"/>
        </w:rPr>
        <w:t>,</w:t>
      </w:r>
      <w:r w:rsidRPr="00E30BED">
        <w:rPr>
          <w:rFonts w:eastAsia="Times New Roman"/>
          <w:szCs w:val="24"/>
        </w:rPr>
        <w:t xml:space="preserve"> </w:t>
      </w:r>
      <w:r>
        <w:rPr>
          <w:rFonts w:eastAsia="Times New Roman"/>
          <w:szCs w:val="24"/>
        </w:rPr>
        <w:t>ο</w:t>
      </w:r>
      <w:r w:rsidRPr="00E30BED">
        <w:rPr>
          <w:rFonts w:eastAsia="Times New Roman"/>
          <w:szCs w:val="24"/>
        </w:rPr>
        <w:t>ύτε ο ΣΥΡΙΖΑ</w:t>
      </w:r>
      <w:r>
        <w:rPr>
          <w:rFonts w:eastAsia="Times New Roman"/>
          <w:szCs w:val="24"/>
        </w:rPr>
        <w:t>, ο</w:t>
      </w:r>
      <w:r w:rsidRPr="00E30BED">
        <w:rPr>
          <w:rFonts w:eastAsia="Times New Roman"/>
          <w:szCs w:val="24"/>
        </w:rPr>
        <w:t>ύτε το</w:t>
      </w:r>
      <w:r>
        <w:rPr>
          <w:rFonts w:eastAsia="Times New Roman"/>
          <w:szCs w:val="24"/>
        </w:rPr>
        <w:t xml:space="preserve"> ΚΙΝΑΛ-ΠΑΣΟΚ</w:t>
      </w:r>
      <w:r w:rsidRPr="00E30BED">
        <w:rPr>
          <w:rFonts w:eastAsia="Times New Roman"/>
          <w:szCs w:val="24"/>
        </w:rPr>
        <w:t xml:space="preserve"> συμφώνησε</w:t>
      </w:r>
      <w:r>
        <w:rPr>
          <w:rFonts w:eastAsia="Times New Roman"/>
          <w:szCs w:val="24"/>
        </w:rPr>
        <w:t xml:space="preserve"> ή </w:t>
      </w:r>
      <w:r w:rsidRPr="00E30BED">
        <w:rPr>
          <w:rFonts w:eastAsia="Times New Roman"/>
          <w:szCs w:val="24"/>
        </w:rPr>
        <w:t>στήριξε έστω με δήλωσ</w:t>
      </w:r>
      <w:r>
        <w:rPr>
          <w:rFonts w:eastAsia="Times New Roman"/>
          <w:szCs w:val="24"/>
        </w:rPr>
        <w:t>η -μια</w:t>
      </w:r>
      <w:r>
        <w:rPr>
          <w:rFonts w:eastAsia="Times New Roman"/>
          <w:szCs w:val="24"/>
        </w:rPr>
        <w:t>ς</w:t>
      </w:r>
      <w:r w:rsidRPr="00E30BED">
        <w:rPr>
          <w:rFonts w:eastAsia="Times New Roman"/>
          <w:szCs w:val="24"/>
        </w:rPr>
        <w:t xml:space="preserve"> και δεν μπορούσαν να υιοθετηθούν με βάση </w:t>
      </w:r>
      <w:r>
        <w:rPr>
          <w:rFonts w:eastAsia="Times New Roman"/>
          <w:szCs w:val="24"/>
        </w:rPr>
        <w:t>το</w:t>
      </w:r>
      <w:r>
        <w:rPr>
          <w:rFonts w:eastAsia="Times New Roman"/>
          <w:szCs w:val="24"/>
        </w:rPr>
        <w:t xml:space="preserve"> Σ</w:t>
      </w:r>
      <w:r w:rsidRPr="00E30BED">
        <w:rPr>
          <w:rFonts w:eastAsia="Times New Roman"/>
          <w:szCs w:val="24"/>
        </w:rPr>
        <w:t>ύνταγμα</w:t>
      </w:r>
      <w:r>
        <w:rPr>
          <w:rFonts w:eastAsia="Times New Roman"/>
          <w:szCs w:val="24"/>
        </w:rPr>
        <w:t>- αυτή την πρόταση. Μ</w:t>
      </w:r>
      <w:r w:rsidRPr="00E30BED">
        <w:rPr>
          <w:rFonts w:eastAsia="Times New Roman"/>
          <w:szCs w:val="24"/>
        </w:rPr>
        <w:t xml:space="preserve">όνο συγκεκριμένα κόμματα </w:t>
      </w:r>
      <w:r>
        <w:rPr>
          <w:rFonts w:eastAsia="Times New Roman"/>
          <w:szCs w:val="24"/>
        </w:rPr>
        <w:t xml:space="preserve">έχουν δικαίωμα </w:t>
      </w:r>
      <w:r w:rsidRPr="00E30BED">
        <w:rPr>
          <w:rFonts w:eastAsia="Times New Roman"/>
          <w:szCs w:val="24"/>
        </w:rPr>
        <w:t>να κάνουν προτάσεις</w:t>
      </w:r>
      <w:r>
        <w:rPr>
          <w:rFonts w:eastAsia="Times New Roman"/>
          <w:szCs w:val="24"/>
        </w:rPr>
        <w:t>.</w:t>
      </w:r>
      <w:r w:rsidRPr="00E30BED">
        <w:rPr>
          <w:rFonts w:eastAsia="Times New Roman"/>
          <w:szCs w:val="24"/>
        </w:rPr>
        <w:t xml:space="preserve"> </w:t>
      </w:r>
      <w:r>
        <w:rPr>
          <w:rFonts w:eastAsia="Times New Roman"/>
          <w:szCs w:val="24"/>
        </w:rPr>
        <w:t>Γ</w:t>
      </w:r>
      <w:r w:rsidRPr="00E30BED">
        <w:rPr>
          <w:rFonts w:eastAsia="Times New Roman"/>
          <w:szCs w:val="24"/>
        </w:rPr>
        <w:t>ιατί</w:t>
      </w:r>
      <w:r>
        <w:rPr>
          <w:rFonts w:eastAsia="Times New Roman"/>
          <w:szCs w:val="24"/>
        </w:rPr>
        <w:t>, λοιπόν, δεν στηρίξατε αυτήν την πρόταση του Κομμουνιστικού Κόμματος για να τελειώνουμε με αυτό; Ε</w:t>
      </w:r>
      <w:r w:rsidRPr="00E30BED">
        <w:rPr>
          <w:rFonts w:eastAsia="Times New Roman"/>
          <w:szCs w:val="24"/>
        </w:rPr>
        <w:t>ίναι υποκριτικό</w:t>
      </w:r>
      <w:r>
        <w:rPr>
          <w:rFonts w:eastAsia="Times New Roman"/>
          <w:szCs w:val="24"/>
        </w:rPr>
        <w:t>,</w:t>
      </w:r>
      <w:r w:rsidRPr="00E30BED">
        <w:rPr>
          <w:rFonts w:eastAsia="Times New Roman"/>
          <w:szCs w:val="24"/>
        </w:rPr>
        <w:t xml:space="preserve"> </w:t>
      </w:r>
      <w:r>
        <w:rPr>
          <w:rFonts w:eastAsia="Times New Roman"/>
          <w:szCs w:val="24"/>
        </w:rPr>
        <w:t>λ</w:t>
      </w:r>
      <w:r w:rsidRPr="00E30BED">
        <w:rPr>
          <w:rFonts w:eastAsia="Times New Roman"/>
          <w:szCs w:val="24"/>
        </w:rPr>
        <w:t>οιπόν</w:t>
      </w:r>
      <w:r>
        <w:rPr>
          <w:rFonts w:eastAsia="Times New Roman"/>
          <w:szCs w:val="24"/>
        </w:rPr>
        <w:t>,</w:t>
      </w:r>
      <w:r w:rsidRPr="00E30BED">
        <w:rPr>
          <w:rFonts w:eastAsia="Times New Roman"/>
          <w:szCs w:val="24"/>
        </w:rPr>
        <w:t xml:space="preserve"> όλο αυτό το οποίο γίνεται σήμερα</w:t>
      </w:r>
      <w:r>
        <w:rPr>
          <w:rFonts w:eastAsia="Times New Roman"/>
          <w:szCs w:val="24"/>
        </w:rPr>
        <w:t>.</w:t>
      </w:r>
    </w:p>
    <w:p w14:paraId="5CAF441F" w14:textId="77777777" w:rsidR="00A15929" w:rsidRDefault="00D001CD">
      <w:pPr>
        <w:spacing w:line="600" w:lineRule="auto"/>
        <w:ind w:firstLine="720"/>
        <w:jc w:val="both"/>
        <w:rPr>
          <w:rFonts w:eastAsia="Times New Roman"/>
          <w:szCs w:val="24"/>
        </w:rPr>
      </w:pPr>
      <w:r>
        <w:rPr>
          <w:rFonts w:eastAsia="Times New Roman"/>
          <w:szCs w:val="24"/>
        </w:rPr>
        <w:t>Τ</w:t>
      </w:r>
      <w:r w:rsidRPr="00E30BED">
        <w:rPr>
          <w:rFonts w:eastAsia="Times New Roman"/>
          <w:szCs w:val="24"/>
        </w:rPr>
        <w:t>ο</w:t>
      </w:r>
      <w:r w:rsidRPr="00E30BED">
        <w:rPr>
          <w:rFonts w:eastAsia="Times New Roman"/>
          <w:szCs w:val="24"/>
        </w:rPr>
        <w:t xml:space="preserve"> δεύτερο που θέλω να πω είναι το εξής</w:t>
      </w:r>
      <w:r>
        <w:rPr>
          <w:rFonts w:eastAsia="Times New Roman"/>
          <w:szCs w:val="24"/>
        </w:rPr>
        <w:t>:</w:t>
      </w:r>
      <w:r w:rsidRPr="00E30BED">
        <w:rPr>
          <w:rFonts w:eastAsia="Times New Roman"/>
          <w:szCs w:val="24"/>
        </w:rPr>
        <w:t xml:space="preserve"> </w:t>
      </w:r>
      <w:r>
        <w:rPr>
          <w:rFonts w:eastAsia="Times New Roman"/>
          <w:szCs w:val="24"/>
        </w:rPr>
        <w:t>Τ</w:t>
      </w:r>
      <w:r w:rsidRPr="00E30BED">
        <w:rPr>
          <w:rFonts w:eastAsia="Times New Roman"/>
          <w:szCs w:val="24"/>
        </w:rPr>
        <w:t xml:space="preserve">ο Κομμουνιστικό Κόμμα Ελλάδας δεν υποτιμά τα ονομαζόμενα </w:t>
      </w:r>
      <w:r>
        <w:rPr>
          <w:rFonts w:eastAsia="Times New Roman"/>
          <w:szCs w:val="24"/>
        </w:rPr>
        <w:t>«</w:t>
      </w:r>
      <w:r w:rsidRPr="00E30BED">
        <w:rPr>
          <w:rFonts w:eastAsia="Times New Roman"/>
          <w:szCs w:val="24"/>
        </w:rPr>
        <w:t>σκάνδαλα</w:t>
      </w:r>
      <w:r>
        <w:rPr>
          <w:rFonts w:eastAsia="Times New Roman"/>
          <w:szCs w:val="24"/>
        </w:rPr>
        <w:t>».</w:t>
      </w:r>
      <w:r w:rsidRPr="00E30BED">
        <w:rPr>
          <w:rFonts w:eastAsia="Times New Roman"/>
          <w:szCs w:val="24"/>
        </w:rPr>
        <w:t xml:space="preserve"> </w:t>
      </w:r>
      <w:r>
        <w:rPr>
          <w:rFonts w:eastAsia="Times New Roman"/>
          <w:szCs w:val="24"/>
        </w:rPr>
        <w:t>Κ</w:t>
      </w:r>
      <w:r w:rsidRPr="00E30BED">
        <w:rPr>
          <w:rFonts w:eastAsia="Times New Roman"/>
          <w:szCs w:val="24"/>
        </w:rPr>
        <w:t>αι αυτό δεν έχει να κάνει με τη σημερινή συζήτηση</w:t>
      </w:r>
      <w:r>
        <w:rPr>
          <w:rFonts w:eastAsia="Times New Roman"/>
          <w:szCs w:val="24"/>
        </w:rPr>
        <w:t>,</w:t>
      </w:r>
      <w:r w:rsidRPr="00E30BED">
        <w:rPr>
          <w:rFonts w:eastAsia="Times New Roman"/>
          <w:szCs w:val="24"/>
        </w:rPr>
        <w:t xml:space="preserve"> αλλά γενικότερα</w:t>
      </w:r>
      <w:r>
        <w:rPr>
          <w:rFonts w:eastAsia="Times New Roman"/>
          <w:szCs w:val="24"/>
        </w:rPr>
        <w:t>.</w:t>
      </w:r>
      <w:r w:rsidRPr="00E30BED">
        <w:rPr>
          <w:rFonts w:eastAsia="Times New Roman"/>
          <w:szCs w:val="24"/>
        </w:rPr>
        <w:t xml:space="preserve"> </w:t>
      </w:r>
      <w:r>
        <w:rPr>
          <w:rFonts w:eastAsia="Times New Roman"/>
          <w:szCs w:val="24"/>
        </w:rPr>
        <w:t>Π</w:t>
      </w:r>
      <w:r w:rsidRPr="00E30BED">
        <w:rPr>
          <w:rFonts w:eastAsia="Times New Roman"/>
          <w:szCs w:val="24"/>
        </w:rPr>
        <w:t>άντα είναι της άποψης ότι πρέπει να γίνει προσπάθεια να διαλευκανθούν</w:t>
      </w:r>
      <w:r>
        <w:rPr>
          <w:rFonts w:eastAsia="Times New Roman"/>
          <w:szCs w:val="24"/>
        </w:rPr>
        <w:t xml:space="preserve"> και</w:t>
      </w:r>
      <w:r w:rsidRPr="00E30BED">
        <w:rPr>
          <w:rFonts w:eastAsia="Times New Roman"/>
          <w:szCs w:val="24"/>
        </w:rPr>
        <w:t xml:space="preserve"> αν </w:t>
      </w:r>
      <w:r w:rsidRPr="00E30BED">
        <w:rPr>
          <w:rFonts w:eastAsia="Times New Roman"/>
          <w:szCs w:val="24"/>
        </w:rPr>
        <w:t>υπάρχουν ένοχοι να πάνε στη δικαιοσύνη</w:t>
      </w:r>
      <w:r>
        <w:rPr>
          <w:rFonts w:eastAsia="Times New Roman"/>
          <w:szCs w:val="24"/>
        </w:rPr>
        <w:t xml:space="preserve">. Βέβαια, </w:t>
      </w:r>
      <w:r w:rsidRPr="00E30BED">
        <w:rPr>
          <w:rFonts w:eastAsia="Times New Roman"/>
          <w:szCs w:val="24"/>
        </w:rPr>
        <w:t>η εμπειρία έχει δείξει πάρα πολλά πράγματα</w:t>
      </w:r>
      <w:r>
        <w:rPr>
          <w:rFonts w:eastAsia="Times New Roman"/>
          <w:szCs w:val="24"/>
        </w:rPr>
        <w:t>,</w:t>
      </w:r>
      <w:r w:rsidRPr="00E30BED">
        <w:rPr>
          <w:rFonts w:eastAsia="Times New Roman"/>
          <w:szCs w:val="24"/>
        </w:rPr>
        <w:t xml:space="preserve"> </w:t>
      </w:r>
      <w:r w:rsidRPr="00E30BED">
        <w:rPr>
          <w:rFonts w:eastAsia="Times New Roman"/>
          <w:szCs w:val="24"/>
        </w:rPr>
        <w:lastRenderedPageBreak/>
        <w:t>ότι πο</w:t>
      </w:r>
      <w:r>
        <w:rPr>
          <w:rFonts w:eastAsia="Times New Roman"/>
          <w:szCs w:val="24"/>
        </w:rPr>
        <w:t>ύ</w:t>
      </w:r>
      <w:r w:rsidRPr="00E30BED">
        <w:rPr>
          <w:rFonts w:eastAsia="Times New Roman"/>
          <w:szCs w:val="24"/>
        </w:rPr>
        <w:t xml:space="preserve"> και πο</w:t>
      </w:r>
      <w:r>
        <w:rPr>
          <w:rFonts w:eastAsia="Times New Roman"/>
          <w:szCs w:val="24"/>
        </w:rPr>
        <w:t>ύ</w:t>
      </w:r>
      <w:r w:rsidRPr="00E30BED">
        <w:rPr>
          <w:rFonts w:eastAsia="Times New Roman"/>
          <w:szCs w:val="24"/>
        </w:rPr>
        <w:t xml:space="preserve"> θυσιάζεται καμ</w:t>
      </w:r>
      <w:r>
        <w:rPr>
          <w:rFonts w:eastAsia="Times New Roman"/>
          <w:szCs w:val="24"/>
        </w:rPr>
        <w:t>μία Ιφιγένεια, γιατί αυτά είναι συνυφασμένα με το ίδιο το σύστημα και τη λειτουργία του.</w:t>
      </w:r>
    </w:p>
    <w:p w14:paraId="5CAF442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w:t>
      </w:r>
      <w:r w:rsidRPr="000E2265">
        <w:rPr>
          <w:rFonts w:eastAsia="Times New Roman" w:cs="Times New Roman"/>
          <w:szCs w:val="24"/>
        </w:rPr>
        <w:t xml:space="preserve">δώ ζούμε όλοι και ξέρουμε τι γίνεται για να </w:t>
      </w:r>
      <w:r w:rsidRPr="000E2265">
        <w:rPr>
          <w:rFonts w:eastAsia="Times New Roman" w:cs="Times New Roman"/>
          <w:szCs w:val="24"/>
        </w:rPr>
        <w:t>δουλέψει η καπιταλιστική μηχανή</w:t>
      </w:r>
      <w:r>
        <w:rPr>
          <w:rFonts w:eastAsia="Times New Roman" w:cs="Times New Roman"/>
          <w:szCs w:val="24"/>
        </w:rPr>
        <w:t>. Τ</w:t>
      </w:r>
      <w:r w:rsidRPr="000E2265">
        <w:rPr>
          <w:rFonts w:eastAsia="Times New Roman" w:cs="Times New Roman"/>
          <w:szCs w:val="24"/>
        </w:rPr>
        <w:t>ο μεγαλύτερο σκάνδαλο</w:t>
      </w:r>
      <w:r>
        <w:rPr>
          <w:rFonts w:eastAsia="Times New Roman" w:cs="Times New Roman"/>
          <w:szCs w:val="24"/>
        </w:rPr>
        <w:t>,</w:t>
      </w:r>
      <w:r w:rsidRPr="000E2265">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w:t>
      </w:r>
      <w:r w:rsidRPr="000E2265">
        <w:rPr>
          <w:rFonts w:eastAsia="Times New Roman" w:cs="Times New Roman"/>
          <w:szCs w:val="24"/>
        </w:rPr>
        <w:t xml:space="preserve"> στον τομέα της υγείας είναι το εμπόριο</w:t>
      </w:r>
      <w:r>
        <w:rPr>
          <w:rFonts w:eastAsia="Times New Roman" w:cs="Times New Roman"/>
          <w:szCs w:val="24"/>
        </w:rPr>
        <w:t>, τα αστρονομικά ποσά</w:t>
      </w:r>
      <w:r w:rsidRPr="000E2265">
        <w:rPr>
          <w:rFonts w:eastAsia="Times New Roman" w:cs="Times New Roman"/>
          <w:szCs w:val="24"/>
        </w:rPr>
        <w:t xml:space="preserve"> που εισπράττουν φαρμακευτικές και άλλες εταιρείες</w:t>
      </w:r>
      <w:r>
        <w:rPr>
          <w:rFonts w:eastAsia="Times New Roman" w:cs="Times New Roman"/>
          <w:szCs w:val="24"/>
        </w:rPr>
        <w:t>,</w:t>
      </w:r>
      <w:r w:rsidRPr="000E2265">
        <w:rPr>
          <w:rFonts w:eastAsia="Times New Roman" w:cs="Times New Roman"/>
          <w:szCs w:val="24"/>
        </w:rPr>
        <w:t xml:space="preserve"> αστρονομικά </w:t>
      </w:r>
      <w:r>
        <w:rPr>
          <w:rFonts w:eastAsia="Times New Roman" w:cs="Times New Roman"/>
          <w:szCs w:val="24"/>
        </w:rPr>
        <w:t>κ</w:t>
      </w:r>
      <w:r w:rsidRPr="000E2265">
        <w:rPr>
          <w:rFonts w:eastAsia="Times New Roman" w:cs="Times New Roman"/>
          <w:szCs w:val="24"/>
        </w:rPr>
        <w:t>υριολεκτικά</w:t>
      </w:r>
      <w:r>
        <w:rPr>
          <w:rFonts w:eastAsia="Times New Roman" w:cs="Times New Roman"/>
          <w:szCs w:val="24"/>
        </w:rPr>
        <w:t>. Και ο</w:t>
      </w:r>
      <w:r w:rsidRPr="000E2265">
        <w:rPr>
          <w:rFonts w:eastAsia="Times New Roman" w:cs="Times New Roman"/>
          <w:szCs w:val="24"/>
        </w:rPr>
        <w:t xml:space="preserve"> κόσμος </w:t>
      </w:r>
      <w:r>
        <w:rPr>
          <w:rFonts w:eastAsia="Times New Roman" w:cs="Times New Roman"/>
          <w:szCs w:val="24"/>
        </w:rPr>
        <w:t xml:space="preserve">φτάνει στο σημείο </w:t>
      </w:r>
      <w:r w:rsidRPr="000E2265">
        <w:rPr>
          <w:rFonts w:eastAsia="Times New Roman" w:cs="Times New Roman"/>
          <w:szCs w:val="24"/>
        </w:rPr>
        <w:t xml:space="preserve">όποιος </w:t>
      </w:r>
      <w:r w:rsidRPr="000E2265">
        <w:rPr>
          <w:rFonts w:eastAsia="Times New Roman" w:cs="Times New Roman"/>
          <w:szCs w:val="24"/>
        </w:rPr>
        <w:t>έχει λεφτά να ζει και όποιος δεν έχει να πεθαίνει</w:t>
      </w:r>
      <w:r>
        <w:rPr>
          <w:rFonts w:eastAsia="Times New Roman" w:cs="Times New Roman"/>
          <w:szCs w:val="24"/>
        </w:rPr>
        <w:t>. Διότι,</w:t>
      </w:r>
      <w:r w:rsidRPr="000E2265">
        <w:rPr>
          <w:rFonts w:eastAsia="Times New Roman" w:cs="Times New Roman"/>
          <w:szCs w:val="24"/>
        </w:rPr>
        <w:t xml:space="preserve"> εκείνος που έχει θα εξαντλήσει τα πάντα</w:t>
      </w:r>
      <w:r>
        <w:rPr>
          <w:rFonts w:eastAsia="Times New Roman" w:cs="Times New Roman"/>
          <w:szCs w:val="24"/>
        </w:rPr>
        <w:t>,</w:t>
      </w:r>
      <w:r w:rsidRPr="000E2265">
        <w:rPr>
          <w:rFonts w:eastAsia="Times New Roman" w:cs="Times New Roman"/>
          <w:szCs w:val="24"/>
        </w:rPr>
        <w:t xml:space="preserve"> ό</w:t>
      </w:r>
      <w:r>
        <w:rPr>
          <w:rFonts w:eastAsia="Times New Roman" w:cs="Times New Roman"/>
          <w:szCs w:val="24"/>
        </w:rPr>
        <w:t>,</w:t>
      </w:r>
      <w:r w:rsidRPr="000E2265">
        <w:rPr>
          <w:rFonts w:eastAsia="Times New Roman" w:cs="Times New Roman"/>
          <w:szCs w:val="24"/>
        </w:rPr>
        <w:t>τι υπάρχει και δεν υπάρχει</w:t>
      </w:r>
      <w:r>
        <w:rPr>
          <w:rFonts w:eastAsia="Times New Roman" w:cs="Times New Roman"/>
          <w:szCs w:val="24"/>
        </w:rPr>
        <w:t>. Α</w:t>
      </w:r>
      <w:r w:rsidRPr="000E2265">
        <w:rPr>
          <w:rFonts w:eastAsia="Times New Roman" w:cs="Times New Roman"/>
          <w:szCs w:val="24"/>
        </w:rPr>
        <w:t>υτό είναι το μεγαλύτερο σκάνδαλο</w:t>
      </w:r>
      <w:r>
        <w:rPr>
          <w:rFonts w:eastAsia="Times New Roman" w:cs="Times New Roman"/>
          <w:szCs w:val="24"/>
        </w:rPr>
        <w:t>.</w:t>
      </w:r>
    </w:p>
    <w:p w14:paraId="5CAF4421" w14:textId="77777777" w:rsidR="00A15929" w:rsidRDefault="00D001CD">
      <w:pPr>
        <w:spacing w:line="600" w:lineRule="auto"/>
        <w:ind w:firstLine="720"/>
        <w:jc w:val="both"/>
        <w:rPr>
          <w:rFonts w:eastAsia="Times New Roman" w:cs="Times New Roman"/>
          <w:szCs w:val="24"/>
        </w:rPr>
      </w:pPr>
      <w:r w:rsidRPr="000E2265">
        <w:rPr>
          <w:rFonts w:eastAsia="Times New Roman" w:cs="Times New Roman"/>
          <w:szCs w:val="24"/>
        </w:rPr>
        <w:t>Ωστόσο</w:t>
      </w:r>
      <w:r>
        <w:rPr>
          <w:rFonts w:eastAsia="Times New Roman" w:cs="Times New Roman"/>
          <w:szCs w:val="24"/>
        </w:rPr>
        <w:t xml:space="preserve">, </w:t>
      </w:r>
      <w:r w:rsidRPr="000E2265">
        <w:rPr>
          <w:rFonts w:eastAsia="Times New Roman" w:cs="Times New Roman"/>
          <w:szCs w:val="24"/>
        </w:rPr>
        <w:t>εμείς δεν υποτιμάμε τα υπόλοιπα</w:t>
      </w:r>
      <w:r>
        <w:rPr>
          <w:rFonts w:eastAsia="Times New Roman" w:cs="Times New Roman"/>
          <w:szCs w:val="24"/>
        </w:rPr>
        <w:t>. Όμως, θέλουμε</w:t>
      </w:r>
      <w:r w:rsidRPr="000E2265">
        <w:rPr>
          <w:rFonts w:eastAsia="Times New Roman" w:cs="Times New Roman"/>
          <w:szCs w:val="24"/>
        </w:rPr>
        <w:t xml:space="preserve"> </w:t>
      </w:r>
      <w:r>
        <w:rPr>
          <w:rFonts w:eastAsia="Times New Roman" w:cs="Times New Roman"/>
          <w:szCs w:val="24"/>
        </w:rPr>
        <w:t>να σημειώσουμε ότι το έργο τ</w:t>
      </w:r>
      <w:r w:rsidRPr="000E2265">
        <w:rPr>
          <w:rFonts w:eastAsia="Times New Roman" w:cs="Times New Roman"/>
          <w:szCs w:val="24"/>
        </w:rPr>
        <w:t xml:space="preserve">ο έχουμε </w:t>
      </w:r>
      <w:r w:rsidRPr="000E2265">
        <w:rPr>
          <w:rFonts w:eastAsia="Times New Roman" w:cs="Times New Roman"/>
          <w:szCs w:val="24"/>
        </w:rPr>
        <w:t>δει πολλές φορές και ειδικά προεκλογικά</w:t>
      </w:r>
      <w:r>
        <w:rPr>
          <w:rFonts w:eastAsia="Times New Roman" w:cs="Times New Roman"/>
          <w:szCs w:val="24"/>
        </w:rPr>
        <w:t xml:space="preserve">, εκατέρωθεν. Τώρα άλλαξε απλώς ο ένας </w:t>
      </w:r>
      <w:r w:rsidRPr="000E2265">
        <w:rPr>
          <w:rFonts w:eastAsia="Times New Roman" w:cs="Times New Roman"/>
          <w:szCs w:val="24"/>
        </w:rPr>
        <w:t>εταίρος</w:t>
      </w:r>
      <w:r>
        <w:rPr>
          <w:rFonts w:eastAsia="Times New Roman" w:cs="Times New Roman"/>
          <w:szCs w:val="24"/>
        </w:rPr>
        <w:t xml:space="preserve"> σ</w:t>
      </w:r>
      <w:r w:rsidRPr="000E2265">
        <w:rPr>
          <w:rFonts w:eastAsia="Times New Roman" w:cs="Times New Roman"/>
          <w:szCs w:val="24"/>
        </w:rPr>
        <w:t>τη</w:t>
      </w:r>
      <w:r>
        <w:rPr>
          <w:rFonts w:eastAsia="Times New Roman" w:cs="Times New Roman"/>
          <w:szCs w:val="24"/>
        </w:rPr>
        <w:t>ν</w:t>
      </w:r>
      <w:r w:rsidRPr="000E2265">
        <w:rPr>
          <w:rFonts w:eastAsia="Times New Roman" w:cs="Times New Roman"/>
          <w:szCs w:val="24"/>
        </w:rPr>
        <w:t xml:space="preserve"> παλιότερη </w:t>
      </w:r>
      <w:r>
        <w:rPr>
          <w:rFonts w:eastAsia="Times New Roman" w:cs="Times New Roman"/>
          <w:szCs w:val="24"/>
        </w:rPr>
        <w:t>θέση. Έ</w:t>
      </w:r>
      <w:r w:rsidRPr="000E2265">
        <w:rPr>
          <w:rFonts w:eastAsia="Times New Roman" w:cs="Times New Roman"/>
          <w:szCs w:val="24"/>
        </w:rPr>
        <w:t>χουμε άσους από το μανίκι που βγάζει</w:t>
      </w:r>
      <w:r>
        <w:rPr>
          <w:rFonts w:eastAsia="Times New Roman" w:cs="Times New Roman"/>
          <w:szCs w:val="24"/>
        </w:rPr>
        <w:t>,</w:t>
      </w:r>
      <w:r w:rsidRPr="000E2265">
        <w:rPr>
          <w:rFonts w:eastAsia="Times New Roman" w:cs="Times New Roman"/>
          <w:szCs w:val="24"/>
        </w:rPr>
        <w:t xml:space="preserve"> </w:t>
      </w:r>
      <w:r>
        <w:rPr>
          <w:rFonts w:eastAsia="Times New Roman" w:cs="Times New Roman"/>
          <w:szCs w:val="24"/>
        </w:rPr>
        <w:t xml:space="preserve">είτε </w:t>
      </w:r>
      <w:r w:rsidRPr="000E2265">
        <w:rPr>
          <w:rFonts w:eastAsia="Times New Roman" w:cs="Times New Roman"/>
          <w:szCs w:val="24"/>
        </w:rPr>
        <w:t>το εκάστοτε κυβερνητικό είτε το αντιπολιτευτικό</w:t>
      </w:r>
      <w:r>
        <w:rPr>
          <w:rFonts w:eastAsia="Times New Roman" w:cs="Times New Roman"/>
          <w:szCs w:val="24"/>
        </w:rPr>
        <w:t>,</w:t>
      </w:r>
      <w:r w:rsidRPr="000E2265">
        <w:rPr>
          <w:rFonts w:eastAsia="Times New Roman" w:cs="Times New Roman"/>
          <w:szCs w:val="24"/>
        </w:rPr>
        <w:t xml:space="preserve"> για να κουκουλώσει</w:t>
      </w:r>
      <w:r>
        <w:rPr>
          <w:rFonts w:eastAsia="Times New Roman" w:cs="Times New Roman"/>
          <w:szCs w:val="24"/>
        </w:rPr>
        <w:t xml:space="preserve"> και</w:t>
      </w:r>
      <w:r w:rsidRPr="000E2265">
        <w:rPr>
          <w:rFonts w:eastAsia="Times New Roman" w:cs="Times New Roman"/>
          <w:szCs w:val="24"/>
        </w:rPr>
        <w:t xml:space="preserve"> να πάμε σε εκλογές με αυτές τις α</w:t>
      </w:r>
      <w:r w:rsidRPr="000E2265">
        <w:rPr>
          <w:rFonts w:eastAsia="Times New Roman" w:cs="Times New Roman"/>
          <w:szCs w:val="24"/>
        </w:rPr>
        <w:t>λληλοκατηγορίες και τις αθλιότητες που φτάνουν στα ύψη</w:t>
      </w:r>
      <w:r>
        <w:rPr>
          <w:rFonts w:eastAsia="Times New Roman" w:cs="Times New Roman"/>
          <w:szCs w:val="24"/>
        </w:rPr>
        <w:t xml:space="preserve"> με αυτά που λέγονται και ακούγονται, </w:t>
      </w:r>
      <w:r w:rsidRPr="000E2265">
        <w:rPr>
          <w:rFonts w:eastAsia="Times New Roman" w:cs="Times New Roman"/>
          <w:szCs w:val="24"/>
        </w:rPr>
        <w:t xml:space="preserve">εκατέρωθεν </w:t>
      </w:r>
      <w:r>
        <w:rPr>
          <w:rFonts w:eastAsia="Times New Roman" w:cs="Times New Roman"/>
          <w:szCs w:val="24"/>
        </w:rPr>
        <w:t>ξανα</w:t>
      </w:r>
      <w:r w:rsidRPr="000E2265">
        <w:rPr>
          <w:rFonts w:eastAsia="Times New Roman" w:cs="Times New Roman"/>
          <w:szCs w:val="24"/>
        </w:rPr>
        <w:t>λέω</w:t>
      </w:r>
      <w:r>
        <w:rPr>
          <w:rFonts w:eastAsia="Times New Roman" w:cs="Times New Roman"/>
          <w:szCs w:val="24"/>
        </w:rPr>
        <w:t>,</w:t>
      </w:r>
      <w:r w:rsidRPr="000E2265">
        <w:rPr>
          <w:rFonts w:eastAsia="Times New Roman" w:cs="Times New Roman"/>
          <w:szCs w:val="24"/>
        </w:rPr>
        <w:t xml:space="preserve"> για να κρυφτεί η πολιτική ουσία</w:t>
      </w:r>
      <w:r>
        <w:rPr>
          <w:rFonts w:eastAsia="Times New Roman" w:cs="Times New Roman"/>
          <w:szCs w:val="24"/>
        </w:rPr>
        <w:t xml:space="preserve">. </w:t>
      </w:r>
    </w:p>
    <w:p w14:paraId="5CAF442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Η</w:t>
      </w:r>
      <w:r w:rsidRPr="000E2265">
        <w:rPr>
          <w:rFonts w:eastAsia="Times New Roman" w:cs="Times New Roman"/>
          <w:szCs w:val="24"/>
        </w:rPr>
        <w:t xml:space="preserve"> κοινή στρατηγική</w:t>
      </w:r>
      <w:r>
        <w:rPr>
          <w:rFonts w:eastAsia="Times New Roman" w:cs="Times New Roman"/>
          <w:szCs w:val="24"/>
        </w:rPr>
        <w:t>,</w:t>
      </w:r>
      <w:r w:rsidRPr="000E2265">
        <w:rPr>
          <w:rFonts w:eastAsia="Times New Roman" w:cs="Times New Roman"/>
          <w:szCs w:val="24"/>
        </w:rPr>
        <w:t xml:space="preserve"> η συμφωνία στη στρατηγική</w:t>
      </w:r>
      <w:r>
        <w:rPr>
          <w:rFonts w:eastAsia="Times New Roman" w:cs="Times New Roman"/>
          <w:szCs w:val="24"/>
        </w:rPr>
        <w:t>,</w:t>
      </w:r>
      <w:r w:rsidRPr="000E2265">
        <w:rPr>
          <w:rFonts w:eastAsia="Times New Roman" w:cs="Times New Roman"/>
          <w:szCs w:val="24"/>
        </w:rPr>
        <w:t xml:space="preserve"> η οποία </w:t>
      </w:r>
      <w:r>
        <w:rPr>
          <w:rFonts w:eastAsia="Times New Roman" w:cs="Times New Roman"/>
          <w:szCs w:val="24"/>
        </w:rPr>
        <w:t>στρατηγική λέγεται «υπηρετώ τον καπιταλισμό», είτε ΣΥΡΙ</w:t>
      </w:r>
      <w:r>
        <w:rPr>
          <w:rFonts w:eastAsia="Times New Roman" w:cs="Times New Roman"/>
          <w:szCs w:val="24"/>
        </w:rPr>
        <w:t>ΖΑ είτε</w:t>
      </w:r>
      <w:r w:rsidRPr="000E2265">
        <w:rPr>
          <w:rFonts w:eastAsia="Times New Roman" w:cs="Times New Roman"/>
          <w:szCs w:val="24"/>
        </w:rPr>
        <w:t xml:space="preserve"> Νέα Δημοκρατία </w:t>
      </w:r>
      <w:r>
        <w:rPr>
          <w:rFonts w:eastAsia="Times New Roman" w:cs="Times New Roman"/>
          <w:szCs w:val="24"/>
        </w:rPr>
        <w:t>«τσακώνομαι για το π</w:t>
      </w:r>
      <w:r w:rsidRPr="000E2265">
        <w:rPr>
          <w:rFonts w:eastAsia="Times New Roman" w:cs="Times New Roman"/>
          <w:szCs w:val="24"/>
        </w:rPr>
        <w:t>οιος τον υπηρετεί καλύτερα</w:t>
      </w:r>
      <w:r>
        <w:rPr>
          <w:rFonts w:eastAsia="Times New Roman" w:cs="Times New Roman"/>
          <w:szCs w:val="24"/>
        </w:rPr>
        <w:t>, είμαι</w:t>
      </w:r>
      <w:r w:rsidRPr="000E2265">
        <w:rPr>
          <w:rFonts w:eastAsia="Times New Roman" w:cs="Times New Roman"/>
          <w:szCs w:val="24"/>
        </w:rPr>
        <w:t xml:space="preserve"> με την Ευρωπαϊκή Ένωση μέχρι τα </w:t>
      </w:r>
      <w:r>
        <w:rPr>
          <w:rFonts w:eastAsia="Times New Roman" w:cs="Times New Roman"/>
          <w:szCs w:val="24"/>
        </w:rPr>
        <w:t>μ</w:t>
      </w:r>
      <w:r w:rsidRPr="000E2265">
        <w:rPr>
          <w:rFonts w:eastAsia="Times New Roman" w:cs="Times New Roman"/>
          <w:szCs w:val="24"/>
        </w:rPr>
        <w:t>πούνια</w:t>
      </w:r>
      <w:r>
        <w:rPr>
          <w:rFonts w:eastAsia="Times New Roman" w:cs="Times New Roman"/>
          <w:szCs w:val="24"/>
        </w:rPr>
        <w:t xml:space="preserve">». Ο ελληνικός λαός </w:t>
      </w:r>
      <w:r w:rsidRPr="000E2265">
        <w:rPr>
          <w:rFonts w:eastAsia="Times New Roman" w:cs="Times New Roman"/>
          <w:szCs w:val="24"/>
        </w:rPr>
        <w:t>έχει αντιληφθεί</w:t>
      </w:r>
      <w:r>
        <w:rPr>
          <w:rFonts w:eastAsia="Times New Roman" w:cs="Times New Roman"/>
          <w:szCs w:val="24"/>
        </w:rPr>
        <w:t xml:space="preserve"> κ</w:t>
      </w:r>
      <w:r w:rsidRPr="000E2265">
        <w:rPr>
          <w:rFonts w:eastAsia="Times New Roman" w:cs="Times New Roman"/>
          <w:szCs w:val="24"/>
        </w:rPr>
        <w:t xml:space="preserve">αι φαντάζομαι θα εκφράσει </w:t>
      </w:r>
      <w:r>
        <w:rPr>
          <w:rFonts w:eastAsia="Times New Roman" w:cs="Times New Roman"/>
          <w:szCs w:val="24"/>
        </w:rPr>
        <w:t xml:space="preserve">σε </w:t>
      </w:r>
      <w:r w:rsidRPr="000E2265">
        <w:rPr>
          <w:rFonts w:eastAsia="Times New Roman" w:cs="Times New Roman"/>
          <w:szCs w:val="24"/>
        </w:rPr>
        <w:t>ένα</w:t>
      </w:r>
      <w:r>
        <w:rPr>
          <w:rFonts w:eastAsia="Times New Roman" w:cs="Times New Roman"/>
          <w:szCs w:val="24"/>
        </w:rPr>
        <w:t>ν</w:t>
      </w:r>
      <w:r w:rsidRPr="000E2265">
        <w:rPr>
          <w:rFonts w:eastAsia="Times New Roman" w:cs="Times New Roman"/>
          <w:szCs w:val="24"/>
        </w:rPr>
        <w:t xml:space="preserve"> βαθμό τι </w:t>
      </w:r>
      <w:r>
        <w:rPr>
          <w:rFonts w:eastAsia="Times New Roman" w:cs="Times New Roman"/>
          <w:szCs w:val="24"/>
        </w:rPr>
        <w:t>«</w:t>
      </w:r>
      <w:r w:rsidRPr="000E2265">
        <w:rPr>
          <w:rFonts w:eastAsia="Times New Roman" w:cs="Times New Roman"/>
          <w:szCs w:val="24"/>
        </w:rPr>
        <w:t>μαξιλάρι</w:t>
      </w:r>
      <w:r>
        <w:rPr>
          <w:rFonts w:eastAsia="Times New Roman" w:cs="Times New Roman"/>
          <w:szCs w:val="24"/>
        </w:rPr>
        <w:t>»</w:t>
      </w:r>
      <w:r w:rsidRPr="000E2265">
        <w:rPr>
          <w:rFonts w:eastAsia="Times New Roman" w:cs="Times New Roman"/>
          <w:szCs w:val="24"/>
        </w:rPr>
        <w:t xml:space="preserve"> φτιάξατε τόσα χρόνια</w:t>
      </w:r>
      <w:r>
        <w:rPr>
          <w:rFonts w:eastAsia="Times New Roman" w:cs="Times New Roman"/>
          <w:szCs w:val="24"/>
        </w:rPr>
        <w:t>,</w:t>
      </w:r>
      <w:r w:rsidRPr="000E2265">
        <w:rPr>
          <w:rFonts w:eastAsia="Times New Roman" w:cs="Times New Roman"/>
          <w:szCs w:val="24"/>
        </w:rPr>
        <w:t xml:space="preserve"> εσείς που </w:t>
      </w:r>
      <w:r>
        <w:rPr>
          <w:rFonts w:eastAsia="Times New Roman" w:cs="Times New Roman"/>
          <w:szCs w:val="24"/>
        </w:rPr>
        <w:t>είστε</w:t>
      </w:r>
      <w:r w:rsidRPr="000E2265">
        <w:rPr>
          <w:rFonts w:eastAsia="Times New Roman" w:cs="Times New Roman"/>
          <w:szCs w:val="24"/>
        </w:rPr>
        <w:t xml:space="preserve"> με την Ευρω</w:t>
      </w:r>
      <w:r w:rsidRPr="000E2265">
        <w:rPr>
          <w:rFonts w:eastAsia="Times New Roman" w:cs="Times New Roman"/>
          <w:szCs w:val="24"/>
        </w:rPr>
        <w:t>παϊκή Ένωση</w:t>
      </w:r>
      <w:r>
        <w:rPr>
          <w:rFonts w:eastAsia="Times New Roman" w:cs="Times New Roman"/>
          <w:szCs w:val="24"/>
        </w:rPr>
        <w:t>. Και τ</w:t>
      </w:r>
      <w:r w:rsidRPr="000E2265">
        <w:rPr>
          <w:rFonts w:eastAsia="Times New Roman" w:cs="Times New Roman"/>
          <w:szCs w:val="24"/>
        </w:rPr>
        <w:t>ο αντιλήφθηκε πάνω στην κρίση</w:t>
      </w:r>
      <w:r>
        <w:rPr>
          <w:rFonts w:eastAsia="Times New Roman" w:cs="Times New Roman"/>
          <w:szCs w:val="24"/>
        </w:rPr>
        <w:t>. Μ</w:t>
      </w:r>
      <w:r w:rsidRPr="000E2265">
        <w:rPr>
          <w:rFonts w:eastAsia="Times New Roman" w:cs="Times New Roman"/>
          <w:szCs w:val="24"/>
        </w:rPr>
        <w:t>όνο που δεν ήταν μαξιλάρι</w:t>
      </w:r>
      <w:r>
        <w:rPr>
          <w:rFonts w:eastAsia="Times New Roman" w:cs="Times New Roman"/>
          <w:szCs w:val="24"/>
        </w:rPr>
        <w:t xml:space="preserve">. Η </w:t>
      </w:r>
      <w:r w:rsidRPr="000E2265">
        <w:rPr>
          <w:rFonts w:eastAsia="Times New Roman" w:cs="Times New Roman"/>
          <w:szCs w:val="24"/>
        </w:rPr>
        <w:t>Ευρωπαϊκή Ένωση</w:t>
      </w:r>
      <w:r>
        <w:rPr>
          <w:rFonts w:eastAsia="Times New Roman" w:cs="Times New Roman"/>
          <w:szCs w:val="24"/>
        </w:rPr>
        <w:t xml:space="preserve"> ήταν</w:t>
      </w:r>
      <w:r w:rsidRPr="000E2265">
        <w:rPr>
          <w:rFonts w:eastAsia="Times New Roman" w:cs="Times New Roman"/>
          <w:szCs w:val="24"/>
        </w:rPr>
        <w:t xml:space="preserve"> ηλεκτρική καρέκλα </w:t>
      </w:r>
      <w:r>
        <w:rPr>
          <w:rFonts w:eastAsia="Times New Roman" w:cs="Times New Roman"/>
          <w:szCs w:val="24"/>
        </w:rPr>
        <w:t>για</w:t>
      </w:r>
      <w:r w:rsidRPr="000E2265">
        <w:rPr>
          <w:rFonts w:eastAsia="Times New Roman" w:cs="Times New Roman"/>
          <w:szCs w:val="24"/>
        </w:rPr>
        <w:t xml:space="preserve"> τα λαϊκά συμφέροντα</w:t>
      </w:r>
      <w:r>
        <w:rPr>
          <w:rFonts w:eastAsia="Times New Roman" w:cs="Times New Roman"/>
          <w:szCs w:val="24"/>
        </w:rPr>
        <w:t>.</w:t>
      </w:r>
    </w:p>
    <w:p w14:paraId="5CAF442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Επομένως, αυτό που θέλουμε</w:t>
      </w:r>
      <w:r w:rsidRPr="000E2265">
        <w:rPr>
          <w:rFonts w:eastAsia="Times New Roman" w:cs="Times New Roman"/>
          <w:szCs w:val="24"/>
        </w:rPr>
        <w:t xml:space="preserve"> να πούμε σε όσους μπορούν να βλέπουν είναι να μην πέσουν στην παγίδα της σκανδαλολογίας</w:t>
      </w:r>
      <w:r>
        <w:rPr>
          <w:rFonts w:eastAsia="Times New Roman" w:cs="Times New Roman"/>
          <w:szCs w:val="24"/>
        </w:rPr>
        <w:t>,</w:t>
      </w:r>
      <w:r w:rsidRPr="000E2265">
        <w:rPr>
          <w:rFonts w:eastAsia="Times New Roman" w:cs="Times New Roman"/>
          <w:szCs w:val="24"/>
        </w:rPr>
        <w:t xml:space="preserve"> αλλά να κρίνουν </w:t>
      </w:r>
      <w:r>
        <w:rPr>
          <w:rFonts w:eastAsia="Times New Roman" w:cs="Times New Roman"/>
          <w:szCs w:val="24"/>
        </w:rPr>
        <w:t xml:space="preserve">με </w:t>
      </w:r>
      <w:r w:rsidRPr="000E2265">
        <w:rPr>
          <w:rFonts w:eastAsia="Times New Roman" w:cs="Times New Roman"/>
          <w:szCs w:val="24"/>
        </w:rPr>
        <w:t>βάση την εμπειρία τους και με βάση την πολιτική που ακολουθήθηκε όλα αυτά τα χρόνια</w:t>
      </w:r>
      <w:r>
        <w:rPr>
          <w:rFonts w:eastAsia="Times New Roman" w:cs="Times New Roman"/>
          <w:szCs w:val="24"/>
        </w:rPr>
        <w:t xml:space="preserve"> και θ</w:t>
      </w:r>
      <w:r w:rsidRPr="000E2265">
        <w:rPr>
          <w:rFonts w:eastAsia="Times New Roman" w:cs="Times New Roman"/>
          <w:szCs w:val="24"/>
        </w:rPr>
        <w:t>α οδηγηθούν στο ποιος έχει δίκιο</w:t>
      </w:r>
      <w:r>
        <w:rPr>
          <w:rFonts w:eastAsia="Times New Roman" w:cs="Times New Roman"/>
          <w:szCs w:val="24"/>
        </w:rPr>
        <w:t>. Κ</w:t>
      </w:r>
      <w:r w:rsidRPr="000E2265">
        <w:rPr>
          <w:rFonts w:eastAsia="Times New Roman" w:cs="Times New Roman"/>
          <w:szCs w:val="24"/>
        </w:rPr>
        <w:t>αι αυτό είναι το Κομμου</w:t>
      </w:r>
      <w:r w:rsidRPr="000E2265">
        <w:rPr>
          <w:rFonts w:eastAsia="Times New Roman" w:cs="Times New Roman"/>
          <w:szCs w:val="24"/>
        </w:rPr>
        <w:t>νιστικό Κόμμα Ελλάδας</w:t>
      </w:r>
      <w:r>
        <w:rPr>
          <w:rFonts w:eastAsia="Times New Roman" w:cs="Times New Roman"/>
          <w:szCs w:val="24"/>
        </w:rPr>
        <w:t>.</w:t>
      </w:r>
    </w:p>
    <w:p w14:paraId="5CAF4424" w14:textId="77777777" w:rsidR="00A15929" w:rsidRDefault="00D001CD">
      <w:pPr>
        <w:spacing w:line="600" w:lineRule="auto"/>
        <w:ind w:firstLine="720"/>
        <w:jc w:val="both"/>
        <w:rPr>
          <w:rFonts w:eastAsia="Times New Roman" w:cs="Times New Roman"/>
          <w:szCs w:val="24"/>
        </w:rPr>
      </w:pPr>
      <w:r w:rsidRPr="00815423">
        <w:rPr>
          <w:rFonts w:eastAsia="Times New Roman" w:cs="Times New Roman"/>
          <w:b/>
          <w:szCs w:val="24"/>
        </w:rPr>
        <w:t>ΝΙΚΟΛΑΟΣ ΠΑΡΑΣΚΕΥΟΠΟΥΛΟΣ:</w:t>
      </w:r>
      <w:r>
        <w:rPr>
          <w:rFonts w:eastAsia="Times New Roman" w:cs="Times New Roman"/>
          <w:szCs w:val="24"/>
        </w:rPr>
        <w:t xml:space="preserve"> Κυρία Πρόεδρε, μπορώ να ζητήσω τον λόγο για μια διευκρίνιση;</w:t>
      </w:r>
    </w:p>
    <w:p w14:paraId="5CAF4425" w14:textId="77777777" w:rsidR="00A15929" w:rsidRDefault="00D001CD">
      <w:pPr>
        <w:spacing w:line="600" w:lineRule="auto"/>
        <w:ind w:firstLine="720"/>
        <w:jc w:val="both"/>
        <w:rPr>
          <w:rFonts w:eastAsia="Times New Roman" w:cs="Times New Roman"/>
          <w:szCs w:val="24"/>
        </w:rPr>
      </w:pPr>
      <w:r w:rsidRPr="00815423">
        <w:rPr>
          <w:rFonts w:eastAsia="Times New Roman" w:cs="Times New Roman"/>
          <w:b/>
          <w:szCs w:val="24"/>
        </w:rPr>
        <w:t>ΠΡΟΕΔΡΕΥΟΥΣΑ (Αναστασία Χριστοδουλοπούλου):</w:t>
      </w:r>
      <w:r>
        <w:rPr>
          <w:rFonts w:eastAsia="Times New Roman" w:cs="Times New Roman"/>
          <w:szCs w:val="24"/>
        </w:rPr>
        <w:t xml:space="preserve"> Κύριε Παρασκευόπουλε, έχουμε</w:t>
      </w:r>
      <w:r w:rsidRPr="000E2265">
        <w:rPr>
          <w:rFonts w:eastAsia="Times New Roman" w:cs="Times New Roman"/>
          <w:szCs w:val="24"/>
        </w:rPr>
        <w:t xml:space="preserve"> υπερβεί κάθε όριο</w:t>
      </w:r>
      <w:r>
        <w:rPr>
          <w:rFonts w:eastAsia="Times New Roman" w:cs="Times New Roman"/>
          <w:szCs w:val="24"/>
        </w:rPr>
        <w:t>. Δ</w:t>
      </w:r>
      <w:r w:rsidRPr="000E2265">
        <w:rPr>
          <w:rFonts w:eastAsia="Times New Roman" w:cs="Times New Roman"/>
          <w:szCs w:val="24"/>
        </w:rPr>
        <w:t xml:space="preserve">υστυχώς διαμαρτύρονται και </w:t>
      </w:r>
      <w:r>
        <w:rPr>
          <w:rFonts w:eastAsia="Times New Roman" w:cs="Times New Roman"/>
          <w:szCs w:val="24"/>
        </w:rPr>
        <w:t>οι</w:t>
      </w:r>
      <w:r w:rsidRPr="000E2265">
        <w:rPr>
          <w:rFonts w:eastAsia="Times New Roman" w:cs="Times New Roman"/>
          <w:szCs w:val="24"/>
        </w:rPr>
        <w:t xml:space="preserve"> επόμεν</w:t>
      </w:r>
      <w:r>
        <w:rPr>
          <w:rFonts w:eastAsia="Times New Roman" w:cs="Times New Roman"/>
          <w:szCs w:val="24"/>
        </w:rPr>
        <w:t>οι.</w:t>
      </w:r>
    </w:p>
    <w:p w14:paraId="5CAF4426" w14:textId="77777777" w:rsidR="00A15929" w:rsidRDefault="00D001CD">
      <w:pPr>
        <w:spacing w:line="600" w:lineRule="auto"/>
        <w:ind w:firstLine="720"/>
        <w:jc w:val="both"/>
        <w:rPr>
          <w:rFonts w:eastAsia="Times New Roman" w:cs="Times New Roman"/>
          <w:szCs w:val="24"/>
        </w:rPr>
      </w:pPr>
      <w:r w:rsidRPr="00815423">
        <w:rPr>
          <w:rFonts w:eastAsia="Times New Roman" w:cs="Times New Roman"/>
          <w:b/>
          <w:szCs w:val="24"/>
        </w:rPr>
        <w:lastRenderedPageBreak/>
        <w:t>ΝΙΚΟΛΑΟΣ ΠΑΡΑ</w:t>
      </w:r>
      <w:r w:rsidRPr="00815423">
        <w:rPr>
          <w:rFonts w:eastAsia="Times New Roman" w:cs="Times New Roman"/>
          <w:b/>
          <w:szCs w:val="24"/>
        </w:rPr>
        <w:t>ΣΚΕΥΟΠΟΥΛΟΣ:</w:t>
      </w:r>
      <w:r>
        <w:rPr>
          <w:rFonts w:eastAsia="Times New Roman" w:cs="Times New Roman"/>
          <w:b/>
          <w:szCs w:val="24"/>
        </w:rPr>
        <w:t xml:space="preserve"> </w:t>
      </w:r>
      <w:r>
        <w:rPr>
          <w:rFonts w:eastAsia="Times New Roman" w:cs="Times New Roman"/>
          <w:szCs w:val="24"/>
        </w:rPr>
        <w:t>Τάχιστα, κυρία Πρόεδρε.</w:t>
      </w:r>
    </w:p>
    <w:p w14:paraId="5CAF4427" w14:textId="77777777" w:rsidR="00A15929" w:rsidRDefault="00D001CD">
      <w:pPr>
        <w:spacing w:line="600" w:lineRule="auto"/>
        <w:ind w:firstLine="720"/>
        <w:jc w:val="both"/>
        <w:rPr>
          <w:rFonts w:eastAsia="Times New Roman" w:cs="Times New Roman"/>
          <w:szCs w:val="24"/>
        </w:rPr>
      </w:pPr>
      <w:r w:rsidRPr="00815423">
        <w:rPr>
          <w:rFonts w:eastAsia="Times New Roman" w:cs="Times New Roman"/>
          <w:b/>
          <w:szCs w:val="24"/>
        </w:rPr>
        <w:t>ΠΡΟΕΔΡΕΥΟΥΣΑ (Αναστασία Χριστοδουλοπούλου):</w:t>
      </w:r>
      <w:r>
        <w:rPr>
          <w:rFonts w:eastAsia="Times New Roman" w:cs="Times New Roman"/>
          <w:szCs w:val="24"/>
        </w:rPr>
        <w:t>Τ</w:t>
      </w:r>
      <w:r w:rsidRPr="000E2265">
        <w:rPr>
          <w:rFonts w:eastAsia="Times New Roman" w:cs="Times New Roman"/>
          <w:szCs w:val="24"/>
        </w:rPr>
        <w:t>ι θέλετε</w:t>
      </w:r>
      <w:r>
        <w:rPr>
          <w:rFonts w:eastAsia="Times New Roman" w:cs="Times New Roman"/>
          <w:szCs w:val="24"/>
        </w:rPr>
        <w:t>;</w:t>
      </w:r>
    </w:p>
    <w:p w14:paraId="5CAF4428" w14:textId="77777777" w:rsidR="00A15929" w:rsidRDefault="00D001CD">
      <w:pPr>
        <w:spacing w:line="600" w:lineRule="auto"/>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w:t>
      </w:r>
    </w:p>
    <w:p w14:paraId="5CAF4429" w14:textId="77777777" w:rsidR="00A15929" w:rsidRDefault="00D001CD">
      <w:pPr>
        <w:spacing w:line="600" w:lineRule="auto"/>
        <w:ind w:firstLine="720"/>
        <w:jc w:val="both"/>
        <w:rPr>
          <w:rFonts w:eastAsia="Times New Roman" w:cs="Times New Roman"/>
          <w:szCs w:val="24"/>
        </w:rPr>
      </w:pPr>
      <w:r w:rsidRPr="00815423">
        <w:rPr>
          <w:rFonts w:eastAsia="Times New Roman" w:cs="Times New Roman"/>
          <w:b/>
          <w:szCs w:val="24"/>
        </w:rPr>
        <w:t>ΝΙΚΟΛΑΟΣ ΠΑΡΑΣΚΕΥΟΠΟΥΛΟΣ:</w:t>
      </w:r>
      <w:r>
        <w:rPr>
          <w:rFonts w:eastAsia="Times New Roman" w:cs="Times New Roman"/>
          <w:b/>
          <w:szCs w:val="24"/>
        </w:rPr>
        <w:t xml:space="preserve"> </w:t>
      </w:r>
      <w:r>
        <w:rPr>
          <w:rFonts w:eastAsia="Times New Roman" w:cs="Times New Roman"/>
          <w:szCs w:val="24"/>
        </w:rPr>
        <w:t>Μια διευκρίνιση μόνο θέλω να κάνω. Δεν θα σας καθυστερήσω καθόλου, κύριοι συνάδελφοι.</w:t>
      </w:r>
    </w:p>
    <w:p w14:paraId="5CAF442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Επειδή άκουσα τον κ. </w:t>
      </w:r>
      <w:proofErr w:type="spellStart"/>
      <w:r>
        <w:rPr>
          <w:rFonts w:eastAsia="Times New Roman" w:cs="Times New Roman"/>
          <w:szCs w:val="24"/>
        </w:rPr>
        <w:t>Παφίλη</w:t>
      </w:r>
      <w:proofErr w:type="spellEnd"/>
      <w:r>
        <w:rPr>
          <w:rFonts w:eastAsia="Times New Roman" w:cs="Times New Roman"/>
          <w:szCs w:val="24"/>
        </w:rPr>
        <w:t xml:space="preserve"> </w:t>
      </w:r>
      <w:r>
        <w:rPr>
          <w:rFonts w:eastAsia="Times New Roman" w:cs="Times New Roman"/>
          <w:szCs w:val="24"/>
        </w:rPr>
        <w:t xml:space="preserve">που είπε για τη μεταρρύθμιση του άρθρου 86 που θα οδηγήσει τον κάθε πολίτη να είναι </w:t>
      </w:r>
      <w:r w:rsidRPr="000E2265">
        <w:rPr>
          <w:rFonts w:eastAsia="Times New Roman" w:cs="Times New Roman"/>
          <w:szCs w:val="24"/>
        </w:rPr>
        <w:t>στην ίδια κατηγορία με όλους</w:t>
      </w:r>
      <w:r>
        <w:rPr>
          <w:rFonts w:eastAsia="Times New Roman" w:cs="Times New Roman"/>
          <w:szCs w:val="24"/>
        </w:rPr>
        <w:t>, θα ήθελα να πω ότι α</w:t>
      </w:r>
      <w:r w:rsidRPr="000E2265">
        <w:rPr>
          <w:rFonts w:eastAsia="Times New Roman" w:cs="Times New Roman"/>
          <w:szCs w:val="24"/>
        </w:rPr>
        <w:t>υτό ακριβώς προβλέπει η πρόταση</w:t>
      </w:r>
      <w:r>
        <w:rPr>
          <w:rFonts w:eastAsia="Times New Roman" w:cs="Times New Roman"/>
          <w:szCs w:val="24"/>
        </w:rPr>
        <w:t>,</w:t>
      </w:r>
      <w:r w:rsidRPr="000E2265">
        <w:rPr>
          <w:rFonts w:eastAsia="Times New Roman" w:cs="Times New Roman"/>
          <w:szCs w:val="24"/>
        </w:rPr>
        <w:t xml:space="preserve"> η οποία πήρε</w:t>
      </w:r>
      <w:r>
        <w:rPr>
          <w:rFonts w:eastAsia="Times New Roman" w:cs="Times New Roman"/>
          <w:szCs w:val="24"/>
        </w:rPr>
        <w:t xml:space="preserve"> διακόσιες πενήντα πέντε </w:t>
      </w:r>
      <w:r w:rsidRPr="000E2265">
        <w:rPr>
          <w:rFonts w:eastAsia="Times New Roman" w:cs="Times New Roman"/>
          <w:szCs w:val="24"/>
        </w:rPr>
        <w:t>ψήφους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xml:space="preserve">, </w:t>
      </w:r>
      <w:r w:rsidRPr="000E2265">
        <w:rPr>
          <w:rFonts w:eastAsia="Times New Roman" w:cs="Times New Roman"/>
          <w:szCs w:val="24"/>
        </w:rPr>
        <w:t>να μην ισχύει ειδική παραγραφή</w:t>
      </w:r>
      <w:r>
        <w:rPr>
          <w:rFonts w:eastAsia="Times New Roman" w:cs="Times New Roman"/>
          <w:szCs w:val="24"/>
        </w:rPr>
        <w:t>. Πήρε</w:t>
      </w:r>
      <w:r w:rsidRPr="000E2265">
        <w:rPr>
          <w:rFonts w:eastAsia="Times New Roman" w:cs="Times New Roman"/>
          <w:szCs w:val="24"/>
        </w:rPr>
        <w:t xml:space="preserve"> </w:t>
      </w:r>
      <w:r>
        <w:rPr>
          <w:rFonts w:eastAsia="Times New Roman" w:cs="Times New Roman"/>
          <w:szCs w:val="24"/>
        </w:rPr>
        <w:t xml:space="preserve">διακόσιες πενήντα πέντε </w:t>
      </w:r>
      <w:r w:rsidRPr="000E2265">
        <w:rPr>
          <w:rFonts w:eastAsia="Times New Roman" w:cs="Times New Roman"/>
          <w:szCs w:val="24"/>
        </w:rPr>
        <w:t>ψήφους</w:t>
      </w:r>
      <w:r>
        <w:rPr>
          <w:rFonts w:eastAsia="Times New Roman" w:cs="Times New Roman"/>
          <w:szCs w:val="24"/>
        </w:rPr>
        <w:t>.</w:t>
      </w:r>
    </w:p>
    <w:p w14:paraId="5CAF442B"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sidRPr="000E2265">
        <w:rPr>
          <w:rFonts w:eastAsia="Times New Roman" w:cs="Times New Roman"/>
          <w:szCs w:val="24"/>
        </w:rPr>
        <w:t xml:space="preserve"> Εντάξει</w:t>
      </w:r>
      <w:r>
        <w:rPr>
          <w:rFonts w:eastAsia="Times New Roman" w:cs="Times New Roman"/>
          <w:szCs w:val="24"/>
        </w:rPr>
        <w:t>, κύριε Παρασκευόπουλε. Ε</w:t>
      </w:r>
      <w:r w:rsidRPr="000E2265">
        <w:rPr>
          <w:rFonts w:eastAsia="Times New Roman" w:cs="Times New Roman"/>
          <w:szCs w:val="24"/>
        </w:rPr>
        <w:t>ίναι οι στιγμές της πλειοδοσίας εδώ</w:t>
      </w:r>
      <w:r>
        <w:rPr>
          <w:rFonts w:eastAsia="Times New Roman" w:cs="Times New Roman"/>
          <w:szCs w:val="24"/>
        </w:rPr>
        <w:t>.</w:t>
      </w:r>
    </w:p>
    <w:p w14:paraId="5CAF442C" w14:textId="77777777" w:rsidR="00A15929" w:rsidRDefault="00D001CD">
      <w:pPr>
        <w:spacing w:line="600" w:lineRule="auto"/>
        <w:ind w:firstLine="720"/>
        <w:jc w:val="both"/>
        <w:rPr>
          <w:rFonts w:eastAsia="Times New Roman" w:cs="Times New Roman"/>
          <w:szCs w:val="24"/>
        </w:rPr>
      </w:pPr>
      <w:r w:rsidRPr="00815423">
        <w:rPr>
          <w:rFonts w:eastAsia="Times New Roman" w:cs="Times New Roman"/>
          <w:b/>
          <w:szCs w:val="24"/>
        </w:rPr>
        <w:t>ΑΘΑΝΑΣΙΟΣ ΠΑΦΙΛΗΣ:</w:t>
      </w:r>
      <w:r>
        <w:rPr>
          <w:rFonts w:eastAsia="Times New Roman" w:cs="Times New Roman"/>
          <w:szCs w:val="24"/>
        </w:rPr>
        <w:t xml:space="preserve"> Μόνο για τη δωροδοκία είναι η πρόθεση. Δεν είναι για όλα. Γιατί δεν δέχεστε να καταργηθεί ο νόμος περί ευθύνης Υπουργών;</w:t>
      </w:r>
    </w:p>
    <w:p w14:paraId="5CAF442D"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Κύριοι, σας παρακαλώ!</w:t>
      </w:r>
    </w:p>
    <w:p w14:paraId="5CAF442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σας επισημαίνουμε ότι η ψηφοφορία περι</w:t>
      </w:r>
      <w:r>
        <w:rPr>
          <w:rFonts w:eastAsia="Times New Roman" w:cs="Times New Roman"/>
          <w:szCs w:val="24"/>
        </w:rPr>
        <w:t>λαμβάνει τρεις υποθέσεις άρσης ασυλίας Βουλευτών. Κάθε φορά στην οθόνη εμφανίζεται μία υπόθεση προς ψήφιση. Για να εμφανιστεί η επόμενη ή η προηγούμενη πρέπει να πατήσετε το βέλος πάνω, στο δεξί ή αριστερό μέρος της οθόνης αντίστοιχα. Βεβαιωθείτε ότι έχετε</w:t>
      </w:r>
      <w:r>
        <w:rPr>
          <w:rFonts w:eastAsia="Times New Roman" w:cs="Times New Roman"/>
          <w:szCs w:val="24"/>
        </w:rPr>
        <w:t xml:space="preserve"> ψηφίσει όλες τις υποθέσεις άρσης ασυλίας. Αφού καταχωρ</w:t>
      </w:r>
      <w:r>
        <w:rPr>
          <w:rFonts w:eastAsia="Times New Roman" w:cs="Times New Roman"/>
          <w:szCs w:val="24"/>
        </w:rPr>
        <w:t>ί</w:t>
      </w:r>
      <w:r>
        <w:rPr>
          <w:rFonts w:eastAsia="Times New Roman" w:cs="Times New Roman"/>
          <w:szCs w:val="24"/>
        </w:rPr>
        <w:t>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w:t>
      </w:r>
      <w:r>
        <w:rPr>
          <w:rFonts w:eastAsia="Times New Roman" w:cs="Times New Roman"/>
          <w:szCs w:val="24"/>
        </w:rPr>
        <w:t xml:space="preserve">ι υπάλληλοι. </w:t>
      </w:r>
    </w:p>
    <w:p w14:paraId="5CAF442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ηλεκτρονικής ψηφοφορίας. </w:t>
      </w:r>
    </w:p>
    <w:p w14:paraId="5CAF4430"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(ΨΗΦΟΦΟΡΙΑ)</w:t>
      </w:r>
    </w:p>
    <w:p w14:paraId="5CAF443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Κατά τη διάρκεια </w:t>
      </w:r>
      <w:r>
        <w:rPr>
          <w:rFonts w:eastAsia="Times New Roman" w:cs="Times New Roman"/>
          <w:szCs w:val="24"/>
        </w:rPr>
        <w:t>της ψηφοφορίας την Προεδρική Έδρα καταλαμβάνει ο Β΄ Αντιπρόεδρος της Βουλής κ</w:t>
      </w:r>
      <w:r w:rsidRPr="00D76198">
        <w:rPr>
          <w:rFonts w:eastAsia="Times New Roman" w:cs="Times New Roman"/>
          <w:szCs w:val="24"/>
        </w:rPr>
        <w:t>.</w:t>
      </w:r>
      <w:r w:rsidRPr="001451FE">
        <w:rPr>
          <w:rFonts w:eastAsia="Times New Roman" w:cs="Times New Roman"/>
          <w:b/>
          <w:szCs w:val="24"/>
        </w:rPr>
        <w:t xml:space="preserve"> ΓΕΩΡΓΙΟΣ ΒΑΡΕΜΕΝΟΣ</w:t>
      </w:r>
      <w:r>
        <w:rPr>
          <w:rFonts w:eastAsia="Times New Roman" w:cs="Times New Roman"/>
          <w:szCs w:val="24"/>
        </w:rPr>
        <w:t>)</w:t>
      </w:r>
    </w:p>
    <w:p w14:paraId="5CAF4432" w14:textId="77777777" w:rsidR="00A15929" w:rsidRDefault="00D001CD">
      <w:pPr>
        <w:spacing w:line="600" w:lineRule="auto"/>
        <w:ind w:firstLine="720"/>
        <w:jc w:val="both"/>
        <w:rPr>
          <w:rFonts w:eastAsia="Times New Roman" w:cs="Times New Roman"/>
          <w:szCs w:val="24"/>
        </w:rPr>
      </w:pPr>
      <w:r w:rsidRPr="00C45D38">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στο σημείο αυτό </w:t>
      </w:r>
      <w:r>
        <w:rPr>
          <w:rFonts w:eastAsia="Times New Roman" w:cs="Times New Roman"/>
          <w:szCs w:val="24"/>
        </w:rPr>
        <w:t>έχω την τιμή να σας ανακοινώσω το εξής:</w:t>
      </w:r>
    </w:p>
    <w:p w14:paraId="5CAF443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Μορφωτικών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«Συνέργειες Πανεπιστημίων και ΤΕΙ, πρ</w:t>
      </w:r>
      <w:r>
        <w:rPr>
          <w:rFonts w:eastAsia="Times New Roman" w:cs="Times New Roman"/>
          <w:szCs w:val="24"/>
        </w:rPr>
        <w:t xml:space="preserve">όσβαση στην τριτοβάθμια Εκπαίδευση, πειραματικά σχολεία, Γενικά Αρχεία του Κράτους και λοιπές διατάξεις». </w:t>
      </w:r>
    </w:p>
    <w:p w14:paraId="5CAF4434" w14:textId="77777777" w:rsidR="00A15929" w:rsidRDefault="00D001CD">
      <w:pPr>
        <w:spacing w:line="600" w:lineRule="auto"/>
        <w:ind w:firstLine="720"/>
        <w:jc w:val="both"/>
        <w:rPr>
          <w:rFonts w:eastAsia="Times New Roman"/>
          <w:szCs w:val="24"/>
        </w:rPr>
      </w:pPr>
      <w:r w:rsidRPr="00850BE9">
        <w:rPr>
          <w:rFonts w:eastAsiaTheme="minorHAnsi"/>
          <w:szCs w:val="24"/>
          <w:lang w:eastAsia="en-US"/>
        </w:rPr>
        <w:t>Κυρίες και κύριοι συνάδελφοι, θα ήθελα να σας ενημερώσω ότι έχουν έρθει στο Προεδρείο επιστολές ή τηλεομοιοτυπίες</w:t>
      </w:r>
      <w:r>
        <w:rPr>
          <w:rFonts w:eastAsiaTheme="minorHAnsi"/>
          <w:szCs w:val="24"/>
          <w:lang w:eastAsia="en-US"/>
        </w:rPr>
        <w:t xml:space="preserve"> (</w:t>
      </w:r>
      <w:r w:rsidRPr="00850BE9">
        <w:rPr>
          <w:rFonts w:eastAsiaTheme="minorHAnsi"/>
          <w:szCs w:val="24"/>
          <w:lang w:eastAsia="en-US"/>
        </w:rPr>
        <w:t>φαξ</w:t>
      </w:r>
      <w:r>
        <w:rPr>
          <w:rFonts w:eastAsiaTheme="minorHAnsi"/>
          <w:szCs w:val="24"/>
          <w:lang w:eastAsia="en-US"/>
        </w:rPr>
        <w:t>)</w:t>
      </w:r>
      <w:r w:rsidRPr="00850BE9">
        <w:rPr>
          <w:rFonts w:eastAsiaTheme="minorHAnsi"/>
          <w:szCs w:val="24"/>
          <w:lang w:eastAsia="en-US"/>
        </w:rPr>
        <w:t xml:space="preserve"> συναδέλφων, σύμφωνα με το άρθ</w:t>
      </w:r>
      <w:r w:rsidRPr="00850BE9">
        <w:rPr>
          <w:rFonts w:eastAsiaTheme="minorHAnsi"/>
          <w:szCs w:val="24"/>
          <w:lang w:eastAsia="en-US"/>
        </w:rPr>
        <w:t xml:space="preserve">ρο 70Α του Κανονισμού της Βουλής, με τις οποίες γνωστοποιούν την ψήφο τους. Οι ψήφοι αυτές θα συνυπολογιστούν στην καταμέτρηση, η οποία θα ακολουθήσει και </w:t>
      </w:r>
      <w:r>
        <w:rPr>
          <w:rFonts w:eastAsiaTheme="minorHAnsi"/>
          <w:szCs w:val="24"/>
          <w:lang w:eastAsia="en-US"/>
        </w:rPr>
        <w:t>θα καταχωριστούν</w:t>
      </w:r>
      <w:r w:rsidRPr="00850BE9">
        <w:rPr>
          <w:rFonts w:eastAsiaTheme="minorHAnsi"/>
          <w:szCs w:val="24"/>
          <w:lang w:eastAsia="en-US"/>
        </w:rPr>
        <w:t xml:space="preserve"> στα Πρακτικά.</w:t>
      </w:r>
    </w:p>
    <w:p w14:paraId="5CAF4435" w14:textId="77777777" w:rsidR="00A15929" w:rsidRDefault="00D001CD">
      <w:pPr>
        <w:spacing w:line="600" w:lineRule="auto"/>
        <w:ind w:firstLine="720"/>
        <w:jc w:val="both"/>
        <w:rPr>
          <w:rFonts w:eastAsiaTheme="minorHAnsi"/>
          <w:szCs w:val="24"/>
          <w:lang w:eastAsia="en-US"/>
        </w:rPr>
      </w:pPr>
      <w:r w:rsidRPr="00850BE9">
        <w:rPr>
          <w:rFonts w:eastAsiaTheme="minorHAnsi"/>
          <w:szCs w:val="24"/>
          <w:lang w:eastAsia="en-US"/>
        </w:rPr>
        <w:t xml:space="preserve">(Οι προαναφερθείσες επιστολές </w:t>
      </w:r>
      <w:r>
        <w:rPr>
          <w:rFonts w:eastAsiaTheme="minorHAnsi"/>
          <w:szCs w:val="24"/>
          <w:lang w:eastAsia="en-US"/>
        </w:rPr>
        <w:t>καταχωρίζονται στα Πρακτικά και</w:t>
      </w:r>
      <w:r w:rsidRPr="00850BE9">
        <w:rPr>
          <w:rFonts w:eastAsiaTheme="minorHAnsi"/>
          <w:szCs w:val="24"/>
          <w:lang w:eastAsia="en-US"/>
        </w:rPr>
        <w:t xml:space="preserve"> έχουν ως</w:t>
      </w:r>
      <w:r w:rsidRPr="00850BE9">
        <w:rPr>
          <w:rFonts w:eastAsiaTheme="minorHAnsi"/>
          <w:szCs w:val="24"/>
          <w:lang w:eastAsia="en-US"/>
        </w:rPr>
        <w:t xml:space="preserve"> εξής:</w:t>
      </w:r>
      <w:r w:rsidDel="001451FE">
        <w:rPr>
          <w:rFonts w:eastAsiaTheme="minorHAnsi"/>
          <w:szCs w:val="24"/>
          <w:lang w:eastAsia="en-US"/>
        </w:rPr>
        <w:t xml:space="preserve"> </w:t>
      </w:r>
    </w:p>
    <w:p w14:paraId="5CAF4436" w14:textId="77777777" w:rsidR="00A15929" w:rsidRDefault="00D001CD">
      <w:pPr>
        <w:spacing w:line="600" w:lineRule="auto"/>
        <w:ind w:firstLine="720"/>
        <w:jc w:val="center"/>
        <w:rPr>
          <w:rFonts w:eastAsiaTheme="minorHAnsi"/>
          <w:color w:val="FF0000"/>
          <w:szCs w:val="24"/>
          <w:lang w:eastAsia="en-US"/>
        </w:rPr>
      </w:pPr>
      <w:r>
        <w:rPr>
          <w:rFonts w:eastAsiaTheme="minorHAnsi"/>
          <w:color w:val="FF0000"/>
          <w:szCs w:val="24"/>
          <w:lang w:eastAsia="en-US"/>
        </w:rPr>
        <w:t>(</w:t>
      </w:r>
      <w:r w:rsidRPr="00A55216">
        <w:rPr>
          <w:rFonts w:eastAsiaTheme="minorHAnsi"/>
          <w:color w:val="FF0000"/>
          <w:szCs w:val="24"/>
          <w:lang w:eastAsia="en-US"/>
        </w:rPr>
        <w:t>ΑΛΛΑΓΗ ΣΕΛΙΔΑΣ</w:t>
      </w:r>
      <w:r>
        <w:rPr>
          <w:rFonts w:eastAsiaTheme="minorHAnsi"/>
          <w:color w:val="FF0000"/>
          <w:szCs w:val="24"/>
          <w:lang w:eastAsia="en-US"/>
        </w:rPr>
        <w:t>)</w:t>
      </w:r>
    </w:p>
    <w:p w14:paraId="5CAF4437" w14:textId="77777777" w:rsidR="00A15929" w:rsidRDefault="00D001CD">
      <w:pPr>
        <w:spacing w:line="600" w:lineRule="auto"/>
        <w:ind w:firstLine="720"/>
        <w:jc w:val="center"/>
        <w:rPr>
          <w:rFonts w:eastAsiaTheme="minorHAnsi"/>
          <w:szCs w:val="24"/>
          <w:lang w:eastAsia="en-US"/>
        </w:rPr>
      </w:pPr>
      <w:r>
        <w:rPr>
          <w:rFonts w:eastAsiaTheme="minorHAnsi"/>
          <w:szCs w:val="24"/>
          <w:lang w:eastAsia="en-US"/>
        </w:rPr>
        <w:t>(Να μπουν οι σελίδες 94 και 95)</w:t>
      </w:r>
    </w:p>
    <w:p w14:paraId="5CAF4438" w14:textId="77777777" w:rsidR="00A15929" w:rsidRDefault="00D001CD">
      <w:pPr>
        <w:spacing w:line="600" w:lineRule="auto"/>
        <w:ind w:firstLine="720"/>
        <w:jc w:val="center"/>
        <w:rPr>
          <w:rFonts w:eastAsiaTheme="minorHAnsi"/>
          <w:color w:val="FF0000"/>
          <w:szCs w:val="24"/>
          <w:lang w:eastAsia="en-US"/>
        </w:rPr>
      </w:pPr>
      <w:r>
        <w:rPr>
          <w:rFonts w:eastAsiaTheme="minorHAnsi"/>
          <w:color w:val="FF0000"/>
          <w:szCs w:val="24"/>
          <w:lang w:eastAsia="en-US"/>
        </w:rPr>
        <w:t>(</w:t>
      </w:r>
      <w:r w:rsidRPr="00A55216">
        <w:rPr>
          <w:rFonts w:eastAsiaTheme="minorHAnsi"/>
          <w:color w:val="FF0000"/>
          <w:szCs w:val="24"/>
          <w:lang w:eastAsia="en-US"/>
        </w:rPr>
        <w:t>ΑΛΛΑΓΗ ΣΕΛΙΔΑΣ</w:t>
      </w:r>
      <w:r>
        <w:rPr>
          <w:rFonts w:eastAsiaTheme="minorHAnsi"/>
          <w:color w:val="FF0000"/>
          <w:szCs w:val="24"/>
          <w:lang w:eastAsia="en-US"/>
        </w:rPr>
        <w:t>)</w:t>
      </w:r>
    </w:p>
    <w:p w14:paraId="5CAF4439" w14:textId="77777777" w:rsidR="00A15929" w:rsidRDefault="00D001CD">
      <w:pPr>
        <w:spacing w:line="600" w:lineRule="auto"/>
        <w:ind w:firstLine="709"/>
        <w:jc w:val="both"/>
        <w:rPr>
          <w:rFonts w:eastAsiaTheme="minorHAnsi"/>
          <w:szCs w:val="24"/>
          <w:lang w:eastAsia="en-US"/>
        </w:rPr>
      </w:pPr>
      <w:r>
        <w:rPr>
          <w:rFonts w:eastAsiaTheme="minorHAnsi"/>
          <w:szCs w:val="24"/>
          <w:lang w:eastAsia="en-US"/>
        </w:rPr>
        <w:tab/>
      </w:r>
      <w:r w:rsidRPr="00C22755">
        <w:rPr>
          <w:rFonts w:eastAsiaTheme="minorHAnsi"/>
          <w:b/>
          <w:szCs w:val="24"/>
          <w:lang w:eastAsia="en-US"/>
        </w:rPr>
        <w:t xml:space="preserve">ΠΡΟΕΔΡΕΥΩΝ (Γεώργιος Βαρεμένος): </w:t>
      </w:r>
      <w:r>
        <w:rPr>
          <w:rFonts w:eastAsiaTheme="minorHAnsi"/>
          <w:szCs w:val="24"/>
          <w:lang w:eastAsia="en-US"/>
        </w:rPr>
        <w:t>Επίσης, κυρίες και κύριοι συνάδελφοι, σας ενημερώνω ότι έχουν έρθει στο Προεδρείο επιστολές των συναδέλφων κ.</w:t>
      </w:r>
      <w:r>
        <w:rPr>
          <w:rFonts w:eastAsiaTheme="minorHAnsi"/>
          <w:szCs w:val="24"/>
          <w:lang w:eastAsia="en-US"/>
        </w:rPr>
        <w:t>κ.</w:t>
      </w:r>
      <w:r>
        <w:rPr>
          <w:rFonts w:eastAsiaTheme="minorHAnsi"/>
          <w:szCs w:val="24"/>
          <w:lang w:eastAsia="en-US"/>
        </w:rPr>
        <w:t xml:space="preserve"> Χρήστου </w:t>
      </w:r>
      <w:proofErr w:type="spellStart"/>
      <w:r>
        <w:rPr>
          <w:rFonts w:eastAsiaTheme="minorHAnsi"/>
          <w:szCs w:val="24"/>
          <w:lang w:eastAsia="en-US"/>
        </w:rPr>
        <w:t>Σπίρτζη</w:t>
      </w:r>
      <w:proofErr w:type="spellEnd"/>
      <w:r>
        <w:rPr>
          <w:rFonts w:eastAsiaTheme="minorHAnsi"/>
          <w:szCs w:val="24"/>
          <w:lang w:eastAsia="en-US"/>
        </w:rPr>
        <w:t xml:space="preserve">, </w:t>
      </w:r>
      <w:r>
        <w:rPr>
          <w:rFonts w:eastAsiaTheme="minorHAnsi"/>
          <w:szCs w:val="24"/>
          <w:lang w:eastAsia="en-US"/>
        </w:rPr>
        <w:t xml:space="preserve">Χαρούλας (Χαράς) </w:t>
      </w:r>
      <w:proofErr w:type="spellStart"/>
      <w:r>
        <w:rPr>
          <w:rFonts w:eastAsiaTheme="minorHAnsi"/>
          <w:szCs w:val="24"/>
          <w:lang w:eastAsia="en-US"/>
        </w:rPr>
        <w:t>Κεφαλίδου</w:t>
      </w:r>
      <w:proofErr w:type="spellEnd"/>
      <w:r>
        <w:rPr>
          <w:rFonts w:eastAsiaTheme="minorHAnsi"/>
          <w:szCs w:val="24"/>
          <w:lang w:eastAsia="en-US"/>
        </w:rPr>
        <w:t>, Αθα</w:t>
      </w:r>
      <w:r>
        <w:rPr>
          <w:rFonts w:eastAsiaTheme="minorHAnsi"/>
          <w:szCs w:val="24"/>
          <w:lang w:eastAsia="en-US"/>
        </w:rPr>
        <w:lastRenderedPageBreak/>
        <w:t xml:space="preserve">νασίας Αναγνωστοπούλου και Ολυμπίας </w:t>
      </w:r>
      <w:proofErr w:type="spellStart"/>
      <w:r>
        <w:rPr>
          <w:rFonts w:eastAsiaTheme="minorHAnsi"/>
          <w:szCs w:val="24"/>
          <w:lang w:eastAsia="en-US"/>
        </w:rPr>
        <w:t>Τελιγιορίδου</w:t>
      </w:r>
      <w:proofErr w:type="spellEnd"/>
      <w:r>
        <w:rPr>
          <w:rFonts w:eastAsiaTheme="minorHAnsi"/>
          <w:szCs w:val="24"/>
          <w:lang w:eastAsia="en-US"/>
        </w:rPr>
        <w:t>,</w:t>
      </w:r>
      <w:r>
        <w:rPr>
          <w:rFonts w:eastAsiaTheme="minorHAnsi"/>
          <w:szCs w:val="24"/>
          <w:lang w:eastAsia="en-US"/>
        </w:rPr>
        <w:t xml:space="preserve"> οι οποίοι μας γνωρίζουν ότι απουσιάζουν από τη σημερινή ονομαστική ψηφοφορία και μας κάνουν γνωστή την πρόθεση ψήφου τους. </w:t>
      </w:r>
    </w:p>
    <w:p w14:paraId="5CAF443A" w14:textId="77777777" w:rsidR="00A15929" w:rsidRDefault="00D001CD">
      <w:pPr>
        <w:spacing w:line="600" w:lineRule="auto"/>
        <w:ind w:firstLine="720"/>
        <w:jc w:val="both"/>
        <w:rPr>
          <w:rFonts w:eastAsiaTheme="minorHAnsi"/>
          <w:szCs w:val="24"/>
          <w:lang w:eastAsia="en-US"/>
        </w:rPr>
      </w:pPr>
      <w:r>
        <w:rPr>
          <w:rFonts w:eastAsiaTheme="minorHAnsi"/>
          <w:szCs w:val="24"/>
          <w:lang w:eastAsia="en-US"/>
        </w:rPr>
        <w:t>Οι επιστολές αυτές, οι οποίες εκφράζουν πρόθεση ψήφ</w:t>
      </w:r>
      <w:r>
        <w:rPr>
          <w:rFonts w:eastAsiaTheme="minorHAnsi"/>
          <w:szCs w:val="24"/>
          <w:lang w:eastAsia="en-US"/>
        </w:rPr>
        <w:t>ου, θα καταχωριστούν στα Πρακτικά της σημερινής συνεδρίασης, αλλά δεν συνυπολογίζονται στην ηλεκτρονική καταμέτρηση των ψήφων.</w:t>
      </w:r>
    </w:p>
    <w:p w14:paraId="5CAF443B" w14:textId="77777777" w:rsidR="00A15929" w:rsidRDefault="00D001CD">
      <w:pPr>
        <w:spacing w:line="600" w:lineRule="auto"/>
        <w:ind w:firstLine="720"/>
        <w:jc w:val="both"/>
        <w:rPr>
          <w:rFonts w:eastAsiaTheme="minorHAnsi"/>
          <w:szCs w:val="24"/>
          <w:lang w:eastAsia="en-US"/>
        </w:rPr>
      </w:pPr>
      <w:r>
        <w:rPr>
          <w:rFonts w:eastAsiaTheme="minorHAnsi"/>
          <w:szCs w:val="24"/>
          <w:lang w:eastAsia="en-US"/>
        </w:rPr>
        <w:t>(Οι προαναφερθείσες επιστολές καταχωρίζονται στα Πρακτικά και έχουν ως εξής:</w:t>
      </w:r>
      <w:r>
        <w:rPr>
          <w:rFonts w:eastAsiaTheme="minorHAnsi"/>
          <w:szCs w:val="24"/>
          <w:lang w:eastAsia="en-US"/>
        </w:rPr>
        <w:t xml:space="preserve"> </w:t>
      </w:r>
    </w:p>
    <w:p w14:paraId="5CAF443C" w14:textId="77777777" w:rsidR="00A15929" w:rsidRDefault="00D001CD">
      <w:pPr>
        <w:spacing w:line="600" w:lineRule="auto"/>
        <w:ind w:firstLine="720"/>
        <w:jc w:val="center"/>
        <w:rPr>
          <w:rFonts w:eastAsiaTheme="minorHAnsi"/>
          <w:color w:val="FF0000"/>
          <w:szCs w:val="24"/>
          <w:lang w:eastAsia="en-US"/>
        </w:rPr>
      </w:pPr>
      <w:r>
        <w:rPr>
          <w:rFonts w:eastAsiaTheme="minorHAnsi"/>
          <w:color w:val="FF0000"/>
          <w:szCs w:val="24"/>
          <w:lang w:eastAsia="en-US"/>
        </w:rPr>
        <w:t>(</w:t>
      </w:r>
      <w:r w:rsidRPr="00154AC2">
        <w:rPr>
          <w:rFonts w:eastAsiaTheme="minorHAnsi"/>
          <w:color w:val="FF0000"/>
          <w:szCs w:val="24"/>
          <w:lang w:eastAsia="en-US"/>
        </w:rPr>
        <w:t>ΑΛΛΑΓΗ ΣΕΛΙΔΑΣ</w:t>
      </w:r>
      <w:r>
        <w:rPr>
          <w:rFonts w:eastAsiaTheme="minorHAnsi"/>
          <w:color w:val="FF0000"/>
          <w:szCs w:val="24"/>
          <w:lang w:eastAsia="en-US"/>
        </w:rPr>
        <w:t>)</w:t>
      </w:r>
    </w:p>
    <w:p w14:paraId="5CAF443D" w14:textId="77777777" w:rsidR="00A15929" w:rsidRDefault="00D001CD">
      <w:pPr>
        <w:spacing w:line="600" w:lineRule="auto"/>
        <w:ind w:firstLine="720"/>
        <w:jc w:val="center"/>
        <w:rPr>
          <w:rFonts w:eastAsiaTheme="minorHAnsi"/>
          <w:szCs w:val="24"/>
          <w:lang w:eastAsia="en-US"/>
        </w:rPr>
      </w:pPr>
      <w:r>
        <w:rPr>
          <w:rFonts w:eastAsiaTheme="minorHAnsi"/>
          <w:szCs w:val="24"/>
          <w:lang w:eastAsia="en-US"/>
        </w:rPr>
        <w:t>(Να μπουν οι σελίδες 97 έως και 10</w:t>
      </w:r>
      <w:r>
        <w:rPr>
          <w:rFonts w:eastAsiaTheme="minorHAnsi"/>
          <w:szCs w:val="24"/>
          <w:lang w:eastAsia="en-US"/>
        </w:rPr>
        <w:t>0)</w:t>
      </w:r>
    </w:p>
    <w:p w14:paraId="5CAF443E" w14:textId="77777777" w:rsidR="00A15929" w:rsidRDefault="00D001CD">
      <w:pPr>
        <w:spacing w:line="600" w:lineRule="auto"/>
        <w:ind w:firstLine="720"/>
        <w:jc w:val="center"/>
        <w:rPr>
          <w:rFonts w:eastAsiaTheme="minorHAnsi"/>
          <w:color w:val="FF0000"/>
          <w:szCs w:val="24"/>
          <w:lang w:eastAsia="en-US"/>
        </w:rPr>
      </w:pPr>
      <w:r>
        <w:rPr>
          <w:rFonts w:eastAsiaTheme="minorHAnsi"/>
          <w:color w:val="FF0000"/>
          <w:szCs w:val="24"/>
          <w:lang w:eastAsia="en-US"/>
        </w:rPr>
        <w:t>(</w:t>
      </w:r>
      <w:r w:rsidRPr="00154AC2">
        <w:rPr>
          <w:rFonts w:eastAsiaTheme="minorHAnsi"/>
          <w:color w:val="FF0000"/>
          <w:szCs w:val="24"/>
          <w:lang w:eastAsia="en-US"/>
        </w:rPr>
        <w:t>ΑΛΛΑΓΗ ΣΕΛΙΔΑΣ</w:t>
      </w:r>
      <w:r>
        <w:rPr>
          <w:rFonts w:eastAsiaTheme="minorHAnsi"/>
          <w:color w:val="FF0000"/>
          <w:szCs w:val="24"/>
          <w:lang w:eastAsia="en-US"/>
        </w:rPr>
        <w:t>)</w:t>
      </w:r>
    </w:p>
    <w:p w14:paraId="5CAF443F" w14:textId="77777777" w:rsidR="00A15929" w:rsidRDefault="00D001CD">
      <w:pPr>
        <w:spacing w:line="600" w:lineRule="auto"/>
        <w:ind w:firstLine="720"/>
        <w:jc w:val="both"/>
        <w:rPr>
          <w:rFonts w:eastAsiaTheme="minorHAnsi"/>
          <w:b/>
          <w:szCs w:val="24"/>
          <w:lang w:eastAsia="en-US"/>
        </w:rPr>
      </w:pPr>
      <w:r w:rsidRPr="00242935">
        <w:rPr>
          <w:rFonts w:eastAsiaTheme="minorHAnsi"/>
          <w:b/>
          <w:szCs w:val="24"/>
          <w:lang w:eastAsia="en-US"/>
        </w:rPr>
        <w:t xml:space="preserve">ΠΡΟΕΔΡΕΥΩΝ (Γεώργιος Βαρεμένος): </w:t>
      </w:r>
      <w:r w:rsidRPr="00850BE9">
        <w:rPr>
          <w:rFonts w:eastAsiaTheme="minorHAnsi"/>
          <w:szCs w:val="24"/>
          <w:lang w:eastAsia="en-US"/>
        </w:rPr>
        <w:t>Εφόσον έχε</w:t>
      </w:r>
      <w:r>
        <w:rPr>
          <w:rFonts w:eastAsiaTheme="minorHAnsi"/>
          <w:szCs w:val="24"/>
          <w:lang w:eastAsia="en-US"/>
        </w:rPr>
        <w:t>ι</w:t>
      </w:r>
      <w:r w:rsidRPr="00850BE9">
        <w:rPr>
          <w:rFonts w:eastAsiaTheme="minorHAnsi"/>
          <w:szCs w:val="24"/>
          <w:lang w:eastAsia="en-US"/>
        </w:rPr>
        <w:t xml:space="preserve"> ολοκληρ</w:t>
      </w:r>
      <w:r>
        <w:rPr>
          <w:rFonts w:eastAsiaTheme="minorHAnsi"/>
          <w:szCs w:val="24"/>
          <w:lang w:eastAsia="en-US"/>
        </w:rPr>
        <w:t>ωθεί</w:t>
      </w:r>
      <w:r w:rsidRPr="00850BE9">
        <w:rPr>
          <w:rFonts w:eastAsiaTheme="minorHAnsi"/>
          <w:szCs w:val="24"/>
          <w:lang w:eastAsia="en-US"/>
        </w:rPr>
        <w:t xml:space="preserve"> η ψηφοφορία, παρακαλώ να κλείσει το σύστημα της ηλεκτρονικής ψηφοφορίας. </w:t>
      </w:r>
    </w:p>
    <w:p w14:paraId="5CAF4440" w14:textId="77777777" w:rsidR="00A15929" w:rsidRDefault="00D001CD">
      <w:pPr>
        <w:tabs>
          <w:tab w:val="left" w:pos="2940"/>
        </w:tabs>
        <w:spacing w:line="600" w:lineRule="auto"/>
        <w:ind w:firstLine="709"/>
        <w:jc w:val="center"/>
        <w:rPr>
          <w:rFonts w:eastAsiaTheme="minorHAnsi"/>
          <w:szCs w:val="24"/>
          <w:lang w:eastAsia="en-US"/>
        </w:rPr>
      </w:pPr>
      <w:r w:rsidRPr="00850BE9">
        <w:rPr>
          <w:rFonts w:eastAsiaTheme="minorHAnsi"/>
          <w:szCs w:val="24"/>
          <w:lang w:eastAsia="en-US"/>
        </w:rPr>
        <w:t>(ΗΛΕΚΤΡΟΝΙΚΗ ΚΑΤΑΜΕΤΡΗΣΗ)</w:t>
      </w:r>
    </w:p>
    <w:p w14:paraId="5CAF4441" w14:textId="77777777" w:rsidR="00A15929" w:rsidRDefault="00D001CD">
      <w:pPr>
        <w:spacing w:line="600" w:lineRule="auto"/>
        <w:ind w:firstLine="720"/>
        <w:jc w:val="both"/>
        <w:rPr>
          <w:rFonts w:eastAsia="Times New Roman" w:cs="Times New Roman"/>
          <w:bCs/>
          <w:szCs w:val="24"/>
        </w:rPr>
      </w:pPr>
      <w:r w:rsidRPr="001828BA">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Κυρίες και κύριοι συνάδελφοι, </w:t>
      </w:r>
      <w:r>
        <w:rPr>
          <w:rFonts w:eastAsia="Times New Roman"/>
          <w:szCs w:val="24"/>
        </w:rPr>
        <w:t xml:space="preserve">μέχρι να </w:t>
      </w:r>
      <w:r>
        <w:rPr>
          <w:rFonts w:eastAsia="Times New Roman"/>
          <w:szCs w:val="24"/>
        </w:rPr>
        <w:t xml:space="preserve">ολοκληρωθεί η ηλεκτρονική καταμέτρηση θα προχωρήσουμε στη συζήτηση της προγραμματισμένης για σήμερα επερώτησης. Μάλιστα, </w:t>
      </w:r>
      <w:r>
        <w:rPr>
          <w:rFonts w:eastAsia="Times New Roman"/>
          <w:szCs w:val="24"/>
        </w:rPr>
        <w:lastRenderedPageBreak/>
        <w:t xml:space="preserve">λόγω της παρέλευσης του χρόνου, δεν θα γίνει από εμένα η αναφορά εκ μέρους του Προεδρείου στη σημερινή </w:t>
      </w:r>
      <w:r w:rsidRPr="00A83B36">
        <w:rPr>
          <w:rFonts w:eastAsia="Times New Roman" w:cs="Times New Roman"/>
          <w:bCs/>
          <w:szCs w:val="24"/>
        </w:rPr>
        <w:t>Ημέρα Φιλελληνισμού και Διεθνούς</w:t>
      </w:r>
      <w:r w:rsidRPr="00A83B36">
        <w:rPr>
          <w:rFonts w:eastAsia="Times New Roman" w:cs="Times New Roman"/>
          <w:bCs/>
          <w:szCs w:val="24"/>
        </w:rPr>
        <w:t xml:space="preserve"> Αλληλεγγύης</w:t>
      </w:r>
      <w:r>
        <w:rPr>
          <w:rFonts w:eastAsia="Times New Roman" w:cs="Times New Roman"/>
          <w:bCs/>
          <w:szCs w:val="24"/>
        </w:rPr>
        <w:t>.</w:t>
      </w:r>
    </w:p>
    <w:p w14:paraId="5CAF4442" w14:textId="77777777" w:rsidR="00A15929" w:rsidRDefault="00D001CD">
      <w:pPr>
        <w:spacing w:line="600" w:lineRule="auto"/>
        <w:ind w:firstLine="720"/>
        <w:jc w:val="center"/>
        <w:rPr>
          <w:rFonts w:eastAsia="Times New Roman" w:cs="Times New Roman"/>
          <w:bCs/>
          <w:color w:val="FF0000"/>
          <w:szCs w:val="24"/>
        </w:rPr>
      </w:pPr>
      <w:r>
        <w:rPr>
          <w:rFonts w:eastAsia="Times New Roman" w:cs="Times New Roman"/>
          <w:bCs/>
          <w:color w:val="FF0000"/>
          <w:szCs w:val="24"/>
        </w:rPr>
        <w:t>(</w:t>
      </w:r>
      <w:r w:rsidRPr="008343AA">
        <w:rPr>
          <w:rFonts w:eastAsia="Times New Roman" w:cs="Times New Roman"/>
          <w:bCs/>
          <w:color w:val="FF0000"/>
          <w:szCs w:val="24"/>
        </w:rPr>
        <w:t>ΑΛΛΑΓΗ ΣΕΛΙΔΑΣ ΛΟΓΩ ΑΛΛΑΓΗΣ ΘΕΜΑΤΟΣ</w:t>
      </w:r>
      <w:r>
        <w:rPr>
          <w:rFonts w:eastAsia="Times New Roman" w:cs="Times New Roman"/>
          <w:bCs/>
          <w:color w:val="FF0000"/>
          <w:szCs w:val="24"/>
        </w:rPr>
        <w:t>)</w:t>
      </w:r>
    </w:p>
    <w:p w14:paraId="5CAF4443" w14:textId="77777777" w:rsidR="00A15929" w:rsidRDefault="00D001CD">
      <w:pPr>
        <w:spacing w:line="600" w:lineRule="auto"/>
        <w:ind w:firstLine="720"/>
        <w:jc w:val="both"/>
        <w:rPr>
          <w:rFonts w:eastAsia="Times New Roman" w:cs="Times New Roman"/>
          <w:szCs w:val="24"/>
        </w:rPr>
      </w:pPr>
      <w:r w:rsidRPr="001828BA">
        <w:rPr>
          <w:rFonts w:eastAsia="Times New Roman"/>
          <w:b/>
          <w:szCs w:val="24"/>
        </w:rPr>
        <w:t>ΠΡΟΕΔΡΕΥΩΝ (Γεώργιος Βαρεμένος):</w:t>
      </w:r>
      <w:r>
        <w:rPr>
          <w:rFonts w:eastAsia="Times New Roman"/>
          <w:b/>
          <w:szCs w:val="24"/>
        </w:rPr>
        <w:t xml:space="preserve"> </w:t>
      </w:r>
      <w:r w:rsidRPr="003E4B05">
        <w:rPr>
          <w:rFonts w:eastAsia="Times New Roman"/>
          <w:szCs w:val="24"/>
        </w:rPr>
        <w:t>Κυρίες και κύριοι συνάδελφοι,</w:t>
      </w:r>
      <w:r>
        <w:rPr>
          <w:rFonts w:eastAsia="Times New Roman" w:cs="Times New Roman"/>
          <w:szCs w:val="24"/>
        </w:rPr>
        <w:t xml:space="preserve"> εισερχόμαστε στην ημερήσια διάταξη των </w:t>
      </w:r>
    </w:p>
    <w:p w14:paraId="5CAF4444" w14:textId="77777777" w:rsidR="00A15929" w:rsidRDefault="00D001CD">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5CAF444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w:t>
      </w:r>
      <w:r w:rsidRPr="00B5414E">
        <w:rPr>
          <w:rFonts w:eastAsia="Times New Roman" w:cs="Times New Roman"/>
          <w:szCs w:val="24"/>
        </w:rPr>
        <w:t>10/</w:t>
      </w:r>
      <w:r>
        <w:rPr>
          <w:rFonts w:eastAsia="Times New Roman" w:cs="Times New Roman"/>
          <w:szCs w:val="24"/>
        </w:rPr>
        <w:t>8/29-3-2019 επίκαιρη επερώτηση</w:t>
      </w:r>
      <w:r w:rsidRPr="00B5414E">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rPr>
        <w:t>Ανεξάρτητ</w:t>
      </w:r>
      <w:r>
        <w:rPr>
          <w:rFonts w:eastAsia="Times New Roman" w:cs="Times New Roman"/>
          <w:szCs w:val="24"/>
        </w:rPr>
        <w:t>ων</w:t>
      </w:r>
      <w:r>
        <w:rPr>
          <w:rFonts w:eastAsia="Times New Roman" w:cs="Times New Roman"/>
          <w:szCs w:val="24"/>
        </w:rPr>
        <w:t xml:space="preserve"> Βουλευτ</w:t>
      </w:r>
      <w:r>
        <w:rPr>
          <w:rFonts w:eastAsia="Times New Roman" w:cs="Times New Roman"/>
          <w:szCs w:val="24"/>
        </w:rPr>
        <w:t>ών</w:t>
      </w:r>
      <w:r>
        <w:rPr>
          <w:rFonts w:eastAsia="Times New Roman" w:cs="Times New Roman"/>
          <w:szCs w:val="24"/>
        </w:rPr>
        <w:t xml:space="preserve"> κ.κ. </w:t>
      </w:r>
      <w:r>
        <w:rPr>
          <w:rFonts w:eastAsia="Times New Roman" w:cs="Times New Roman"/>
          <w:szCs w:val="24"/>
        </w:rPr>
        <w:t>Παναγιώτη (</w:t>
      </w:r>
      <w:r>
        <w:rPr>
          <w:rFonts w:eastAsia="Times New Roman" w:cs="Times New Roman"/>
          <w:szCs w:val="24"/>
        </w:rPr>
        <w:t>Πάνο</w:t>
      </w:r>
      <w:r>
        <w:rPr>
          <w:rFonts w:eastAsia="Times New Roman" w:cs="Times New Roman"/>
          <w:szCs w:val="24"/>
        </w:rPr>
        <w:t>υ)</w:t>
      </w:r>
      <w:r>
        <w:rPr>
          <w:rFonts w:eastAsia="Times New Roman" w:cs="Times New Roman"/>
          <w:szCs w:val="24"/>
        </w:rPr>
        <w:t xml:space="preserve"> Καμμένο</w:t>
      </w:r>
      <w:r>
        <w:rPr>
          <w:rFonts w:eastAsia="Times New Roman" w:cs="Times New Roman"/>
          <w:szCs w:val="24"/>
        </w:rPr>
        <w:t>υ</w:t>
      </w:r>
      <w:r>
        <w:rPr>
          <w:rFonts w:eastAsia="Times New Roman" w:cs="Times New Roman"/>
          <w:szCs w:val="24"/>
        </w:rPr>
        <w:t>, Κωνσταντίνο</w:t>
      </w:r>
      <w:r>
        <w:rPr>
          <w:rFonts w:eastAsia="Times New Roman" w:cs="Times New Roman"/>
          <w:szCs w:val="24"/>
        </w:rPr>
        <w:t>υ</w:t>
      </w:r>
      <w:r>
        <w:rPr>
          <w:rFonts w:eastAsia="Times New Roman" w:cs="Times New Roman"/>
          <w:szCs w:val="24"/>
        </w:rPr>
        <w:t xml:space="preserve"> </w:t>
      </w:r>
      <w:proofErr w:type="spellStart"/>
      <w:r>
        <w:rPr>
          <w:rFonts w:eastAsia="Times New Roman" w:cs="Times New Roman"/>
          <w:szCs w:val="24"/>
        </w:rPr>
        <w:t>Κατσίκη</w:t>
      </w:r>
      <w:proofErr w:type="spellEnd"/>
      <w:r>
        <w:rPr>
          <w:rFonts w:eastAsia="Times New Roman" w:cs="Times New Roman"/>
          <w:szCs w:val="24"/>
        </w:rPr>
        <w:t>, Μαρία</w:t>
      </w:r>
      <w:r>
        <w:rPr>
          <w:rFonts w:eastAsia="Times New Roman" w:cs="Times New Roman"/>
          <w:szCs w:val="24"/>
        </w:rPr>
        <w:t>ς</w:t>
      </w:r>
      <w:r>
        <w:rPr>
          <w:rFonts w:eastAsia="Times New Roman" w:cs="Times New Roman"/>
          <w:szCs w:val="24"/>
        </w:rPr>
        <w:t xml:space="preserve"> Κόλλια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Τσαρουχά και Αριστείδη Φωκά,</w:t>
      </w:r>
      <w:r w:rsidRPr="00B5414E">
        <w:rPr>
          <w:rFonts w:eastAsia="Times New Roman" w:cs="Times New Roman"/>
          <w:szCs w:val="24"/>
        </w:rPr>
        <w:t xml:space="preserve"> </w:t>
      </w:r>
      <w:r>
        <w:rPr>
          <w:rFonts w:eastAsia="Times New Roman" w:cs="Times New Roman"/>
          <w:szCs w:val="24"/>
        </w:rPr>
        <w:t xml:space="preserve">προς τον Υπουργό Εξωτερικών, </w:t>
      </w:r>
      <w:r w:rsidRPr="00B5414E">
        <w:rPr>
          <w:rFonts w:eastAsia="Times New Roman" w:cs="Times New Roman"/>
          <w:szCs w:val="24"/>
        </w:rPr>
        <w:t xml:space="preserve">με θέμα: «Διαγωνιστική διαδικασία για την ανάδειξη </w:t>
      </w:r>
      <w:proofErr w:type="spellStart"/>
      <w:r w:rsidRPr="00B5414E">
        <w:rPr>
          <w:rFonts w:eastAsia="Times New Roman" w:cs="Times New Roman"/>
          <w:szCs w:val="24"/>
        </w:rPr>
        <w:t>παρόχων</w:t>
      </w:r>
      <w:proofErr w:type="spellEnd"/>
      <w:r w:rsidRPr="00B5414E">
        <w:rPr>
          <w:rFonts w:eastAsia="Times New Roman" w:cs="Times New Roman"/>
          <w:szCs w:val="24"/>
        </w:rPr>
        <w:t xml:space="preserve"> υπηρεσιών υποστήριξης των Προξενικών Γραφείων Διπλωματικών Αρχών»</w:t>
      </w:r>
      <w:r>
        <w:rPr>
          <w:rFonts w:eastAsia="Times New Roman" w:cs="Times New Roman"/>
          <w:szCs w:val="24"/>
        </w:rPr>
        <w:t xml:space="preserve">. </w:t>
      </w:r>
    </w:p>
    <w:p w14:paraId="5CAF444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πρώτος επερωτών Βουλευτής της Β΄ Αθηνών κ. Πάνος Καμμένος για δέκα λεπτά. </w:t>
      </w:r>
    </w:p>
    <w:p w14:paraId="5CAF4447" w14:textId="77777777" w:rsidR="00A15929" w:rsidRDefault="00D001CD">
      <w:pPr>
        <w:spacing w:line="600" w:lineRule="auto"/>
        <w:ind w:firstLine="720"/>
        <w:jc w:val="both"/>
        <w:rPr>
          <w:rFonts w:eastAsia="Times New Roman"/>
          <w:szCs w:val="24"/>
        </w:rPr>
      </w:pPr>
      <w:r w:rsidRPr="007D49AE">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Κύριε Πρόεδρε, κυρίες και κύριοι συνάδελφοι, μετατρέψαμε σε επίκαιρη επερώτηση </w:t>
      </w:r>
      <w:r w:rsidRPr="001828BA">
        <w:rPr>
          <w:rFonts w:eastAsia="Times New Roman"/>
          <w:szCs w:val="24"/>
        </w:rPr>
        <w:t>την ερώτηση και αίτηση κατ</w:t>
      </w:r>
      <w:r>
        <w:rPr>
          <w:rFonts w:eastAsia="Times New Roman"/>
          <w:szCs w:val="24"/>
        </w:rPr>
        <w:t>αθέσεω</w:t>
      </w:r>
      <w:r w:rsidRPr="001828BA">
        <w:rPr>
          <w:rFonts w:eastAsia="Times New Roman"/>
          <w:szCs w:val="24"/>
        </w:rPr>
        <w:t xml:space="preserve">ς εγγράφων που είχαμε καταθέσει </w:t>
      </w:r>
      <w:r>
        <w:rPr>
          <w:rFonts w:eastAsia="Times New Roman"/>
          <w:szCs w:val="24"/>
        </w:rPr>
        <w:t xml:space="preserve">στον </w:t>
      </w:r>
      <w:r>
        <w:rPr>
          <w:rFonts w:eastAsia="Times New Roman"/>
          <w:szCs w:val="24"/>
        </w:rPr>
        <w:t>Υπουργό</w:t>
      </w:r>
      <w:r w:rsidRPr="001828BA">
        <w:rPr>
          <w:rFonts w:eastAsia="Times New Roman"/>
          <w:szCs w:val="24"/>
        </w:rPr>
        <w:t xml:space="preserve"> </w:t>
      </w:r>
      <w:r>
        <w:rPr>
          <w:rFonts w:eastAsia="Times New Roman"/>
          <w:szCs w:val="24"/>
        </w:rPr>
        <w:t>Ε</w:t>
      </w:r>
      <w:r w:rsidRPr="001828BA">
        <w:rPr>
          <w:rFonts w:eastAsia="Times New Roman"/>
          <w:szCs w:val="24"/>
        </w:rPr>
        <w:t>ξωτερικών</w:t>
      </w:r>
      <w:r>
        <w:rPr>
          <w:rFonts w:eastAsia="Times New Roman"/>
          <w:szCs w:val="24"/>
        </w:rPr>
        <w:t>,</w:t>
      </w:r>
      <w:r w:rsidRPr="001828BA">
        <w:rPr>
          <w:rFonts w:eastAsia="Times New Roman"/>
          <w:szCs w:val="24"/>
        </w:rPr>
        <w:t xml:space="preserve"> σε σχέση με το</w:t>
      </w:r>
      <w:r>
        <w:rPr>
          <w:rFonts w:eastAsia="Times New Roman"/>
          <w:szCs w:val="24"/>
        </w:rPr>
        <w:t>ν</w:t>
      </w:r>
      <w:r w:rsidRPr="001828BA">
        <w:rPr>
          <w:rFonts w:eastAsia="Times New Roman"/>
          <w:szCs w:val="24"/>
        </w:rPr>
        <w:t xml:space="preserve"> </w:t>
      </w:r>
      <w:r w:rsidRPr="001828BA">
        <w:rPr>
          <w:rFonts w:eastAsia="Times New Roman"/>
          <w:szCs w:val="24"/>
        </w:rPr>
        <w:lastRenderedPageBreak/>
        <w:t xml:space="preserve">διαγωνισμό και τις διαδικασίες του διαγωνισμού για την παραχώρηση της εκδόσεως </w:t>
      </w:r>
      <w:r>
        <w:rPr>
          <w:rFonts w:eastAsia="Times New Roman"/>
          <w:szCs w:val="24"/>
        </w:rPr>
        <w:t>για τις βίζες</w:t>
      </w:r>
      <w:r>
        <w:rPr>
          <w:rFonts w:eastAsia="Times New Roman"/>
          <w:szCs w:val="24"/>
        </w:rPr>
        <w:t>.</w:t>
      </w:r>
    </w:p>
    <w:p w14:paraId="5CAF4448" w14:textId="77777777" w:rsidR="00A15929" w:rsidRDefault="00D001CD">
      <w:pPr>
        <w:spacing w:line="600" w:lineRule="auto"/>
        <w:ind w:firstLine="720"/>
        <w:jc w:val="both"/>
        <w:rPr>
          <w:rFonts w:eastAsia="Times New Roman"/>
          <w:szCs w:val="24"/>
        </w:rPr>
      </w:pPr>
      <w:r>
        <w:rPr>
          <w:rFonts w:eastAsia="Times New Roman"/>
          <w:szCs w:val="24"/>
        </w:rPr>
        <w:t>Στη σημερινή συζήτηση, κ</w:t>
      </w:r>
      <w:r>
        <w:rPr>
          <w:rFonts w:eastAsia="Times New Roman" w:cs="Times New Roman"/>
          <w:szCs w:val="24"/>
        </w:rPr>
        <w:t xml:space="preserve">ύριε Πρόεδρε, κυρίες και κύριοι συνάδελφοι, </w:t>
      </w:r>
      <w:r>
        <w:rPr>
          <w:rFonts w:eastAsia="Times New Roman"/>
          <w:szCs w:val="24"/>
        </w:rPr>
        <w:t>θ</w:t>
      </w:r>
      <w:r w:rsidRPr="001828BA">
        <w:rPr>
          <w:rFonts w:eastAsia="Times New Roman"/>
          <w:szCs w:val="24"/>
        </w:rPr>
        <w:t xml:space="preserve">α αποδειχθεί </w:t>
      </w:r>
      <w:r>
        <w:rPr>
          <w:rFonts w:eastAsia="Times New Roman"/>
          <w:szCs w:val="24"/>
        </w:rPr>
        <w:t>ίσως</w:t>
      </w:r>
      <w:r w:rsidRPr="001828BA">
        <w:rPr>
          <w:rFonts w:eastAsia="Times New Roman"/>
          <w:szCs w:val="24"/>
        </w:rPr>
        <w:t xml:space="preserve"> για πρώτη φορά</w:t>
      </w:r>
      <w:r>
        <w:rPr>
          <w:rFonts w:eastAsia="Times New Roman"/>
          <w:szCs w:val="24"/>
        </w:rPr>
        <w:t>,</w:t>
      </w:r>
      <w:r w:rsidRPr="001828BA">
        <w:rPr>
          <w:rFonts w:eastAsia="Times New Roman"/>
          <w:szCs w:val="24"/>
        </w:rPr>
        <w:t xml:space="preserve"> μετά από πάρα πολλά χρό</w:t>
      </w:r>
      <w:r w:rsidRPr="001828BA">
        <w:rPr>
          <w:rFonts w:eastAsia="Times New Roman"/>
          <w:szCs w:val="24"/>
        </w:rPr>
        <w:t>νια στη Βουλή αυτή</w:t>
      </w:r>
      <w:r>
        <w:rPr>
          <w:rFonts w:eastAsia="Times New Roman"/>
          <w:szCs w:val="24"/>
        </w:rPr>
        <w:t>,</w:t>
      </w:r>
      <w:r w:rsidRPr="001828BA">
        <w:rPr>
          <w:rFonts w:eastAsia="Times New Roman"/>
          <w:szCs w:val="24"/>
        </w:rPr>
        <w:t xml:space="preserve"> </w:t>
      </w:r>
      <w:r>
        <w:rPr>
          <w:rFonts w:eastAsia="Times New Roman"/>
          <w:szCs w:val="24"/>
        </w:rPr>
        <w:t>το πώς</w:t>
      </w:r>
      <w:r w:rsidRPr="001828BA">
        <w:rPr>
          <w:rFonts w:eastAsia="Times New Roman"/>
          <w:szCs w:val="24"/>
        </w:rPr>
        <w:t xml:space="preserve"> με </w:t>
      </w:r>
      <w:r>
        <w:rPr>
          <w:rFonts w:eastAsia="Times New Roman"/>
          <w:szCs w:val="24"/>
        </w:rPr>
        <w:t xml:space="preserve">συμπαιγνία υπηρεσιακών παραγόντων και </w:t>
      </w:r>
      <w:r w:rsidRPr="001828BA">
        <w:rPr>
          <w:rFonts w:eastAsia="Times New Roman"/>
          <w:szCs w:val="24"/>
        </w:rPr>
        <w:t>κάτω από την</w:t>
      </w:r>
      <w:r>
        <w:rPr>
          <w:rFonts w:eastAsia="Times New Roman"/>
          <w:szCs w:val="24"/>
        </w:rPr>
        <w:t xml:space="preserve"> καθοδήγηση του πρώην Υπουργού Ε</w:t>
      </w:r>
      <w:r w:rsidRPr="001828BA">
        <w:rPr>
          <w:rFonts w:eastAsia="Times New Roman"/>
          <w:szCs w:val="24"/>
        </w:rPr>
        <w:t>ξωτερικών</w:t>
      </w:r>
      <w:r>
        <w:rPr>
          <w:rFonts w:eastAsia="Times New Roman"/>
          <w:szCs w:val="24"/>
        </w:rPr>
        <w:t>, του κ.</w:t>
      </w:r>
      <w:r w:rsidRPr="001828BA">
        <w:rPr>
          <w:rFonts w:eastAsia="Times New Roman"/>
          <w:szCs w:val="24"/>
        </w:rPr>
        <w:t xml:space="preserve"> Κοτζιά</w:t>
      </w:r>
      <w:r>
        <w:rPr>
          <w:rFonts w:eastAsia="Times New Roman"/>
          <w:szCs w:val="24"/>
        </w:rPr>
        <w:t>,</w:t>
      </w:r>
      <w:r w:rsidRPr="001828BA">
        <w:rPr>
          <w:rFonts w:eastAsia="Times New Roman"/>
          <w:szCs w:val="24"/>
        </w:rPr>
        <w:t xml:space="preserve"> οργανώθηκε διαγωνισμός πριν από το πρώτο στάδιο</w:t>
      </w:r>
      <w:r>
        <w:rPr>
          <w:rFonts w:eastAsia="Times New Roman"/>
          <w:szCs w:val="24"/>
        </w:rPr>
        <w:t>, δηλαδή τη</w:t>
      </w:r>
      <w:r w:rsidRPr="001828BA">
        <w:rPr>
          <w:rFonts w:eastAsia="Times New Roman"/>
          <w:szCs w:val="24"/>
        </w:rPr>
        <w:t xml:space="preserve"> σύνταξη της προκήρυξης του διαγωνισμού</w:t>
      </w:r>
      <w:r>
        <w:rPr>
          <w:rFonts w:eastAsia="Times New Roman"/>
          <w:szCs w:val="24"/>
        </w:rPr>
        <w:t>,</w:t>
      </w:r>
      <w:r w:rsidRPr="001828BA">
        <w:rPr>
          <w:rFonts w:eastAsia="Times New Roman"/>
          <w:szCs w:val="24"/>
        </w:rPr>
        <w:t xml:space="preserve"> </w:t>
      </w:r>
      <w:r>
        <w:rPr>
          <w:rFonts w:eastAsia="Times New Roman"/>
          <w:szCs w:val="24"/>
        </w:rPr>
        <w:t>οι διαδικασίες εξέτ</w:t>
      </w:r>
      <w:r>
        <w:rPr>
          <w:rFonts w:eastAsia="Times New Roman"/>
          <w:szCs w:val="24"/>
        </w:rPr>
        <w:t xml:space="preserve">ασης των ενστάσεων, η προκήρυξη του </w:t>
      </w:r>
      <w:r w:rsidRPr="001828BA">
        <w:rPr>
          <w:rFonts w:eastAsia="Times New Roman"/>
          <w:szCs w:val="24"/>
        </w:rPr>
        <w:t>διαγωνισμού</w:t>
      </w:r>
      <w:r>
        <w:rPr>
          <w:rFonts w:eastAsia="Times New Roman"/>
          <w:szCs w:val="24"/>
        </w:rPr>
        <w:t xml:space="preserve"> και</w:t>
      </w:r>
      <w:r w:rsidRPr="001828BA">
        <w:rPr>
          <w:rFonts w:eastAsia="Times New Roman"/>
          <w:szCs w:val="24"/>
        </w:rPr>
        <w:t xml:space="preserve"> η κατακύρωσ</w:t>
      </w:r>
      <w:r>
        <w:rPr>
          <w:rFonts w:eastAsia="Times New Roman"/>
          <w:szCs w:val="24"/>
        </w:rPr>
        <w:t>ή του.</w:t>
      </w:r>
      <w:r w:rsidRPr="001828BA">
        <w:rPr>
          <w:rFonts w:eastAsia="Times New Roman"/>
          <w:szCs w:val="24"/>
        </w:rPr>
        <w:t xml:space="preserve"> </w:t>
      </w:r>
    </w:p>
    <w:p w14:paraId="5CAF4449" w14:textId="77777777" w:rsidR="00A15929" w:rsidRDefault="00D001CD">
      <w:pPr>
        <w:spacing w:line="600" w:lineRule="auto"/>
        <w:ind w:firstLine="720"/>
        <w:jc w:val="both"/>
        <w:rPr>
          <w:rFonts w:eastAsia="Times New Roman"/>
          <w:szCs w:val="24"/>
        </w:rPr>
      </w:pPr>
      <w:r>
        <w:rPr>
          <w:rFonts w:eastAsia="Times New Roman"/>
          <w:szCs w:val="24"/>
        </w:rPr>
        <w:t xml:space="preserve">Πιστεύω, κύριε Υπουργέ, </w:t>
      </w:r>
      <w:r w:rsidRPr="001828BA">
        <w:rPr>
          <w:rFonts w:eastAsia="Times New Roman"/>
          <w:szCs w:val="24"/>
        </w:rPr>
        <w:t xml:space="preserve">ότι θα έχετε τη δυνατότητα </w:t>
      </w:r>
      <w:r>
        <w:rPr>
          <w:rFonts w:eastAsia="Times New Roman"/>
          <w:szCs w:val="24"/>
        </w:rPr>
        <w:t xml:space="preserve">όταν </w:t>
      </w:r>
      <w:r w:rsidRPr="001828BA">
        <w:rPr>
          <w:rFonts w:eastAsia="Times New Roman"/>
          <w:szCs w:val="24"/>
        </w:rPr>
        <w:t xml:space="preserve">γυρίσετε στο </w:t>
      </w:r>
      <w:r>
        <w:rPr>
          <w:rFonts w:eastAsia="Times New Roman"/>
          <w:szCs w:val="24"/>
        </w:rPr>
        <w:t>Υ</w:t>
      </w:r>
      <w:r w:rsidRPr="001828BA">
        <w:rPr>
          <w:rFonts w:eastAsia="Times New Roman"/>
          <w:szCs w:val="24"/>
        </w:rPr>
        <w:t xml:space="preserve">πουργείο σας </w:t>
      </w:r>
      <w:r>
        <w:rPr>
          <w:rFonts w:eastAsia="Times New Roman"/>
          <w:szCs w:val="24"/>
        </w:rPr>
        <w:t xml:space="preserve">να </w:t>
      </w:r>
      <w:r w:rsidRPr="001828BA">
        <w:rPr>
          <w:rFonts w:eastAsia="Times New Roman"/>
          <w:szCs w:val="24"/>
        </w:rPr>
        <w:t>απαλλάξ</w:t>
      </w:r>
      <w:r>
        <w:rPr>
          <w:rFonts w:eastAsia="Times New Roman"/>
          <w:szCs w:val="24"/>
        </w:rPr>
        <w:t>ε</w:t>
      </w:r>
      <w:r w:rsidRPr="001828BA">
        <w:rPr>
          <w:rFonts w:eastAsia="Times New Roman"/>
          <w:szCs w:val="24"/>
        </w:rPr>
        <w:t xml:space="preserve">τε από το Υπουργείο Εξωτερικών </w:t>
      </w:r>
      <w:r>
        <w:rPr>
          <w:rFonts w:eastAsia="Times New Roman"/>
          <w:szCs w:val="24"/>
        </w:rPr>
        <w:t xml:space="preserve">υπαλλήλους </w:t>
      </w:r>
      <w:r w:rsidRPr="001828BA">
        <w:rPr>
          <w:rFonts w:eastAsia="Times New Roman"/>
          <w:szCs w:val="24"/>
        </w:rPr>
        <w:t xml:space="preserve">οι οποίοι δεν </w:t>
      </w:r>
      <w:r>
        <w:rPr>
          <w:rFonts w:eastAsia="Times New Roman"/>
          <w:szCs w:val="24"/>
        </w:rPr>
        <w:t>ενήργησαν ως</w:t>
      </w:r>
      <w:r w:rsidRPr="001828BA">
        <w:rPr>
          <w:rFonts w:eastAsia="Times New Roman"/>
          <w:szCs w:val="24"/>
        </w:rPr>
        <w:t xml:space="preserve"> Έλληνες διπλωμάτες</w:t>
      </w:r>
      <w:r>
        <w:rPr>
          <w:rFonts w:eastAsia="Times New Roman"/>
          <w:szCs w:val="24"/>
        </w:rPr>
        <w:t xml:space="preserve">, αλλά ενήργησαν </w:t>
      </w:r>
      <w:r w:rsidRPr="001828BA">
        <w:rPr>
          <w:rFonts w:eastAsia="Times New Roman"/>
          <w:szCs w:val="24"/>
        </w:rPr>
        <w:t>εκ μέρους συγκεκριμέν</w:t>
      </w:r>
      <w:r>
        <w:rPr>
          <w:rFonts w:eastAsia="Times New Roman"/>
          <w:szCs w:val="24"/>
        </w:rPr>
        <w:t>ων</w:t>
      </w:r>
      <w:r w:rsidRPr="001828BA">
        <w:rPr>
          <w:rFonts w:eastAsia="Times New Roman"/>
          <w:szCs w:val="24"/>
        </w:rPr>
        <w:t xml:space="preserve"> σ</w:t>
      </w:r>
      <w:r>
        <w:rPr>
          <w:rFonts w:eastAsia="Times New Roman"/>
          <w:szCs w:val="24"/>
        </w:rPr>
        <w:t>υμφερόντων, όπως</w:t>
      </w:r>
      <w:r w:rsidRPr="001828BA">
        <w:rPr>
          <w:rFonts w:eastAsia="Times New Roman"/>
          <w:szCs w:val="24"/>
        </w:rPr>
        <w:t xml:space="preserve"> θα αποδείξω με στοιχεία</w:t>
      </w:r>
      <w:r>
        <w:rPr>
          <w:rFonts w:eastAsia="Times New Roman"/>
          <w:szCs w:val="24"/>
        </w:rPr>
        <w:t>,</w:t>
      </w:r>
      <w:r w:rsidRPr="001828BA">
        <w:rPr>
          <w:rFonts w:eastAsia="Times New Roman"/>
          <w:szCs w:val="24"/>
        </w:rPr>
        <w:t xml:space="preserve"> τα οποία θα κατατεθούν στη Βουλή</w:t>
      </w:r>
      <w:r>
        <w:rPr>
          <w:rFonts w:eastAsia="Times New Roman"/>
          <w:szCs w:val="24"/>
        </w:rPr>
        <w:t>,</w:t>
      </w:r>
      <w:r w:rsidRPr="001828BA">
        <w:rPr>
          <w:rFonts w:eastAsia="Times New Roman"/>
          <w:szCs w:val="24"/>
        </w:rPr>
        <w:t xml:space="preserve"> θα μοιραστούν στα κόμματα και </w:t>
      </w:r>
      <w:r>
        <w:rPr>
          <w:rFonts w:eastAsia="Times New Roman"/>
          <w:szCs w:val="24"/>
        </w:rPr>
        <w:t xml:space="preserve">εν </w:t>
      </w:r>
      <w:r w:rsidRPr="001828BA">
        <w:rPr>
          <w:rFonts w:eastAsia="Times New Roman"/>
          <w:szCs w:val="24"/>
        </w:rPr>
        <w:t>συν</w:t>
      </w:r>
      <w:r>
        <w:rPr>
          <w:rFonts w:eastAsia="Times New Roman"/>
          <w:szCs w:val="24"/>
        </w:rPr>
        <w:t>εχεία</w:t>
      </w:r>
      <w:r w:rsidRPr="001828BA">
        <w:rPr>
          <w:rFonts w:eastAsia="Times New Roman"/>
          <w:szCs w:val="24"/>
        </w:rPr>
        <w:t xml:space="preserve"> θα πάνε στην </w:t>
      </w:r>
      <w:r>
        <w:rPr>
          <w:rFonts w:eastAsia="Times New Roman"/>
          <w:szCs w:val="24"/>
        </w:rPr>
        <w:t>ε</w:t>
      </w:r>
      <w:r w:rsidRPr="001828BA">
        <w:rPr>
          <w:rFonts w:eastAsia="Times New Roman"/>
          <w:szCs w:val="24"/>
        </w:rPr>
        <w:t>λληνική δικαιοσύνη</w:t>
      </w:r>
      <w:r>
        <w:rPr>
          <w:rFonts w:eastAsia="Times New Roman"/>
          <w:szCs w:val="24"/>
        </w:rPr>
        <w:t>.</w:t>
      </w:r>
    </w:p>
    <w:p w14:paraId="5CAF444A" w14:textId="77777777" w:rsidR="00A15929" w:rsidRDefault="00D001CD">
      <w:pPr>
        <w:spacing w:line="600" w:lineRule="auto"/>
        <w:ind w:firstLine="720"/>
        <w:jc w:val="both"/>
        <w:rPr>
          <w:rFonts w:eastAsia="Times New Roman"/>
          <w:szCs w:val="24"/>
        </w:rPr>
      </w:pPr>
      <w:r>
        <w:rPr>
          <w:rFonts w:eastAsia="Times New Roman"/>
          <w:szCs w:val="24"/>
        </w:rPr>
        <w:t xml:space="preserve">Σας κατέθεσα </w:t>
      </w:r>
      <w:r w:rsidRPr="001828BA">
        <w:rPr>
          <w:rFonts w:eastAsia="Times New Roman"/>
          <w:szCs w:val="24"/>
        </w:rPr>
        <w:t xml:space="preserve">την ερώτηση </w:t>
      </w:r>
      <w:r>
        <w:rPr>
          <w:rFonts w:eastAsia="Times New Roman"/>
          <w:szCs w:val="24"/>
        </w:rPr>
        <w:t xml:space="preserve">για την αίτηση καταθέσεως εγγράφων, </w:t>
      </w:r>
      <w:r w:rsidRPr="001828BA">
        <w:rPr>
          <w:rFonts w:eastAsia="Times New Roman"/>
          <w:szCs w:val="24"/>
        </w:rPr>
        <w:t>δ</w:t>
      </w:r>
      <w:r w:rsidRPr="001828BA">
        <w:rPr>
          <w:rFonts w:eastAsia="Times New Roman"/>
          <w:szCs w:val="24"/>
        </w:rPr>
        <w:t>ιότι</w:t>
      </w:r>
      <w:r>
        <w:rPr>
          <w:rFonts w:eastAsia="Times New Roman"/>
          <w:szCs w:val="24"/>
        </w:rPr>
        <w:t xml:space="preserve"> γνώριζα</w:t>
      </w:r>
      <w:r w:rsidRPr="001828BA">
        <w:rPr>
          <w:rFonts w:eastAsia="Times New Roman"/>
          <w:szCs w:val="24"/>
        </w:rPr>
        <w:t xml:space="preserve"> πολύ καλά ότι τα έγγραφα αυτά</w:t>
      </w:r>
      <w:r>
        <w:rPr>
          <w:rFonts w:eastAsia="Times New Roman"/>
          <w:szCs w:val="24"/>
        </w:rPr>
        <w:t xml:space="preserve"> που ζήτησα δεν υπήρχαν στο </w:t>
      </w:r>
      <w:r>
        <w:rPr>
          <w:rFonts w:eastAsia="Times New Roman"/>
          <w:szCs w:val="24"/>
        </w:rPr>
        <w:lastRenderedPageBreak/>
        <w:t>Υ</w:t>
      </w:r>
      <w:r w:rsidRPr="001828BA">
        <w:rPr>
          <w:rFonts w:eastAsia="Times New Roman"/>
          <w:szCs w:val="24"/>
        </w:rPr>
        <w:t xml:space="preserve">πουργείο </w:t>
      </w:r>
      <w:r>
        <w:rPr>
          <w:rFonts w:eastAsia="Times New Roman"/>
          <w:szCs w:val="24"/>
        </w:rPr>
        <w:t>Ε</w:t>
      </w:r>
      <w:r w:rsidRPr="001828BA">
        <w:rPr>
          <w:rFonts w:eastAsia="Times New Roman"/>
          <w:szCs w:val="24"/>
        </w:rPr>
        <w:t>ξωτερικών</w:t>
      </w:r>
      <w:r>
        <w:rPr>
          <w:rFonts w:eastAsia="Times New Roman"/>
          <w:szCs w:val="24"/>
        </w:rPr>
        <w:t>.</w:t>
      </w:r>
      <w:r w:rsidRPr="001828BA">
        <w:rPr>
          <w:rFonts w:eastAsia="Times New Roman"/>
          <w:szCs w:val="24"/>
        </w:rPr>
        <w:t xml:space="preserve"> </w:t>
      </w:r>
      <w:r>
        <w:rPr>
          <w:rFonts w:eastAsia="Times New Roman"/>
          <w:szCs w:val="24"/>
        </w:rPr>
        <w:t>Με εντολή του πρώην Υ</w:t>
      </w:r>
      <w:r w:rsidRPr="001828BA">
        <w:rPr>
          <w:rFonts w:eastAsia="Times New Roman"/>
          <w:szCs w:val="24"/>
        </w:rPr>
        <w:t>πουργού</w:t>
      </w:r>
      <w:r>
        <w:rPr>
          <w:rFonts w:eastAsia="Times New Roman"/>
          <w:szCs w:val="24"/>
        </w:rPr>
        <w:t>,</w:t>
      </w:r>
      <w:r w:rsidRPr="001828BA">
        <w:rPr>
          <w:rFonts w:eastAsia="Times New Roman"/>
          <w:szCs w:val="24"/>
        </w:rPr>
        <w:t xml:space="preserve"> το</w:t>
      </w:r>
      <w:r>
        <w:rPr>
          <w:rFonts w:eastAsia="Times New Roman"/>
          <w:szCs w:val="24"/>
        </w:rPr>
        <w:t>υ κ.</w:t>
      </w:r>
      <w:r w:rsidRPr="001828BA">
        <w:rPr>
          <w:rFonts w:eastAsia="Times New Roman"/>
          <w:szCs w:val="24"/>
        </w:rPr>
        <w:t xml:space="preserve"> Κοτζιά</w:t>
      </w:r>
      <w:r>
        <w:rPr>
          <w:rFonts w:eastAsia="Times New Roman"/>
          <w:szCs w:val="24"/>
        </w:rPr>
        <w:t>,</w:t>
      </w:r>
      <w:r w:rsidRPr="001828BA">
        <w:rPr>
          <w:rFonts w:eastAsia="Times New Roman"/>
          <w:szCs w:val="24"/>
        </w:rPr>
        <w:t xml:space="preserve"> εξαφανίστηκαν πολλά από τα έγγραφα αυτά και καταστράφηκαν από τους υπολογιστές</w:t>
      </w:r>
      <w:r>
        <w:rPr>
          <w:rFonts w:eastAsia="Times New Roman"/>
          <w:szCs w:val="24"/>
        </w:rPr>
        <w:t>,</w:t>
      </w:r>
      <w:r w:rsidRPr="001828BA">
        <w:rPr>
          <w:rFonts w:eastAsia="Times New Roman"/>
          <w:szCs w:val="24"/>
        </w:rPr>
        <w:t xml:space="preserve"> </w:t>
      </w:r>
      <w:r>
        <w:rPr>
          <w:rFonts w:eastAsia="Times New Roman"/>
          <w:szCs w:val="24"/>
        </w:rPr>
        <w:t>με εξαίρεση</w:t>
      </w:r>
      <w:r w:rsidRPr="001828BA">
        <w:rPr>
          <w:rFonts w:eastAsia="Times New Roman"/>
          <w:szCs w:val="24"/>
        </w:rPr>
        <w:t xml:space="preserve"> </w:t>
      </w:r>
      <w:r>
        <w:rPr>
          <w:rFonts w:eastAsia="Times New Roman"/>
          <w:szCs w:val="24"/>
        </w:rPr>
        <w:t xml:space="preserve">τις υπογραφείσες </w:t>
      </w:r>
      <w:r w:rsidRPr="001828BA">
        <w:rPr>
          <w:rFonts w:eastAsia="Times New Roman"/>
          <w:szCs w:val="24"/>
        </w:rPr>
        <w:t xml:space="preserve">συμβάσεις </w:t>
      </w:r>
      <w:r w:rsidRPr="001828BA">
        <w:rPr>
          <w:rFonts w:eastAsia="Times New Roman"/>
          <w:szCs w:val="24"/>
        </w:rPr>
        <w:t xml:space="preserve">τις οποίες </w:t>
      </w:r>
      <w:r>
        <w:rPr>
          <w:rFonts w:eastAsia="Times New Roman"/>
          <w:szCs w:val="24"/>
        </w:rPr>
        <w:t xml:space="preserve">δεν έχει ούτε καν η </w:t>
      </w:r>
      <w:r w:rsidRPr="001828BA">
        <w:rPr>
          <w:rFonts w:eastAsia="Times New Roman"/>
          <w:szCs w:val="24"/>
        </w:rPr>
        <w:t>νομική υπηρεσία</w:t>
      </w:r>
      <w:r>
        <w:rPr>
          <w:rFonts w:eastAsia="Times New Roman"/>
          <w:szCs w:val="24"/>
        </w:rPr>
        <w:t>,</w:t>
      </w:r>
      <w:r w:rsidRPr="001828BA">
        <w:rPr>
          <w:rFonts w:eastAsia="Times New Roman"/>
          <w:szCs w:val="24"/>
        </w:rPr>
        <w:t xml:space="preserve"> </w:t>
      </w:r>
      <w:r>
        <w:rPr>
          <w:rFonts w:eastAsia="Times New Roman"/>
          <w:szCs w:val="24"/>
        </w:rPr>
        <w:t xml:space="preserve">παρά μόνο υπάρχουν στο γραφείο σας και τις οποίες δεν καταθέσατε. Ελπίζω να τις έχετε και ελπίζω να τις καταθέσετε σήμερα. </w:t>
      </w:r>
    </w:p>
    <w:p w14:paraId="5CAF444B" w14:textId="77777777" w:rsidR="00A15929" w:rsidRDefault="00D001CD">
      <w:pPr>
        <w:spacing w:line="600" w:lineRule="auto"/>
        <w:ind w:firstLine="720"/>
        <w:jc w:val="both"/>
        <w:rPr>
          <w:rFonts w:eastAsia="Times New Roman"/>
          <w:szCs w:val="24"/>
        </w:rPr>
      </w:pPr>
      <w:r>
        <w:rPr>
          <w:rFonts w:eastAsia="Times New Roman"/>
          <w:szCs w:val="24"/>
        </w:rPr>
        <w:t xml:space="preserve">Δυστυχώς, όμως, για εκείνους </w:t>
      </w:r>
      <w:r w:rsidRPr="001828BA">
        <w:rPr>
          <w:rFonts w:eastAsia="Times New Roman"/>
          <w:szCs w:val="24"/>
        </w:rPr>
        <w:t xml:space="preserve">που προσπάθησαν να σβήσουν όλα τα ίχνη </w:t>
      </w:r>
      <w:r>
        <w:rPr>
          <w:rFonts w:eastAsia="Times New Roman"/>
          <w:szCs w:val="24"/>
        </w:rPr>
        <w:t xml:space="preserve">από </w:t>
      </w:r>
      <w:r w:rsidRPr="001828BA">
        <w:rPr>
          <w:rFonts w:eastAsia="Times New Roman"/>
          <w:szCs w:val="24"/>
        </w:rPr>
        <w:t xml:space="preserve">τους </w:t>
      </w:r>
      <w:r>
        <w:rPr>
          <w:rFonts w:eastAsia="Times New Roman"/>
          <w:szCs w:val="24"/>
        </w:rPr>
        <w:t>ηλεκτρο</w:t>
      </w:r>
      <w:r>
        <w:rPr>
          <w:rFonts w:eastAsia="Times New Roman"/>
          <w:szCs w:val="24"/>
        </w:rPr>
        <w:t>νικούς</w:t>
      </w:r>
      <w:r w:rsidRPr="001828BA">
        <w:rPr>
          <w:rFonts w:eastAsia="Times New Roman"/>
          <w:szCs w:val="24"/>
        </w:rPr>
        <w:t xml:space="preserve"> υπολογιστές</w:t>
      </w:r>
      <w:r>
        <w:rPr>
          <w:rFonts w:eastAsia="Times New Roman"/>
          <w:szCs w:val="24"/>
        </w:rPr>
        <w:t>,</w:t>
      </w:r>
      <w:r w:rsidRPr="001828BA">
        <w:rPr>
          <w:rFonts w:eastAsia="Times New Roman"/>
          <w:szCs w:val="24"/>
        </w:rPr>
        <w:t xml:space="preserve"> </w:t>
      </w:r>
      <w:r>
        <w:rPr>
          <w:rFonts w:eastAsia="Times New Roman"/>
          <w:szCs w:val="24"/>
        </w:rPr>
        <w:t>σ</w:t>
      </w:r>
      <w:r w:rsidRPr="001828BA">
        <w:rPr>
          <w:rFonts w:eastAsia="Times New Roman"/>
          <w:szCs w:val="24"/>
        </w:rPr>
        <w:t>τα κομπιούτερ τα αρχεία παραμένουν</w:t>
      </w:r>
      <w:r>
        <w:rPr>
          <w:rFonts w:eastAsia="Times New Roman"/>
          <w:szCs w:val="24"/>
        </w:rPr>
        <w:t>.</w:t>
      </w:r>
      <w:r w:rsidRPr="001828BA">
        <w:rPr>
          <w:rFonts w:eastAsia="Times New Roman"/>
          <w:szCs w:val="24"/>
        </w:rPr>
        <w:t xml:space="preserve"> </w:t>
      </w:r>
      <w:r>
        <w:rPr>
          <w:rFonts w:eastAsia="Times New Roman"/>
          <w:szCs w:val="24"/>
        </w:rPr>
        <w:t>Τ</w:t>
      </w:r>
      <w:r w:rsidRPr="001828BA">
        <w:rPr>
          <w:rFonts w:eastAsia="Times New Roman"/>
          <w:szCs w:val="24"/>
        </w:rPr>
        <w:t xml:space="preserve">α αρχεία ανακτήθηκαν και σήμερα θα κατατεθούν στη Βουλή των Ελλήνων για να τα πάρετε και </w:t>
      </w:r>
      <w:r>
        <w:rPr>
          <w:rFonts w:eastAsia="Times New Roman"/>
          <w:szCs w:val="24"/>
        </w:rPr>
        <w:t>εσείς.</w:t>
      </w:r>
    </w:p>
    <w:p w14:paraId="5CAF444C" w14:textId="77777777" w:rsidR="00A15929" w:rsidRDefault="00D001CD">
      <w:pPr>
        <w:spacing w:line="600" w:lineRule="auto"/>
        <w:ind w:firstLine="720"/>
        <w:jc w:val="both"/>
        <w:rPr>
          <w:rFonts w:eastAsia="Times New Roman"/>
          <w:szCs w:val="24"/>
        </w:rPr>
      </w:pPr>
      <w:r>
        <w:rPr>
          <w:rFonts w:eastAsia="Times New Roman"/>
          <w:szCs w:val="24"/>
        </w:rPr>
        <w:t xml:space="preserve">Ξεκινώ πολύ σύντομα </w:t>
      </w:r>
      <w:r w:rsidRPr="001828BA">
        <w:rPr>
          <w:rFonts w:eastAsia="Times New Roman"/>
          <w:szCs w:val="24"/>
        </w:rPr>
        <w:t>να πω ότι το 2009 η Ευρωπαϊκή Ένωση</w:t>
      </w:r>
      <w:r>
        <w:rPr>
          <w:rFonts w:eastAsia="Times New Roman"/>
          <w:szCs w:val="24"/>
        </w:rPr>
        <w:t>,</w:t>
      </w:r>
      <w:r w:rsidRPr="001828BA">
        <w:rPr>
          <w:rFonts w:eastAsia="Times New Roman"/>
          <w:szCs w:val="24"/>
        </w:rPr>
        <w:t xml:space="preserve"> το Ευρωπαϊκό Κοινοβούλιο και το </w:t>
      </w:r>
      <w:r>
        <w:rPr>
          <w:rFonts w:eastAsia="Times New Roman"/>
          <w:szCs w:val="24"/>
        </w:rPr>
        <w:t>Σ</w:t>
      </w:r>
      <w:r w:rsidRPr="001828BA">
        <w:rPr>
          <w:rFonts w:eastAsia="Times New Roman"/>
          <w:szCs w:val="24"/>
        </w:rPr>
        <w:t>υμβούλιο εξέ</w:t>
      </w:r>
      <w:r w:rsidRPr="001828BA">
        <w:rPr>
          <w:rFonts w:eastAsia="Times New Roman"/>
          <w:szCs w:val="24"/>
        </w:rPr>
        <w:t>δωσ</w:t>
      </w:r>
      <w:r>
        <w:rPr>
          <w:rFonts w:eastAsia="Times New Roman"/>
          <w:szCs w:val="24"/>
        </w:rPr>
        <w:t>αν</w:t>
      </w:r>
      <w:r w:rsidRPr="001828BA">
        <w:rPr>
          <w:rFonts w:eastAsia="Times New Roman"/>
          <w:szCs w:val="24"/>
        </w:rPr>
        <w:t xml:space="preserve"> τον </w:t>
      </w:r>
      <w:r>
        <w:rPr>
          <w:rFonts w:eastAsia="Times New Roman"/>
          <w:szCs w:val="24"/>
        </w:rPr>
        <w:t>κ</w:t>
      </w:r>
      <w:r>
        <w:rPr>
          <w:rFonts w:eastAsia="Times New Roman"/>
          <w:szCs w:val="24"/>
        </w:rPr>
        <w:t>ανονισμό 810/2009</w:t>
      </w:r>
      <w:r w:rsidRPr="001828BA">
        <w:rPr>
          <w:rFonts w:eastAsia="Times New Roman"/>
          <w:szCs w:val="24"/>
        </w:rPr>
        <w:t xml:space="preserve"> της </w:t>
      </w:r>
      <w:r>
        <w:rPr>
          <w:rFonts w:eastAsia="Times New Roman"/>
          <w:szCs w:val="24"/>
        </w:rPr>
        <w:t>13</w:t>
      </w:r>
      <w:r w:rsidRPr="000E3744">
        <w:rPr>
          <w:rFonts w:eastAsia="Times New Roman"/>
          <w:szCs w:val="24"/>
          <w:vertAlign w:val="superscript"/>
        </w:rPr>
        <w:t>ης</w:t>
      </w:r>
      <w:r w:rsidRPr="001828BA">
        <w:rPr>
          <w:rFonts w:eastAsia="Times New Roman"/>
          <w:szCs w:val="24"/>
        </w:rPr>
        <w:t xml:space="preserve"> Ιουλίου για τη θέ</w:t>
      </w:r>
      <w:r>
        <w:rPr>
          <w:rFonts w:eastAsia="Times New Roman"/>
          <w:szCs w:val="24"/>
        </w:rPr>
        <w:t>σπιση</w:t>
      </w:r>
      <w:r w:rsidRPr="001828BA">
        <w:rPr>
          <w:rFonts w:eastAsia="Times New Roman"/>
          <w:szCs w:val="24"/>
        </w:rPr>
        <w:t xml:space="preserve"> </w:t>
      </w:r>
      <w:r>
        <w:rPr>
          <w:rFonts w:eastAsia="Times New Roman"/>
          <w:szCs w:val="24"/>
        </w:rPr>
        <w:t>Κ</w:t>
      </w:r>
      <w:r w:rsidRPr="001828BA">
        <w:rPr>
          <w:rFonts w:eastAsia="Times New Roman"/>
          <w:szCs w:val="24"/>
        </w:rPr>
        <w:t xml:space="preserve">οινοτικού </w:t>
      </w:r>
      <w:r>
        <w:rPr>
          <w:rFonts w:eastAsia="Times New Roman"/>
          <w:szCs w:val="24"/>
        </w:rPr>
        <w:t>Κ</w:t>
      </w:r>
      <w:r w:rsidRPr="001828BA">
        <w:rPr>
          <w:rFonts w:eastAsia="Times New Roman"/>
          <w:szCs w:val="24"/>
        </w:rPr>
        <w:t xml:space="preserve">ώδικα </w:t>
      </w:r>
      <w:r>
        <w:rPr>
          <w:rFonts w:eastAsia="Times New Roman"/>
          <w:szCs w:val="24"/>
        </w:rPr>
        <w:t>Θ</w:t>
      </w:r>
      <w:r w:rsidRPr="001828BA">
        <w:rPr>
          <w:rFonts w:eastAsia="Times New Roman"/>
          <w:szCs w:val="24"/>
        </w:rPr>
        <w:t>εωρήσεων</w:t>
      </w:r>
      <w:r>
        <w:rPr>
          <w:rFonts w:eastAsia="Times New Roman"/>
          <w:szCs w:val="24"/>
        </w:rPr>
        <w:t>.</w:t>
      </w:r>
      <w:r w:rsidRPr="001828BA">
        <w:rPr>
          <w:rFonts w:eastAsia="Times New Roman"/>
          <w:szCs w:val="24"/>
        </w:rPr>
        <w:t xml:space="preserve"> Ο </w:t>
      </w:r>
      <w:r>
        <w:rPr>
          <w:rFonts w:eastAsia="Times New Roman"/>
          <w:szCs w:val="24"/>
        </w:rPr>
        <w:t>κ</w:t>
      </w:r>
      <w:r w:rsidRPr="001828BA">
        <w:rPr>
          <w:rFonts w:eastAsia="Times New Roman"/>
          <w:szCs w:val="24"/>
        </w:rPr>
        <w:t>ανονισμός αυτός πρ</w:t>
      </w:r>
      <w:r>
        <w:rPr>
          <w:rFonts w:eastAsia="Times New Roman"/>
          <w:szCs w:val="24"/>
        </w:rPr>
        <w:t>οέβλεπε ότι τα κράτη-μέλη</w:t>
      </w:r>
      <w:r w:rsidRPr="001828BA">
        <w:rPr>
          <w:rFonts w:eastAsia="Times New Roman"/>
          <w:szCs w:val="24"/>
        </w:rPr>
        <w:t xml:space="preserve"> θα πρέπει να είναι αρμόδια για την οργάνωση διαδικασιών που αφορούν τις αιτήσεις </w:t>
      </w:r>
      <w:r>
        <w:rPr>
          <w:rFonts w:eastAsia="Times New Roman"/>
          <w:szCs w:val="24"/>
        </w:rPr>
        <w:t>για βίζες</w:t>
      </w:r>
      <w:r>
        <w:rPr>
          <w:rFonts w:eastAsia="Times New Roman"/>
          <w:szCs w:val="24"/>
        </w:rPr>
        <w:t>,</w:t>
      </w:r>
      <w:r w:rsidRPr="001828BA">
        <w:rPr>
          <w:rFonts w:eastAsia="Times New Roman"/>
          <w:szCs w:val="24"/>
        </w:rPr>
        <w:t xml:space="preserve"> να εξο</w:t>
      </w:r>
      <w:r>
        <w:rPr>
          <w:rFonts w:eastAsia="Times New Roman"/>
          <w:szCs w:val="24"/>
        </w:rPr>
        <w:t>πλίζουν</w:t>
      </w:r>
      <w:r w:rsidRPr="001828BA">
        <w:rPr>
          <w:rFonts w:eastAsia="Times New Roman"/>
          <w:szCs w:val="24"/>
        </w:rPr>
        <w:t xml:space="preserve"> τα προξενεία </w:t>
      </w:r>
      <w:r>
        <w:rPr>
          <w:rFonts w:eastAsia="Times New Roman"/>
          <w:szCs w:val="24"/>
        </w:rPr>
        <w:t xml:space="preserve">τους και </w:t>
      </w:r>
      <w:r w:rsidRPr="001828BA">
        <w:rPr>
          <w:rFonts w:eastAsia="Times New Roman"/>
          <w:szCs w:val="24"/>
        </w:rPr>
        <w:t>τις αρχές του</w:t>
      </w:r>
      <w:r>
        <w:rPr>
          <w:rFonts w:eastAsia="Times New Roman"/>
          <w:szCs w:val="24"/>
        </w:rPr>
        <w:t>ς,</w:t>
      </w:r>
      <w:r w:rsidRPr="001828BA">
        <w:rPr>
          <w:rFonts w:eastAsia="Times New Roman"/>
          <w:szCs w:val="24"/>
        </w:rPr>
        <w:t xml:space="preserve"> όπως είναι αρμόδια για τη χορήγηση θεωρήσεων στα σύνορα και τον απαραίτητο εξοπλισμό για τη συλλογή βιομετρικών στοιχείων</w:t>
      </w:r>
      <w:r>
        <w:rPr>
          <w:rFonts w:eastAsia="Times New Roman"/>
          <w:szCs w:val="24"/>
        </w:rPr>
        <w:t xml:space="preserve">. </w:t>
      </w:r>
    </w:p>
    <w:p w14:paraId="5CAF444D" w14:textId="77777777" w:rsidR="00A15929" w:rsidRDefault="00D001CD">
      <w:pPr>
        <w:spacing w:line="600" w:lineRule="auto"/>
        <w:ind w:firstLine="720"/>
        <w:jc w:val="both"/>
        <w:rPr>
          <w:rFonts w:eastAsia="Times New Roman"/>
          <w:szCs w:val="24"/>
        </w:rPr>
      </w:pPr>
      <w:r>
        <w:rPr>
          <w:rFonts w:eastAsia="Times New Roman"/>
          <w:szCs w:val="24"/>
        </w:rPr>
        <w:lastRenderedPageBreak/>
        <w:t xml:space="preserve">Επίσης, όρισε ότι θα πρέπει να </w:t>
      </w:r>
      <w:r w:rsidRPr="001828BA">
        <w:rPr>
          <w:rFonts w:eastAsia="Times New Roman"/>
          <w:szCs w:val="24"/>
        </w:rPr>
        <w:t xml:space="preserve">συνεργάζεται με ένα ή περισσότερα κράτη-μέλη στο </w:t>
      </w:r>
      <w:r>
        <w:rPr>
          <w:rFonts w:eastAsia="Times New Roman"/>
          <w:szCs w:val="24"/>
        </w:rPr>
        <w:t>πλαίσιο της επιτόπιας</w:t>
      </w:r>
      <w:r w:rsidRPr="001828BA">
        <w:rPr>
          <w:rFonts w:eastAsia="Times New Roman"/>
          <w:szCs w:val="24"/>
        </w:rPr>
        <w:t xml:space="preserve"> </w:t>
      </w:r>
      <w:r>
        <w:rPr>
          <w:rFonts w:eastAsia="Times New Roman"/>
          <w:szCs w:val="24"/>
        </w:rPr>
        <w:t>συνερ</w:t>
      </w:r>
      <w:r>
        <w:rPr>
          <w:rFonts w:eastAsia="Times New Roman"/>
          <w:szCs w:val="24"/>
        </w:rPr>
        <w:t xml:space="preserve">γασίας </w:t>
      </w:r>
      <w:proofErr w:type="spellStart"/>
      <w:r>
        <w:rPr>
          <w:rFonts w:eastAsia="Times New Roman"/>
          <w:szCs w:val="24"/>
        </w:rPr>
        <w:t>Σένγκεν</w:t>
      </w:r>
      <w:proofErr w:type="spellEnd"/>
      <w:r>
        <w:rPr>
          <w:rFonts w:eastAsia="Times New Roman"/>
          <w:szCs w:val="24"/>
        </w:rPr>
        <w:t xml:space="preserve"> ή</w:t>
      </w:r>
      <w:r w:rsidRPr="001828BA">
        <w:rPr>
          <w:rFonts w:eastAsia="Times New Roman"/>
          <w:szCs w:val="24"/>
        </w:rPr>
        <w:t xml:space="preserve"> μέσω άλλων </w:t>
      </w:r>
      <w:r w:rsidRPr="006F415F">
        <w:rPr>
          <w:rFonts w:eastAsia="Times New Roman"/>
          <w:color w:val="000000" w:themeColor="text1"/>
          <w:szCs w:val="24"/>
        </w:rPr>
        <w:t>πρόσφορων επαφών ή υπό τη μορφή περιορισμένης εκπροσώπησης στέγασης του κοινού κέντρου αιτήσεως, σύμφωνα με το άρθρο 41, και σε εξαιρετικές περιστάσεις ή για λόγους σχετικούς με την τοπική κατάσταση όπως ήταν, ο υψηλός αριθμός τ</w:t>
      </w:r>
      <w:r w:rsidRPr="006F415F">
        <w:rPr>
          <w:rFonts w:eastAsia="Times New Roman"/>
          <w:color w:val="000000" w:themeColor="text1"/>
          <w:szCs w:val="24"/>
        </w:rPr>
        <w:t>ων αιτούντων δεν θα επέτρεπε να οργανωθεί συγκεκριμένη αίτηση ή συγκέντρωση αιτήσεων.</w:t>
      </w:r>
    </w:p>
    <w:p w14:paraId="5CAF444E" w14:textId="77777777" w:rsidR="00A15929" w:rsidRDefault="00D001CD">
      <w:pPr>
        <w:spacing w:line="600" w:lineRule="auto"/>
        <w:ind w:firstLine="720"/>
        <w:jc w:val="both"/>
        <w:rPr>
          <w:rFonts w:eastAsia="Times New Roman" w:cs="Times New Roman"/>
          <w:szCs w:val="24"/>
        </w:rPr>
      </w:pPr>
      <w:r w:rsidRPr="0072543F">
        <w:rPr>
          <w:rFonts w:eastAsia="Times New Roman" w:cs="Times New Roman"/>
          <w:szCs w:val="24"/>
        </w:rPr>
        <w:t xml:space="preserve">Και εφόσον εξαντληθούν όλες οι άλλες δυνατότητες, </w:t>
      </w:r>
      <w:r>
        <w:rPr>
          <w:rFonts w:eastAsia="Times New Roman" w:cs="Times New Roman"/>
          <w:szCs w:val="24"/>
        </w:rPr>
        <w:t>δ</w:t>
      </w:r>
      <w:r w:rsidRPr="0072543F">
        <w:rPr>
          <w:rFonts w:eastAsia="Times New Roman" w:cs="Times New Roman"/>
          <w:szCs w:val="24"/>
        </w:rPr>
        <w:t xml:space="preserve">ηλαδή η συνεργασία με κράτος ή η </w:t>
      </w:r>
      <w:r>
        <w:rPr>
          <w:rFonts w:eastAsia="Times New Roman" w:cs="Times New Roman"/>
          <w:szCs w:val="24"/>
        </w:rPr>
        <w:t>δ</w:t>
      </w:r>
      <w:r w:rsidRPr="0072543F">
        <w:rPr>
          <w:rFonts w:eastAsia="Times New Roman" w:cs="Times New Roman"/>
          <w:szCs w:val="24"/>
        </w:rPr>
        <w:t>ημιουργία γραφείων σε κάθε προξενείο για εξαιρετικές περιπτώσεις και αφού αποδειχτούν</w:t>
      </w:r>
      <w:r w:rsidRPr="0072543F">
        <w:rPr>
          <w:rFonts w:eastAsia="Times New Roman" w:cs="Times New Roman"/>
          <w:szCs w:val="24"/>
        </w:rPr>
        <w:t xml:space="preserve"> ατελέσφορες για το οικείο κράτος ως έσχατη λύση, να συνεργάζονται με εξωτερικό </w:t>
      </w:r>
      <w:proofErr w:type="spellStart"/>
      <w:r w:rsidRPr="0072543F">
        <w:rPr>
          <w:rFonts w:eastAsia="Times New Roman" w:cs="Times New Roman"/>
          <w:szCs w:val="24"/>
        </w:rPr>
        <w:t>πάροχο</w:t>
      </w:r>
      <w:proofErr w:type="spellEnd"/>
      <w:r w:rsidRPr="0072543F">
        <w:rPr>
          <w:rFonts w:eastAsia="Times New Roman" w:cs="Times New Roman"/>
          <w:szCs w:val="24"/>
        </w:rPr>
        <w:t xml:space="preserve">. </w:t>
      </w:r>
      <w:r>
        <w:rPr>
          <w:rFonts w:eastAsia="Times New Roman" w:cs="Times New Roman"/>
          <w:szCs w:val="24"/>
        </w:rPr>
        <w:t>Στο δε άρθρο 43 λέει συγκεκριμένα: «Τα κράτη-μέλη καταβάλλουν προσπάθειες</w:t>
      </w:r>
      <w:r>
        <w:rPr>
          <w:rFonts w:eastAsia="Times New Roman" w:cs="Times New Roman"/>
          <w:szCs w:val="24"/>
        </w:rPr>
        <w:t>,</w:t>
      </w:r>
      <w:r>
        <w:rPr>
          <w:rFonts w:eastAsia="Times New Roman" w:cs="Times New Roman"/>
          <w:szCs w:val="24"/>
        </w:rPr>
        <w:t xml:space="preserve"> ώστε να συνεργάζονται με εξωτερικό </w:t>
      </w:r>
      <w:proofErr w:type="spellStart"/>
      <w:r>
        <w:rPr>
          <w:rFonts w:eastAsia="Times New Roman" w:cs="Times New Roman"/>
          <w:szCs w:val="24"/>
        </w:rPr>
        <w:t>πάροχο</w:t>
      </w:r>
      <w:proofErr w:type="spellEnd"/>
      <w:r>
        <w:rPr>
          <w:rFonts w:eastAsia="Times New Roman" w:cs="Times New Roman"/>
          <w:szCs w:val="24"/>
        </w:rPr>
        <w:t xml:space="preserve"> υπηρεσιών από κοινού με ένα ή περισσότερα κράτη με </w:t>
      </w:r>
      <w:r>
        <w:rPr>
          <w:rFonts w:eastAsia="Times New Roman" w:cs="Times New Roman"/>
          <w:szCs w:val="24"/>
        </w:rPr>
        <w:t>την επιφύλαξη των κανόνων περί δημοσίων συμβάσεων.».</w:t>
      </w:r>
    </w:p>
    <w:p w14:paraId="5CAF444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κ</w:t>
      </w:r>
      <w:r>
        <w:rPr>
          <w:rFonts w:eastAsia="Times New Roman" w:cs="Times New Roman"/>
          <w:szCs w:val="24"/>
        </w:rPr>
        <w:t>ανονισμός μετετράπη τον Δεκέμβριο του 2014 σε νόμο. Το άρθρο αυτού του νόμου περιληφθεί στο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w:t>
      </w:r>
      <w:r>
        <w:rPr>
          <w:rFonts w:eastAsia="Times New Roman" w:cs="Times New Roman"/>
          <w:szCs w:val="24"/>
        </w:rPr>
        <w:t xml:space="preserve">4315 «Πράξεις εισφοράς σε γη και χρήμα, ρυμοτομικές απαλλοτριώσεις». Στο άρθρο 20 παρελήφθη από την </w:t>
      </w:r>
      <w:r>
        <w:rPr>
          <w:rFonts w:eastAsia="Times New Roman" w:cs="Times New Roman"/>
          <w:szCs w:val="24"/>
        </w:rPr>
        <w:t>ο</w:t>
      </w:r>
      <w:r>
        <w:rPr>
          <w:rFonts w:eastAsia="Times New Roman" w:cs="Times New Roman"/>
          <w:szCs w:val="24"/>
        </w:rPr>
        <w:t>δηγία που υπήρχε</w:t>
      </w:r>
      <w:r>
        <w:rPr>
          <w:rFonts w:eastAsia="Times New Roman" w:cs="Times New Roman"/>
          <w:szCs w:val="24"/>
        </w:rPr>
        <w:t>,</w:t>
      </w:r>
      <w:r>
        <w:rPr>
          <w:rFonts w:eastAsia="Times New Roman" w:cs="Times New Roman"/>
          <w:szCs w:val="24"/>
        </w:rPr>
        <w:t xml:space="preserve"> να προσπαθήσει το κράτος από μόνο του να κάνει τη διαδικασία και εν συνεχεία για εξαιρετικές περιπτώσεις να μπορεί να υπάρξει </w:t>
      </w:r>
      <w:proofErr w:type="spellStart"/>
      <w:r>
        <w:rPr>
          <w:rFonts w:eastAsia="Times New Roman" w:cs="Times New Roman"/>
          <w:szCs w:val="24"/>
        </w:rPr>
        <w:lastRenderedPageBreak/>
        <w:t>πάροχος</w:t>
      </w:r>
      <w:proofErr w:type="spellEnd"/>
      <w:r>
        <w:rPr>
          <w:rFonts w:eastAsia="Times New Roman" w:cs="Times New Roman"/>
          <w:szCs w:val="24"/>
        </w:rPr>
        <w:t>. Όμ</w:t>
      </w:r>
      <w:r>
        <w:rPr>
          <w:rFonts w:eastAsia="Times New Roman" w:cs="Times New Roman"/>
          <w:szCs w:val="24"/>
        </w:rPr>
        <w:t>ως στο άρθρο 20 παράγραφος 3 λέει «…ότι τα επιμέρους κριτήρια αξιολόγησης και τεχνικών προσφορών και κάθε άλλο θέμα». Ο νόμος όρισε, δηλαδή, ότι θα πρέπει να υπάρχει αξιολόγηση οικονομικών προσφορών και αξιολόγηση τεχνικών των εταιρειών. Έλεγε δε στο άρθρο</w:t>
      </w:r>
      <w:r>
        <w:rPr>
          <w:rFonts w:eastAsia="Times New Roman" w:cs="Times New Roman"/>
          <w:szCs w:val="24"/>
        </w:rPr>
        <w:t xml:space="preserve"> 4 ότι οι συμβάσεις που έχουν συναφθεί από προξενικές αρχές ή προξενικά γραφεία διπλωματικών αρχών</w:t>
      </w:r>
      <w:r>
        <w:rPr>
          <w:rFonts w:eastAsia="Times New Roman" w:cs="Times New Roman"/>
          <w:szCs w:val="24"/>
        </w:rPr>
        <w:t>,</w:t>
      </w:r>
      <w:r>
        <w:rPr>
          <w:rFonts w:eastAsia="Times New Roman" w:cs="Times New Roman"/>
          <w:szCs w:val="24"/>
        </w:rPr>
        <w:t xml:space="preserve"> εξακολουθούν να ισχύουν και οι σχετικές υπηρεσίες παρέχονται μέχρι την έναρξη παροχής των υπηρεσιών. </w:t>
      </w:r>
    </w:p>
    <w:p w14:paraId="5CAF445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Μέχρι τότε είχαν υπογραφεί πολλές συμβάσεις με την ετα</w:t>
      </w:r>
      <w:r>
        <w:rPr>
          <w:rFonts w:eastAsia="Times New Roman" w:cs="Times New Roman"/>
          <w:szCs w:val="24"/>
        </w:rPr>
        <w:t xml:space="preserve">ιρεία </w:t>
      </w:r>
      <w:r>
        <w:rPr>
          <w:rFonts w:eastAsia="Times New Roman" w:cs="Times New Roman"/>
          <w:szCs w:val="24"/>
          <w:lang w:val="en-US"/>
        </w:rPr>
        <w:t>VFS</w:t>
      </w:r>
      <w:r>
        <w:rPr>
          <w:rFonts w:eastAsia="Times New Roman" w:cs="Times New Roman"/>
          <w:szCs w:val="24"/>
        </w:rPr>
        <w:t>. Είναι μια ειδική εταιρεία διεθνής με έδρα τον Άγιο Μαυρίκιο, που εν συνεχεία μετέφερε την έδρα της στα Ηνωμένα Αραβικά Εμιράτα. Η εταιρεία αυτή, λοιπόν, ήταν μία από τις εταιρείες</w:t>
      </w:r>
      <w:r>
        <w:rPr>
          <w:rFonts w:eastAsia="Times New Roman" w:cs="Times New Roman"/>
          <w:szCs w:val="24"/>
        </w:rPr>
        <w:t>,</w:t>
      </w:r>
      <w:r>
        <w:rPr>
          <w:rFonts w:eastAsia="Times New Roman" w:cs="Times New Roman"/>
          <w:szCs w:val="24"/>
        </w:rPr>
        <w:t xml:space="preserve"> η οποία εν συνεχεία συμμετείχε στον διαγωνισμό, ο οποίος συντάχθ</w:t>
      </w:r>
      <w:r>
        <w:rPr>
          <w:rFonts w:eastAsia="Times New Roman" w:cs="Times New Roman"/>
          <w:szCs w:val="24"/>
        </w:rPr>
        <w:t xml:space="preserve">ηκε βάσει της έκθεσης που έκανε η </w:t>
      </w:r>
      <w:r>
        <w:rPr>
          <w:rFonts w:eastAsia="Times New Roman" w:cs="Times New Roman"/>
          <w:szCs w:val="24"/>
        </w:rPr>
        <w:t>ε</w:t>
      </w:r>
      <w:r>
        <w:rPr>
          <w:rFonts w:eastAsia="Times New Roman" w:cs="Times New Roman"/>
          <w:szCs w:val="24"/>
        </w:rPr>
        <w:t xml:space="preserve">πιτροπή αξιολόγησης συνεπειών ρυθμίσεων του Υπουργείου Εξωτερικών και η οποία σαφώς περιέγραφε ότι κριτήριο ανάθεσης θα πρέπει να είναι η πλέον συμφέρουσα από οικονομική άποψη προσφορά. </w:t>
      </w:r>
    </w:p>
    <w:p w14:paraId="5CAF445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 από εκεί και πέρα, κύριε Πρόεδ</w:t>
      </w:r>
      <w:r>
        <w:rPr>
          <w:rFonts w:eastAsia="Times New Roman" w:cs="Times New Roman"/>
          <w:szCs w:val="24"/>
        </w:rPr>
        <w:t xml:space="preserve">ρε, κυρίες και κύριοι συνάδελφοι, αρχίζει το μεγάλο σκάνδαλο. Είναι το σκάνδαλο το οποίο εξελίσσεται με τη διαδικασία που ξεκίνησε για την σύνταξη της προκήρυξης. Στην σύνταξη της </w:t>
      </w:r>
      <w:r>
        <w:rPr>
          <w:rFonts w:eastAsia="Times New Roman" w:cs="Times New Roman"/>
          <w:szCs w:val="24"/>
        </w:rPr>
        <w:lastRenderedPageBreak/>
        <w:t xml:space="preserve">προκήρυξης δεν υπάρχει μέσα ο όρος που ο νόμος και η </w:t>
      </w:r>
      <w:r>
        <w:rPr>
          <w:rFonts w:eastAsia="Times New Roman" w:cs="Times New Roman"/>
          <w:szCs w:val="24"/>
        </w:rPr>
        <w:t>ο</w:t>
      </w:r>
      <w:r>
        <w:rPr>
          <w:rFonts w:eastAsia="Times New Roman" w:cs="Times New Roman"/>
          <w:szCs w:val="24"/>
        </w:rPr>
        <w:t>δηγία της Ευρωπαϊκής Έ</w:t>
      </w:r>
      <w:r>
        <w:rPr>
          <w:rFonts w:eastAsia="Times New Roman" w:cs="Times New Roman"/>
          <w:szCs w:val="24"/>
        </w:rPr>
        <w:t xml:space="preserve">νωσης ορίζουν, δηλαδή, για την οικονομικά πιο προσφέρουσα λύση. </w:t>
      </w:r>
    </w:p>
    <w:p w14:paraId="5CAF445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Μάλιστα σε σύσταση των επιτροπών -που έγιναν γι’ αυτή την προκήρυξη του διαγωνισμού με ενστάσεις των ενδιαφερομένων- παρ’ ότι ζητείται οικονομική προσφορά, αυτή ουδέποτε μπαίνει μέσα. Μάλιστα</w:t>
      </w:r>
      <w:r>
        <w:rPr>
          <w:rFonts w:eastAsia="Times New Roman" w:cs="Times New Roman"/>
          <w:szCs w:val="24"/>
        </w:rPr>
        <w:t xml:space="preserve"> το ύψος της προκήρυξης είναι στα 15 εκατομμύρια ευρώ, ενώ το έργο μόνο για τη Ρωσία είναι 185 εκατομμύρια ευρώ τον χρόνο.</w:t>
      </w:r>
    </w:p>
    <w:p w14:paraId="5CAF445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Βάσει του δικαίου των συμβάσεων η σύμβαση θα πρέπει να είναι τουλάχιστον τέσσερις φορές από τα τελευταία χρόνια ή για τα χρόνια που ι</w:t>
      </w:r>
      <w:r>
        <w:rPr>
          <w:rFonts w:eastAsia="Times New Roman" w:cs="Times New Roman"/>
          <w:szCs w:val="24"/>
        </w:rPr>
        <w:t xml:space="preserve">σχύει η σύμβαση. Η σύμβαση βάσει της προκήρυξης θα ίσχυε για οκτώ χρόνια. Αυτό σημαίνει ότι η σύμβαση θα έπρεπε να είναι πάνω από 1.000.500.000 με τα στατιστικά του 2010, 2012, 2013, 2014. Αντ’ αυτού η σύμβαση ορίστηκε στα 15.000.000. </w:t>
      </w:r>
    </w:p>
    <w:p w14:paraId="5CAF445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Είναι σημαντικό ότι </w:t>
      </w:r>
      <w:r>
        <w:rPr>
          <w:rFonts w:eastAsia="Times New Roman" w:cs="Times New Roman"/>
          <w:szCs w:val="24"/>
        </w:rPr>
        <w:t xml:space="preserve">υπήρχαν δύο δημοσιεύσεις της προκήρυξης. Η μία δημοσίευση γίνεται στην Ευρωπαϊκή Ένωση και η άλλη στην Ελλάδα. Στην ευρωπαϊκή προκήρυξη είναι σαφής ο όρος μέσα που λέει ότι δεν προβλέπεται να υπάρχει υπεργολάβος. </w:t>
      </w:r>
    </w:p>
    <w:p w14:paraId="5CAF445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Στην ελληνική προκήρυξη προβλέπεται ότι μπ</w:t>
      </w:r>
      <w:r>
        <w:rPr>
          <w:rFonts w:eastAsia="Times New Roman" w:cs="Times New Roman"/>
          <w:szCs w:val="24"/>
        </w:rPr>
        <w:t>ορεί να υπάρχει υπεργολάβος αλλά μόνο για το έργο της πληροφορικής.</w:t>
      </w:r>
    </w:p>
    <w:p w14:paraId="5CAF445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Όλα αυτά είναι σε έναν φάκελο περίπου χιλίων σελίδων</w:t>
      </w:r>
      <w:r>
        <w:rPr>
          <w:rFonts w:eastAsia="Times New Roman" w:cs="Times New Roman"/>
          <w:szCs w:val="24"/>
        </w:rPr>
        <w:t>,</w:t>
      </w:r>
      <w:r>
        <w:rPr>
          <w:rFonts w:eastAsia="Times New Roman" w:cs="Times New Roman"/>
          <w:szCs w:val="24"/>
        </w:rPr>
        <w:t xml:space="preserve"> που περιλαμβάνει τα πρακτικά που έχουν χαθεί από το Υπουργείο Εξωτερικών των επιτροπών αξιολόγησης της συγκεκριμένης προκήρυξης αλλά κ</w:t>
      </w:r>
      <w:r>
        <w:rPr>
          <w:rFonts w:eastAsia="Times New Roman" w:cs="Times New Roman"/>
          <w:szCs w:val="24"/>
        </w:rPr>
        <w:t>αι εν συνεχεία της επιτροπής ενστάσεων με συνθέσεις τις οποίες αποφάσισε με προσωπικές αποφάσεις ο Υπουργός επί των Εξωτερικών και τις οποίες, επίσης, καταθέτω στη Βουλή με συγκεκριμένα ονόματα διπλωματών.</w:t>
      </w:r>
    </w:p>
    <w:p w14:paraId="5CAF445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Πάνος Καμμένος κατ</w:t>
      </w:r>
      <w:r>
        <w:rPr>
          <w:rFonts w:eastAsia="Times New Roman" w:cs="Times New Roman"/>
          <w:szCs w:val="24"/>
        </w:rPr>
        <w:t>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CAF445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Δεν είναι τυχαίο ότι ένας εκ των ενδιαφερομένων για να πάρ</w:t>
      </w:r>
      <w:r>
        <w:rPr>
          <w:rFonts w:eastAsia="Times New Roman" w:cs="Times New Roman"/>
          <w:szCs w:val="24"/>
        </w:rPr>
        <w:t>ει</w:t>
      </w:r>
      <w:r>
        <w:rPr>
          <w:rFonts w:eastAsia="Times New Roman" w:cs="Times New Roman"/>
          <w:szCs w:val="24"/>
        </w:rPr>
        <w:t xml:space="preserve"> τη δουλειά ήταν η εταιρεία </w:t>
      </w:r>
      <w:r>
        <w:rPr>
          <w:rFonts w:eastAsia="Times New Roman" w:cs="Times New Roman"/>
          <w:szCs w:val="24"/>
          <w:lang w:val="en-US"/>
        </w:rPr>
        <w:t>VFS</w:t>
      </w:r>
      <w:r w:rsidRPr="00BD5231">
        <w:rPr>
          <w:rFonts w:eastAsia="Times New Roman" w:cs="Times New Roman"/>
          <w:szCs w:val="24"/>
        </w:rPr>
        <w:t>.</w:t>
      </w:r>
      <w:r>
        <w:rPr>
          <w:rFonts w:eastAsia="Times New Roman" w:cs="Times New Roman"/>
          <w:szCs w:val="24"/>
        </w:rPr>
        <w:t xml:space="preserve"> Η ε</w:t>
      </w:r>
      <w:r>
        <w:rPr>
          <w:rFonts w:eastAsia="Times New Roman" w:cs="Times New Roman"/>
          <w:szCs w:val="24"/>
        </w:rPr>
        <w:t xml:space="preserve">ταιρεία </w:t>
      </w:r>
      <w:r>
        <w:rPr>
          <w:rFonts w:eastAsia="Times New Roman" w:cs="Times New Roman"/>
          <w:szCs w:val="24"/>
          <w:lang w:val="en-US"/>
        </w:rPr>
        <w:t>VFS</w:t>
      </w:r>
      <w:r>
        <w:rPr>
          <w:rFonts w:eastAsia="Times New Roman" w:cs="Times New Roman"/>
          <w:szCs w:val="24"/>
        </w:rPr>
        <w:t xml:space="preserve"> η οποία είχε τη δουλειά και συνεχίζει να έχει τη δουλειά μέχρι σήμερα, η οποία και </w:t>
      </w:r>
      <w:proofErr w:type="spellStart"/>
      <w:r>
        <w:rPr>
          <w:rFonts w:eastAsia="Times New Roman" w:cs="Times New Roman"/>
          <w:szCs w:val="24"/>
        </w:rPr>
        <w:t>απεκλείστη</w:t>
      </w:r>
      <w:proofErr w:type="spellEnd"/>
      <w:r>
        <w:rPr>
          <w:rFonts w:eastAsia="Times New Roman" w:cs="Times New Roman"/>
          <w:szCs w:val="24"/>
        </w:rPr>
        <w:t xml:space="preserve"> από τον διαγωνισμό λόγω του ότι ο Υπουργός επί των Εξωτερικών δεν δέχθηκε την πρόταση της επιτροπής ενστάσεων και θεώρησε ότι επειδή έχει έδρα τον Άγι</w:t>
      </w:r>
      <w:r>
        <w:rPr>
          <w:rFonts w:eastAsia="Times New Roman" w:cs="Times New Roman"/>
          <w:szCs w:val="24"/>
        </w:rPr>
        <w:t xml:space="preserve">ο Μαυρίκιο είναι </w:t>
      </w:r>
      <w:proofErr w:type="spellStart"/>
      <w:r>
        <w:rPr>
          <w:rFonts w:eastAsia="Times New Roman" w:cs="Times New Roman"/>
          <w:szCs w:val="24"/>
        </w:rPr>
        <w:t>εξωχώρια</w:t>
      </w:r>
      <w:proofErr w:type="spellEnd"/>
      <w:r>
        <w:rPr>
          <w:rFonts w:eastAsia="Times New Roman" w:cs="Times New Roman"/>
          <w:szCs w:val="24"/>
        </w:rPr>
        <w:t xml:space="preserve"> εταιρεία, δεν φτάνουν στον τελικό μέτοχο και θα πρέπει να </w:t>
      </w:r>
      <w:r>
        <w:rPr>
          <w:rFonts w:eastAsia="Times New Roman" w:cs="Times New Roman"/>
          <w:szCs w:val="24"/>
        </w:rPr>
        <w:lastRenderedPageBreak/>
        <w:t xml:space="preserve">αποκλειστεί. Αποκλείεται, λοιπόν, η </w:t>
      </w:r>
      <w:r>
        <w:rPr>
          <w:rFonts w:eastAsia="Times New Roman" w:cs="Times New Roman"/>
          <w:szCs w:val="24"/>
          <w:lang w:val="en-US"/>
        </w:rPr>
        <w:t>VFS</w:t>
      </w:r>
      <w:r>
        <w:rPr>
          <w:rFonts w:eastAsia="Times New Roman" w:cs="Times New Roman"/>
          <w:szCs w:val="24"/>
        </w:rPr>
        <w:t xml:space="preserve"> από τον διαγωνισμό και η </w:t>
      </w:r>
      <w:r>
        <w:rPr>
          <w:rFonts w:eastAsia="Times New Roman" w:cs="Times New Roman"/>
          <w:szCs w:val="24"/>
          <w:lang w:val="en-US"/>
        </w:rPr>
        <w:t>VFS</w:t>
      </w:r>
      <w:r>
        <w:rPr>
          <w:rFonts w:eastAsia="Times New Roman" w:cs="Times New Roman"/>
          <w:szCs w:val="24"/>
        </w:rPr>
        <w:t xml:space="preserve"> εν συνεχεία εμφανίζεται μετά το πέρας όλων των διαδικασιών ως υπεργολάβος. </w:t>
      </w:r>
    </w:p>
    <w:p w14:paraId="5CAF445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Τι έχουμε εδώ, δηλαδή; Εδώ </w:t>
      </w:r>
      <w:r>
        <w:rPr>
          <w:rFonts w:eastAsia="Times New Roman" w:cs="Times New Roman"/>
          <w:szCs w:val="24"/>
        </w:rPr>
        <w:t xml:space="preserve">έχουμε την οργανωμένη εγκληματική ενέργεια της δημιουργίας παρένθετης εταιρείας η οποία πήρε το έργο, κέρδισε τον διαγωνισμό και τελικά το ανέθεσε στον προηγούμενο εργολάβο, ο οποίος είχε αποκλειστεί από τον διαγωνισμό. </w:t>
      </w:r>
    </w:p>
    <w:p w14:paraId="5CAF445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Η παρένθετη αυτή εταιρεία έχει τρει</w:t>
      </w:r>
      <w:r>
        <w:rPr>
          <w:rFonts w:eastAsia="Times New Roman" w:cs="Times New Roman"/>
          <w:szCs w:val="24"/>
        </w:rPr>
        <w:t xml:space="preserve">ς βασικούς μετόχους, τον πρώην πρέσβη κ. Δημήτριο </w:t>
      </w:r>
      <w:proofErr w:type="spellStart"/>
      <w:r>
        <w:rPr>
          <w:rFonts w:eastAsia="Times New Roman" w:cs="Times New Roman"/>
          <w:szCs w:val="24"/>
        </w:rPr>
        <w:t>Πλατή</w:t>
      </w:r>
      <w:proofErr w:type="spellEnd"/>
      <w:r>
        <w:rPr>
          <w:rFonts w:eastAsia="Times New Roman" w:cs="Times New Roman"/>
          <w:szCs w:val="24"/>
        </w:rPr>
        <w:t xml:space="preserve">, τον πρώην πρέσβη κ. </w:t>
      </w:r>
      <w:r w:rsidRPr="00B77AFD">
        <w:rPr>
          <w:rFonts w:eastAsia="Times New Roman" w:cs="Times New Roman"/>
          <w:szCs w:val="24"/>
        </w:rPr>
        <w:t>Ιωάννη</w:t>
      </w:r>
      <w:r>
        <w:rPr>
          <w:rFonts w:eastAsia="Times New Roman" w:cs="Times New Roman"/>
          <w:szCs w:val="24"/>
        </w:rPr>
        <w:t xml:space="preserve"> </w:t>
      </w:r>
      <w:r w:rsidRPr="00B77AFD">
        <w:rPr>
          <w:rFonts w:eastAsia="Times New Roman" w:cs="Times New Roman"/>
          <w:szCs w:val="24"/>
        </w:rPr>
        <w:t>-</w:t>
      </w:r>
      <w:r>
        <w:rPr>
          <w:rFonts w:eastAsia="Times New Roman" w:cs="Times New Roman"/>
          <w:szCs w:val="24"/>
        </w:rPr>
        <w:t xml:space="preserve"> </w:t>
      </w:r>
      <w:r w:rsidRPr="00B77AFD">
        <w:rPr>
          <w:rFonts w:eastAsia="Times New Roman" w:cs="Times New Roman"/>
          <w:szCs w:val="24"/>
        </w:rPr>
        <w:t>Αλέξιο Ζέπο</w:t>
      </w:r>
      <w:r>
        <w:rPr>
          <w:rFonts w:eastAsia="Times New Roman" w:cs="Times New Roman"/>
          <w:szCs w:val="24"/>
        </w:rPr>
        <w:t xml:space="preserve"> και τον πρώην Αρχηγό της Αστυνομίας κ. Οικονόμου. Ο κ. </w:t>
      </w:r>
      <w:proofErr w:type="spellStart"/>
      <w:r>
        <w:rPr>
          <w:rFonts w:eastAsia="Times New Roman" w:cs="Times New Roman"/>
          <w:szCs w:val="24"/>
        </w:rPr>
        <w:t>Πλατής</w:t>
      </w:r>
      <w:proofErr w:type="spellEnd"/>
      <w:r>
        <w:rPr>
          <w:rFonts w:eastAsia="Times New Roman" w:cs="Times New Roman"/>
          <w:szCs w:val="24"/>
        </w:rPr>
        <w:t>,</w:t>
      </w:r>
      <w:r>
        <w:rPr>
          <w:rFonts w:eastAsia="Times New Roman" w:cs="Times New Roman"/>
          <w:szCs w:val="24"/>
        </w:rPr>
        <w:t xml:space="preserve"> μάλιστα, όπως προκύπτει από τα πρακτικά του Υπουργείου Εξωτερικών, επισκέφθηκε και τον κ. Σαμαρ</w:t>
      </w:r>
      <w:r>
        <w:rPr>
          <w:rFonts w:eastAsia="Times New Roman" w:cs="Times New Roman"/>
          <w:szCs w:val="24"/>
        </w:rPr>
        <w:t>ά και τον κ. Βενιζέλο πριν από τον Δεκέμβρη του 2014, οι οποίοι αρνηθήκαν να κάνουν –προς τιμήν τους αυτό, οφείλω να πω- συζήτηση για τη δημιουργία εταιρείας</w:t>
      </w:r>
      <w:r>
        <w:rPr>
          <w:rFonts w:eastAsia="Times New Roman" w:cs="Times New Roman"/>
          <w:szCs w:val="24"/>
        </w:rPr>
        <w:t>,</w:t>
      </w:r>
      <w:r>
        <w:rPr>
          <w:rFonts w:eastAsia="Times New Roman" w:cs="Times New Roman"/>
          <w:szCs w:val="24"/>
        </w:rPr>
        <w:t xml:space="preserve"> η οποία θα έπαιρνε εν συνεχεία τον διαγωνισμό. Τις λεπτομέρειες θα τις πάρει η δικαιοσύνη για να </w:t>
      </w:r>
      <w:r>
        <w:rPr>
          <w:rFonts w:eastAsia="Times New Roman" w:cs="Times New Roman"/>
          <w:szCs w:val="24"/>
        </w:rPr>
        <w:t>τις μελετήσει.</w:t>
      </w:r>
    </w:p>
    <w:p w14:paraId="5CAF445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Πάμε, λοιπόν, στο τι συνέβη. Προκήρυξη διαγωνισμού έγινε στις 3</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2015. Το Ελεγκτικό Συνέδριο με τις ενστάσεις οι οποίες έγιναν</w:t>
      </w:r>
      <w:r>
        <w:rPr>
          <w:rFonts w:eastAsia="Times New Roman" w:cs="Times New Roman"/>
          <w:szCs w:val="24"/>
        </w:rPr>
        <w:t>,</w:t>
      </w:r>
      <w:r>
        <w:rPr>
          <w:rFonts w:eastAsia="Times New Roman" w:cs="Times New Roman"/>
          <w:szCs w:val="24"/>
        </w:rPr>
        <w:t xml:space="preserve"> απέρριψε την εταιρεία </w:t>
      </w:r>
      <w:r>
        <w:rPr>
          <w:rFonts w:eastAsia="Times New Roman" w:cs="Times New Roman"/>
          <w:szCs w:val="24"/>
          <w:lang w:val="en-US"/>
        </w:rPr>
        <w:t>GVCW</w:t>
      </w:r>
      <w:r>
        <w:rPr>
          <w:rFonts w:eastAsia="Times New Roman" w:cs="Times New Roman"/>
          <w:szCs w:val="24"/>
        </w:rPr>
        <w:t xml:space="preserve"> γιατί δεν είχε εμπειρία, ήταν εταιρεία η οποία συστάθηκε στις </w:t>
      </w:r>
      <w:r>
        <w:rPr>
          <w:rFonts w:eastAsia="Times New Roman" w:cs="Times New Roman"/>
          <w:szCs w:val="24"/>
        </w:rPr>
        <w:lastRenderedPageBreak/>
        <w:t>2</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2015, δηλαδή συστάθηκε δεκαοκτώ ημέρες μετά την προκήρυξη του διαγωνισμού και την απέκλεισε –διότι δεν είχε εμφανείς μετοχές γιατί τρεις χιλιάδες μετοχές δεν είχαν ακόμα εκδοθεί- διότι δεν είχε και οικονομικό αντικείμενο. Και εκεί ξεκινά η προσπάθεια του Υ</w:t>
      </w:r>
      <w:r>
        <w:rPr>
          <w:rFonts w:eastAsia="Times New Roman" w:cs="Times New Roman"/>
          <w:szCs w:val="24"/>
        </w:rPr>
        <w:t xml:space="preserve">πουργού Εξωτερικών μέσω των υπηρεσιακών παραγόντων με παρεμβάσεις στο Ελεγκτικό Συνέδριο, να προσφεύγουν από το </w:t>
      </w:r>
      <w:r>
        <w:rPr>
          <w:rFonts w:eastAsia="Times New Roman" w:cs="Times New Roman"/>
          <w:szCs w:val="24"/>
        </w:rPr>
        <w:t>κ</w:t>
      </w:r>
      <w:r>
        <w:rPr>
          <w:rFonts w:eastAsia="Times New Roman" w:cs="Times New Roman"/>
          <w:szCs w:val="24"/>
        </w:rPr>
        <w:t xml:space="preserve">λιμάκιο σε </w:t>
      </w:r>
      <w:proofErr w:type="spellStart"/>
      <w:r>
        <w:rPr>
          <w:rFonts w:eastAsia="Times New Roman" w:cs="Times New Roman"/>
          <w:szCs w:val="24"/>
        </w:rPr>
        <w:t>μήμα</w:t>
      </w:r>
      <w:proofErr w:type="spellEnd"/>
      <w:r>
        <w:rPr>
          <w:rFonts w:eastAsia="Times New Roman" w:cs="Times New Roman"/>
          <w:szCs w:val="24"/>
        </w:rPr>
        <w:t xml:space="preserve"> για να αλλάξουν την απόφαση. Οι παρεμβάσεις αυτές, βέβαια, δεν είναι τυχαίες, όπως θα αποδείξω παρακάτω.</w:t>
      </w:r>
    </w:p>
    <w:p w14:paraId="5CAF445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 το κουδούνι λήξεως του χρόνου ομιλίας του κυρίου Βουλευτή)</w:t>
      </w:r>
    </w:p>
    <w:p w14:paraId="5CAF445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Κατά τη διάρκεια, λοιπόν, αυτής της περιόδου έχουμε στις 22</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2015 συγκρότηση επιτροπής αξιολόγησης υπό την κ. Δανάη </w:t>
      </w:r>
      <w:proofErr w:type="spellStart"/>
      <w:r>
        <w:rPr>
          <w:rFonts w:eastAsia="Times New Roman" w:cs="Times New Roman"/>
          <w:szCs w:val="24"/>
        </w:rPr>
        <w:t>Κουμανάκου</w:t>
      </w:r>
      <w:proofErr w:type="spellEnd"/>
      <w:r>
        <w:rPr>
          <w:rFonts w:eastAsia="Times New Roman" w:cs="Times New Roman"/>
          <w:szCs w:val="24"/>
        </w:rPr>
        <w:t xml:space="preserve">, πρέσβη της Ελλάδας στη Μόσχα, τον κ. </w:t>
      </w:r>
      <w:proofErr w:type="spellStart"/>
      <w:r>
        <w:rPr>
          <w:rFonts w:eastAsia="Times New Roman" w:cs="Times New Roman"/>
          <w:szCs w:val="24"/>
        </w:rPr>
        <w:t>Τζιρά</w:t>
      </w:r>
      <w:proofErr w:type="spellEnd"/>
      <w:r>
        <w:rPr>
          <w:rFonts w:eastAsia="Times New Roman" w:cs="Times New Roman"/>
          <w:szCs w:val="24"/>
        </w:rPr>
        <w:t xml:space="preserve"> Καραμήτσο και τον κ. Νικήτα </w:t>
      </w:r>
      <w:proofErr w:type="spellStart"/>
      <w:r>
        <w:rPr>
          <w:rFonts w:eastAsia="Times New Roman" w:cs="Times New Roman"/>
          <w:szCs w:val="24"/>
        </w:rPr>
        <w:t>Νικητάκο</w:t>
      </w:r>
      <w:proofErr w:type="spellEnd"/>
      <w:r>
        <w:rPr>
          <w:rFonts w:eastAsia="Times New Roman" w:cs="Times New Roman"/>
          <w:szCs w:val="24"/>
        </w:rPr>
        <w:t xml:space="preserve"> καθηγητή, που είναι και οι πρωταγωνιστές της υπόθεσης. </w:t>
      </w:r>
    </w:p>
    <w:p w14:paraId="5CAF445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Στις 22</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2015 έχουμε συγκρότηση επιτροπής και εξέτασ</w:t>
      </w:r>
      <w:r>
        <w:rPr>
          <w:rFonts w:eastAsia="Times New Roman" w:cs="Times New Roman"/>
          <w:szCs w:val="24"/>
        </w:rPr>
        <w:t xml:space="preserve">η ενδεχομένων προσφυγών υπό τον κ. Βλαβιανό. Στις 17 Σεπτεμβρίου έχουμε πρακτικό περαίωσης εργασιών της επιτροπής αξιολόγησης στο στάδιο της αξιολόγησης και αποκλείεται ομόφωνα η εταιρεία </w:t>
      </w:r>
      <w:r>
        <w:rPr>
          <w:rFonts w:eastAsia="Times New Roman" w:cs="Times New Roman"/>
          <w:szCs w:val="24"/>
          <w:lang w:val="en-US"/>
        </w:rPr>
        <w:t>VFS</w:t>
      </w:r>
      <w:r>
        <w:rPr>
          <w:rFonts w:eastAsia="Times New Roman" w:cs="Times New Roman"/>
          <w:szCs w:val="24"/>
        </w:rPr>
        <w:t xml:space="preserve">, ως εταιρεία η οποία δεν έχει </w:t>
      </w:r>
      <w:r>
        <w:rPr>
          <w:rFonts w:eastAsia="Times New Roman" w:cs="Times New Roman"/>
          <w:szCs w:val="24"/>
        </w:rPr>
        <w:lastRenderedPageBreak/>
        <w:t xml:space="preserve">τελικό μέτοχο. Πρόεδρος η κ. </w:t>
      </w:r>
      <w:proofErr w:type="spellStart"/>
      <w:r>
        <w:rPr>
          <w:rFonts w:eastAsia="Times New Roman" w:cs="Times New Roman"/>
          <w:szCs w:val="24"/>
        </w:rPr>
        <w:t>Κουμα</w:t>
      </w:r>
      <w:r>
        <w:rPr>
          <w:rFonts w:eastAsia="Times New Roman" w:cs="Times New Roman"/>
          <w:szCs w:val="24"/>
        </w:rPr>
        <w:t>νάκου</w:t>
      </w:r>
      <w:proofErr w:type="spellEnd"/>
      <w:r>
        <w:rPr>
          <w:rFonts w:eastAsia="Times New Roman" w:cs="Times New Roman"/>
          <w:szCs w:val="24"/>
        </w:rPr>
        <w:t xml:space="preserve">, μέλη ο κ. </w:t>
      </w:r>
      <w:proofErr w:type="spellStart"/>
      <w:r>
        <w:rPr>
          <w:rFonts w:eastAsia="Times New Roman" w:cs="Times New Roman"/>
          <w:szCs w:val="24"/>
        </w:rPr>
        <w:t>Τζιράς</w:t>
      </w:r>
      <w:proofErr w:type="spellEnd"/>
      <w:r>
        <w:rPr>
          <w:rFonts w:eastAsia="Times New Roman" w:cs="Times New Roman"/>
          <w:szCs w:val="24"/>
        </w:rPr>
        <w:t xml:space="preserve"> πάλι και ο κ. </w:t>
      </w:r>
      <w:proofErr w:type="spellStart"/>
      <w:r>
        <w:rPr>
          <w:rFonts w:eastAsia="Times New Roman" w:cs="Times New Roman"/>
          <w:szCs w:val="24"/>
        </w:rPr>
        <w:t>Νικητάκος</w:t>
      </w:r>
      <w:proofErr w:type="spellEnd"/>
      <w:r>
        <w:rPr>
          <w:rFonts w:eastAsia="Times New Roman" w:cs="Times New Roman"/>
          <w:szCs w:val="24"/>
        </w:rPr>
        <w:t xml:space="preserve">. </w:t>
      </w:r>
    </w:p>
    <w:p w14:paraId="5CAF445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Στις 17</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015 έχουμε απόφαση του Μιχαήλ </w:t>
      </w:r>
      <w:proofErr w:type="spellStart"/>
      <w:r>
        <w:rPr>
          <w:rFonts w:eastAsia="Times New Roman" w:cs="Times New Roman"/>
          <w:szCs w:val="24"/>
        </w:rPr>
        <w:t>Σπινέλλη</w:t>
      </w:r>
      <w:proofErr w:type="spellEnd"/>
      <w:r>
        <w:rPr>
          <w:rFonts w:eastAsia="Times New Roman" w:cs="Times New Roman"/>
          <w:szCs w:val="24"/>
        </w:rPr>
        <w:t xml:space="preserve">, αναπληρωματικού Γενικού Γραμματέα, που εγκρίνει την απόρριψη των προσφορών της </w:t>
      </w:r>
      <w:r>
        <w:rPr>
          <w:rFonts w:eastAsia="Times New Roman" w:cs="Times New Roman"/>
          <w:szCs w:val="24"/>
          <w:lang w:val="en-US"/>
        </w:rPr>
        <w:t>VFS</w:t>
      </w:r>
      <w:r>
        <w:rPr>
          <w:rFonts w:eastAsia="Times New Roman" w:cs="Times New Roman"/>
          <w:szCs w:val="24"/>
        </w:rPr>
        <w:t xml:space="preserve"> και άλλων εταιρειών. </w:t>
      </w:r>
    </w:p>
    <w:p w14:paraId="5CAF446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Στις 23</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2015 έχουμε προδικαστική προσφυγή από το </w:t>
      </w:r>
      <w:r>
        <w:rPr>
          <w:rFonts w:eastAsia="Times New Roman" w:cs="Times New Roman"/>
          <w:szCs w:val="24"/>
        </w:rPr>
        <w:t xml:space="preserve">Ελληνικό Δίκτυο Θεωρήσεων για ακύρωση πρακτικού της επιτροπής. </w:t>
      </w:r>
    </w:p>
    <w:p w14:paraId="5CAF446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Στις 25</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2015 έχουμε υπόμνημα της εταιρείας αυτής, της </w:t>
      </w:r>
      <w:r>
        <w:rPr>
          <w:rFonts w:eastAsia="Times New Roman" w:cs="Times New Roman"/>
          <w:szCs w:val="24"/>
          <w:lang w:val="en-US"/>
        </w:rPr>
        <w:t>GVCW</w:t>
      </w:r>
      <w:r>
        <w:rPr>
          <w:rFonts w:eastAsia="Times New Roman" w:cs="Times New Roman"/>
          <w:szCs w:val="24"/>
        </w:rPr>
        <w:t>, στο οποίο δηλώνει ως υπεργολάβο την εταιρεία «</w:t>
      </w:r>
      <w:r>
        <w:rPr>
          <w:rFonts w:eastAsia="Times New Roman" w:cs="Times New Roman"/>
          <w:szCs w:val="24"/>
          <w:lang w:val="en-US"/>
        </w:rPr>
        <w:t>I</w:t>
      </w:r>
      <w:r w:rsidRPr="001E36F5">
        <w:rPr>
          <w:rFonts w:eastAsia="Times New Roman" w:cs="Times New Roman"/>
          <w:szCs w:val="24"/>
        </w:rPr>
        <w:t xml:space="preserve"> </w:t>
      </w:r>
      <w:r>
        <w:rPr>
          <w:rFonts w:eastAsia="Times New Roman" w:cs="Times New Roman"/>
          <w:szCs w:val="24"/>
          <w:lang w:val="en-US"/>
        </w:rPr>
        <w:t>KNOW</w:t>
      </w:r>
      <w:r w:rsidRPr="001E36F5">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w:t>
      </w:r>
    </w:p>
    <w:p w14:paraId="5CAF4462"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Θυμίζω ότι υπεργολάβος επιτρέπεται να είναι μόνο στο έργο της παροχής σ</w:t>
      </w:r>
      <w:r>
        <w:rPr>
          <w:rFonts w:eastAsia="Times New Roman"/>
          <w:color w:val="222222"/>
          <w:szCs w:val="24"/>
          <w:shd w:val="clear" w:color="auto" w:fill="FFFFFF"/>
        </w:rPr>
        <w:t xml:space="preserve">υμβουλών για το </w:t>
      </w:r>
      <w:proofErr w:type="spellStart"/>
      <w:r>
        <w:rPr>
          <w:rFonts w:eastAsia="Times New Roman"/>
          <w:color w:val="222222"/>
          <w:szCs w:val="24"/>
          <w:shd w:val="clear" w:color="auto" w:fill="FFFFFF"/>
        </w:rPr>
        <w:t>software</w:t>
      </w:r>
      <w:proofErr w:type="spellEnd"/>
      <w:r>
        <w:rPr>
          <w:rFonts w:eastAsia="Times New Roman"/>
          <w:color w:val="222222"/>
          <w:szCs w:val="24"/>
          <w:shd w:val="clear" w:color="auto" w:fill="FFFFFF"/>
        </w:rPr>
        <w:t>. Στις 30</w:t>
      </w:r>
      <w:r>
        <w:rPr>
          <w:rFonts w:eastAsia="Times New Roman"/>
          <w:color w:val="222222"/>
          <w:szCs w:val="24"/>
          <w:shd w:val="clear" w:color="auto" w:fill="FFFFFF"/>
        </w:rPr>
        <w:t>-</w:t>
      </w:r>
      <w:r>
        <w:rPr>
          <w:rFonts w:eastAsia="Times New Roman"/>
          <w:color w:val="222222"/>
          <w:szCs w:val="24"/>
          <w:shd w:val="clear" w:color="auto" w:fill="FFFFFF"/>
        </w:rPr>
        <w:t xml:space="preserve">92015 ο κ. Κοτζιάς συγκροτεί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 </w:t>
      </w:r>
      <w:r>
        <w:rPr>
          <w:rFonts w:eastAsia="Times New Roman"/>
          <w:color w:val="222222"/>
          <w:szCs w:val="24"/>
          <w:shd w:val="clear" w:color="auto" w:fill="FFFFFF"/>
        </w:rPr>
        <w:t>ε</w:t>
      </w:r>
      <w:r>
        <w:rPr>
          <w:rFonts w:eastAsia="Times New Roman"/>
          <w:color w:val="222222"/>
          <w:szCs w:val="24"/>
          <w:shd w:val="clear" w:color="auto" w:fill="FFFFFF"/>
        </w:rPr>
        <w:t xml:space="preserve">ξέτασης </w:t>
      </w:r>
      <w:r>
        <w:rPr>
          <w:rFonts w:eastAsia="Times New Roman"/>
          <w:color w:val="222222"/>
          <w:szCs w:val="24"/>
          <w:shd w:val="clear" w:color="auto" w:fill="FFFFFF"/>
        </w:rPr>
        <w:t>π</w:t>
      </w:r>
      <w:r>
        <w:rPr>
          <w:rFonts w:eastAsia="Times New Roman"/>
          <w:color w:val="222222"/>
          <w:szCs w:val="24"/>
          <w:shd w:val="clear" w:color="auto" w:fill="FFFFFF"/>
        </w:rPr>
        <w:t xml:space="preserve">ροσφυγών με Πρόεδρο τον Παναγιώτη Οικονόμου. Η επιτροπή εισηγείται ομόφωνα τον αποκλεισμό της εταιρείας της </w:t>
      </w:r>
      <w:r>
        <w:rPr>
          <w:rFonts w:eastAsia="Times New Roman"/>
          <w:color w:val="222222"/>
          <w:szCs w:val="24"/>
          <w:shd w:val="clear" w:color="auto" w:fill="FFFFFF"/>
          <w:lang w:val="en-US"/>
        </w:rPr>
        <w:t>G</w:t>
      </w:r>
      <w:r>
        <w:rPr>
          <w:rFonts w:eastAsia="Times New Roman"/>
          <w:color w:val="222222"/>
          <w:szCs w:val="24"/>
          <w:shd w:val="clear" w:color="auto" w:fill="FFFFFF"/>
        </w:rPr>
        <w:t>V</w:t>
      </w:r>
      <w:r>
        <w:rPr>
          <w:rFonts w:eastAsia="Times New Roman"/>
          <w:color w:val="222222"/>
          <w:szCs w:val="24"/>
          <w:shd w:val="clear" w:color="auto" w:fill="FFFFFF"/>
          <w:lang w:val="en-US"/>
        </w:rPr>
        <w:t>C</w:t>
      </w:r>
      <w:r>
        <w:rPr>
          <w:rFonts w:eastAsia="Times New Roman"/>
          <w:color w:val="222222"/>
          <w:szCs w:val="24"/>
          <w:shd w:val="clear" w:color="auto" w:fill="FFFFFF"/>
        </w:rPr>
        <w:t xml:space="preserve">W από την περαιτέρω διαγωνιστική διαδικασία λόγω της μη </w:t>
      </w:r>
      <w:r>
        <w:rPr>
          <w:rFonts w:eastAsia="Times New Roman"/>
          <w:color w:val="222222"/>
          <w:szCs w:val="24"/>
          <w:shd w:val="clear" w:color="auto" w:fill="FFFFFF"/>
        </w:rPr>
        <w:t>ονομαστικοποίησης των μετοχών και λόγω της γενικής και αόριστης διατύπωσης των σκοπών της εταιρείας.</w:t>
      </w:r>
    </w:p>
    <w:p w14:paraId="5CAF4463"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Στις 8</w:t>
      </w:r>
      <w:r>
        <w:rPr>
          <w:rFonts w:eastAsia="Times New Roman"/>
          <w:color w:val="222222"/>
          <w:szCs w:val="24"/>
          <w:shd w:val="clear" w:color="auto" w:fill="FFFFFF"/>
        </w:rPr>
        <w:t>-</w:t>
      </w:r>
      <w:r>
        <w:rPr>
          <w:rFonts w:eastAsia="Times New Roman"/>
          <w:color w:val="222222"/>
          <w:szCs w:val="24"/>
          <w:shd w:val="clear" w:color="auto" w:fill="FFFFFF"/>
        </w:rPr>
        <w:t>10</w:t>
      </w:r>
      <w:r>
        <w:rPr>
          <w:rFonts w:eastAsia="Times New Roman"/>
          <w:color w:val="222222"/>
          <w:szCs w:val="24"/>
          <w:shd w:val="clear" w:color="auto" w:fill="FFFFFF"/>
        </w:rPr>
        <w:t>-</w:t>
      </w:r>
      <w:r>
        <w:rPr>
          <w:rFonts w:eastAsia="Times New Roman"/>
          <w:color w:val="222222"/>
          <w:szCs w:val="24"/>
          <w:shd w:val="clear" w:color="auto" w:fill="FFFFFF"/>
        </w:rPr>
        <w:t xml:space="preserve">15 ο κ. Κοτζιάς με προσωπική του απόφαση επιστρέφει πίσω το πρακτικό στην επιτροπή. Απαντά ο κ. Οικονόμου ως Πρόεδρος της </w:t>
      </w:r>
      <w:r>
        <w:rPr>
          <w:rFonts w:eastAsia="Times New Roman"/>
          <w:color w:val="222222"/>
          <w:szCs w:val="24"/>
          <w:shd w:val="clear" w:color="auto" w:fill="FFFFFF"/>
        </w:rPr>
        <w:lastRenderedPageBreak/>
        <w:t>επιτροπής ότι αυτή η επ</w:t>
      </w:r>
      <w:r>
        <w:rPr>
          <w:rFonts w:eastAsia="Times New Roman"/>
          <w:color w:val="222222"/>
          <w:szCs w:val="24"/>
          <w:shd w:val="clear" w:color="auto" w:fill="FFFFFF"/>
        </w:rPr>
        <w:t xml:space="preserve">ιτροπή είναι το αρμόδιο γνωμοδοτικό όργανο για τη λήψη των αποφάσεων. Στις 13 Οκτωβρίου, την επόμενη μέρα, έχουμε επιστολή της </w:t>
      </w:r>
      <w:r>
        <w:rPr>
          <w:rFonts w:eastAsia="Times New Roman"/>
          <w:color w:val="222222"/>
          <w:szCs w:val="24"/>
          <w:shd w:val="clear" w:color="auto" w:fill="FFFFFF"/>
          <w:lang w:val="en-US"/>
        </w:rPr>
        <w:t>G</w:t>
      </w:r>
      <w:r>
        <w:rPr>
          <w:rFonts w:eastAsia="Times New Roman"/>
          <w:color w:val="222222"/>
          <w:szCs w:val="24"/>
          <w:shd w:val="clear" w:color="auto" w:fill="FFFFFF"/>
        </w:rPr>
        <w:t>V</w:t>
      </w:r>
      <w:r>
        <w:rPr>
          <w:rFonts w:eastAsia="Times New Roman"/>
          <w:color w:val="222222"/>
          <w:szCs w:val="24"/>
          <w:shd w:val="clear" w:color="auto" w:fill="FFFFFF"/>
          <w:lang w:val="en-US"/>
        </w:rPr>
        <w:t>C</w:t>
      </w:r>
      <w:r>
        <w:rPr>
          <w:rFonts w:eastAsia="Times New Roman"/>
          <w:color w:val="222222"/>
          <w:szCs w:val="24"/>
          <w:shd w:val="clear" w:color="auto" w:fill="FFFFFF"/>
        </w:rPr>
        <w:t xml:space="preserve">W, όπου μοναδικοί μέτοχοι φαίνεται να είναι ο κ. </w:t>
      </w:r>
      <w:proofErr w:type="spellStart"/>
      <w:r>
        <w:rPr>
          <w:rFonts w:eastAsia="Times New Roman"/>
          <w:color w:val="222222"/>
          <w:szCs w:val="24"/>
          <w:shd w:val="clear" w:color="auto" w:fill="FFFFFF"/>
        </w:rPr>
        <w:t>Πλατής</w:t>
      </w:r>
      <w:proofErr w:type="spellEnd"/>
      <w:r>
        <w:rPr>
          <w:rFonts w:eastAsia="Times New Roman"/>
          <w:color w:val="222222"/>
          <w:szCs w:val="24"/>
          <w:shd w:val="clear" w:color="auto" w:fill="FFFFFF"/>
        </w:rPr>
        <w:t xml:space="preserve"> και ένας </w:t>
      </w:r>
      <w:r w:rsidRPr="003334F7">
        <w:rPr>
          <w:rFonts w:eastAsia="Times New Roman"/>
          <w:color w:val="222222"/>
          <w:szCs w:val="24"/>
          <w:shd w:val="clear" w:color="auto" w:fill="FFFFFF"/>
        </w:rPr>
        <w:t xml:space="preserve">Ηρώς </w:t>
      </w:r>
      <w:proofErr w:type="spellStart"/>
      <w:r w:rsidRPr="003334F7">
        <w:rPr>
          <w:rFonts w:eastAsia="Times New Roman"/>
          <w:color w:val="222222"/>
          <w:szCs w:val="24"/>
          <w:shd w:val="clear" w:color="auto" w:fill="FFFFFF"/>
        </w:rPr>
        <w:t>Μιλτιάδους</w:t>
      </w:r>
      <w:proofErr w:type="spellEnd"/>
      <w:r w:rsidRPr="003334F7">
        <w:rPr>
          <w:rFonts w:eastAsia="Times New Roman"/>
          <w:color w:val="222222"/>
          <w:szCs w:val="24"/>
          <w:shd w:val="clear" w:color="auto" w:fill="FFFFFF"/>
        </w:rPr>
        <w:t>.</w:t>
      </w:r>
    </w:p>
    <w:p w14:paraId="5CAF4464"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Στις 19 Οκτωβρίου ο κ. Κοτζιάς δεν αποδέχετα</w:t>
      </w:r>
      <w:r>
        <w:rPr>
          <w:rFonts w:eastAsia="Times New Roman"/>
          <w:color w:val="222222"/>
          <w:szCs w:val="24"/>
          <w:shd w:val="clear" w:color="auto" w:fill="FFFFFF"/>
        </w:rPr>
        <w:t xml:space="preserve">ι την εισήγηση της επιτροπής ενστάσεων και συνακόλουθα αποδέχεται τη συμμετοχή της </w:t>
      </w:r>
      <w:r>
        <w:rPr>
          <w:rFonts w:eastAsia="Times New Roman"/>
          <w:color w:val="222222"/>
          <w:szCs w:val="24"/>
          <w:shd w:val="clear" w:color="auto" w:fill="FFFFFF"/>
          <w:lang w:val="en-US"/>
        </w:rPr>
        <w:t>G</w:t>
      </w:r>
      <w:r>
        <w:rPr>
          <w:rFonts w:eastAsia="Times New Roman"/>
          <w:color w:val="222222"/>
          <w:szCs w:val="24"/>
          <w:shd w:val="clear" w:color="auto" w:fill="FFFFFF"/>
        </w:rPr>
        <w:t>V</w:t>
      </w:r>
      <w:r>
        <w:rPr>
          <w:rFonts w:eastAsia="Times New Roman"/>
          <w:color w:val="222222"/>
          <w:szCs w:val="24"/>
          <w:shd w:val="clear" w:color="auto" w:fill="FFFFFF"/>
          <w:lang w:val="en-US"/>
        </w:rPr>
        <w:t>C</w:t>
      </w:r>
      <w:r>
        <w:rPr>
          <w:rFonts w:eastAsia="Times New Roman"/>
          <w:color w:val="222222"/>
          <w:szCs w:val="24"/>
          <w:shd w:val="clear" w:color="auto" w:fill="FFFFFF"/>
        </w:rPr>
        <w:t>W. Στις 22</w:t>
      </w:r>
      <w:r>
        <w:rPr>
          <w:rFonts w:eastAsia="Times New Roman"/>
          <w:color w:val="222222"/>
          <w:szCs w:val="24"/>
          <w:shd w:val="clear" w:color="auto" w:fill="FFFFFF"/>
        </w:rPr>
        <w:t>-</w:t>
      </w:r>
      <w:r>
        <w:rPr>
          <w:rFonts w:eastAsia="Times New Roman"/>
          <w:color w:val="222222"/>
          <w:szCs w:val="24"/>
          <w:shd w:val="clear" w:color="auto" w:fill="FFFFFF"/>
        </w:rPr>
        <w:t>7</w:t>
      </w:r>
      <w:r>
        <w:rPr>
          <w:rFonts w:eastAsia="Times New Roman"/>
          <w:color w:val="222222"/>
          <w:szCs w:val="24"/>
          <w:shd w:val="clear" w:color="auto" w:fill="FFFFFF"/>
        </w:rPr>
        <w:t>-</w:t>
      </w:r>
      <w:r>
        <w:rPr>
          <w:rFonts w:eastAsia="Times New Roman"/>
          <w:color w:val="222222"/>
          <w:szCs w:val="24"/>
          <w:shd w:val="clear" w:color="auto" w:fill="FFFFFF"/>
        </w:rPr>
        <w:t xml:space="preserve">2016 πρακτικό εκ νέου βαθμολόγησης προσφορών της </w:t>
      </w:r>
      <w:r>
        <w:rPr>
          <w:rFonts w:eastAsia="Times New Roman"/>
          <w:color w:val="222222"/>
          <w:szCs w:val="24"/>
          <w:shd w:val="clear" w:color="auto" w:fill="FFFFFF"/>
          <w:lang w:val="en-US"/>
        </w:rPr>
        <w:t>G</w:t>
      </w:r>
      <w:r>
        <w:rPr>
          <w:rFonts w:eastAsia="Times New Roman"/>
          <w:color w:val="222222"/>
          <w:szCs w:val="24"/>
          <w:shd w:val="clear" w:color="auto" w:fill="FFFFFF"/>
        </w:rPr>
        <w:t>V</w:t>
      </w:r>
      <w:r>
        <w:rPr>
          <w:rFonts w:eastAsia="Times New Roman"/>
          <w:color w:val="222222"/>
          <w:szCs w:val="24"/>
          <w:shd w:val="clear" w:color="auto" w:fill="FFFFFF"/>
          <w:lang w:val="en-US"/>
        </w:rPr>
        <w:t>C</w:t>
      </w:r>
      <w:r>
        <w:rPr>
          <w:rFonts w:eastAsia="Times New Roman"/>
          <w:color w:val="222222"/>
          <w:szCs w:val="24"/>
          <w:shd w:val="clear" w:color="auto" w:fill="FFFFFF"/>
        </w:rPr>
        <w:t xml:space="preserve">W με Πρόεδρο τον κ. </w:t>
      </w:r>
      <w:proofErr w:type="spellStart"/>
      <w:r>
        <w:rPr>
          <w:rFonts w:eastAsia="Times New Roman"/>
          <w:color w:val="222222"/>
          <w:szCs w:val="24"/>
          <w:shd w:val="clear" w:color="auto" w:fill="FFFFFF"/>
        </w:rPr>
        <w:t>Σπινέλη</w:t>
      </w:r>
      <w:proofErr w:type="spellEnd"/>
      <w:r>
        <w:rPr>
          <w:rFonts w:eastAsia="Times New Roman"/>
          <w:color w:val="222222"/>
          <w:szCs w:val="24"/>
          <w:shd w:val="clear" w:color="auto" w:fill="FFFFFF"/>
        </w:rPr>
        <w:t xml:space="preserve"> και μέλη τον κ. </w:t>
      </w:r>
      <w:proofErr w:type="spellStart"/>
      <w:r>
        <w:rPr>
          <w:rFonts w:eastAsia="Times New Roman"/>
          <w:color w:val="222222"/>
          <w:szCs w:val="24"/>
          <w:shd w:val="clear" w:color="auto" w:fill="FFFFFF"/>
        </w:rPr>
        <w:t>Τζιρά</w:t>
      </w:r>
      <w:proofErr w:type="spellEnd"/>
      <w:r>
        <w:rPr>
          <w:rFonts w:eastAsia="Times New Roman"/>
          <w:color w:val="222222"/>
          <w:szCs w:val="24"/>
          <w:shd w:val="clear" w:color="auto" w:fill="FFFFFF"/>
        </w:rPr>
        <w:t>. Διότι θεώρησε ότι η εμπειρία της εταιρείας δεν χρειάζε</w:t>
      </w:r>
      <w:r>
        <w:rPr>
          <w:rFonts w:eastAsia="Times New Roman"/>
          <w:color w:val="222222"/>
          <w:szCs w:val="24"/>
          <w:shd w:val="clear" w:color="auto" w:fill="FFFFFF"/>
        </w:rPr>
        <w:t>ται</w:t>
      </w:r>
      <w:r>
        <w:rPr>
          <w:rFonts w:eastAsia="Times New Roman"/>
          <w:color w:val="222222"/>
          <w:szCs w:val="24"/>
          <w:shd w:val="clear" w:color="auto" w:fill="FFFFFF"/>
        </w:rPr>
        <w:t>,</w:t>
      </w:r>
      <w:r>
        <w:rPr>
          <w:rFonts w:eastAsia="Times New Roman"/>
          <w:color w:val="222222"/>
          <w:szCs w:val="24"/>
          <w:shd w:val="clear" w:color="auto" w:fill="FFFFFF"/>
        </w:rPr>
        <w:t xml:space="preserve"> γιατί κρίνεται ικανοποιητική η εμπειρία των μετόχων. Αυτό δεν έχει ξαναγίνει ποτέ στα παγκόσμια χρονικά. Ο δε υπεργολάβος κρίνεται ως επαρκής στις γνώσεις, γιατί είχε συνάψει συμφωνία με το δημόσιο.</w:t>
      </w:r>
    </w:p>
    <w:p w14:paraId="5CAF4465"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Στις 12</w:t>
      </w:r>
      <w:r>
        <w:rPr>
          <w:rFonts w:eastAsia="Times New Roman"/>
          <w:color w:val="222222"/>
          <w:szCs w:val="24"/>
          <w:shd w:val="clear" w:color="auto" w:fill="FFFFFF"/>
        </w:rPr>
        <w:t>-</w:t>
      </w:r>
      <w:r>
        <w:rPr>
          <w:rFonts w:eastAsia="Times New Roman"/>
          <w:color w:val="222222"/>
          <w:szCs w:val="24"/>
          <w:shd w:val="clear" w:color="auto" w:fill="FFFFFF"/>
        </w:rPr>
        <w:t>1</w:t>
      </w:r>
      <w:r>
        <w:rPr>
          <w:rFonts w:eastAsia="Times New Roman"/>
          <w:color w:val="222222"/>
          <w:szCs w:val="24"/>
          <w:shd w:val="clear" w:color="auto" w:fill="FFFFFF"/>
        </w:rPr>
        <w:t>-</w:t>
      </w:r>
      <w:r>
        <w:rPr>
          <w:rFonts w:eastAsia="Times New Roman"/>
          <w:color w:val="222222"/>
          <w:szCs w:val="24"/>
          <w:shd w:val="clear" w:color="auto" w:fill="FFFFFF"/>
        </w:rPr>
        <w:t xml:space="preserve">2016 έχουμε επικυρωτική απόφαση Κοτζιά με </w:t>
      </w:r>
      <w:r>
        <w:rPr>
          <w:rFonts w:eastAsia="Times New Roman"/>
          <w:color w:val="222222"/>
          <w:szCs w:val="24"/>
          <w:shd w:val="clear" w:color="auto" w:fill="FFFFFF"/>
        </w:rPr>
        <w:t xml:space="preserve">βάση αυτή στις 3 Αυγούστου: «Η ΣΤ΄ Διεύθυνση διαπιστώνει υπεροχή της προσφοράς της </w:t>
      </w:r>
      <w:r>
        <w:rPr>
          <w:rFonts w:eastAsia="Times New Roman"/>
          <w:color w:val="222222"/>
          <w:szCs w:val="24"/>
          <w:shd w:val="clear" w:color="auto" w:fill="FFFFFF"/>
          <w:lang w:val="en-US"/>
        </w:rPr>
        <w:t>G</w:t>
      </w:r>
      <w:r>
        <w:rPr>
          <w:rFonts w:eastAsia="Times New Roman"/>
          <w:color w:val="222222"/>
          <w:szCs w:val="24"/>
          <w:shd w:val="clear" w:color="auto" w:fill="FFFFFF"/>
        </w:rPr>
        <w:t>V</w:t>
      </w:r>
      <w:r>
        <w:rPr>
          <w:rFonts w:eastAsia="Times New Roman"/>
          <w:color w:val="222222"/>
          <w:szCs w:val="24"/>
          <w:shd w:val="clear" w:color="auto" w:fill="FFFFFF"/>
          <w:lang w:val="en-US"/>
        </w:rPr>
        <w:t>C</w:t>
      </w:r>
      <w:r>
        <w:rPr>
          <w:rFonts w:eastAsia="Times New Roman"/>
          <w:color w:val="222222"/>
          <w:szCs w:val="24"/>
          <w:shd w:val="clear" w:color="auto" w:fill="FFFFFF"/>
        </w:rPr>
        <w:t xml:space="preserve">W, μεγαλύτερη βαθμολογία...». Στις 16 Αυγούστου έχουμε προσφυγή του αντιπάλου, της </w:t>
      </w:r>
      <w:r>
        <w:rPr>
          <w:rFonts w:eastAsia="Times New Roman"/>
          <w:color w:val="222222"/>
          <w:szCs w:val="24"/>
          <w:shd w:val="clear" w:color="auto" w:fill="FFFFFF"/>
        </w:rPr>
        <w:t>«</w:t>
      </w:r>
      <w:r>
        <w:rPr>
          <w:rFonts w:eastAsia="Times New Roman"/>
          <w:color w:val="222222"/>
          <w:szCs w:val="24"/>
          <w:shd w:val="clear" w:color="auto" w:fill="FFFFFF"/>
          <w:lang w:val="en-US"/>
        </w:rPr>
        <w:t>SPACE</w:t>
      </w:r>
      <w:r>
        <w:rPr>
          <w:rFonts w:eastAsia="Times New Roman"/>
          <w:color w:val="222222"/>
          <w:szCs w:val="24"/>
          <w:shd w:val="clear" w:color="auto" w:fill="FFFFFF"/>
        </w:rPr>
        <w:t>»</w:t>
      </w:r>
      <w:r w:rsidRPr="00D37579">
        <w:rPr>
          <w:rFonts w:eastAsia="Times New Roman"/>
          <w:color w:val="222222"/>
          <w:szCs w:val="24"/>
          <w:shd w:val="clear" w:color="auto" w:fill="FFFFFF"/>
        </w:rPr>
        <w:t xml:space="preserve">, </w:t>
      </w:r>
      <w:r>
        <w:rPr>
          <w:rFonts w:eastAsia="Times New Roman"/>
          <w:color w:val="222222"/>
          <w:szCs w:val="24"/>
          <w:shd w:val="clear" w:color="auto" w:fill="FFFFFF"/>
        </w:rPr>
        <w:t>όπου γίνεται αναφορά ότι στις 30 Νοεμβρίου, βάσει πρακτικού περαίωσης της επιτ</w:t>
      </w:r>
      <w:r>
        <w:rPr>
          <w:rFonts w:eastAsia="Times New Roman"/>
          <w:color w:val="222222"/>
          <w:szCs w:val="24"/>
          <w:shd w:val="clear" w:color="auto" w:fill="FFFFFF"/>
        </w:rPr>
        <w:t xml:space="preserve">ροπής αξιολόγησης, το τακτικό μέλος της επιτροπής Κωνσταντίνος </w:t>
      </w:r>
      <w:proofErr w:type="spellStart"/>
      <w:r>
        <w:rPr>
          <w:rFonts w:eastAsia="Times New Roman"/>
          <w:color w:val="222222"/>
          <w:szCs w:val="24"/>
          <w:shd w:val="clear" w:color="auto" w:fill="FFFFFF"/>
        </w:rPr>
        <w:t>Μπάρτζης</w:t>
      </w:r>
      <w:proofErr w:type="spellEnd"/>
      <w:r>
        <w:rPr>
          <w:rFonts w:eastAsia="Times New Roman"/>
          <w:color w:val="222222"/>
          <w:szCs w:val="24"/>
          <w:shd w:val="clear" w:color="auto" w:fill="FFFFFF"/>
        </w:rPr>
        <w:t xml:space="preserve"> εξέφρασε επιφυλάξεις.</w:t>
      </w:r>
    </w:p>
    <w:p w14:paraId="5CAF4466"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κ. </w:t>
      </w:r>
      <w:proofErr w:type="spellStart"/>
      <w:r>
        <w:rPr>
          <w:rFonts w:eastAsia="Times New Roman"/>
          <w:color w:val="222222"/>
          <w:szCs w:val="24"/>
          <w:shd w:val="clear" w:color="auto" w:fill="FFFFFF"/>
        </w:rPr>
        <w:t>Μπάρτζης</w:t>
      </w:r>
      <w:proofErr w:type="spellEnd"/>
      <w:r>
        <w:rPr>
          <w:rFonts w:eastAsia="Times New Roman"/>
          <w:color w:val="222222"/>
          <w:szCs w:val="24"/>
          <w:shd w:val="clear" w:color="auto" w:fill="FFFFFF"/>
        </w:rPr>
        <w:t xml:space="preserve"> παίρνει δύο φορές αναρρωτική άδεια από το ΚΑΤ</w:t>
      </w:r>
      <w:r>
        <w:rPr>
          <w:rFonts w:eastAsia="Times New Roman"/>
          <w:color w:val="222222"/>
          <w:szCs w:val="24"/>
          <w:shd w:val="clear" w:color="auto" w:fill="FFFFFF"/>
        </w:rPr>
        <w:t>,</w:t>
      </w:r>
      <w:r>
        <w:rPr>
          <w:rFonts w:eastAsia="Times New Roman"/>
          <w:color w:val="222222"/>
          <w:szCs w:val="24"/>
          <w:shd w:val="clear" w:color="auto" w:fill="FFFFFF"/>
        </w:rPr>
        <w:t xml:space="preserve"> και εν συνεχεία μετατίθεται ο τεχνικός υπάλληλος του Υπουργείου Εξωτερικών στο Τόκιο, επειδή αντέδρασε και δεν δέχτηκε τις αιτιάσεις του Υπουργού να μη βρίσκεται στην τελική φάση, όπου και δεν </w:t>
      </w:r>
      <w:proofErr w:type="spellStart"/>
      <w:r>
        <w:rPr>
          <w:rFonts w:eastAsia="Times New Roman"/>
          <w:color w:val="222222"/>
          <w:szCs w:val="24"/>
          <w:shd w:val="clear" w:color="auto" w:fill="FFFFFF"/>
        </w:rPr>
        <w:t>ευρίσκετο</w:t>
      </w:r>
      <w:proofErr w:type="spellEnd"/>
      <w:r>
        <w:rPr>
          <w:rFonts w:eastAsia="Times New Roman"/>
          <w:color w:val="222222"/>
          <w:szCs w:val="24"/>
          <w:shd w:val="clear" w:color="auto" w:fill="FFFFFF"/>
        </w:rPr>
        <w:t>. Μάλιστα δε δεν αντικαταστάθηκε και η επιτροπή πλημμ</w:t>
      </w:r>
      <w:r>
        <w:rPr>
          <w:rFonts w:eastAsia="Times New Roman"/>
          <w:color w:val="222222"/>
          <w:szCs w:val="24"/>
          <w:shd w:val="clear" w:color="auto" w:fill="FFFFFF"/>
        </w:rPr>
        <w:t>ελώς αποφάσισε κατά παράβαση κάθε νομιμότητας. Μη νόμιμη σύνθεση, λοιπόν, του συλλογικού οργάνου.</w:t>
      </w:r>
    </w:p>
    <w:p w14:paraId="5CAF4467"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Στις 24</w:t>
      </w:r>
      <w:r>
        <w:rPr>
          <w:rFonts w:eastAsia="Times New Roman"/>
          <w:color w:val="222222"/>
          <w:szCs w:val="24"/>
          <w:shd w:val="clear" w:color="auto" w:fill="FFFFFF"/>
        </w:rPr>
        <w:t>-</w:t>
      </w:r>
      <w:r>
        <w:rPr>
          <w:rFonts w:eastAsia="Times New Roman"/>
          <w:color w:val="222222"/>
          <w:szCs w:val="24"/>
          <w:shd w:val="clear" w:color="auto" w:fill="FFFFFF"/>
        </w:rPr>
        <w:t>10</w:t>
      </w:r>
      <w:r>
        <w:rPr>
          <w:rFonts w:eastAsia="Times New Roman"/>
          <w:color w:val="222222"/>
          <w:szCs w:val="24"/>
          <w:shd w:val="clear" w:color="auto" w:fill="FFFFFF"/>
        </w:rPr>
        <w:t>-</w:t>
      </w:r>
      <w:r>
        <w:rPr>
          <w:rFonts w:eastAsia="Times New Roman"/>
          <w:color w:val="222222"/>
          <w:szCs w:val="24"/>
          <w:shd w:val="clear" w:color="auto" w:fill="FFFFFF"/>
        </w:rPr>
        <w:t xml:space="preserve">2016 γίνεται επιτροπή αξιολόγησης προσφορών. Σε συμμόρφωση της απόφασης της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πιτροπής </w:t>
      </w:r>
      <w:r>
        <w:rPr>
          <w:rFonts w:eastAsia="Times New Roman"/>
          <w:color w:val="222222"/>
          <w:szCs w:val="24"/>
          <w:shd w:val="clear" w:color="auto" w:fill="FFFFFF"/>
        </w:rPr>
        <w:t>α</w:t>
      </w:r>
      <w:r>
        <w:rPr>
          <w:rFonts w:eastAsia="Times New Roman"/>
          <w:color w:val="222222"/>
          <w:szCs w:val="24"/>
          <w:shd w:val="clear" w:color="auto" w:fill="FFFFFF"/>
        </w:rPr>
        <w:t>ναστολών του Σ</w:t>
      </w:r>
      <w:r>
        <w:rPr>
          <w:rFonts w:eastAsia="Times New Roman"/>
          <w:color w:val="222222"/>
          <w:szCs w:val="24"/>
          <w:shd w:val="clear" w:color="auto" w:fill="FFFFFF"/>
        </w:rPr>
        <w:t>.</w:t>
      </w:r>
      <w:r>
        <w:rPr>
          <w:rFonts w:eastAsia="Times New Roman"/>
          <w:color w:val="222222"/>
          <w:szCs w:val="24"/>
          <w:shd w:val="clear" w:color="auto" w:fill="FFFFFF"/>
        </w:rPr>
        <w:t>τ</w:t>
      </w:r>
      <w:r>
        <w:rPr>
          <w:rFonts w:eastAsia="Times New Roman"/>
          <w:color w:val="222222"/>
          <w:szCs w:val="24"/>
          <w:shd w:val="clear" w:color="auto" w:fill="FFFFFF"/>
        </w:rPr>
        <w:t>.</w:t>
      </w:r>
      <w:r>
        <w:rPr>
          <w:rFonts w:eastAsia="Times New Roman"/>
          <w:color w:val="222222"/>
          <w:szCs w:val="24"/>
          <w:shd w:val="clear" w:color="auto" w:fill="FFFFFF"/>
        </w:rPr>
        <w:t>Ε</w:t>
      </w:r>
      <w:r>
        <w:rPr>
          <w:rFonts w:eastAsia="Times New Roman"/>
          <w:color w:val="222222"/>
          <w:szCs w:val="24"/>
          <w:shd w:val="clear" w:color="auto" w:fill="FFFFFF"/>
        </w:rPr>
        <w:t>.</w:t>
      </w:r>
      <w:r>
        <w:rPr>
          <w:rFonts w:eastAsia="Times New Roman"/>
          <w:color w:val="222222"/>
          <w:szCs w:val="24"/>
          <w:shd w:val="clear" w:color="auto" w:fill="FFFFFF"/>
        </w:rPr>
        <w:t xml:space="preserve"> όπου έλεγε ότι η </w:t>
      </w:r>
      <w:r>
        <w:rPr>
          <w:rFonts w:eastAsia="Times New Roman"/>
          <w:color w:val="222222"/>
          <w:szCs w:val="24"/>
          <w:shd w:val="clear" w:color="auto" w:fill="FFFFFF"/>
          <w:lang w:val="en-US"/>
        </w:rPr>
        <w:t>G</w:t>
      </w:r>
      <w:r>
        <w:rPr>
          <w:rFonts w:eastAsia="Times New Roman"/>
          <w:color w:val="222222"/>
          <w:szCs w:val="24"/>
          <w:shd w:val="clear" w:color="auto" w:fill="FFFFFF"/>
        </w:rPr>
        <w:t>V</w:t>
      </w:r>
      <w:r>
        <w:rPr>
          <w:rFonts w:eastAsia="Times New Roman"/>
          <w:color w:val="222222"/>
          <w:szCs w:val="24"/>
          <w:shd w:val="clear" w:color="auto" w:fill="FFFFFF"/>
          <w:lang w:val="en-US"/>
        </w:rPr>
        <w:t>C</w:t>
      </w:r>
      <w:r>
        <w:rPr>
          <w:rFonts w:eastAsia="Times New Roman"/>
          <w:color w:val="222222"/>
          <w:szCs w:val="24"/>
          <w:shd w:val="clear" w:color="auto" w:fill="FFFFFF"/>
        </w:rPr>
        <w:t xml:space="preserve">W </w:t>
      </w:r>
      <w:r w:rsidRPr="009F5000">
        <w:rPr>
          <w:rFonts w:eastAsia="Times New Roman"/>
          <w:color w:val="222222"/>
          <w:szCs w:val="24"/>
          <w:shd w:val="clear" w:color="auto" w:fill="FFFFFF"/>
        </w:rPr>
        <w:t>δεν</w:t>
      </w:r>
      <w:r>
        <w:rPr>
          <w:rFonts w:eastAsia="Times New Roman"/>
          <w:color w:val="222222"/>
          <w:szCs w:val="24"/>
          <w:shd w:val="clear" w:color="auto" w:fill="FFFFFF"/>
        </w:rPr>
        <w:t xml:space="preserve"> διαθέτει εμπει</w:t>
      </w:r>
      <w:r>
        <w:rPr>
          <w:rFonts w:eastAsia="Times New Roman"/>
          <w:color w:val="222222"/>
          <w:szCs w:val="24"/>
          <w:shd w:val="clear" w:color="auto" w:fill="FFFFFF"/>
        </w:rPr>
        <w:t xml:space="preserve">ρία σε έργο </w:t>
      </w:r>
      <w:proofErr w:type="spellStart"/>
      <w:r>
        <w:rPr>
          <w:rFonts w:eastAsia="Times New Roman"/>
          <w:color w:val="222222"/>
          <w:szCs w:val="24"/>
          <w:shd w:val="clear" w:color="auto" w:fill="FFFFFF"/>
        </w:rPr>
        <w:t>παρόχου</w:t>
      </w:r>
      <w:proofErr w:type="spellEnd"/>
      <w:r>
        <w:rPr>
          <w:rFonts w:eastAsia="Times New Roman"/>
          <w:color w:val="222222"/>
          <w:szCs w:val="24"/>
          <w:shd w:val="clear" w:color="auto" w:fill="FFFFFF"/>
        </w:rPr>
        <w:t xml:space="preserve"> υπηρεσιών ευθέως αλλά μόνο διαμέσου υπεργολάβου, που εκεί θεωρείται η </w:t>
      </w:r>
      <w:r>
        <w:rPr>
          <w:rFonts w:eastAsia="Times New Roman"/>
          <w:color w:val="222222"/>
          <w:szCs w:val="24"/>
          <w:shd w:val="clear" w:color="auto" w:fill="FFFFFF"/>
        </w:rPr>
        <w:t>«</w:t>
      </w:r>
      <w:r>
        <w:rPr>
          <w:rFonts w:eastAsia="Times New Roman"/>
          <w:color w:val="222222"/>
          <w:szCs w:val="24"/>
          <w:shd w:val="clear" w:color="auto" w:fill="FFFFFF"/>
          <w:lang w:val="en-US"/>
        </w:rPr>
        <w:t>I</w:t>
      </w:r>
      <w:r w:rsidRPr="00A973B2">
        <w:rPr>
          <w:rFonts w:eastAsia="Times New Roman"/>
          <w:color w:val="222222"/>
          <w:szCs w:val="24"/>
          <w:shd w:val="clear" w:color="auto" w:fill="FFFFFF"/>
        </w:rPr>
        <w:t xml:space="preserve"> </w:t>
      </w:r>
      <w:r>
        <w:rPr>
          <w:rFonts w:eastAsia="Times New Roman"/>
          <w:color w:val="222222"/>
          <w:szCs w:val="24"/>
          <w:shd w:val="clear" w:color="auto" w:fill="FFFFFF"/>
          <w:lang w:val="en-US"/>
        </w:rPr>
        <w:t>KNOW</w:t>
      </w:r>
      <w:r w:rsidRPr="00A973B2">
        <w:rPr>
          <w:rFonts w:eastAsia="Times New Roman"/>
          <w:color w:val="222222"/>
          <w:szCs w:val="24"/>
          <w:shd w:val="clear" w:color="auto" w:fill="FFFFFF"/>
        </w:rPr>
        <w:t xml:space="preserve"> </w:t>
      </w:r>
      <w:r>
        <w:rPr>
          <w:rFonts w:eastAsia="Times New Roman"/>
          <w:color w:val="222222"/>
          <w:szCs w:val="24"/>
          <w:shd w:val="clear" w:color="auto" w:fill="FFFFFF"/>
          <w:lang w:val="en-US"/>
        </w:rPr>
        <w:t>HOW</w:t>
      </w:r>
      <w:r>
        <w:rPr>
          <w:rFonts w:eastAsia="Times New Roman"/>
          <w:color w:val="222222"/>
          <w:szCs w:val="24"/>
          <w:shd w:val="clear" w:color="auto" w:fill="FFFFFF"/>
        </w:rPr>
        <w:t>»</w:t>
      </w:r>
      <w:r w:rsidRPr="00D37579">
        <w:rPr>
          <w:rFonts w:eastAsia="Times New Roman"/>
          <w:color w:val="222222"/>
          <w:szCs w:val="24"/>
          <w:shd w:val="clear" w:color="auto" w:fill="FFFFFF"/>
        </w:rPr>
        <w:t xml:space="preserve">. </w:t>
      </w:r>
      <w:r>
        <w:rPr>
          <w:rFonts w:eastAsia="Times New Roman"/>
          <w:color w:val="222222"/>
          <w:szCs w:val="24"/>
          <w:shd w:val="clear" w:color="auto" w:fill="FFFFFF"/>
        </w:rPr>
        <w:t xml:space="preserve">Ανακηρύσσεται η </w:t>
      </w:r>
      <w:r>
        <w:rPr>
          <w:rFonts w:eastAsia="Times New Roman"/>
          <w:color w:val="222222"/>
          <w:szCs w:val="24"/>
          <w:shd w:val="clear" w:color="auto" w:fill="FFFFFF"/>
        </w:rPr>
        <w:t>«</w:t>
      </w:r>
      <w:r>
        <w:rPr>
          <w:rFonts w:eastAsia="Times New Roman"/>
          <w:color w:val="222222"/>
          <w:szCs w:val="24"/>
          <w:shd w:val="clear" w:color="auto" w:fill="FFFFFF"/>
          <w:lang w:val="en-US"/>
        </w:rPr>
        <w:t>GLOBAL</w:t>
      </w:r>
      <w:r>
        <w:rPr>
          <w:rFonts w:eastAsia="Times New Roman"/>
          <w:color w:val="222222"/>
          <w:szCs w:val="24"/>
          <w:shd w:val="clear" w:color="auto" w:fill="FFFFFF"/>
        </w:rPr>
        <w:t>»</w:t>
      </w:r>
      <w:r w:rsidRPr="00D37579">
        <w:rPr>
          <w:rFonts w:eastAsia="Times New Roman"/>
          <w:color w:val="222222"/>
          <w:szCs w:val="24"/>
          <w:shd w:val="clear" w:color="auto" w:fill="FFFFFF"/>
        </w:rPr>
        <w:t xml:space="preserve"> </w:t>
      </w:r>
      <w:r>
        <w:rPr>
          <w:rFonts w:eastAsia="Times New Roman"/>
          <w:color w:val="222222"/>
          <w:szCs w:val="24"/>
          <w:shd w:val="clear" w:color="auto" w:fill="FFFFFF"/>
        </w:rPr>
        <w:t xml:space="preserve">ως ανάδοχος και δυνάμει της </w:t>
      </w:r>
      <w:r>
        <w:rPr>
          <w:rFonts w:eastAsia="Times New Roman"/>
          <w:color w:val="222222"/>
          <w:szCs w:val="24"/>
          <w:shd w:val="clear" w:color="auto" w:fill="FFFFFF"/>
        </w:rPr>
        <w:t>ο</w:t>
      </w:r>
      <w:r w:rsidRPr="00D71769">
        <w:rPr>
          <w:rFonts w:eastAsia="Times New Roman"/>
          <w:color w:val="222222"/>
          <w:szCs w:val="24"/>
          <w:shd w:val="clear" w:color="auto" w:fill="FFFFFF"/>
        </w:rPr>
        <w:t>δηγίας 2014/23</w:t>
      </w:r>
      <w:r>
        <w:rPr>
          <w:rFonts w:eastAsia="Times New Roman"/>
          <w:color w:val="222222"/>
          <w:szCs w:val="24"/>
          <w:shd w:val="clear" w:color="auto" w:fill="FFFFFF"/>
        </w:rPr>
        <w:t xml:space="preserve"> </w:t>
      </w:r>
      <w:r>
        <w:rPr>
          <w:rFonts w:eastAsia="Times New Roman"/>
          <w:color w:val="222222"/>
          <w:szCs w:val="24"/>
          <w:shd w:val="clear" w:color="auto" w:fill="FFFFFF"/>
          <w:lang w:val="en-US"/>
        </w:rPr>
        <w:t>o</w:t>
      </w:r>
      <w:r w:rsidRPr="00A973B2">
        <w:rPr>
          <w:rFonts w:eastAsia="Times New Roman"/>
          <w:color w:val="222222"/>
          <w:szCs w:val="24"/>
          <w:shd w:val="clear" w:color="auto" w:fill="FFFFFF"/>
        </w:rPr>
        <w:t xml:space="preserve"> </w:t>
      </w:r>
      <w:r>
        <w:rPr>
          <w:rFonts w:eastAsia="Times New Roman"/>
          <w:color w:val="222222"/>
          <w:szCs w:val="24"/>
          <w:shd w:val="clear" w:color="auto" w:fill="FFFFFF"/>
        </w:rPr>
        <w:t>υπεργολάβος θα παραμείνει ο ίδιος καθ’ όλη τη διάρκεια της παραχώρησης.</w:t>
      </w:r>
    </w:p>
    <w:p w14:paraId="5CAF4468"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w:t>
      </w:r>
      <w:r>
        <w:rPr>
          <w:rFonts w:eastAsia="Times New Roman"/>
          <w:color w:val="222222"/>
          <w:szCs w:val="24"/>
          <w:shd w:val="clear" w:color="auto" w:fill="FFFFFF"/>
        </w:rPr>
        <w:t>εργολάβος, κυρίες και κύριοι συνάδελφοι, εξαφανίζεται</w:t>
      </w:r>
      <w:r>
        <w:rPr>
          <w:rFonts w:eastAsia="Times New Roman"/>
          <w:color w:val="222222"/>
          <w:szCs w:val="24"/>
          <w:shd w:val="clear" w:color="auto" w:fill="FFFFFF"/>
        </w:rPr>
        <w:t>,</w:t>
      </w:r>
      <w:r>
        <w:rPr>
          <w:rFonts w:eastAsia="Times New Roman"/>
          <w:color w:val="222222"/>
          <w:szCs w:val="24"/>
          <w:shd w:val="clear" w:color="auto" w:fill="FFFFFF"/>
        </w:rPr>
        <w:t xml:space="preserve"> και στη θέση του υπεργολάβου εμφανίζεται πάλι η προηγούμενη εταιρεία που είχε τα συμβόλαια και η οποία είχε αποκλειστεί, η </w:t>
      </w:r>
      <w:r>
        <w:rPr>
          <w:rFonts w:eastAsia="Times New Roman"/>
          <w:color w:val="222222"/>
          <w:szCs w:val="24"/>
          <w:shd w:val="clear" w:color="auto" w:fill="FFFFFF"/>
          <w:lang w:val="en-US"/>
        </w:rPr>
        <w:t>VFS</w:t>
      </w:r>
      <w:r w:rsidRPr="009B4AAD">
        <w:rPr>
          <w:rFonts w:eastAsia="Times New Roman"/>
          <w:color w:val="222222"/>
          <w:szCs w:val="24"/>
          <w:shd w:val="clear" w:color="auto" w:fill="FFFFFF"/>
        </w:rPr>
        <w:t>.</w:t>
      </w:r>
    </w:p>
    <w:p w14:paraId="5CAF4469"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συνέβησαν όλα αυτά;</w:t>
      </w:r>
    </w:p>
    <w:p w14:paraId="5CAF446A"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λυπάμαι που το κά</w:t>
      </w:r>
      <w:r>
        <w:rPr>
          <w:rFonts w:eastAsia="Times New Roman"/>
          <w:color w:val="222222"/>
          <w:szCs w:val="24"/>
          <w:shd w:val="clear" w:color="auto" w:fill="FFFFFF"/>
        </w:rPr>
        <w:t>νω αλλά υποχρεώνομαι να το κάνω</w:t>
      </w:r>
      <w:r>
        <w:rPr>
          <w:rFonts w:eastAsia="Times New Roman"/>
          <w:color w:val="222222"/>
          <w:szCs w:val="24"/>
          <w:shd w:val="clear" w:color="auto" w:fill="FFFFFF"/>
        </w:rPr>
        <w:t>,</w:t>
      </w:r>
      <w:r>
        <w:rPr>
          <w:rFonts w:eastAsia="Times New Roman"/>
          <w:color w:val="222222"/>
          <w:szCs w:val="24"/>
          <w:shd w:val="clear" w:color="auto" w:fill="FFFFFF"/>
        </w:rPr>
        <w:t xml:space="preserve"> γιατί δυστυχώς τα στοιχεία αυτά έχουν καταστραφεί από το Υπουργείο Εξωτερικών.</w:t>
      </w:r>
    </w:p>
    <w:p w14:paraId="5CAF446B"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στη Βουλή των Ελλήνων τα e-</w:t>
      </w:r>
      <w:proofErr w:type="spellStart"/>
      <w:r>
        <w:rPr>
          <w:rFonts w:eastAsia="Times New Roman"/>
          <w:color w:val="222222"/>
          <w:szCs w:val="24"/>
          <w:shd w:val="clear" w:color="auto" w:fill="FFFFFF"/>
        </w:rPr>
        <w:t>mail</w:t>
      </w:r>
      <w:proofErr w:type="spellEnd"/>
      <w:r>
        <w:rPr>
          <w:rFonts w:eastAsia="Times New Roman"/>
          <w:color w:val="222222"/>
          <w:szCs w:val="24"/>
          <w:shd w:val="clear" w:color="auto" w:fill="FFFFFF"/>
        </w:rPr>
        <w:t xml:space="preserve"> τα οποία ανακτήθηκαν από τους υπολογιστές του Υπουργείου Εξωτερικών</w:t>
      </w:r>
      <w:r>
        <w:rPr>
          <w:rFonts w:eastAsia="Times New Roman"/>
          <w:color w:val="222222"/>
          <w:szCs w:val="24"/>
          <w:shd w:val="clear" w:color="auto" w:fill="FFFFFF"/>
        </w:rPr>
        <w:t>,</w:t>
      </w:r>
      <w:r>
        <w:rPr>
          <w:rFonts w:eastAsia="Times New Roman"/>
          <w:color w:val="222222"/>
          <w:szCs w:val="24"/>
          <w:shd w:val="clear" w:color="auto" w:fill="FFFFFF"/>
        </w:rPr>
        <w:t xml:space="preserve"> που δείχνουν ξεκάθαρα ότι πριν τη </w:t>
      </w:r>
      <w:r>
        <w:rPr>
          <w:rFonts w:eastAsia="Times New Roman"/>
          <w:color w:val="222222"/>
          <w:szCs w:val="24"/>
          <w:shd w:val="clear" w:color="auto" w:fill="FFFFFF"/>
        </w:rPr>
        <w:t>διενέργεια του διαγωνισμού, πριν καν την προκήρυξη του διαγωνισμού στις 3</w:t>
      </w:r>
      <w:r>
        <w:rPr>
          <w:rFonts w:eastAsia="Times New Roman"/>
          <w:color w:val="222222"/>
          <w:szCs w:val="24"/>
          <w:shd w:val="clear" w:color="auto" w:fill="FFFFFF"/>
        </w:rPr>
        <w:t>-</w:t>
      </w:r>
      <w:r>
        <w:rPr>
          <w:rFonts w:eastAsia="Times New Roman"/>
          <w:color w:val="222222"/>
          <w:szCs w:val="24"/>
          <w:shd w:val="clear" w:color="auto" w:fill="FFFFFF"/>
        </w:rPr>
        <w:t>7</w:t>
      </w:r>
      <w:r>
        <w:rPr>
          <w:rFonts w:eastAsia="Times New Roman"/>
          <w:color w:val="222222"/>
          <w:szCs w:val="24"/>
          <w:shd w:val="clear" w:color="auto" w:fill="FFFFFF"/>
        </w:rPr>
        <w:t>-</w:t>
      </w:r>
      <w:r>
        <w:rPr>
          <w:rFonts w:eastAsia="Times New Roman"/>
          <w:color w:val="222222"/>
          <w:szCs w:val="24"/>
          <w:shd w:val="clear" w:color="auto" w:fill="FFFFFF"/>
        </w:rPr>
        <w:t xml:space="preserve">2015, υπάρχει αλληλογραφία μεταξύ εκείνου που θα οριστεί Πρόεδρος της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πιτροπής, του κ. </w:t>
      </w:r>
      <w:r w:rsidRPr="00C923F1">
        <w:rPr>
          <w:rFonts w:eastAsia="Times New Roman"/>
          <w:color w:val="222222"/>
          <w:szCs w:val="24"/>
          <w:shd w:val="clear" w:color="auto" w:fill="FFFFFF"/>
        </w:rPr>
        <w:t>Καραμήτσου</w:t>
      </w:r>
      <w:r>
        <w:rPr>
          <w:rFonts w:eastAsia="Times New Roman"/>
          <w:color w:val="222222"/>
          <w:szCs w:val="24"/>
          <w:shd w:val="clear" w:color="auto" w:fill="FFFFFF"/>
        </w:rPr>
        <w:t xml:space="preserve"> - </w:t>
      </w:r>
      <w:proofErr w:type="spellStart"/>
      <w:r w:rsidRPr="00C923F1">
        <w:rPr>
          <w:rFonts w:eastAsia="Times New Roman"/>
          <w:color w:val="222222"/>
          <w:szCs w:val="24"/>
          <w:shd w:val="clear" w:color="auto" w:fill="FFFFFF"/>
        </w:rPr>
        <w:t>Τζιρά</w:t>
      </w:r>
      <w:proofErr w:type="spellEnd"/>
      <w:r>
        <w:rPr>
          <w:rFonts w:eastAsia="Times New Roman"/>
          <w:color w:val="222222"/>
          <w:szCs w:val="24"/>
          <w:shd w:val="clear" w:color="auto" w:fill="FFFFFF"/>
        </w:rPr>
        <w:t>, που είναι σήμερα Πρέσβης στο Λονδίνο και επιβραβεύτηκε για τη θέση αυτή,</w:t>
      </w:r>
      <w:r>
        <w:rPr>
          <w:rFonts w:eastAsia="Times New Roman"/>
          <w:color w:val="222222"/>
          <w:szCs w:val="24"/>
          <w:shd w:val="clear" w:color="auto" w:fill="FFFFFF"/>
        </w:rPr>
        <w:t xml:space="preserve"> με τον κ. </w:t>
      </w:r>
      <w:proofErr w:type="spellStart"/>
      <w:r>
        <w:rPr>
          <w:rFonts w:eastAsia="Times New Roman"/>
          <w:color w:val="222222"/>
          <w:szCs w:val="24"/>
          <w:shd w:val="clear" w:color="auto" w:fill="FFFFFF"/>
        </w:rPr>
        <w:t>Πλατή</w:t>
      </w:r>
      <w:proofErr w:type="spellEnd"/>
      <w:r>
        <w:rPr>
          <w:rFonts w:eastAsia="Times New Roman"/>
          <w:color w:val="222222"/>
          <w:szCs w:val="24"/>
          <w:shd w:val="clear" w:color="auto" w:fill="FFFFFF"/>
        </w:rPr>
        <w:t xml:space="preserve"> Πρόεδρο της εταιρείας που θα συμμετέχει στον διαγωνισμό.</w:t>
      </w:r>
    </w:p>
    <w:p w14:paraId="5CAF446C"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1</w:t>
      </w:r>
      <w:r w:rsidRPr="009B4AAD">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Απριλίου του 2015 έχουμε </w:t>
      </w:r>
      <w:proofErr w:type="spellStart"/>
      <w:r>
        <w:rPr>
          <w:rFonts w:eastAsia="Times New Roman"/>
          <w:color w:val="222222"/>
          <w:szCs w:val="24"/>
          <w:shd w:val="clear" w:color="auto" w:fill="FFFFFF"/>
        </w:rPr>
        <w:t>Τζιρά</w:t>
      </w:r>
      <w:proofErr w:type="spellEnd"/>
      <w:r>
        <w:rPr>
          <w:rFonts w:eastAsia="Times New Roman"/>
          <w:color w:val="222222"/>
          <w:szCs w:val="24"/>
          <w:shd w:val="clear" w:color="auto" w:fill="FFFFFF"/>
        </w:rPr>
        <w:t xml:space="preserve"> προς </w:t>
      </w:r>
      <w:proofErr w:type="spellStart"/>
      <w:r>
        <w:rPr>
          <w:rFonts w:eastAsia="Times New Roman"/>
          <w:color w:val="222222"/>
          <w:szCs w:val="24"/>
          <w:shd w:val="clear" w:color="auto" w:fill="FFFFFF"/>
        </w:rPr>
        <w:t>Πλατή</w:t>
      </w:r>
      <w:proofErr w:type="spellEnd"/>
      <w:r>
        <w:rPr>
          <w:rFonts w:eastAsia="Times New Roman"/>
          <w:color w:val="222222"/>
          <w:szCs w:val="24"/>
          <w:shd w:val="clear" w:color="auto" w:fill="FFFFFF"/>
        </w:rPr>
        <w:t xml:space="preserve">: «Σε συνέχεια της συνομιλίας μας στέλνω </w:t>
      </w:r>
      <w:r>
        <w:rPr>
          <w:rFonts w:eastAsia="Times New Roman"/>
          <w:color w:val="222222"/>
          <w:szCs w:val="24"/>
          <w:shd w:val="clear" w:color="auto" w:fill="FFFFFF"/>
          <w:lang w:val="en-US"/>
        </w:rPr>
        <w:t>template</w:t>
      </w:r>
      <w:r w:rsidRPr="009B4AAD">
        <w:rPr>
          <w:rFonts w:eastAsia="Times New Roman"/>
          <w:color w:val="222222"/>
          <w:szCs w:val="24"/>
          <w:shd w:val="clear" w:color="auto" w:fill="FFFFFF"/>
        </w:rPr>
        <w:t xml:space="preserve"> </w:t>
      </w:r>
      <w:r>
        <w:rPr>
          <w:rFonts w:eastAsia="Times New Roman"/>
          <w:color w:val="222222"/>
          <w:szCs w:val="24"/>
          <w:shd w:val="clear" w:color="auto" w:fill="FFFFFF"/>
        </w:rPr>
        <w:t xml:space="preserve">προκήρυξης Γερμανίας για </w:t>
      </w:r>
      <w:proofErr w:type="spellStart"/>
      <w:r>
        <w:rPr>
          <w:rFonts w:eastAsia="Times New Roman"/>
          <w:color w:val="222222"/>
          <w:szCs w:val="24"/>
          <w:shd w:val="clear" w:color="auto" w:fill="FFFFFF"/>
        </w:rPr>
        <w:t>πάροχο</w:t>
      </w:r>
      <w:proofErr w:type="spellEnd"/>
      <w:r>
        <w:rPr>
          <w:rFonts w:eastAsia="Times New Roman"/>
          <w:color w:val="222222"/>
          <w:szCs w:val="24"/>
          <w:shd w:val="clear" w:color="auto" w:fill="FFFFFF"/>
        </w:rPr>
        <w:t xml:space="preserve"> καθώς και ισχύουσα κατανομή συμβολαίων Γερμανίας ανά χώρα. Ευχαριστούμε για ένα ευχάριστο και απολαυστικό δείπνο. Ευχαριστώ για τη στήριξη στο γνωστό θέμα. Θα τα πούμε διά ζώσης επί θέματος. Το αυριανό </w:t>
      </w:r>
      <w:r w:rsidRPr="00B85AEA">
        <w:rPr>
          <w:rFonts w:eastAsia="Times New Roman"/>
          <w:color w:val="222222"/>
          <w:szCs w:val="24"/>
          <w:shd w:val="clear" w:color="auto" w:fill="FFFFFF"/>
        </w:rPr>
        <w:t xml:space="preserve">συμβούλιο-έκπληξη </w:t>
      </w:r>
      <w:proofErr w:type="spellStart"/>
      <w:r w:rsidRPr="00B85AEA">
        <w:rPr>
          <w:rFonts w:eastAsia="Times New Roman"/>
          <w:color w:val="222222"/>
          <w:szCs w:val="24"/>
          <w:shd w:val="clear" w:color="auto" w:fill="FFFFFF"/>
        </w:rPr>
        <w:t>ανεβλήθη</w:t>
      </w:r>
      <w:proofErr w:type="spellEnd"/>
      <w:r w:rsidRPr="00B85AEA">
        <w:rPr>
          <w:rFonts w:eastAsia="Times New Roman"/>
          <w:color w:val="222222"/>
          <w:szCs w:val="24"/>
          <w:shd w:val="clear" w:color="auto" w:fill="FFFFFF"/>
        </w:rPr>
        <w:t>».</w:t>
      </w:r>
      <w:r>
        <w:rPr>
          <w:rFonts w:eastAsia="Times New Roman"/>
          <w:color w:val="222222"/>
          <w:szCs w:val="24"/>
          <w:shd w:val="clear" w:color="auto" w:fill="FFFFFF"/>
        </w:rPr>
        <w:t xml:space="preserve"> </w:t>
      </w:r>
    </w:p>
    <w:p w14:paraId="5CAF446D"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Πλατής</w:t>
      </w:r>
      <w:proofErr w:type="spellEnd"/>
      <w:r>
        <w:rPr>
          <w:rFonts w:eastAsia="Times New Roman"/>
          <w:color w:val="222222"/>
          <w:szCs w:val="24"/>
          <w:shd w:val="clear" w:color="auto" w:fill="FFFFFF"/>
        </w:rPr>
        <w:t xml:space="preserve"> επανέρχεται</w:t>
      </w:r>
      <w:r>
        <w:rPr>
          <w:rFonts w:eastAsia="Times New Roman"/>
          <w:color w:val="222222"/>
          <w:szCs w:val="24"/>
          <w:shd w:val="clear" w:color="auto" w:fill="FFFFFF"/>
        </w:rPr>
        <w:t xml:space="preserve"> στις 23 Μαΐου 2015 προς τον </w:t>
      </w:r>
      <w:r>
        <w:rPr>
          <w:rFonts w:eastAsia="Times New Roman"/>
          <w:color w:val="222222"/>
          <w:szCs w:val="24"/>
          <w:shd w:val="clear" w:color="auto" w:fill="FFFFFF"/>
        </w:rPr>
        <w:t>π</w:t>
      </w:r>
      <w:r>
        <w:rPr>
          <w:rFonts w:eastAsia="Times New Roman"/>
          <w:color w:val="222222"/>
          <w:szCs w:val="24"/>
          <w:shd w:val="clear" w:color="auto" w:fill="FFFFFF"/>
        </w:rPr>
        <w:t xml:space="preserve">ρόεδρο της επιτροπής που θα οριστεί και το ήξερε αυτό μόνο ο κ. Κοτζιάς: «Δημήτρη, σε </w:t>
      </w:r>
      <w:r>
        <w:rPr>
          <w:rFonts w:eastAsia="Times New Roman"/>
          <w:color w:val="222222"/>
          <w:szCs w:val="24"/>
          <w:shd w:val="clear" w:color="auto" w:fill="FFFFFF"/>
        </w:rPr>
        <w:lastRenderedPageBreak/>
        <w:t xml:space="preserve">συνέχεια της πρωινής μας συζήτησης, θα έλεγα ότι η πρόβλεψη για πρόσκληση από την επιτροπή ειδικών που θα κληθούν να εκφράσουν εγγράφως την </w:t>
      </w:r>
      <w:r>
        <w:rPr>
          <w:rFonts w:eastAsia="Times New Roman"/>
          <w:color w:val="222222"/>
          <w:szCs w:val="24"/>
          <w:shd w:val="clear" w:color="auto" w:fill="FFFFFF"/>
        </w:rPr>
        <w:t xml:space="preserve">άποψή τους στον τομέα της </w:t>
      </w:r>
      <w:proofErr w:type="spellStart"/>
      <w:r>
        <w:rPr>
          <w:rFonts w:eastAsia="Times New Roman"/>
          <w:color w:val="222222"/>
          <w:szCs w:val="24"/>
          <w:shd w:val="clear" w:color="auto" w:fill="FFFFFF"/>
        </w:rPr>
        <w:t>ειδικότητάς</w:t>
      </w:r>
      <w:proofErr w:type="spellEnd"/>
      <w:r>
        <w:rPr>
          <w:rFonts w:eastAsia="Times New Roman"/>
          <w:color w:val="222222"/>
          <w:szCs w:val="24"/>
          <w:shd w:val="clear" w:color="auto" w:fill="FFFFFF"/>
        </w:rPr>
        <w:t xml:space="preserve"> τους, παραδείγματος χάριν σε θέματα ασφάλειας μετάδοσης δεδομένων, σε θέματα τουριστικής προβολής της χώρας, να μπει στο σχέδιο η υπουργική απόφαση περί σύστασης της εν λόγω επιτροπής».</w:t>
      </w:r>
    </w:p>
    <w:p w14:paraId="5CAF446E"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Υποδεικνύει ο υποψήφιος για τον </w:t>
      </w:r>
      <w:r>
        <w:rPr>
          <w:rFonts w:eastAsia="Times New Roman"/>
          <w:color w:val="222222"/>
          <w:szCs w:val="24"/>
          <w:shd w:val="clear" w:color="auto" w:fill="FFFFFF"/>
        </w:rPr>
        <w:t xml:space="preserve">διαγωνισμό που δεν έχει προκηρυχθεί στον μετέπειτα </w:t>
      </w:r>
      <w:r>
        <w:rPr>
          <w:rFonts w:eastAsia="Times New Roman"/>
          <w:color w:val="222222"/>
          <w:szCs w:val="24"/>
          <w:shd w:val="clear" w:color="auto" w:fill="FFFFFF"/>
        </w:rPr>
        <w:t>π</w:t>
      </w:r>
      <w:r>
        <w:rPr>
          <w:rFonts w:eastAsia="Times New Roman"/>
          <w:color w:val="222222"/>
          <w:szCs w:val="24"/>
          <w:shd w:val="clear" w:color="auto" w:fill="FFFFFF"/>
        </w:rPr>
        <w:t>ρόεδρο τι θα κάνει.</w:t>
      </w:r>
    </w:p>
    <w:p w14:paraId="5CAF446F" w14:textId="77777777" w:rsidR="00A15929" w:rsidRDefault="00D001CD">
      <w:pPr>
        <w:spacing w:line="600" w:lineRule="auto"/>
        <w:ind w:firstLine="720"/>
        <w:jc w:val="both"/>
        <w:rPr>
          <w:rFonts w:eastAsia="Times New Roman" w:cs="Times New Roman"/>
          <w:szCs w:val="24"/>
        </w:rPr>
      </w:pPr>
      <w:r>
        <w:rPr>
          <w:rFonts w:eastAsia="Times New Roman"/>
          <w:color w:val="222222"/>
          <w:szCs w:val="24"/>
          <w:shd w:val="clear" w:color="auto" w:fill="FFFFFF"/>
        </w:rPr>
        <w:t>Στις 3</w:t>
      </w:r>
      <w:r>
        <w:rPr>
          <w:rFonts w:eastAsia="Times New Roman"/>
          <w:color w:val="222222"/>
          <w:szCs w:val="24"/>
          <w:shd w:val="clear" w:color="auto" w:fill="FFFFFF"/>
        </w:rPr>
        <w:t>-</w:t>
      </w:r>
      <w:r>
        <w:rPr>
          <w:rFonts w:eastAsia="Times New Roman"/>
          <w:color w:val="222222"/>
          <w:szCs w:val="24"/>
          <w:shd w:val="clear" w:color="auto" w:fill="FFFFFF"/>
        </w:rPr>
        <w:t>6</w:t>
      </w:r>
      <w:r>
        <w:rPr>
          <w:rFonts w:eastAsia="Times New Roman"/>
          <w:color w:val="222222"/>
          <w:szCs w:val="24"/>
          <w:shd w:val="clear" w:color="auto" w:fill="FFFFFF"/>
        </w:rPr>
        <w:t>-</w:t>
      </w:r>
      <w:r>
        <w:rPr>
          <w:rFonts w:eastAsia="Times New Roman"/>
          <w:color w:val="222222"/>
          <w:szCs w:val="24"/>
          <w:shd w:val="clear" w:color="auto" w:fill="FFFFFF"/>
        </w:rPr>
        <w:t xml:space="preserve">2015 έχουμε </w:t>
      </w:r>
      <w:proofErr w:type="spellStart"/>
      <w:r>
        <w:rPr>
          <w:rFonts w:eastAsia="Times New Roman"/>
          <w:color w:val="222222"/>
          <w:szCs w:val="24"/>
          <w:shd w:val="clear" w:color="auto" w:fill="FFFFFF"/>
        </w:rPr>
        <w:t>Πλατή</w:t>
      </w:r>
      <w:proofErr w:type="spellEnd"/>
      <w:r>
        <w:rPr>
          <w:rFonts w:eastAsia="Times New Roman"/>
          <w:color w:val="222222"/>
          <w:szCs w:val="24"/>
          <w:shd w:val="clear" w:color="auto" w:fill="FFFFFF"/>
        </w:rPr>
        <w:t xml:space="preserve"> προς </w:t>
      </w:r>
      <w:proofErr w:type="spellStart"/>
      <w:r>
        <w:rPr>
          <w:rFonts w:eastAsia="Times New Roman"/>
          <w:color w:val="222222"/>
          <w:szCs w:val="24"/>
          <w:shd w:val="clear" w:color="auto" w:fill="FFFFFF"/>
        </w:rPr>
        <w:t>Τζιρά</w:t>
      </w:r>
      <w:proofErr w:type="spellEnd"/>
      <w:r>
        <w:rPr>
          <w:rFonts w:eastAsia="Times New Roman"/>
          <w:color w:val="222222"/>
          <w:szCs w:val="24"/>
          <w:shd w:val="clear" w:color="auto" w:fill="FFFFFF"/>
        </w:rPr>
        <w:t>: «Τρελή ελευθεριότητα. Ειδικά ως προς τις ομάδες. Και μου βγάζουν και το δικαίωμα να έχω άνθρωπο στα προξενεία</w:t>
      </w:r>
      <w:r>
        <w:rPr>
          <w:rFonts w:eastAsia="Times New Roman"/>
          <w:color w:val="222222"/>
          <w:szCs w:val="24"/>
          <w:shd w:val="clear" w:color="auto" w:fill="FFFFFF"/>
        </w:rPr>
        <w:t>,</w:t>
      </w:r>
      <w:r>
        <w:rPr>
          <w:rFonts w:eastAsia="Times New Roman"/>
          <w:color w:val="222222"/>
          <w:szCs w:val="24"/>
          <w:shd w:val="clear" w:color="auto" w:fill="FFFFFF"/>
        </w:rPr>
        <w:t xml:space="preserve"> εάν δεν υπάρχει οικονομικός λόγος.</w:t>
      </w:r>
    </w:p>
    <w:p w14:paraId="5CAF447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Δηλαδή στις ΗΠΑ και στην Ευρώπη πρέπει να ανοίξουμε σε κάθε πολιτεία-χώρα και να περιμένουμε ποιον; Μαλάκας είναι;». </w:t>
      </w:r>
    </w:p>
    <w:p w14:paraId="5CAF4471"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5CAF447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Απάντηση τώρα του </w:t>
      </w:r>
      <w:proofErr w:type="spellStart"/>
      <w:r>
        <w:rPr>
          <w:rFonts w:eastAsia="Times New Roman" w:cs="Times New Roman"/>
          <w:szCs w:val="24"/>
        </w:rPr>
        <w:t>Τζιρά</w:t>
      </w:r>
      <w:proofErr w:type="spellEnd"/>
      <w:r>
        <w:rPr>
          <w:rFonts w:eastAsia="Times New Roman" w:cs="Times New Roman"/>
          <w:szCs w:val="24"/>
        </w:rPr>
        <w:t xml:space="preserve"> προς τον </w:t>
      </w:r>
      <w:proofErr w:type="spellStart"/>
      <w:r>
        <w:rPr>
          <w:rFonts w:eastAsia="Times New Roman" w:cs="Times New Roman"/>
          <w:szCs w:val="24"/>
        </w:rPr>
        <w:t>Πλατή</w:t>
      </w:r>
      <w:proofErr w:type="spellEnd"/>
      <w:r>
        <w:rPr>
          <w:rFonts w:eastAsia="Times New Roman" w:cs="Times New Roman"/>
          <w:szCs w:val="24"/>
        </w:rPr>
        <w:t xml:space="preserve">: «Ρίξε μια ματιά στο σχόλιο της Γ4». </w:t>
      </w:r>
    </w:p>
    <w:p w14:paraId="5CAF447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Συνεχίζουμε με τις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2015. Όλα αυτά</w:t>
      </w:r>
      <w:r>
        <w:rPr>
          <w:rFonts w:eastAsia="Times New Roman" w:cs="Times New Roman"/>
          <w:szCs w:val="24"/>
        </w:rPr>
        <w:t xml:space="preserve"> επαναλαμβάνω είναι αλληλογραφία μετά της υποψήφιας εταιρείας</w:t>
      </w:r>
      <w:r>
        <w:rPr>
          <w:rFonts w:eastAsia="Times New Roman" w:cs="Times New Roman"/>
          <w:szCs w:val="24"/>
        </w:rPr>
        <w:t>,</w:t>
      </w:r>
      <w:r>
        <w:rPr>
          <w:rFonts w:eastAsia="Times New Roman" w:cs="Times New Roman"/>
          <w:szCs w:val="24"/>
        </w:rPr>
        <w:t xml:space="preserve"> με αυτόν που θα ορίσει πρόεδρο και ορίζει τελικά ο κ. Κοτζιάς. </w:t>
      </w:r>
    </w:p>
    <w:p w14:paraId="5CAF447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Στις 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2015 μπαίνουμε στα χοντρά. Λέει</w:t>
      </w:r>
      <w:r>
        <w:rPr>
          <w:rFonts w:eastAsia="Times New Roman" w:cs="Times New Roman"/>
          <w:szCs w:val="24"/>
        </w:rPr>
        <w:t>:</w:t>
      </w:r>
      <w:r>
        <w:rPr>
          <w:rFonts w:eastAsia="Times New Roman" w:cs="Times New Roman"/>
          <w:szCs w:val="24"/>
        </w:rPr>
        <w:t xml:space="preserve"> «Δες το συνημμένο με έμφαση. Α. Σε τεχνικές προδιαγραφές. Επισήμανση της </w:t>
      </w:r>
      <w:r>
        <w:rPr>
          <w:rFonts w:eastAsia="Times New Roman" w:cs="Times New Roman"/>
          <w:szCs w:val="24"/>
          <w:lang w:val="en-US"/>
        </w:rPr>
        <w:t>IT</w:t>
      </w:r>
      <w:r>
        <w:rPr>
          <w:rFonts w:eastAsia="Times New Roman" w:cs="Times New Roman"/>
          <w:szCs w:val="24"/>
        </w:rPr>
        <w:t xml:space="preserve"> υπηρεσίας μ</w:t>
      </w:r>
      <w:r>
        <w:rPr>
          <w:rFonts w:eastAsia="Times New Roman" w:cs="Times New Roman"/>
          <w:szCs w:val="24"/>
        </w:rPr>
        <w:t xml:space="preserve">ας είναι ότι οι αναφορές στην αρχιτεκτονική του συστήματος είναι άνευ αντικειμένου, αρκεί να πληρούνται οι κανόνες για την ασφάλεια και τη συμβατότητα με τα δικά μας συστήματα. Τους επόμενους μήνες θα ενεργοποιηθεί το </w:t>
      </w:r>
      <w:r>
        <w:rPr>
          <w:rFonts w:eastAsia="Times New Roman" w:cs="Times New Roman"/>
          <w:szCs w:val="24"/>
          <w:lang w:val="en-US"/>
        </w:rPr>
        <w:t>V</w:t>
      </w:r>
      <w:r>
        <w:rPr>
          <w:rFonts w:eastAsia="Times New Roman" w:cs="Times New Roman"/>
          <w:szCs w:val="24"/>
        </w:rPr>
        <w:t>Ι</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lang w:val="en-US"/>
        </w:rPr>
        <w:t>on</w:t>
      </w:r>
      <w:r w:rsidRPr="00085141">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οπότε το λογισμικό θα παρ</w:t>
      </w:r>
      <w:r>
        <w:rPr>
          <w:rFonts w:eastAsia="Times New Roman" w:cs="Times New Roman"/>
          <w:szCs w:val="24"/>
        </w:rPr>
        <w:t xml:space="preserve">έρχεται από τον </w:t>
      </w:r>
      <w:proofErr w:type="spellStart"/>
      <w:r>
        <w:rPr>
          <w:rFonts w:eastAsia="Times New Roman" w:cs="Times New Roman"/>
          <w:szCs w:val="24"/>
        </w:rPr>
        <w:t>πάροχο</w:t>
      </w:r>
      <w:proofErr w:type="spellEnd"/>
      <w:r>
        <w:rPr>
          <w:rFonts w:eastAsia="Times New Roman" w:cs="Times New Roman"/>
          <w:szCs w:val="24"/>
        </w:rPr>
        <w:t xml:space="preserve"> από τον αναθέτοντα. Β. Σε εγγύηση ένα ύψος για όλους ανεξάρτητα </w:t>
      </w:r>
      <w:proofErr w:type="spellStart"/>
      <w:r>
        <w:rPr>
          <w:rFonts w:eastAsia="Times New Roman" w:cs="Times New Roman"/>
          <w:szCs w:val="24"/>
        </w:rPr>
        <w:t>προεμπειρίας</w:t>
      </w:r>
      <w:proofErr w:type="spellEnd"/>
      <w:r>
        <w:rPr>
          <w:rFonts w:eastAsia="Times New Roman" w:cs="Times New Roman"/>
          <w:szCs w:val="24"/>
        </w:rPr>
        <w:t xml:space="preserve"> αλλιώς λένε ότι είναι αθέμιτος ανταγωνισμός. Γ. Σε περιγραφή των υποχρεωτικών κριτηρίων που τίθενται από τον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θ</w:t>
      </w:r>
      <w:r>
        <w:rPr>
          <w:rFonts w:eastAsia="Times New Roman" w:cs="Times New Roman"/>
          <w:szCs w:val="24"/>
        </w:rPr>
        <w:t>εωρήσεων και χειρισμό της τουριστική</w:t>
      </w:r>
      <w:r>
        <w:rPr>
          <w:rFonts w:eastAsia="Times New Roman" w:cs="Times New Roman"/>
          <w:szCs w:val="24"/>
        </w:rPr>
        <w:t>ς προβολής». Αυτό έχει μεγάλη σημασία, διότι από εκεί και πέρα έχουμε κονδύλια τα οποία φεύγουν για τουριστική προβολή και είναι πέραν των 60 ευρώ που θα πάνε για κάθε βίζα.</w:t>
      </w:r>
    </w:p>
    <w:p w14:paraId="5CAF447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Επίσης, «Δ. Ο κατάλογος των ζωνών είναι ακόμη ανοιχτός».</w:t>
      </w:r>
    </w:p>
    <w:p w14:paraId="5CAF447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Υστερόγραφο: «Αύριο δεν θ</w:t>
      </w:r>
      <w:r>
        <w:rPr>
          <w:rFonts w:eastAsia="Times New Roman" w:cs="Times New Roman"/>
          <w:szCs w:val="24"/>
        </w:rPr>
        <w:t>α προλάβω, γιατί ο Νίκος μου φόρτωσε να μετέχω σε κάτι συνομιλίες με Κινέζους».</w:t>
      </w:r>
    </w:p>
    <w:p w14:paraId="5CAF447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 xml:space="preserve">Εν γνώσει του Υπουργού, του κυρίου, τα πάντα. </w:t>
      </w:r>
    </w:p>
    <w:p w14:paraId="5CAF447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Και πάμε πλέον στην κοινοποίηση από τον κ. </w:t>
      </w:r>
      <w:proofErr w:type="spellStart"/>
      <w:r>
        <w:rPr>
          <w:rFonts w:eastAsia="Times New Roman" w:cs="Times New Roman"/>
          <w:szCs w:val="24"/>
        </w:rPr>
        <w:t>Πλατή</w:t>
      </w:r>
      <w:proofErr w:type="spellEnd"/>
      <w:r>
        <w:rPr>
          <w:rFonts w:eastAsia="Times New Roman" w:cs="Times New Roman"/>
          <w:szCs w:val="24"/>
        </w:rPr>
        <w:t xml:space="preserve"> προς τον κ. </w:t>
      </w:r>
      <w:proofErr w:type="spellStart"/>
      <w:r>
        <w:rPr>
          <w:rFonts w:eastAsia="Times New Roman" w:cs="Times New Roman"/>
          <w:szCs w:val="24"/>
        </w:rPr>
        <w:t>Τζιρά</w:t>
      </w:r>
      <w:proofErr w:type="spellEnd"/>
      <w:r>
        <w:rPr>
          <w:rFonts w:eastAsia="Times New Roman" w:cs="Times New Roman"/>
          <w:szCs w:val="24"/>
        </w:rPr>
        <w:t xml:space="preserve">, του σχεδίου της προκήρυξης διορθωμένο. Επισυνάπτεται στο </w:t>
      </w:r>
      <w:r>
        <w:rPr>
          <w:rFonts w:eastAsia="Times New Roman" w:cs="Times New Roman"/>
          <w:szCs w:val="24"/>
          <w:lang w:val="en-US"/>
        </w:rPr>
        <w:t>e</w:t>
      </w:r>
      <w:r w:rsidRPr="0045372D">
        <w:rPr>
          <w:rFonts w:eastAsia="Times New Roman" w:cs="Times New Roman"/>
          <w:szCs w:val="24"/>
        </w:rPr>
        <w:t>-</w:t>
      </w:r>
      <w:r>
        <w:rPr>
          <w:rFonts w:eastAsia="Times New Roman" w:cs="Times New Roman"/>
          <w:szCs w:val="24"/>
          <w:lang w:val="en-US"/>
        </w:rPr>
        <w:t>mail</w:t>
      </w:r>
      <w:r w:rsidRPr="0045372D">
        <w:rPr>
          <w:rFonts w:eastAsia="Times New Roman" w:cs="Times New Roman"/>
          <w:szCs w:val="24"/>
        </w:rPr>
        <w:t>.</w:t>
      </w:r>
    </w:p>
    <w:p w14:paraId="5CAF447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«Δημήτρη δες ορισμένες παρατηρήσεις</w:t>
      </w:r>
      <w:r>
        <w:rPr>
          <w:rFonts w:eastAsia="Times New Roman" w:cs="Times New Roman"/>
          <w:szCs w:val="24"/>
        </w:rPr>
        <w:t>,</w:t>
      </w:r>
      <w:r>
        <w:rPr>
          <w:rFonts w:eastAsia="Times New Roman" w:cs="Times New Roman"/>
          <w:szCs w:val="24"/>
        </w:rPr>
        <w:t xml:space="preserve"> που στο τελευταίο δικό σου μου έστειλες. Δώσε προσοχή στα </w:t>
      </w:r>
      <w:r>
        <w:rPr>
          <w:rFonts w:eastAsia="Times New Roman" w:cs="Times New Roman"/>
          <w:szCs w:val="24"/>
          <w:lang w:val="en-US"/>
        </w:rPr>
        <w:t>notes</w:t>
      </w:r>
      <w:r w:rsidRPr="00D03F38">
        <w:rPr>
          <w:rFonts w:eastAsia="Times New Roman" w:cs="Times New Roman"/>
          <w:szCs w:val="24"/>
        </w:rPr>
        <w:t xml:space="preserve"> </w:t>
      </w:r>
      <w:r>
        <w:rPr>
          <w:rFonts w:eastAsia="Times New Roman" w:cs="Times New Roman"/>
          <w:szCs w:val="24"/>
        </w:rPr>
        <w:t>που σου γράφω στο περιθώριο, έχει νόημα». Ο υποψήφιος, δηλαδή, που θα είναι για να πάρει τον διαγωνισμό</w:t>
      </w:r>
      <w:r>
        <w:rPr>
          <w:rFonts w:eastAsia="Times New Roman" w:cs="Times New Roman"/>
          <w:szCs w:val="24"/>
        </w:rPr>
        <w:t>,</w:t>
      </w:r>
      <w:r>
        <w:rPr>
          <w:rFonts w:eastAsia="Times New Roman" w:cs="Times New Roman"/>
          <w:szCs w:val="24"/>
        </w:rPr>
        <w:t xml:space="preserve"> ετοιμάζει την προκήρυξη που θέλει. Θα το κατ</w:t>
      </w:r>
      <w:r>
        <w:rPr>
          <w:rFonts w:eastAsia="Times New Roman" w:cs="Times New Roman"/>
          <w:szCs w:val="24"/>
        </w:rPr>
        <w:t xml:space="preserve">αθέσω στη Βουλή. </w:t>
      </w:r>
    </w:p>
    <w:p w14:paraId="5CAF447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Στις 19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2015 νέο σχέδιο προκήρυξης στέλνει ο </w:t>
      </w:r>
      <w:proofErr w:type="spellStart"/>
      <w:r>
        <w:rPr>
          <w:rFonts w:eastAsia="Times New Roman" w:cs="Times New Roman"/>
          <w:szCs w:val="24"/>
        </w:rPr>
        <w:t>Πλατής</w:t>
      </w:r>
      <w:proofErr w:type="spellEnd"/>
      <w:r>
        <w:rPr>
          <w:rFonts w:eastAsia="Times New Roman" w:cs="Times New Roman"/>
          <w:szCs w:val="24"/>
        </w:rPr>
        <w:t xml:space="preserve"> στον </w:t>
      </w:r>
      <w:proofErr w:type="spellStart"/>
      <w:r>
        <w:rPr>
          <w:rFonts w:eastAsia="Times New Roman" w:cs="Times New Roman"/>
          <w:szCs w:val="24"/>
        </w:rPr>
        <w:t>Τζιρά</w:t>
      </w:r>
      <w:proofErr w:type="spellEnd"/>
      <w:r>
        <w:rPr>
          <w:rFonts w:eastAsia="Times New Roman" w:cs="Times New Roman"/>
          <w:szCs w:val="24"/>
        </w:rPr>
        <w:t xml:space="preserve">. </w:t>
      </w:r>
    </w:p>
    <w:p w14:paraId="5CAF447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«Δες και ένα-δύο παρατηρήσεις μου στο περιθώριο και νομίζω πως πρέπει να φύγει ως τελικό. Άντε και με το καλό». Θα δω τον Τόνι Δευτέρα πρωί». Ο Τόνι προφανώς είναι κάποιος</w:t>
      </w:r>
      <w:r>
        <w:rPr>
          <w:rFonts w:eastAsia="Times New Roman" w:cs="Times New Roman"/>
          <w:szCs w:val="24"/>
        </w:rPr>
        <w:t xml:space="preserve"> «</w:t>
      </w:r>
      <w:proofErr w:type="spellStart"/>
      <w:r>
        <w:rPr>
          <w:rFonts w:eastAsia="Times New Roman" w:cs="Times New Roman"/>
          <w:szCs w:val="24"/>
        </w:rPr>
        <w:t>Π</w:t>
      </w:r>
      <w:r>
        <w:rPr>
          <w:rFonts w:eastAsia="Times New Roman" w:cs="Times New Roman"/>
          <w:szCs w:val="24"/>
        </w:rPr>
        <w:t>ετσίτης</w:t>
      </w:r>
      <w:proofErr w:type="spellEnd"/>
      <w:r>
        <w:rPr>
          <w:rFonts w:eastAsia="Times New Roman" w:cs="Times New Roman"/>
          <w:szCs w:val="24"/>
        </w:rPr>
        <w:t>» του συστήματος.</w:t>
      </w:r>
    </w:p>
    <w:p w14:paraId="5CAF447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Πλατύς προς </w:t>
      </w:r>
      <w:proofErr w:type="spellStart"/>
      <w:r>
        <w:rPr>
          <w:rFonts w:eastAsia="Times New Roman" w:cs="Times New Roman"/>
          <w:szCs w:val="24"/>
        </w:rPr>
        <w:t>Τζιρά</w:t>
      </w:r>
      <w:proofErr w:type="spellEnd"/>
      <w:r>
        <w:rPr>
          <w:rFonts w:eastAsia="Times New Roman" w:cs="Times New Roman"/>
          <w:szCs w:val="24"/>
        </w:rPr>
        <w:t xml:space="preserve"> επισυναπτόμενο. «Δημόσιος διαγωνισμός </w:t>
      </w:r>
      <w:proofErr w:type="spellStart"/>
      <w:r>
        <w:rPr>
          <w:rFonts w:eastAsia="Times New Roman" w:cs="Times New Roman"/>
          <w:szCs w:val="24"/>
        </w:rPr>
        <w:t>παρόχου</w:t>
      </w:r>
      <w:proofErr w:type="spellEnd"/>
      <w:r>
        <w:rPr>
          <w:rFonts w:eastAsia="Times New Roman" w:cs="Times New Roman"/>
          <w:szCs w:val="24"/>
        </w:rPr>
        <w:t>». «Δημήτρη, μετά τη συνομιλία μας έκανα τις αλλαγές που είπαμε και σου ξαναστέλνω το κείμενο. Έβαλα δισέλιδη περίληψη στην αρχή και μετά έρχονται και παραρτήματα. Κ</w:t>
      </w:r>
      <w:r>
        <w:rPr>
          <w:rFonts w:eastAsia="Times New Roman" w:cs="Times New Roman"/>
          <w:szCs w:val="24"/>
        </w:rPr>
        <w:t>άνε τις όποιες παρατηρήσεις σε αυτό το κείμενο προτού το στείλεις στον Τόνι. Ευχαριστώ, Δημήτρης».</w:t>
      </w:r>
    </w:p>
    <w:p w14:paraId="5CAF447D"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...(δεν ακούστηκε)</w:t>
      </w:r>
    </w:p>
    <w:p w14:paraId="5CAF447E" w14:textId="77777777" w:rsidR="00A15929" w:rsidRDefault="00D001CD">
      <w:pPr>
        <w:spacing w:line="600" w:lineRule="auto"/>
        <w:ind w:firstLine="720"/>
        <w:jc w:val="both"/>
        <w:rPr>
          <w:rFonts w:eastAsia="Times New Roman" w:cs="Times New Roman"/>
          <w:szCs w:val="24"/>
        </w:rPr>
      </w:pPr>
      <w:r w:rsidRPr="003B1C7A">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Σας ενοχλεί; </w:t>
      </w:r>
    </w:p>
    <w:p w14:paraId="5CAF447F"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ΑΜΑΝΑΤΙΔΗΣ: </w:t>
      </w:r>
      <w:r>
        <w:rPr>
          <w:rFonts w:eastAsia="Times New Roman" w:cs="Times New Roman"/>
          <w:szCs w:val="24"/>
        </w:rPr>
        <w:t xml:space="preserve">Όχι, κύριε Πρόεδρε. </w:t>
      </w:r>
    </w:p>
    <w:p w14:paraId="5CAF4480" w14:textId="77777777" w:rsidR="00A15929" w:rsidRDefault="00D001CD">
      <w:pPr>
        <w:spacing w:line="600" w:lineRule="auto"/>
        <w:ind w:firstLine="720"/>
        <w:jc w:val="both"/>
        <w:rPr>
          <w:rFonts w:eastAsia="Times New Roman" w:cs="Times New Roman"/>
          <w:szCs w:val="24"/>
        </w:rPr>
      </w:pPr>
      <w:r w:rsidRPr="003B1C7A">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Ακούστε, ο κ. </w:t>
      </w:r>
      <w:proofErr w:type="spellStart"/>
      <w:r>
        <w:rPr>
          <w:rFonts w:eastAsia="Times New Roman" w:cs="Times New Roman"/>
          <w:szCs w:val="24"/>
        </w:rPr>
        <w:t>Ξυδάκης</w:t>
      </w:r>
      <w:proofErr w:type="spellEnd"/>
      <w:r>
        <w:rPr>
          <w:rFonts w:eastAsia="Times New Roman" w:cs="Times New Roman"/>
          <w:szCs w:val="24"/>
        </w:rPr>
        <w:t xml:space="preserve"> έχασε τη </w:t>
      </w:r>
      <w:r>
        <w:rPr>
          <w:rFonts w:eastAsia="Times New Roman" w:cs="Times New Roman"/>
          <w:szCs w:val="24"/>
        </w:rPr>
        <w:t xml:space="preserve">θέση του για αυτή τη δουλειά, εσείς παραμείνατε. Ακούστε, λοιπόν. Και συνεχίζω, </w:t>
      </w:r>
      <w:proofErr w:type="spellStart"/>
      <w:r>
        <w:rPr>
          <w:rFonts w:eastAsia="Times New Roman" w:cs="Times New Roman"/>
          <w:szCs w:val="24"/>
        </w:rPr>
        <w:t>Τζιράς</w:t>
      </w:r>
      <w:proofErr w:type="spellEnd"/>
      <w:r>
        <w:rPr>
          <w:rFonts w:eastAsia="Times New Roman" w:cs="Times New Roman"/>
          <w:szCs w:val="24"/>
        </w:rPr>
        <w:t xml:space="preserve"> προς </w:t>
      </w:r>
      <w:proofErr w:type="spellStart"/>
      <w:r>
        <w:rPr>
          <w:rFonts w:eastAsia="Times New Roman" w:cs="Times New Roman"/>
          <w:szCs w:val="24"/>
        </w:rPr>
        <w:t>Πλατή</w:t>
      </w:r>
      <w:proofErr w:type="spellEnd"/>
      <w:r>
        <w:rPr>
          <w:rFonts w:eastAsia="Times New Roman" w:cs="Times New Roman"/>
          <w:szCs w:val="24"/>
        </w:rPr>
        <w:t xml:space="preserve"> στις 26</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2015. </w:t>
      </w:r>
    </w:p>
    <w:p w14:paraId="5CAF4481" w14:textId="77777777" w:rsidR="00A15929" w:rsidRDefault="00D001CD">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Διαχειριστείτε και τον χρόνο παρακαλώ. </w:t>
      </w:r>
    </w:p>
    <w:p w14:paraId="5CAF4482" w14:textId="77777777" w:rsidR="00A15929" w:rsidRDefault="00D001CD">
      <w:pPr>
        <w:spacing w:line="600" w:lineRule="auto"/>
        <w:ind w:firstLine="720"/>
        <w:jc w:val="both"/>
        <w:rPr>
          <w:rFonts w:eastAsia="Times New Roman" w:cs="Times New Roman"/>
          <w:szCs w:val="24"/>
        </w:rPr>
      </w:pPr>
      <w:r w:rsidRPr="003B1C7A">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Σας παρακαλώ, κύριε Πρόεδρε. </w:t>
      </w:r>
    </w:p>
    <w:p w14:paraId="5CAF448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Λέει: «Πήρα τα τέσσερα</w:t>
      </w:r>
      <w:r>
        <w:rPr>
          <w:rFonts w:eastAsia="Times New Roman" w:cs="Times New Roman"/>
          <w:szCs w:val="24"/>
        </w:rPr>
        <w:t xml:space="preserve"> κείμενα. Ο Τ.Β. έχει θέσει συμφωνία προθεσμίας συμφωνίας από μέλη της επιτροπής ως τη Δευτέρα. Σου στέλνω τα κείμενα με μερικές πρώτες διορθώσεις δικές μου που έκανα ανάμεσα. Πες μου το σχόλιο αν μπορέσεις και εσύ, αλλιώς μέχρι το βράδυ θα είμαι στην Αθήν</w:t>
      </w:r>
      <w:r>
        <w:rPr>
          <w:rFonts w:eastAsia="Times New Roman" w:cs="Times New Roman"/>
          <w:szCs w:val="24"/>
        </w:rPr>
        <w:t xml:space="preserve">α. Αυτό που θέλει πλήρη αναμόρφωση είναι το σχέδιο σύμβασης που βασίζεται στο πρώτο </w:t>
      </w:r>
      <w:r>
        <w:rPr>
          <w:rFonts w:eastAsia="Times New Roman" w:cs="Times New Roman"/>
          <w:szCs w:val="24"/>
          <w:lang w:val="en-US"/>
        </w:rPr>
        <w:t>VFS</w:t>
      </w:r>
      <w:r>
        <w:rPr>
          <w:rFonts w:eastAsia="Times New Roman" w:cs="Times New Roman"/>
          <w:szCs w:val="24"/>
        </w:rPr>
        <w:t xml:space="preserve">, αλλά δεν είναι και τόσο κρίσιμο». </w:t>
      </w:r>
    </w:p>
    <w:p w14:paraId="5CAF448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Απαντά, λοιπόν, ο κ. </w:t>
      </w:r>
      <w:proofErr w:type="spellStart"/>
      <w:r>
        <w:rPr>
          <w:rFonts w:eastAsia="Times New Roman" w:cs="Times New Roman"/>
          <w:szCs w:val="24"/>
        </w:rPr>
        <w:t>Πλατής</w:t>
      </w:r>
      <w:proofErr w:type="spellEnd"/>
      <w:r>
        <w:rPr>
          <w:rFonts w:eastAsia="Times New Roman" w:cs="Times New Roman"/>
          <w:szCs w:val="24"/>
        </w:rPr>
        <w:t xml:space="preserve"> στον κ. </w:t>
      </w:r>
      <w:proofErr w:type="spellStart"/>
      <w:r>
        <w:rPr>
          <w:rFonts w:eastAsia="Times New Roman" w:cs="Times New Roman"/>
          <w:szCs w:val="24"/>
        </w:rPr>
        <w:t>Τζιρά</w:t>
      </w:r>
      <w:proofErr w:type="spellEnd"/>
      <w:r>
        <w:rPr>
          <w:rFonts w:eastAsia="Times New Roman" w:cs="Times New Roman"/>
          <w:szCs w:val="24"/>
        </w:rPr>
        <w:t xml:space="preserve">: «Ρε Δημήτρη, ο Νίκος Κοτζιάς περιμένει. </w:t>
      </w:r>
      <w:r>
        <w:rPr>
          <w:rFonts w:eastAsia="Times New Roman" w:cs="Times New Roman"/>
          <w:szCs w:val="24"/>
          <w:lang w:val="en-US"/>
        </w:rPr>
        <w:t>First</w:t>
      </w:r>
      <w:r w:rsidRPr="00152625">
        <w:rPr>
          <w:rFonts w:eastAsia="Times New Roman" w:cs="Times New Roman"/>
          <w:szCs w:val="24"/>
        </w:rPr>
        <w:t xml:space="preserve"> </w:t>
      </w:r>
      <w:r>
        <w:rPr>
          <w:rFonts w:eastAsia="Times New Roman" w:cs="Times New Roman"/>
          <w:szCs w:val="24"/>
          <w:lang w:val="en-US"/>
        </w:rPr>
        <w:t>thing</w:t>
      </w:r>
      <w:r w:rsidRPr="00152625">
        <w:rPr>
          <w:rFonts w:eastAsia="Times New Roman" w:cs="Times New Roman"/>
          <w:szCs w:val="24"/>
        </w:rPr>
        <w:t xml:space="preserve"> </w:t>
      </w:r>
      <w:r>
        <w:rPr>
          <w:rFonts w:eastAsia="Times New Roman" w:cs="Times New Roman"/>
          <w:szCs w:val="24"/>
          <w:lang w:val="en-US"/>
        </w:rPr>
        <w:t>Monday</w:t>
      </w:r>
      <w:r w:rsidRPr="0045372D">
        <w:rPr>
          <w:rFonts w:eastAsia="Times New Roman" w:cs="Times New Roman"/>
          <w:szCs w:val="24"/>
        </w:rPr>
        <w:t xml:space="preserve"> </w:t>
      </w:r>
      <w:r>
        <w:rPr>
          <w:rFonts w:eastAsia="Times New Roman" w:cs="Times New Roman"/>
          <w:szCs w:val="24"/>
          <w:lang w:val="en-US"/>
        </w:rPr>
        <w:t>morning</w:t>
      </w:r>
      <w:r w:rsidRPr="0045372D">
        <w:rPr>
          <w:rFonts w:eastAsia="Times New Roman" w:cs="Times New Roman"/>
          <w:szCs w:val="24"/>
        </w:rPr>
        <w:t xml:space="preserve">. </w:t>
      </w:r>
      <w:r>
        <w:rPr>
          <w:rFonts w:eastAsia="Times New Roman" w:cs="Times New Roman"/>
          <w:szCs w:val="24"/>
        </w:rPr>
        <w:t>Έτσι</w:t>
      </w:r>
      <w:r w:rsidRPr="00883D53">
        <w:rPr>
          <w:rFonts w:eastAsia="Times New Roman" w:cs="Times New Roman"/>
          <w:szCs w:val="24"/>
        </w:rPr>
        <w:t xml:space="preserve"> </w:t>
      </w:r>
      <w:r>
        <w:rPr>
          <w:rFonts w:eastAsia="Times New Roman" w:cs="Times New Roman"/>
          <w:szCs w:val="24"/>
        </w:rPr>
        <w:t>μ</w:t>
      </w:r>
      <w:r>
        <w:rPr>
          <w:rFonts w:eastAsia="Times New Roman" w:cs="Times New Roman"/>
          <w:szCs w:val="24"/>
        </w:rPr>
        <w:t>ου</w:t>
      </w:r>
      <w:r w:rsidRPr="00883D53">
        <w:rPr>
          <w:rFonts w:eastAsia="Times New Roman" w:cs="Times New Roman"/>
          <w:szCs w:val="24"/>
        </w:rPr>
        <w:t xml:space="preserve"> </w:t>
      </w:r>
      <w:r>
        <w:rPr>
          <w:rFonts w:eastAsia="Times New Roman" w:cs="Times New Roman"/>
          <w:szCs w:val="24"/>
        </w:rPr>
        <w:t>έστειλε</w:t>
      </w:r>
      <w:r w:rsidRPr="00883D53">
        <w:rPr>
          <w:rFonts w:eastAsia="Times New Roman" w:cs="Times New Roman"/>
          <w:szCs w:val="24"/>
        </w:rPr>
        <w:t xml:space="preserve"> </w:t>
      </w:r>
      <w:proofErr w:type="spellStart"/>
      <w:r>
        <w:rPr>
          <w:rFonts w:eastAsia="Times New Roman" w:cs="Times New Roman"/>
          <w:szCs w:val="24"/>
          <w:lang w:val="en-US"/>
        </w:rPr>
        <w:t>sms</w:t>
      </w:r>
      <w:proofErr w:type="spellEnd"/>
      <w:r>
        <w:rPr>
          <w:rFonts w:eastAsia="Times New Roman" w:cs="Times New Roman"/>
          <w:szCs w:val="24"/>
        </w:rPr>
        <w:t xml:space="preserve"> </w:t>
      </w:r>
      <w:r>
        <w:rPr>
          <w:rFonts w:eastAsia="Times New Roman" w:cs="Times New Roman"/>
          <w:szCs w:val="24"/>
        </w:rPr>
        <w:t xml:space="preserve">και μου είπε, τι να κάνουμε τώρα με τα δημοσιοϋπαλληλικά;». Ο Κοτζιάς, λοιπόν, συντονίζει το σύνολο των ενεργειών, μεταξύ του υποψηφίου για προέδρου της επιτροπής και του υποψηφίου πελάτη εταιρείας. </w:t>
      </w:r>
    </w:p>
    <w:p w14:paraId="5CAF448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Συνεχίζονται τα </w:t>
      </w:r>
      <w:r>
        <w:rPr>
          <w:rFonts w:eastAsia="Times New Roman" w:cs="Times New Roman"/>
          <w:szCs w:val="24"/>
          <w:lang w:val="en-US"/>
        </w:rPr>
        <w:t>e</w:t>
      </w:r>
      <w:r w:rsidRPr="00883D53">
        <w:rPr>
          <w:rFonts w:eastAsia="Times New Roman" w:cs="Times New Roman"/>
          <w:szCs w:val="24"/>
        </w:rPr>
        <w:t>-</w:t>
      </w:r>
      <w:r>
        <w:rPr>
          <w:rFonts w:eastAsia="Times New Roman" w:cs="Times New Roman"/>
          <w:szCs w:val="24"/>
          <w:lang w:val="en-US"/>
        </w:rPr>
        <w:t>mail</w:t>
      </w:r>
      <w:r w:rsidRPr="00883D53">
        <w:rPr>
          <w:rFonts w:eastAsia="Times New Roman" w:cs="Times New Roman"/>
          <w:szCs w:val="24"/>
        </w:rPr>
        <w:t xml:space="preserve"> </w:t>
      </w:r>
      <w:r>
        <w:rPr>
          <w:rFonts w:eastAsia="Times New Roman" w:cs="Times New Roman"/>
          <w:szCs w:val="24"/>
        </w:rPr>
        <w:t>στις 26</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2015 πάλι ο κ. </w:t>
      </w:r>
      <w:proofErr w:type="spellStart"/>
      <w:r>
        <w:rPr>
          <w:rFonts w:eastAsia="Times New Roman" w:cs="Times New Roman"/>
          <w:szCs w:val="24"/>
        </w:rPr>
        <w:t>Τζιράς</w:t>
      </w:r>
      <w:proofErr w:type="spellEnd"/>
      <w:r>
        <w:rPr>
          <w:rFonts w:eastAsia="Times New Roman" w:cs="Times New Roman"/>
          <w:szCs w:val="24"/>
        </w:rPr>
        <w:t>:</w:t>
      </w:r>
      <w:r>
        <w:rPr>
          <w:rFonts w:eastAsia="Times New Roman" w:cs="Times New Roman"/>
          <w:szCs w:val="24"/>
        </w:rPr>
        <w:t xml:space="preserve"> «Κάποιος ασχολείται από τη Γ1, τους ρώτησα. Για Τόνι είναι νωρίς. Θα τον </w:t>
      </w:r>
      <w:proofErr w:type="spellStart"/>
      <w:r>
        <w:rPr>
          <w:rFonts w:eastAsia="Times New Roman" w:cs="Times New Roman"/>
          <w:szCs w:val="24"/>
        </w:rPr>
        <w:t>οχλήσω</w:t>
      </w:r>
      <w:proofErr w:type="spellEnd"/>
      <w:r>
        <w:rPr>
          <w:rFonts w:eastAsia="Times New Roman" w:cs="Times New Roman"/>
          <w:szCs w:val="24"/>
        </w:rPr>
        <w:t>,</w:t>
      </w:r>
      <w:r>
        <w:rPr>
          <w:rFonts w:eastAsia="Times New Roman" w:cs="Times New Roman"/>
          <w:szCs w:val="24"/>
        </w:rPr>
        <w:t xml:space="preserve"> βέβαια, αλλά -προσέξτε εδώ- αν και κατά την ορθή δημοσιοϋπαλληλική νοοτροπία Δευτέρα απόγευμα θα είναι έτοιμος, δηλαδή στη λήξη της προθεσμίας και όχι σήμερα. Για Δευτέρα πρω</w:t>
      </w:r>
      <w:r>
        <w:rPr>
          <w:rFonts w:eastAsia="Times New Roman" w:cs="Times New Roman"/>
          <w:szCs w:val="24"/>
        </w:rPr>
        <w:t>ί. Θα σου πω». Να τελειώσει πρώτα η δουλειά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μετά θα πάει ο Τόνι να κάνει την άλλη δουλειά που πρέπει. </w:t>
      </w:r>
    </w:p>
    <w:p w14:paraId="5CAF448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Στις 21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2015 μετά την προκήρυξη του διαγωνισμού, </w:t>
      </w:r>
      <w:proofErr w:type="spellStart"/>
      <w:r>
        <w:rPr>
          <w:rFonts w:eastAsia="Times New Roman" w:cs="Times New Roman"/>
          <w:szCs w:val="24"/>
        </w:rPr>
        <w:t>Τζιράς</w:t>
      </w:r>
      <w:proofErr w:type="spellEnd"/>
      <w:r>
        <w:rPr>
          <w:rFonts w:eastAsia="Times New Roman" w:cs="Times New Roman"/>
          <w:szCs w:val="24"/>
        </w:rPr>
        <w:t xml:space="preserve"> προς </w:t>
      </w:r>
      <w:proofErr w:type="spellStart"/>
      <w:r>
        <w:rPr>
          <w:rFonts w:eastAsia="Times New Roman" w:cs="Times New Roman"/>
          <w:szCs w:val="24"/>
        </w:rPr>
        <w:t>Πλατή</w:t>
      </w:r>
      <w:proofErr w:type="spellEnd"/>
      <w:r>
        <w:rPr>
          <w:rFonts w:eastAsia="Times New Roman" w:cs="Times New Roman"/>
          <w:szCs w:val="24"/>
        </w:rPr>
        <w:t xml:space="preserve">. «Πρόσεξε την τελευταία παράγραφο». </w:t>
      </w:r>
    </w:p>
    <w:p w14:paraId="5CAF4487" w14:textId="77777777" w:rsidR="00A15929" w:rsidRDefault="00D001CD">
      <w:pPr>
        <w:spacing w:line="600" w:lineRule="auto"/>
        <w:ind w:firstLine="720"/>
        <w:jc w:val="both"/>
        <w:rPr>
          <w:rFonts w:eastAsia="Times New Roman" w:cs="Times New Roman"/>
          <w:szCs w:val="24"/>
        </w:rPr>
      </w:pPr>
      <w:proofErr w:type="spellStart"/>
      <w:r>
        <w:rPr>
          <w:rFonts w:eastAsia="Times New Roman" w:cs="Times New Roman"/>
          <w:szCs w:val="24"/>
        </w:rPr>
        <w:t>Κουμανάκου</w:t>
      </w:r>
      <w:proofErr w:type="spellEnd"/>
      <w:r>
        <w:rPr>
          <w:rFonts w:eastAsia="Times New Roman" w:cs="Times New Roman"/>
          <w:szCs w:val="24"/>
        </w:rPr>
        <w:t xml:space="preserve"> προς </w:t>
      </w:r>
      <w:proofErr w:type="spellStart"/>
      <w:r>
        <w:rPr>
          <w:rFonts w:eastAsia="Times New Roman" w:cs="Times New Roman"/>
          <w:szCs w:val="24"/>
        </w:rPr>
        <w:t>Τζιρά</w:t>
      </w:r>
      <w:proofErr w:type="spellEnd"/>
      <w:r>
        <w:rPr>
          <w:rFonts w:eastAsia="Times New Roman" w:cs="Times New Roman"/>
          <w:szCs w:val="24"/>
        </w:rPr>
        <w:t>, η άλλη Πρόε</w:t>
      </w:r>
      <w:r>
        <w:rPr>
          <w:rFonts w:eastAsia="Times New Roman" w:cs="Times New Roman"/>
          <w:szCs w:val="24"/>
        </w:rPr>
        <w:t xml:space="preserve">δρος η οποία εν συνεχεία βραβεύτηκε και η οποία ξέρετε πού εργάζεται σήμερα; Στη </w:t>
      </w:r>
      <w:r>
        <w:rPr>
          <w:rFonts w:eastAsia="Times New Roman" w:cs="Times New Roman"/>
          <w:szCs w:val="24"/>
          <w:lang w:val="en-US"/>
        </w:rPr>
        <w:t>GVCW</w:t>
      </w:r>
      <w:r>
        <w:rPr>
          <w:rFonts w:eastAsia="Times New Roman" w:cs="Times New Roman"/>
          <w:szCs w:val="24"/>
        </w:rPr>
        <w:t>. Εργάζεται στην εταιρεία της οποίας έδωσαν τη δουλειά. «</w:t>
      </w:r>
      <w:r>
        <w:rPr>
          <w:rFonts w:eastAsia="Times New Roman" w:cs="Times New Roman"/>
          <w:szCs w:val="24"/>
          <w:lang w:val="en-US"/>
        </w:rPr>
        <w:t>Subject</w:t>
      </w:r>
      <w:r>
        <w:rPr>
          <w:rFonts w:eastAsia="Times New Roman" w:cs="Times New Roman"/>
          <w:szCs w:val="24"/>
        </w:rPr>
        <w:t xml:space="preserve">. Εκτιμήσεις για αξιολόγηση φακέλου δικαιολογητικών για τα επόμενα βήματα». </w:t>
      </w:r>
    </w:p>
    <w:p w14:paraId="5CAF448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«Δημήτρη μου, καλημέρα. Συμφων</w:t>
      </w:r>
      <w:r>
        <w:rPr>
          <w:rFonts w:eastAsia="Times New Roman" w:cs="Times New Roman"/>
          <w:szCs w:val="24"/>
        </w:rPr>
        <w:t>ώ με τον πίνακα των παρατηρήσεων και την απάντηση που δόθηκε ως ΣΤ5</w:t>
      </w:r>
      <w:r>
        <w:rPr>
          <w:rFonts w:eastAsia="Times New Roman" w:cs="Times New Roman"/>
          <w:szCs w:val="24"/>
        </w:rPr>
        <w:t>,</w:t>
      </w:r>
      <w:r>
        <w:rPr>
          <w:rFonts w:eastAsia="Times New Roman" w:cs="Times New Roman"/>
          <w:szCs w:val="24"/>
        </w:rPr>
        <w:t xml:space="preserve"> στο αίτημα να λάβουν γνώση οι διαγωνιζόμενες εταιρείες των παρατηρήσεων που στάλθηκαν στην επιτροπή αξιολόγησης. Εφόσον συνέλθει αυτή υπό την </w:t>
      </w:r>
      <w:r>
        <w:rPr>
          <w:rFonts w:eastAsia="Times New Roman" w:cs="Times New Roman"/>
          <w:szCs w:val="24"/>
        </w:rPr>
        <w:t>π</w:t>
      </w:r>
      <w:r>
        <w:rPr>
          <w:rFonts w:eastAsia="Times New Roman" w:cs="Times New Roman"/>
          <w:szCs w:val="24"/>
        </w:rPr>
        <w:t>ροεδρία του αναπληρωτή μου, πρέπει κατά τη γ</w:t>
      </w:r>
      <w:r>
        <w:rPr>
          <w:rFonts w:eastAsia="Times New Roman" w:cs="Times New Roman"/>
          <w:szCs w:val="24"/>
        </w:rPr>
        <w:t>νώμη μου, για να κλείσει όλη η διαδικασία της πρώτης φάσης, να προχωρήσουμε».</w:t>
      </w:r>
    </w:p>
    <w:p w14:paraId="5CAF448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Στις 12</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2015: «Ελπίζω να μη σου κακοφανεί η ελευθεριότητά μου που έκανα ορισμένες προσθήκες». Του βάζει μέσα το σημείωμα για τα </w:t>
      </w:r>
      <w:r>
        <w:rPr>
          <w:rFonts w:eastAsia="Times New Roman" w:cs="Times New Roman"/>
          <w:szCs w:val="24"/>
        </w:rPr>
        <w:t>π</w:t>
      </w:r>
      <w:r>
        <w:rPr>
          <w:rFonts w:eastAsia="Times New Roman" w:cs="Times New Roman"/>
          <w:szCs w:val="24"/>
        </w:rPr>
        <w:t xml:space="preserve">ρακτικά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νστάσεων -δεύτερο και τ</w:t>
      </w:r>
      <w:r>
        <w:rPr>
          <w:rFonts w:eastAsia="Times New Roman" w:cs="Times New Roman"/>
          <w:szCs w:val="24"/>
        </w:rPr>
        <w:t>ο τρίτο- δηλαδή πώς θα φάνε τον Πρέσβη, τον Οικονόμου, ο οποίος, εν προκειμένω, έχει τιμωρηθεί με το να μην έχει πάει ποτέ στο εξωτερικό</w:t>
      </w:r>
      <w:r>
        <w:rPr>
          <w:rFonts w:eastAsia="Times New Roman" w:cs="Times New Roman"/>
          <w:szCs w:val="24"/>
        </w:rPr>
        <w:t>,</w:t>
      </w:r>
      <w:r>
        <w:rPr>
          <w:rFonts w:eastAsia="Times New Roman" w:cs="Times New Roman"/>
          <w:szCs w:val="24"/>
        </w:rPr>
        <w:t xml:space="preserve"> γιατί αντιδρούσε σε αυτά τα οποία κάνατε. </w:t>
      </w:r>
    </w:p>
    <w:p w14:paraId="5CAF448A" w14:textId="77777777" w:rsidR="00A15929" w:rsidRDefault="00D001CD">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sidRPr="009B4350">
        <w:rPr>
          <w:rFonts w:eastAsia="Times New Roman" w:cs="Times New Roman"/>
          <w:szCs w:val="24"/>
        </w:rPr>
        <w:t>Κύριε Πρόεδρε</w:t>
      </w:r>
      <w:r>
        <w:rPr>
          <w:rFonts w:eastAsia="Times New Roman" w:cs="Times New Roman"/>
          <w:szCs w:val="24"/>
        </w:rPr>
        <w:t>, σας παρακαλώ ολοκληρώστε.</w:t>
      </w:r>
    </w:p>
    <w:p w14:paraId="5CAF448B" w14:textId="77777777" w:rsidR="00A15929" w:rsidRDefault="00D001CD">
      <w:pPr>
        <w:spacing w:line="600" w:lineRule="auto"/>
        <w:ind w:firstLine="720"/>
        <w:jc w:val="both"/>
        <w:rPr>
          <w:rFonts w:eastAsia="Times New Roman" w:cs="Times New Roman"/>
          <w:szCs w:val="24"/>
        </w:rPr>
      </w:pPr>
      <w:r w:rsidRPr="00EB2802">
        <w:rPr>
          <w:rFonts w:eastAsia="Times New Roman" w:cs="Times New Roman"/>
          <w:b/>
          <w:szCs w:val="24"/>
        </w:rPr>
        <w:t>Π</w:t>
      </w:r>
      <w:r w:rsidRPr="00EB2802">
        <w:rPr>
          <w:rFonts w:eastAsia="Times New Roman" w:cs="Times New Roman"/>
          <w:b/>
          <w:szCs w:val="24"/>
        </w:rPr>
        <w:t>ΑΝΟΣ ΚΑΜΜΕΝΟΣ:</w:t>
      </w:r>
      <w:r>
        <w:rPr>
          <w:rFonts w:eastAsia="Times New Roman" w:cs="Times New Roman"/>
          <w:b/>
          <w:szCs w:val="24"/>
        </w:rPr>
        <w:t xml:space="preserve"> </w:t>
      </w:r>
      <w:r w:rsidRPr="00997DE7">
        <w:rPr>
          <w:rFonts w:eastAsia="Times New Roman" w:cs="Times New Roman"/>
          <w:szCs w:val="24"/>
        </w:rPr>
        <w:t>«</w:t>
      </w:r>
      <w:r>
        <w:rPr>
          <w:rFonts w:eastAsia="Times New Roman" w:cs="Times New Roman"/>
          <w:szCs w:val="24"/>
        </w:rPr>
        <w:t>Θα σου πω πού να το στείλεις, ίσως ο Νίκος να μη θέλει καν να το λάβει, παρά μόνο ως την κοινοποίηση. Έβαλε τον Πέτρου στη θέση του Μ και ίσως έπρεπε εκεί πρώτα να το στείλετε. Όμως άσε να σου πω σε δύο ώρες περίπου».</w:t>
      </w:r>
    </w:p>
    <w:p w14:paraId="5CAF448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Πάμε στις 23</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15, όπ</w:t>
      </w:r>
      <w:r>
        <w:rPr>
          <w:rFonts w:eastAsia="Times New Roman" w:cs="Times New Roman"/>
          <w:szCs w:val="24"/>
        </w:rPr>
        <w:t xml:space="preserve">ου με το που </w:t>
      </w:r>
      <w:r>
        <w:rPr>
          <w:rFonts w:eastAsia="Times New Roman" w:cs="Times New Roman"/>
          <w:szCs w:val="24"/>
        </w:rPr>
        <w:t>τ</w:t>
      </w:r>
      <w:r>
        <w:rPr>
          <w:rFonts w:eastAsia="Times New Roman" w:cs="Times New Roman"/>
          <w:szCs w:val="24"/>
        </w:rPr>
        <w:t xml:space="preserve">ελειώνει η δουλειά, γράφει ο </w:t>
      </w:r>
      <w:proofErr w:type="spellStart"/>
      <w:r>
        <w:rPr>
          <w:rFonts w:eastAsia="Times New Roman" w:cs="Times New Roman"/>
          <w:szCs w:val="24"/>
        </w:rPr>
        <w:t>Πλατής</w:t>
      </w:r>
      <w:proofErr w:type="spellEnd"/>
      <w:r>
        <w:rPr>
          <w:rFonts w:eastAsia="Times New Roman" w:cs="Times New Roman"/>
          <w:szCs w:val="24"/>
        </w:rPr>
        <w:t xml:space="preserve"> πλέον περήφανος προς τους δύο Προέδρους, </w:t>
      </w:r>
      <w:proofErr w:type="spellStart"/>
      <w:r>
        <w:rPr>
          <w:rFonts w:eastAsia="Times New Roman" w:cs="Times New Roman"/>
          <w:szCs w:val="24"/>
        </w:rPr>
        <w:t>Κουμανάκου</w:t>
      </w:r>
      <w:proofErr w:type="spellEnd"/>
      <w:r>
        <w:rPr>
          <w:rFonts w:eastAsia="Times New Roman" w:cs="Times New Roman"/>
          <w:szCs w:val="24"/>
        </w:rPr>
        <w:t xml:space="preserve"> και </w:t>
      </w:r>
      <w:proofErr w:type="spellStart"/>
      <w:r>
        <w:rPr>
          <w:rFonts w:eastAsia="Times New Roman" w:cs="Times New Roman"/>
          <w:szCs w:val="24"/>
        </w:rPr>
        <w:t>Τζιρά</w:t>
      </w:r>
      <w:proofErr w:type="spellEnd"/>
      <w:r>
        <w:rPr>
          <w:rFonts w:eastAsia="Times New Roman" w:cs="Times New Roman"/>
          <w:szCs w:val="24"/>
        </w:rPr>
        <w:t>, «</w:t>
      </w:r>
      <w:proofErr w:type="spellStart"/>
      <w:r>
        <w:rPr>
          <w:rFonts w:eastAsia="Times New Roman" w:cs="Times New Roman"/>
          <w:szCs w:val="24"/>
          <w:lang w:val="en-US"/>
        </w:rPr>
        <w:t>alea</w:t>
      </w:r>
      <w:proofErr w:type="spellEnd"/>
      <w:r w:rsidRPr="009575A1">
        <w:rPr>
          <w:rFonts w:eastAsia="Times New Roman" w:cs="Times New Roman"/>
          <w:szCs w:val="24"/>
        </w:rPr>
        <w:t xml:space="preserve"> </w:t>
      </w:r>
      <w:proofErr w:type="spellStart"/>
      <w:r>
        <w:rPr>
          <w:rFonts w:eastAsia="Times New Roman" w:cs="Times New Roman"/>
          <w:szCs w:val="24"/>
          <w:lang w:val="en-US"/>
        </w:rPr>
        <w:t>jacta</w:t>
      </w:r>
      <w:proofErr w:type="spellEnd"/>
      <w:r w:rsidRPr="009575A1">
        <w:rPr>
          <w:rFonts w:eastAsia="Times New Roman" w:cs="Times New Roman"/>
          <w:szCs w:val="24"/>
        </w:rPr>
        <w:t xml:space="preserve"> </w:t>
      </w:r>
      <w:proofErr w:type="spellStart"/>
      <w:r>
        <w:rPr>
          <w:rFonts w:eastAsia="Times New Roman" w:cs="Times New Roman"/>
          <w:szCs w:val="24"/>
          <w:lang w:val="en-US"/>
        </w:rPr>
        <w:t>est</w:t>
      </w:r>
      <w:proofErr w:type="spellEnd"/>
      <w:r>
        <w:rPr>
          <w:rFonts w:eastAsia="Times New Roman" w:cs="Times New Roman"/>
          <w:szCs w:val="24"/>
        </w:rPr>
        <w:t xml:space="preserve">, δηλαδή ο κύβος </w:t>
      </w:r>
      <w:proofErr w:type="spellStart"/>
      <w:r>
        <w:rPr>
          <w:rFonts w:eastAsia="Times New Roman" w:cs="Times New Roman"/>
          <w:szCs w:val="24"/>
        </w:rPr>
        <w:t>ερρίφθη</w:t>
      </w:r>
      <w:proofErr w:type="spellEnd"/>
      <w:r>
        <w:rPr>
          <w:rFonts w:eastAsia="Times New Roman" w:cs="Times New Roman"/>
          <w:szCs w:val="24"/>
        </w:rPr>
        <w:t xml:space="preserve">», όπως είπε και ο Ιούλιος Καίσαρας στον </w:t>
      </w:r>
      <w:proofErr w:type="spellStart"/>
      <w:r>
        <w:rPr>
          <w:rFonts w:eastAsia="Times New Roman" w:cs="Times New Roman"/>
          <w:szCs w:val="24"/>
        </w:rPr>
        <w:t>Ρουβίκωνα</w:t>
      </w:r>
      <w:proofErr w:type="spellEnd"/>
      <w:r>
        <w:rPr>
          <w:rFonts w:eastAsia="Times New Roman" w:cs="Times New Roman"/>
          <w:szCs w:val="24"/>
        </w:rPr>
        <w:t>. Δηλαδή είμαστε εντάξει</w:t>
      </w:r>
      <w:r>
        <w:rPr>
          <w:rFonts w:eastAsia="Times New Roman" w:cs="Times New Roman"/>
          <w:szCs w:val="24"/>
        </w:rPr>
        <w:t xml:space="preserve"> παιδιά, η δουλειά έγινε. Και το στέλνει ο </w:t>
      </w:r>
      <w:r>
        <w:rPr>
          <w:rFonts w:eastAsia="Times New Roman" w:cs="Times New Roman"/>
          <w:szCs w:val="24"/>
        </w:rPr>
        <w:t>π</w:t>
      </w:r>
      <w:r>
        <w:rPr>
          <w:rFonts w:eastAsia="Times New Roman" w:cs="Times New Roman"/>
          <w:szCs w:val="24"/>
        </w:rPr>
        <w:t>ρόεδρος της εταιρ</w:t>
      </w:r>
      <w:r>
        <w:rPr>
          <w:rFonts w:eastAsia="Times New Roman" w:cs="Times New Roman"/>
          <w:szCs w:val="24"/>
        </w:rPr>
        <w:t>ε</w:t>
      </w:r>
      <w:r>
        <w:rPr>
          <w:rFonts w:eastAsia="Times New Roman" w:cs="Times New Roman"/>
          <w:szCs w:val="24"/>
        </w:rPr>
        <w:t xml:space="preserve">ίας που παίρνει τη δουλειά προς τους δύο </w:t>
      </w:r>
      <w:r>
        <w:rPr>
          <w:rFonts w:eastAsia="Times New Roman" w:cs="Times New Roman"/>
          <w:szCs w:val="24"/>
        </w:rPr>
        <w:t>π</w:t>
      </w:r>
      <w:r>
        <w:rPr>
          <w:rFonts w:eastAsia="Times New Roman" w:cs="Times New Roman"/>
          <w:szCs w:val="24"/>
        </w:rPr>
        <w:t xml:space="preserve">ροέδρους των </w:t>
      </w:r>
      <w:r>
        <w:rPr>
          <w:rFonts w:eastAsia="Times New Roman" w:cs="Times New Roman"/>
          <w:szCs w:val="24"/>
        </w:rPr>
        <w:t>ε</w:t>
      </w:r>
      <w:r>
        <w:rPr>
          <w:rFonts w:eastAsia="Times New Roman" w:cs="Times New Roman"/>
          <w:szCs w:val="24"/>
        </w:rPr>
        <w:t xml:space="preserve">πιτροπών. </w:t>
      </w:r>
    </w:p>
    <w:p w14:paraId="5CAF448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Προχωράνε και άλλα </w:t>
      </w:r>
      <w:r>
        <w:rPr>
          <w:rFonts w:eastAsia="Times New Roman" w:cs="Times New Roman"/>
          <w:szCs w:val="24"/>
          <w:lang w:val="en-US"/>
        </w:rPr>
        <w:t>e</w:t>
      </w:r>
      <w:r w:rsidRPr="00EC1F79">
        <w:rPr>
          <w:rFonts w:eastAsia="Times New Roman" w:cs="Times New Roman"/>
          <w:szCs w:val="24"/>
        </w:rPr>
        <w:t>-</w:t>
      </w:r>
      <w:r>
        <w:rPr>
          <w:rFonts w:eastAsia="Times New Roman" w:cs="Times New Roman"/>
          <w:szCs w:val="24"/>
          <w:lang w:val="en-US"/>
        </w:rPr>
        <w:t>mail</w:t>
      </w:r>
      <w:r w:rsidRPr="00EC1F79">
        <w:rPr>
          <w:rFonts w:eastAsia="Times New Roman" w:cs="Times New Roman"/>
          <w:szCs w:val="24"/>
        </w:rPr>
        <w:t>,</w:t>
      </w:r>
      <w:r w:rsidRPr="00F9092A">
        <w:rPr>
          <w:rFonts w:eastAsia="Times New Roman" w:cs="Times New Roman"/>
          <w:szCs w:val="24"/>
        </w:rPr>
        <w:t xml:space="preserve"> </w:t>
      </w:r>
      <w:r>
        <w:rPr>
          <w:rFonts w:eastAsia="Times New Roman" w:cs="Times New Roman"/>
          <w:szCs w:val="24"/>
        </w:rPr>
        <w:t xml:space="preserve">τα οποία δεν θα διαβάζω τώρα, του κ. </w:t>
      </w:r>
      <w:proofErr w:type="spellStart"/>
      <w:r>
        <w:rPr>
          <w:rFonts w:eastAsia="Times New Roman" w:cs="Times New Roman"/>
          <w:szCs w:val="24"/>
        </w:rPr>
        <w:t>Νικητάκου</w:t>
      </w:r>
      <w:proofErr w:type="spellEnd"/>
      <w:r>
        <w:rPr>
          <w:rFonts w:eastAsia="Times New Roman" w:cs="Times New Roman"/>
          <w:szCs w:val="24"/>
        </w:rPr>
        <w:t>, ο οποίος είναι ο Σύμβουλος…</w:t>
      </w:r>
    </w:p>
    <w:p w14:paraId="5CAF448E" w14:textId="77777777" w:rsidR="00A15929" w:rsidRDefault="00D001CD">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ΔΡΕΥΩΝ (Γεώργιος Βαρ</w:t>
      </w:r>
      <w:r w:rsidRPr="00340CE1">
        <w:rPr>
          <w:rFonts w:eastAsia="Times New Roman" w:cs="Times New Roman"/>
          <w:b/>
          <w:szCs w:val="24"/>
        </w:rPr>
        <w:t xml:space="preserve">εμένος): </w:t>
      </w:r>
      <w:r>
        <w:rPr>
          <w:rFonts w:eastAsia="Times New Roman" w:cs="Times New Roman"/>
          <w:szCs w:val="24"/>
        </w:rPr>
        <w:t xml:space="preserve">Μην τα διαβάζετε όλα, </w:t>
      </w:r>
      <w:r w:rsidRPr="009B4350">
        <w:rPr>
          <w:rFonts w:eastAsia="Times New Roman" w:cs="Times New Roman"/>
          <w:szCs w:val="24"/>
        </w:rPr>
        <w:t>κύριε Πρόεδρε</w:t>
      </w:r>
      <w:r>
        <w:rPr>
          <w:rFonts w:eastAsia="Times New Roman" w:cs="Times New Roman"/>
          <w:szCs w:val="24"/>
        </w:rPr>
        <w:t>.</w:t>
      </w:r>
    </w:p>
    <w:p w14:paraId="5CAF448F" w14:textId="77777777" w:rsidR="00A15929" w:rsidRDefault="00D001CD">
      <w:pPr>
        <w:spacing w:line="600" w:lineRule="auto"/>
        <w:ind w:firstLine="720"/>
        <w:jc w:val="both"/>
        <w:rPr>
          <w:rFonts w:eastAsia="Times New Roman" w:cs="Times New Roman"/>
          <w:b/>
          <w:szCs w:val="24"/>
        </w:rPr>
      </w:pPr>
      <w:r w:rsidRPr="00EB2802">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Μη φοβάστε, θα τα δώσω στον </w:t>
      </w:r>
      <w:r w:rsidRPr="00EC1F79">
        <w:rPr>
          <w:rFonts w:eastAsia="Times New Roman" w:cs="Times New Roman"/>
          <w:szCs w:val="24"/>
        </w:rPr>
        <w:t>Τύπο.</w:t>
      </w:r>
      <w:r w:rsidRPr="00D51863">
        <w:rPr>
          <w:rFonts w:eastAsia="Times New Roman" w:cs="Times New Roman"/>
          <w:szCs w:val="24"/>
        </w:rPr>
        <w:t xml:space="preserve"> </w:t>
      </w:r>
    </w:p>
    <w:p w14:paraId="5CAF4490" w14:textId="77777777" w:rsidR="00A15929" w:rsidRDefault="00D001CD">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Pr>
          <w:rFonts w:eastAsia="Times New Roman" w:cs="Times New Roman"/>
          <w:szCs w:val="24"/>
        </w:rPr>
        <w:t xml:space="preserve">Όχι, </w:t>
      </w:r>
      <w:r w:rsidRPr="009B4350">
        <w:rPr>
          <w:rFonts w:eastAsia="Times New Roman" w:cs="Times New Roman"/>
          <w:szCs w:val="24"/>
        </w:rPr>
        <w:t>κύριε Πρόεδρε</w:t>
      </w:r>
      <w:r>
        <w:rPr>
          <w:rFonts w:eastAsia="Times New Roman" w:cs="Times New Roman"/>
          <w:szCs w:val="24"/>
        </w:rPr>
        <w:t>, θέλω να πω το εξής και δεν με ακούτε…</w:t>
      </w:r>
    </w:p>
    <w:p w14:paraId="5CAF4491" w14:textId="77777777" w:rsidR="00A15929" w:rsidRDefault="00D001CD">
      <w:pPr>
        <w:spacing w:line="600" w:lineRule="auto"/>
        <w:ind w:firstLine="720"/>
        <w:jc w:val="both"/>
        <w:rPr>
          <w:rFonts w:eastAsia="Times New Roman" w:cs="Times New Roman"/>
          <w:szCs w:val="24"/>
        </w:rPr>
      </w:pPr>
      <w:r w:rsidRPr="00EB2802">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…ο κ. </w:t>
      </w:r>
      <w:proofErr w:type="spellStart"/>
      <w:r>
        <w:rPr>
          <w:rFonts w:eastAsia="Times New Roman" w:cs="Times New Roman"/>
          <w:szCs w:val="24"/>
        </w:rPr>
        <w:t>Νικητάκος</w:t>
      </w:r>
      <w:proofErr w:type="spellEnd"/>
      <w:r>
        <w:rPr>
          <w:rFonts w:eastAsia="Times New Roman" w:cs="Times New Roman"/>
          <w:szCs w:val="24"/>
        </w:rPr>
        <w:t xml:space="preserve"> ο οποίος είναι Σύμβουλος του κ. Κοτζιά, ορισμένος στην </w:t>
      </w:r>
      <w:r>
        <w:rPr>
          <w:rFonts w:eastAsia="Times New Roman" w:cs="Times New Roman"/>
          <w:szCs w:val="24"/>
        </w:rPr>
        <w:t>ε</w:t>
      </w:r>
      <w:r>
        <w:rPr>
          <w:rFonts w:eastAsia="Times New Roman" w:cs="Times New Roman"/>
          <w:szCs w:val="24"/>
        </w:rPr>
        <w:t xml:space="preserve">πιτροπή και αυτός συνομιλεί και με την </w:t>
      </w:r>
      <w:proofErr w:type="spellStart"/>
      <w:r>
        <w:rPr>
          <w:rFonts w:eastAsia="Times New Roman" w:cs="Times New Roman"/>
          <w:szCs w:val="24"/>
        </w:rPr>
        <w:t>Κουμανάκου</w:t>
      </w:r>
      <w:proofErr w:type="spellEnd"/>
      <w:r>
        <w:rPr>
          <w:rFonts w:eastAsia="Times New Roman" w:cs="Times New Roman"/>
          <w:szCs w:val="24"/>
        </w:rPr>
        <w:t xml:space="preserve"> και με τους υπολοίπους. Αυτά, κυρίες και κύριοι συνάδελφοι…</w:t>
      </w:r>
    </w:p>
    <w:p w14:paraId="5CAF4492" w14:textId="77777777" w:rsidR="00A15929" w:rsidRDefault="00D001CD">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sidRPr="009B4350">
        <w:rPr>
          <w:rFonts w:eastAsia="Times New Roman" w:cs="Times New Roman"/>
          <w:szCs w:val="24"/>
        </w:rPr>
        <w:t>Κύριε Πρόεδρε</w:t>
      </w:r>
      <w:r>
        <w:rPr>
          <w:rFonts w:eastAsia="Times New Roman" w:cs="Times New Roman"/>
          <w:szCs w:val="24"/>
        </w:rPr>
        <w:t>, σας παρακαλώ, ακούστε με.</w:t>
      </w:r>
    </w:p>
    <w:p w14:paraId="5CAF4493" w14:textId="77777777" w:rsidR="00A15929" w:rsidRDefault="00D001CD">
      <w:pPr>
        <w:spacing w:line="600" w:lineRule="auto"/>
        <w:ind w:firstLine="720"/>
        <w:jc w:val="both"/>
        <w:rPr>
          <w:rFonts w:eastAsia="Times New Roman" w:cs="Times New Roman"/>
          <w:szCs w:val="24"/>
        </w:rPr>
      </w:pPr>
      <w:r w:rsidRPr="00EB2802">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Μη φοβάστε! </w:t>
      </w:r>
    </w:p>
    <w:p w14:paraId="5CAF4494" w14:textId="77777777" w:rsidR="00A15929" w:rsidRDefault="00D001CD">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Pr>
          <w:rFonts w:eastAsia="Times New Roman" w:cs="Times New Roman"/>
          <w:szCs w:val="24"/>
        </w:rPr>
        <w:t xml:space="preserve">Δεν φοβάμαι τίποτα! Ίσα- ίσα! </w:t>
      </w:r>
    </w:p>
    <w:p w14:paraId="5CAF4495" w14:textId="77777777" w:rsidR="00A15929" w:rsidRDefault="00D001CD">
      <w:pPr>
        <w:spacing w:line="600" w:lineRule="auto"/>
        <w:ind w:firstLine="720"/>
        <w:jc w:val="both"/>
        <w:rPr>
          <w:rFonts w:eastAsia="Times New Roman" w:cs="Times New Roman"/>
          <w:szCs w:val="24"/>
        </w:rPr>
      </w:pPr>
      <w:r w:rsidRPr="00EB2802">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Αφήσατε τον Βενιζέλο να μιλάει τόση ώρα και την κ. Γεννηματά. Σας φοβίζει να μιλήσω;</w:t>
      </w:r>
    </w:p>
    <w:p w14:paraId="5CAF4496" w14:textId="77777777" w:rsidR="00A15929" w:rsidRDefault="00D001CD">
      <w:pPr>
        <w:spacing w:line="600" w:lineRule="auto"/>
        <w:ind w:firstLine="720"/>
        <w:jc w:val="both"/>
        <w:rPr>
          <w:rFonts w:eastAsia="Times New Roman" w:cs="Times New Roman"/>
          <w:szCs w:val="24"/>
        </w:rPr>
      </w:pPr>
      <w:r w:rsidRPr="00340CE1">
        <w:rPr>
          <w:rFonts w:eastAsia="Times New Roman" w:cs="Times New Roman"/>
          <w:b/>
          <w:szCs w:val="24"/>
        </w:rPr>
        <w:lastRenderedPageBreak/>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Pr>
          <w:rFonts w:eastAsia="Times New Roman" w:cs="Times New Roman"/>
          <w:szCs w:val="24"/>
        </w:rPr>
        <w:t>Σας παρακαλώ, αφήστε με να μιλήσω. Δεν παρευ</w:t>
      </w:r>
      <w:r>
        <w:rPr>
          <w:rFonts w:eastAsia="Times New Roman" w:cs="Times New Roman"/>
          <w:szCs w:val="24"/>
        </w:rPr>
        <w:t>ρίσκομαι και χαιρετίζω; Ακούστε με για μισό λεπτό!</w:t>
      </w:r>
    </w:p>
    <w:p w14:paraId="5CAF4497" w14:textId="77777777" w:rsidR="00A15929" w:rsidRDefault="00D001CD">
      <w:pPr>
        <w:spacing w:line="600" w:lineRule="auto"/>
        <w:ind w:firstLine="720"/>
        <w:jc w:val="both"/>
        <w:rPr>
          <w:rFonts w:eastAsia="Times New Roman" w:cs="Times New Roman"/>
          <w:szCs w:val="24"/>
        </w:rPr>
      </w:pPr>
      <w:r w:rsidRPr="00EB2802">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Ακούστε, παίρνω όλο το χρόνο μου και φιμώστε με όποτε θέλετε. Εγώ σας λέω ότι δεν κατεβαίνω από εδώ πέρα. Φέρτε τον Φρούραρχο να με κατεβάσει. Εγώ θα μιλήσω σήμερα και θα πω τι έχει γίνει.</w:t>
      </w:r>
    </w:p>
    <w:p w14:paraId="5CAF4498" w14:textId="77777777" w:rsidR="00A15929" w:rsidRDefault="00D001CD">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Pr>
          <w:rFonts w:eastAsia="Times New Roman" w:cs="Times New Roman"/>
          <w:szCs w:val="24"/>
        </w:rPr>
        <w:t>Μα εγώ δεν σας αφαιρώ χρόνο.</w:t>
      </w:r>
    </w:p>
    <w:p w14:paraId="5CAF4499" w14:textId="77777777" w:rsidR="00A15929" w:rsidRDefault="00D001CD">
      <w:pPr>
        <w:spacing w:line="600" w:lineRule="auto"/>
        <w:ind w:firstLine="720"/>
        <w:jc w:val="both"/>
        <w:rPr>
          <w:rFonts w:eastAsia="Times New Roman" w:cs="Times New Roman"/>
          <w:szCs w:val="24"/>
        </w:rPr>
      </w:pPr>
      <w:r w:rsidRPr="00EB2802">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Ό,τι και να κάνετε, να ξέρετε ότι εγώ θα ακουστώ. Ό,τι και να κάνεις, να ξέρεις ότι εγώ θα ακουστώ! Δεν θα με φιμώσετε! Μου αφαιρέσατε την Κοινοβουλευτική Ομάδα! Προσπαθήσατε να </w:t>
      </w:r>
      <w:r>
        <w:rPr>
          <w:rFonts w:eastAsia="Times New Roman" w:cs="Times New Roman"/>
          <w:szCs w:val="24"/>
        </w:rPr>
        <w:t xml:space="preserve">με εξευτελίσετε, θα τα ακούσετε! Σήμερα, εάν υποστηρίξετε τον Κοτζιά, θα πέσει η </w:t>
      </w:r>
      <w:r w:rsidRPr="001866BC">
        <w:rPr>
          <w:rFonts w:eastAsia="Times New Roman" w:cs="Times New Roman"/>
          <w:szCs w:val="24"/>
        </w:rPr>
        <w:t>Κυβέρνηση</w:t>
      </w:r>
      <w:r>
        <w:rPr>
          <w:rFonts w:eastAsia="Times New Roman" w:cs="Times New Roman"/>
          <w:szCs w:val="24"/>
        </w:rPr>
        <w:t>.</w:t>
      </w:r>
    </w:p>
    <w:p w14:paraId="5CAF449A" w14:textId="77777777" w:rsidR="00A15929" w:rsidRDefault="00D001CD">
      <w:pPr>
        <w:spacing w:line="600" w:lineRule="auto"/>
        <w:ind w:firstLine="720"/>
        <w:jc w:val="center"/>
        <w:rPr>
          <w:rFonts w:eastAsia="Times New Roman" w:cs="Times New Roman"/>
          <w:szCs w:val="24"/>
        </w:rPr>
      </w:pPr>
      <w:r w:rsidRPr="005630D1">
        <w:rPr>
          <w:rFonts w:eastAsia="Times New Roman" w:cs="Times New Roman"/>
          <w:szCs w:val="24"/>
        </w:rPr>
        <w:t>(Χειροκροτήματα)</w:t>
      </w:r>
    </w:p>
    <w:p w14:paraId="5CAF449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παράλληλα η </w:t>
      </w:r>
      <w:r>
        <w:rPr>
          <w:rFonts w:eastAsia="Times New Roman" w:cs="Times New Roman"/>
          <w:szCs w:val="24"/>
          <w:lang w:val="en-US"/>
        </w:rPr>
        <w:t>GVCW</w:t>
      </w:r>
      <w:r>
        <w:rPr>
          <w:rFonts w:eastAsia="Times New Roman" w:cs="Times New Roman"/>
          <w:szCs w:val="24"/>
        </w:rPr>
        <w:t>…</w:t>
      </w:r>
    </w:p>
    <w:p w14:paraId="5CAF449C"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Αυτός είναι ο στόχος σας; </w:t>
      </w:r>
    </w:p>
    <w:p w14:paraId="5CAF449D" w14:textId="77777777" w:rsidR="00A15929" w:rsidRDefault="00D001CD">
      <w:pPr>
        <w:spacing w:line="600" w:lineRule="auto"/>
        <w:ind w:firstLine="720"/>
        <w:jc w:val="both"/>
        <w:rPr>
          <w:rFonts w:eastAsia="Times New Roman" w:cs="Times New Roman"/>
          <w:szCs w:val="24"/>
        </w:rPr>
      </w:pPr>
      <w:r w:rsidRPr="00EB2802">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Όχι. Βεβαίως και δεν είναι, κύριε </w:t>
      </w:r>
      <w:proofErr w:type="spellStart"/>
      <w:r>
        <w:rPr>
          <w:rFonts w:eastAsia="Times New Roman" w:cs="Times New Roman"/>
          <w:szCs w:val="24"/>
        </w:rPr>
        <w:t>Δρίτσα</w:t>
      </w:r>
      <w:proofErr w:type="spellEnd"/>
      <w:r>
        <w:rPr>
          <w:rFonts w:eastAsia="Times New Roman" w:cs="Times New Roman"/>
          <w:szCs w:val="24"/>
        </w:rPr>
        <w:t xml:space="preserve">. </w:t>
      </w:r>
    </w:p>
    <w:p w14:paraId="5CAF449E"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w:t>
      </w:r>
      <w:r>
        <w:rPr>
          <w:rFonts w:eastAsia="Times New Roman" w:cs="Times New Roman"/>
          <w:szCs w:val="24"/>
        </w:rPr>
        <w:t xml:space="preserve"> Ήδη ομολογήσατε το στόχο σας. </w:t>
      </w:r>
    </w:p>
    <w:p w14:paraId="5CAF449F" w14:textId="77777777" w:rsidR="00A15929" w:rsidRDefault="00D001CD">
      <w:pPr>
        <w:spacing w:line="600" w:lineRule="auto"/>
        <w:ind w:firstLine="720"/>
        <w:jc w:val="both"/>
        <w:rPr>
          <w:rFonts w:eastAsia="Times New Roman" w:cs="Times New Roman"/>
          <w:szCs w:val="24"/>
        </w:rPr>
      </w:pPr>
      <w:r w:rsidRPr="00EB2802">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Στόχος μου είναι -και πιστεύω στον Υπουργό- ότι όταν θα γυρίσει στο Υπουργείο</w:t>
      </w:r>
      <w:r>
        <w:rPr>
          <w:rFonts w:eastAsia="Times New Roman" w:cs="Times New Roman"/>
          <w:szCs w:val="24"/>
        </w:rPr>
        <w:t>,</w:t>
      </w:r>
      <w:r>
        <w:rPr>
          <w:rFonts w:eastAsia="Times New Roman" w:cs="Times New Roman"/>
          <w:szCs w:val="24"/>
        </w:rPr>
        <w:t xml:space="preserve"> θα κατανείμει τις </w:t>
      </w:r>
      <w:r w:rsidRPr="0027603E">
        <w:rPr>
          <w:rFonts w:eastAsia="Times New Roman" w:cs="Times New Roman"/>
          <w:szCs w:val="24"/>
        </w:rPr>
        <w:t xml:space="preserve">ευθύνες στους παράγοντες </w:t>
      </w:r>
      <w:r>
        <w:rPr>
          <w:rFonts w:eastAsia="Times New Roman" w:cs="Times New Roman"/>
          <w:szCs w:val="24"/>
        </w:rPr>
        <w:t>και όπως πιστεύω ότι και ε</w:t>
      </w:r>
      <w:r>
        <w:rPr>
          <w:rFonts w:eastAsia="Times New Roman" w:cs="Times New Roman"/>
          <w:szCs w:val="24"/>
        </w:rPr>
        <w:t>σείς ως Κοινοβουλευτική Ομάδα</w:t>
      </w:r>
      <w:r>
        <w:rPr>
          <w:rFonts w:eastAsia="Times New Roman" w:cs="Times New Roman"/>
          <w:szCs w:val="24"/>
        </w:rPr>
        <w:t>,</w:t>
      </w:r>
      <w:r>
        <w:rPr>
          <w:rFonts w:eastAsia="Times New Roman" w:cs="Times New Roman"/>
          <w:szCs w:val="24"/>
        </w:rPr>
        <w:t xml:space="preserve"> τον κύριο αυτόν θα τον οδηγήσετε εκεί που πρέπει.</w:t>
      </w:r>
    </w:p>
    <w:p w14:paraId="5CAF44A0"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Ομολογήσατε τον στόχο σας, να πέσει η </w:t>
      </w:r>
      <w:r w:rsidRPr="001866BC">
        <w:rPr>
          <w:rFonts w:eastAsia="Times New Roman" w:cs="Times New Roman"/>
          <w:szCs w:val="24"/>
        </w:rPr>
        <w:t>Κυβέρνηση</w:t>
      </w:r>
      <w:r>
        <w:rPr>
          <w:rFonts w:eastAsia="Times New Roman" w:cs="Times New Roman"/>
          <w:szCs w:val="24"/>
        </w:rPr>
        <w:t>.</w:t>
      </w:r>
    </w:p>
    <w:p w14:paraId="5CAF44A1" w14:textId="77777777" w:rsidR="00A15929" w:rsidRDefault="00D001CD">
      <w:pPr>
        <w:spacing w:line="600" w:lineRule="auto"/>
        <w:ind w:firstLine="720"/>
        <w:jc w:val="both"/>
        <w:rPr>
          <w:rFonts w:eastAsia="Times New Roman" w:cs="Times New Roman"/>
          <w:szCs w:val="24"/>
        </w:rPr>
      </w:pPr>
      <w:r w:rsidRPr="00EB2802">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Τι ομολόγησα, κύριε </w:t>
      </w:r>
      <w:proofErr w:type="spellStart"/>
      <w:r>
        <w:rPr>
          <w:rFonts w:eastAsia="Times New Roman" w:cs="Times New Roman"/>
          <w:szCs w:val="24"/>
        </w:rPr>
        <w:t>Δρίτσα</w:t>
      </w:r>
      <w:proofErr w:type="spellEnd"/>
      <w:r>
        <w:rPr>
          <w:rFonts w:eastAsia="Times New Roman" w:cs="Times New Roman"/>
          <w:szCs w:val="24"/>
        </w:rPr>
        <w:t xml:space="preserve">; Αν ήθελα να ρίξω την </w:t>
      </w:r>
      <w:r w:rsidRPr="001866BC">
        <w:rPr>
          <w:rFonts w:eastAsia="Times New Roman" w:cs="Times New Roman"/>
          <w:szCs w:val="24"/>
        </w:rPr>
        <w:t>Κυβέρνηση</w:t>
      </w:r>
      <w:r>
        <w:rPr>
          <w:rFonts w:eastAsia="Times New Roman" w:cs="Times New Roman"/>
          <w:szCs w:val="24"/>
        </w:rPr>
        <w:t>, τότε να ξέρετε ότι δεν θα ενημέρ</w:t>
      </w:r>
      <w:r>
        <w:rPr>
          <w:rFonts w:eastAsia="Times New Roman" w:cs="Times New Roman"/>
          <w:szCs w:val="24"/>
        </w:rPr>
        <w:t xml:space="preserve">ωνα το Υπουργικό Συμβούλιο για την υπόθεση αυτή όταν ήσασταν μέλος. Δεν θα ενημέρωνα τον Πρωθυπουργό. Θα έβγαινα να παραιτηθώ ως ήρωας και θα πήγαινα στον </w:t>
      </w:r>
      <w:r>
        <w:rPr>
          <w:rFonts w:eastAsia="Times New Roman" w:cs="Times New Roman"/>
          <w:szCs w:val="24"/>
        </w:rPr>
        <w:t>ε</w:t>
      </w:r>
      <w:r>
        <w:rPr>
          <w:rFonts w:eastAsia="Times New Roman" w:cs="Times New Roman"/>
          <w:szCs w:val="24"/>
        </w:rPr>
        <w:t>ισαγγελέα και θα έφευγα. Εγώ ενημέρωσα το Υπουργικό Συμβούλιο, ενημέρωσα τον Πρωθυπουργό, απέπεμψα τ</w:t>
      </w:r>
      <w:r>
        <w:rPr>
          <w:rFonts w:eastAsia="Times New Roman" w:cs="Times New Roman"/>
          <w:szCs w:val="24"/>
        </w:rPr>
        <w:t>ον Κοτζιά, αλλά τώρα πια έχουμε αποδείξεις τρανές, διαφορετικές από αυτές που είχαμε στο Υπουργικό Συμβούλιο.</w:t>
      </w:r>
    </w:p>
    <w:p w14:paraId="5CAF44A2" w14:textId="77777777" w:rsidR="00A15929" w:rsidRDefault="00D001CD">
      <w:pPr>
        <w:spacing w:line="600" w:lineRule="auto"/>
        <w:ind w:firstLine="720"/>
        <w:jc w:val="both"/>
        <w:rPr>
          <w:rFonts w:eastAsia="Times New Roman" w:cs="Times New Roman"/>
          <w:szCs w:val="24"/>
          <w:lang w:val="en-US"/>
        </w:rPr>
      </w:pPr>
      <w:r>
        <w:rPr>
          <w:rFonts w:eastAsia="Times New Roman" w:cs="Times New Roman"/>
          <w:szCs w:val="24"/>
        </w:rPr>
        <w:t xml:space="preserve">Κυρίες και κύριοι συνάδελφοι, η </w:t>
      </w:r>
      <w:r>
        <w:rPr>
          <w:rFonts w:eastAsia="Times New Roman" w:cs="Times New Roman"/>
          <w:szCs w:val="24"/>
        </w:rPr>
        <w:t>«</w:t>
      </w:r>
      <w:r>
        <w:rPr>
          <w:rFonts w:eastAsia="Times New Roman" w:cs="Times New Roman"/>
          <w:szCs w:val="24"/>
          <w:lang w:val="en-US"/>
        </w:rPr>
        <w:t>G</w:t>
      </w:r>
      <w:r>
        <w:rPr>
          <w:rFonts w:eastAsia="Times New Roman" w:cs="Times New Roman"/>
          <w:szCs w:val="24"/>
          <w:lang w:val="en-US"/>
        </w:rPr>
        <w:t>lobal</w:t>
      </w:r>
      <w:r w:rsidRPr="006D34FB">
        <w:rPr>
          <w:rFonts w:eastAsia="Times New Roman" w:cs="Times New Roman"/>
          <w:szCs w:val="24"/>
        </w:rPr>
        <w:t xml:space="preserve"> </w:t>
      </w:r>
      <w:r>
        <w:rPr>
          <w:rFonts w:eastAsia="Times New Roman" w:cs="Times New Roman"/>
          <w:szCs w:val="24"/>
          <w:lang w:val="en-US"/>
        </w:rPr>
        <w:t>V</w:t>
      </w:r>
      <w:r>
        <w:rPr>
          <w:rFonts w:eastAsia="Times New Roman" w:cs="Times New Roman"/>
          <w:szCs w:val="24"/>
          <w:lang w:val="en-US"/>
        </w:rPr>
        <w:t>isa</w:t>
      </w:r>
      <w:r w:rsidRPr="006D34FB">
        <w:rPr>
          <w:rFonts w:eastAsia="Times New Roman" w:cs="Times New Roman"/>
          <w:szCs w:val="24"/>
        </w:rPr>
        <w:t xml:space="preserve"> </w:t>
      </w:r>
      <w:r>
        <w:rPr>
          <w:rFonts w:eastAsia="Times New Roman" w:cs="Times New Roman"/>
          <w:szCs w:val="24"/>
          <w:lang w:val="en-US"/>
        </w:rPr>
        <w:t>C</w:t>
      </w:r>
      <w:r>
        <w:rPr>
          <w:rFonts w:eastAsia="Times New Roman" w:cs="Times New Roman"/>
          <w:szCs w:val="24"/>
          <w:lang w:val="en-US"/>
        </w:rPr>
        <w:t>enter</w:t>
      </w:r>
      <w:r>
        <w:rPr>
          <w:rFonts w:eastAsia="Times New Roman" w:cs="Times New Roman"/>
          <w:szCs w:val="24"/>
        </w:rPr>
        <w:t>»</w:t>
      </w:r>
      <w:r>
        <w:rPr>
          <w:rFonts w:eastAsia="Times New Roman" w:cs="Times New Roman"/>
          <w:szCs w:val="24"/>
        </w:rPr>
        <w:t xml:space="preserve">, δηλαδή η εταιρεία που έκαναν ο κ. </w:t>
      </w:r>
      <w:r w:rsidRPr="00973C08">
        <w:rPr>
          <w:rFonts w:eastAsia="Times New Roman" w:cs="Times New Roman"/>
          <w:szCs w:val="24"/>
        </w:rPr>
        <w:t>Ζέπος,</w:t>
      </w:r>
      <w:r>
        <w:rPr>
          <w:rFonts w:eastAsia="Times New Roman" w:cs="Times New Roman"/>
          <w:szCs w:val="24"/>
        </w:rPr>
        <w:t xml:space="preserve"> ο κ. Οικονόμου και ο κ. </w:t>
      </w:r>
      <w:proofErr w:type="spellStart"/>
      <w:r>
        <w:rPr>
          <w:rFonts w:eastAsia="Times New Roman" w:cs="Times New Roman"/>
          <w:szCs w:val="24"/>
        </w:rPr>
        <w:t>Πλατής</w:t>
      </w:r>
      <w:proofErr w:type="spellEnd"/>
      <w:r>
        <w:rPr>
          <w:rFonts w:eastAsia="Times New Roman" w:cs="Times New Roman"/>
          <w:szCs w:val="24"/>
        </w:rPr>
        <w:t>, έχει ε</w:t>
      </w:r>
      <w:r>
        <w:rPr>
          <w:rFonts w:eastAsia="Times New Roman" w:cs="Times New Roman"/>
          <w:szCs w:val="24"/>
        </w:rPr>
        <w:t>π</w:t>
      </w:r>
      <w:r>
        <w:rPr>
          <w:rFonts w:eastAsia="Times New Roman" w:cs="Times New Roman"/>
          <w:szCs w:val="24"/>
        </w:rPr>
        <w:t>τά θυγατρικέ</w:t>
      </w:r>
      <w:r>
        <w:rPr>
          <w:rFonts w:eastAsia="Times New Roman" w:cs="Times New Roman"/>
          <w:szCs w:val="24"/>
        </w:rPr>
        <w:t xml:space="preserve">ς οι οποίες είναι όλες </w:t>
      </w:r>
      <w:r>
        <w:rPr>
          <w:rFonts w:eastAsia="Times New Roman" w:cs="Times New Roman"/>
          <w:szCs w:val="24"/>
          <w:lang w:val="en-US"/>
        </w:rPr>
        <w:t>offshore</w:t>
      </w:r>
      <w:r>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G</w:t>
      </w:r>
      <w:r>
        <w:rPr>
          <w:rFonts w:eastAsia="Times New Roman" w:cs="Times New Roman"/>
          <w:szCs w:val="24"/>
          <w:lang w:val="en-US"/>
        </w:rPr>
        <w:t>lobal</w:t>
      </w:r>
      <w:r w:rsidRPr="006D34FB">
        <w:rPr>
          <w:rFonts w:eastAsia="Times New Roman" w:cs="Times New Roman"/>
          <w:szCs w:val="24"/>
        </w:rPr>
        <w:t xml:space="preserve"> </w:t>
      </w:r>
      <w:r>
        <w:rPr>
          <w:rFonts w:eastAsia="Times New Roman" w:cs="Times New Roman"/>
          <w:szCs w:val="24"/>
          <w:lang w:val="en-US"/>
        </w:rPr>
        <w:t>V</w:t>
      </w:r>
      <w:r>
        <w:rPr>
          <w:rFonts w:eastAsia="Times New Roman" w:cs="Times New Roman"/>
          <w:szCs w:val="24"/>
          <w:lang w:val="en-US"/>
        </w:rPr>
        <w:t>i</w:t>
      </w:r>
      <w:r>
        <w:rPr>
          <w:rFonts w:eastAsia="Times New Roman" w:cs="Times New Roman"/>
          <w:szCs w:val="24"/>
          <w:lang w:val="en-US"/>
        </w:rPr>
        <w:t>sa</w:t>
      </w:r>
      <w:r w:rsidRPr="006D34FB">
        <w:rPr>
          <w:rFonts w:eastAsia="Times New Roman" w:cs="Times New Roman"/>
          <w:szCs w:val="24"/>
        </w:rPr>
        <w:t xml:space="preserve"> </w:t>
      </w:r>
      <w:r>
        <w:rPr>
          <w:rFonts w:eastAsia="Times New Roman" w:cs="Times New Roman"/>
          <w:szCs w:val="24"/>
          <w:lang w:val="en-US"/>
        </w:rPr>
        <w:t>C</w:t>
      </w:r>
      <w:r>
        <w:rPr>
          <w:rFonts w:eastAsia="Times New Roman" w:cs="Times New Roman"/>
          <w:szCs w:val="24"/>
          <w:lang w:val="en-US"/>
        </w:rPr>
        <w:t>enter</w:t>
      </w:r>
      <w:r w:rsidRPr="006D34FB">
        <w:rPr>
          <w:rFonts w:eastAsia="Times New Roman" w:cs="Times New Roman"/>
          <w:szCs w:val="24"/>
        </w:rPr>
        <w:t xml:space="preserve"> </w:t>
      </w:r>
      <w:r>
        <w:rPr>
          <w:rFonts w:eastAsia="Times New Roman" w:cs="Times New Roman"/>
          <w:szCs w:val="24"/>
          <w:lang w:val="en-US"/>
        </w:rPr>
        <w:t>W</w:t>
      </w:r>
      <w:r>
        <w:rPr>
          <w:rFonts w:eastAsia="Times New Roman" w:cs="Times New Roman"/>
          <w:szCs w:val="24"/>
          <w:lang w:val="en-US"/>
        </w:rPr>
        <w:t>orld</w:t>
      </w:r>
      <w:r w:rsidRPr="006D34FB">
        <w:rPr>
          <w:rFonts w:eastAsia="Times New Roman" w:cs="Times New Roman"/>
          <w:szCs w:val="24"/>
        </w:rPr>
        <w:t xml:space="preserve"> </w:t>
      </w:r>
      <w:r>
        <w:rPr>
          <w:rFonts w:eastAsia="Times New Roman" w:cs="Times New Roman"/>
          <w:szCs w:val="24"/>
          <w:lang w:val="en-US"/>
        </w:rPr>
        <w:t>H</w:t>
      </w:r>
      <w:r>
        <w:rPr>
          <w:rFonts w:eastAsia="Times New Roman" w:cs="Times New Roman"/>
          <w:szCs w:val="24"/>
          <w:lang w:val="en-US"/>
        </w:rPr>
        <w:t>ellas</w:t>
      </w:r>
      <w:r>
        <w:rPr>
          <w:rFonts w:eastAsia="Times New Roman" w:cs="Times New Roman"/>
          <w:szCs w:val="24"/>
        </w:rPr>
        <w:t>»</w:t>
      </w:r>
      <w:r w:rsidRPr="00E53C3E">
        <w:rPr>
          <w:rFonts w:eastAsia="Times New Roman" w:cs="Times New Roman"/>
          <w:szCs w:val="24"/>
        </w:rPr>
        <w:t xml:space="preserve"> </w:t>
      </w:r>
      <w:r>
        <w:rPr>
          <w:rFonts w:eastAsia="Times New Roman" w:cs="Times New Roman"/>
          <w:szCs w:val="24"/>
        </w:rPr>
        <w:t xml:space="preserve">στην Κύπρο, με μέλος μάλιστα του διοικητικού του συμβουλίου τον περίφημο </w:t>
      </w:r>
      <w:r>
        <w:rPr>
          <w:rFonts w:eastAsia="Times New Roman" w:cs="Times New Roman"/>
          <w:szCs w:val="24"/>
        </w:rPr>
        <w:lastRenderedPageBreak/>
        <w:t xml:space="preserve">κ. </w:t>
      </w:r>
      <w:proofErr w:type="spellStart"/>
      <w:r>
        <w:rPr>
          <w:rFonts w:eastAsia="Times New Roman" w:cs="Times New Roman"/>
          <w:szCs w:val="24"/>
        </w:rPr>
        <w:t>Τενεκούδη</w:t>
      </w:r>
      <w:proofErr w:type="spellEnd"/>
      <w:r>
        <w:rPr>
          <w:rFonts w:eastAsia="Times New Roman" w:cs="Times New Roman"/>
          <w:szCs w:val="24"/>
        </w:rPr>
        <w:t xml:space="preserve">, από τη Γενική Γραμματεία Εξοπλισμών και τον κ. </w:t>
      </w:r>
      <w:proofErr w:type="spellStart"/>
      <w:r>
        <w:rPr>
          <w:rFonts w:eastAsia="Times New Roman" w:cs="Times New Roman"/>
          <w:szCs w:val="24"/>
        </w:rPr>
        <w:t>Κατσακιώρη</w:t>
      </w:r>
      <w:proofErr w:type="spellEnd"/>
      <w:r>
        <w:rPr>
          <w:rFonts w:eastAsia="Times New Roman" w:cs="Times New Roman"/>
          <w:szCs w:val="24"/>
        </w:rPr>
        <w:t xml:space="preserve"> από τη Γενική Γραμματεία Εξοπλισμών, συγγενή του άλλου </w:t>
      </w:r>
      <w:proofErr w:type="spellStart"/>
      <w:r>
        <w:rPr>
          <w:rFonts w:eastAsia="Times New Roman" w:cs="Times New Roman"/>
          <w:szCs w:val="24"/>
        </w:rPr>
        <w:t>Κατσακιώρη</w:t>
      </w:r>
      <w:proofErr w:type="spellEnd"/>
      <w:r>
        <w:rPr>
          <w:rFonts w:eastAsia="Times New Roman" w:cs="Times New Roman"/>
          <w:szCs w:val="24"/>
        </w:rPr>
        <w:t xml:space="preserve"> που έχει την </w:t>
      </w:r>
      <w:r>
        <w:rPr>
          <w:rFonts w:eastAsia="Times New Roman" w:cs="Times New Roman"/>
          <w:szCs w:val="24"/>
        </w:rPr>
        <w:t>«</w:t>
      </w:r>
      <w:r>
        <w:rPr>
          <w:rFonts w:eastAsia="Times New Roman" w:cs="Times New Roman"/>
          <w:szCs w:val="24"/>
          <w:lang w:val="en-US"/>
        </w:rPr>
        <w:t>I</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lang w:val="en-US"/>
        </w:rPr>
        <w:t>now</w:t>
      </w:r>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lang w:val="en-US"/>
        </w:rPr>
        <w:t>ow</w:t>
      </w:r>
      <w:r>
        <w:rPr>
          <w:rFonts w:eastAsia="Times New Roman" w:cs="Times New Roman"/>
          <w:szCs w:val="24"/>
        </w:rPr>
        <w:t>»</w:t>
      </w:r>
      <w:r>
        <w:rPr>
          <w:rFonts w:eastAsia="Times New Roman" w:cs="Times New Roman"/>
          <w:szCs w:val="24"/>
        </w:rPr>
        <w:t xml:space="preserve">, τη </w:t>
      </w:r>
      <w:r>
        <w:rPr>
          <w:rFonts w:eastAsia="Times New Roman" w:cs="Times New Roman"/>
          <w:szCs w:val="24"/>
        </w:rPr>
        <w:t>«</w:t>
      </w:r>
      <w:proofErr w:type="spellStart"/>
      <w:r>
        <w:rPr>
          <w:rFonts w:eastAsia="Times New Roman" w:cs="Times New Roman"/>
          <w:szCs w:val="24"/>
          <w:lang w:val="en-US"/>
        </w:rPr>
        <w:t>G</w:t>
      </w:r>
      <w:r>
        <w:rPr>
          <w:rFonts w:eastAsia="Times New Roman" w:cs="Times New Roman"/>
          <w:szCs w:val="24"/>
          <w:lang w:val="en-US"/>
        </w:rPr>
        <w:t>vsw</w:t>
      </w:r>
      <w:proofErr w:type="spellEnd"/>
      <w:r w:rsidRPr="006474D2">
        <w:rPr>
          <w:rFonts w:eastAsia="Times New Roman" w:cs="Times New Roman"/>
          <w:szCs w:val="24"/>
        </w:rPr>
        <w:t xml:space="preserve"> </w:t>
      </w:r>
      <w:r>
        <w:rPr>
          <w:rFonts w:eastAsia="Times New Roman" w:cs="Times New Roman"/>
          <w:szCs w:val="24"/>
          <w:lang w:val="en-US"/>
        </w:rPr>
        <w:t>W</w:t>
      </w:r>
      <w:r>
        <w:rPr>
          <w:rFonts w:eastAsia="Times New Roman" w:cs="Times New Roman"/>
          <w:szCs w:val="24"/>
          <w:lang w:val="en-US"/>
        </w:rPr>
        <w:t>orld</w:t>
      </w:r>
      <w:r w:rsidRPr="006474D2">
        <w:rPr>
          <w:rFonts w:eastAsia="Times New Roman" w:cs="Times New Roman"/>
          <w:szCs w:val="24"/>
        </w:rPr>
        <w:t xml:space="preserve"> </w:t>
      </w:r>
      <w:r>
        <w:rPr>
          <w:rFonts w:eastAsia="Times New Roman" w:cs="Times New Roman"/>
          <w:szCs w:val="24"/>
          <w:lang w:val="en-US"/>
        </w:rPr>
        <w:t>L</w:t>
      </w:r>
      <w:r>
        <w:rPr>
          <w:rFonts w:eastAsia="Times New Roman" w:cs="Times New Roman"/>
          <w:szCs w:val="24"/>
          <w:lang w:val="en-US"/>
        </w:rPr>
        <w:t>td</w:t>
      </w:r>
      <w:r>
        <w:rPr>
          <w:rFonts w:eastAsia="Times New Roman" w:cs="Times New Roman"/>
          <w:szCs w:val="24"/>
        </w:rPr>
        <w:t>»</w:t>
      </w:r>
      <w:r>
        <w:rPr>
          <w:rFonts w:eastAsia="Times New Roman" w:cs="Times New Roman"/>
          <w:szCs w:val="24"/>
        </w:rPr>
        <w:t xml:space="preserve"> τη δεύτερη εταιρεία που δημιουργήθηκε με παλαιότερη ημερομηνία, προκειμένου να υπάρχει προϋπηρεσία</w:t>
      </w:r>
      <w:r w:rsidRPr="00F573DE">
        <w:rPr>
          <w:rFonts w:eastAsia="Times New Roman" w:cs="Times New Roman"/>
          <w:szCs w:val="24"/>
        </w:rPr>
        <w:t xml:space="preserve">, </w:t>
      </w:r>
      <w:r>
        <w:rPr>
          <w:rFonts w:eastAsia="Times New Roman" w:cs="Times New Roman"/>
          <w:szCs w:val="24"/>
        </w:rPr>
        <w:t xml:space="preserve">τη </w:t>
      </w:r>
      <w:r>
        <w:rPr>
          <w:rFonts w:eastAsia="Times New Roman" w:cs="Times New Roman"/>
          <w:szCs w:val="24"/>
        </w:rPr>
        <w:t>«</w:t>
      </w:r>
      <w:proofErr w:type="spellStart"/>
      <w:r>
        <w:rPr>
          <w:rFonts w:eastAsia="Times New Roman" w:cs="Times New Roman"/>
          <w:szCs w:val="24"/>
          <w:lang w:val="en-US"/>
        </w:rPr>
        <w:t>Gvsw</w:t>
      </w:r>
      <w:proofErr w:type="spellEnd"/>
      <w:r>
        <w:rPr>
          <w:rFonts w:eastAsia="Times New Roman" w:cs="Times New Roman"/>
          <w:szCs w:val="24"/>
        </w:rPr>
        <w:t xml:space="preserve"> </w:t>
      </w:r>
      <w:proofErr w:type="spellStart"/>
      <w:r>
        <w:rPr>
          <w:rFonts w:eastAsia="Times New Roman" w:cs="Times New Roman"/>
          <w:szCs w:val="24"/>
          <w:lang w:val="en-US"/>
        </w:rPr>
        <w:t>Foldings</w:t>
      </w:r>
      <w:proofErr w:type="spellEnd"/>
      <w:r w:rsidRPr="006474D2">
        <w:rPr>
          <w:rFonts w:eastAsia="Times New Roman" w:cs="Times New Roman"/>
          <w:szCs w:val="24"/>
        </w:rPr>
        <w:t xml:space="preserve"> </w:t>
      </w:r>
      <w:r>
        <w:rPr>
          <w:rFonts w:eastAsia="Times New Roman" w:cs="Times New Roman"/>
          <w:szCs w:val="24"/>
          <w:lang w:val="en-US"/>
        </w:rPr>
        <w:t>Ltd</w:t>
      </w:r>
      <w:r>
        <w:rPr>
          <w:rFonts w:eastAsia="Times New Roman" w:cs="Times New Roman"/>
          <w:szCs w:val="24"/>
        </w:rPr>
        <w:t>»</w:t>
      </w:r>
      <w:r>
        <w:rPr>
          <w:rFonts w:eastAsia="Times New Roman" w:cs="Times New Roman"/>
          <w:szCs w:val="24"/>
        </w:rPr>
        <w:t xml:space="preserve"> η οποία και εξασφάλισε δάνειο 1.150.000 ευρώ από τον περίφημο κ. Πιπιλή Ιωάννη, </w:t>
      </w:r>
      <w:r>
        <w:rPr>
          <w:rFonts w:eastAsia="Times New Roman" w:cs="Times New Roman"/>
          <w:szCs w:val="24"/>
          <w:lang w:val="en-US"/>
        </w:rPr>
        <w:t>John</w:t>
      </w:r>
      <w:r w:rsidRPr="00F573DE">
        <w:rPr>
          <w:rFonts w:eastAsia="Times New Roman" w:cs="Times New Roman"/>
          <w:szCs w:val="24"/>
        </w:rPr>
        <w:t xml:space="preserve"> </w:t>
      </w:r>
      <w:proofErr w:type="spellStart"/>
      <w:r>
        <w:rPr>
          <w:rFonts w:eastAsia="Times New Roman" w:cs="Times New Roman"/>
          <w:szCs w:val="24"/>
          <w:lang w:val="en-US"/>
        </w:rPr>
        <w:t>Pipilis</w:t>
      </w:r>
      <w:proofErr w:type="spellEnd"/>
      <w:r w:rsidRPr="00633FB9">
        <w:rPr>
          <w:rFonts w:eastAsia="Times New Roman" w:cs="Times New Roman"/>
          <w:szCs w:val="24"/>
        </w:rPr>
        <w:t>,</w:t>
      </w:r>
      <w:r>
        <w:rPr>
          <w:rFonts w:eastAsia="Times New Roman" w:cs="Times New Roman"/>
          <w:szCs w:val="24"/>
        </w:rPr>
        <w:t xml:space="preserve"> ο οποίος είναι συνεργάτης του εταίρου της </w:t>
      </w:r>
      <w:r>
        <w:rPr>
          <w:rFonts w:eastAsia="Times New Roman" w:cs="Times New Roman"/>
          <w:szCs w:val="24"/>
        </w:rPr>
        <w:t>«</w:t>
      </w:r>
      <w:r>
        <w:rPr>
          <w:rFonts w:eastAsia="Times New Roman" w:cs="Times New Roman"/>
          <w:szCs w:val="24"/>
          <w:lang w:val="en-US"/>
        </w:rPr>
        <w:t>SOROS</w:t>
      </w:r>
      <w:r w:rsidRPr="00F573DE">
        <w:rPr>
          <w:rFonts w:eastAsia="Times New Roman" w:cs="Times New Roman"/>
          <w:szCs w:val="24"/>
        </w:rPr>
        <w:t xml:space="preserve"> </w:t>
      </w:r>
      <w:r>
        <w:rPr>
          <w:rFonts w:eastAsia="Times New Roman" w:cs="Times New Roman"/>
          <w:szCs w:val="24"/>
          <w:lang w:val="en-US"/>
        </w:rPr>
        <w:t>FOUNDATION</w:t>
      </w:r>
      <w:r>
        <w:rPr>
          <w:rFonts w:eastAsia="Times New Roman" w:cs="Times New Roman"/>
          <w:szCs w:val="24"/>
        </w:rPr>
        <w:t>»</w:t>
      </w:r>
      <w:r>
        <w:rPr>
          <w:rFonts w:eastAsia="Times New Roman" w:cs="Times New Roman"/>
          <w:szCs w:val="24"/>
        </w:rPr>
        <w:t xml:space="preserve"> στην Ελλάδα, του κ. Μίλτου </w:t>
      </w:r>
      <w:proofErr w:type="spellStart"/>
      <w:r>
        <w:rPr>
          <w:rFonts w:eastAsia="Times New Roman" w:cs="Times New Roman"/>
          <w:szCs w:val="24"/>
        </w:rPr>
        <w:t>Καμπουρίδη</w:t>
      </w:r>
      <w:proofErr w:type="spellEnd"/>
      <w:r>
        <w:rPr>
          <w:rFonts w:eastAsia="Times New Roman" w:cs="Times New Roman"/>
          <w:szCs w:val="24"/>
        </w:rPr>
        <w:t xml:space="preserve">, γαμπρού του φίλου του κ. Κοτζιά, του κ. </w:t>
      </w:r>
      <w:proofErr w:type="spellStart"/>
      <w:r>
        <w:rPr>
          <w:rFonts w:eastAsia="Times New Roman" w:cs="Times New Roman"/>
          <w:szCs w:val="24"/>
        </w:rPr>
        <w:t>Βερνίκου</w:t>
      </w:r>
      <w:proofErr w:type="spellEnd"/>
      <w:r>
        <w:rPr>
          <w:rFonts w:eastAsia="Times New Roman" w:cs="Times New Roman"/>
          <w:szCs w:val="24"/>
        </w:rPr>
        <w:t>. Εν</w:t>
      </w:r>
      <w:r w:rsidRPr="00487797">
        <w:rPr>
          <w:rFonts w:eastAsia="Times New Roman" w:cs="Times New Roman"/>
          <w:szCs w:val="24"/>
          <w:lang w:val="en-US"/>
        </w:rPr>
        <w:t xml:space="preserve"> </w:t>
      </w:r>
      <w:r>
        <w:rPr>
          <w:rFonts w:eastAsia="Times New Roman" w:cs="Times New Roman"/>
          <w:szCs w:val="24"/>
        </w:rPr>
        <w:t>συνεχεία</w:t>
      </w:r>
      <w:r w:rsidRPr="00487797">
        <w:rPr>
          <w:rFonts w:eastAsia="Times New Roman" w:cs="Times New Roman"/>
          <w:szCs w:val="24"/>
          <w:lang w:val="en-US"/>
        </w:rPr>
        <w:t xml:space="preserve">, </w:t>
      </w:r>
      <w:r>
        <w:rPr>
          <w:rFonts w:eastAsia="Times New Roman" w:cs="Times New Roman"/>
          <w:szCs w:val="24"/>
        </w:rPr>
        <w:t>την</w:t>
      </w:r>
      <w:r w:rsidRPr="00487797">
        <w:rPr>
          <w:rFonts w:eastAsia="Times New Roman" w:cs="Times New Roman"/>
          <w:szCs w:val="24"/>
          <w:lang w:val="en-US"/>
        </w:rPr>
        <w:t xml:space="preserve"> </w:t>
      </w:r>
      <w:r w:rsidRPr="00487797">
        <w:rPr>
          <w:rFonts w:eastAsia="Times New Roman" w:cs="Times New Roman"/>
          <w:szCs w:val="24"/>
          <w:lang w:val="en-US"/>
        </w:rPr>
        <w:t>«</w:t>
      </w:r>
      <w:proofErr w:type="spellStart"/>
      <w:r>
        <w:rPr>
          <w:rFonts w:eastAsia="Times New Roman" w:cs="Times New Roman"/>
          <w:szCs w:val="24"/>
          <w:lang w:val="en-US"/>
        </w:rPr>
        <w:t>G</w:t>
      </w:r>
      <w:r>
        <w:rPr>
          <w:rFonts w:eastAsia="Times New Roman" w:cs="Times New Roman"/>
          <w:szCs w:val="24"/>
          <w:lang w:val="en-US"/>
        </w:rPr>
        <w:t>vsw</w:t>
      </w:r>
      <w:proofErr w:type="spellEnd"/>
      <w:r w:rsidRPr="00487797">
        <w:rPr>
          <w:rFonts w:eastAsia="Times New Roman" w:cs="Times New Roman"/>
          <w:szCs w:val="24"/>
          <w:lang w:val="en-US"/>
        </w:rPr>
        <w:t xml:space="preserve"> </w:t>
      </w:r>
      <w:r>
        <w:rPr>
          <w:rFonts w:eastAsia="Times New Roman" w:cs="Times New Roman"/>
          <w:szCs w:val="24"/>
          <w:lang w:val="en-US"/>
        </w:rPr>
        <w:t>O</w:t>
      </w:r>
      <w:r>
        <w:rPr>
          <w:rFonts w:eastAsia="Times New Roman" w:cs="Times New Roman"/>
          <w:szCs w:val="24"/>
          <w:lang w:val="en-US"/>
        </w:rPr>
        <w:t>peration</w:t>
      </w:r>
      <w:r w:rsidRPr="00487797">
        <w:rPr>
          <w:rFonts w:eastAsia="Times New Roman" w:cs="Times New Roman"/>
          <w:szCs w:val="24"/>
          <w:lang w:val="en-US"/>
        </w:rPr>
        <w:t xml:space="preserve"> </w:t>
      </w:r>
      <w:r>
        <w:rPr>
          <w:rFonts w:eastAsia="Times New Roman" w:cs="Times New Roman"/>
          <w:szCs w:val="24"/>
          <w:lang w:val="en-US"/>
        </w:rPr>
        <w:t>L</w:t>
      </w:r>
      <w:r>
        <w:rPr>
          <w:rFonts w:eastAsia="Times New Roman" w:cs="Times New Roman"/>
          <w:szCs w:val="24"/>
          <w:lang w:val="en-US"/>
        </w:rPr>
        <w:t>td</w:t>
      </w:r>
      <w:r w:rsidRPr="00487797">
        <w:rPr>
          <w:rFonts w:eastAsia="Times New Roman" w:cs="Times New Roman"/>
          <w:szCs w:val="24"/>
          <w:lang w:val="en-US"/>
        </w:rPr>
        <w:t>»</w:t>
      </w:r>
      <w:r w:rsidRPr="00487797">
        <w:rPr>
          <w:rFonts w:eastAsia="Times New Roman" w:cs="Times New Roman"/>
          <w:szCs w:val="24"/>
          <w:lang w:val="en-US"/>
        </w:rPr>
        <w:t xml:space="preserve">, </w:t>
      </w:r>
      <w:r>
        <w:rPr>
          <w:rFonts w:eastAsia="Times New Roman" w:cs="Times New Roman"/>
          <w:szCs w:val="24"/>
        </w:rPr>
        <w:t>την</w:t>
      </w:r>
      <w:r w:rsidRPr="00487797">
        <w:rPr>
          <w:rFonts w:eastAsia="Times New Roman" w:cs="Times New Roman"/>
          <w:szCs w:val="24"/>
          <w:lang w:val="en-US"/>
        </w:rPr>
        <w:t xml:space="preserve"> </w:t>
      </w:r>
      <w:r w:rsidRPr="00487797">
        <w:rPr>
          <w:rFonts w:eastAsia="Times New Roman" w:cs="Times New Roman"/>
          <w:szCs w:val="24"/>
          <w:lang w:val="en-US"/>
        </w:rPr>
        <w:t>«</w:t>
      </w:r>
      <w:proofErr w:type="spellStart"/>
      <w:r>
        <w:rPr>
          <w:rFonts w:eastAsia="Times New Roman" w:cs="Times New Roman"/>
          <w:szCs w:val="24"/>
          <w:lang w:val="en-US"/>
        </w:rPr>
        <w:t>G</w:t>
      </w:r>
      <w:r>
        <w:rPr>
          <w:rFonts w:eastAsia="Times New Roman" w:cs="Times New Roman"/>
          <w:szCs w:val="24"/>
          <w:lang w:val="en-US"/>
        </w:rPr>
        <w:t>vsw</w:t>
      </w:r>
      <w:proofErr w:type="spellEnd"/>
      <w:r w:rsidRPr="00487797">
        <w:rPr>
          <w:rFonts w:eastAsia="Times New Roman" w:cs="Times New Roman"/>
          <w:szCs w:val="24"/>
          <w:lang w:val="en-US"/>
        </w:rPr>
        <w:t xml:space="preserve"> </w:t>
      </w:r>
      <w:r>
        <w:rPr>
          <w:rFonts w:eastAsia="Times New Roman" w:cs="Times New Roman"/>
          <w:szCs w:val="24"/>
          <w:lang w:val="en-US"/>
        </w:rPr>
        <w:t>W</w:t>
      </w:r>
      <w:r>
        <w:rPr>
          <w:rFonts w:eastAsia="Times New Roman" w:cs="Times New Roman"/>
          <w:szCs w:val="24"/>
          <w:lang w:val="en-US"/>
        </w:rPr>
        <w:t>orld</w:t>
      </w:r>
      <w:r w:rsidRPr="00487797">
        <w:rPr>
          <w:rFonts w:eastAsia="Times New Roman" w:cs="Times New Roman"/>
          <w:szCs w:val="24"/>
          <w:lang w:val="en-US"/>
        </w:rPr>
        <w:t xml:space="preserve"> </w:t>
      </w:r>
      <w:r>
        <w:rPr>
          <w:rFonts w:eastAsia="Times New Roman" w:cs="Times New Roman"/>
          <w:szCs w:val="24"/>
          <w:lang w:val="en-US"/>
        </w:rPr>
        <w:t>R</w:t>
      </w:r>
      <w:r>
        <w:rPr>
          <w:rFonts w:eastAsia="Times New Roman" w:cs="Times New Roman"/>
          <w:szCs w:val="24"/>
          <w:lang w:val="en-US"/>
        </w:rPr>
        <w:t>ussia</w:t>
      </w:r>
      <w:r w:rsidRPr="00487797">
        <w:rPr>
          <w:rFonts w:eastAsia="Times New Roman" w:cs="Times New Roman"/>
          <w:szCs w:val="24"/>
          <w:lang w:val="en-US"/>
        </w:rPr>
        <w:t>»</w:t>
      </w:r>
      <w:r w:rsidRPr="00487797">
        <w:rPr>
          <w:rFonts w:eastAsia="Times New Roman" w:cs="Times New Roman"/>
          <w:szCs w:val="24"/>
          <w:lang w:val="en-US"/>
        </w:rPr>
        <w:t xml:space="preserve">. </w:t>
      </w:r>
    </w:p>
    <w:p w14:paraId="5CAF44A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Θα καταθέσω όλες τις </w:t>
      </w:r>
      <w:r>
        <w:rPr>
          <w:rFonts w:eastAsia="Times New Roman" w:cs="Times New Roman"/>
          <w:szCs w:val="24"/>
          <w:lang w:val="en-US"/>
        </w:rPr>
        <w:t>offshore</w:t>
      </w:r>
      <w:r w:rsidRPr="008954A1">
        <w:rPr>
          <w:rFonts w:eastAsia="Times New Roman" w:cs="Times New Roman"/>
          <w:szCs w:val="24"/>
        </w:rPr>
        <w:t xml:space="preserve"> </w:t>
      </w:r>
      <w:r>
        <w:rPr>
          <w:rFonts w:eastAsia="Times New Roman" w:cs="Times New Roman"/>
          <w:szCs w:val="24"/>
        </w:rPr>
        <w:t>εταιρ</w:t>
      </w:r>
      <w:r>
        <w:rPr>
          <w:rFonts w:eastAsia="Times New Roman" w:cs="Times New Roman"/>
          <w:szCs w:val="24"/>
        </w:rPr>
        <w:t>ε</w:t>
      </w:r>
      <w:r>
        <w:rPr>
          <w:rFonts w:eastAsia="Times New Roman" w:cs="Times New Roman"/>
          <w:szCs w:val="24"/>
        </w:rPr>
        <w:t>ίες,</w:t>
      </w:r>
      <w:r>
        <w:rPr>
          <w:rFonts w:eastAsia="Times New Roman" w:cs="Times New Roman"/>
          <w:szCs w:val="24"/>
        </w:rPr>
        <w:t xml:space="preserve"> όπως, επίσης, θα καταθέσω από το ΓΕΜΗ, το Μητρώο Ανάπτυξης Πληροφοριακών Συστημάτων, το δάνειο του 1.155.000 ευρώ το οποίο παίρνει από τον κ. Πιπιλή η εταιρεία, με πρωτοφανή τρόπο να εγγυάται η θυγατρική εταιρεία για τη μητρική</w:t>
      </w:r>
      <w:r>
        <w:rPr>
          <w:rFonts w:eastAsia="Times New Roman" w:cs="Times New Roman"/>
          <w:szCs w:val="24"/>
        </w:rPr>
        <w:t>,</w:t>
      </w:r>
      <w:r>
        <w:rPr>
          <w:rFonts w:eastAsia="Times New Roman" w:cs="Times New Roman"/>
          <w:szCs w:val="24"/>
        </w:rPr>
        <w:t xml:space="preserve"> από ένα πρόσωπο το οποίο ε</w:t>
      </w:r>
      <w:r>
        <w:rPr>
          <w:rFonts w:eastAsia="Times New Roman" w:cs="Times New Roman"/>
          <w:szCs w:val="24"/>
        </w:rPr>
        <w:t xml:space="preserve">λέγχεται ακόμα και από τις αρχές της </w:t>
      </w:r>
      <w:r>
        <w:rPr>
          <w:rFonts w:eastAsia="Times New Roman" w:cs="Times New Roman"/>
          <w:szCs w:val="24"/>
          <w:lang w:val="en-US"/>
        </w:rPr>
        <w:t>D</w:t>
      </w:r>
      <w:r>
        <w:rPr>
          <w:rFonts w:eastAsia="Times New Roman" w:cs="Times New Roman"/>
          <w:szCs w:val="24"/>
          <w:lang w:val="en-US"/>
        </w:rPr>
        <w:t>eutsche</w:t>
      </w:r>
      <w:r w:rsidRPr="00F573DE">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sidRPr="00F573DE">
        <w:rPr>
          <w:rFonts w:eastAsia="Times New Roman" w:cs="Times New Roman"/>
          <w:szCs w:val="24"/>
        </w:rPr>
        <w:t>.</w:t>
      </w:r>
    </w:p>
    <w:p w14:paraId="5CAF44A4"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συνεχίσουν οι </w:t>
      </w:r>
      <w:r w:rsidRPr="00FA5F95">
        <w:rPr>
          <w:rFonts w:eastAsia="Times New Roman" w:cs="Times New Roman"/>
          <w:szCs w:val="24"/>
        </w:rPr>
        <w:t>συνάδελφοί μου</w:t>
      </w:r>
      <w:r>
        <w:rPr>
          <w:rFonts w:eastAsia="Times New Roman" w:cs="Times New Roman"/>
          <w:szCs w:val="24"/>
        </w:rPr>
        <w:t>.</w:t>
      </w:r>
      <w:r w:rsidRPr="00FA5F95">
        <w:rPr>
          <w:rFonts w:eastAsia="Times New Roman" w:cs="Times New Roman"/>
          <w:szCs w:val="24"/>
        </w:rPr>
        <w:t xml:space="preserve"> Εγώ</w:t>
      </w:r>
      <w:r>
        <w:rPr>
          <w:rFonts w:eastAsia="Times New Roman" w:cs="Times New Roman"/>
          <w:szCs w:val="24"/>
        </w:rPr>
        <w:t>,</w:t>
      </w:r>
      <w:r w:rsidRPr="00FA5F95">
        <w:rPr>
          <w:rFonts w:eastAsia="Times New Roman" w:cs="Times New Roman"/>
          <w:szCs w:val="24"/>
        </w:rPr>
        <w:t xml:space="preserve"> </w:t>
      </w:r>
      <w:r>
        <w:rPr>
          <w:rFonts w:eastAsia="Times New Roman" w:cs="Times New Roman"/>
          <w:szCs w:val="24"/>
        </w:rPr>
        <w:t>όμως,</w:t>
      </w:r>
      <w:r w:rsidRPr="00FA5F95">
        <w:rPr>
          <w:rFonts w:eastAsia="Times New Roman" w:cs="Times New Roman"/>
          <w:szCs w:val="24"/>
        </w:rPr>
        <w:t xml:space="preserve"> θα ήθελα</w:t>
      </w:r>
      <w:r>
        <w:rPr>
          <w:rFonts w:eastAsia="Times New Roman" w:cs="Times New Roman"/>
          <w:szCs w:val="24"/>
        </w:rPr>
        <w:t>,</w:t>
      </w:r>
      <w:r w:rsidRPr="00FA5F95">
        <w:rPr>
          <w:rFonts w:eastAsia="Times New Roman" w:cs="Times New Roman"/>
          <w:szCs w:val="24"/>
        </w:rPr>
        <w:t xml:space="preserve"> για να μην </w:t>
      </w:r>
      <w:r>
        <w:rPr>
          <w:rFonts w:eastAsia="Times New Roman" w:cs="Times New Roman"/>
          <w:szCs w:val="24"/>
        </w:rPr>
        <w:t xml:space="preserve">υπάρχει </w:t>
      </w:r>
      <w:r w:rsidRPr="00FA5F95">
        <w:rPr>
          <w:rFonts w:eastAsia="Times New Roman" w:cs="Times New Roman"/>
          <w:szCs w:val="24"/>
        </w:rPr>
        <w:t>καμ</w:t>
      </w:r>
      <w:r>
        <w:rPr>
          <w:rFonts w:eastAsia="Times New Roman" w:cs="Times New Roman"/>
          <w:szCs w:val="24"/>
        </w:rPr>
        <w:t>μ</w:t>
      </w:r>
      <w:r w:rsidRPr="00FA5F95">
        <w:rPr>
          <w:rFonts w:eastAsia="Times New Roman" w:cs="Times New Roman"/>
          <w:szCs w:val="24"/>
        </w:rPr>
        <w:t>ία αμφιβολία</w:t>
      </w:r>
      <w:r>
        <w:rPr>
          <w:rFonts w:eastAsia="Times New Roman" w:cs="Times New Roman"/>
          <w:szCs w:val="24"/>
        </w:rPr>
        <w:t>,</w:t>
      </w:r>
      <w:r w:rsidRPr="00FA5F95">
        <w:rPr>
          <w:rFonts w:eastAsia="Times New Roman" w:cs="Times New Roman"/>
          <w:szCs w:val="24"/>
        </w:rPr>
        <w:t xml:space="preserve"> να πω δύο πράγματα</w:t>
      </w:r>
      <w:r>
        <w:rPr>
          <w:rFonts w:eastAsia="Times New Roman" w:cs="Times New Roman"/>
          <w:szCs w:val="24"/>
        </w:rPr>
        <w:t xml:space="preserve">: Το πρώτο, </w:t>
      </w:r>
      <w:r w:rsidRPr="00FA5F95">
        <w:rPr>
          <w:rFonts w:eastAsia="Times New Roman" w:cs="Times New Roman"/>
          <w:szCs w:val="24"/>
        </w:rPr>
        <w:t xml:space="preserve">αυτό που επικαλείται ο </w:t>
      </w:r>
      <w:r>
        <w:rPr>
          <w:rFonts w:eastAsia="Times New Roman" w:cs="Times New Roman"/>
          <w:szCs w:val="24"/>
        </w:rPr>
        <w:t xml:space="preserve">κ. </w:t>
      </w:r>
      <w:r w:rsidRPr="00FA5F95">
        <w:rPr>
          <w:rFonts w:eastAsia="Times New Roman" w:cs="Times New Roman"/>
          <w:szCs w:val="24"/>
        </w:rPr>
        <w:t>Κοτζιάς</w:t>
      </w:r>
      <w:r>
        <w:rPr>
          <w:rFonts w:eastAsia="Times New Roman" w:cs="Times New Roman"/>
          <w:szCs w:val="24"/>
        </w:rPr>
        <w:t>,</w:t>
      </w:r>
      <w:r w:rsidRPr="00FA5F95">
        <w:rPr>
          <w:rFonts w:eastAsia="Times New Roman" w:cs="Times New Roman"/>
          <w:szCs w:val="24"/>
        </w:rPr>
        <w:t xml:space="preserve"> την τελική απόφαση του Ελεγκτικού Συνεδρίου</w:t>
      </w:r>
      <w:r>
        <w:rPr>
          <w:rFonts w:eastAsia="Times New Roman" w:cs="Times New Roman"/>
          <w:szCs w:val="24"/>
        </w:rPr>
        <w:t>,</w:t>
      </w:r>
      <w:r w:rsidRPr="00FA5F95">
        <w:rPr>
          <w:rFonts w:eastAsia="Times New Roman" w:cs="Times New Roman"/>
          <w:szCs w:val="24"/>
        </w:rPr>
        <w:t xml:space="preserve"> είναι αποτέλεσμα των παρεμβάσεων</w:t>
      </w:r>
      <w:r>
        <w:rPr>
          <w:rFonts w:eastAsia="Times New Roman" w:cs="Times New Roman"/>
          <w:szCs w:val="24"/>
        </w:rPr>
        <w:t>,</w:t>
      </w:r>
      <w:r w:rsidRPr="00FA5F95">
        <w:rPr>
          <w:rFonts w:eastAsia="Times New Roman" w:cs="Times New Roman"/>
          <w:szCs w:val="24"/>
        </w:rPr>
        <w:t xml:space="preserve"> όπως λέει μέσα η </w:t>
      </w:r>
      <w:r>
        <w:rPr>
          <w:rFonts w:eastAsia="Times New Roman" w:cs="Times New Roman"/>
          <w:szCs w:val="24"/>
        </w:rPr>
        <w:t>ίδια η απόφαση,</w:t>
      </w:r>
      <w:r w:rsidRPr="00FA5F95">
        <w:rPr>
          <w:rFonts w:eastAsia="Times New Roman" w:cs="Times New Roman"/>
          <w:szCs w:val="24"/>
        </w:rPr>
        <w:t xml:space="preserve"> </w:t>
      </w:r>
      <w:r>
        <w:rPr>
          <w:rFonts w:eastAsia="Times New Roman" w:cs="Times New Roman"/>
          <w:szCs w:val="24"/>
        </w:rPr>
        <w:t xml:space="preserve">της νομικής υπηρεσίας </w:t>
      </w:r>
      <w:r w:rsidRPr="00FA5F95">
        <w:rPr>
          <w:rFonts w:eastAsia="Times New Roman" w:cs="Times New Roman"/>
          <w:szCs w:val="24"/>
        </w:rPr>
        <w:t>του Υπουργείο</w:t>
      </w:r>
      <w:r>
        <w:rPr>
          <w:rFonts w:eastAsia="Times New Roman" w:cs="Times New Roman"/>
          <w:szCs w:val="24"/>
        </w:rPr>
        <w:t>υ.</w:t>
      </w:r>
      <w:r w:rsidRPr="00FA5F95">
        <w:rPr>
          <w:rFonts w:eastAsia="Times New Roman" w:cs="Times New Roman"/>
          <w:szCs w:val="24"/>
        </w:rPr>
        <w:t xml:space="preserve"> Ποτέ</w:t>
      </w:r>
      <w:r>
        <w:rPr>
          <w:rFonts w:eastAsia="Times New Roman" w:cs="Times New Roman"/>
          <w:szCs w:val="24"/>
        </w:rPr>
        <w:t>,</w:t>
      </w:r>
      <w:r w:rsidRPr="00FA5F95">
        <w:rPr>
          <w:rFonts w:eastAsia="Times New Roman" w:cs="Times New Roman"/>
          <w:szCs w:val="24"/>
        </w:rPr>
        <w:t xml:space="preserve"> δε</w:t>
      </w:r>
      <w:r>
        <w:rPr>
          <w:rFonts w:eastAsia="Times New Roman" w:cs="Times New Roman"/>
          <w:szCs w:val="24"/>
        </w:rPr>
        <w:t>,</w:t>
      </w:r>
      <w:r w:rsidRPr="00FA5F95">
        <w:rPr>
          <w:rFonts w:eastAsia="Times New Roman" w:cs="Times New Roman"/>
          <w:szCs w:val="24"/>
        </w:rPr>
        <w:t xml:space="preserve"> </w:t>
      </w:r>
      <w:r>
        <w:rPr>
          <w:rFonts w:eastAsia="Times New Roman" w:cs="Times New Roman"/>
          <w:szCs w:val="24"/>
        </w:rPr>
        <w:t xml:space="preserve">ούτε </w:t>
      </w:r>
      <w:r w:rsidRPr="00FA5F95">
        <w:rPr>
          <w:rFonts w:eastAsia="Times New Roman" w:cs="Times New Roman"/>
          <w:szCs w:val="24"/>
        </w:rPr>
        <w:t xml:space="preserve">το </w:t>
      </w:r>
      <w:r w:rsidRPr="00FA5F95">
        <w:rPr>
          <w:rFonts w:eastAsia="Times New Roman" w:cs="Times New Roman"/>
          <w:szCs w:val="24"/>
        </w:rPr>
        <w:lastRenderedPageBreak/>
        <w:t xml:space="preserve">Συμβούλιο </w:t>
      </w:r>
      <w:r>
        <w:rPr>
          <w:rFonts w:eastAsia="Times New Roman" w:cs="Times New Roman"/>
          <w:szCs w:val="24"/>
        </w:rPr>
        <w:t xml:space="preserve">της </w:t>
      </w:r>
      <w:r w:rsidRPr="00FA5F95">
        <w:rPr>
          <w:rFonts w:eastAsia="Times New Roman" w:cs="Times New Roman"/>
          <w:szCs w:val="24"/>
        </w:rPr>
        <w:t>Επικρατείας ούτε το Ελεγκτικό Συνέδριο σε καμ</w:t>
      </w:r>
      <w:r>
        <w:rPr>
          <w:rFonts w:eastAsia="Times New Roman" w:cs="Times New Roman"/>
          <w:szCs w:val="24"/>
        </w:rPr>
        <w:t>μ</w:t>
      </w:r>
      <w:r w:rsidRPr="00FA5F95">
        <w:rPr>
          <w:rFonts w:eastAsia="Times New Roman" w:cs="Times New Roman"/>
          <w:szCs w:val="24"/>
        </w:rPr>
        <w:t xml:space="preserve">ία φάση </w:t>
      </w:r>
      <w:r>
        <w:rPr>
          <w:rFonts w:eastAsia="Times New Roman" w:cs="Times New Roman"/>
          <w:szCs w:val="24"/>
        </w:rPr>
        <w:t>–διότι τις πήρα τις</w:t>
      </w:r>
      <w:r>
        <w:rPr>
          <w:rFonts w:eastAsia="Times New Roman" w:cs="Times New Roman"/>
          <w:szCs w:val="24"/>
        </w:rPr>
        <w:t xml:space="preserve"> αποφάσεις, αφού δεν μου τις καταθέσατε- δεν λέει ότι εξέτασε τη </w:t>
      </w:r>
      <w:r w:rsidRPr="00FA5F95">
        <w:rPr>
          <w:rFonts w:eastAsia="Times New Roman" w:cs="Times New Roman"/>
          <w:szCs w:val="24"/>
        </w:rPr>
        <w:t xml:space="preserve">νομιμότητα της σύμβασης </w:t>
      </w:r>
      <w:r>
        <w:rPr>
          <w:rFonts w:eastAsia="Times New Roman" w:cs="Times New Roman"/>
          <w:szCs w:val="24"/>
        </w:rPr>
        <w:t xml:space="preserve">και τη νομιμότητα της διαδικασίας. </w:t>
      </w:r>
      <w:r w:rsidRPr="00FA5F95">
        <w:rPr>
          <w:rFonts w:eastAsia="Times New Roman" w:cs="Times New Roman"/>
          <w:szCs w:val="24"/>
        </w:rPr>
        <w:t xml:space="preserve">Εξέτασε κάποιες ενστάσεις αντιπάλων της εταιρείας </w:t>
      </w:r>
      <w:r>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GVCW</w:t>
      </w:r>
      <w:r>
        <w:rPr>
          <w:rFonts w:eastAsia="Times New Roman" w:cs="Times New Roman"/>
          <w:szCs w:val="24"/>
        </w:rPr>
        <w:t>»</w:t>
      </w:r>
      <w:r w:rsidRPr="00FA5F95">
        <w:rPr>
          <w:rFonts w:eastAsia="Times New Roman" w:cs="Times New Roman"/>
          <w:szCs w:val="24"/>
        </w:rPr>
        <w:t xml:space="preserve">. </w:t>
      </w:r>
    </w:p>
    <w:p w14:paraId="5CAF44A5"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Κύριε Υπουργέ, θα δώσω το εξής έγγραφο μόνο σε εσάς, για να μην αμφισ</w:t>
      </w:r>
      <w:r>
        <w:rPr>
          <w:rFonts w:eastAsia="Times New Roman" w:cs="Times New Roman"/>
          <w:szCs w:val="24"/>
        </w:rPr>
        <w:t xml:space="preserve">βητήσετε ότι πίσω από το έργο είναι η </w:t>
      </w:r>
      <w:r>
        <w:rPr>
          <w:rFonts w:eastAsia="Times New Roman" w:cs="Times New Roman"/>
          <w:szCs w:val="24"/>
        </w:rPr>
        <w:t>«</w:t>
      </w:r>
      <w:r>
        <w:rPr>
          <w:rFonts w:eastAsia="Times New Roman" w:cs="Times New Roman"/>
          <w:szCs w:val="24"/>
          <w:lang w:val="en-US"/>
        </w:rPr>
        <w:t>VFS</w:t>
      </w:r>
      <w:r>
        <w:rPr>
          <w:rFonts w:eastAsia="Times New Roman" w:cs="Times New Roman"/>
          <w:szCs w:val="24"/>
        </w:rPr>
        <w:t>»</w:t>
      </w:r>
      <w:r>
        <w:rPr>
          <w:rFonts w:eastAsia="Times New Roman" w:cs="Times New Roman"/>
          <w:szCs w:val="24"/>
        </w:rPr>
        <w:t>. Πρόκειται για απόρρητο έγγραφο, το οποίο ήρθε χθ</w:t>
      </w:r>
      <w:r>
        <w:rPr>
          <w:rFonts w:eastAsia="Times New Roman" w:cs="Times New Roman"/>
          <w:szCs w:val="24"/>
        </w:rPr>
        <w:t>ε</w:t>
      </w:r>
      <w:r>
        <w:rPr>
          <w:rFonts w:eastAsia="Times New Roman" w:cs="Times New Roman"/>
          <w:szCs w:val="24"/>
        </w:rPr>
        <w:t>ς στο γραφείο σας, με αριθμό πρωτοκόλλου 440. Δεν το καταθέτω στη Βουλή</w:t>
      </w:r>
      <w:r w:rsidRPr="00DD4B37">
        <w:rPr>
          <w:rFonts w:eastAsia="Times New Roman" w:cs="Times New Roman"/>
          <w:szCs w:val="24"/>
        </w:rPr>
        <w:t>,</w:t>
      </w:r>
      <w:r>
        <w:rPr>
          <w:rFonts w:eastAsia="Times New Roman" w:cs="Times New Roman"/>
          <w:szCs w:val="24"/>
        </w:rPr>
        <w:t xml:space="preserve"> γιατί είναι απόρρητο. </w:t>
      </w:r>
    </w:p>
    <w:p w14:paraId="5CAF44A6"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 xml:space="preserve">Έχετε απόρρητα; </w:t>
      </w:r>
    </w:p>
    <w:p w14:paraId="5CAF44A7" w14:textId="77777777" w:rsidR="00A15929" w:rsidRDefault="00D001CD">
      <w:pPr>
        <w:tabs>
          <w:tab w:val="left" w:pos="6168"/>
        </w:tabs>
        <w:spacing w:line="600" w:lineRule="auto"/>
        <w:ind w:firstLine="720"/>
        <w:jc w:val="both"/>
        <w:rPr>
          <w:rFonts w:eastAsia="Times New Roman" w:cs="Times New Roman"/>
          <w:szCs w:val="24"/>
        </w:rPr>
      </w:pPr>
      <w:r w:rsidRPr="00A70566">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Ναι, τα έχω όλα. </w:t>
      </w:r>
    </w:p>
    <w:p w14:paraId="5CAF44A8"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για εσάς έχω, κύριε Αμανατίδη. </w:t>
      </w:r>
    </w:p>
    <w:p w14:paraId="5CAF44A9"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Τι έχετε για εμένα;</w:t>
      </w:r>
    </w:p>
    <w:p w14:paraId="5CAF44AA" w14:textId="77777777" w:rsidR="00A15929" w:rsidRDefault="00D001CD">
      <w:pPr>
        <w:tabs>
          <w:tab w:val="left" w:pos="6168"/>
        </w:tabs>
        <w:spacing w:line="600" w:lineRule="auto"/>
        <w:ind w:firstLine="720"/>
        <w:jc w:val="both"/>
        <w:rPr>
          <w:rFonts w:eastAsia="Times New Roman" w:cs="Times New Roman"/>
          <w:szCs w:val="24"/>
        </w:rPr>
      </w:pPr>
      <w:r w:rsidRPr="00A70566">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Έχω όλα τα στοιχεία για τις βίζες στη Ρωσία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Θα τα δώσω όλα. </w:t>
      </w:r>
    </w:p>
    <w:p w14:paraId="5CAF44AB"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Την</w:t>
      </w:r>
      <w:r w:rsidRPr="00164411">
        <w:rPr>
          <w:rFonts w:eastAsia="Times New Roman" w:cs="Times New Roman"/>
          <w:szCs w:val="24"/>
        </w:rPr>
        <w:t xml:space="preserve"> </w:t>
      </w:r>
      <w:r w:rsidRPr="00164411">
        <w:rPr>
          <w:rFonts w:eastAsia="Times New Roman" w:cs="Times New Roman"/>
          <w:szCs w:val="24"/>
        </w:rPr>
        <w:t>«</w:t>
      </w:r>
      <w:r w:rsidRPr="00FA5F95">
        <w:rPr>
          <w:rFonts w:eastAsia="Times New Roman" w:cs="Times New Roman"/>
          <w:szCs w:val="24"/>
          <w:lang w:val="en-US"/>
        </w:rPr>
        <w:t>VFS</w:t>
      </w:r>
      <w:r w:rsidRPr="00164411">
        <w:rPr>
          <w:rFonts w:eastAsia="Times New Roman" w:cs="Times New Roman"/>
          <w:szCs w:val="24"/>
        </w:rPr>
        <w:t xml:space="preserve"> </w:t>
      </w:r>
      <w:r w:rsidRPr="00FA5F95">
        <w:rPr>
          <w:rFonts w:eastAsia="Times New Roman" w:cs="Times New Roman"/>
          <w:szCs w:val="24"/>
          <w:lang w:val="en-US"/>
        </w:rPr>
        <w:t>GLOBAL</w:t>
      </w:r>
      <w:r w:rsidRPr="00164411">
        <w:rPr>
          <w:rFonts w:eastAsia="Times New Roman" w:cs="Times New Roman"/>
          <w:szCs w:val="24"/>
        </w:rPr>
        <w:t>»</w:t>
      </w:r>
      <w:r w:rsidRPr="00164411">
        <w:rPr>
          <w:rFonts w:eastAsia="Times New Roman" w:cs="Times New Roman"/>
          <w:szCs w:val="24"/>
        </w:rPr>
        <w:t xml:space="preserve"> </w:t>
      </w:r>
      <w:r>
        <w:rPr>
          <w:rFonts w:eastAsia="Times New Roman" w:cs="Times New Roman"/>
          <w:szCs w:val="24"/>
        </w:rPr>
        <w:t>διαδέχθηκε</w:t>
      </w:r>
      <w:r w:rsidRPr="00164411">
        <w:rPr>
          <w:rFonts w:eastAsia="Times New Roman" w:cs="Times New Roman"/>
          <w:szCs w:val="24"/>
        </w:rPr>
        <w:t xml:space="preserve"> </w:t>
      </w:r>
      <w:r>
        <w:rPr>
          <w:rFonts w:eastAsia="Times New Roman" w:cs="Times New Roman"/>
          <w:szCs w:val="24"/>
        </w:rPr>
        <w:t>η</w:t>
      </w:r>
      <w:r w:rsidRPr="00164411">
        <w:rPr>
          <w:rFonts w:eastAsia="Times New Roman" w:cs="Times New Roman"/>
          <w:szCs w:val="24"/>
        </w:rPr>
        <w:t xml:space="preserve"> </w:t>
      </w:r>
      <w:r w:rsidRPr="00164411">
        <w:rPr>
          <w:rFonts w:eastAsia="Times New Roman" w:cs="Times New Roman"/>
          <w:szCs w:val="24"/>
        </w:rPr>
        <w:t>«</w:t>
      </w:r>
      <w:r w:rsidRPr="00A86CFB">
        <w:rPr>
          <w:rFonts w:eastAsia="Times New Roman" w:cs="Times New Roman"/>
          <w:szCs w:val="24"/>
          <w:lang w:val="en-US"/>
        </w:rPr>
        <w:t>G</w:t>
      </w:r>
      <w:r w:rsidRPr="00A86CFB">
        <w:rPr>
          <w:rFonts w:eastAsia="Times New Roman" w:cs="Times New Roman"/>
          <w:szCs w:val="24"/>
          <w:lang w:val="en-US"/>
        </w:rPr>
        <w:t>lobal</w:t>
      </w:r>
      <w:r w:rsidRPr="00164411">
        <w:rPr>
          <w:rFonts w:eastAsia="Times New Roman" w:cs="Times New Roman"/>
          <w:szCs w:val="24"/>
        </w:rPr>
        <w:t xml:space="preserve"> </w:t>
      </w:r>
      <w:r w:rsidRPr="00A86CFB">
        <w:rPr>
          <w:rFonts w:eastAsia="Times New Roman" w:cs="Times New Roman"/>
          <w:szCs w:val="24"/>
          <w:lang w:val="en-US"/>
        </w:rPr>
        <w:t>V</w:t>
      </w:r>
      <w:r w:rsidRPr="00A86CFB">
        <w:rPr>
          <w:rFonts w:eastAsia="Times New Roman" w:cs="Times New Roman"/>
          <w:szCs w:val="24"/>
          <w:lang w:val="en-US"/>
        </w:rPr>
        <w:t>isa</w:t>
      </w:r>
      <w:r w:rsidRPr="00164411">
        <w:rPr>
          <w:rFonts w:eastAsia="Times New Roman" w:cs="Times New Roman"/>
          <w:szCs w:val="24"/>
        </w:rPr>
        <w:t xml:space="preserve"> </w:t>
      </w:r>
      <w:r w:rsidRPr="00A86CFB">
        <w:rPr>
          <w:rFonts w:eastAsia="Times New Roman" w:cs="Times New Roman"/>
          <w:szCs w:val="24"/>
          <w:lang w:val="en-US"/>
        </w:rPr>
        <w:t>C</w:t>
      </w:r>
      <w:r w:rsidRPr="00A86CFB">
        <w:rPr>
          <w:rFonts w:eastAsia="Times New Roman" w:cs="Times New Roman"/>
          <w:szCs w:val="24"/>
          <w:lang w:val="en-US"/>
        </w:rPr>
        <w:t>enter</w:t>
      </w:r>
      <w:r w:rsidRPr="00164411">
        <w:rPr>
          <w:rFonts w:eastAsia="Times New Roman" w:cs="Times New Roman"/>
          <w:szCs w:val="24"/>
        </w:rPr>
        <w:t>»</w:t>
      </w:r>
      <w:r w:rsidRPr="00164411">
        <w:rPr>
          <w:rFonts w:eastAsia="Times New Roman" w:cs="Times New Roman"/>
          <w:szCs w:val="24"/>
        </w:rPr>
        <w:t xml:space="preserve">. </w:t>
      </w:r>
      <w:r>
        <w:rPr>
          <w:rFonts w:eastAsia="Times New Roman" w:cs="Times New Roman"/>
          <w:szCs w:val="24"/>
        </w:rPr>
        <w:t>Η επιλογή</w:t>
      </w:r>
      <w:r w:rsidRPr="006E4DB2">
        <w:rPr>
          <w:rFonts w:eastAsia="Times New Roman" w:cs="Times New Roman"/>
          <w:szCs w:val="24"/>
        </w:rPr>
        <w:t xml:space="preserve"> </w:t>
      </w:r>
      <w:r>
        <w:rPr>
          <w:rFonts w:eastAsia="Times New Roman" w:cs="Times New Roman"/>
          <w:szCs w:val="24"/>
        </w:rPr>
        <w:t xml:space="preserve">του νέου </w:t>
      </w:r>
      <w:proofErr w:type="spellStart"/>
      <w:r>
        <w:rPr>
          <w:rFonts w:eastAsia="Times New Roman" w:cs="Times New Roman"/>
          <w:szCs w:val="24"/>
        </w:rPr>
        <w:t>παρόχου</w:t>
      </w:r>
      <w:proofErr w:type="spellEnd"/>
      <w:r>
        <w:rPr>
          <w:rFonts w:eastAsia="Times New Roman" w:cs="Times New Roman"/>
          <w:szCs w:val="24"/>
        </w:rPr>
        <w:t xml:space="preserve"> να συνεργαστεί με τον προηγούμενο </w:t>
      </w:r>
      <w:proofErr w:type="spellStart"/>
      <w:r>
        <w:rPr>
          <w:rFonts w:eastAsia="Times New Roman" w:cs="Times New Roman"/>
          <w:szCs w:val="24"/>
        </w:rPr>
        <w:t>πάροχο</w:t>
      </w:r>
      <w:proofErr w:type="spellEnd"/>
      <w:r>
        <w:rPr>
          <w:rFonts w:eastAsia="Times New Roman" w:cs="Times New Roman"/>
          <w:szCs w:val="24"/>
        </w:rPr>
        <w:t xml:space="preserve"> ως υπεργολάβο </w:t>
      </w:r>
      <w:r>
        <w:rPr>
          <w:rFonts w:eastAsia="Times New Roman" w:cs="Times New Roman"/>
          <w:szCs w:val="24"/>
        </w:rPr>
        <w:t xml:space="preserve">που </w:t>
      </w:r>
      <w:r>
        <w:rPr>
          <w:rFonts w:eastAsia="Times New Roman" w:cs="Times New Roman"/>
          <w:szCs w:val="24"/>
        </w:rPr>
        <w:t xml:space="preserve">οδήγησε στην ομαλή μετάβαση από τον έναν στον άλλον. </w:t>
      </w:r>
    </w:p>
    <w:p w14:paraId="5CAF44AC" w14:textId="77777777" w:rsidR="00A15929" w:rsidRDefault="00D001CD">
      <w:pPr>
        <w:tabs>
          <w:tab w:val="left" w:pos="6168"/>
        </w:tabs>
        <w:spacing w:line="600" w:lineRule="auto"/>
        <w:ind w:firstLine="720"/>
        <w:jc w:val="both"/>
        <w:rPr>
          <w:rFonts w:eastAsia="Times New Roman" w:cs="Times New Roman"/>
          <w:szCs w:val="24"/>
        </w:rPr>
      </w:pPr>
      <w:r w:rsidRPr="00FA5F95">
        <w:rPr>
          <w:rFonts w:eastAsia="Times New Roman" w:cs="Times New Roman"/>
          <w:szCs w:val="24"/>
        </w:rPr>
        <w:lastRenderedPageBreak/>
        <w:t>Εδώ</w:t>
      </w:r>
      <w:r>
        <w:rPr>
          <w:rFonts w:eastAsia="Times New Roman" w:cs="Times New Roman"/>
          <w:szCs w:val="24"/>
        </w:rPr>
        <w:t>,</w:t>
      </w:r>
      <w:r w:rsidRPr="00FA5F95">
        <w:rPr>
          <w:rFonts w:eastAsia="Times New Roman" w:cs="Times New Roman"/>
          <w:szCs w:val="24"/>
        </w:rPr>
        <w:t xml:space="preserve"> φαίνεται ξεκάθαρα από το απόρρητο</w:t>
      </w:r>
      <w:r>
        <w:rPr>
          <w:rFonts w:eastAsia="Times New Roman" w:cs="Times New Roman"/>
          <w:szCs w:val="24"/>
        </w:rPr>
        <w:t>, το</w:t>
      </w:r>
      <w:r w:rsidRPr="00FA5F95">
        <w:rPr>
          <w:rFonts w:eastAsia="Times New Roman" w:cs="Times New Roman"/>
          <w:szCs w:val="24"/>
        </w:rPr>
        <w:t xml:space="preserve"> οποίο </w:t>
      </w:r>
      <w:r>
        <w:rPr>
          <w:rFonts w:eastAsia="Times New Roman" w:cs="Times New Roman"/>
          <w:szCs w:val="24"/>
        </w:rPr>
        <w:t xml:space="preserve">θα δώσω </w:t>
      </w:r>
      <w:r w:rsidRPr="00FA5F95">
        <w:rPr>
          <w:rFonts w:eastAsia="Times New Roman" w:cs="Times New Roman"/>
          <w:szCs w:val="24"/>
        </w:rPr>
        <w:t>μόνο στον Υπουργό</w:t>
      </w:r>
      <w:r>
        <w:rPr>
          <w:rFonts w:eastAsia="Times New Roman" w:cs="Times New Roman"/>
          <w:szCs w:val="24"/>
        </w:rPr>
        <w:t xml:space="preserve">, ότι η </w:t>
      </w:r>
      <w:r>
        <w:rPr>
          <w:rFonts w:eastAsia="Times New Roman" w:cs="Times New Roman"/>
          <w:szCs w:val="24"/>
        </w:rPr>
        <w:t>«</w:t>
      </w:r>
      <w:r>
        <w:rPr>
          <w:rFonts w:eastAsia="Times New Roman" w:cs="Times New Roman"/>
          <w:szCs w:val="24"/>
          <w:lang w:val="en-US"/>
        </w:rPr>
        <w:t>GVCW</w:t>
      </w:r>
      <w:r>
        <w:rPr>
          <w:rFonts w:eastAsia="Times New Roman" w:cs="Times New Roman"/>
          <w:szCs w:val="24"/>
        </w:rPr>
        <w:t>»</w:t>
      </w:r>
      <w:r w:rsidRPr="00FA5F95">
        <w:rPr>
          <w:rFonts w:eastAsia="Times New Roman" w:cs="Times New Roman"/>
          <w:szCs w:val="24"/>
        </w:rPr>
        <w:t xml:space="preserve"> </w:t>
      </w:r>
      <w:r>
        <w:rPr>
          <w:rFonts w:eastAsia="Times New Roman" w:cs="Times New Roman"/>
          <w:szCs w:val="24"/>
        </w:rPr>
        <w:t>είναι η εταιρεία η οποία συνεχίζει να εκτελεί το έργο</w:t>
      </w:r>
      <w:r>
        <w:rPr>
          <w:rFonts w:eastAsia="Times New Roman" w:cs="Times New Roman"/>
          <w:szCs w:val="24"/>
        </w:rPr>
        <w:t xml:space="preserve"> και η οποία δεν υπάρχει πουθενά στη διάρκεια της προκήρυξης του διαγωνισμού και της ανάθεσης. Εκεί που υπάρχει μόνο είναι στα έγγραφα των συμβάσεων πιθανώς</w:t>
      </w:r>
      <w:r w:rsidRPr="006E4DB2">
        <w:rPr>
          <w:rFonts w:eastAsia="Times New Roman" w:cs="Times New Roman"/>
          <w:szCs w:val="24"/>
        </w:rPr>
        <w:t>,</w:t>
      </w:r>
      <w:r>
        <w:rPr>
          <w:rFonts w:eastAsia="Times New Roman" w:cs="Times New Roman"/>
          <w:szCs w:val="24"/>
        </w:rPr>
        <w:t xml:space="preserve"> τα οποία δεν καταθέτει στη Βουλή ο κύριος Υπουργός. Πιθανώς, θα υπάρχει στα πρόσθετα έγγραφα ενημέ</w:t>
      </w:r>
      <w:r>
        <w:rPr>
          <w:rFonts w:eastAsia="Times New Roman" w:cs="Times New Roman"/>
          <w:szCs w:val="24"/>
        </w:rPr>
        <w:t xml:space="preserve">ρωσης του Υπουργείου Εξωτερικών, τα οποία αρνείται ο κύριος Υπουργός ότι αυτά υπάρχουν ως έγγραφα και γι’ αυτό δεν τα καταθέτει. </w:t>
      </w:r>
    </w:p>
    <w:p w14:paraId="5CAF44AD"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ήθελα να καταθέσω ακόμη άλλα δύο έγγραφα: Τα στατιστικά 2014-2018 στα οποία φαίνονται ξεκάθαρα </w:t>
      </w:r>
      <w:r w:rsidRPr="00FA5F95">
        <w:rPr>
          <w:rFonts w:eastAsia="Times New Roman" w:cs="Times New Roman"/>
          <w:szCs w:val="24"/>
        </w:rPr>
        <w:t xml:space="preserve">οι είσοδοι και οι </w:t>
      </w:r>
      <w:r>
        <w:rPr>
          <w:rFonts w:eastAsia="Times New Roman" w:cs="Times New Roman"/>
          <w:szCs w:val="24"/>
        </w:rPr>
        <w:t xml:space="preserve">βίζες από </w:t>
      </w:r>
      <w:r>
        <w:rPr>
          <w:rFonts w:eastAsia="Times New Roman" w:cs="Times New Roman"/>
          <w:szCs w:val="24"/>
        </w:rPr>
        <w:t>τη</w:t>
      </w:r>
      <w:r w:rsidRPr="00FA5F95">
        <w:rPr>
          <w:rFonts w:eastAsia="Times New Roman" w:cs="Times New Roman"/>
          <w:szCs w:val="24"/>
        </w:rPr>
        <w:t xml:space="preserve"> Ρωσία και την Ουκρανία</w:t>
      </w:r>
      <w:r>
        <w:rPr>
          <w:rFonts w:eastAsia="Times New Roman" w:cs="Times New Roman"/>
          <w:szCs w:val="24"/>
        </w:rPr>
        <w:t xml:space="preserve">, </w:t>
      </w:r>
      <w:r w:rsidRPr="00FA5F95">
        <w:rPr>
          <w:rFonts w:eastAsia="Times New Roman" w:cs="Times New Roman"/>
          <w:szCs w:val="24"/>
        </w:rPr>
        <w:t xml:space="preserve">που δείχνουν το μέγεθος της </w:t>
      </w:r>
      <w:r>
        <w:rPr>
          <w:rFonts w:eastAsia="Times New Roman" w:cs="Times New Roman"/>
          <w:szCs w:val="24"/>
        </w:rPr>
        <w:t>σ</w:t>
      </w:r>
      <w:r w:rsidRPr="00FA5F95">
        <w:rPr>
          <w:rFonts w:eastAsia="Times New Roman" w:cs="Times New Roman"/>
          <w:szCs w:val="24"/>
        </w:rPr>
        <w:t>ύμβασης</w:t>
      </w:r>
      <w:r>
        <w:rPr>
          <w:rFonts w:eastAsia="Times New Roman" w:cs="Times New Roman"/>
          <w:szCs w:val="24"/>
        </w:rPr>
        <w:t>.</w:t>
      </w:r>
    </w:p>
    <w:p w14:paraId="5CAF44AE"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Θα κ</w:t>
      </w:r>
      <w:r w:rsidRPr="00FA5F95">
        <w:rPr>
          <w:rFonts w:eastAsia="Times New Roman" w:cs="Times New Roman"/>
          <w:szCs w:val="24"/>
        </w:rPr>
        <w:t>αταθέ</w:t>
      </w:r>
      <w:r>
        <w:rPr>
          <w:rFonts w:eastAsia="Times New Roman" w:cs="Times New Roman"/>
          <w:szCs w:val="24"/>
        </w:rPr>
        <w:t>σ</w:t>
      </w:r>
      <w:r w:rsidRPr="00FA5F95">
        <w:rPr>
          <w:rFonts w:eastAsia="Times New Roman" w:cs="Times New Roman"/>
          <w:szCs w:val="24"/>
        </w:rPr>
        <w:t>ω</w:t>
      </w:r>
      <w:r>
        <w:rPr>
          <w:rFonts w:eastAsia="Times New Roman" w:cs="Times New Roman"/>
          <w:szCs w:val="24"/>
        </w:rPr>
        <w:t>,</w:t>
      </w:r>
      <w:r w:rsidRPr="00FA5F95">
        <w:rPr>
          <w:rFonts w:eastAsia="Times New Roman" w:cs="Times New Roman"/>
          <w:szCs w:val="24"/>
        </w:rPr>
        <w:t xml:space="preserve"> </w:t>
      </w:r>
      <w:r>
        <w:rPr>
          <w:rFonts w:eastAsia="Times New Roman" w:cs="Times New Roman"/>
          <w:szCs w:val="24"/>
        </w:rPr>
        <w:t>επίσης,</w:t>
      </w:r>
      <w:r w:rsidRPr="00FA5F95">
        <w:rPr>
          <w:rFonts w:eastAsia="Times New Roman" w:cs="Times New Roman"/>
          <w:szCs w:val="24"/>
        </w:rPr>
        <w:t xml:space="preserve"> ότι για δι</w:t>
      </w:r>
      <w:r>
        <w:rPr>
          <w:rFonts w:eastAsia="Times New Roman" w:cs="Times New Roman"/>
          <w:szCs w:val="24"/>
        </w:rPr>
        <w:t>αφημιστική προβολή προβλέπεται</w:t>
      </w:r>
      <w:r w:rsidRPr="0008658B">
        <w:rPr>
          <w:rFonts w:eastAsia="Times New Roman" w:cs="Times New Roman"/>
          <w:szCs w:val="24"/>
        </w:rPr>
        <w:t>,</w:t>
      </w:r>
      <w:r>
        <w:rPr>
          <w:rFonts w:eastAsia="Times New Roman" w:cs="Times New Roman"/>
          <w:szCs w:val="24"/>
        </w:rPr>
        <w:t xml:space="preserve"> π</w:t>
      </w:r>
      <w:r w:rsidRPr="00FA5F95">
        <w:rPr>
          <w:rFonts w:eastAsia="Times New Roman" w:cs="Times New Roman"/>
          <w:szCs w:val="24"/>
        </w:rPr>
        <w:t>έ</w:t>
      </w:r>
      <w:r>
        <w:rPr>
          <w:rFonts w:eastAsia="Times New Roman" w:cs="Times New Roman"/>
          <w:szCs w:val="24"/>
        </w:rPr>
        <w:t>ραν όλων των άλλων</w:t>
      </w:r>
      <w:r w:rsidRPr="0008658B">
        <w:rPr>
          <w:rFonts w:eastAsia="Times New Roman" w:cs="Times New Roman"/>
          <w:szCs w:val="24"/>
        </w:rPr>
        <w:t>,</w:t>
      </w:r>
      <w:r>
        <w:rPr>
          <w:rFonts w:eastAsia="Times New Roman" w:cs="Times New Roman"/>
          <w:szCs w:val="24"/>
        </w:rPr>
        <w:t xml:space="preserve"> να επιστρέφει</w:t>
      </w:r>
      <w:r w:rsidRPr="00FA5F95">
        <w:rPr>
          <w:rFonts w:eastAsia="Times New Roman" w:cs="Times New Roman"/>
          <w:szCs w:val="24"/>
        </w:rPr>
        <w:t xml:space="preserve"> ποσοστό από τις εταιρείες αυτές προς το ελληνικό δημόσιο</w:t>
      </w:r>
      <w:r>
        <w:rPr>
          <w:rFonts w:eastAsia="Times New Roman" w:cs="Times New Roman"/>
          <w:szCs w:val="24"/>
        </w:rPr>
        <w:t>.</w:t>
      </w:r>
      <w:r w:rsidRPr="00FA5F95">
        <w:rPr>
          <w:rFonts w:eastAsia="Times New Roman" w:cs="Times New Roman"/>
          <w:szCs w:val="24"/>
        </w:rPr>
        <w:t xml:space="preserve"> Εάν </w:t>
      </w:r>
      <w:r>
        <w:rPr>
          <w:rFonts w:eastAsia="Times New Roman" w:cs="Times New Roman"/>
          <w:szCs w:val="24"/>
        </w:rPr>
        <w:t xml:space="preserve">μπει </w:t>
      </w:r>
      <w:r w:rsidRPr="00FA5F95">
        <w:rPr>
          <w:rFonts w:eastAsia="Times New Roman" w:cs="Times New Roman"/>
          <w:szCs w:val="24"/>
        </w:rPr>
        <w:t>κ</w:t>
      </w:r>
      <w:r>
        <w:rPr>
          <w:rFonts w:eastAsia="Times New Roman" w:cs="Times New Roman"/>
          <w:szCs w:val="24"/>
        </w:rPr>
        <w:t>άποιο</w:t>
      </w:r>
      <w:r w:rsidRPr="00FA5F95">
        <w:rPr>
          <w:rFonts w:eastAsia="Times New Roman" w:cs="Times New Roman"/>
          <w:szCs w:val="24"/>
        </w:rPr>
        <w:t xml:space="preserve">ς </w:t>
      </w:r>
      <w:r>
        <w:rPr>
          <w:rFonts w:eastAsia="Times New Roman" w:cs="Times New Roman"/>
          <w:szCs w:val="24"/>
        </w:rPr>
        <w:t xml:space="preserve">στη </w:t>
      </w:r>
      <w:r>
        <w:rPr>
          <w:rFonts w:eastAsia="Times New Roman" w:cs="Times New Roman"/>
          <w:szCs w:val="24"/>
        </w:rPr>
        <w:t>«</w:t>
      </w:r>
      <w:r>
        <w:rPr>
          <w:rFonts w:eastAsia="Times New Roman" w:cs="Times New Roman"/>
          <w:szCs w:val="24"/>
          <w:lang w:val="en-US"/>
        </w:rPr>
        <w:t>VFS</w:t>
      </w:r>
      <w:r>
        <w:rPr>
          <w:rFonts w:eastAsia="Times New Roman" w:cs="Times New Roman"/>
          <w:szCs w:val="24"/>
        </w:rPr>
        <w:t>»</w:t>
      </w:r>
      <w:r>
        <w:rPr>
          <w:rFonts w:eastAsia="Times New Roman" w:cs="Times New Roman"/>
          <w:szCs w:val="24"/>
        </w:rPr>
        <w:t xml:space="preserve"> σήμερα </w:t>
      </w:r>
      <w:r>
        <w:rPr>
          <w:rFonts w:eastAsia="Times New Roman" w:cs="Times New Roman"/>
          <w:szCs w:val="24"/>
        </w:rPr>
        <w:t xml:space="preserve">ή στη </w:t>
      </w:r>
      <w:r>
        <w:rPr>
          <w:rFonts w:eastAsia="Times New Roman" w:cs="Times New Roman"/>
          <w:szCs w:val="24"/>
        </w:rPr>
        <w:t>«</w:t>
      </w:r>
      <w:r>
        <w:rPr>
          <w:rFonts w:eastAsia="Times New Roman" w:cs="Times New Roman"/>
          <w:szCs w:val="24"/>
          <w:lang w:val="en-US"/>
        </w:rPr>
        <w:t>GVCW</w:t>
      </w:r>
      <w:r>
        <w:rPr>
          <w:rFonts w:eastAsia="Times New Roman" w:cs="Times New Roman"/>
          <w:szCs w:val="24"/>
        </w:rPr>
        <w:t>»</w:t>
      </w:r>
      <w:r w:rsidRPr="002A1040">
        <w:rPr>
          <w:rFonts w:eastAsia="Times New Roman" w:cs="Times New Roman"/>
          <w:szCs w:val="24"/>
        </w:rPr>
        <w:t xml:space="preserve"> </w:t>
      </w:r>
      <w:r>
        <w:rPr>
          <w:rFonts w:eastAsia="Times New Roman" w:cs="Times New Roman"/>
          <w:szCs w:val="24"/>
        </w:rPr>
        <w:t xml:space="preserve">στη Ρωσία θα δει </w:t>
      </w:r>
      <w:proofErr w:type="spellStart"/>
      <w:r>
        <w:rPr>
          <w:rFonts w:eastAsia="Times New Roman" w:cs="Times New Roman"/>
          <w:szCs w:val="24"/>
        </w:rPr>
        <w:t>μπάνερ</w:t>
      </w:r>
      <w:proofErr w:type="spellEnd"/>
      <w:r>
        <w:rPr>
          <w:rFonts w:eastAsia="Times New Roman" w:cs="Times New Roman"/>
          <w:szCs w:val="24"/>
        </w:rPr>
        <w:t xml:space="preserve"> από κάτω του Υπουργείου Τουρισμού. </w:t>
      </w:r>
    </w:p>
    <w:p w14:paraId="5CAF44AF"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ρωτάω το εξής. Πόσα λεφτά </w:t>
      </w:r>
      <w:r w:rsidRPr="00FA5F95">
        <w:rPr>
          <w:rFonts w:eastAsia="Times New Roman" w:cs="Times New Roman"/>
          <w:szCs w:val="24"/>
        </w:rPr>
        <w:t>δόθηκαν για την προβολή της Ελλάδας και με ποιο τρόπο για το έτος Ελλάδας-Ρωσίας από το Υπουργείο Τουρισμού</w:t>
      </w:r>
      <w:r>
        <w:rPr>
          <w:rFonts w:eastAsia="Times New Roman" w:cs="Times New Roman"/>
          <w:szCs w:val="24"/>
        </w:rPr>
        <w:t>,</w:t>
      </w:r>
      <w:r w:rsidRPr="00FA5F95">
        <w:rPr>
          <w:rFonts w:eastAsia="Times New Roman" w:cs="Times New Roman"/>
          <w:szCs w:val="24"/>
        </w:rPr>
        <w:t xml:space="preserve"> από το Υπουργείο Οικονομικών</w:t>
      </w:r>
      <w:r>
        <w:rPr>
          <w:rFonts w:eastAsia="Times New Roman" w:cs="Times New Roman"/>
          <w:szCs w:val="24"/>
        </w:rPr>
        <w:t xml:space="preserve"> και</w:t>
      </w:r>
      <w:r w:rsidRPr="00FA5F95">
        <w:rPr>
          <w:rFonts w:eastAsia="Times New Roman" w:cs="Times New Roman"/>
          <w:szCs w:val="24"/>
        </w:rPr>
        <w:t xml:space="preserve"> από το Υπου</w:t>
      </w:r>
      <w:r w:rsidRPr="00FA5F95">
        <w:rPr>
          <w:rFonts w:eastAsia="Times New Roman" w:cs="Times New Roman"/>
          <w:szCs w:val="24"/>
        </w:rPr>
        <w:t>ργείο Εξωτερικών</w:t>
      </w:r>
      <w:r>
        <w:rPr>
          <w:rFonts w:eastAsia="Times New Roman" w:cs="Times New Roman"/>
          <w:szCs w:val="24"/>
        </w:rPr>
        <w:t>;</w:t>
      </w:r>
      <w:r w:rsidRPr="00FA5F95">
        <w:rPr>
          <w:rFonts w:eastAsia="Times New Roman" w:cs="Times New Roman"/>
          <w:szCs w:val="24"/>
        </w:rPr>
        <w:t xml:space="preserve"> </w:t>
      </w:r>
      <w:r w:rsidRPr="00FA5F95">
        <w:rPr>
          <w:rFonts w:eastAsia="Times New Roman" w:cs="Times New Roman"/>
          <w:szCs w:val="24"/>
        </w:rPr>
        <w:lastRenderedPageBreak/>
        <w:t>Υπάρχουν αποδείξεις</w:t>
      </w:r>
      <w:r>
        <w:rPr>
          <w:rFonts w:eastAsia="Times New Roman" w:cs="Times New Roman"/>
          <w:szCs w:val="24"/>
        </w:rPr>
        <w:t>;</w:t>
      </w:r>
      <w:r w:rsidRPr="00FA5F95">
        <w:rPr>
          <w:rFonts w:eastAsia="Times New Roman" w:cs="Times New Roman"/>
          <w:szCs w:val="24"/>
        </w:rPr>
        <w:t xml:space="preserve"> </w:t>
      </w:r>
      <w:r>
        <w:rPr>
          <w:rFonts w:eastAsia="Times New Roman" w:cs="Times New Roman"/>
          <w:szCs w:val="24"/>
        </w:rPr>
        <w:t xml:space="preserve">Γιατί δεν τις κατέθεσε η κ. Κουντουρά </w:t>
      </w:r>
      <w:r w:rsidRPr="00FA5F95">
        <w:rPr>
          <w:rFonts w:eastAsia="Times New Roman" w:cs="Times New Roman"/>
          <w:szCs w:val="24"/>
        </w:rPr>
        <w:t>που καταθέσαμε στη Βουλή τις ερωτήσεις</w:t>
      </w:r>
      <w:r>
        <w:rPr>
          <w:rFonts w:eastAsia="Times New Roman" w:cs="Times New Roman"/>
          <w:szCs w:val="24"/>
        </w:rPr>
        <w:t>;</w:t>
      </w:r>
    </w:p>
    <w:p w14:paraId="5CAF44B0" w14:textId="77777777" w:rsidR="00A15929" w:rsidRDefault="00D001CD">
      <w:pPr>
        <w:tabs>
          <w:tab w:val="left" w:pos="6168"/>
        </w:tabs>
        <w:spacing w:line="600" w:lineRule="auto"/>
        <w:ind w:firstLine="720"/>
        <w:jc w:val="both"/>
        <w:rPr>
          <w:rFonts w:eastAsia="Times New Roman" w:cs="Times New Roman"/>
          <w:szCs w:val="24"/>
        </w:rPr>
      </w:pPr>
      <w:r w:rsidRPr="00FA5F95">
        <w:rPr>
          <w:rFonts w:eastAsia="Times New Roman" w:cs="Times New Roman"/>
          <w:szCs w:val="24"/>
        </w:rPr>
        <w:t>Κλείνω</w:t>
      </w:r>
      <w:r>
        <w:rPr>
          <w:rFonts w:eastAsia="Times New Roman" w:cs="Times New Roman"/>
          <w:szCs w:val="24"/>
        </w:rPr>
        <w:t>,</w:t>
      </w:r>
      <w:r w:rsidRPr="00FA5F95">
        <w:rPr>
          <w:rFonts w:eastAsia="Times New Roman" w:cs="Times New Roman"/>
          <w:szCs w:val="24"/>
        </w:rPr>
        <w:t xml:space="preserve"> λοιπόν</w:t>
      </w:r>
      <w:r>
        <w:rPr>
          <w:rFonts w:eastAsia="Times New Roman" w:cs="Times New Roman"/>
          <w:szCs w:val="24"/>
        </w:rPr>
        <w:t>,</w:t>
      </w:r>
      <w:r w:rsidRPr="00FA5F95">
        <w:rPr>
          <w:rFonts w:eastAsia="Times New Roman" w:cs="Times New Roman"/>
          <w:szCs w:val="24"/>
        </w:rPr>
        <w:t xml:space="preserve"> </w:t>
      </w:r>
      <w:r>
        <w:rPr>
          <w:rFonts w:eastAsia="Times New Roman" w:cs="Times New Roman"/>
          <w:szCs w:val="24"/>
        </w:rPr>
        <w:t xml:space="preserve">με το τι έγιναν οι συγκεκριμένοι διπλωμάτες. Ο μεν ένας, ο κ. Οικονόμου, ο οποίος έκανε τις ενστάσεις, τιμωρήθηκε στο ψυγείο. Ο κ. </w:t>
      </w:r>
      <w:proofErr w:type="spellStart"/>
      <w:r>
        <w:rPr>
          <w:rFonts w:eastAsia="Times New Roman" w:cs="Times New Roman"/>
          <w:szCs w:val="24"/>
        </w:rPr>
        <w:t>Σπινέλλης</w:t>
      </w:r>
      <w:proofErr w:type="spellEnd"/>
      <w:r>
        <w:rPr>
          <w:rFonts w:eastAsia="Times New Roman" w:cs="Times New Roman"/>
          <w:szCs w:val="24"/>
        </w:rPr>
        <w:t xml:space="preserve">, Πρόεδρος της Επιτροπής Διαγωνισμού, ενώ θα έπρεπε να συνταξιοδοτηθεί το 2014, παρέμεινε και μετατέθηκε ως Πρέσβης </w:t>
      </w:r>
      <w:r>
        <w:rPr>
          <w:rFonts w:eastAsia="Times New Roman" w:cs="Times New Roman"/>
          <w:szCs w:val="24"/>
        </w:rPr>
        <w:t xml:space="preserve">της Ελλάδος στην </w:t>
      </w:r>
      <w:r>
        <w:rPr>
          <w:rFonts w:eastAsia="Times New Roman" w:cs="Times New Roman"/>
          <w:szCs w:val="24"/>
          <w:lang w:val="en-US"/>
        </w:rPr>
        <w:t>UNESCO</w:t>
      </w:r>
      <w:r w:rsidRPr="002A1040">
        <w:rPr>
          <w:rFonts w:eastAsia="Times New Roman" w:cs="Times New Roman"/>
          <w:szCs w:val="24"/>
        </w:rPr>
        <w:t xml:space="preserve"> </w:t>
      </w:r>
      <w:r>
        <w:rPr>
          <w:rFonts w:eastAsia="Times New Roman" w:cs="Times New Roman"/>
          <w:szCs w:val="24"/>
        </w:rPr>
        <w:t>με τεράστιες απολαβές. Ο έτερος Πρέσβης που διαδέχθηκε ο κ. Καραμήτσος -</w:t>
      </w:r>
      <w:r>
        <w:rPr>
          <w:rFonts w:eastAsia="Times New Roman" w:cs="Times New Roman"/>
          <w:szCs w:val="24"/>
        </w:rPr>
        <w:t xml:space="preserve"> </w:t>
      </w:r>
      <w:proofErr w:type="spellStart"/>
      <w:r>
        <w:rPr>
          <w:rFonts w:eastAsia="Times New Roman" w:cs="Times New Roman"/>
          <w:szCs w:val="24"/>
        </w:rPr>
        <w:t>Τζιράς</w:t>
      </w:r>
      <w:proofErr w:type="spellEnd"/>
      <w:r>
        <w:rPr>
          <w:rFonts w:eastAsia="Times New Roman" w:cs="Times New Roman"/>
          <w:szCs w:val="24"/>
        </w:rPr>
        <w:t xml:space="preserve"> μετατέθηκε στο Λονδίνο από το 2016. Ο άλλος, ο τεχνικός υπάλληλος, ο οποίος αρρώσταινε συνέχεια στο ΚΑΤ, είναι τώρα στην Πρεσβεία του Τόκιο. </w:t>
      </w:r>
    </w:p>
    <w:p w14:paraId="5CAF44B1"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αυτά τα όργια, τα οποία έχουν γίνει στο Υπουργείο Εξωτερικών και αποδεικνύονται με εκθέσεις ακόμη και του Νομικού Συμβουλίου του Κράτους, τις οποίες ερωτάει ο Υπουργός και δεν αποδέχεται την απάντησή τους, αποτελούν το μεγαλύτερο σκάνδα</w:t>
      </w:r>
      <w:r>
        <w:rPr>
          <w:rFonts w:eastAsia="Times New Roman" w:cs="Times New Roman"/>
          <w:szCs w:val="24"/>
        </w:rPr>
        <w:t xml:space="preserve">λο, το οποίο έχουμε εξετάσει στη Βουλή τον τελευταίο καιρό. </w:t>
      </w:r>
    </w:p>
    <w:p w14:paraId="5CAF44B2"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Ένα Σαββατοκύριακο ολόκληρο του </w:t>
      </w:r>
      <w:proofErr w:type="spellStart"/>
      <w:r>
        <w:rPr>
          <w:rFonts w:eastAsia="Times New Roman" w:cs="Times New Roman"/>
          <w:szCs w:val="24"/>
        </w:rPr>
        <w:t>Πετσίτη</w:t>
      </w:r>
      <w:proofErr w:type="spellEnd"/>
      <w:r>
        <w:rPr>
          <w:rFonts w:eastAsia="Times New Roman" w:cs="Times New Roman"/>
          <w:szCs w:val="24"/>
        </w:rPr>
        <w:t xml:space="preserve"> και του </w:t>
      </w:r>
      <w:proofErr w:type="spellStart"/>
      <w:r w:rsidRPr="00B35DE9">
        <w:rPr>
          <w:rFonts w:eastAsia="Times New Roman" w:cs="Times New Roman"/>
          <w:szCs w:val="24"/>
        </w:rPr>
        <w:t>Φούση</w:t>
      </w:r>
      <w:proofErr w:type="spellEnd"/>
      <w:r>
        <w:rPr>
          <w:rFonts w:eastAsia="Times New Roman" w:cs="Times New Roman"/>
          <w:szCs w:val="24"/>
        </w:rPr>
        <w:t xml:space="preserve"> –δεν το θυμάμαι καλά-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6E4DB2">
        <w:rPr>
          <w:rFonts w:eastAsia="Times New Roman" w:cs="Times New Roman"/>
          <w:szCs w:val="24"/>
        </w:rPr>
        <w:t xml:space="preserve"> </w:t>
      </w:r>
      <w:r>
        <w:rPr>
          <w:rFonts w:eastAsia="Times New Roman" w:cs="Times New Roman"/>
          <w:szCs w:val="24"/>
        </w:rPr>
        <w:t xml:space="preserve">είναι μια Μεγάλη Παρασκευή για τον Κοτζιά. </w:t>
      </w:r>
    </w:p>
    <w:p w14:paraId="5CAF44B3" w14:textId="77777777" w:rsidR="00A15929" w:rsidRDefault="00D001CD">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5CAF44B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w:t>
      </w:r>
      <w:r w:rsidRPr="00DD4B37">
        <w:rPr>
          <w:rFonts w:eastAsia="Times New Roman" w:cs="Times New Roman"/>
          <w:szCs w:val="24"/>
        </w:rPr>
        <w:t xml:space="preserve"> </w:t>
      </w:r>
      <w:r>
        <w:rPr>
          <w:rFonts w:eastAsia="Times New Roman" w:cs="Times New Roman"/>
          <w:szCs w:val="24"/>
        </w:rPr>
        <w:t xml:space="preserve">Παναγιώτης </w:t>
      </w:r>
      <w:r>
        <w:rPr>
          <w:rFonts w:eastAsia="Times New Roman" w:cs="Times New Roman"/>
          <w:szCs w:val="24"/>
        </w:rPr>
        <w:t>(Πάνος)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CAF44B5" w14:textId="77777777" w:rsidR="00A15929" w:rsidRDefault="00D001CD">
      <w:pPr>
        <w:tabs>
          <w:tab w:val="left" w:pos="6168"/>
        </w:tabs>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Για ορισμένα από τα χαρτιά αυτά που έδωσε ο</w:t>
      </w:r>
      <w:r>
        <w:rPr>
          <w:rFonts w:eastAsia="Times New Roman" w:cs="Times New Roman"/>
          <w:szCs w:val="24"/>
        </w:rPr>
        <w:t xml:space="preserve"> κύριος Πρόεδρος –δεν ξέρω αν μπορούν να χαρακτηριστούν κατάθεση εγγράφων- πρέπει να εξεταστεί εάν εμπίπτουν στις διατάξεις περί προσωπικών δεδομένων. Αυτή τη σημείωση κάνει το Προεδρείο. </w:t>
      </w:r>
    </w:p>
    <w:p w14:paraId="5CAF44B6"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Κύριε Πρόεδρε, τα έγγραφα πρέπει να μοιραστο</w:t>
      </w:r>
      <w:r>
        <w:rPr>
          <w:rFonts w:eastAsia="Times New Roman" w:cs="Times New Roman"/>
          <w:szCs w:val="24"/>
        </w:rPr>
        <w:t xml:space="preserve">ύν στη Βουλή. </w:t>
      </w:r>
    </w:p>
    <w:p w14:paraId="5CAF44B7" w14:textId="77777777" w:rsidR="00A15929" w:rsidRDefault="00D001CD">
      <w:pPr>
        <w:tabs>
          <w:tab w:val="left" w:pos="6168"/>
        </w:tabs>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Σας παρακαλώ, καθίστε κάτω. </w:t>
      </w:r>
    </w:p>
    <w:p w14:paraId="5CAF44B8" w14:textId="77777777" w:rsidR="00A15929" w:rsidRDefault="00D001CD">
      <w:pPr>
        <w:tabs>
          <w:tab w:val="left" w:pos="6168"/>
        </w:tabs>
        <w:spacing w:line="600" w:lineRule="auto"/>
        <w:ind w:firstLine="720"/>
        <w:jc w:val="both"/>
        <w:rPr>
          <w:rFonts w:eastAsia="Times New Roman" w:cs="Times New Roman"/>
          <w:szCs w:val="24"/>
        </w:rPr>
      </w:pPr>
      <w:r w:rsidRPr="00A70566">
        <w:rPr>
          <w:rFonts w:eastAsia="Times New Roman" w:cs="Times New Roman"/>
          <w:b/>
          <w:szCs w:val="24"/>
        </w:rPr>
        <w:t>ΠΑΝΟΣ ΚΑΜΜΕΝΟΣ:</w:t>
      </w:r>
      <w:r>
        <w:rPr>
          <w:rFonts w:eastAsia="Times New Roman" w:cs="Times New Roman"/>
          <w:b/>
          <w:szCs w:val="24"/>
        </w:rPr>
        <w:t xml:space="preserve"> </w:t>
      </w:r>
      <w:r>
        <w:rPr>
          <w:rFonts w:eastAsia="Times New Roman" w:cs="Times New Roman"/>
          <w:szCs w:val="24"/>
        </w:rPr>
        <w:t xml:space="preserve">Κύριε Πρόεδρε, τα καταθέτω στη Βουλή ως Βουλευτής. Παραιτούμαι κάθε ασυλίας. Δηλώνω, δε, αν χρειαστεί, ότι παραιτούμαι και του </w:t>
      </w:r>
      <w:r>
        <w:rPr>
          <w:rFonts w:eastAsia="Times New Roman" w:cs="Times New Roman"/>
          <w:szCs w:val="24"/>
        </w:rPr>
        <w:t xml:space="preserve">βουλευτικού </w:t>
      </w:r>
      <w:r>
        <w:rPr>
          <w:rFonts w:eastAsia="Times New Roman" w:cs="Times New Roman"/>
          <w:szCs w:val="24"/>
        </w:rPr>
        <w:t xml:space="preserve">αξιώματος. Επίσης, οποιαδήποτε ευθύνη επιφέρει η κατάθεση των εγγράφων την αναλαμβάνω προσωπικά. </w:t>
      </w:r>
    </w:p>
    <w:p w14:paraId="5CAF44B9" w14:textId="77777777" w:rsidR="00A15929" w:rsidRDefault="00D001CD">
      <w:pPr>
        <w:tabs>
          <w:tab w:val="left" w:pos="6168"/>
        </w:tabs>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Δεν με ακούσατε. </w:t>
      </w:r>
    </w:p>
    <w:p w14:paraId="5CAF44BA" w14:textId="77777777" w:rsidR="00A15929" w:rsidRDefault="00D001CD">
      <w:pPr>
        <w:tabs>
          <w:tab w:val="left" w:pos="6168"/>
        </w:tabs>
        <w:spacing w:line="600" w:lineRule="auto"/>
        <w:ind w:firstLine="720"/>
        <w:jc w:val="both"/>
        <w:rPr>
          <w:rFonts w:eastAsia="Times New Roman" w:cs="Times New Roman"/>
          <w:szCs w:val="24"/>
        </w:rPr>
      </w:pPr>
      <w:r w:rsidRPr="00A70566">
        <w:rPr>
          <w:rFonts w:eastAsia="Times New Roman" w:cs="Times New Roman"/>
          <w:b/>
          <w:szCs w:val="24"/>
        </w:rPr>
        <w:lastRenderedPageBreak/>
        <w:t>ΠΑΝΟΣ ΚΑΜΜΕΝΟΣ:</w:t>
      </w:r>
      <w:r>
        <w:rPr>
          <w:rFonts w:eastAsia="Times New Roman" w:cs="Times New Roman"/>
          <w:b/>
          <w:szCs w:val="24"/>
        </w:rPr>
        <w:t xml:space="preserve"> </w:t>
      </w:r>
      <w:r>
        <w:rPr>
          <w:rFonts w:eastAsia="Times New Roman" w:cs="Times New Roman"/>
          <w:szCs w:val="24"/>
        </w:rPr>
        <w:t>Παραιτούμαι κάθε ασυλίας! Να τα μοιράσετε τώρα στους Βουλευτές, αλλιώς θα τα κάνω φεϊγβολάν</w:t>
      </w:r>
      <w:r>
        <w:rPr>
          <w:rFonts w:eastAsia="Times New Roman" w:cs="Times New Roman"/>
          <w:szCs w:val="24"/>
        </w:rPr>
        <w:t xml:space="preserve"> εγώ ο ίδιος. </w:t>
      </w:r>
    </w:p>
    <w:p w14:paraId="5CAF44BB"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Ό,τι θέλετε, κάντε τα. </w:t>
      </w:r>
    </w:p>
    <w:p w14:paraId="5CAF44BC"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Εάν δεν τα καταθέσετε στη Βουλή…</w:t>
      </w:r>
    </w:p>
    <w:p w14:paraId="5CAF44BD"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Κύριε Πρόεδρε, με ακούτε; Με ακούτε;</w:t>
      </w:r>
      <w:r w:rsidRPr="00865CFC">
        <w:rPr>
          <w:rFonts w:eastAsia="Times New Roman" w:cs="Times New Roman"/>
          <w:szCs w:val="24"/>
        </w:rPr>
        <w:t xml:space="preserve"> </w:t>
      </w:r>
      <w:r>
        <w:rPr>
          <w:rFonts w:eastAsia="Times New Roman" w:cs="Times New Roman"/>
          <w:szCs w:val="24"/>
        </w:rPr>
        <w:t>Μα, δεν με ακούτε!</w:t>
      </w:r>
    </w:p>
    <w:p w14:paraId="5CAF44BE"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Να εξετάσετε τι; Ν</w:t>
      </w:r>
      <w:r>
        <w:rPr>
          <w:rFonts w:eastAsia="Times New Roman" w:cs="Times New Roman"/>
          <w:szCs w:val="24"/>
        </w:rPr>
        <w:t xml:space="preserve">α εξετάσετε εάν είναι απόρρητα ή όχι; </w:t>
      </w:r>
    </w:p>
    <w:p w14:paraId="5CAF44BF"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Μισό λεπτό. </w:t>
      </w:r>
    </w:p>
    <w:p w14:paraId="5CAF44C0"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Δεν το καταλαβαίνω αυτό. Εγώ τα καταθέτω αυτά.</w:t>
      </w:r>
    </w:p>
    <w:p w14:paraId="5CAF44C1"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Βεβαίως, εσείς τα καταθέτετε. </w:t>
      </w:r>
    </w:p>
    <w:p w14:paraId="5CAF44C2"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Αναλαμβάνω την ευθύνη.</w:t>
      </w:r>
    </w:p>
    <w:p w14:paraId="5CAF44C3"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(Γεώργιος Βαρεμένος):</w:t>
      </w:r>
      <w:r>
        <w:rPr>
          <w:rFonts w:eastAsia="Times New Roman" w:cs="Times New Roman"/>
          <w:szCs w:val="24"/>
        </w:rPr>
        <w:t xml:space="preserve"> Ναι. Λοιπόν, ακούστε να σας πω. Είστε παλαιός κοινοβουλευτικός…</w:t>
      </w:r>
    </w:p>
    <w:p w14:paraId="5CAF44C4"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Ποτέ δεν έχει γίνει αυτό. </w:t>
      </w:r>
    </w:p>
    <w:p w14:paraId="5CAF44C5"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Πριν από εσάς έχουν έρθει άλλοι και προσπάθησαν να κάνουν φεϊγβολάν απόρρητα. Πριν από εσάς και δεν είναι και μακριά σας.</w:t>
      </w:r>
    </w:p>
    <w:p w14:paraId="5CAF44C6"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Ποιο είναι το απόρρητο; Δεν είναι απόρρητο! Απόρρητο είναι αυτό; </w:t>
      </w:r>
    </w:p>
    <w:p w14:paraId="5CAF44C7"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Σας λέω, </w:t>
      </w:r>
      <w:r>
        <w:rPr>
          <w:rFonts w:eastAsia="Times New Roman" w:cs="Times New Roman"/>
          <w:szCs w:val="24"/>
        </w:rPr>
        <w:t xml:space="preserve">θα με ακούσετε. Καθίστε κάτω. </w:t>
      </w:r>
    </w:p>
    <w:p w14:paraId="5CAF44C8"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Ποιο είναι απόρρητο; Το </w:t>
      </w:r>
      <w:r>
        <w:rPr>
          <w:rFonts w:eastAsia="Times New Roman" w:cs="Times New Roman"/>
          <w:szCs w:val="24"/>
          <w:lang w:val="en-US"/>
        </w:rPr>
        <w:t>e</w:t>
      </w:r>
      <w:r w:rsidRPr="00523085">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είναι απόρρητο; </w:t>
      </w:r>
    </w:p>
    <w:p w14:paraId="5CAF44C9"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Καθίστε κάτω. Εγώ το είπα …</w:t>
      </w:r>
    </w:p>
    <w:p w14:paraId="5CAF44CA"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ΠΑΝΟΣ ΚΑΜΜΕΝΟΣ:</w:t>
      </w:r>
      <w:r>
        <w:rPr>
          <w:rFonts w:eastAsia="Times New Roman" w:cs="Times New Roman"/>
          <w:szCs w:val="24"/>
        </w:rPr>
        <w:t xml:space="preserve"> Αφήστε αυτά, κύριε Βαρεμένε. Αφήστε τα! Μην καλύπτετε τον κ. Κοτζιά. Θα πάτε σούμπιτοι</w:t>
      </w:r>
      <w:r w:rsidRPr="00016794">
        <w:rPr>
          <w:rFonts w:eastAsia="Times New Roman" w:cs="Times New Roman"/>
          <w:szCs w:val="24"/>
        </w:rPr>
        <w:t>.</w:t>
      </w:r>
    </w:p>
    <w:p w14:paraId="5CAF44CB"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xml:space="preserve">, εντάξει, τα είπατε. </w:t>
      </w:r>
    </w:p>
    <w:p w14:paraId="5CAF44CC"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Σταματήστε να καλύπτετε.</w:t>
      </w:r>
    </w:p>
    <w:p w14:paraId="5CAF44CD"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w:t>
      </w:r>
    </w:p>
    <w:p w14:paraId="5CAF44CE"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lastRenderedPageBreak/>
        <w:t>ΠΑΝΟΣ ΚΑΜΜΕΝΟΣ:</w:t>
      </w:r>
      <w:r>
        <w:rPr>
          <w:rFonts w:eastAsia="Times New Roman" w:cs="Times New Roman"/>
          <w:szCs w:val="24"/>
        </w:rPr>
        <w:t xml:space="preserve"> </w:t>
      </w:r>
      <w:r>
        <w:rPr>
          <w:rFonts w:eastAsia="Times New Roman" w:cs="Times New Roman"/>
          <w:szCs w:val="24"/>
        </w:rPr>
        <w:t xml:space="preserve">Σταματήστε! </w:t>
      </w:r>
    </w:p>
    <w:p w14:paraId="5CAF44CF"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Μα, δε</w:t>
      </w:r>
      <w:r>
        <w:rPr>
          <w:rFonts w:eastAsia="Times New Roman" w:cs="Times New Roman"/>
          <w:szCs w:val="24"/>
        </w:rPr>
        <w:t>ν</w:t>
      </w:r>
      <w:r>
        <w:rPr>
          <w:rFonts w:eastAsia="Times New Roman" w:cs="Times New Roman"/>
          <w:szCs w:val="24"/>
        </w:rPr>
        <w:t xml:space="preserve"> σέβεστε το Προεδρείο αυτή</w:t>
      </w:r>
      <w:r>
        <w:rPr>
          <w:rFonts w:eastAsia="Times New Roman" w:cs="Times New Roman"/>
          <w:szCs w:val="24"/>
        </w:rPr>
        <w:t>ν</w:t>
      </w:r>
      <w:r>
        <w:rPr>
          <w:rFonts w:eastAsia="Times New Roman" w:cs="Times New Roman"/>
          <w:szCs w:val="24"/>
        </w:rPr>
        <w:t xml:space="preserve"> τη στιγμή. </w:t>
      </w:r>
    </w:p>
    <w:p w14:paraId="5CAF44D0"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Τι δε</w:t>
      </w:r>
      <w:r>
        <w:rPr>
          <w:rFonts w:eastAsia="Times New Roman" w:cs="Times New Roman"/>
          <w:szCs w:val="24"/>
        </w:rPr>
        <w:t>ν</w:t>
      </w:r>
      <w:r>
        <w:rPr>
          <w:rFonts w:eastAsia="Times New Roman" w:cs="Times New Roman"/>
          <w:szCs w:val="24"/>
        </w:rPr>
        <w:t xml:space="preserve"> σέβομαι; </w:t>
      </w:r>
    </w:p>
    <w:p w14:paraId="5CAF44D1"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σέβεστε το Προεδρείο αυτή</w:t>
      </w:r>
      <w:r>
        <w:rPr>
          <w:rFonts w:eastAsia="Times New Roman" w:cs="Times New Roman"/>
          <w:szCs w:val="24"/>
        </w:rPr>
        <w:t>ν</w:t>
      </w:r>
      <w:r>
        <w:rPr>
          <w:rFonts w:eastAsia="Times New Roman" w:cs="Times New Roman"/>
          <w:szCs w:val="24"/>
        </w:rPr>
        <w:t xml:space="preserve"> τη στιγμή. </w:t>
      </w:r>
    </w:p>
    <w:p w14:paraId="5CAF44D2"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Τι να σεβαστώ; Να σεβαστώ την αλληλογρ</w:t>
      </w:r>
      <w:r>
        <w:rPr>
          <w:rFonts w:eastAsia="Times New Roman" w:cs="Times New Roman"/>
          <w:szCs w:val="24"/>
        </w:rPr>
        <w:t xml:space="preserve">αφία; </w:t>
      </w:r>
    </w:p>
    <w:p w14:paraId="5CAF44D3"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το σέβεστε το Προεδρείο. </w:t>
      </w:r>
    </w:p>
    <w:p w14:paraId="5CAF44D4"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Δεν καταθέτω δημόσιο έγγραφο. Την αλληλογραφία τη δική μου…</w:t>
      </w:r>
    </w:p>
    <w:p w14:paraId="5CAF44D5"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το σέβεστε! </w:t>
      </w:r>
    </w:p>
    <w:p w14:paraId="5CAF44D6"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b/>
          <w:szCs w:val="24"/>
        </w:rPr>
        <w:t>:</w:t>
      </w:r>
      <w:r>
        <w:rPr>
          <w:rFonts w:eastAsia="Times New Roman" w:cs="Times New Roman"/>
          <w:szCs w:val="24"/>
        </w:rPr>
        <w:t xml:space="preserve"> Δεν καταθέτω δημόσιο έγγραφο.</w:t>
      </w:r>
    </w:p>
    <w:p w14:paraId="5CAF44D7"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ώργιος Βαρεμένος):</w:t>
      </w:r>
      <w:r>
        <w:rPr>
          <w:rFonts w:eastAsia="Times New Roman" w:cs="Times New Roman"/>
          <w:szCs w:val="24"/>
        </w:rPr>
        <w:t xml:space="preserve"> Ωραία, εγώ έκανα μία διευκρίνιση. </w:t>
      </w:r>
    </w:p>
    <w:p w14:paraId="5CAF44D8"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Προϊόν κλοπής… </w:t>
      </w:r>
    </w:p>
    <w:p w14:paraId="5CAF44D9"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lastRenderedPageBreak/>
        <w:t>ΠΑΝΟΣ ΚΑΜΜΕΝΟΣ:</w:t>
      </w:r>
      <w:r>
        <w:rPr>
          <w:rFonts w:eastAsia="Times New Roman" w:cs="Times New Roman"/>
          <w:szCs w:val="24"/>
        </w:rPr>
        <w:t xml:space="preserve">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κλοπής. Μου τα έδωσαν έγκριτοι υπάλληλοι του Υπουργείου Εξωτερικών, οι οποίοι είδαν το έγκλημα που διαπράττετε. </w:t>
      </w:r>
    </w:p>
    <w:p w14:paraId="5CAF44DA"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w:t>
      </w:r>
      <w:r>
        <w:rPr>
          <w:rFonts w:eastAsia="Times New Roman" w:cs="Times New Roman"/>
          <w:szCs w:val="24"/>
        </w:rPr>
        <w:t xml:space="preserve"> Ωραία. Καθίστε κάτω. </w:t>
      </w:r>
    </w:p>
    <w:p w14:paraId="5CAF44DB"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Εξωτερικών):</w:t>
      </w:r>
      <w:r>
        <w:rPr>
          <w:rFonts w:eastAsia="Times New Roman" w:cs="Times New Roman"/>
          <w:szCs w:val="24"/>
        </w:rPr>
        <w:t xml:space="preserve"> Κύριε Πρόεδρε, θα ήθελα τον λόγο.</w:t>
      </w:r>
    </w:p>
    <w:p w14:paraId="5CAF44DC"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θα ήθελα τον λόγο.</w:t>
      </w:r>
    </w:p>
    <w:p w14:paraId="5CAF44DD"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5CAF44DE"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w:t>
      </w:r>
      <w:r>
        <w:rPr>
          <w:rFonts w:eastAsia="Times New Roman" w:cs="Times New Roman"/>
          <w:b/>
          <w:szCs w:val="24"/>
        </w:rPr>
        <w:t>Εξωτερικών):</w:t>
      </w:r>
      <w:r>
        <w:rPr>
          <w:rFonts w:eastAsia="Times New Roman" w:cs="Times New Roman"/>
          <w:szCs w:val="24"/>
        </w:rPr>
        <w:t xml:space="preserve"> Θα παρακαλούσα, επειδή ξέρω ότι ο κ. Καμμένος θέλει να φύγει, να τοποθετηθώ τώρα και επιφυλάσσομαι προφανώς να τοποθετηθώ στη συνέχεια και για όσα θα ακουστούν από τους συναδέλφους Βουλευτές που θα </w:t>
      </w:r>
      <w:r>
        <w:rPr>
          <w:rFonts w:eastAsia="Times New Roman" w:cs="Times New Roman"/>
          <w:szCs w:val="24"/>
        </w:rPr>
        <w:t xml:space="preserve">θέσουν τις απόψεις τους </w:t>
      </w:r>
      <w:r>
        <w:rPr>
          <w:rFonts w:eastAsia="Times New Roman" w:cs="Times New Roman"/>
          <w:szCs w:val="24"/>
        </w:rPr>
        <w:t>επί της συγκεκριμένης</w:t>
      </w:r>
      <w:r>
        <w:rPr>
          <w:rFonts w:eastAsia="Times New Roman" w:cs="Times New Roman"/>
          <w:szCs w:val="24"/>
        </w:rPr>
        <w:t xml:space="preserve"> επερώτησης.</w:t>
      </w:r>
    </w:p>
    <w:p w14:paraId="5CAF44D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Πρέπει να σας πω κάτι που νομίζω ότι είναι αυτονόητο για την Αίθουσα, ότι η στάση της Κυβέρνησής μας απέναντι στη νομιμότητα και στα σκάνδαλα είναι δεδομένη. </w:t>
      </w:r>
      <w:proofErr w:type="spellStart"/>
      <w:r>
        <w:rPr>
          <w:rFonts w:eastAsia="Times New Roman" w:cs="Times New Roman"/>
          <w:szCs w:val="24"/>
        </w:rPr>
        <w:t>Εκλεγήκαμε</w:t>
      </w:r>
      <w:proofErr w:type="spellEnd"/>
      <w:r>
        <w:rPr>
          <w:rFonts w:eastAsia="Times New Roman" w:cs="Times New Roman"/>
          <w:szCs w:val="24"/>
        </w:rPr>
        <w:t xml:space="preserve"> με την εντολή να αντιμετωπίσουμε φαινόμενα διαπλοκής και απέναντι σε κάθε </w:t>
      </w:r>
      <w:r>
        <w:rPr>
          <w:rFonts w:eastAsia="Times New Roman" w:cs="Times New Roman"/>
          <w:szCs w:val="24"/>
        </w:rPr>
        <w:t xml:space="preserve">σκάνδαλο η θέση μας δεν είναι </w:t>
      </w:r>
      <w:r>
        <w:rPr>
          <w:rFonts w:eastAsia="Times New Roman" w:cs="Times New Roman"/>
          <w:szCs w:val="24"/>
        </w:rPr>
        <w:lastRenderedPageBreak/>
        <w:t xml:space="preserve">διαφορετική. Είναι πάντοτε η ίδια. Όπου βρίσκουμε περιπτώσεις σκανδάλων τις στέλνουμε στη δικαιοσύνη. Και αυτό φάνηκε και από άλλες στιγμές της σημερινής διαδικασίας. </w:t>
      </w:r>
    </w:p>
    <w:p w14:paraId="5CAF44E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Υπάρχουν τρία είδη ελέγχου νομιμότητας στη χώρα μας, ο </w:t>
      </w:r>
      <w:r>
        <w:rPr>
          <w:rFonts w:eastAsia="Times New Roman" w:cs="Times New Roman"/>
          <w:szCs w:val="24"/>
        </w:rPr>
        <w:t>δικαστικός, ο εσωτερικός διοικητικός και ο κοινοβουλευτικός. Και είμαστε διατεθειμένοι και σε αυτήν την περίπτωση να εξετάσουμε υπό το πρίσμα και των τριών αυτών ελέγχων όποια αμφιβολία υπάρχει σε σχέση με τη νομιμότητα της σύμβασης.</w:t>
      </w:r>
    </w:p>
    <w:p w14:paraId="5CAF44E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Είναι προφανές ότι η π</w:t>
      </w:r>
      <w:r>
        <w:rPr>
          <w:rFonts w:eastAsia="Times New Roman" w:cs="Times New Roman"/>
          <w:szCs w:val="24"/>
        </w:rPr>
        <w:t>ροετοιμασία μου ήταν σε σχέση με την γραπτή επερώτηση και επί αυτών των ερωτημάτων κυρίως θα τοποθετηθώ. Επί των νέων στοιχείων τα οποία καταθέσατε σήμερα, προφανώς επιφυλάσσομαι, γιατί δεν μπορώ να ελέγξω ούτε την εγκυρότητά τους, ούτε το αν πράγματι προέ</w:t>
      </w:r>
      <w:r>
        <w:rPr>
          <w:rFonts w:eastAsia="Times New Roman" w:cs="Times New Roman"/>
          <w:szCs w:val="24"/>
        </w:rPr>
        <w:t xml:space="preserve">ρχονται όπως δηλώνεται από το Υπουργείο Εξωτερικών. </w:t>
      </w:r>
    </w:p>
    <w:p w14:paraId="5CAF44E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Λέω, λοιπόν, ότι η τοποθέτησή μου θα είναι με βάση τα ερωτήματα της γραπτής επερώτησης. Δεν μπορεί να είναι διαφορετικά. Και σας ξαναλέω ότι όλα αυτά τα στοιχεία, τα οποία θέσατε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θα τα μελε</w:t>
      </w:r>
      <w:r>
        <w:rPr>
          <w:rFonts w:eastAsia="Times New Roman" w:cs="Times New Roman"/>
          <w:szCs w:val="24"/>
        </w:rPr>
        <w:t>τήσουμε. Και προφανώς, έχετε και καθήκον, εφόσον θεωρείτε ότι αποτελούν παράνομες πράξεις, να τα καταθέσετε και στη δικαιοσύνη.</w:t>
      </w:r>
    </w:p>
    <w:p w14:paraId="5CAF44E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Θέλω να σας πω, όμως, τι ενέργειες κάναμε εμείς ως Κυβέρνηση. Ο δικαστικός έλεγχος, στον οποίο αναφέρθηκα, περιλαμβάνει δύο αποφ</w:t>
      </w:r>
      <w:r>
        <w:rPr>
          <w:rFonts w:eastAsia="Times New Roman" w:cs="Times New Roman"/>
          <w:szCs w:val="24"/>
        </w:rPr>
        <w:t>άσεις του Συμβουλίου της Επικρατείας και επτά αποφάσεις του Ελεγκτικού Συνεδρίου. Είναι αλήθεια αυτό που είπατε, ότι οι αποφάσεις αυτές σε αντιδικία αφορούν συγκεκριμένες ενστάσεις και δεν μπορεί να γίνει διαφορετικά στο πλαίσιο του δικού μας εσωτερικού δι</w:t>
      </w:r>
      <w:r>
        <w:rPr>
          <w:rFonts w:eastAsia="Times New Roman" w:cs="Times New Roman"/>
          <w:szCs w:val="24"/>
        </w:rPr>
        <w:t xml:space="preserve">καστικού συστήματος. </w:t>
      </w:r>
    </w:p>
    <w:p w14:paraId="5CAF44E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Ειδικά οι αποφάσεις, όμως, του Ελεγκτικού Συνεδρίου</w:t>
      </w:r>
      <w:r w:rsidRPr="00EA2C05">
        <w:rPr>
          <w:rFonts w:eastAsia="Times New Roman" w:cs="Times New Roman"/>
          <w:szCs w:val="24"/>
        </w:rPr>
        <w:t>,</w:t>
      </w:r>
      <w:r>
        <w:rPr>
          <w:rFonts w:eastAsia="Times New Roman" w:cs="Times New Roman"/>
          <w:szCs w:val="24"/>
        </w:rPr>
        <w:t xml:space="preserve"> βασίζονται προηγουμένως σε εσωτερικό έλεγχο διοικητικής φύσης, όχι δικαστικής, που κάνει το αντίστοιχο κλιμάκιο. Όπως θα δείτε στα έγγραφα τα οποία θα καταθέσω, το έβδομο κλιμάκιο τ</w:t>
      </w:r>
      <w:r>
        <w:rPr>
          <w:rFonts w:eastAsia="Times New Roman" w:cs="Times New Roman"/>
          <w:szCs w:val="24"/>
        </w:rPr>
        <w:t xml:space="preserve">ο οποίο έχει προχωρήσει στον έλεγχο της νομιμότητας, θεωρεί ότι και η προκήρυξη και η υποκείμενη διαδικασία και η σύμβαση είναι νόμιμες. </w:t>
      </w:r>
    </w:p>
    <w:p w14:paraId="5CAF44E5" w14:textId="77777777" w:rsidR="00A15929" w:rsidRDefault="00D001CD">
      <w:pPr>
        <w:spacing w:line="600" w:lineRule="auto"/>
        <w:ind w:firstLine="720"/>
        <w:jc w:val="both"/>
        <w:rPr>
          <w:rFonts w:eastAsia="Times New Roman" w:cs="Times New Roman"/>
          <w:szCs w:val="24"/>
        </w:rPr>
      </w:pPr>
      <w:r w:rsidRPr="00696A2B">
        <w:rPr>
          <w:rFonts w:eastAsia="Times New Roman" w:cs="Times New Roman"/>
          <w:b/>
          <w:szCs w:val="24"/>
        </w:rPr>
        <w:t>ΠΑΝΟΣ ΚΑΜΜΕΝΟΣ:</w:t>
      </w:r>
      <w:r>
        <w:rPr>
          <w:rFonts w:eastAsia="Times New Roman" w:cs="Times New Roman"/>
          <w:szCs w:val="24"/>
        </w:rPr>
        <w:t xml:space="preserve"> Δεν αποδεικνύει τη νομιμότητα. </w:t>
      </w:r>
    </w:p>
    <w:p w14:paraId="5CAF44E6"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5CAF44E7"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w:t>
      </w:r>
      <w:r>
        <w:rPr>
          <w:rFonts w:eastAsia="Times New Roman" w:cs="Times New Roman"/>
          <w:b/>
          <w:szCs w:val="24"/>
        </w:rPr>
        <w:t>ργός Εξωτερικών):</w:t>
      </w:r>
      <w:r>
        <w:rPr>
          <w:rFonts w:eastAsia="Times New Roman" w:cs="Times New Roman"/>
          <w:szCs w:val="24"/>
        </w:rPr>
        <w:t xml:space="preserve"> Θα τα καταθέσω να τα δείτε. </w:t>
      </w:r>
    </w:p>
    <w:p w14:paraId="5CAF44E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Πρώτα-πρώτα να απαντήσω στη μομφή που μου απευθύνετε. Εγώ όλα τα έγγραφα, τα οποία ζητήσατε, θα τα καταθέσω, όλα αυτά που δεν έχουν </w:t>
      </w:r>
      <w:r>
        <w:rPr>
          <w:rFonts w:eastAsia="Times New Roman" w:cs="Times New Roman"/>
          <w:szCs w:val="24"/>
        </w:rPr>
        <w:lastRenderedPageBreak/>
        <w:t>χαρακτήρα εμπιστευτικότητας, δηλαδή τις συμβάσεις του αναδόχου και τις δικαστ</w:t>
      </w:r>
      <w:r>
        <w:rPr>
          <w:rFonts w:eastAsia="Times New Roman" w:cs="Times New Roman"/>
          <w:szCs w:val="24"/>
        </w:rPr>
        <w:t xml:space="preserve">ικές αποφάσεις. Για τις συμβάσεις υπεργολαβίας, για τις οποίες θα μιλήσω στη συνέχεια, επειδή έχουν μερικά χαρακτηριστικά εμπορικού απορρήτου, είναι στην </w:t>
      </w:r>
      <w:r>
        <w:rPr>
          <w:rFonts w:eastAsia="Times New Roman" w:cs="Times New Roman"/>
          <w:szCs w:val="24"/>
        </w:rPr>
        <w:t xml:space="preserve">αίθουσα </w:t>
      </w:r>
      <w:r>
        <w:rPr>
          <w:rFonts w:eastAsia="Times New Roman" w:cs="Times New Roman"/>
          <w:szCs w:val="24"/>
        </w:rPr>
        <w:t xml:space="preserve">150, στη διάθεσή σας για να τα δείτε. </w:t>
      </w:r>
    </w:p>
    <w:p w14:paraId="5CAF44E9" w14:textId="77777777" w:rsidR="00A15929" w:rsidRDefault="00D001CD">
      <w:pPr>
        <w:spacing w:line="600" w:lineRule="auto"/>
        <w:ind w:firstLine="720"/>
        <w:jc w:val="both"/>
        <w:rPr>
          <w:rFonts w:eastAsia="Times New Roman"/>
          <w:color w:val="000000" w:themeColor="text1"/>
          <w:szCs w:val="24"/>
        </w:rPr>
      </w:pPr>
      <w:r>
        <w:rPr>
          <w:rFonts w:eastAsia="Times New Roman"/>
          <w:color w:val="000000" w:themeColor="text1"/>
          <w:szCs w:val="24"/>
        </w:rPr>
        <w:t>Πρέπει, λοιπόν, να είμαι ξεκάθαρος από την αρχή. Όλα θα</w:t>
      </w:r>
      <w:r>
        <w:rPr>
          <w:rFonts w:eastAsia="Times New Roman"/>
          <w:color w:val="000000" w:themeColor="text1"/>
          <w:szCs w:val="24"/>
        </w:rPr>
        <w:t xml:space="preserve"> είναι στο φως. Η εικόνα που έχω μέχρι στιγμής από τον έλεγχο που έχω κάνει και για τον οποίον θα μιλήσω αναλυτικότερα στη συνέχεια είναι ότι δεν υπάρχει κάποιο ζήτημα, δεν υπάρχει σκιά νομιμότητας, με κάθε επιφύλαξη, για τα καινούργια έγγραφα, τα καινούργ</w:t>
      </w:r>
      <w:r>
        <w:rPr>
          <w:rFonts w:eastAsia="Times New Roman"/>
          <w:color w:val="000000" w:themeColor="text1"/>
          <w:szCs w:val="24"/>
        </w:rPr>
        <w:t xml:space="preserve">ια θέματα που θέσατε εσείς σήμερα. Ο δικαστικός, λοιπόν, έλεγχος </w:t>
      </w:r>
      <w:r w:rsidRPr="00D70CB4">
        <w:rPr>
          <w:rFonts w:eastAsia="Times New Roman"/>
          <w:color w:val="000000" w:themeColor="text1"/>
          <w:szCs w:val="24"/>
        </w:rPr>
        <w:t xml:space="preserve">είναι </w:t>
      </w:r>
      <w:r>
        <w:rPr>
          <w:rFonts w:eastAsia="Times New Roman"/>
          <w:color w:val="000000" w:themeColor="text1"/>
          <w:szCs w:val="24"/>
        </w:rPr>
        <w:t xml:space="preserve">αυτός. </w:t>
      </w:r>
    </w:p>
    <w:p w14:paraId="5CAF44EA" w14:textId="77777777" w:rsidR="00A15929" w:rsidRDefault="00D001CD">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Όσον αφορά τον </w:t>
      </w:r>
      <w:r w:rsidRPr="00D70CB4">
        <w:rPr>
          <w:rFonts w:eastAsia="Times New Roman"/>
          <w:color w:val="000000" w:themeColor="text1"/>
          <w:szCs w:val="24"/>
        </w:rPr>
        <w:t>διοικητικό</w:t>
      </w:r>
      <w:r>
        <w:rPr>
          <w:rFonts w:eastAsia="Times New Roman"/>
          <w:color w:val="000000" w:themeColor="text1"/>
          <w:szCs w:val="24"/>
        </w:rPr>
        <w:t xml:space="preserve"> έλεγχο, </w:t>
      </w:r>
      <w:r w:rsidRPr="00D70CB4">
        <w:rPr>
          <w:rFonts w:eastAsia="Times New Roman"/>
          <w:color w:val="000000" w:themeColor="text1"/>
          <w:szCs w:val="24"/>
        </w:rPr>
        <w:t>εν</w:t>
      </w:r>
      <w:r>
        <w:rPr>
          <w:rFonts w:eastAsia="Times New Roman"/>
          <w:color w:val="000000" w:themeColor="text1"/>
          <w:szCs w:val="24"/>
        </w:rPr>
        <w:t xml:space="preserve"> </w:t>
      </w:r>
      <w:r w:rsidRPr="00D70CB4">
        <w:rPr>
          <w:rFonts w:eastAsia="Times New Roman"/>
          <w:color w:val="000000" w:themeColor="text1"/>
          <w:szCs w:val="24"/>
        </w:rPr>
        <w:t>όψει της επερώτησης</w:t>
      </w:r>
      <w:r>
        <w:rPr>
          <w:rFonts w:eastAsia="Times New Roman"/>
          <w:color w:val="000000" w:themeColor="text1"/>
          <w:szCs w:val="24"/>
        </w:rPr>
        <w:t>,</w:t>
      </w:r>
      <w:r w:rsidRPr="00D70CB4">
        <w:rPr>
          <w:rFonts w:eastAsia="Times New Roman"/>
          <w:color w:val="000000" w:themeColor="text1"/>
          <w:szCs w:val="24"/>
        </w:rPr>
        <w:t xml:space="preserve"> ανέθεσ</w:t>
      </w:r>
      <w:r>
        <w:rPr>
          <w:rFonts w:eastAsia="Times New Roman"/>
          <w:color w:val="000000" w:themeColor="text1"/>
          <w:szCs w:val="24"/>
        </w:rPr>
        <w:t>α</w:t>
      </w:r>
      <w:r w:rsidRPr="00D70CB4">
        <w:rPr>
          <w:rFonts w:eastAsia="Times New Roman"/>
          <w:color w:val="000000" w:themeColor="text1"/>
          <w:szCs w:val="24"/>
        </w:rPr>
        <w:t xml:space="preserve"> στη</w:t>
      </w:r>
      <w:r>
        <w:rPr>
          <w:rFonts w:eastAsia="Times New Roman"/>
          <w:color w:val="000000" w:themeColor="text1"/>
          <w:szCs w:val="24"/>
        </w:rPr>
        <w:t xml:space="preserve"> Γ</w:t>
      </w:r>
      <w:r w:rsidRPr="00D70CB4">
        <w:rPr>
          <w:rFonts w:eastAsia="Times New Roman"/>
          <w:color w:val="000000" w:themeColor="text1"/>
          <w:szCs w:val="24"/>
        </w:rPr>
        <w:t>ενι</w:t>
      </w:r>
      <w:r>
        <w:rPr>
          <w:rFonts w:eastAsia="Times New Roman"/>
          <w:color w:val="000000" w:themeColor="text1"/>
          <w:szCs w:val="24"/>
        </w:rPr>
        <w:t>κή Ε</w:t>
      </w:r>
      <w:r w:rsidRPr="00D70CB4">
        <w:rPr>
          <w:rFonts w:eastAsia="Times New Roman"/>
          <w:color w:val="000000" w:themeColor="text1"/>
          <w:szCs w:val="24"/>
        </w:rPr>
        <w:t>πιθεωρήτρια</w:t>
      </w:r>
      <w:r>
        <w:rPr>
          <w:rFonts w:eastAsia="Times New Roman"/>
          <w:color w:val="000000" w:themeColor="text1"/>
          <w:szCs w:val="24"/>
        </w:rPr>
        <w:t>,</w:t>
      </w:r>
      <w:r w:rsidRPr="00D70CB4">
        <w:rPr>
          <w:rFonts w:eastAsia="Times New Roman"/>
          <w:color w:val="000000" w:themeColor="text1"/>
          <w:szCs w:val="24"/>
        </w:rPr>
        <w:t xml:space="preserve"> η οποία έχει την ευθύνη του εσωτερικού διοικητικού ελέγχου στο Υπουργείο Εξωτερικών</w:t>
      </w:r>
      <w:r>
        <w:rPr>
          <w:rFonts w:eastAsia="Times New Roman"/>
          <w:color w:val="000000" w:themeColor="text1"/>
          <w:szCs w:val="24"/>
        </w:rPr>
        <w:t xml:space="preserve">, </w:t>
      </w:r>
      <w:r>
        <w:rPr>
          <w:rFonts w:eastAsia="Times New Roman"/>
          <w:color w:val="000000" w:themeColor="text1"/>
          <w:szCs w:val="24"/>
        </w:rPr>
        <w:t>να</w:t>
      </w:r>
      <w:r w:rsidRPr="00D70CB4">
        <w:rPr>
          <w:rFonts w:eastAsia="Times New Roman"/>
          <w:color w:val="000000" w:themeColor="text1"/>
          <w:szCs w:val="24"/>
        </w:rPr>
        <w:t xml:space="preserve"> εξετάσε</w:t>
      </w:r>
      <w:r>
        <w:rPr>
          <w:rFonts w:eastAsia="Times New Roman"/>
          <w:color w:val="000000" w:themeColor="text1"/>
          <w:szCs w:val="24"/>
        </w:rPr>
        <w:t>ι</w:t>
      </w:r>
      <w:r w:rsidRPr="00D70CB4">
        <w:rPr>
          <w:rFonts w:eastAsia="Times New Roman"/>
          <w:color w:val="000000" w:themeColor="text1"/>
          <w:szCs w:val="24"/>
        </w:rPr>
        <w:t xml:space="preserve"> τα ζητήματα που θέ</w:t>
      </w:r>
      <w:r>
        <w:rPr>
          <w:rFonts w:eastAsia="Times New Roman"/>
          <w:color w:val="000000" w:themeColor="text1"/>
          <w:szCs w:val="24"/>
        </w:rPr>
        <w:t>τ</w:t>
      </w:r>
      <w:r w:rsidRPr="00D70CB4">
        <w:rPr>
          <w:rFonts w:eastAsia="Times New Roman"/>
          <w:color w:val="000000" w:themeColor="text1"/>
          <w:szCs w:val="24"/>
        </w:rPr>
        <w:t>ετε στην επερώτησ</w:t>
      </w:r>
      <w:r>
        <w:rPr>
          <w:rFonts w:eastAsia="Times New Roman"/>
          <w:color w:val="000000" w:themeColor="text1"/>
          <w:szCs w:val="24"/>
        </w:rPr>
        <w:t>ή</w:t>
      </w:r>
      <w:r w:rsidRPr="00D70CB4">
        <w:rPr>
          <w:rFonts w:eastAsia="Times New Roman"/>
          <w:color w:val="000000" w:themeColor="text1"/>
          <w:szCs w:val="24"/>
        </w:rPr>
        <w:t xml:space="preserve"> </w:t>
      </w:r>
      <w:r>
        <w:rPr>
          <w:rFonts w:eastAsia="Times New Roman"/>
          <w:color w:val="000000" w:themeColor="text1"/>
          <w:szCs w:val="24"/>
        </w:rPr>
        <w:t xml:space="preserve">σας. </w:t>
      </w:r>
      <w:r w:rsidRPr="00D70CB4">
        <w:rPr>
          <w:rFonts w:eastAsia="Times New Roman"/>
          <w:color w:val="000000" w:themeColor="text1"/>
          <w:szCs w:val="24"/>
        </w:rPr>
        <w:t xml:space="preserve">Ακριβώς </w:t>
      </w:r>
      <w:r>
        <w:rPr>
          <w:rFonts w:eastAsia="Times New Roman"/>
          <w:color w:val="000000" w:themeColor="text1"/>
          <w:szCs w:val="24"/>
        </w:rPr>
        <w:t xml:space="preserve">γι’ </w:t>
      </w:r>
      <w:r w:rsidRPr="00D70CB4">
        <w:rPr>
          <w:rFonts w:eastAsia="Times New Roman"/>
          <w:color w:val="000000" w:themeColor="text1"/>
          <w:szCs w:val="24"/>
        </w:rPr>
        <w:t>αυτό</w:t>
      </w:r>
      <w:r>
        <w:rPr>
          <w:rFonts w:eastAsia="Times New Roman"/>
          <w:color w:val="000000" w:themeColor="text1"/>
          <w:szCs w:val="24"/>
        </w:rPr>
        <w:t>ν</w:t>
      </w:r>
      <w:r w:rsidRPr="00D70CB4">
        <w:rPr>
          <w:rFonts w:eastAsia="Times New Roman"/>
          <w:color w:val="000000" w:themeColor="text1"/>
          <w:szCs w:val="24"/>
        </w:rPr>
        <w:t xml:space="preserve"> το</w:t>
      </w:r>
      <w:r>
        <w:rPr>
          <w:rFonts w:eastAsia="Times New Roman"/>
          <w:color w:val="000000" w:themeColor="text1"/>
          <w:szCs w:val="24"/>
        </w:rPr>
        <w:t>ν</w:t>
      </w:r>
      <w:r w:rsidRPr="00D70CB4">
        <w:rPr>
          <w:rFonts w:eastAsia="Times New Roman"/>
          <w:color w:val="000000" w:themeColor="text1"/>
          <w:szCs w:val="24"/>
        </w:rPr>
        <w:t xml:space="preserve"> λόγο την </w:t>
      </w:r>
      <w:r>
        <w:rPr>
          <w:rFonts w:eastAsia="Times New Roman"/>
          <w:color w:val="000000" w:themeColor="text1"/>
          <w:szCs w:val="24"/>
        </w:rPr>
        <w:t>έθεσα και επικεφαλής της Επιτροπής Ε</w:t>
      </w:r>
      <w:r w:rsidRPr="00D70CB4">
        <w:rPr>
          <w:rFonts w:eastAsia="Times New Roman"/>
          <w:color w:val="000000" w:themeColor="text1"/>
          <w:szCs w:val="24"/>
        </w:rPr>
        <w:t xml:space="preserve">κτέλεσης της </w:t>
      </w:r>
      <w:r>
        <w:rPr>
          <w:rFonts w:eastAsia="Times New Roman"/>
          <w:color w:val="000000" w:themeColor="text1"/>
          <w:szCs w:val="24"/>
        </w:rPr>
        <w:t>Σ</w:t>
      </w:r>
      <w:r w:rsidRPr="00D70CB4">
        <w:rPr>
          <w:rFonts w:eastAsia="Times New Roman"/>
          <w:color w:val="000000" w:themeColor="text1"/>
          <w:szCs w:val="24"/>
        </w:rPr>
        <w:t>ύμβασης</w:t>
      </w:r>
      <w:r>
        <w:rPr>
          <w:rFonts w:eastAsia="Times New Roman"/>
          <w:color w:val="000000" w:themeColor="text1"/>
          <w:szCs w:val="24"/>
        </w:rPr>
        <w:t>,</w:t>
      </w:r>
      <w:r w:rsidRPr="00D70CB4">
        <w:rPr>
          <w:rFonts w:eastAsia="Times New Roman"/>
          <w:color w:val="000000" w:themeColor="text1"/>
          <w:szCs w:val="24"/>
        </w:rPr>
        <w:t xml:space="preserve"> ώστε να διαπιστώσ</w:t>
      </w:r>
      <w:r>
        <w:rPr>
          <w:rFonts w:eastAsia="Times New Roman"/>
          <w:color w:val="000000" w:themeColor="text1"/>
          <w:szCs w:val="24"/>
        </w:rPr>
        <w:t>ω</w:t>
      </w:r>
      <w:r w:rsidRPr="00D70CB4">
        <w:rPr>
          <w:rFonts w:eastAsia="Times New Roman"/>
          <w:color w:val="000000" w:themeColor="text1"/>
          <w:szCs w:val="24"/>
        </w:rPr>
        <w:t xml:space="preserve"> αν οι </w:t>
      </w:r>
      <w:r>
        <w:rPr>
          <w:rFonts w:eastAsia="Times New Roman"/>
          <w:color w:val="000000" w:themeColor="text1"/>
          <w:szCs w:val="24"/>
        </w:rPr>
        <w:t>αιτιάσ</w:t>
      </w:r>
      <w:r w:rsidRPr="00D70CB4">
        <w:rPr>
          <w:rFonts w:eastAsia="Times New Roman"/>
          <w:color w:val="000000" w:themeColor="text1"/>
          <w:szCs w:val="24"/>
        </w:rPr>
        <w:t>εις που έχετε στη γραπτή ε</w:t>
      </w:r>
      <w:r>
        <w:rPr>
          <w:rFonts w:eastAsia="Times New Roman"/>
          <w:color w:val="000000" w:themeColor="text1"/>
          <w:szCs w:val="24"/>
        </w:rPr>
        <w:t>πε</w:t>
      </w:r>
      <w:r w:rsidRPr="00D70CB4">
        <w:rPr>
          <w:rFonts w:eastAsia="Times New Roman"/>
          <w:color w:val="000000" w:themeColor="text1"/>
          <w:szCs w:val="24"/>
        </w:rPr>
        <w:t>ρώτηση σε σχέση με την υπεργολαβία</w:t>
      </w:r>
      <w:r>
        <w:rPr>
          <w:rFonts w:eastAsia="Times New Roman"/>
          <w:color w:val="000000" w:themeColor="text1"/>
          <w:szCs w:val="24"/>
        </w:rPr>
        <w:t xml:space="preserve"> -κατά πόσο </w:t>
      </w:r>
      <w:r w:rsidRPr="00D70CB4">
        <w:rPr>
          <w:rFonts w:eastAsia="Times New Roman"/>
          <w:color w:val="000000" w:themeColor="text1"/>
          <w:szCs w:val="24"/>
        </w:rPr>
        <w:t>θα μπο</w:t>
      </w:r>
      <w:r w:rsidRPr="00D70CB4">
        <w:rPr>
          <w:rFonts w:eastAsia="Times New Roman"/>
          <w:color w:val="000000" w:themeColor="text1"/>
          <w:szCs w:val="24"/>
        </w:rPr>
        <w:t>ρούσε να γίνει αυτή κ</w:t>
      </w:r>
      <w:r>
        <w:rPr>
          <w:rFonts w:eastAsia="Times New Roman"/>
          <w:color w:val="000000" w:themeColor="text1"/>
          <w:szCs w:val="24"/>
        </w:rPr>
        <w:t xml:space="preserve">.λπ., </w:t>
      </w:r>
      <w:r w:rsidRPr="00D70CB4">
        <w:rPr>
          <w:rFonts w:eastAsia="Times New Roman"/>
          <w:color w:val="000000" w:themeColor="text1"/>
          <w:szCs w:val="24"/>
        </w:rPr>
        <w:t>όλα αυτά τα στοιχεία</w:t>
      </w:r>
      <w:r>
        <w:rPr>
          <w:rFonts w:eastAsia="Times New Roman"/>
          <w:color w:val="000000" w:themeColor="text1"/>
          <w:szCs w:val="24"/>
        </w:rPr>
        <w:t>-</w:t>
      </w:r>
      <w:r w:rsidRPr="00D70CB4">
        <w:rPr>
          <w:rFonts w:eastAsia="Times New Roman"/>
          <w:color w:val="000000" w:themeColor="text1"/>
          <w:szCs w:val="24"/>
        </w:rPr>
        <w:t xml:space="preserve"> ήταν</w:t>
      </w:r>
      <w:r>
        <w:rPr>
          <w:rFonts w:eastAsia="Times New Roman"/>
          <w:color w:val="000000" w:themeColor="text1"/>
          <w:szCs w:val="24"/>
        </w:rPr>
        <w:t xml:space="preserve"> νόμιμα ή όχι.</w:t>
      </w:r>
    </w:p>
    <w:p w14:paraId="5CAF44EB" w14:textId="77777777" w:rsidR="00A15929" w:rsidRDefault="00D001CD">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w:t>
      </w:r>
      <w:r w:rsidRPr="00D70CB4">
        <w:rPr>
          <w:rFonts w:eastAsia="Times New Roman"/>
          <w:color w:val="000000" w:themeColor="text1"/>
          <w:szCs w:val="24"/>
        </w:rPr>
        <w:t xml:space="preserve">πί του ζητήματος αυτού και η εισήγηση της υπηρεσίας και η δική μου </w:t>
      </w:r>
      <w:r>
        <w:rPr>
          <w:rFonts w:eastAsia="Times New Roman"/>
          <w:color w:val="000000" w:themeColor="text1"/>
          <w:szCs w:val="24"/>
        </w:rPr>
        <w:t xml:space="preserve">η </w:t>
      </w:r>
      <w:r w:rsidRPr="00D70CB4">
        <w:rPr>
          <w:rFonts w:eastAsia="Times New Roman"/>
          <w:color w:val="000000" w:themeColor="text1"/>
          <w:szCs w:val="24"/>
        </w:rPr>
        <w:t>γνώμη είναι ότι δεν υπήρχε αντίφαση ως προς την υπεργολαβία αυτή</w:t>
      </w:r>
      <w:r>
        <w:rPr>
          <w:rFonts w:eastAsia="Times New Roman"/>
          <w:color w:val="000000" w:themeColor="text1"/>
          <w:szCs w:val="24"/>
        </w:rPr>
        <w:t>.</w:t>
      </w:r>
    </w:p>
    <w:p w14:paraId="5CAF44EC" w14:textId="77777777" w:rsidR="00A15929" w:rsidRDefault="00D001CD">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D70CB4">
        <w:rPr>
          <w:rFonts w:eastAsia="Times New Roman"/>
          <w:color w:val="000000" w:themeColor="text1"/>
          <w:szCs w:val="24"/>
        </w:rPr>
        <w:t>ς τα πάρουμε τα πράγματα με τη σειρά</w:t>
      </w:r>
      <w:r>
        <w:rPr>
          <w:rFonts w:eastAsia="Times New Roman"/>
          <w:color w:val="000000" w:themeColor="text1"/>
          <w:szCs w:val="24"/>
        </w:rPr>
        <w:t xml:space="preserve">, όμως, </w:t>
      </w:r>
      <w:r w:rsidRPr="00D70CB4">
        <w:rPr>
          <w:rFonts w:eastAsia="Times New Roman"/>
          <w:color w:val="000000" w:themeColor="text1"/>
          <w:szCs w:val="24"/>
        </w:rPr>
        <w:t>γιατί π</w:t>
      </w:r>
      <w:r w:rsidRPr="00D70CB4">
        <w:rPr>
          <w:rFonts w:eastAsia="Times New Roman"/>
          <w:color w:val="000000" w:themeColor="text1"/>
          <w:szCs w:val="24"/>
        </w:rPr>
        <w:t xml:space="preserve">ρέπει </w:t>
      </w:r>
      <w:r>
        <w:rPr>
          <w:rFonts w:eastAsia="Times New Roman"/>
          <w:color w:val="000000" w:themeColor="text1"/>
          <w:szCs w:val="24"/>
        </w:rPr>
        <w:t>α</w:t>
      </w:r>
      <w:r w:rsidRPr="00D70CB4">
        <w:rPr>
          <w:rFonts w:eastAsia="Times New Roman"/>
          <w:color w:val="000000" w:themeColor="text1"/>
          <w:szCs w:val="24"/>
        </w:rPr>
        <w:t xml:space="preserve">υτοί μας </w:t>
      </w:r>
      <w:r>
        <w:rPr>
          <w:rFonts w:eastAsia="Times New Roman"/>
          <w:color w:val="000000" w:themeColor="text1"/>
          <w:szCs w:val="24"/>
        </w:rPr>
        <w:t xml:space="preserve">ακούν </w:t>
      </w:r>
      <w:r w:rsidRPr="00D70CB4">
        <w:rPr>
          <w:rFonts w:eastAsia="Times New Roman"/>
          <w:color w:val="000000" w:themeColor="text1"/>
          <w:szCs w:val="24"/>
        </w:rPr>
        <w:t>να καταλαβαίνουν</w:t>
      </w:r>
      <w:r>
        <w:rPr>
          <w:rFonts w:eastAsia="Times New Roman"/>
          <w:color w:val="000000" w:themeColor="text1"/>
          <w:szCs w:val="24"/>
        </w:rPr>
        <w:t>.</w:t>
      </w:r>
    </w:p>
    <w:p w14:paraId="5CAF44ED" w14:textId="77777777" w:rsidR="00A15929" w:rsidRDefault="00D001CD">
      <w:pPr>
        <w:spacing w:line="600" w:lineRule="auto"/>
        <w:ind w:firstLine="720"/>
        <w:jc w:val="both"/>
        <w:rPr>
          <w:rFonts w:eastAsia="Times New Roman"/>
          <w:color w:val="000000" w:themeColor="text1"/>
          <w:szCs w:val="24"/>
        </w:rPr>
      </w:pPr>
      <w:r w:rsidRPr="00765E15">
        <w:rPr>
          <w:rFonts w:eastAsia="Times New Roman"/>
          <w:b/>
          <w:color w:val="000000" w:themeColor="text1"/>
          <w:szCs w:val="24"/>
        </w:rPr>
        <w:t>ΠΑΝΟΣ ΚΑΜΜΕΝΟΣ:</w:t>
      </w:r>
      <w:r>
        <w:rPr>
          <w:rFonts w:eastAsia="Times New Roman"/>
          <w:color w:val="000000" w:themeColor="text1"/>
          <w:szCs w:val="24"/>
        </w:rPr>
        <w:t xml:space="preserve"> Μα η </w:t>
      </w:r>
      <w:r>
        <w:rPr>
          <w:rFonts w:eastAsia="Times New Roman"/>
          <w:color w:val="000000" w:themeColor="text1"/>
          <w:szCs w:val="24"/>
        </w:rPr>
        <w:t>«</w:t>
      </w:r>
      <w:r>
        <w:rPr>
          <w:rFonts w:eastAsia="Times New Roman"/>
          <w:color w:val="000000" w:themeColor="text1"/>
          <w:szCs w:val="24"/>
          <w:lang w:val="en-US"/>
        </w:rPr>
        <w:t>I</w:t>
      </w:r>
      <w:r>
        <w:rPr>
          <w:rFonts w:eastAsia="Times New Roman"/>
          <w:color w:val="000000" w:themeColor="text1"/>
          <w:szCs w:val="24"/>
        </w:rPr>
        <w:t xml:space="preserve"> </w:t>
      </w:r>
      <w:r>
        <w:rPr>
          <w:rFonts w:eastAsia="Times New Roman"/>
          <w:color w:val="000000" w:themeColor="text1"/>
          <w:szCs w:val="24"/>
          <w:lang w:val="en-US"/>
        </w:rPr>
        <w:t>KNOW</w:t>
      </w:r>
      <w:r>
        <w:rPr>
          <w:rFonts w:eastAsia="Times New Roman"/>
          <w:color w:val="000000" w:themeColor="text1"/>
          <w:szCs w:val="24"/>
        </w:rPr>
        <w:t xml:space="preserve"> </w:t>
      </w:r>
      <w:r>
        <w:rPr>
          <w:rFonts w:eastAsia="Times New Roman"/>
          <w:color w:val="000000" w:themeColor="text1"/>
          <w:szCs w:val="24"/>
          <w:lang w:val="en-US"/>
        </w:rPr>
        <w:t>HOW</w:t>
      </w:r>
      <w:r>
        <w:rPr>
          <w:rFonts w:eastAsia="Times New Roman"/>
          <w:color w:val="000000" w:themeColor="text1"/>
          <w:szCs w:val="24"/>
        </w:rPr>
        <w:t>»</w:t>
      </w:r>
      <w:r w:rsidRPr="00765E15">
        <w:rPr>
          <w:rFonts w:eastAsia="Times New Roman"/>
          <w:color w:val="000000" w:themeColor="text1"/>
          <w:szCs w:val="24"/>
        </w:rPr>
        <w:t xml:space="preserve"> </w:t>
      </w:r>
      <w:r>
        <w:rPr>
          <w:rFonts w:eastAsia="Times New Roman"/>
          <w:color w:val="000000" w:themeColor="text1"/>
          <w:szCs w:val="24"/>
        </w:rPr>
        <w:t>ή…</w:t>
      </w:r>
    </w:p>
    <w:p w14:paraId="5CAF44EE" w14:textId="77777777" w:rsidR="00A15929" w:rsidRDefault="00D001CD">
      <w:pPr>
        <w:spacing w:line="600" w:lineRule="auto"/>
        <w:ind w:firstLine="720"/>
        <w:jc w:val="both"/>
        <w:rPr>
          <w:rFonts w:eastAsia="Times New Roman"/>
          <w:color w:val="000000" w:themeColor="text1"/>
          <w:szCs w:val="24"/>
        </w:rPr>
      </w:pPr>
      <w:r w:rsidRPr="00D62137">
        <w:rPr>
          <w:rFonts w:eastAsia="Times New Roman"/>
          <w:b/>
          <w:color w:val="000000" w:themeColor="text1"/>
          <w:szCs w:val="24"/>
        </w:rPr>
        <w:t>ΓΕΩΡΓΙΟΣ ΚΑΤΡΟΥΓΚΑΛΟΣ (Υπουργός Εξωτερικών):</w:t>
      </w:r>
      <w:r>
        <w:rPr>
          <w:rFonts w:eastAsia="Times New Roman"/>
          <w:color w:val="000000" w:themeColor="text1"/>
          <w:szCs w:val="24"/>
        </w:rPr>
        <w:t xml:space="preserve"> Μισό λεπτό.</w:t>
      </w:r>
    </w:p>
    <w:p w14:paraId="5CAF44EF" w14:textId="77777777" w:rsidR="00A15929" w:rsidRDefault="00D001CD">
      <w:pPr>
        <w:spacing w:line="600" w:lineRule="auto"/>
        <w:ind w:firstLine="720"/>
        <w:jc w:val="both"/>
        <w:rPr>
          <w:rFonts w:eastAsia="Times New Roman"/>
          <w:color w:val="000000" w:themeColor="text1"/>
          <w:szCs w:val="24"/>
        </w:rPr>
      </w:pPr>
      <w:r w:rsidRPr="00D62137">
        <w:rPr>
          <w:rFonts w:eastAsia="Times New Roman"/>
          <w:b/>
          <w:color w:val="000000" w:themeColor="text1"/>
          <w:szCs w:val="24"/>
        </w:rPr>
        <w:t>ΠΡΟΕΔΡΕΥΩΝ (Γεώργιος Βαρεμένος):</w:t>
      </w:r>
      <w:r>
        <w:rPr>
          <w:rFonts w:eastAsia="Times New Roman"/>
          <w:color w:val="000000" w:themeColor="text1"/>
          <w:szCs w:val="24"/>
        </w:rPr>
        <w:t xml:space="preserve"> Κύριε Πρόεδρε, αφήστε να μιλήσει ο Υπουργός. Σας διευκολύναμε. Θέλετε να φύγετε ταξίδι. Διακόψαμε τη διαδικασία και λέτε τώρα ότι σας περιορίζουμε το δικαίωμα. Αφήστε τον να μιλήσει και θα μιλήσετε.</w:t>
      </w:r>
    </w:p>
    <w:p w14:paraId="5CAF44F0" w14:textId="77777777" w:rsidR="00A15929" w:rsidRDefault="00D001CD">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ΠΑΝΟΣ ΚΑΜΜΕΝΟΣ: </w:t>
      </w:r>
      <w:r>
        <w:rPr>
          <w:rFonts w:eastAsia="Times New Roman"/>
          <w:color w:val="000000" w:themeColor="text1"/>
          <w:szCs w:val="24"/>
        </w:rPr>
        <w:t>Κύριε Πρόεδρε, ήταν πρώτη η διαδικασία κ</w:t>
      </w:r>
      <w:r>
        <w:rPr>
          <w:rFonts w:eastAsia="Times New Roman"/>
          <w:color w:val="000000" w:themeColor="text1"/>
          <w:szCs w:val="24"/>
        </w:rPr>
        <w:t xml:space="preserve">αι βάλατε εμβόλιμα την άλλη. Μέχρι τις δύο θα περιμένω… </w:t>
      </w:r>
    </w:p>
    <w:p w14:paraId="5CAF44F1" w14:textId="77777777" w:rsidR="00A15929" w:rsidRDefault="00D001CD">
      <w:pPr>
        <w:spacing w:line="600" w:lineRule="auto"/>
        <w:ind w:firstLine="720"/>
        <w:jc w:val="both"/>
        <w:rPr>
          <w:rFonts w:eastAsia="Times New Roman"/>
          <w:color w:val="000000" w:themeColor="text1"/>
          <w:szCs w:val="24"/>
        </w:rPr>
      </w:pPr>
      <w:r w:rsidRPr="00D62137">
        <w:rPr>
          <w:rFonts w:eastAsia="Times New Roman"/>
          <w:b/>
          <w:color w:val="000000" w:themeColor="text1"/>
          <w:szCs w:val="24"/>
        </w:rPr>
        <w:t>ΠΡΟΕΔΡΕΥΩΝ (Γεώργιος Βαρεμένος):</w:t>
      </w:r>
      <w:r>
        <w:rPr>
          <w:rFonts w:eastAsia="Times New Roman"/>
          <w:color w:val="000000" w:themeColor="text1"/>
          <w:szCs w:val="24"/>
        </w:rPr>
        <w:t xml:space="preserve"> Είπα εγώ να μην περιμένετε;</w:t>
      </w:r>
    </w:p>
    <w:p w14:paraId="5CAF44F2" w14:textId="77777777" w:rsidR="00A15929" w:rsidRDefault="00D001CD">
      <w:pPr>
        <w:spacing w:line="600" w:lineRule="auto"/>
        <w:ind w:firstLine="720"/>
        <w:jc w:val="both"/>
        <w:rPr>
          <w:rFonts w:eastAsia="Times New Roman"/>
          <w:color w:val="000000" w:themeColor="text1"/>
          <w:szCs w:val="24"/>
        </w:rPr>
      </w:pPr>
      <w:r>
        <w:rPr>
          <w:rFonts w:eastAsia="Times New Roman" w:cs="Times New Roman"/>
          <w:b/>
          <w:szCs w:val="24"/>
        </w:rPr>
        <w:t>ΠΑΝΟΣ ΚΑΜΜΕΝΟΣ:</w:t>
      </w:r>
      <w:r>
        <w:rPr>
          <w:rFonts w:eastAsia="Times New Roman"/>
          <w:color w:val="000000" w:themeColor="text1"/>
          <w:szCs w:val="24"/>
        </w:rPr>
        <w:t xml:space="preserve"> …και θα κάτσω και παραπάνω.</w:t>
      </w:r>
    </w:p>
    <w:p w14:paraId="5CAF44F3" w14:textId="77777777" w:rsidR="00A15929" w:rsidRDefault="00D001CD">
      <w:pPr>
        <w:spacing w:line="600" w:lineRule="auto"/>
        <w:ind w:firstLine="720"/>
        <w:jc w:val="both"/>
        <w:rPr>
          <w:rFonts w:eastAsia="Times New Roman"/>
          <w:color w:val="000000" w:themeColor="text1"/>
          <w:szCs w:val="24"/>
        </w:rPr>
      </w:pPr>
      <w:r w:rsidRPr="00B97046">
        <w:rPr>
          <w:rFonts w:eastAsia="Times New Roman"/>
          <w:b/>
          <w:bCs/>
          <w:color w:val="000000" w:themeColor="text1"/>
        </w:rPr>
        <w:t>ΠΡΟΕΔΡΕΥΩΝ (Γεώργιος Βαρεμένος):</w:t>
      </w:r>
      <w:r>
        <w:rPr>
          <w:rFonts w:eastAsia="Times New Roman"/>
          <w:color w:val="000000" w:themeColor="text1"/>
          <w:szCs w:val="24"/>
        </w:rPr>
        <w:t xml:space="preserve"> Τότε γιατί μας πιέζετε;</w:t>
      </w:r>
    </w:p>
    <w:p w14:paraId="5CAF44F4" w14:textId="77777777" w:rsidR="00A15929" w:rsidRDefault="00D001CD">
      <w:pPr>
        <w:spacing w:line="600" w:lineRule="auto"/>
        <w:ind w:firstLine="720"/>
        <w:jc w:val="both"/>
        <w:rPr>
          <w:rFonts w:eastAsia="Times New Roman"/>
          <w:color w:val="000000" w:themeColor="text1"/>
          <w:szCs w:val="24"/>
        </w:rPr>
      </w:pPr>
      <w:r>
        <w:rPr>
          <w:rFonts w:eastAsia="Times New Roman" w:cs="Times New Roman"/>
          <w:b/>
          <w:szCs w:val="24"/>
        </w:rPr>
        <w:lastRenderedPageBreak/>
        <w:t>ΠΑΝΟΣ ΚΑΜΜΕΝΟΣ:</w:t>
      </w:r>
      <w:r>
        <w:rPr>
          <w:rFonts w:eastAsia="Times New Roman"/>
          <w:color w:val="000000" w:themeColor="text1"/>
          <w:szCs w:val="24"/>
        </w:rPr>
        <w:t xml:space="preserve"> </w:t>
      </w:r>
      <w:r w:rsidRPr="00D62137">
        <w:rPr>
          <w:rFonts w:eastAsia="Times New Roman"/>
          <w:color w:val="000000" w:themeColor="text1"/>
          <w:szCs w:val="24"/>
        </w:rPr>
        <w:t>Δεν σας πιέζω. Αν χρε</w:t>
      </w:r>
      <w:r w:rsidRPr="00D62137">
        <w:rPr>
          <w:rFonts w:eastAsia="Times New Roman"/>
          <w:color w:val="000000" w:themeColor="text1"/>
          <w:szCs w:val="24"/>
        </w:rPr>
        <w:t>ιαστεί</w:t>
      </w:r>
      <w:r>
        <w:rPr>
          <w:rFonts w:eastAsia="Times New Roman"/>
          <w:color w:val="000000" w:themeColor="text1"/>
          <w:szCs w:val="24"/>
        </w:rPr>
        <w:t>,</w:t>
      </w:r>
      <w:r w:rsidRPr="00D62137">
        <w:rPr>
          <w:rFonts w:eastAsia="Times New Roman"/>
          <w:color w:val="000000" w:themeColor="text1"/>
          <w:szCs w:val="24"/>
        </w:rPr>
        <w:t xml:space="preserve"> είπα.</w:t>
      </w:r>
    </w:p>
    <w:p w14:paraId="5CAF44F5" w14:textId="77777777" w:rsidR="00A15929" w:rsidRDefault="00D001CD">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ΚΑΤΡΟΥΓΚΑΛΟΣ (Υπουργός Εξωτερικών):</w:t>
      </w:r>
      <w:r w:rsidRPr="00D70CB4">
        <w:rPr>
          <w:rFonts w:eastAsia="Times New Roman"/>
          <w:color w:val="000000" w:themeColor="text1"/>
          <w:szCs w:val="24"/>
        </w:rPr>
        <w:t xml:space="preserve"> </w:t>
      </w:r>
      <w:r>
        <w:rPr>
          <w:rFonts w:eastAsia="Times New Roman"/>
          <w:color w:val="000000" w:themeColor="text1"/>
          <w:szCs w:val="24"/>
        </w:rPr>
        <w:t>Αυτά,</w:t>
      </w:r>
      <w:r w:rsidRPr="00D70CB4">
        <w:rPr>
          <w:rFonts w:eastAsia="Times New Roman"/>
          <w:color w:val="000000" w:themeColor="text1"/>
          <w:szCs w:val="24"/>
        </w:rPr>
        <w:t xml:space="preserve"> λοιπόν</w:t>
      </w:r>
      <w:r>
        <w:rPr>
          <w:rFonts w:eastAsia="Times New Roman"/>
          <w:color w:val="000000" w:themeColor="text1"/>
          <w:szCs w:val="24"/>
        </w:rPr>
        <w:t>,</w:t>
      </w:r>
      <w:r w:rsidRPr="00D70CB4">
        <w:rPr>
          <w:rFonts w:eastAsia="Times New Roman"/>
          <w:color w:val="000000" w:themeColor="text1"/>
          <w:szCs w:val="24"/>
        </w:rPr>
        <w:t xml:space="preserve"> προκύπτουν από </w:t>
      </w:r>
      <w:r>
        <w:rPr>
          <w:rFonts w:eastAsia="Times New Roman"/>
          <w:color w:val="000000" w:themeColor="text1"/>
          <w:szCs w:val="24"/>
        </w:rPr>
        <w:t xml:space="preserve">τα </w:t>
      </w:r>
      <w:r w:rsidRPr="00D70CB4">
        <w:rPr>
          <w:rFonts w:eastAsia="Times New Roman"/>
          <w:color w:val="000000" w:themeColor="text1"/>
          <w:szCs w:val="24"/>
        </w:rPr>
        <w:t>έγγραφα</w:t>
      </w:r>
      <w:r>
        <w:rPr>
          <w:rFonts w:eastAsia="Times New Roman"/>
          <w:color w:val="000000" w:themeColor="text1"/>
          <w:szCs w:val="24"/>
        </w:rPr>
        <w:t>, τα οποία είχαμε στη διάθεσή</w:t>
      </w:r>
      <w:r w:rsidRPr="00D70CB4">
        <w:rPr>
          <w:rFonts w:eastAsia="Times New Roman"/>
          <w:color w:val="000000" w:themeColor="text1"/>
          <w:szCs w:val="24"/>
        </w:rPr>
        <w:t xml:space="preserve"> μας για να προχωρήσουμε στο</w:t>
      </w:r>
      <w:r>
        <w:rPr>
          <w:rFonts w:eastAsia="Times New Roman"/>
          <w:color w:val="000000" w:themeColor="text1"/>
          <w:szCs w:val="24"/>
        </w:rPr>
        <w:t>ν</w:t>
      </w:r>
      <w:r w:rsidRPr="00D70CB4">
        <w:rPr>
          <w:rFonts w:eastAsia="Times New Roman"/>
          <w:color w:val="000000" w:themeColor="text1"/>
          <w:szCs w:val="24"/>
        </w:rPr>
        <w:t xml:space="preserve"> διοικητικό</w:t>
      </w:r>
      <w:r>
        <w:rPr>
          <w:rFonts w:eastAsia="Times New Roman"/>
          <w:color w:val="000000" w:themeColor="text1"/>
          <w:szCs w:val="24"/>
        </w:rPr>
        <w:t xml:space="preserve"> έλεγχο.</w:t>
      </w:r>
    </w:p>
    <w:p w14:paraId="5CAF44F6" w14:textId="77777777" w:rsidR="00A15929" w:rsidRDefault="00D001CD">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D70CB4">
        <w:rPr>
          <w:rFonts w:eastAsia="Times New Roman"/>
          <w:color w:val="000000" w:themeColor="text1"/>
          <w:szCs w:val="24"/>
        </w:rPr>
        <w:t>ροκύπτουν</w:t>
      </w:r>
      <w:r>
        <w:rPr>
          <w:rFonts w:eastAsia="Times New Roman"/>
          <w:color w:val="000000" w:themeColor="text1"/>
          <w:szCs w:val="24"/>
        </w:rPr>
        <w:t xml:space="preserve">, λοιπόν, </w:t>
      </w:r>
      <w:r w:rsidRPr="00D70CB4">
        <w:rPr>
          <w:rFonts w:eastAsia="Times New Roman"/>
          <w:color w:val="000000" w:themeColor="text1"/>
          <w:szCs w:val="24"/>
        </w:rPr>
        <w:t>τα εξής</w:t>
      </w:r>
      <w:r>
        <w:rPr>
          <w:rFonts w:eastAsia="Times New Roman"/>
          <w:color w:val="000000" w:themeColor="text1"/>
          <w:szCs w:val="24"/>
        </w:rPr>
        <w:t>: Π</w:t>
      </w:r>
      <w:r w:rsidRPr="00D70CB4">
        <w:rPr>
          <w:rFonts w:eastAsia="Times New Roman"/>
          <w:color w:val="000000" w:themeColor="text1"/>
          <w:szCs w:val="24"/>
        </w:rPr>
        <w:t>ρώτη φορά διενεργήθηκε διαγωνισμός για να βρεθεί α</w:t>
      </w:r>
      <w:r w:rsidRPr="00D70CB4">
        <w:rPr>
          <w:rFonts w:eastAsia="Times New Roman"/>
          <w:color w:val="000000" w:themeColor="text1"/>
          <w:szCs w:val="24"/>
        </w:rPr>
        <w:t>νάδοχος του Υπουργείου Εξωτερικών για τις θεωρήσεις</w:t>
      </w:r>
      <w:r>
        <w:rPr>
          <w:rFonts w:eastAsia="Times New Roman"/>
          <w:color w:val="000000" w:themeColor="text1"/>
          <w:szCs w:val="24"/>
        </w:rPr>
        <w:t>. Μ</w:t>
      </w:r>
      <w:r w:rsidRPr="00D70CB4">
        <w:rPr>
          <w:rFonts w:eastAsia="Times New Roman"/>
          <w:color w:val="000000" w:themeColor="text1"/>
          <w:szCs w:val="24"/>
        </w:rPr>
        <w:t>έχρι πρότινος</w:t>
      </w:r>
      <w:r>
        <w:rPr>
          <w:rFonts w:eastAsia="Times New Roman"/>
          <w:color w:val="000000" w:themeColor="text1"/>
          <w:szCs w:val="24"/>
        </w:rPr>
        <w:t>,</w:t>
      </w:r>
      <w:r w:rsidRPr="00D70CB4">
        <w:rPr>
          <w:rFonts w:eastAsia="Times New Roman"/>
          <w:color w:val="000000" w:themeColor="text1"/>
          <w:szCs w:val="24"/>
        </w:rPr>
        <w:t xml:space="preserve"> μέχρι και το 2015</w:t>
      </w:r>
      <w:r>
        <w:rPr>
          <w:rFonts w:eastAsia="Times New Roman"/>
          <w:color w:val="000000" w:themeColor="text1"/>
          <w:szCs w:val="24"/>
        </w:rPr>
        <w:t>,</w:t>
      </w:r>
      <w:r w:rsidRPr="00D70CB4">
        <w:rPr>
          <w:rFonts w:eastAsia="Times New Roman"/>
          <w:color w:val="000000" w:themeColor="text1"/>
          <w:szCs w:val="24"/>
        </w:rPr>
        <w:t xml:space="preserve"> αυτό γινόταν με απευθείας ανάθεση</w:t>
      </w:r>
      <w:r>
        <w:rPr>
          <w:rFonts w:eastAsia="Times New Roman"/>
          <w:color w:val="000000" w:themeColor="text1"/>
          <w:szCs w:val="24"/>
        </w:rPr>
        <w:t>.</w:t>
      </w:r>
    </w:p>
    <w:p w14:paraId="5CAF44F7" w14:textId="77777777" w:rsidR="00A15929" w:rsidRDefault="00D001CD">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D70CB4">
        <w:rPr>
          <w:rFonts w:eastAsia="Times New Roman"/>
          <w:color w:val="000000" w:themeColor="text1"/>
          <w:szCs w:val="24"/>
        </w:rPr>
        <w:t>υτός ο διαγωνισμός δεν αφορά προμήθεια ή έργο</w:t>
      </w:r>
      <w:r>
        <w:rPr>
          <w:rFonts w:eastAsia="Times New Roman"/>
          <w:color w:val="000000" w:themeColor="text1"/>
          <w:szCs w:val="24"/>
        </w:rPr>
        <w:t>. Α</w:t>
      </w:r>
      <w:r w:rsidRPr="00D70CB4">
        <w:rPr>
          <w:rFonts w:eastAsia="Times New Roman"/>
          <w:color w:val="000000" w:themeColor="text1"/>
          <w:szCs w:val="24"/>
        </w:rPr>
        <w:t>φορά παραχώρηση</w:t>
      </w:r>
      <w:r>
        <w:rPr>
          <w:rFonts w:eastAsia="Times New Roman"/>
          <w:color w:val="000000" w:themeColor="text1"/>
          <w:szCs w:val="24"/>
        </w:rPr>
        <w:t xml:space="preserve"> σύμβασης </w:t>
      </w:r>
      <w:r w:rsidRPr="00D70CB4">
        <w:rPr>
          <w:rFonts w:eastAsia="Times New Roman"/>
          <w:color w:val="000000" w:themeColor="text1"/>
          <w:szCs w:val="24"/>
        </w:rPr>
        <w:t>υπηρεσίας και εδώ έγκειται η διαφορά σε σχέση με το οικονομ</w:t>
      </w:r>
      <w:r w:rsidRPr="00D70CB4">
        <w:rPr>
          <w:rFonts w:eastAsia="Times New Roman"/>
          <w:color w:val="000000" w:themeColor="text1"/>
          <w:szCs w:val="24"/>
        </w:rPr>
        <w:t>ικό αντικείμενο</w:t>
      </w:r>
      <w:r>
        <w:rPr>
          <w:rFonts w:eastAsia="Times New Roman"/>
          <w:color w:val="000000" w:themeColor="text1"/>
          <w:szCs w:val="24"/>
        </w:rPr>
        <w:t>. Τ</w:t>
      </w:r>
      <w:r w:rsidRPr="00D70CB4">
        <w:rPr>
          <w:rFonts w:eastAsia="Times New Roman"/>
          <w:color w:val="000000" w:themeColor="text1"/>
          <w:szCs w:val="24"/>
        </w:rPr>
        <w:t>ο οικονομικό αντικείμενο</w:t>
      </w:r>
      <w:r>
        <w:rPr>
          <w:rFonts w:eastAsia="Times New Roman"/>
          <w:color w:val="000000" w:themeColor="text1"/>
          <w:szCs w:val="24"/>
        </w:rPr>
        <w:t>,</w:t>
      </w:r>
      <w:r w:rsidRPr="00D70CB4">
        <w:rPr>
          <w:rFonts w:eastAsia="Times New Roman"/>
          <w:color w:val="000000" w:themeColor="text1"/>
          <w:szCs w:val="24"/>
        </w:rPr>
        <w:t xml:space="preserve"> στο οποίο αναφερθήκατε</w:t>
      </w:r>
      <w:r>
        <w:rPr>
          <w:rFonts w:eastAsia="Times New Roman"/>
          <w:color w:val="000000" w:themeColor="text1"/>
          <w:szCs w:val="24"/>
        </w:rPr>
        <w:t>,</w:t>
      </w:r>
      <w:r w:rsidRPr="00D70CB4">
        <w:rPr>
          <w:rFonts w:eastAsia="Times New Roman"/>
          <w:color w:val="000000" w:themeColor="text1"/>
          <w:szCs w:val="24"/>
        </w:rPr>
        <w:t xml:space="preserve"> αφορά το συνολικό κόστος της θεώρησης</w:t>
      </w:r>
      <w:r>
        <w:rPr>
          <w:rFonts w:eastAsia="Times New Roman"/>
          <w:color w:val="000000" w:themeColor="text1"/>
          <w:szCs w:val="24"/>
        </w:rPr>
        <w:t>, δηλαδή</w:t>
      </w:r>
      <w:r>
        <w:rPr>
          <w:rFonts w:eastAsia="Times New Roman"/>
          <w:color w:val="000000" w:themeColor="text1"/>
          <w:szCs w:val="24"/>
        </w:rPr>
        <w:t>,</w:t>
      </w:r>
      <w:r>
        <w:rPr>
          <w:rFonts w:eastAsia="Times New Roman"/>
          <w:color w:val="000000" w:themeColor="text1"/>
          <w:szCs w:val="24"/>
        </w:rPr>
        <w:t xml:space="preserve"> το σ</w:t>
      </w:r>
      <w:r w:rsidRPr="00D70CB4">
        <w:rPr>
          <w:rFonts w:eastAsia="Times New Roman"/>
          <w:color w:val="000000" w:themeColor="text1"/>
          <w:szCs w:val="24"/>
        </w:rPr>
        <w:t xml:space="preserve">ύνολο των χρημάτων </w:t>
      </w:r>
      <w:r>
        <w:rPr>
          <w:rFonts w:eastAsia="Times New Roman"/>
          <w:color w:val="000000" w:themeColor="text1"/>
          <w:szCs w:val="24"/>
        </w:rPr>
        <w:t>το οποίο</w:t>
      </w:r>
      <w:r w:rsidRPr="00D70CB4">
        <w:rPr>
          <w:rFonts w:eastAsia="Times New Roman"/>
          <w:color w:val="000000" w:themeColor="text1"/>
          <w:szCs w:val="24"/>
        </w:rPr>
        <w:t xml:space="preserve"> </w:t>
      </w:r>
      <w:r w:rsidRPr="00D70CB4">
        <w:rPr>
          <w:rFonts w:eastAsia="Times New Roman"/>
          <w:color w:val="000000" w:themeColor="text1"/>
          <w:szCs w:val="24"/>
        </w:rPr>
        <w:t>πληρώνουν όσοι θέλουν να πάρουν βίζα στο Υπουργείο Εξωτερικών</w:t>
      </w:r>
      <w:r>
        <w:rPr>
          <w:rFonts w:eastAsia="Times New Roman"/>
          <w:color w:val="000000" w:themeColor="text1"/>
          <w:szCs w:val="24"/>
        </w:rPr>
        <w:t>.</w:t>
      </w:r>
      <w:r w:rsidRPr="00D70CB4">
        <w:rPr>
          <w:rFonts w:eastAsia="Times New Roman"/>
          <w:color w:val="000000" w:themeColor="text1"/>
          <w:szCs w:val="24"/>
        </w:rPr>
        <w:t xml:space="preserve"> Η αμοιβή </w:t>
      </w:r>
      <w:r>
        <w:rPr>
          <w:rFonts w:eastAsia="Times New Roman"/>
          <w:color w:val="000000" w:themeColor="text1"/>
          <w:szCs w:val="24"/>
        </w:rPr>
        <w:t>του αναδόχου είναι</w:t>
      </w:r>
      <w:r w:rsidRPr="00D70CB4">
        <w:rPr>
          <w:rFonts w:eastAsia="Times New Roman"/>
          <w:color w:val="000000" w:themeColor="text1"/>
          <w:szCs w:val="24"/>
        </w:rPr>
        <w:t xml:space="preserve"> ποσοστό επί του ποσού αυτού</w:t>
      </w:r>
      <w:r>
        <w:rPr>
          <w:rFonts w:eastAsia="Times New Roman"/>
          <w:color w:val="000000" w:themeColor="text1"/>
          <w:szCs w:val="24"/>
        </w:rPr>
        <w:t>. Α</w:t>
      </w:r>
      <w:r w:rsidRPr="00D70CB4">
        <w:rPr>
          <w:rFonts w:eastAsia="Times New Roman"/>
          <w:color w:val="000000" w:themeColor="text1"/>
          <w:szCs w:val="24"/>
        </w:rPr>
        <w:t>κριβώς για αυτό</w:t>
      </w:r>
      <w:r>
        <w:rPr>
          <w:rFonts w:eastAsia="Times New Roman"/>
          <w:color w:val="000000" w:themeColor="text1"/>
          <w:szCs w:val="24"/>
        </w:rPr>
        <w:t>ν</w:t>
      </w:r>
      <w:r w:rsidRPr="00D70CB4">
        <w:rPr>
          <w:rFonts w:eastAsia="Times New Roman"/>
          <w:color w:val="000000" w:themeColor="text1"/>
          <w:szCs w:val="24"/>
        </w:rPr>
        <w:t xml:space="preserve"> το</w:t>
      </w:r>
      <w:r>
        <w:rPr>
          <w:rFonts w:eastAsia="Times New Roman"/>
          <w:color w:val="000000" w:themeColor="text1"/>
          <w:szCs w:val="24"/>
        </w:rPr>
        <w:t>ν</w:t>
      </w:r>
      <w:r w:rsidRPr="00D70CB4">
        <w:rPr>
          <w:rFonts w:eastAsia="Times New Roman"/>
          <w:color w:val="000000" w:themeColor="text1"/>
          <w:szCs w:val="24"/>
        </w:rPr>
        <w:t xml:space="preserve"> λόγο υπάρχει αυτή η διαφορά ανάμεσα στο αρχικό </w:t>
      </w:r>
      <w:r>
        <w:rPr>
          <w:rFonts w:eastAsia="Times New Roman"/>
          <w:color w:val="000000" w:themeColor="text1"/>
          <w:szCs w:val="24"/>
        </w:rPr>
        <w:t>ποσό και στο άλλο. Σ</w:t>
      </w:r>
      <w:r w:rsidRPr="00D70CB4">
        <w:rPr>
          <w:rFonts w:eastAsia="Times New Roman"/>
          <w:color w:val="000000" w:themeColor="text1"/>
          <w:szCs w:val="24"/>
        </w:rPr>
        <w:t>ε κάθε περίπτωση</w:t>
      </w:r>
      <w:r>
        <w:rPr>
          <w:rFonts w:eastAsia="Times New Roman"/>
          <w:color w:val="000000" w:themeColor="text1"/>
          <w:szCs w:val="24"/>
        </w:rPr>
        <w:t>,</w:t>
      </w:r>
      <w:r w:rsidRPr="00D70CB4">
        <w:rPr>
          <w:rFonts w:eastAsia="Times New Roman"/>
          <w:color w:val="000000" w:themeColor="text1"/>
          <w:szCs w:val="24"/>
        </w:rPr>
        <w:t xml:space="preserve"> </w:t>
      </w:r>
      <w:r>
        <w:rPr>
          <w:rFonts w:eastAsia="Times New Roman"/>
          <w:color w:val="000000" w:themeColor="text1"/>
          <w:szCs w:val="24"/>
        </w:rPr>
        <w:t>όμως, η</w:t>
      </w:r>
      <w:r w:rsidRPr="00D70CB4">
        <w:rPr>
          <w:rFonts w:eastAsia="Times New Roman"/>
          <w:color w:val="000000" w:themeColor="text1"/>
          <w:szCs w:val="24"/>
        </w:rPr>
        <w:t xml:space="preserve"> νομικ</w:t>
      </w:r>
      <w:r>
        <w:rPr>
          <w:rFonts w:eastAsia="Times New Roman"/>
          <w:color w:val="000000" w:themeColor="text1"/>
          <w:szCs w:val="24"/>
        </w:rPr>
        <w:t>ή</w:t>
      </w:r>
      <w:r w:rsidRPr="00D70CB4">
        <w:rPr>
          <w:rFonts w:eastAsia="Times New Roman"/>
          <w:color w:val="000000" w:themeColor="text1"/>
          <w:szCs w:val="24"/>
        </w:rPr>
        <w:t xml:space="preserve"> ποιότητα αυτής της σύμβασης </w:t>
      </w:r>
      <w:r>
        <w:rPr>
          <w:rFonts w:eastAsia="Times New Roman"/>
          <w:color w:val="000000" w:themeColor="text1"/>
          <w:szCs w:val="24"/>
        </w:rPr>
        <w:t xml:space="preserve">ως </w:t>
      </w:r>
      <w:r w:rsidRPr="00D70CB4">
        <w:rPr>
          <w:rFonts w:eastAsia="Times New Roman"/>
          <w:color w:val="000000" w:themeColor="text1"/>
          <w:szCs w:val="24"/>
        </w:rPr>
        <w:t>ανάθεσης δημόσιας υπηρεσίας</w:t>
      </w:r>
      <w:r>
        <w:rPr>
          <w:rFonts w:eastAsia="Times New Roman"/>
          <w:color w:val="000000" w:themeColor="text1"/>
          <w:szCs w:val="24"/>
        </w:rPr>
        <w:t>,</w:t>
      </w:r>
      <w:r w:rsidRPr="00D70CB4">
        <w:rPr>
          <w:rFonts w:eastAsia="Times New Roman"/>
          <w:color w:val="000000" w:themeColor="text1"/>
          <w:szCs w:val="24"/>
        </w:rPr>
        <w:t xml:space="preserve"> </w:t>
      </w:r>
      <w:r>
        <w:rPr>
          <w:rFonts w:eastAsia="Times New Roman"/>
          <w:color w:val="000000" w:themeColor="text1"/>
          <w:szCs w:val="24"/>
        </w:rPr>
        <w:t>ορθά</w:t>
      </w:r>
      <w:r w:rsidRPr="00D70CB4">
        <w:rPr>
          <w:rFonts w:eastAsia="Times New Roman"/>
          <w:color w:val="000000" w:themeColor="text1"/>
          <w:szCs w:val="24"/>
        </w:rPr>
        <w:t xml:space="preserve"> αποτυπώθηκε στην προκήρυξη και </w:t>
      </w:r>
      <w:r>
        <w:rPr>
          <w:rFonts w:eastAsia="Times New Roman"/>
          <w:color w:val="000000" w:themeColor="text1"/>
          <w:szCs w:val="24"/>
        </w:rPr>
        <w:t>στις συμ</w:t>
      </w:r>
      <w:r>
        <w:rPr>
          <w:rFonts w:eastAsia="Times New Roman"/>
          <w:color w:val="000000" w:themeColor="text1"/>
          <w:szCs w:val="24"/>
        </w:rPr>
        <w:t>βάσεις.</w:t>
      </w:r>
    </w:p>
    <w:p w14:paraId="5CAF44F8" w14:textId="77777777" w:rsidR="00A15929" w:rsidRDefault="00D001CD">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Κατά το </w:t>
      </w:r>
      <w:r w:rsidRPr="00D70CB4">
        <w:rPr>
          <w:rFonts w:eastAsia="Times New Roman"/>
          <w:color w:val="000000" w:themeColor="text1"/>
          <w:szCs w:val="24"/>
        </w:rPr>
        <w:t xml:space="preserve">άρθρο 23 </w:t>
      </w:r>
      <w:r>
        <w:rPr>
          <w:rFonts w:eastAsia="Times New Roman"/>
          <w:color w:val="000000" w:themeColor="text1"/>
          <w:szCs w:val="24"/>
        </w:rPr>
        <w:t xml:space="preserve">της </w:t>
      </w:r>
      <w:r w:rsidRPr="00D70CB4">
        <w:rPr>
          <w:rFonts w:eastAsia="Times New Roman"/>
          <w:color w:val="000000" w:themeColor="text1"/>
          <w:szCs w:val="24"/>
        </w:rPr>
        <w:t>σ</w:t>
      </w:r>
      <w:r>
        <w:rPr>
          <w:rFonts w:eastAsia="Times New Roman"/>
          <w:color w:val="000000" w:themeColor="text1"/>
          <w:szCs w:val="24"/>
        </w:rPr>
        <w:t>ύμβα</w:t>
      </w:r>
      <w:r w:rsidRPr="00D70CB4">
        <w:rPr>
          <w:rFonts w:eastAsia="Times New Roman"/>
          <w:color w:val="000000" w:themeColor="text1"/>
          <w:szCs w:val="24"/>
        </w:rPr>
        <w:t>σ</w:t>
      </w:r>
      <w:r>
        <w:rPr>
          <w:rFonts w:eastAsia="Times New Roman"/>
          <w:color w:val="000000" w:themeColor="text1"/>
          <w:szCs w:val="24"/>
        </w:rPr>
        <w:t>ης α</w:t>
      </w:r>
      <w:r w:rsidRPr="00D70CB4">
        <w:rPr>
          <w:rFonts w:eastAsia="Times New Roman"/>
          <w:color w:val="000000" w:themeColor="text1"/>
          <w:szCs w:val="24"/>
        </w:rPr>
        <w:t xml:space="preserve">ποκλείεται η συνολική υποκατάσταση μέρους ή συνόλου των υποχρεώσεων του </w:t>
      </w:r>
      <w:proofErr w:type="spellStart"/>
      <w:r w:rsidRPr="00D70CB4">
        <w:rPr>
          <w:rFonts w:eastAsia="Times New Roman"/>
          <w:color w:val="000000" w:themeColor="text1"/>
          <w:szCs w:val="24"/>
        </w:rPr>
        <w:t>παρόχου</w:t>
      </w:r>
      <w:proofErr w:type="spellEnd"/>
      <w:r w:rsidRPr="00D70CB4">
        <w:rPr>
          <w:rFonts w:eastAsia="Times New Roman"/>
          <w:color w:val="000000" w:themeColor="text1"/>
          <w:szCs w:val="24"/>
        </w:rPr>
        <w:t xml:space="preserve"> έναντι του Υπουργείου Εξωτερικών</w:t>
      </w:r>
      <w:r>
        <w:rPr>
          <w:rFonts w:eastAsia="Times New Roman"/>
          <w:color w:val="000000" w:themeColor="text1"/>
          <w:szCs w:val="24"/>
        </w:rPr>
        <w:t>. Υ</w:t>
      </w:r>
      <w:r w:rsidRPr="00D70CB4">
        <w:rPr>
          <w:rFonts w:eastAsia="Times New Roman"/>
          <w:color w:val="000000" w:themeColor="text1"/>
          <w:szCs w:val="24"/>
        </w:rPr>
        <w:t>πάρχει</w:t>
      </w:r>
      <w:r>
        <w:rPr>
          <w:rFonts w:eastAsia="Times New Roman"/>
          <w:color w:val="000000" w:themeColor="text1"/>
          <w:szCs w:val="24"/>
        </w:rPr>
        <w:t>,</w:t>
      </w:r>
      <w:r w:rsidRPr="00D70CB4">
        <w:rPr>
          <w:rFonts w:eastAsia="Times New Roman"/>
          <w:color w:val="000000" w:themeColor="text1"/>
          <w:szCs w:val="24"/>
        </w:rPr>
        <w:t xml:space="preserve"> </w:t>
      </w:r>
      <w:r>
        <w:rPr>
          <w:rFonts w:eastAsia="Times New Roman"/>
          <w:color w:val="000000" w:themeColor="text1"/>
          <w:szCs w:val="24"/>
        </w:rPr>
        <w:t>όμως,</w:t>
      </w:r>
      <w:r w:rsidRPr="00D70CB4">
        <w:rPr>
          <w:rFonts w:eastAsia="Times New Roman"/>
          <w:color w:val="000000" w:themeColor="text1"/>
          <w:szCs w:val="24"/>
        </w:rPr>
        <w:t xml:space="preserve"> ρητή πρόβλεψη </w:t>
      </w:r>
      <w:r>
        <w:rPr>
          <w:rFonts w:eastAsia="Times New Roman"/>
          <w:color w:val="000000" w:themeColor="text1"/>
          <w:szCs w:val="24"/>
        </w:rPr>
        <w:t xml:space="preserve">και τη διαβάζω επί </w:t>
      </w:r>
      <w:r w:rsidRPr="00D70CB4">
        <w:rPr>
          <w:rFonts w:eastAsia="Times New Roman"/>
          <w:color w:val="000000" w:themeColor="text1"/>
          <w:szCs w:val="24"/>
        </w:rPr>
        <w:t>λέξει</w:t>
      </w:r>
      <w:r w:rsidRPr="00765E15">
        <w:rPr>
          <w:rFonts w:eastAsia="Times New Roman"/>
          <w:color w:val="000000" w:themeColor="text1"/>
          <w:szCs w:val="24"/>
        </w:rPr>
        <w:t xml:space="preserve">: </w:t>
      </w:r>
      <w:r>
        <w:rPr>
          <w:rFonts w:eastAsia="Times New Roman"/>
          <w:color w:val="000000" w:themeColor="text1"/>
          <w:szCs w:val="24"/>
        </w:rPr>
        <w:t>«Ο</w:t>
      </w:r>
      <w:r w:rsidRPr="00D70CB4">
        <w:rPr>
          <w:rFonts w:eastAsia="Times New Roman"/>
          <w:color w:val="000000" w:themeColor="text1"/>
          <w:szCs w:val="24"/>
        </w:rPr>
        <w:t xml:space="preserve"> </w:t>
      </w:r>
      <w:proofErr w:type="spellStart"/>
      <w:r w:rsidRPr="00D70CB4">
        <w:rPr>
          <w:rFonts w:eastAsia="Times New Roman"/>
          <w:color w:val="000000" w:themeColor="text1"/>
          <w:szCs w:val="24"/>
        </w:rPr>
        <w:t>πάροχος</w:t>
      </w:r>
      <w:proofErr w:type="spellEnd"/>
      <w:r w:rsidRPr="00D70CB4">
        <w:rPr>
          <w:rFonts w:eastAsia="Times New Roman"/>
          <w:color w:val="000000" w:themeColor="text1"/>
          <w:szCs w:val="24"/>
        </w:rPr>
        <w:t xml:space="preserve"> δικαιούται να προσλαμβάνει υπεργολάβο</w:t>
      </w:r>
      <w:r w:rsidRPr="00D70CB4">
        <w:rPr>
          <w:rFonts w:eastAsia="Times New Roman"/>
          <w:color w:val="000000" w:themeColor="text1"/>
          <w:szCs w:val="24"/>
        </w:rPr>
        <w:t>υς με τη συναίνεση του Υπουργείου Εξωτερικών</w:t>
      </w:r>
      <w:r>
        <w:rPr>
          <w:rFonts w:eastAsia="Times New Roman"/>
          <w:color w:val="000000" w:themeColor="text1"/>
          <w:szCs w:val="24"/>
        </w:rPr>
        <w:t>,</w:t>
      </w:r>
      <w:r w:rsidRPr="00D70CB4">
        <w:rPr>
          <w:rFonts w:eastAsia="Times New Roman"/>
          <w:color w:val="000000" w:themeColor="text1"/>
          <w:szCs w:val="24"/>
        </w:rPr>
        <w:t xml:space="preserve"> την οποία δεν μπορεί να </w:t>
      </w:r>
      <w:r>
        <w:rPr>
          <w:rFonts w:eastAsia="Times New Roman"/>
          <w:color w:val="000000" w:themeColor="text1"/>
          <w:szCs w:val="24"/>
        </w:rPr>
        <w:t>αρνηθεί</w:t>
      </w:r>
      <w:r w:rsidRPr="00D70CB4">
        <w:rPr>
          <w:rFonts w:eastAsia="Times New Roman"/>
          <w:color w:val="000000" w:themeColor="text1"/>
          <w:szCs w:val="24"/>
        </w:rPr>
        <w:t xml:space="preserve"> χωρίς εύλογη αιτία</w:t>
      </w:r>
      <w:r>
        <w:rPr>
          <w:rFonts w:eastAsia="Times New Roman"/>
          <w:color w:val="000000" w:themeColor="text1"/>
          <w:szCs w:val="24"/>
        </w:rPr>
        <w:t>».</w:t>
      </w:r>
    </w:p>
    <w:p w14:paraId="5CAF44F9" w14:textId="77777777" w:rsidR="00A15929" w:rsidRDefault="00D001CD">
      <w:pPr>
        <w:spacing w:line="600" w:lineRule="auto"/>
        <w:ind w:firstLine="720"/>
        <w:jc w:val="both"/>
        <w:rPr>
          <w:rFonts w:eastAsia="Times New Roman"/>
          <w:color w:val="000000" w:themeColor="text1"/>
          <w:szCs w:val="24"/>
        </w:rPr>
      </w:pPr>
      <w:r>
        <w:rPr>
          <w:rFonts w:eastAsia="Times New Roman"/>
          <w:color w:val="000000" w:themeColor="text1"/>
          <w:szCs w:val="24"/>
        </w:rPr>
        <w:t>Υπάρχει, μ</w:t>
      </w:r>
      <w:r w:rsidRPr="00D70CB4">
        <w:rPr>
          <w:rFonts w:eastAsia="Times New Roman"/>
          <w:color w:val="000000" w:themeColor="text1"/>
          <w:szCs w:val="24"/>
        </w:rPr>
        <w:t>άλιστα</w:t>
      </w:r>
      <w:r>
        <w:rPr>
          <w:rFonts w:eastAsia="Times New Roman"/>
          <w:color w:val="000000" w:themeColor="text1"/>
          <w:szCs w:val="24"/>
        </w:rPr>
        <w:t>,</w:t>
      </w:r>
      <w:r w:rsidRPr="00D70CB4">
        <w:rPr>
          <w:rFonts w:eastAsia="Times New Roman"/>
          <w:color w:val="000000" w:themeColor="text1"/>
          <w:szCs w:val="24"/>
        </w:rPr>
        <w:t xml:space="preserve"> </w:t>
      </w:r>
      <w:r>
        <w:rPr>
          <w:rFonts w:eastAsia="Times New Roman"/>
          <w:color w:val="000000" w:themeColor="text1"/>
          <w:szCs w:val="24"/>
        </w:rPr>
        <w:t>μια</w:t>
      </w:r>
      <w:r w:rsidRPr="00D70CB4">
        <w:rPr>
          <w:rFonts w:eastAsia="Times New Roman"/>
          <w:color w:val="000000" w:themeColor="text1"/>
          <w:szCs w:val="24"/>
        </w:rPr>
        <w:t xml:space="preserve"> δυνατότητα </w:t>
      </w:r>
      <w:r>
        <w:rPr>
          <w:rFonts w:eastAsia="Times New Roman"/>
          <w:color w:val="000000" w:themeColor="text1"/>
          <w:szCs w:val="24"/>
        </w:rPr>
        <w:t xml:space="preserve">εκχώρησης </w:t>
      </w:r>
      <w:r w:rsidRPr="00D70CB4">
        <w:rPr>
          <w:rFonts w:eastAsia="Times New Roman"/>
          <w:color w:val="000000" w:themeColor="text1"/>
          <w:szCs w:val="24"/>
        </w:rPr>
        <w:t>και το</w:t>
      </w:r>
      <w:r>
        <w:rPr>
          <w:rFonts w:eastAsia="Times New Roman"/>
          <w:color w:val="000000" w:themeColor="text1"/>
          <w:szCs w:val="24"/>
        </w:rPr>
        <w:t>υ</w:t>
      </w:r>
      <w:r w:rsidRPr="00D70CB4">
        <w:rPr>
          <w:rFonts w:eastAsia="Times New Roman"/>
          <w:color w:val="000000" w:themeColor="text1"/>
          <w:szCs w:val="24"/>
        </w:rPr>
        <w:t xml:space="preserve"> συνόλο</w:t>
      </w:r>
      <w:r>
        <w:rPr>
          <w:rFonts w:eastAsia="Times New Roman"/>
          <w:color w:val="000000" w:themeColor="text1"/>
          <w:szCs w:val="24"/>
        </w:rPr>
        <w:t>υ</w:t>
      </w:r>
      <w:r w:rsidRPr="00D70CB4">
        <w:rPr>
          <w:rFonts w:eastAsia="Times New Roman"/>
          <w:color w:val="000000" w:themeColor="text1"/>
          <w:szCs w:val="24"/>
        </w:rPr>
        <w:t xml:space="preserve"> του έργου σε θυγατρική εταιρεία</w:t>
      </w:r>
      <w:r>
        <w:rPr>
          <w:rFonts w:eastAsia="Times New Roman"/>
          <w:color w:val="000000" w:themeColor="text1"/>
          <w:szCs w:val="24"/>
        </w:rPr>
        <w:t>. Α</w:t>
      </w:r>
      <w:r w:rsidRPr="00D70CB4">
        <w:rPr>
          <w:rFonts w:eastAsia="Times New Roman"/>
          <w:color w:val="000000" w:themeColor="text1"/>
          <w:szCs w:val="24"/>
        </w:rPr>
        <w:t>υτό ήταν στη σύμβαση και δ</w:t>
      </w:r>
      <w:r>
        <w:rPr>
          <w:rFonts w:eastAsia="Times New Roman"/>
          <w:color w:val="000000" w:themeColor="text1"/>
          <w:szCs w:val="24"/>
        </w:rPr>
        <w:t xml:space="preserve">εν </w:t>
      </w:r>
      <w:r w:rsidRPr="00D70CB4">
        <w:rPr>
          <w:rFonts w:eastAsia="Times New Roman"/>
          <w:color w:val="000000" w:themeColor="text1"/>
          <w:szCs w:val="24"/>
        </w:rPr>
        <w:t xml:space="preserve">κρίθηκε στο πλαίσιο του δικαστικού ελέγχου ως αντίθετο σε κάποια </w:t>
      </w:r>
      <w:r>
        <w:rPr>
          <w:rFonts w:eastAsia="Times New Roman"/>
          <w:color w:val="000000" w:themeColor="text1"/>
          <w:szCs w:val="24"/>
        </w:rPr>
        <w:t>νομική</w:t>
      </w:r>
      <w:r w:rsidRPr="00D70CB4">
        <w:rPr>
          <w:rFonts w:eastAsia="Times New Roman"/>
          <w:color w:val="000000" w:themeColor="text1"/>
          <w:szCs w:val="24"/>
        </w:rPr>
        <w:t xml:space="preserve"> αρχή</w:t>
      </w:r>
      <w:r>
        <w:rPr>
          <w:rFonts w:eastAsia="Times New Roman"/>
          <w:color w:val="000000" w:themeColor="text1"/>
          <w:szCs w:val="24"/>
        </w:rPr>
        <w:t>. Είναι στη σύμβαση, την οποία θα καταθέσω. Είναι το άρθρο 3. Όλα αυτά είναι κατατεθειμένα. Είναι στα έγγραφα.</w:t>
      </w:r>
    </w:p>
    <w:p w14:paraId="5CAF44FA" w14:textId="77777777" w:rsidR="00A15929" w:rsidRDefault="00D001CD">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ΠΑΝΟΣ ΚΑΜΜΕΝΟΣ: </w:t>
      </w:r>
      <w:r>
        <w:rPr>
          <w:rFonts w:eastAsia="Times New Roman"/>
          <w:color w:val="000000" w:themeColor="text1"/>
          <w:szCs w:val="24"/>
        </w:rPr>
        <w:t>Σε ποια σύμβαση;</w:t>
      </w:r>
    </w:p>
    <w:p w14:paraId="5CAF44FB" w14:textId="77777777" w:rsidR="00A15929" w:rsidRDefault="00D001CD">
      <w:pPr>
        <w:spacing w:line="600" w:lineRule="auto"/>
        <w:ind w:firstLine="720"/>
        <w:jc w:val="both"/>
        <w:rPr>
          <w:rFonts w:eastAsia="Times New Roman"/>
          <w:color w:val="000000" w:themeColor="text1"/>
          <w:szCs w:val="24"/>
        </w:rPr>
      </w:pPr>
      <w:r w:rsidRPr="004764C1">
        <w:rPr>
          <w:rFonts w:eastAsia="Times New Roman"/>
          <w:b/>
          <w:color w:val="000000" w:themeColor="text1"/>
          <w:szCs w:val="24"/>
        </w:rPr>
        <w:t>ΠΡΟΕΔΡΕΥΩΝ (Γεώργιος Βαρεμένος):</w:t>
      </w:r>
      <w:r>
        <w:rPr>
          <w:rFonts w:eastAsia="Times New Roman"/>
          <w:color w:val="000000" w:themeColor="text1"/>
          <w:szCs w:val="24"/>
        </w:rPr>
        <w:t xml:space="preserve"> Κύρ</w:t>
      </w:r>
      <w:r>
        <w:rPr>
          <w:rFonts w:eastAsia="Times New Roman"/>
          <w:color w:val="000000" w:themeColor="text1"/>
          <w:szCs w:val="24"/>
        </w:rPr>
        <w:t>ιε Πρόεδρε, σας παρακαλώ, να ολοκληρώσει ο Υπουργός.</w:t>
      </w:r>
    </w:p>
    <w:p w14:paraId="5CAF44FC" w14:textId="77777777" w:rsidR="00A15929" w:rsidRDefault="00D001CD">
      <w:pPr>
        <w:spacing w:line="600" w:lineRule="auto"/>
        <w:ind w:firstLine="720"/>
        <w:jc w:val="both"/>
        <w:rPr>
          <w:rFonts w:eastAsia="Times New Roman"/>
          <w:color w:val="000000" w:themeColor="text1"/>
          <w:szCs w:val="24"/>
        </w:rPr>
      </w:pPr>
      <w:r w:rsidRPr="004764C1">
        <w:rPr>
          <w:rFonts w:eastAsia="Times New Roman"/>
          <w:b/>
          <w:color w:val="000000" w:themeColor="text1"/>
          <w:szCs w:val="24"/>
        </w:rPr>
        <w:t>ΓΕΩΡΓΙΟΣ ΚΑΤΡΟΥΓΚΑΛΟΣ (Υπουργός Εξωτερικών):</w:t>
      </w:r>
      <w:r>
        <w:rPr>
          <w:rFonts w:eastAsia="Times New Roman"/>
          <w:color w:val="000000" w:themeColor="text1"/>
          <w:szCs w:val="24"/>
        </w:rPr>
        <w:t xml:space="preserve"> Κύριε Πρόεδρε, μιλάμε στη βάση των εγγράφων και ακριβώς όλα αυτά τα έγγραφα είναι στη διάθεσή σας. Δεν μιλάμε εκτός εγγράφων.</w:t>
      </w:r>
    </w:p>
    <w:p w14:paraId="5CAF44FD" w14:textId="77777777" w:rsidR="00A15929" w:rsidRDefault="00D001CD">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Λ</w:t>
      </w:r>
      <w:r w:rsidRPr="00D70CB4">
        <w:rPr>
          <w:rFonts w:eastAsia="Times New Roman"/>
          <w:color w:val="000000" w:themeColor="text1"/>
          <w:szCs w:val="24"/>
        </w:rPr>
        <w:t>έω</w:t>
      </w:r>
      <w:r>
        <w:rPr>
          <w:rFonts w:eastAsia="Times New Roman"/>
          <w:color w:val="000000" w:themeColor="text1"/>
          <w:szCs w:val="24"/>
        </w:rPr>
        <w:t>,</w:t>
      </w:r>
      <w:r w:rsidRPr="00D70CB4">
        <w:rPr>
          <w:rFonts w:eastAsia="Times New Roman"/>
          <w:color w:val="000000" w:themeColor="text1"/>
          <w:szCs w:val="24"/>
        </w:rPr>
        <w:t xml:space="preserve"> λοιπόν</w:t>
      </w:r>
      <w:r>
        <w:rPr>
          <w:rFonts w:eastAsia="Times New Roman"/>
          <w:color w:val="000000" w:themeColor="text1"/>
          <w:szCs w:val="24"/>
        </w:rPr>
        <w:t>,</w:t>
      </w:r>
      <w:r w:rsidRPr="00D70CB4">
        <w:rPr>
          <w:rFonts w:eastAsia="Times New Roman"/>
          <w:color w:val="000000" w:themeColor="text1"/>
          <w:szCs w:val="24"/>
        </w:rPr>
        <w:t xml:space="preserve"> ότι η εικόνα που έχω εγώ μέχρι σήμερα</w:t>
      </w:r>
      <w:r>
        <w:rPr>
          <w:rFonts w:eastAsia="Times New Roman"/>
          <w:color w:val="000000" w:themeColor="text1"/>
          <w:szCs w:val="24"/>
        </w:rPr>
        <w:t>,</w:t>
      </w:r>
      <w:r w:rsidRPr="00D70CB4">
        <w:rPr>
          <w:rFonts w:eastAsia="Times New Roman"/>
          <w:color w:val="000000" w:themeColor="text1"/>
          <w:szCs w:val="24"/>
        </w:rPr>
        <w:t xml:space="preserve"> που βασίζεται στις μέχρι τώρα δικαστικές αποφάσεις</w:t>
      </w:r>
      <w:r>
        <w:rPr>
          <w:rFonts w:eastAsia="Times New Roman"/>
          <w:color w:val="000000" w:themeColor="text1"/>
          <w:szCs w:val="24"/>
        </w:rPr>
        <w:t>,</w:t>
      </w:r>
      <w:r w:rsidRPr="00D70CB4">
        <w:rPr>
          <w:rFonts w:eastAsia="Times New Roman"/>
          <w:color w:val="000000" w:themeColor="text1"/>
          <w:szCs w:val="24"/>
        </w:rPr>
        <w:t xml:space="preserve"> που βασίζεται στον εσωτερικό διοικητικό έλεγχο που κάναμε εμείς</w:t>
      </w:r>
      <w:r>
        <w:rPr>
          <w:rFonts w:eastAsia="Times New Roman"/>
          <w:color w:val="000000" w:themeColor="text1"/>
          <w:szCs w:val="24"/>
        </w:rPr>
        <w:t>,</w:t>
      </w:r>
      <w:r w:rsidRPr="00D70CB4">
        <w:rPr>
          <w:rFonts w:eastAsia="Times New Roman"/>
          <w:color w:val="000000" w:themeColor="text1"/>
          <w:szCs w:val="24"/>
        </w:rPr>
        <w:t xml:space="preserve"> μέσω του θεσμοποιημένου οργάνο</w:t>
      </w:r>
      <w:r>
        <w:rPr>
          <w:rFonts w:eastAsia="Times New Roman"/>
          <w:color w:val="000000" w:themeColor="text1"/>
          <w:szCs w:val="24"/>
        </w:rPr>
        <w:t>υ</w:t>
      </w:r>
      <w:r w:rsidRPr="00D70CB4">
        <w:rPr>
          <w:rFonts w:eastAsia="Times New Roman"/>
          <w:color w:val="000000" w:themeColor="text1"/>
          <w:szCs w:val="24"/>
        </w:rPr>
        <w:t xml:space="preserve"> που έχει το Υπουργείο Εξωτερικών</w:t>
      </w:r>
      <w:r>
        <w:rPr>
          <w:rFonts w:eastAsia="Times New Roman"/>
          <w:color w:val="000000" w:themeColor="text1"/>
          <w:szCs w:val="24"/>
        </w:rPr>
        <w:t>,</w:t>
      </w:r>
      <w:r w:rsidRPr="00D70CB4">
        <w:rPr>
          <w:rFonts w:eastAsia="Times New Roman"/>
          <w:color w:val="000000" w:themeColor="text1"/>
          <w:szCs w:val="24"/>
        </w:rPr>
        <w:t xml:space="preserve"> της επιθεώρησης</w:t>
      </w:r>
      <w:r>
        <w:rPr>
          <w:rFonts w:eastAsia="Times New Roman"/>
          <w:color w:val="000000" w:themeColor="text1"/>
          <w:szCs w:val="24"/>
        </w:rPr>
        <w:t>,</w:t>
      </w:r>
      <w:r w:rsidRPr="00D70CB4">
        <w:rPr>
          <w:rFonts w:eastAsia="Times New Roman"/>
          <w:color w:val="000000" w:themeColor="text1"/>
          <w:szCs w:val="24"/>
        </w:rPr>
        <w:t xml:space="preserve"> καταλήγουν στο ό</w:t>
      </w:r>
      <w:r w:rsidRPr="00D70CB4">
        <w:rPr>
          <w:rFonts w:eastAsia="Times New Roman"/>
          <w:color w:val="000000" w:themeColor="text1"/>
          <w:szCs w:val="24"/>
        </w:rPr>
        <w:t xml:space="preserve">τι δεν βρέθηκαν στοιχεία που να υποκρύπτουν </w:t>
      </w:r>
      <w:r>
        <w:rPr>
          <w:rFonts w:eastAsia="Times New Roman"/>
          <w:color w:val="000000" w:themeColor="text1"/>
          <w:szCs w:val="24"/>
        </w:rPr>
        <w:t>παρα</w:t>
      </w:r>
      <w:r w:rsidRPr="00D70CB4">
        <w:rPr>
          <w:rFonts w:eastAsia="Times New Roman"/>
          <w:color w:val="000000" w:themeColor="text1"/>
          <w:szCs w:val="24"/>
        </w:rPr>
        <w:t>νο</w:t>
      </w:r>
      <w:r>
        <w:rPr>
          <w:rFonts w:eastAsia="Times New Roman"/>
          <w:color w:val="000000" w:themeColor="text1"/>
          <w:szCs w:val="24"/>
        </w:rPr>
        <w:t>μία. Κ</w:t>
      </w:r>
      <w:r w:rsidRPr="00D70CB4">
        <w:rPr>
          <w:rFonts w:eastAsia="Times New Roman"/>
          <w:color w:val="000000" w:themeColor="text1"/>
          <w:szCs w:val="24"/>
        </w:rPr>
        <w:t xml:space="preserve">αι ακριβώς επειδή και στο τρίτο επίπεδο </w:t>
      </w:r>
      <w:r>
        <w:rPr>
          <w:rFonts w:eastAsia="Times New Roman"/>
          <w:color w:val="000000" w:themeColor="text1"/>
          <w:szCs w:val="24"/>
        </w:rPr>
        <w:t>ελέγχου -αναφ</w:t>
      </w:r>
      <w:r w:rsidRPr="00D70CB4">
        <w:rPr>
          <w:rFonts w:eastAsia="Times New Roman"/>
          <w:color w:val="000000" w:themeColor="text1"/>
          <w:szCs w:val="24"/>
        </w:rPr>
        <w:t>έ</w:t>
      </w:r>
      <w:r>
        <w:rPr>
          <w:rFonts w:eastAsia="Times New Roman"/>
          <w:color w:val="000000" w:themeColor="text1"/>
          <w:szCs w:val="24"/>
        </w:rPr>
        <w:t>ρ</w:t>
      </w:r>
      <w:r w:rsidRPr="00D70CB4">
        <w:rPr>
          <w:rFonts w:eastAsia="Times New Roman"/>
          <w:color w:val="000000" w:themeColor="text1"/>
          <w:szCs w:val="24"/>
        </w:rPr>
        <w:t>θηκα στο</w:t>
      </w:r>
      <w:r>
        <w:rPr>
          <w:rFonts w:eastAsia="Times New Roman"/>
          <w:color w:val="000000" w:themeColor="text1"/>
          <w:szCs w:val="24"/>
        </w:rPr>
        <w:t>ν</w:t>
      </w:r>
      <w:r w:rsidRPr="00D70CB4">
        <w:rPr>
          <w:rFonts w:eastAsia="Times New Roman"/>
          <w:color w:val="000000" w:themeColor="text1"/>
          <w:szCs w:val="24"/>
        </w:rPr>
        <w:t xml:space="preserve"> δικαστικό</w:t>
      </w:r>
      <w:r>
        <w:rPr>
          <w:rFonts w:eastAsia="Times New Roman"/>
          <w:color w:val="000000" w:themeColor="text1"/>
          <w:szCs w:val="24"/>
        </w:rPr>
        <w:t>,</w:t>
      </w:r>
      <w:r w:rsidRPr="00D70CB4">
        <w:rPr>
          <w:rFonts w:eastAsia="Times New Roman"/>
          <w:color w:val="000000" w:themeColor="text1"/>
          <w:szCs w:val="24"/>
        </w:rPr>
        <w:t xml:space="preserve"> στο</w:t>
      </w:r>
      <w:r>
        <w:rPr>
          <w:rFonts w:eastAsia="Times New Roman"/>
          <w:color w:val="000000" w:themeColor="text1"/>
          <w:szCs w:val="24"/>
        </w:rPr>
        <w:t>ν</w:t>
      </w:r>
      <w:r w:rsidRPr="00D70CB4">
        <w:rPr>
          <w:rFonts w:eastAsia="Times New Roman"/>
          <w:color w:val="000000" w:themeColor="text1"/>
          <w:szCs w:val="24"/>
        </w:rPr>
        <w:t xml:space="preserve"> διοικητικό</w:t>
      </w:r>
      <w:r>
        <w:rPr>
          <w:rFonts w:eastAsia="Times New Roman"/>
          <w:color w:val="000000" w:themeColor="text1"/>
          <w:szCs w:val="24"/>
        </w:rPr>
        <w:t>,</w:t>
      </w:r>
      <w:r w:rsidRPr="00D70CB4">
        <w:rPr>
          <w:rFonts w:eastAsia="Times New Roman"/>
          <w:color w:val="000000" w:themeColor="text1"/>
          <w:szCs w:val="24"/>
        </w:rPr>
        <w:t xml:space="preserve"> στον κοινοβουλευτικό</w:t>
      </w:r>
      <w:r>
        <w:rPr>
          <w:rFonts w:eastAsia="Times New Roman"/>
          <w:color w:val="000000" w:themeColor="text1"/>
          <w:szCs w:val="24"/>
        </w:rPr>
        <w:t>-</w:t>
      </w:r>
      <w:r w:rsidRPr="00D70CB4">
        <w:rPr>
          <w:rFonts w:eastAsia="Times New Roman"/>
          <w:color w:val="000000" w:themeColor="text1"/>
          <w:szCs w:val="24"/>
        </w:rPr>
        <w:t xml:space="preserve"> εμείς θέλουμε να είμαστε εντελώς </w:t>
      </w:r>
      <w:r>
        <w:rPr>
          <w:rFonts w:eastAsia="Times New Roman"/>
          <w:color w:val="000000" w:themeColor="text1"/>
          <w:szCs w:val="24"/>
        </w:rPr>
        <w:t xml:space="preserve">διαφανείς, γι’ αυτό γίνεται η </w:t>
      </w:r>
      <w:r w:rsidRPr="00D70CB4">
        <w:rPr>
          <w:rFonts w:eastAsia="Times New Roman"/>
          <w:color w:val="000000" w:themeColor="text1"/>
          <w:szCs w:val="24"/>
        </w:rPr>
        <w:t>συζήτηση αυτή σήμερα κ</w:t>
      </w:r>
      <w:r w:rsidRPr="00D70CB4">
        <w:rPr>
          <w:rFonts w:eastAsia="Times New Roman"/>
          <w:color w:val="000000" w:themeColor="text1"/>
          <w:szCs w:val="24"/>
        </w:rPr>
        <w:t>αι όλα τα στοιχεία</w:t>
      </w:r>
      <w:r>
        <w:rPr>
          <w:rFonts w:eastAsia="Times New Roman"/>
          <w:color w:val="000000" w:themeColor="text1"/>
          <w:szCs w:val="24"/>
        </w:rPr>
        <w:t>,</w:t>
      </w:r>
      <w:r w:rsidRPr="00D70CB4">
        <w:rPr>
          <w:rFonts w:eastAsia="Times New Roman"/>
          <w:color w:val="000000" w:themeColor="text1"/>
          <w:szCs w:val="24"/>
        </w:rPr>
        <w:t xml:space="preserve"> τα οποία θα τεθούν</w:t>
      </w:r>
      <w:r>
        <w:rPr>
          <w:rFonts w:eastAsia="Times New Roman"/>
          <w:color w:val="000000" w:themeColor="text1"/>
          <w:szCs w:val="24"/>
        </w:rPr>
        <w:t>, π</w:t>
      </w:r>
      <w:r w:rsidRPr="00D70CB4">
        <w:rPr>
          <w:rFonts w:eastAsia="Times New Roman"/>
          <w:color w:val="000000" w:themeColor="text1"/>
          <w:szCs w:val="24"/>
        </w:rPr>
        <w:t>ροφανώς θα αντιμετωπιστούν</w:t>
      </w:r>
      <w:r>
        <w:rPr>
          <w:rFonts w:eastAsia="Times New Roman"/>
          <w:color w:val="000000" w:themeColor="text1"/>
          <w:szCs w:val="24"/>
        </w:rPr>
        <w:t>.</w:t>
      </w:r>
    </w:p>
    <w:p w14:paraId="5CAF44FE" w14:textId="77777777" w:rsidR="00A15929" w:rsidRDefault="00D001CD">
      <w:pPr>
        <w:spacing w:line="600" w:lineRule="auto"/>
        <w:ind w:firstLine="720"/>
        <w:jc w:val="both"/>
        <w:rPr>
          <w:rFonts w:eastAsia="Times New Roman"/>
          <w:color w:val="000000" w:themeColor="text1"/>
          <w:szCs w:val="24"/>
        </w:rPr>
      </w:pPr>
      <w:r>
        <w:rPr>
          <w:rFonts w:eastAsia="Times New Roman"/>
          <w:color w:val="000000" w:themeColor="text1"/>
          <w:szCs w:val="24"/>
        </w:rPr>
        <w:t>Εκείνο, λοιπόν, για το οποίο θέλω να διαβεβαιώσω εκ περισσού νομίζω το Σ</w:t>
      </w:r>
      <w:r w:rsidRPr="00D70CB4">
        <w:rPr>
          <w:rFonts w:eastAsia="Times New Roman"/>
          <w:color w:val="000000" w:themeColor="text1"/>
          <w:szCs w:val="24"/>
        </w:rPr>
        <w:t xml:space="preserve">ώμα </w:t>
      </w:r>
      <w:r>
        <w:rPr>
          <w:rFonts w:eastAsia="Times New Roman"/>
          <w:color w:val="000000" w:themeColor="text1"/>
          <w:szCs w:val="24"/>
        </w:rPr>
        <w:t>-</w:t>
      </w:r>
      <w:r w:rsidRPr="00D70CB4">
        <w:rPr>
          <w:rFonts w:eastAsia="Times New Roman"/>
          <w:color w:val="000000" w:themeColor="text1"/>
          <w:szCs w:val="24"/>
        </w:rPr>
        <w:t xml:space="preserve">γιατί έχουμε δώσει </w:t>
      </w:r>
      <w:r>
        <w:rPr>
          <w:rFonts w:eastAsia="Times New Roman"/>
          <w:color w:val="000000" w:themeColor="text1"/>
          <w:szCs w:val="24"/>
        </w:rPr>
        <w:t xml:space="preserve">γνωστά σημεία γραφής- </w:t>
      </w:r>
      <w:r w:rsidRPr="00D70CB4">
        <w:rPr>
          <w:rFonts w:eastAsia="Times New Roman"/>
          <w:color w:val="000000" w:themeColor="text1"/>
          <w:szCs w:val="24"/>
        </w:rPr>
        <w:t xml:space="preserve">είναι </w:t>
      </w:r>
      <w:r>
        <w:rPr>
          <w:rFonts w:eastAsia="Times New Roman"/>
          <w:color w:val="000000" w:themeColor="text1"/>
          <w:szCs w:val="24"/>
        </w:rPr>
        <w:t xml:space="preserve">ότι </w:t>
      </w:r>
      <w:r w:rsidRPr="00D70CB4">
        <w:rPr>
          <w:rFonts w:eastAsia="Times New Roman"/>
          <w:color w:val="000000" w:themeColor="text1"/>
          <w:szCs w:val="24"/>
        </w:rPr>
        <w:t>η προσήλωσή μας στη νομιμότητα είναι δεδομένη</w:t>
      </w:r>
      <w:r>
        <w:rPr>
          <w:rFonts w:eastAsia="Times New Roman"/>
          <w:color w:val="000000" w:themeColor="text1"/>
          <w:szCs w:val="24"/>
        </w:rPr>
        <w:t>. Κ</w:t>
      </w:r>
      <w:r w:rsidRPr="00D70CB4">
        <w:rPr>
          <w:rFonts w:eastAsia="Times New Roman"/>
          <w:color w:val="000000" w:themeColor="text1"/>
          <w:szCs w:val="24"/>
        </w:rPr>
        <w:t>α</w:t>
      </w:r>
      <w:r>
        <w:rPr>
          <w:rFonts w:eastAsia="Times New Roman"/>
          <w:color w:val="000000" w:themeColor="text1"/>
          <w:szCs w:val="24"/>
        </w:rPr>
        <w:t>μμία</w:t>
      </w:r>
      <w:r w:rsidRPr="00D70CB4">
        <w:rPr>
          <w:rFonts w:eastAsia="Times New Roman"/>
          <w:color w:val="000000" w:themeColor="text1"/>
          <w:szCs w:val="24"/>
        </w:rPr>
        <w:t xml:space="preserve"> ανοχή</w:t>
      </w:r>
      <w:r w:rsidRPr="00D70CB4">
        <w:rPr>
          <w:rFonts w:eastAsia="Times New Roman"/>
          <w:color w:val="000000" w:themeColor="text1"/>
          <w:szCs w:val="24"/>
        </w:rPr>
        <w:t xml:space="preserve"> σε παρανο</w:t>
      </w:r>
      <w:r>
        <w:rPr>
          <w:rFonts w:eastAsia="Times New Roman"/>
          <w:color w:val="000000" w:themeColor="text1"/>
          <w:szCs w:val="24"/>
        </w:rPr>
        <w:t>μία</w:t>
      </w:r>
      <w:r w:rsidRPr="00D70CB4">
        <w:rPr>
          <w:rFonts w:eastAsia="Times New Roman"/>
          <w:color w:val="000000" w:themeColor="text1"/>
          <w:szCs w:val="24"/>
        </w:rPr>
        <w:t xml:space="preserve"> δεν έχουμε και </w:t>
      </w:r>
      <w:r>
        <w:rPr>
          <w:rFonts w:eastAsia="Times New Roman"/>
          <w:color w:val="000000" w:themeColor="text1"/>
          <w:szCs w:val="24"/>
        </w:rPr>
        <w:t>ακριβώς εκεί στράφηκαν όλες οι προσπάθειες ο</w:t>
      </w:r>
      <w:r w:rsidRPr="00D70CB4">
        <w:rPr>
          <w:rFonts w:eastAsia="Times New Roman"/>
          <w:color w:val="000000" w:themeColor="text1"/>
          <w:szCs w:val="24"/>
        </w:rPr>
        <w:t>ι δικές μας στο Υπουργείο Εξωτερικών</w:t>
      </w:r>
      <w:r>
        <w:rPr>
          <w:rFonts w:eastAsia="Times New Roman"/>
          <w:color w:val="000000" w:themeColor="text1"/>
          <w:szCs w:val="24"/>
        </w:rPr>
        <w:t>.</w:t>
      </w:r>
    </w:p>
    <w:p w14:paraId="5CAF44F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Θα αναφερθώ στη συνέχεια στα υπόλοιπα ερωτήματα της επερώτησης ένα προς ένα. Για τον κοινοβουλευτικό έλεγχο και τη διαφορά…</w:t>
      </w:r>
    </w:p>
    <w:p w14:paraId="5CAF4500" w14:textId="77777777" w:rsidR="00A15929" w:rsidRDefault="00D001CD">
      <w:pPr>
        <w:spacing w:line="600" w:lineRule="auto"/>
        <w:ind w:firstLine="720"/>
        <w:jc w:val="both"/>
        <w:rPr>
          <w:rFonts w:eastAsia="Times New Roman" w:cs="Times New Roman"/>
          <w:szCs w:val="24"/>
        </w:rPr>
      </w:pPr>
      <w:r w:rsidRPr="00E334D9">
        <w:rPr>
          <w:rFonts w:eastAsia="Times New Roman" w:cs="Times New Roman"/>
          <w:b/>
          <w:szCs w:val="24"/>
        </w:rPr>
        <w:t xml:space="preserve">ΠΡΟΕΔΡΕΥΩΝ (Γεώργιος Βαρεμένος): </w:t>
      </w:r>
      <w:r>
        <w:rPr>
          <w:rFonts w:eastAsia="Times New Roman" w:cs="Times New Roman"/>
          <w:szCs w:val="24"/>
        </w:rPr>
        <w:t xml:space="preserve">Άρα, κύριε Υπουργέ, παίρνετε τον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σας, τα είκοσι λεπτά. </w:t>
      </w:r>
    </w:p>
    <w:p w14:paraId="5CAF4501" w14:textId="77777777" w:rsidR="00A15929" w:rsidRDefault="00D001CD">
      <w:pPr>
        <w:spacing w:line="600" w:lineRule="auto"/>
        <w:ind w:firstLine="720"/>
        <w:jc w:val="both"/>
        <w:rPr>
          <w:rFonts w:eastAsia="Times New Roman" w:cs="Times New Roman"/>
          <w:szCs w:val="24"/>
        </w:rPr>
      </w:pPr>
      <w:r w:rsidRPr="007A7DD3">
        <w:rPr>
          <w:rFonts w:eastAsia="Times New Roman" w:cs="Times New Roman"/>
          <w:b/>
          <w:szCs w:val="24"/>
        </w:rPr>
        <w:lastRenderedPageBreak/>
        <w:t>ΓΕΩΡΓΙΟΣ ΚΑΤΡΟΥΓΚΑΛΟΣ (Υπουργός Εξωτερικών):</w:t>
      </w:r>
      <w:r>
        <w:rPr>
          <w:rFonts w:eastAsia="Times New Roman" w:cs="Times New Roman"/>
          <w:szCs w:val="24"/>
        </w:rPr>
        <w:t xml:space="preserve"> Θα πρότεινα να αφιερώσω ένα μέρος αυτού του χρόνου, για να έχω τη δυνατότητα να τοποθετηθώ και στις </w:t>
      </w:r>
      <w:r>
        <w:rPr>
          <w:rFonts w:eastAsia="Times New Roman" w:cs="Times New Roman"/>
          <w:szCs w:val="24"/>
        </w:rPr>
        <w:t>απαντήσεις των άλλων. Θα προσπαθήσω να είμαι συνοπτικός.</w:t>
      </w:r>
    </w:p>
    <w:p w14:paraId="5CAF4502" w14:textId="77777777" w:rsidR="00A15929" w:rsidRDefault="00D001CD">
      <w:pPr>
        <w:spacing w:line="600" w:lineRule="auto"/>
        <w:ind w:firstLine="720"/>
        <w:jc w:val="both"/>
        <w:rPr>
          <w:rFonts w:eastAsia="Times New Roman" w:cs="Times New Roman"/>
          <w:szCs w:val="24"/>
        </w:rPr>
      </w:pPr>
      <w:r w:rsidRPr="00E334D9">
        <w:rPr>
          <w:rFonts w:eastAsia="Times New Roman" w:cs="Times New Roman"/>
          <w:b/>
          <w:szCs w:val="24"/>
        </w:rPr>
        <w:t xml:space="preserve">ΠΡΟΕΔΡΕΥΩΝ (Γεώργιος Βαρεμένος): </w:t>
      </w:r>
      <w:r>
        <w:rPr>
          <w:rFonts w:eastAsia="Times New Roman" w:cs="Times New Roman"/>
          <w:szCs w:val="24"/>
        </w:rPr>
        <w:t>Έχετε τη δυνατότητα για δευτερολογία.</w:t>
      </w:r>
    </w:p>
    <w:p w14:paraId="5CAF4503" w14:textId="77777777" w:rsidR="00A15929" w:rsidRDefault="00D001CD">
      <w:pPr>
        <w:spacing w:line="600" w:lineRule="auto"/>
        <w:ind w:firstLine="720"/>
        <w:jc w:val="both"/>
        <w:rPr>
          <w:rFonts w:eastAsia="Times New Roman" w:cs="Times New Roman"/>
          <w:szCs w:val="24"/>
        </w:rPr>
      </w:pPr>
      <w:r w:rsidRPr="009C149E">
        <w:rPr>
          <w:rFonts w:eastAsia="Times New Roman" w:cs="Times New Roman"/>
          <w:b/>
          <w:szCs w:val="24"/>
        </w:rPr>
        <w:t>ΓΕΩΡΓΙΟΣ ΚΑΤΡΟΥΓΚΑΛΟΣ (Υπουργός Εξωτερικών):</w:t>
      </w:r>
      <w:r>
        <w:rPr>
          <w:rFonts w:eastAsia="Times New Roman" w:cs="Times New Roman"/>
          <w:szCs w:val="24"/>
        </w:rPr>
        <w:t xml:space="preserve"> Για να έχουμε, λοιπόν, εικόνα και κυρίως όσοι από τον ελληνικό λαό μάς ακούνε, γιατ</w:t>
      </w:r>
      <w:r>
        <w:rPr>
          <w:rFonts w:eastAsia="Times New Roman" w:cs="Times New Roman"/>
          <w:szCs w:val="24"/>
        </w:rPr>
        <w:t>ί προς αυτούς απευθυνόμαστε- η πρώτη ερώτηση της επερώτησης ήταν αν ο έλεγχος της νομιμότητας υποκαθιστά τον κοινοβουλευτικό έλεγχο. Ήδη απάντησα. Τρία είδη ελέγχου έχουμε στην εθνική μας συνταγματική τάξη. Και στα τρία αυτά είδη ελέγχου εγώ θέλω να υποβλη</w:t>
      </w:r>
      <w:r>
        <w:rPr>
          <w:rFonts w:eastAsia="Times New Roman" w:cs="Times New Roman"/>
          <w:szCs w:val="24"/>
        </w:rPr>
        <w:t>θεί αυτή η διαδικασία.</w:t>
      </w:r>
    </w:p>
    <w:p w14:paraId="5CAF450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Η δεύτερη ερώτηση βασίζεται σε εσφαλμένη προϋπόθεση. Ερωτώμαι για ποιον λόγο στο </w:t>
      </w:r>
      <w:r>
        <w:rPr>
          <w:rFonts w:eastAsia="Times New Roman" w:cs="Times New Roman"/>
          <w:szCs w:val="24"/>
        </w:rPr>
        <w:t>τμήμα</w:t>
      </w:r>
      <w:r>
        <w:rPr>
          <w:rFonts w:eastAsia="Times New Roman" w:cs="Times New Roman"/>
          <w:szCs w:val="24"/>
        </w:rPr>
        <w:t xml:space="preserve"> </w:t>
      </w:r>
      <w:r>
        <w:rPr>
          <w:rFonts w:eastAsia="Times New Roman" w:cs="Times New Roman"/>
          <w:szCs w:val="24"/>
          <w:lang w:val="en-US"/>
        </w:rPr>
        <w:t>V</w:t>
      </w:r>
      <w:r>
        <w:rPr>
          <w:rFonts w:eastAsia="Times New Roman" w:cs="Times New Roman"/>
          <w:szCs w:val="24"/>
        </w:rPr>
        <w:t xml:space="preserve"> παράγραφος </w:t>
      </w:r>
      <w:r>
        <w:rPr>
          <w:rFonts w:eastAsia="Times New Roman" w:cs="Times New Roman"/>
          <w:szCs w:val="24"/>
          <w:lang w:val="en-US"/>
        </w:rPr>
        <w:t>V</w:t>
      </w:r>
      <w:r w:rsidRPr="008D6566">
        <w:rPr>
          <w:rFonts w:eastAsia="Times New Roman" w:cs="Times New Roman"/>
          <w:szCs w:val="24"/>
        </w:rPr>
        <w:t>.</w:t>
      </w:r>
      <w:r>
        <w:rPr>
          <w:rFonts w:eastAsia="Times New Roman" w:cs="Times New Roman"/>
          <w:szCs w:val="24"/>
        </w:rPr>
        <w:t>5 των γνωστοποιήσεων αναγράφεται ότι οι συμβάσεις δεν ενδέχεται να ανατεθούν σε υπεργολάβο, ενώ από το περιεχόμενο της ως άνω απάντ</w:t>
      </w:r>
      <w:r>
        <w:rPr>
          <w:rFonts w:eastAsia="Times New Roman" w:cs="Times New Roman"/>
          <w:szCs w:val="24"/>
        </w:rPr>
        <w:t xml:space="preserve">ησης προκύπτει ότι στα αντίστοιχα συμβατικά κείμενα προβλέπεται το ενδεχόμενο αυτό. Εδώ σας τόνισα ότι στο άρθρο 23 απαγορεύεται η εκχώρηση μέρους ή τμήματος της σύμβασης κατά την </w:t>
      </w:r>
      <w:r>
        <w:rPr>
          <w:rFonts w:eastAsia="Times New Roman" w:cs="Times New Roman"/>
          <w:szCs w:val="24"/>
        </w:rPr>
        <w:lastRenderedPageBreak/>
        <w:t>προκήρυξη. Επιτρέπεται η υπεργολαβία ως βοηθός εκτέλεσης. Επομένως, όχι ως υ</w:t>
      </w:r>
      <w:r>
        <w:rPr>
          <w:rFonts w:eastAsia="Times New Roman" w:cs="Times New Roman"/>
          <w:szCs w:val="24"/>
        </w:rPr>
        <w:t xml:space="preserve">ποκατάστατη των υποχρεώσεων του υπεργολάβου, αλλά για επιμέρους ενέργειες. </w:t>
      </w:r>
    </w:p>
    <w:p w14:paraId="5CAF450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Ερωτώμαι αν ο </w:t>
      </w:r>
      <w:proofErr w:type="spellStart"/>
      <w:r>
        <w:rPr>
          <w:rFonts w:eastAsia="Times New Roman" w:cs="Times New Roman"/>
          <w:szCs w:val="24"/>
        </w:rPr>
        <w:t>πάροχος</w:t>
      </w:r>
      <w:proofErr w:type="spellEnd"/>
      <w:r>
        <w:rPr>
          <w:rFonts w:eastAsia="Times New Roman" w:cs="Times New Roman"/>
          <w:szCs w:val="24"/>
        </w:rPr>
        <w:t xml:space="preserve"> των ως άνω συμβάσεων είχε δηλώσει με την προσφορά του την ανάθεση του συνόλου ή μέρους των αντίστοιχων υπηρεσιών σε υπεργολάβους και ποιο ακριβώς είναι το μέρ</w:t>
      </w:r>
      <w:r>
        <w:rPr>
          <w:rFonts w:eastAsia="Times New Roman" w:cs="Times New Roman"/>
          <w:szCs w:val="24"/>
        </w:rPr>
        <w:t>ος αυτού. Αυτό είναι το τρίτο ερώτημα.</w:t>
      </w:r>
    </w:p>
    <w:p w14:paraId="5CAF450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Το τέταρτο ερώτημα είναι άμεσα συναφές, γι’ αυτό το απαντώ μαζί: Εάν ο ανωτέρω </w:t>
      </w:r>
      <w:proofErr w:type="spellStart"/>
      <w:r>
        <w:rPr>
          <w:rFonts w:eastAsia="Times New Roman" w:cs="Times New Roman"/>
          <w:szCs w:val="24"/>
        </w:rPr>
        <w:t>πάροχος</w:t>
      </w:r>
      <w:proofErr w:type="spellEnd"/>
      <w:r>
        <w:rPr>
          <w:rFonts w:eastAsia="Times New Roman" w:cs="Times New Roman"/>
          <w:szCs w:val="24"/>
        </w:rPr>
        <w:t xml:space="preserve"> είχε αναθέσει το σύνολο ή μέρος των αντίστοιχων υπηρεσιών σε υπεργολάβους, ποιο είναι το μέρος αυτού, ποιοι είναι οι υπεργολάβοι, </w:t>
      </w:r>
      <w:r>
        <w:rPr>
          <w:rFonts w:eastAsia="Times New Roman" w:cs="Times New Roman"/>
          <w:szCs w:val="24"/>
        </w:rPr>
        <w:t xml:space="preserve">ποιοι είναι οι όροι. </w:t>
      </w:r>
    </w:p>
    <w:p w14:paraId="5CAF450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Το πέμπτο ερώτημα είναι άμεσα συναφές επίσης: Αν έχει γνωστοποιηθεί στο Υπουργείο Εξωτερικών η ανάθεση του συνόλου ή μέρους των εν λόγω υπηρεσιών στους υπεργολάβους. </w:t>
      </w:r>
      <w:proofErr w:type="spellStart"/>
      <w:r>
        <w:rPr>
          <w:rFonts w:eastAsia="Times New Roman" w:cs="Times New Roman"/>
          <w:szCs w:val="24"/>
        </w:rPr>
        <w:t>Έκτον</w:t>
      </w:r>
      <w:proofErr w:type="spellEnd"/>
      <w:r>
        <w:rPr>
          <w:rFonts w:eastAsia="Times New Roman" w:cs="Times New Roman"/>
          <w:szCs w:val="24"/>
        </w:rPr>
        <w:t xml:space="preserve">, εάν έχει εγκρίνει. </w:t>
      </w:r>
      <w:proofErr w:type="spellStart"/>
      <w:r>
        <w:rPr>
          <w:rFonts w:eastAsia="Times New Roman" w:cs="Times New Roman"/>
          <w:szCs w:val="24"/>
        </w:rPr>
        <w:t>Έβδομον</w:t>
      </w:r>
      <w:proofErr w:type="spellEnd"/>
      <w:r>
        <w:rPr>
          <w:rFonts w:eastAsia="Times New Roman" w:cs="Times New Roman"/>
          <w:szCs w:val="24"/>
        </w:rPr>
        <w:t>, εάν έχει προβεί σε ελέγχους. Αυτά</w:t>
      </w:r>
      <w:r>
        <w:rPr>
          <w:rFonts w:eastAsia="Times New Roman" w:cs="Times New Roman"/>
          <w:szCs w:val="24"/>
        </w:rPr>
        <w:t xml:space="preserve"> είναι τα ερωτήματα τα οποία μου απευθύνετε.</w:t>
      </w:r>
    </w:p>
    <w:p w14:paraId="5CAF450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σας είπα προηγουμένως, όλες οι συμβάσεις υπεργολαβίας έχουν ζητηθεί και είναι στη διάθεσή σας στην </w:t>
      </w:r>
      <w:r>
        <w:rPr>
          <w:rFonts w:eastAsia="Times New Roman" w:cs="Times New Roman"/>
          <w:szCs w:val="24"/>
        </w:rPr>
        <w:t xml:space="preserve">αίθουσα </w:t>
      </w:r>
      <w:r>
        <w:rPr>
          <w:rFonts w:eastAsia="Times New Roman" w:cs="Times New Roman"/>
          <w:szCs w:val="24"/>
        </w:rPr>
        <w:t>150, ώστε να μπορέσουν να ελεγχθούν.</w:t>
      </w:r>
    </w:p>
    <w:p w14:paraId="5CAF4509" w14:textId="77777777" w:rsidR="00A15929" w:rsidRDefault="00D001CD">
      <w:pPr>
        <w:spacing w:line="600" w:lineRule="auto"/>
        <w:ind w:firstLine="720"/>
        <w:jc w:val="both"/>
        <w:rPr>
          <w:rFonts w:eastAsia="Times New Roman" w:cs="Times New Roman"/>
          <w:szCs w:val="24"/>
        </w:rPr>
      </w:pPr>
      <w:r w:rsidRPr="00F70608">
        <w:rPr>
          <w:rFonts w:eastAsia="Times New Roman" w:cs="Times New Roman"/>
          <w:b/>
          <w:szCs w:val="24"/>
        </w:rPr>
        <w:t>ΠΑΝΟΣ ΚΑΜΜΕΝΟΣ:</w:t>
      </w:r>
      <w:r>
        <w:rPr>
          <w:rFonts w:eastAsia="Times New Roman" w:cs="Times New Roman"/>
          <w:szCs w:val="24"/>
        </w:rPr>
        <w:t xml:space="preserve"> Είναι δημόσια έγγραφα, πρέπει να τα δώσετε.</w:t>
      </w:r>
    </w:p>
    <w:p w14:paraId="5CAF450A" w14:textId="77777777" w:rsidR="00A15929" w:rsidRDefault="00D001CD">
      <w:pPr>
        <w:spacing w:line="600" w:lineRule="auto"/>
        <w:ind w:firstLine="720"/>
        <w:jc w:val="both"/>
        <w:rPr>
          <w:rFonts w:eastAsia="Times New Roman" w:cs="Times New Roman"/>
          <w:szCs w:val="24"/>
        </w:rPr>
      </w:pPr>
      <w:r w:rsidRPr="009C149E">
        <w:rPr>
          <w:rFonts w:eastAsia="Times New Roman" w:cs="Times New Roman"/>
          <w:b/>
          <w:szCs w:val="24"/>
        </w:rPr>
        <w:t>ΓΕ</w:t>
      </w:r>
      <w:r w:rsidRPr="009C149E">
        <w:rPr>
          <w:rFonts w:eastAsia="Times New Roman" w:cs="Times New Roman"/>
          <w:b/>
          <w:szCs w:val="24"/>
        </w:rPr>
        <w:t>ΩΡΓΙΟΣ ΚΑΤΡΟΥΓΚΑΛΟΣ (Υπουργός Εξωτερικών):</w:t>
      </w:r>
      <w:r>
        <w:rPr>
          <w:rFonts w:eastAsia="Times New Roman" w:cs="Times New Roman"/>
          <w:szCs w:val="24"/>
        </w:rPr>
        <w:t xml:space="preserve"> Είναι σε πρόσβαση της Βουλής. Το επιχείρημα που τέθηκε από τις νομικές μου υπηρεσίες -και μάλιστα η εισήγηση ήταν να μην κατατεθούν καθόλου- είναι ότι υπάρχουν ορισμένα ζητήματα εμπορικού απορρήτου που αφορούν στη</w:t>
      </w:r>
      <w:r>
        <w:rPr>
          <w:rFonts w:eastAsia="Times New Roman" w:cs="Times New Roman"/>
          <w:szCs w:val="24"/>
        </w:rPr>
        <w:t>ν τιμολόγηση των συμβάσεων. Εγώ πήρα την ευθύνη να διαφοροποιηθώ από την εισήγηση της υπηρεσίας, η οποία ήταν να μην κατατεθούν καθόλου στη Βουλή. Και γι’ αυτόν τον λόγο τα θέτω σε γνώση σας, ακριβώς γιατί δέχθηκα εν μέρει το επιχείρημα ότι υπάρχει ένα εμπ</w:t>
      </w:r>
      <w:r>
        <w:rPr>
          <w:rFonts w:eastAsia="Times New Roman" w:cs="Times New Roman"/>
          <w:szCs w:val="24"/>
        </w:rPr>
        <w:t>ορικό απόρρητο που αφορά στις συμφωνίες οικονομικής φύσης που έχει κάνει ο εργολάβος με τον υπεργολάβο. Είναι, όμως, στη διάθεση της Βουλής, επαναλαμβάνω. Για όσους Βουλευτές δεν είναι εδώ και δεν μπορούν να έχουν πρόσβαση δεσμεύομαι ότι στο Υπουργείο Εξωτ</w:t>
      </w:r>
      <w:r>
        <w:rPr>
          <w:rFonts w:eastAsia="Times New Roman" w:cs="Times New Roman"/>
          <w:szCs w:val="24"/>
        </w:rPr>
        <w:t>ερικών σε ειδικό χώρο θα υπάρχει και τη Δευτέρα και την Τρίτη, εάν ζητηθεί, η δυνατότητα αυτά τα έγγραφα να αναγνωστούν.</w:t>
      </w:r>
    </w:p>
    <w:p w14:paraId="5CAF450B"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w:t>
      </w:r>
      <w:r>
        <w:rPr>
          <w:rFonts w:eastAsia="Times New Roman" w:cs="Times New Roman"/>
          <w:szCs w:val="24"/>
        </w:rPr>
        <w:t xml:space="preserve"> Έχετε γραπτή την έκθεση της Επιστημονικής Υπηρεσίας;</w:t>
      </w:r>
    </w:p>
    <w:p w14:paraId="5CAF450C" w14:textId="77777777" w:rsidR="00A15929" w:rsidRDefault="00D001CD">
      <w:pPr>
        <w:spacing w:line="600" w:lineRule="auto"/>
        <w:ind w:firstLine="720"/>
        <w:jc w:val="both"/>
        <w:rPr>
          <w:rFonts w:eastAsia="Times New Roman" w:cs="Times New Roman"/>
          <w:szCs w:val="24"/>
        </w:rPr>
      </w:pPr>
      <w:r w:rsidRPr="00E334D9">
        <w:rPr>
          <w:rFonts w:eastAsia="Times New Roman" w:cs="Times New Roman"/>
          <w:b/>
          <w:szCs w:val="24"/>
        </w:rPr>
        <w:t xml:space="preserve">ΠΡΟΕΔΡΕΥΩΝ (Γεώργιος Βαρεμένος): </w:t>
      </w:r>
      <w:r>
        <w:rPr>
          <w:rFonts w:eastAsia="Times New Roman" w:cs="Times New Roman"/>
          <w:szCs w:val="24"/>
        </w:rPr>
        <w:t xml:space="preserve">Υπάρχουν στην </w:t>
      </w:r>
      <w:r>
        <w:rPr>
          <w:rFonts w:eastAsia="Times New Roman" w:cs="Times New Roman"/>
          <w:szCs w:val="24"/>
        </w:rPr>
        <w:t xml:space="preserve">αίθουσα </w:t>
      </w:r>
      <w:r>
        <w:rPr>
          <w:rFonts w:eastAsia="Times New Roman" w:cs="Times New Roman"/>
          <w:szCs w:val="24"/>
        </w:rPr>
        <w:t>150,</w:t>
      </w:r>
      <w:r>
        <w:rPr>
          <w:rFonts w:eastAsia="Times New Roman" w:cs="Times New Roman"/>
          <w:szCs w:val="24"/>
        </w:rPr>
        <w:t xml:space="preserve"> κύριε Υπουργέ. Υπάρχουν ήδη.</w:t>
      </w:r>
    </w:p>
    <w:p w14:paraId="5CAF450D" w14:textId="77777777" w:rsidR="00A15929" w:rsidRDefault="00D001CD">
      <w:pPr>
        <w:spacing w:line="600" w:lineRule="auto"/>
        <w:ind w:firstLine="720"/>
        <w:jc w:val="both"/>
        <w:rPr>
          <w:rFonts w:eastAsia="Times New Roman" w:cs="Times New Roman"/>
          <w:szCs w:val="24"/>
        </w:rPr>
      </w:pPr>
      <w:r w:rsidRPr="009C149E">
        <w:rPr>
          <w:rFonts w:eastAsia="Times New Roman" w:cs="Times New Roman"/>
          <w:b/>
          <w:szCs w:val="24"/>
        </w:rPr>
        <w:t>ΓΕΩΡΓΙΟΣ ΚΑΤΡΟΥΓΚΑΛΟΣ (Υπουργός Εξωτερικών):</w:t>
      </w:r>
      <w:r>
        <w:rPr>
          <w:rFonts w:eastAsia="Times New Roman" w:cs="Times New Roman"/>
          <w:szCs w:val="24"/>
        </w:rPr>
        <w:t xml:space="preserve"> Δεν είναι η εισήγηση της Επιστημονικής Υπηρεσίας. Είναι η γνώμη που ζήτησα από τη Γενική Επιθεωρήτρια, την οποία είχα ορίσει ως επικεφαλής. Είναι σε σχέδιο προς εμένα.</w:t>
      </w:r>
    </w:p>
    <w:p w14:paraId="5CAF450E" w14:textId="77777777" w:rsidR="00A15929" w:rsidRDefault="00D001CD">
      <w:pPr>
        <w:spacing w:line="600" w:lineRule="auto"/>
        <w:ind w:firstLine="720"/>
        <w:jc w:val="both"/>
        <w:rPr>
          <w:rFonts w:eastAsia="Times New Roman" w:cs="Times New Roman"/>
          <w:szCs w:val="24"/>
        </w:rPr>
      </w:pPr>
      <w:r w:rsidRPr="00E334D9">
        <w:rPr>
          <w:rFonts w:eastAsia="Times New Roman" w:cs="Times New Roman"/>
          <w:b/>
          <w:szCs w:val="24"/>
        </w:rPr>
        <w:t>ΠΡΟΕΔΡΕΥΩΝ (Γ</w:t>
      </w:r>
      <w:r w:rsidRPr="00E334D9">
        <w:rPr>
          <w:rFonts w:eastAsia="Times New Roman" w:cs="Times New Roman"/>
          <w:b/>
          <w:szCs w:val="24"/>
        </w:rPr>
        <w:t xml:space="preserve">εώργιος Βαρεμένος): </w:t>
      </w:r>
      <w:r>
        <w:rPr>
          <w:rFonts w:eastAsia="Times New Roman" w:cs="Times New Roman"/>
          <w:szCs w:val="24"/>
        </w:rPr>
        <w:t xml:space="preserve">Κύριε Υπουργέ, δεν χρειάζεται να έρθουν στο Υπουργείο, παρ’ ό,τι δεν είναι μακριά το Υπουργείο. Είναι εδώ, στην </w:t>
      </w:r>
      <w:r>
        <w:rPr>
          <w:rFonts w:eastAsia="Times New Roman" w:cs="Times New Roman"/>
          <w:szCs w:val="24"/>
        </w:rPr>
        <w:t xml:space="preserve">αίθουσα </w:t>
      </w:r>
      <w:r>
        <w:rPr>
          <w:rFonts w:eastAsia="Times New Roman" w:cs="Times New Roman"/>
          <w:szCs w:val="24"/>
        </w:rPr>
        <w:t>150 της Βουλής.</w:t>
      </w:r>
    </w:p>
    <w:p w14:paraId="5CAF450F" w14:textId="77777777" w:rsidR="00A15929" w:rsidRDefault="00D001CD">
      <w:pPr>
        <w:spacing w:line="600" w:lineRule="auto"/>
        <w:ind w:firstLine="720"/>
        <w:jc w:val="both"/>
        <w:rPr>
          <w:rFonts w:eastAsia="Times New Roman" w:cs="Times New Roman"/>
          <w:szCs w:val="24"/>
        </w:rPr>
      </w:pPr>
      <w:r w:rsidRPr="009C149E">
        <w:rPr>
          <w:rFonts w:eastAsia="Times New Roman" w:cs="Times New Roman"/>
          <w:b/>
          <w:szCs w:val="24"/>
        </w:rPr>
        <w:t>ΓΕΩΡΓΙΟΣ ΚΑΤΡΟΥΓΚΑΛΟΣ (Υπουργός Εξωτερικών):</w:t>
      </w:r>
      <w:r>
        <w:rPr>
          <w:rFonts w:eastAsia="Times New Roman" w:cs="Times New Roman"/>
          <w:szCs w:val="24"/>
        </w:rPr>
        <w:t xml:space="preserve"> Σύμφωνοι. Απάντησα και σε μια ερώτηση, γιατί θέλω να εί</w:t>
      </w:r>
      <w:r>
        <w:rPr>
          <w:rFonts w:eastAsia="Times New Roman" w:cs="Times New Roman"/>
          <w:szCs w:val="24"/>
        </w:rPr>
        <w:t>μαι απολύτως διαφανής.</w:t>
      </w:r>
    </w:p>
    <w:p w14:paraId="5CAF451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Επαναλαμβάνω ότι δεν έχουμε να κρύψουμε τίποτα στο Υπουργείο Εξωτερικών από την υπόθεση αυτή ούτε είναι η πρόθεσή μας αυτή. Θέλουμε πάντοτε το μαχαίρι του ελέγχου της νομιμότητας να φτάνει μέχρι το κόκκαλο. Να είμαστε σαφείς και ξεκά</w:t>
      </w:r>
      <w:r>
        <w:rPr>
          <w:rFonts w:eastAsia="Times New Roman" w:cs="Times New Roman"/>
          <w:szCs w:val="24"/>
        </w:rPr>
        <w:t>θαροι.</w:t>
      </w:r>
    </w:p>
    <w:p w14:paraId="5CAF451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Όλες αυτές, λοιπόν, οι συμβάσεις υπεργολαβίας έχουν υποβληθεί στο Υπουργείο Εξωτερικών. Είναι στη διάθεσή σας να τις ελέγξετε. Κάθε φορά που δηλώνεται ότι υπάρχει υπεργολάβος με την έννοια αυτή του βοηθού εκτέλεσης, για να δώσουν την έγκριση οι αντί</w:t>
      </w:r>
      <w:r>
        <w:rPr>
          <w:rFonts w:eastAsia="Times New Roman" w:cs="Times New Roman"/>
          <w:szCs w:val="24"/>
        </w:rPr>
        <w:t>στοιχες υπηρεσίες μας οι προξενικές και τελικά η αρμόδια επιτροπή, γίνεται επιτόπιος έλεγχος είτε από τον πρόξενό μας ή από ορισμένο από αυτόν διπλωματικό υπάλληλο. Και μόνο εφόσον θεωρηθεί ότι ανταποκρίνονται οι υπεργολάβοι αυτοί ως βοηθοί εκτέλεσης, επαν</w:t>
      </w:r>
      <w:r>
        <w:rPr>
          <w:rFonts w:eastAsia="Times New Roman" w:cs="Times New Roman"/>
          <w:szCs w:val="24"/>
        </w:rPr>
        <w:t xml:space="preserve">αλαμβάνω, στις υποχρεώσεις της σύμβασης, προχωρούμε. </w:t>
      </w:r>
    </w:p>
    <w:p w14:paraId="5CAF451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Σε όλα, λοιπόν, τα ερωτήματα, τα οποία είχαν τεθεί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μου, συνοψίζω: Έγινε εξονυχιστικός έλεγχος και από τις υπηρεσίες μας και με προσωπική ευθύνη δική μου ως νομικού και δεν βρέθηκε τίποτε το </w:t>
      </w:r>
      <w:r>
        <w:rPr>
          <w:rFonts w:eastAsia="Times New Roman" w:cs="Times New Roman"/>
          <w:szCs w:val="24"/>
        </w:rPr>
        <w:t>μεμπτό.</w:t>
      </w:r>
    </w:p>
    <w:p w14:paraId="5CAF4513" w14:textId="77777777" w:rsidR="00A15929" w:rsidRDefault="00D001C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Επαναλαμβάνω ότι τα νέα στοιχεία που τέθηκαν υπ’ </w:t>
      </w:r>
      <w:proofErr w:type="spellStart"/>
      <w:r>
        <w:rPr>
          <w:rFonts w:eastAsia="Times New Roman" w:cs="Times New Roman"/>
          <w:szCs w:val="24"/>
        </w:rPr>
        <w:t>όψιν</w:t>
      </w:r>
      <w:proofErr w:type="spellEnd"/>
      <w:r>
        <w:rPr>
          <w:rFonts w:eastAsia="Times New Roman" w:cs="Times New Roman"/>
          <w:szCs w:val="24"/>
        </w:rPr>
        <w:t xml:space="preserve"> μου θα εξεταστούν όπως πρέπει. Προφανώς, θα ήταν ανεύθυνο εκ μέρους μου να τοποθετηθώ τώρα επ’ αυτών. Δεν τα έχω καν δει. Η δέσμευσή μας όμως για την εφαρμογή της αρχής της νομιμότητας είναι δεδ</w:t>
      </w:r>
      <w:r>
        <w:rPr>
          <w:rFonts w:eastAsia="Times New Roman" w:cs="Times New Roman"/>
          <w:szCs w:val="24"/>
        </w:rPr>
        <w:t>ομένη, αναμφισβήτητη και αδιαπραγμάτευτη.</w:t>
      </w:r>
    </w:p>
    <w:p w14:paraId="5CAF4514" w14:textId="77777777" w:rsidR="00A15929" w:rsidRDefault="00D001C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Εξωτερικών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τα προαναφερθέντα έγγραφα, τα οποία βρίσκονται </w:t>
      </w:r>
      <w:r>
        <w:rPr>
          <w:rFonts w:eastAsia="Times New Roman" w:cs="Times New Roman"/>
          <w:szCs w:val="24"/>
        </w:rPr>
        <w:lastRenderedPageBreak/>
        <w:t>στο αρχείο του Τμήματος Γραμματείας της Διεύθυνσης Στενογραφίας και Πρακτικών</w:t>
      </w:r>
      <w:r>
        <w:rPr>
          <w:rFonts w:eastAsia="Times New Roman" w:cs="Times New Roman"/>
          <w:szCs w:val="24"/>
        </w:rPr>
        <w:t xml:space="preserve"> της Βουλής)</w:t>
      </w:r>
    </w:p>
    <w:p w14:paraId="5CAF4515" w14:textId="77777777" w:rsidR="00A15929" w:rsidRDefault="00D001CD">
      <w:pPr>
        <w:tabs>
          <w:tab w:val="left" w:pos="1905"/>
        </w:tabs>
        <w:spacing w:line="600" w:lineRule="auto"/>
        <w:ind w:firstLine="720"/>
        <w:jc w:val="both"/>
        <w:rPr>
          <w:rFonts w:eastAsia="Times New Roman" w:cs="Times New Roman"/>
          <w:szCs w:val="24"/>
        </w:rPr>
      </w:pPr>
      <w:r w:rsidRPr="00BB28CC">
        <w:rPr>
          <w:rFonts w:eastAsia="Times New Roman" w:cs="Times New Roman"/>
          <w:b/>
          <w:szCs w:val="24"/>
        </w:rPr>
        <w:t>ΠΑ</w:t>
      </w:r>
      <w:r>
        <w:rPr>
          <w:rFonts w:eastAsia="Times New Roman" w:cs="Times New Roman"/>
          <w:b/>
          <w:szCs w:val="24"/>
        </w:rPr>
        <w:t xml:space="preserve">ΝΟΣ ΚΑΜΜΕΝΟΣ: </w:t>
      </w:r>
      <w:r>
        <w:rPr>
          <w:rFonts w:eastAsia="Times New Roman" w:cs="Times New Roman"/>
          <w:szCs w:val="24"/>
        </w:rPr>
        <w:t>Κύριε Πρόεδρε, θα ήθελα να κάνω μία διευκρίνιση στον κύριο Υπουργό.</w:t>
      </w:r>
    </w:p>
    <w:p w14:paraId="5CAF4516" w14:textId="77777777" w:rsidR="00A15929" w:rsidRDefault="00D001CD">
      <w:pPr>
        <w:tabs>
          <w:tab w:val="left" w:pos="1905"/>
        </w:tabs>
        <w:spacing w:line="600" w:lineRule="auto"/>
        <w:ind w:firstLine="720"/>
        <w:jc w:val="both"/>
        <w:rPr>
          <w:rFonts w:eastAsia="Times New Roman" w:cs="Times New Roman"/>
          <w:szCs w:val="24"/>
        </w:rPr>
      </w:pPr>
      <w:r>
        <w:rPr>
          <w:rFonts w:eastAsia="Times New Roman" w:cs="Times New Roman"/>
          <w:szCs w:val="24"/>
        </w:rPr>
        <w:t>Οι υ</w:t>
      </w:r>
      <w:r w:rsidRPr="004518E8">
        <w:rPr>
          <w:rFonts w:eastAsia="Times New Roman" w:cs="Times New Roman"/>
          <w:szCs w:val="24"/>
        </w:rPr>
        <w:t xml:space="preserve">πολογισμοί που έκανα δεν ήταν βάσει </w:t>
      </w:r>
      <w:r>
        <w:rPr>
          <w:rFonts w:eastAsia="Times New Roman" w:cs="Times New Roman"/>
          <w:szCs w:val="24"/>
        </w:rPr>
        <w:t>τ</w:t>
      </w:r>
      <w:r w:rsidRPr="004518E8">
        <w:rPr>
          <w:rFonts w:eastAsia="Times New Roman" w:cs="Times New Roman"/>
          <w:szCs w:val="24"/>
        </w:rPr>
        <w:t xml:space="preserve">ων 60 ευρώ του συνόλου του τιμήματος που εισπράττει ο </w:t>
      </w:r>
      <w:proofErr w:type="spellStart"/>
      <w:r w:rsidRPr="004518E8">
        <w:rPr>
          <w:rFonts w:eastAsia="Times New Roman" w:cs="Times New Roman"/>
          <w:szCs w:val="24"/>
        </w:rPr>
        <w:t>πάροχος</w:t>
      </w:r>
      <w:proofErr w:type="spellEnd"/>
      <w:r>
        <w:rPr>
          <w:rFonts w:eastAsia="Times New Roman" w:cs="Times New Roman"/>
          <w:szCs w:val="24"/>
        </w:rPr>
        <w:t>,</w:t>
      </w:r>
      <w:r w:rsidRPr="004518E8">
        <w:rPr>
          <w:rFonts w:eastAsia="Times New Roman" w:cs="Times New Roman"/>
          <w:szCs w:val="24"/>
        </w:rPr>
        <w:t xml:space="preserve"> αλλά των 20 ευρώ</w:t>
      </w:r>
      <w:r>
        <w:rPr>
          <w:rFonts w:eastAsia="Times New Roman" w:cs="Times New Roman"/>
          <w:szCs w:val="24"/>
        </w:rPr>
        <w:t>,</w:t>
      </w:r>
      <w:r w:rsidRPr="004518E8">
        <w:rPr>
          <w:rFonts w:eastAsia="Times New Roman" w:cs="Times New Roman"/>
          <w:szCs w:val="24"/>
        </w:rPr>
        <w:t xml:space="preserve"> τα οποία κρατά ο </w:t>
      </w:r>
      <w:proofErr w:type="spellStart"/>
      <w:r w:rsidRPr="004518E8">
        <w:rPr>
          <w:rFonts w:eastAsia="Times New Roman" w:cs="Times New Roman"/>
          <w:szCs w:val="24"/>
        </w:rPr>
        <w:t>πάροχος</w:t>
      </w:r>
      <w:proofErr w:type="spellEnd"/>
      <w:r w:rsidRPr="004518E8">
        <w:rPr>
          <w:rFonts w:eastAsia="Times New Roman" w:cs="Times New Roman"/>
          <w:szCs w:val="24"/>
        </w:rPr>
        <w:t xml:space="preserve"> βάσει της προκήρυξης</w:t>
      </w:r>
      <w:r>
        <w:rPr>
          <w:rFonts w:eastAsia="Times New Roman" w:cs="Times New Roman"/>
          <w:szCs w:val="24"/>
        </w:rPr>
        <w:t>.</w:t>
      </w:r>
      <w:r w:rsidRPr="004518E8">
        <w:rPr>
          <w:rFonts w:eastAsia="Times New Roman" w:cs="Times New Roman"/>
          <w:szCs w:val="24"/>
        </w:rPr>
        <w:t xml:space="preserve"> Εάν βάλετε ένα εκατομμύριο εισόδους</w:t>
      </w:r>
      <w:r>
        <w:rPr>
          <w:rFonts w:eastAsia="Times New Roman" w:cs="Times New Roman"/>
          <w:szCs w:val="24"/>
        </w:rPr>
        <w:t>,</w:t>
      </w:r>
      <w:r w:rsidRPr="004518E8">
        <w:rPr>
          <w:rFonts w:eastAsia="Times New Roman" w:cs="Times New Roman"/>
          <w:szCs w:val="24"/>
        </w:rPr>
        <w:t xml:space="preserve"> που είναι το σύνολο της Ουκρανίας με τη Ρωσία</w:t>
      </w:r>
      <w:r>
        <w:rPr>
          <w:rFonts w:eastAsia="Times New Roman" w:cs="Times New Roman"/>
          <w:szCs w:val="24"/>
        </w:rPr>
        <w:t>,</w:t>
      </w:r>
      <w:r w:rsidRPr="004518E8">
        <w:rPr>
          <w:rFonts w:eastAsia="Times New Roman" w:cs="Times New Roman"/>
          <w:szCs w:val="24"/>
        </w:rPr>
        <w:t xml:space="preserve"> επί 20 ευρώ που πληρώνει ο καθένας </w:t>
      </w:r>
      <w:r>
        <w:rPr>
          <w:rFonts w:eastAsia="Times New Roman" w:cs="Times New Roman"/>
          <w:szCs w:val="24"/>
        </w:rPr>
        <w:t>σ</w:t>
      </w:r>
      <w:r w:rsidRPr="004518E8">
        <w:rPr>
          <w:rFonts w:eastAsia="Times New Roman" w:cs="Times New Roman"/>
          <w:szCs w:val="24"/>
        </w:rPr>
        <w:t xml:space="preserve">τον </w:t>
      </w:r>
      <w:proofErr w:type="spellStart"/>
      <w:r w:rsidRPr="004518E8">
        <w:rPr>
          <w:rFonts w:eastAsia="Times New Roman" w:cs="Times New Roman"/>
          <w:szCs w:val="24"/>
        </w:rPr>
        <w:t>πάροχο</w:t>
      </w:r>
      <w:proofErr w:type="spellEnd"/>
      <w:r w:rsidRPr="004518E8">
        <w:rPr>
          <w:rFonts w:eastAsia="Times New Roman" w:cs="Times New Roman"/>
          <w:szCs w:val="24"/>
        </w:rPr>
        <w:t xml:space="preserve"> </w:t>
      </w:r>
      <w:r>
        <w:rPr>
          <w:rFonts w:eastAsia="Times New Roman" w:cs="Times New Roman"/>
          <w:szCs w:val="24"/>
        </w:rPr>
        <w:t>-πέραν</w:t>
      </w:r>
      <w:r w:rsidRPr="004518E8">
        <w:rPr>
          <w:rFonts w:eastAsia="Times New Roman" w:cs="Times New Roman"/>
          <w:szCs w:val="24"/>
        </w:rPr>
        <w:t xml:space="preserve"> </w:t>
      </w:r>
      <w:r>
        <w:rPr>
          <w:rFonts w:eastAsia="Times New Roman" w:cs="Times New Roman"/>
          <w:szCs w:val="24"/>
        </w:rPr>
        <w:t>των 40 ευρώ που</w:t>
      </w:r>
      <w:r w:rsidRPr="004518E8">
        <w:rPr>
          <w:rFonts w:eastAsia="Times New Roman" w:cs="Times New Roman"/>
          <w:szCs w:val="24"/>
        </w:rPr>
        <w:t xml:space="preserve"> παίρνει το </w:t>
      </w:r>
      <w:r>
        <w:rPr>
          <w:rFonts w:eastAsia="Times New Roman" w:cs="Times New Roman"/>
          <w:szCs w:val="24"/>
        </w:rPr>
        <w:t>Προξενείο-</w:t>
      </w:r>
      <w:r w:rsidRPr="004518E8">
        <w:rPr>
          <w:rFonts w:eastAsia="Times New Roman" w:cs="Times New Roman"/>
          <w:szCs w:val="24"/>
        </w:rPr>
        <w:t xml:space="preserve"> είναι 20 εκατομμύρια</w:t>
      </w:r>
      <w:r>
        <w:rPr>
          <w:rFonts w:eastAsia="Times New Roman" w:cs="Times New Roman"/>
          <w:szCs w:val="24"/>
        </w:rPr>
        <w:t xml:space="preserve"> ευρώ</w:t>
      </w:r>
      <w:r w:rsidRPr="004518E8">
        <w:rPr>
          <w:rFonts w:eastAsia="Times New Roman" w:cs="Times New Roman"/>
          <w:szCs w:val="24"/>
        </w:rPr>
        <w:t xml:space="preserve"> το</w:t>
      </w:r>
      <w:r>
        <w:rPr>
          <w:rFonts w:eastAsia="Times New Roman" w:cs="Times New Roman"/>
          <w:szCs w:val="24"/>
        </w:rPr>
        <w:t>ν</w:t>
      </w:r>
      <w:r w:rsidRPr="004518E8">
        <w:rPr>
          <w:rFonts w:eastAsia="Times New Roman" w:cs="Times New Roman"/>
          <w:szCs w:val="24"/>
        </w:rPr>
        <w:t xml:space="preserve"> χρ</w:t>
      </w:r>
      <w:r w:rsidRPr="004518E8">
        <w:rPr>
          <w:rFonts w:eastAsia="Times New Roman" w:cs="Times New Roman"/>
          <w:szCs w:val="24"/>
        </w:rPr>
        <w:t>όνο</w:t>
      </w:r>
      <w:r>
        <w:rPr>
          <w:rFonts w:eastAsia="Times New Roman" w:cs="Times New Roman"/>
          <w:szCs w:val="24"/>
        </w:rPr>
        <w:t>.</w:t>
      </w:r>
      <w:r w:rsidRPr="004518E8">
        <w:rPr>
          <w:rFonts w:eastAsia="Times New Roman" w:cs="Times New Roman"/>
          <w:szCs w:val="24"/>
        </w:rPr>
        <w:t xml:space="preserve"> Επί τέσσερα </w:t>
      </w:r>
      <w:r>
        <w:rPr>
          <w:rFonts w:eastAsia="Times New Roman" w:cs="Times New Roman"/>
          <w:szCs w:val="24"/>
        </w:rPr>
        <w:t>χρόνια είναι</w:t>
      </w:r>
      <w:r w:rsidRPr="004518E8">
        <w:rPr>
          <w:rFonts w:eastAsia="Times New Roman" w:cs="Times New Roman"/>
          <w:szCs w:val="24"/>
        </w:rPr>
        <w:t xml:space="preserve"> 80 εκατομμύρια</w:t>
      </w:r>
      <w:r>
        <w:rPr>
          <w:rFonts w:eastAsia="Times New Roman" w:cs="Times New Roman"/>
          <w:szCs w:val="24"/>
        </w:rPr>
        <w:t xml:space="preserve"> ευρώ.</w:t>
      </w:r>
      <w:r w:rsidRPr="004518E8">
        <w:rPr>
          <w:rFonts w:eastAsia="Times New Roman" w:cs="Times New Roman"/>
          <w:szCs w:val="24"/>
        </w:rPr>
        <w:t xml:space="preserve"> Αν το βάλετε επί </w:t>
      </w:r>
      <w:r>
        <w:rPr>
          <w:rFonts w:eastAsia="Times New Roman" w:cs="Times New Roman"/>
          <w:szCs w:val="24"/>
        </w:rPr>
        <w:t>οκτώ</w:t>
      </w:r>
      <w:r w:rsidRPr="004518E8">
        <w:rPr>
          <w:rFonts w:eastAsia="Times New Roman" w:cs="Times New Roman"/>
          <w:szCs w:val="24"/>
        </w:rPr>
        <w:t xml:space="preserve"> χρόνια που διαρκεί η σύμβαση είναι 160 εκατομμύρια</w:t>
      </w:r>
      <w:r>
        <w:rPr>
          <w:rFonts w:eastAsia="Times New Roman" w:cs="Times New Roman"/>
          <w:szCs w:val="24"/>
        </w:rPr>
        <w:t xml:space="preserve"> ευρώ.</w:t>
      </w:r>
      <w:r w:rsidRPr="004518E8">
        <w:rPr>
          <w:rFonts w:eastAsia="Times New Roman" w:cs="Times New Roman"/>
          <w:szCs w:val="24"/>
        </w:rPr>
        <w:t xml:space="preserve"> Αυτό λοιπόν σας είπα</w:t>
      </w:r>
      <w:r>
        <w:rPr>
          <w:rFonts w:eastAsia="Times New Roman" w:cs="Times New Roman"/>
          <w:szCs w:val="24"/>
        </w:rPr>
        <w:t>,</w:t>
      </w:r>
      <w:r w:rsidRPr="004518E8">
        <w:rPr>
          <w:rFonts w:eastAsia="Times New Roman" w:cs="Times New Roman"/>
          <w:szCs w:val="24"/>
        </w:rPr>
        <w:t xml:space="preserve"> ότι</w:t>
      </w:r>
      <w:r>
        <w:rPr>
          <w:rFonts w:eastAsia="Times New Roman" w:cs="Times New Roman"/>
          <w:szCs w:val="24"/>
        </w:rPr>
        <w:t xml:space="preserve"> αντί να πάει ο διαγωνισμός βάσει</w:t>
      </w:r>
      <w:r w:rsidRPr="004518E8">
        <w:rPr>
          <w:rFonts w:eastAsia="Times New Roman" w:cs="Times New Roman"/>
          <w:szCs w:val="24"/>
        </w:rPr>
        <w:t xml:space="preserve"> της αρχής περί συμβάσεων</w:t>
      </w:r>
      <w:r>
        <w:rPr>
          <w:rFonts w:eastAsia="Times New Roman" w:cs="Times New Roman"/>
          <w:szCs w:val="24"/>
        </w:rPr>
        <w:t>, θα έπρεπε να πάρει τα 160 εκατομμύρια ή σ</w:t>
      </w:r>
      <w:r w:rsidRPr="004518E8">
        <w:rPr>
          <w:rFonts w:eastAsia="Times New Roman" w:cs="Times New Roman"/>
          <w:szCs w:val="24"/>
        </w:rPr>
        <w:t>την ελάχιστη</w:t>
      </w:r>
      <w:r>
        <w:rPr>
          <w:rFonts w:eastAsia="Times New Roman" w:cs="Times New Roman"/>
          <w:szCs w:val="24"/>
        </w:rPr>
        <w:t xml:space="preserve"> περίπτωση τα 80, και όχι τα 15. Το καταλαβαίνετε</w:t>
      </w:r>
      <w:r w:rsidRPr="004518E8">
        <w:rPr>
          <w:rFonts w:eastAsia="Times New Roman" w:cs="Times New Roman"/>
          <w:szCs w:val="24"/>
        </w:rPr>
        <w:t xml:space="preserve"> αυτό νομίζω</w:t>
      </w:r>
      <w:r>
        <w:rPr>
          <w:rFonts w:eastAsia="Times New Roman" w:cs="Times New Roman"/>
          <w:szCs w:val="24"/>
        </w:rPr>
        <w:t>.</w:t>
      </w:r>
      <w:r w:rsidRPr="004518E8">
        <w:rPr>
          <w:rFonts w:eastAsia="Times New Roman" w:cs="Times New Roman"/>
          <w:szCs w:val="24"/>
        </w:rPr>
        <w:t xml:space="preserve"> Εμείς δεν υπολογίσαμε </w:t>
      </w:r>
      <w:r>
        <w:rPr>
          <w:rFonts w:eastAsia="Times New Roman" w:cs="Times New Roman"/>
          <w:szCs w:val="24"/>
        </w:rPr>
        <w:t>βάσει</w:t>
      </w:r>
      <w:r w:rsidRPr="004518E8">
        <w:rPr>
          <w:rFonts w:eastAsia="Times New Roman" w:cs="Times New Roman"/>
          <w:szCs w:val="24"/>
        </w:rPr>
        <w:t xml:space="preserve"> του συνόλου των οποίων εισπράττει</w:t>
      </w:r>
      <w:r>
        <w:rPr>
          <w:rFonts w:eastAsia="Times New Roman" w:cs="Times New Roman"/>
          <w:szCs w:val="24"/>
        </w:rPr>
        <w:t>,</w:t>
      </w:r>
      <w:r w:rsidRPr="004518E8">
        <w:rPr>
          <w:rFonts w:eastAsia="Times New Roman" w:cs="Times New Roman"/>
          <w:szCs w:val="24"/>
        </w:rPr>
        <w:t xml:space="preserve"> αλλά βάσει του ποσοστού</w:t>
      </w:r>
      <w:r>
        <w:rPr>
          <w:rFonts w:eastAsia="Times New Roman" w:cs="Times New Roman"/>
          <w:szCs w:val="24"/>
        </w:rPr>
        <w:t>.</w:t>
      </w:r>
      <w:r w:rsidRPr="004518E8">
        <w:rPr>
          <w:rFonts w:eastAsia="Times New Roman" w:cs="Times New Roman"/>
          <w:szCs w:val="24"/>
        </w:rPr>
        <w:t xml:space="preserve"> </w:t>
      </w:r>
    </w:p>
    <w:p w14:paraId="5CAF4517" w14:textId="77777777" w:rsidR="00A15929" w:rsidRDefault="00D001CD">
      <w:pPr>
        <w:tabs>
          <w:tab w:val="left" w:pos="1905"/>
        </w:tabs>
        <w:spacing w:line="600" w:lineRule="auto"/>
        <w:ind w:firstLine="720"/>
        <w:jc w:val="both"/>
        <w:rPr>
          <w:rFonts w:eastAsia="Times New Roman" w:cs="Times New Roman"/>
          <w:szCs w:val="24"/>
        </w:rPr>
      </w:pPr>
      <w:r w:rsidRPr="004518E8">
        <w:rPr>
          <w:rFonts w:eastAsia="Times New Roman" w:cs="Times New Roman"/>
          <w:szCs w:val="24"/>
        </w:rPr>
        <w:t xml:space="preserve">Θα </w:t>
      </w:r>
      <w:r>
        <w:rPr>
          <w:rFonts w:eastAsia="Times New Roman" w:cs="Times New Roman"/>
          <w:szCs w:val="24"/>
        </w:rPr>
        <w:t>σας πω δε</w:t>
      </w:r>
      <w:r>
        <w:rPr>
          <w:rFonts w:eastAsia="Times New Roman" w:cs="Times New Roman"/>
          <w:szCs w:val="24"/>
        </w:rPr>
        <w:t>,</w:t>
      </w:r>
      <w:r w:rsidRPr="004518E8">
        <w:rPr>
          <w:rFonts w:eastAsia="Times New Roman" w:cs="Times New Roman"/>
          <w:szCs w:val="24"/>
        </w:rPr>
        <w:t xml:space="preserve"> </w:t>
      </w:r>
      <w:r>
        <w:rPr>
          <w:rFonts w:eastAsia="Times New Roman" w:cs="Times New Roman"/>
          <w:szCs w:val="24"/>
        </w:rPr>
        <w:t xml:space="preserve">το εξής, κύριε Υπουργέ, </w:t>
      </w:r>
      <w:r w:rsidRPr="004518E8">
        <w:rPr>
          <w:rFonts w:eastAsia="Times New Roman" w:cs="Times New Roman"/>
          <w:szCs w:val="24"/>
        </w:rPr>
        <w:t>ότι η εταιρεία που φέρεται να υπέγραψε με το Υπουργείο</w:t>
      </w:r>
      <w:r>
        <w:rPr>
          <w:rFonts w:eastAsia="Times New Roman" w:cs="Times New Roman"/>
          <w:szCs w:val="24"/>
        </w:rPr>
        <w:t>, που δεν την ξέρουμε</w:t>
      </w:r>
      <w:r>
        <w:rPr>
          <w:rFonts w:eastAsia="Times New Roman" w:cs="Times New Roman"/>
          <w:szCs w:val="24"/>
        </w:rPr>
        <w:t>,</w:t>
      </w:r>
      <w:r w:rsidRPr="004518E8">
        <w:rPr>
          <w:rFonts w:eastAsia="Times New Roman" w:cs="Times New Roman"/>
          <w:szCs w:val="24"/>
        </w:rPr>
        <w:t xml:space="preserve"> </w:t>
      </w:r>
      <w:r>
        <w:rPr>
          <w:rFonts w:eastAsia="Times New Roman" w:cs="Times New Roman"/>
          <w:szCs w:val="24"/>
        </w:rPr>
        <w:t xml:space="preserve">γιατί δεν </w:t>
      </w:r>
      <w:r w:rsidRPr="004518E8">
        <w:rPr>
          <w:rFonts w:eastAsia="Times New Roman" w:cs="Times New Roman"/>
          <w:szCs w:val="24"/>
        </w:rPr>
        <w:t>έχουμε τις τελικές</w:t>
      </w:r>
      <w:r>
        <w:rPr>
          <w:rFonts w:eastAsia="Times New Roman" w:cs="Times New Roman"/>
          <w:szCs w:val="24"/>
        </w:rPr>
        <w:t xml:space="preserve"> </w:t>
      </w:r>
      <w:r>
        <w:rPr>
          <w:rFonts w:eastAsia="Times New Roman" w:cs="Times New Roman"/>
          <w:szCs w:val="24"/>
        </w:rPr>
        <w:lastRenderedPageBreak/>
        <w:t xml:space="preserve">συμβάσεις </w:t>
      </w:r>
      <w:r>
        <w:rPr>
          <w:rFonts w:eastAsia="Times New Roman" w:cs="Times New Roman"/>
          <w:szCs w:val="24"/>
        </w:rPr>
        <w:t>-</w:t>
      </w:r>
      <w:r>
        <w:rPr>
          <w:rFonts w:eastAsia="Times New Roman" w:cs="Times New Roman"/>
          <w:szCs w:val="24"/>
        </w:rPr>
        <w:t>που πρέπει να τις δώσετε γιατί είναι δημόσιο έγγραφο-</w:t>
      </w:r>
      <w:r w:rsidRPr="004518E8">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lang w:val="en-US"/>
        </w:rPr>
        <w:t>GVCW</w:t>
      </w:r>
      <w:r w:rsidRPr="005F6C1A">
        <w:rPr>
          <w:rFonts w:eastAsia="Times New Roman" w:cs="Times New Roman"/>
          <w:szCs w:val="24"/>
        </w:rPr>
        <w:t xml:space="preserve">, </w:t>
      </w:r>
      <w:r>
        <w:rPr>
          <w:rFonts w:eastAsia="Times New Roman" w:cs="Times New Roman"/>
          <w:szCs w:val="24"/>
        </w:rPr>
        <w:t>στον ισολογισμό της, το 20</w:t>
      </w:r>
      <w:r w:rsidRPr="004518E8">
        <w:rPr>
          <w:rFonts w:eastAsia="Times New Roman" w:cs="Times New Roman"/>
          <w:szCs w:val="24"/>
        </w:rPr>
        <w:t xml:space="preserve">17 και το </w:t>
      </w:r>
      <w:r>
        <w:rPr>
          <w:rFonts w:eastAsia="Times New Roman" w:cs="Times New Roman"/>
          <w:szCs w:val="24"/>
        </w:rPr>
        <w:t>20</w:t>
      </w:r>
      <w:r w:rsidRPr="004518E8">
        <w:rPr>
          <w:rFonts w:eastAsia="Times New Roman" w:cs="Times New Roman"/>
          <w:szCs w:val="24"/>
        </w:rPr>
        <w:t>18</w:t>
      </w:r>
      <w:r>
        <w:rPr>
          <w:rFonts w:eastAsia="Times New Roman" w:cs="Times New Roman"/>
          <w:szCs w:val="24"/>
        </w:rPr>
        <w:t>, δεν παρουσιάζει παρά ζημία</w:t>
      </w:r>
      <w:r w:rsidRPr="004518E8">
        <w:rPr>
          <w:rFonts w:eastAsia="Times New Roman" w:cs="Times New Roman"/>
          <w:szCs w:val="24"/>
        </w:rPr>
        <w:t xml:space="preserve"> και τζίρο 120.000</w:t>
      </w:r>
      <w:r>
        <w:rPr>
          <w:rFonts w:eastAsia="Times New Roman" w:cs="Times New Roman"/>
          <w:szCs w:val="24"/>
        </w:rPr>
        <w:t>.</w:t>
      </w:r>
      <w:r w:rsidRPr="004518E8">
        <w:rPr>
          <w:rFonts w:eastAsia="Times New Roman" w:cs="Times New Roman"/>
          <w:szCs w:val="24"/>
        </w:rPr>
        <w:t xml:space="preserve"> Δηλαδή</w:t>
      </w:r>
      <w:r>
        <w:rPr>
          <w:rFonts w:eastAsia="Times New Roman" w:cs="Times New Roman"/>
          <w:szCs w:val="24"/>
        </w:rPr>
        <w:t>,</w:t>
      </w:r>
      <w:r w:rsidRPr="004518E8">
        <w:rPr>
          <w:rFonts w:eastAsia="Times New Roman" w:cs="Times New Roman"/>
          <w:szCs w:val="24"/>
        </w:rPr>
        <w:t xml:space="preserve"> θέλω να σας πω ότι εκεί έχουμε και χρήμα</w:t>
      </w:r>
      <w:r>
        <w:rPr>
          <w:rFonts w:eastAsia="Times New Roman" w:cs="Times New Roman"/>
          <w:szCs w:val="24"/>
        </w:rPr>
        <w:t>,</w:t>
      </w:r>
      <w:r w:rsidRPr="004518E8">
        <w:rPr>
          <w:rFonts w:eastAsia="Times New Roman" w:cs="Times New Roman"/>
          <w:szCs w:val="24"/>
        </w:rPr>
        <w:t xml:space="preserve"> που πρέπει να ακολουθήσει ο </w:t>
      </w:r>
      <w:r>
        <w:rPr>
          <w:rFonts w:eastAsia="Times New Roman" w:cs="Times New Roman"/>
          <w:szCs w:val="24"/>
        </w:rPr>
        <w:t>ε</w:t>
      </w:r>
      <w:r w:rsidRPr="004518E8">
        <w:rPr>
          <w:rFonts w:eastAsia="Times New Roman" w:cs="Times New Roman"/>
          <w:szCs w:val="24"/>
        </w:rPr>
        <w:t>ισαγγελέας</w:t>
      </w:r>
      <w:r>
        <w:rPr>
          <w:rFonts w:eastAsia="Times New Roman" w:cs="Times New Roman"/>
          <w:szCs w:val="24"/>
        </w:rPr>
        <w:t>,</w:t>
      </w:r>
      <w:r w:rsidRPr="004518E8">
        <w:rPr>
          <w:rFonts w:eastAsia="Times New Roman" w:cs="Times New Roman"/>
          <w:szCs w:val="24"/>
        </w:rPr>
        <w:t xml:space="preserve"> το Υπουργείο Εξωτερικών και πιθανώς η Αρχή για το Ξέπλυμα Μαύρου Χρήματος</w:t>
      </w:r>
      <w:r>
        <w:rPr>
          <w:rFonts w:eastAsia="Times New Roman" w:cs="Times New Roman"/>
          <w:szCs w:val="24"/>
        </w:rPr>
        <w:t>.</w:t>
      </w:r>
      <w:r w:rsidRPr="004518E8">
        <w:rPr>
          <w:rFonts w:eastAsia="Times New Roman" w:cs="Times New Roman"/>
          <w:szCs w:val="24"/>
        </w:rPr>
        <w:t xml:space="preserve"> </w:t>
      </w:r>
      <w:r>
        <w:rPr>
          <w:rFonts w:eastAsia="Times New Roman" w:cs="Times New Roman"/>
          <w:szCs w:val="24"/>
        </w:rPr>
        <w:t>Έχουμε</w:t>
      </w:r>
      <w:r w:rsidRPr="004518E8">
        <w:rPr>
          <w:rFonts w:eastAsia="Times New Roman" w:cs="Times New Roman"/>
          <w:szCs w:val="24"/>
        </w:rPr>
        <w:t xml:space="preserve"> την εφ</w:t>
      </w:r>
      <w:r>
        <w:rPr>
          <w:rFonts w:eastAsia="Times New Roman" w:cs="Times New Roman"/>
          <w:szCs w:val="24"/>
        </w:rPr>
        <w:t>αρμογή του περίφημου ιρλανδέζικου</w:t>
      </w:r>
      <w:r w:rsidRPr="004518E8">
        <w:rPr>
          <w:rFonts w:eastAsia="Times New Roman" w:cs="Times New Roman"/>
          <w:szCs w:val="24"/>
        </w:rPr>
        <w:t xml:space="preserve"> σάντουιτς</w:t>
      </w:r>
      <w:r>
        <w:rPr>
          <w:rFonts w:eastAsia="Times New Roman" w:cs="Times New Roman"/>
          <w:szCs w:val="24"/>
        </w:rPr>
        <w:t>, κύριε Υπουργέ.</w:t>
      </w:r>
    </w:p>
    <w:p w14:paraId="5CAF4518" w14:textId="77777777" w:rsidR="00A15929" w:rsidRDefault="00D001CD">
      <w:pPr>
        <w:tabs>
          <w:tab w:val="left" w:pos="1905"/>
        </w:tabs>
        <w:spacing w:line="600" w:lineRule="auto"/>
        <w:ind w:firstLine="709"/>
        <w:jc w:val="center"/>
        <w:rPr>
          <w:rFonts w:eastAsia="Times New Roman" w:cs="Times New Roman"/>
          <w:szCs w:val="24"/>
        </w:rPr>
      </w:pPr>
      <w:r>
        <w:rPr>
          <w:rFonts w:eastAsia="Times New Roman" w:cs="Times New Roman"/>
          <w:szCs w:val="24"/>
        </w:rPr>
        <w:t>(ΜΕΤΑ ΤΗΝ ΗΛΕΚΤΡΟΝΙΚΗ ΚΑ</w:t>
      </w:r>
      <w:r>
        <w:rPr>
          <w:rFonts w:eastAsia="Times New Roman" w:cs="Times New Roman"/>
          <w:szCs w:val="24"/>
        </w:rPr>
        <w:t>ΤΑΜΕΤΡΗΣΗ)</w:t>
      </w:r>
    </w:p>
    <w:p w14:paraId="5CAF4519" w14:textId="77777777" w:rsidR="00A15929" w:rsidRDefault="00D001CD">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sidRPr="00B90021">
        <w:rPr>
          <w:rFonts w:eastAsia="Times New Roman" w:cs="Times New Roman"/>
          <w:bCs/>
          <w:szCs w:val="24"/>
        </w:rPr>
        <w:t>Κυρίες και κύριοι συνάδελφοι</w:t>
      </w:r>
      <w:r>
        <w:rPr>
          <w:rFonts w:eastAsia="Times New Roman" w:cs="Times New Roman"/>
          <w:bCs/>
          <w:szCs w:val="24"/>
        </w:rPr>
        <w:t>,</w:t>
      </w:r>
      <w:r>
        <w:rPr>
          <w:rFonts w:eastAsia="Times New Roman" w:cs="Times New Roman"/>
          <w:szCs w:val="24"/>
        </w:rPr>
        <w:t xml:space="preserve"> στο σημείο αυτό ε</w:t>
      </w:r>
      <w:r>
        <w:rPr>
          <w:rFonts w:eastAsia="Times New Roman" w:cs="Times New Roman"/>
          <w:szCs w:val="24"/>
        </w:rPr>
        <w:t xml:space="preserve">πανερχόμαστε </w:t>
      </w:r>
      <w:r>
        <w:rPr>
          <w:rFonts w:eastAsia="Times New Roman" w:cs="Times New Roman"/>
          <w:szCs w:val="24"/>
        </w:rPr>
        <w:t>στις αιτήσεις άρσης ασυλίας</w:t>
      </w:r>
      <w:r>
        <w:rPr>
          <w:rFonts w:eastAsia="Times New Roman" w:cs="Times New Roman"/>
          <w:szCs w:val="24"/>
        </w:rPr>
        <w:t>.</w:t>
      </w:r>
    </w:p>
    <w:p w14:paraId="5CAF451A" w14:textId="77777777" w:rsidR="00A15929" w:rsidRDefault="00D001CD">
      <w:pPr>
        <w:tabs>
          <w:tab w:val="left" w:pos="1905"/>
        </w:tabs>
        <w:spacing w:line="600" w:lineRule="auto"/>
        <w:ind w:firstLine="720"/>
        <w:jc w:val="both"/>
        <w:rPr>
          <w:rFonts w:eastAsia="Times New Roman" w:cs="Times New Roman"/>
          <w:bCs/>
          <w:szCs w:val="24"/>
        </w:rPr>
      </w:pPr>
      <w:r>
        <w:rPr>
          <w:rFonts w:eastAsia="Times New Roman" w:cs="Times New Roman"/>
          <w:bCs/>
          <w:szCs w:val="24"/>
        </w:rPr>
        <w:t>Μ</w:t>
      </w:r>
      <w:r>
        <w:rPr>
          <w:rFonts w:eastAsia="Times New Roman" w:cs="Times New Roman"/>
          <w:bCs/>
          <w:szCs w:val="24"/>
        </w:rPr>
        <w:t xml:space="preserve">ετά την ολοκλήρωση </w:t>
      </w:r>
      <w:r>
        <w:rPr>
          <w:rFonts w:eastAsia="Times New Roman" w:cs="Times New Roman"/>
          <w:bCs/>
          <w:szCs w:val="24"/>
        </w:rPr>
        <w:t xml:space="preserve">της </w:t>
      </w:r>
      <w:r>
        <w:rPr>
          <w:rFonts w:eastAsia="Times New Roman" w:cs="Times New Roman"/>
          <w:bCs/>
          <w:szCs w:val="24"/>
        </w:rPr>
        <w:t xml:space="preserve">καταμέτρησης </w:t>
      </w:r>
      <w:r w:rsidRPr="00B90021">
        <w:rPr>
          <w:rFonts w:eastAsia="Times New Roman" w:cs="Times New Roman"/>
          <w:bCs/>
          <w:szCs w:val="24"/>
        </w:rPr>
        <w:t>έχω την τιμή να σας ανακοινώσω το αποτέλεσμα της διεξαχθείσης ηλεκτρονικής ονομαστικής</w:t>
      </w:r>
      <w:r w:rsidRPr="00B90021">
        <w:rPr>
          <w:rFonts w:eastAsia="Times New Roman" w:cs="Times New Roman"/>
          <w:bCs/>
          <w:szCs w:val="24"/>
        </w:rPr>
        <w:t xml:space="preserve"> ψηφοφορίας επί των αιτήσεων άρσης ασυλίας των συνάδελφων Βουλευτών</w:t>
      </w:r>
      <w:r>
        <w:rPr>
          <w:rFonts w:eastAsia="Times New Roman" w:cs="Times New Roman"/>
          <w:bCs/>
          <w:szCs w:val="24"/>
        </w:rPr>
        <w:t xml:space="preserve"> κ</w:t>
      </w:r>
      <w:r>
        <w:rPr>
          <w:rFonts w:eastAsia="Times New Roman" w:cs="Times New Roman"/>
          <w:bCs/>
          <w:szCs w:val="24"/>
        </w:rPr>
        <w:t>υρίων</w:t>
      </w:r>
      <w:r>
        <w:rPr>
          <w:rFonts w:eastAsia="Times New Roman" w:cs="Times New Roman"/>
          <w:bCs/>
          <w:szCs w:val="24"/>
        </w:rPr>
        <w:t xml:space="preserve"> Αριστείδη Φωκά, Μάριου </w:t>
      </w:r>
      <w:proofErr w:type="spellStart"/>
      <w:r>
        <w:rPr>
          <w:rFonts w:eastAsia="Times New Roman" w:cs="Times New Roman"/>
          <w:bCs/>
          <w:szCs w:val="24"/>
        </w:rPr>
        <w:t>Σαλμά</w:t>
      </w:r>
      <w:proofErr w:type="spellEnd"/>
      <w:r>
        <w:rPr>
          <w:rFonts w:eastAsia="Times New Roman" w:cs="Times New Roman"/>
          <w:bCs/>
          <w:szCs w:val="24"/>
        </w:rPr>
        <w:t xml:space="preserve"> και Ανδρέα Λοβέρδου</w:t>
      </w:r>
      <w:r w:rsidRPr="00B90021">
        <w:rPr>
          <w:rFonts w:eastAsia="Times New Roman" w:cs="Times New Roman"/>
          <w:bCs/>
          <w:szCs w:val="24"/>
        </w:rPr>
        <w:t>.</w:t>
      </w:r>
    </w:p>
    <w:p w14:paraId="5CAF451B" w14:textId="77777777" w:rsidR="00A15929" w:rsidRDefault="00D001CD">
      <w:pPr>
        <w:tabs>
          <w:tab w:val="left" w:pos="1905"/>
        </w:tabs>
        <w:spacing w:line="600" w:lineRule="auto"/>
        <w:ind w:firstLine="720"/>
        <w:jc w:val="both"/>
        <w:rPr>
          <w:rFonts w:eastAsia="Times New Roman" w:cs="Times New Roman"/>
          <w:szCs w:val="24"/>
        </w:rPr>
      </w:pPr>
      <w:r>
        <w:rPr>
          <w:rFonts w:eastAsia="Times New Roman" w:cs="Times New Roman"/>
          <w:bCs/>
          <w:szCs w:val="24"/>
        </w:rPr>
        <w:t xml:space="preserve">Για την </w:t>
      </w:r>
      <w:r w:rsidRPr="00BB1394">
        <w:rPr>
          <w:rFonts w:eastAsia="Times New Roman" w:cs="Times New Roman"/>
          <w:bCs/>
          <w:szCs w:val="24"/>
        </w:rPr>
        <w:t>υπόθεση του συναδέλφου κ</w:t>
      </w:r>
      <w:r>
        <w:rPr>
          <w:rFonts w:eastAsia="Times New Roman" w:cs="Times New Roman"/>
          <w:bCs/>
          <w:szCs w:val="24"/>
        </w:rPr>
        <w:t>.</w:t>
      </w:r>
      <w:r w:rsidRPr="00BB1394">
        <w:rPr>
          <w:rFonts w:eastAsia="Times New Roman" w:cs="Times New Roman"/>
          <w:bCs/>
          <w:szCs w:val="24"/>
        </w:rPr>
        <w:t xml:space="preserve"> </w:t>
      </w:r>
      <w:r>
        <w:rPr>
          <w:rFonts w:eastAsia="Times New Roman" w:cs="Times New Roman"/>
          <w:szCs w:val="24"/>
        </w:rPr>
        <w:t>Αριστείδη Φωκά</w:t>
      </w:r>
      <w:r>
        <w:rPr>
          <w:rFonts w:eastAsia="Times New Roman" w:cs="Times New Roman"/>
          <w:szCs w:val="24"/>
        </w:rPr>
        <w:t>:</w:t>
      </w:r>
    </w:p>
    <w:p w14:paraId="5CAF451C" w14:textId="77777777" w:rsidR="00A15929" w:rsidRDefault="00D001CD">
      <w:pPr>
        <w:tabs>
          <w:tab w:val="left" w:pos="1905"/>
        </w:tabs>
        <w:spacing w:line="600" w:lineRule="auto"/>
        <w:ind w:firstLine="720"/>
        <w:jc w:val="both"/>
        <w:rPr>
          <w:rFonts w:eastAsia="Times New Roman" w:cs="Times New Roman"/>
          <w:bCs/>
          <w:szCs w:val="24"/>
        </w:rPr>
      </w:pPr>
      <w:r>
        <w:rPr>
          <w:rFonts w:eastAsia="Times New Roman" w:cs="Times New Roman"/>
          <w:szCs w:val="24"/>
        </w:rPr>
        <w:t>Ψ</w:t>
      </w:r>
      <w:r w:rsidRPr="00BB1394">
        <w:rPr>
          <w:rFonts w:eastAsia="Times New Roman" w:cs="Times New Roman"/>
          <w:bCs/>
          <w:szCs w:val="24"/>
        </w:rPr>
        <w:t xml:space="preserve">ήφισαν συνολικά </w:t>
      </w:r>
      <w:r>
        <w:rPr>
          <w:rFonts w:eastAsia="Times New Roman" w:cs="Times New Roman"/>
          <w:bCs/>
          <w:szCs w:val="24"/>
        </w:rPr>
        <w:t>215</w:t>
      </w:r>
      <w:r w:rsidRPr="00BB1394">
        <w:rPr>
          <w:rFonts w:eastAsia="Times New Roman" w:cs="Times New Roman"/>
          <w:bCs/>
          <w:szCs w:val="24"/>
        </w:rPr>
        <w:t xml:space="preserve"> Βουλευτές.</w:t>
      </w:r>
    </w:p>
    <w:p w14:paraId="5CAF451D" w14:textId="77777777" w:rsidR="00A15929" w:rsidRDefault="00D001CD">
      <w:pPr>
        <w:tabs>
          <w:tab w:val="left" w:pos="1905"/>
        </w:tabs>
        <w:spacing w:line="600" w:lineRule="auto"/>
        <w:ind w:firstLine="720"/>
        <w:jc w:val="both"/>
        <w:rPr>
          <w:rFonts w:eastAsia="Times New Roman" w:cs="Times New Roman"/>
          <w:bCs/>
          <w:szCs w:val="24"/>
        </w:rPr>
      </w:pPr>
      <w:r w:rsidRPr="00BB1394">
        <w:rPr>
          <w:rFonts w:eastAsia="Times New Roman" w:cs="Times New Roman"/>
          <w:bCs/>
          <w:szCs w:val="24"/>
        </w:rPr>
        <w:t xml:space="preserve">Υπέρ της άρσεως ασυλίας, δηλαδή «ΝΑΙ», ψήφισαν </w:t>
      </w:r>
      <w:r>
        <w:rPr>
          <w:rFonts w:eastAsia="Times New Roman" w:cs="Times New Roman"/>
          <w:bCs/>
          <w:szCs w:val="24"/>
        </w:rPr>
        <w:t>21</w:t>
      </w:r>
      <w:r>
        <w:rPr>
          <w:rFonts w:eastAsia="Times New Roman" w:cs="Times New Roman"/>
          <w:bCs/>
          <w:szCs w:val="24"/>
        </w:rPr>
        <w:t>2</w:t>
      </w:r>
      <w:r w:rsidRPr="00BB1394">
        <w:rPr>
          <w:rFonts w:eastAsia="Times New Roman" w:cs="Times New Roman"/>
          <w:bCs/>
          <w:szCs w:val="24"/>
        </w:rPr>
        <w:t xml:space="preserve"> Βουλευτές.</w:t>
      </w:r>
    </w:p>
    <w:p w14:paraId="5CAF451E" w14:textId="77777777" w:rsidR="00A15929" w:rsidRDefault="00D001CD">
      <w:pPr>
        <w:tabs>
          <w:tab w:val="left" w:pos="1905"/>
        </w:tabs>
        <w:spacing w:line="600" w:lineRule="auto"/>
        <w:ind w:firstLine="720"/>
        <w:jc w:val="both"/>
        <w:rPr>
          <w:rFonts w:eastAsia="Times New Roman" w:cs="Times New Roman"/>
          <w:bCs/>
          <w:szCs w:val="24"/>
        </w:rPr>
      </w:pPr>
      <w:r w:rsidRPr="00BB1394">
        <w:rPr>
          <w:rFonts w:eastAsia="Times New Roman" w:cs="Times New Roman"/>
          <w:bCs/>
          <w:szCs w:val="24"/>
        </w:rPr>
        <w:t xml:space="preserve">Κατά της άρσεως ασυλίας, δηλαδή «ΟΧΙ», ψήφισαν </w:t>
      </w:r>
      <w:r>
        <w:rPr>
          <w:rFonts w:eastAsia="Times New Roman" w:cs="Times New Roman"/>
          <w:bCs/>
          <w:szCs w:val="24"/>
        </w:rPr>
        <w:t xml:space="preserve">3 </w:t>
      </w:r>
      <w:r w:rsidRPr="00BB1394">
        <w:rPr>
          <w:rFonts w:eastAsia="Times New Roman" w:cs="Times New Roman"/>
          <w:bCs/>
          <w:szCs w:val="24"/>
        </w:rPr>
        <w:t>Βουλευτές.</w:t>
      </w:r>
    </w:p>
    <w:p w14:paraId="5CAF451F" w14:textId="77777777" w:rsidR="00A15929" w:rsidRDefault="00D001CD">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«ΠΑΡΩΝ» </w:t>
      </w:r>
      <w:r w:rsidRPr="008A554A">
        <w:rPr>
          <w:rFonts w:eastAsia="Times New Roman" w:cs="Times New Roman"/>
          <w:bCs/>
          <w:szCs w:val="24"/>
        </w:rPr>
        <w:t xml:space="preserve">ψήφισε </w:t>
      </w:r>
      <w:r>
        <w:rPr>
          <w:rFonts w:eastAsia="Times New Roman" w:cs="Times New Roman"/>
          <w:bCs/>
          <w:szCs w:val="24"/>
        </w:rPr>
        <w:t>ουδείς</w:t>
      </w:r>
      <w:r w:rsidRPr="008A554A">
        <w:rPr>
          <w:rFonts w:eastAsia="Times New Roman" w:cs="Times New Roman"/>
          <w:bCs/>
          <w:szCs w:val="24"/>
        </w:rPr>
        <w:t>.</w:t>
      </w:r>
    </w:p>
    <w:p w14:paraId="5CAF4520" w14:textId="77777777" w:rsidR="00A15929" w:rsidRDefault="00D001CD">
      <w:pPr>
        <w:tabs>
          <w:tab w:val="left" w:pos="1905"/>
        </w:tabs>
        <w:spacing w:line="600" w:lineRule="auto"/>
        <w:ind w:firstLine="720"/>
        <w:jc w:val="both"/>
        <w:rPr>
          <w:rFonts w:eastAsia="Times New Roman" w:cs="Times New Roman"/>
          <w:bCs/>
          <w:szCs w:val="24"/>
        </w:rPr>
      </w:pPr>
      <w:r w:rsidRPr="00BB1394">
        <w:rPr>
          <w:rFonts w:eastAsia="Times New Roman" w:cs="Times New Roman"/>
          <w:bCs/>
          <w:szCs w:val="24"/>
        </w:rPr>
        <w:t>Συνεπώς η αίτηση της εισαγγελικής αρχής γίνεται δεκτή.</w:t>
      </w:r>
    </w:p>
    <w:p w14:paraId="5CAF4521" w14:textId="77777777" w:rsidR="00A15929" w:rsidRDefault="00D001CD">
      <w:pPr>
        <w:tabs>
          <w:tab w:val="left" w:pos="1905"/>
        </w:tabs>
        <w:spacing w:line="600" w:lineRule="auto"/>
        <w:ind w:firstLine="720"/>
        <w:jc w:val="both"/>
        <w:rPr>
          <w:rFonts w:eastAsia="Times New Roman" w:cs="Times New Roman"/>
          <w:szCs w:val="24"/>
        </w:rPr>
      </w:pPr>
      <w:r>
        <w:rPr>
          <w:rFonts w:eastAsia="Times New Roman" w:cs="Times New Roman"/>
          <w:bCs/>
          <w:szCs w:val="24"/>
        </w:rPr>
        <w:t xml:space="preserve">Για την </w:t>
      </w:r>
      <w:r w:rsidRPr="00BB1394">
        <w:rPr>
          <w:rFonts w:eastAsia="Times New Roman" w:cs="Times New Roman"/>
          <w:bCs/>
          <w:szCs w:val="24"/>
        </w:rPr>
        <w:t>υπόθεση του συναδέλφου κ</w:t>
      </w:r>
      <w:r>
        <w:rPr>
          <w:rFonts w:eastAsia="Times New Roman" w:cs="Times New Roman"/>
          <w:bCs/>
          <w:szCs w:val="24"/>
        </w:rPr>
        <w:t>.</w:t>
      </w:r>
      <w:r w:rsidRPr="00BB1394">
        <w:rPr>
          <w:rFonts w:eastAsia="Times New Roman" w:cs="Times New Roman"/>
          <w:bCs/>
          <w:szCs w:val="24"/>
        </w:rPr>
        <w:t xml:space="preserve"> </w:t>
      </w:r>
      <w:r>
        <w:rPr>
          <w:rFonts w:eastAsia="Times New Roman" w:cs="Times New Roman"/>
          <w:szCs w:val="24"/>
        </w:rPr>
        <w:t xml:space="preserve">Μάριου </w:t>
      </w:r>
      <w:proofErr w:type="spellStart"/>
      <w:r>
        <w:rPr>
          <w:rFonts w:eastAsia="Times New Roman" w:cs="Times New Roman"/>
          <w:szCs w:val="24"/>
        </w:rPr>
        <w:t>Σαλμά</w:t>
      </w:r>
      <w:proofErr w:type="spellEnd"/>
      <w:r>
        <w:rPr>
          <w:rFonts w:eastAsia="Times New Roman" w:cs="Times New Roman"/>
          <w:szCs w:val="24"/>
        </w:rPr>
        <w:t>:</w:t>
      </w:r>
    </w:p>
    <w:p w14:paraId="5CAF4522" w14:textId="77777777" w:rsidR="00A15929" w:rsidRDefault="00D001CD">
      <w:pPr>
        <w:tabs>
          <w:tab w:val="left" w:pos="1905"/>
        </w:tabs>
        <w:spacing w:line="600" w:lineRule="auto"/>
        <w:ind w:firstLine="720"/>
        <w:jc w:val="both"/>
        <w:rPr>
          <w:rFonts w:eastAsia="Times New Roman" w:cs="Times New Roman"/>
          <w:bCs/>
          <w:szCs w:val="24"/>
        </w:rPr>
      </w:pPr>
      <w:r>
        <w:rPr>
          <w:rFonts w:eastAsia="Times New Roman" w:cs="Times New Roman"/>
          <w:szCs w:val="24"/>
        </w:rPr>
        <w:t>Ψ</w:t>
      </w:r>
      <w:r w:rsidRPr="00BB1394">
        <w:rPr>
          <w:rFonts w:eastAsia="Times New Roman" w:cs="Times New Roman"/>
          <w:bCs/>
          <w:szCs w:val="24"/>
        </w:rPr>
        <w:t xml:space="preserve">ήφισαν συνολικά </w:t>
      </w:r>
      <w:r>
        <w:rPr>
          <w:rFonts w:eastAsia="Times New Roman" w:cs="Times New Roman"/>
          <w:bCs/>
          <w:szCs w:val="24"/>
        </w:rPr>
        <w:t>214</w:t>
      </w:r>
      <w:r w:rsidRPr="00BB1394">
        <w:rPr>
          <w:rFonts w:eastAsia="Times New Roman" w:cs="Times New Roman"/>
          <w:bCs/>
          <w:szCs w:val="24"/>
        </w:rPr>
        <w:t xml:space="preserve"> Βουλευτές.</w:t>
      </w:r>
    </w:p>
    <w:p w14:paraId="5CAF4523" w14:textId="77777777" w:rsidR="00A15929" w:rsidRDefault="00D001CD">
      <w:pPr>
        <w:tabs>
          <w:tab w:val="left" w:pos="1905"/>
        </w:tabs>
        <w:spacing w:line="600" w:lineRule="auto"/>
        <w:ind w:firstLine="720"/>
        <w:jc w:val="both"/>
        <w:rPr>
          <w:rFonts w:eastAsia="Times New Roman" w:cs="Times New Roman"/>
          <w:bCs/>
          <w:szCs w:val="24"/>
        </w:rPr>
      </w:pPr>
      <w:r w:rsidRPr="00BB1394">
        <w:rPr>
          <w:rFonts w:eastAsia="Times New Roman" w:cs="Times New Roman"/>
          <w:bCs/>
          <w:szCs w:val="24"/>
        </w:rPr>
        <w:t xml:space="preserve">Υπέρ της άρσεως ασυλίας, </w:t>
      </w:r>
      <w:r w:rsidRPr="00BB1394">
        <w:rPr>
          <w:rFonts w:eastAsia="Times New Roman" w:cs="Times New Roman"/>
          <w:bCs/>
          <w:szCs w:val="24"/>
        </w:rPr>
        <w:t>δηλαδή «ΝΑΙ»,</w:t>
      </w:r>
      <w:r>
        <w:rPr>
          <w:rFonts w:eastAsia="Times New Roman" w:cs="Times New Roman"/>
          <w:bCs/>
          <w:szCs w:val="24"/>
        </w:rPr>
        <w:t xml:space="preserve"> </w:t>
      </w:r>
      <w:r w:rsidRPr="00BB1394">
        <w:rPr>
          <w:rFonts w:eastAsia="Times New Roman" w:cs="Times New Roman"/>
          <w:bCs/>
          <w:szCs w:val="24"/>
        </w:rPr>
        <w:t xml:space="preserve">ψήφισαν </w:t>
      </w:r>
      <w:r>
        <w:rPr>
          <w:rFonts w:eastAsia="Times New Roman" w:cs="Times New Roman"/>
          <w:bCs/>
          <w:szCs w:val="24"/>
        </w:rPr>
        <w:t>209</w:t>
      </w:r>
      <w:r w:rsidRPr="00BB1394">
        <w:rPr>
          <w:rFonts w:eastAsia="Times New Roman" w:cs="Times New Roman"/>
          <w:bCs/>
          <w:szCs w:val="24"/>
        </w:rPr>
        <w:t xml:space="preserve"> Βουλευτές.</w:t>
      </w:r>
    </w:p>
    <w:p w14:paraId="5CAF4524" w14:textId="77777777" w:rsidR="00A15929" w:rsidRDefault="00D001CD">
      <w:pPr>
        <w:tabs>
          <w:tab w:val="left" w:pos="1905"/>
        </w:tabs>
        <w:spacing w:line="600" w:lineRule="auto"/>
        <w:ind w:firstLine="720"/>
        <w:jc w:val="both"/>
        <w:rPr>
          <w:rFonts w:eastAsia="Times New Roman" w:cs="Times New Roman"/>
          <w:bCs/>
          <w:szCs w:val="24"/>
        </w:rPr>
      </w:pPr>
      <w:r w:rsidRPr="00BB1394">
        <w:rPr>
          <w:rFonts w:eastAsia="Times New Roman" w:cs="Times New Roman"/>
          <w:bCs/>
          <w:szCs w:val="24"/>
        </w:rPr>
        <w:t xml:space="preserve">Κατά της άρσεως ασυλίας, δηλαδή «ΟΧΙ», ψήφισαν </w:t>
      </w:r>
      <w:r>
        <w:rPr>
          <w:rFonts w:eastAsia="Times New Roman" w:cs="Times New Roman"/>
          <w:bCs/>
          <w:szCs w:val="24"/>
        </w:rPr>
        <w:t xml:space="preserve">4 </w:t>
      </w:r>
      <w:r w:rsidRPr="00BB1394">
        <w:rPr>
          <w:rFonts w:eastAsia="Times New Roman" w:cs="Times New Roman"/>
          <w:bCs/>
          <w:szCs w:val="24"/>
        </w:rPr>
        <w:t>Βουλευτές.</w:t>
      </w:r>
    </w:p>
    <w:p w14:paraId="5CAF4525" w14:textId="77777777" w:rsidR="00A15929" w:rsidRDefault="00D001CD">
      <w:pPr>
        <w:tabs>
          <w:tab w:val="left" w:pos="1905"/>
        </w:tabs>
        <w:spacing w:line="600" w:lineRule="auto"/>
        <w:ind w:firstLine="720"/>
        <w:jc w:val="both"/>
        <w:rPr>
          <w:rFonts w:eastAsia="Times New Roman" w:cs="Times New Roman"/>
          <w:bCs/>
          <w:szCs w:val="24"/>
        </w:rPr>
      </w:pPr>
      <w:r>
        <w:rPr>
          <w:rFonts w:eastAsia="Times New Roman" w:cs="Times New Roman"/>
          <w:bCs/>
          <w:szCs w:val="24"/>
        </w:rPr>
        <w:t>«ΠΑΡΩΝ» ψήφισε ένας Βουλευτής.</w:t>
      </w:r>
    </w:p>
    <w:p w14:paraId="5CAF4526" w14:textId="77777777" w:rsidR="00A15929" w:rsidRDefault="00D001CD">
      <w:pPr>
        <w:tabs>
          <w:tab w:val="left" w:pos="1905"/>
        </w:tabs>
        <w:spacing w:line="600" w:lineRule="auto"/>
        <w:ind w:firstLine="720"/>
        <w:jc w:val="both"/>
        <w:rPr>
          <w:rFonts w:eastAsia="Times New Roman" w:cs="Times New Roman"/>
          <w:bCs/>
          <w:szCs w:val="24"/>
        </w:rPr>
      </w:pPr>
      <w:r w:rsidRPr="00BB1394">
        <w:rPr>
          <w:rFonts w:eastAsia="Times New Roman" w:cs="Times New Roman"/>
          <w:bCs/>
          <w:szCs w:val="24"/>
        </w:rPr>
        <w:t>Συνεπώς η αίτηση της εισαγγελικής αρχής γίνεται δεκτή.</w:t>
      </w:r>
    </w:p>
    <w:p w14:paraId="5CAF4527" w14:textId="77777777" w:rsidR="00A15929" w:rsidRDefault="00D001CD">
      <w:pPr>
        <w:tabs>
          <w:tab w:val="left" w:pos="1905"/>
        </w:tabs>
        <w:spacing w:line="600" w:lineRule="auto"/>
        <w:ind w:firstLine="720"/>
        <w:jc w:val="both"/>
        <w:rPr>
          <w:rFonts w:eastAsia="Times New Roman" w:cs="Times New Roman"/>
          <w:szCs w:val="24"/>
        </w:rPr>
      </w:pPr>
      <w:r>
        <w:rPr>
          <w:rFonts w:eastAsia="Times New Roman" w:cs="Times New Roman"/>
          <w:bCs/>
          <w:szCs w:val="24"/>
        </w:rPr>
        <w:t xml:space="preserve">Για την </w:t>
      </w:r>
      <w:r w:rsidRPr="00BB1394">
        <w:rPr>
          <w:rFonts w:eastAsia="Times New Roman" w:cs="Times New Roman"/>
          <w:bCs/>
          <w:szCs w:val="24"/>
        </w:rPr>
        <w:t>υπόθεση του συναδέλφου κ</w:t>
      </w:r>
      <w:r>
        <w:rPr>
          <w:rFonts w:eastAsia="Times New Roman" w:cs="Times New Roman"/>
          <w:bCs/>
          <w:szCs w:val="24"/>
        </w:rPr>
        <w:t>.</w:t>
      </w:r>
      <w:r w:rsidRPr="00BB1394">
        <w:rPr>
          <w:rFonts w:eastAsia="Times New Roman" w:cs="Times New Roman"/>
          <w:bCs/>
          <w:szCs w:val="24"/>
        </w:rPr>
        <w:t xml:space="preserve"> </w:t>
      </w:r>
      <w:r>
        <w:rPr>
          <w:rFonts w:eastAsia="Times New Roman" w:cs="Times New Roman"/>
          <w:szCs w:val="24"/>
        </w:rPr>
        <w:t>Ανδρέα Λοβέρδου</w:t>
      </w:r>
      <w:r>
        <w:rPr>
          <w:rFonts w:eastAsia="Times New Roman" w:cs="Times New Roman"/>
          <w:szCs w:val="24"/>
        </w:rPr>
        <w:t>:</w:t>
      </w:r>
    </w:p>
    <w:p w14:paraId="5CAF4528" w14:textId="77777777" w:rsidR="00A15929" w:rsidRDefault="00D001CD">
      <w:pPr>
        <w:tabs>
          <w:tab w:val="left" w:pos="1905"/>
        </w:tabs>
        <w:spacing w:line="600" w:lineRule="auto"/>
        <w:ind w:firstLine="720"/>
        <w:jc w:val="both"/>
        <w:rPr>
          <w:rFonts w:eastAsia="Times New Roman" w:cs="Times New Roman"/>
          <w:bCs/>
          <w:szCs w:val="24"/>
        </w:rPr>
      </w:pPr>
      <w:r>
        <w:rPr>
          <w:rFonts w:eastAsia="Times New Roman" w:cs="Times New Roman"/>
          <w:szCs w:val="24"/>
        </w:rPr>
        <w:t>Ψ</w:t>
      </w:r>
      <w:r w:rsidRPr="00BB1394">
        <w:rPr>
          <w:rFonts w:eastAsia="Times New Roman" w:cs="Times New Roman"/>
          <w:bCs/>
          <w:szCs w:val="24"/>
        </w:rPr>
        <w:t xml:space="preserve">ήφισαν συνολικά </w:t>
      </w:r>
      <w:r>
        <w:rPr>
          <w:rFonts w:eastAsia="Times New Roman" w:cs="Times New Roman"/>
          <w:bCs/>
          <w:szCs w:val="24"/>
        </w:rPr>
        <w:t>214</w:t>
      </w:r>
      <w:r w:rsidRPr="00BB1394">
        <w:rPr>
          <w:rFonts w:eastAsia="Times New Roman" w:cs="Times New Roman"/>
          <w:bCs/>
          <w:szCs w:val="24"/>
        </w:rPr>
        <w:t xml:space="preserve"> Βουλευτές.</w:t>
      </w:r>
    </w:p>
    <w:p w14:paraId="5CAF4529" w14:textId="77777777" w:rsidR="00A15929" w:rsidRDefault="00D001CD">
      <w:pPr>
        <w:tabs>
          <w:tab w:val="left" w:pos="1905"/>
        </w:tabs>
        <w:spacing w:line="600" w:lineRule="auto"/>
        <w:ind w:firstLine="720"/>
        <w:jc w:val="both"/>
        <w:rPr>
          <w:rFonts w:eastAsia="Times New Roman" w:cs="Times New Roman"/>
          <w:bCs/>
          <w:szCs w:val="24"/>
        </w:rPr>
      </w:pPr>
      <w:r w:rsidRPr="00BB1394">
        <w:rPr>
          <w:rFonts w:eastAsia="Times New Roman" w:cs="Times New Roman"/>
          <w:bCs/>
          <w:szCs w:val="24"/>
        </w:rPr>
        <w:t xml:space="preserve">Υπέρ της άρσεως ασυλίας, δηλαδή «ΝΑΙ», ψήφισαν </w:t>
      </w:r>
      <w:r>
        <w:rPr>
          <w:rFonts w:eastAsia="Times New Roman" w:cs="Times New Roman"/>
          <w:bCs/>
          <w:szCs w:val="24"/>
        </w:rPr>
        <w:t>213</w:t>
      </w:r>
      <w:r w:rsidRPr="00BB1394">
        <w:rPr>
          <w:rFonts w:eastAsia="Times New Roman" w:cs="Times New Roman"/>
          <w:bCs/>
          <w:szCs w:val="24"/>
        </w:rPr>
        <w:t xml:space="preserve"> Βουλευτές.</w:t>
      </w:r>
    </w:p>
    <w:p w14:paraId="5CAF452A" w14:textId="77777777" w:rsidR="00A15929" w:rsidRDefault="00D001CD">
      <w:pPr>
        <w:tabs>
          <w:tab w:val="left" w:pos="1905"/>
        </w:tabs>
        <w:spacing w:line="600" w:lineRule="auto"/>
        <w:ind w:firstLine="720"/>
        <w:jc w:val="both"/>
        <w:rPr>
          <w:rFonts w:eastAsia="Times New Roman" w:cs="Times New Roman"/>
          <w:bCs/>
          <w:szCs w:val="24"/>
        </w:rPr>
      </w:pPr>
      <w:r w:rsidRPr="00BB1394">
        <w:rPr>
          <w:rFonts w:eastAsia="Times New Roman" w:cs="Times New Roman"/>
          <w:bCs/>
          <w:szCs w:val="24"/>
        </w:rPr>
        <w:t>Κατά της άρσεως ασυλίας, δηλαδ</w:t>
      </w:r>
      <w:r>
        <w:rPr>
          <w:rFonts w:eastAsia="Times New Roman" w:cs="Times New Roman"/>
          <w:bCs/>
          <w:szCs w:val="24"/>
        </w:rPr>
        <w:t>ή «ΟΧΙ», ψήφισε 1 Βουλευτή</w:t>
      </w:r>
      <w:r w:rsidRPr="00BB1394">
        <w:rPr>
          <w:rFonts w:eastAsia="Times New Roman" w:cs="Times New Roman"/>
          <w:bCs/>
          <w:szCs w:val="24"/>
        </w:rPr>
        <w:t>ς.</w:t>
      </w:r>
      <w:r>
        <w:rPr>
          <w:rFonts w:eastAsia="Times New Roman" w:cs="Times New Roman"/>
          <w:bCs/>
          <w:szCs w:val="24"/>
        </w:rPr>
        <w:t xml:space="preserve"> </w:t>
      </w:r>
    </w:p>
    <w:p w14:paraId="5CAF452B" w14:textId="77777777" w:rsidR="00A15929" w:rsidRDefault="00D001CD">
      <w:pPr>
        <w:tabs>
          <w:tab w:val="left" w:pos="1905"/>
        </w:tabs>
        <w:spacing w:line="600" w:lineRule="auto"/>
        <w:ind w:firstLine="720"/>
        <w:jc w:val="both"/>
        <w:rPr>
          <w:rFonts w:eastAsia="Times New Roman" w:cs="Times New Roman"/>
          <w:bCs/>
          <w:szCs w:val="24"/>
        </w:rPr>
      </w:pPr>
      <w:r>
        <w:rPr>
          <w:rFonts w:eastAsia="Times New Roman" w:cs="Times New Roman"/>
          <w:bCs/>
          <w:szCs w:val="24"/>
        </w:rPr>
        <w:t>«ΠΑΡΩΝ» ψήφισε ουδείς.</w:t>
      </w:r>
    </w:p>
    <w:p w14:paraId="5CAF452C" w14:textId="77777777" w:rsidR="00A15929" w:rsidRDefault="00D001CD">
      <w:pPr>
        <w:tabs>
          <w:tab w:val="left" w:pos="1905"/>
        </w:tabs>
        <w:spacing w:line="600" w:lineRule="auto"/>
        <w:ind w:firstLine="720"/>
        <w:jc w:val="both"/>
        <w:rPr>
          <w:rFonts w:eastAsia="Times New Roman" w:cs="Times New Roman"/>
          <w:bCs/>
          <w:szCs w:val="24"/>
        </w:rPr>
      </w:pPr>
      <w:r w:rsidRPr="00BB1394">
        <w:rPr>
          <w:rFonts w:eastAsia="Times New Roman" w:cs="Times New Roman"/>
          <w:bCs/>
          <w:szCs w:val="24"/>
        </w:rPr>
        <w:t>Συνεπώς η αίτηση της εισαγγελικής αρχής γίνεται δεκτή.</w:t>
      </w:r>
    </w:p>
    <w:p w14:paraId="5CAF452D" w14:textId="77777777" w:rsidR="00A15929" w:rsidRDefault="00D001CD">
      <w:pPr>
        <w:tabs>
          <w:tab w:val="left" w:pos="1905"/>
        </w:tabs>
        <w:spacing w:line="600" w:lineRule="auto"/>
        <w:ind w:firstLine="720"/>
        <w:jc w:val="both"/>
        <w:rPr>
          <w:rFonts w:eastAsia="Times New Roman" w:cs="Times New Roman"/>
          <w:bCs/>
          <w:szCs w:val="24"/>
        </w:rPr>
      </w:pPr>
      <w:r w:rsidRPr="00BB1394">
        <w:rPr>
          <w:rFonts w:eastAsia="Times New Roman" w:cs="Times New Roman"/>
          <w:bCs/>
          <w:szCs w:val="24"/>
        </w:rPr>
        <w:lastRenderedPageBreak/>
        <w:t>Το αποτέλεσμα της διεξαχθείσης ονομαστικής η</w:t>
      </w:r>
      <w:r w:rsidRPr="00BB1394">
        <w:rPr>
          <w:rFonts w:eastAsia="Times New Roman" w:cs="Times New Roman"/>
          <w:bCs/>
          <w:szCs w:val="24"/>
        </w:rPr>
        <w:t>λεκτρονικής ψηφοφορίας καταχωρίζεται στα Πρακτικά της σημερινής συνεδρίασης και έχει ως εξής:</w:t>
      </w:r>
    </w:p>
    <w:p w14:paraId="5CAF452E" w14:textId="77777777" w:rsidR="00A15929" w:rsidRDefault="00D001CD">
      <w:pPr>
        <w:tabs>
          <w:tab w:val="left" w:pos="1905"/>
        </w:tabs>
        <w:spacing w:line="600" w:lineRule="auto"/>
        <w:ind w:firstLine="720"/>
        <w:jc w:val="center"/>
        <w:rPr>
          <w:rFonts w:eastAsia="Times New Roman" w:cs="Times New Roman"/>
          <w:bCs/>
          <w:color w:val="FF0000"/>
          <w:szCs w:val="24"/>
        </w:rPr>
      </w:pPr>
      <w:r w:rsidRPr="00C208D9">
        <w:rPr>
          <w:rFonts w:eastAsia="Times New Roman" w:cs="Times New Roman"/>
          <w:bCs/>
          <w:color w:val="FF0000"/>
          <w:szCs w:val="24"/>
        </w:rPr>
        <w:t>(ΑΛΛΑΓΗ ΣΕΛΙΔΑΣ)</w:t>
      </w:r>
    </w:p>
    <w:tbl>
      <w:tblPr>
        <w:tblW w:w="10399" w:type="dxa"/>
        <w:tblInd w:w="-856" w:type="dxa"/>
        <w:tblCellMar>
          <w:left w:w="10" w:type="dxa"/>
          <w:right w:w="10" w:type="dxa"/>
        </w:tblCellMar>
        <w:tblLook w:val="04A0" w:firstRow="1" w:lastRow="0" w:firstColumn="1" w:lastColumn="0" w:noHBand="0" w:noVBand="1"/>
      </w:tblPr>
      <w:tblGrid>
        <w:gridCol w:w="6160"/>
        <w:gridCol w:w="1380"/>
        <w:gridCol w:w="1939"/>
        <w:gridCol w:w="920"/>
      </w:tblGrid>
      <w:tr w:rsidR="00A15929" w14:paraId="5CAF4533" w14:textId="77777777">
        <w:trPr>
          <w:trHeight w:val="300"/>
        </w:trPr>
        <w:tc>
          <w:tcPr>
            <w:tcW w:w="61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AF452F" w14:textId="77777777" w:rsidR="00A240A8" w:rsidRPr="004500FC" w:rsidRDefault="00D001CD" w:rsidP="00A240A8">
            <w:pPr>
              <w:rPr>
                <w:rFonts w:ascii="Segoe UI" w:eastAsia="Times New Roman" w:hAnsi="Segoe UI" w:cs="Segoe UI"/>
                <w:sz w:val="18"/>
                <w:szCs w:val="18"/>
              </w:rPr>
            </w:pPr>
            <w:r w:rsidRPr="004500FC">
              <w:rPr>
                <w:rFonts w:ascii="Segoe UI" w:eastAsia="Times New Roman" w:hAnsi="Segoe UI" w:cs="Segoe UI"/>
                <w:sz w:val="18"/>
                <w:szCs w:val="18"/>
              </w:rPr>
              <w:t>Ονοματεπώνυμο</w:t>
            </w:r>
          </w:p>
        </w:tc>
        <w:tc>
          <w:tcPr>
            <w:tcW w:w="1380" w:type="dxa"/>
            <w:tcBorders>
              <w:top w:val="single" w:sz="4" w:space="0" w:color="000000"/>
              <w:left w:val="nil"/>
              <w:bottom w:val="single" w:sz="4" w:space="0" w:color="000000"/>
              <w:right w:val="single" w:sz="4" w:space="0" w:color="000000"/>
            </w:tcBorders>
            <w:shd w:val="clear" w:color="auto" w:fill="auto"/>
            <w:noWrap/>
            <w:vAlign w:val="center"/>
            <w:hideMark/>
          </w:tcPr>
          <w:p w14:paraId="5CAF4530" w14:textId="77777777" w:rsidR="00A240A8" w:rsidRPr="004500FC" w:rsidRDefault="00D001CD" w:rsidP="00A240A8">
            <w:pPr>
              <w:rPr>
                <w:rFonts w:ascii="Segoe UI" w:eastAsia="Times New Roman" w:hAnsi="Segoe UI" w:cs="Segoe UI"/>
                <w:sz w:val="18"/>
                <w:szCs w:val="18"/>
              </w:rPr>
            </w:pPr>
            <w:r w:rsidRPr="004500FC">
              <w:rPr>
                <w:rFonts w:ascii="Segoe UI" w:eastAsia="Times New Roman" w:hAnsi="Segoe UI" w:cs="Segoe UI"/>
                <w:sz w:val="18"/>
                <w:szCs w:val="18"/>
              </w:rPr>
              <w:t>Κ.Ο</w:t>
            </w:r>
          </w:p>
        </w:tc>
        <w:tc>
          <w:tcPr>
            <w:tcW w:w="1939" w:type="dxa"/>
            <w:tcBorders>
              <w:top w:val="single" w:sz="4" w:space="0" w:color="000000"/>
              <w:left w:val="nil"/>
              <w:bottom w:val="single" w:sz="4" w:space="0" w:color="000000"/>
              <w:right w:val="single" w:sz="4" w:space="0" w:color="000000"/>
            </w:tcBorders>
            <w:shd w:val="clear" w:color="auto" w:fill="auto"/>
            <w:noWrap/>
            <w:vAlign w:val="center"/>
            <w:hideMark/>
          </w:tcPr>
          <w:p w14:paraId="5CAF4531" w14:textId="77777777" w:rsidR="00A240A8" w:rsidRPr="004500FC" w:rsidRDefault="00D001CD" w:rsidP="00A240A8">
            <w:pPr>
              <w:rPr>
                <w:rFonts w:ascii="Segoe UI" w:eastAsia="Times New Roman" w:hAnsi="Segoe UI" w:cs="Segoe UI"/>
                <w:sz w:val="18"/>
                <w:szCs w:val="18"/>
              </w:rPr>
            </w:pPr>
            <w:proofErr w:type="spellStart"/>
            <w:r w:rsidRPr="004500FC">
              <w:rPr>
                <w:rFonts w:ascii="Segoe UI" w:eastAsia="Times New Roman" w:hAnsi="Segoe UI" w:cs="Segoe UI"/>
                <w:sz w:val="18"/>
                <w:szCs w:val="18"/>
              </w:rPr>
              <w:t>Εκλ</w:t>
            </w:r>
            <w:proofErr w:type="spellEnd"/>
            <w:r w:rsidRPr="004500FC">
              <w:rPr>
                <w:rFonts w:ascii="Segoe UI" w:eastAsia="Times New Roman" w:hAnsi="Segoe UI" w:cs="Segoe UI"/>
                <w:sz w:val="18"/>
                <w:szCs w:val="18"/>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5CAF4532" w14:textId="77777777" w:rsidR="00A240A8" w:rsidRPr="004500FC" w:rsidRDefault="00D001CD" w:rsidP="00A240A8">
            <w:pPr>
              <w:rPr>
                <w:rFonts w:ascii="Segoe UI" w:eastAsia="Times New Roman" w:hAnsi="Segoe UI" w:cs="Segoe UI"/>
                <w:sz w:val="18"/>
                <w:szCs w:val="18"/>
              </w:rPr>
            </w:pPr>
            <w:r w:rsidRPr="004500FC">
              <w:rPr>
                <w:rFonts w:ascii="Segoe UI" w:eastAsia="Times New Roman" w:hAnsi="Segoe UI" w:cs="Segoe UI"/>
                <w:sz w:val="18"/>
                <w:szCs w:val="18"/>
              </w:rPr>
              <w:t>Ψήφος</w:t>
            </w:r>
          </w:p>
        </w:tc>
      </w:tr>
      <w:tr w:rsidR="00A15929" w14:paraId="5CAF4538" w14:textId="77777777">
        <w:trPr>
          <w:trHeight w:val="168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5CAF4534"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xml:space="preserve">Πράξη: Για τις αξιόποινες πράξεις της ψευδούς καταμήνυσης από κοινού και κατά συρροή, της συκοφαντικής </w:t>
            </w:r>
            <w:r w:rsidRPr="004500FC">
              <w:rPr>
                <w:rFonts w:ascii="Segoe UI" w:eastAsia="Times New Roman" w:hAnsi="Segoe UI" w:cs="Segoe UI"/>
                <w:sz w:val="18"/>
                <w:szCs w:val="18"/>
              </w:rPr>
              <w:t xml:space="preserve">δυσφήμησης από κοινού και κατά συρροή και της απάτης ιδιαίτερα μεγάλης ζημίας επί </w:t>
            </w:r>
            <w:proofErr w:type="spellStart"/>
            <w:r w:rsidRPr="004500FC">
              <w:rPr>
                <w:rFonts w:ascii="Segoe UI" w:eastAsia="Times New Roman" w:hAnsi="Segoe UI" w:cs="Segoe UI"/>
                <w:sz w:val="18"/>
                <w:szCs w:val="18"/>
              </w:rPr>
              <w:t>δικαστηρίω</w:t>
            </w:r>
            <w:proofErr w:type="spellEnd"/>
            <w:r w:rsidRPr="004500FC">
              <w:rPr>
                <w:rFonts w:ascii="Segoe UI" w:eastAsia="Times New Roman" w:hAnsi="Segoe UI" w:cs="Segoe UI"/>
                <w:sz w:val="18"/>
                <w:szCs w:val="18"/>
              </w:rPr>
              <w:t xml:space="preserve"> από κοινού και </w:t>
            </w:r>
            <w:proofErr w:type="spellStart"/>
            <w:r w:rsidRPr="004500FC">
              <w:rPr>
                <w:rFonts w:ascii="Segoe UI" w:eastAsia="Times New Roman" w:hAnsi="Segoe UI" w:cs="Segoe UI"/>
                <w:sz w:val="18"/>
                <w:szCs w:val="18"/>
              </w:rPr>
              <w:t>κατ’εξακολούθηση</w:t>
            </w:r>
            <w:proofErr w:type="spellEnd"/>
            <w:r w:rsidRPr="004500FC">
              <w:rPr>
                <w:rFonts w:ascii="Segoe UI" w:eastAsia="Times New Roman" w:hAnsi="Segoe UI" w:cs="Segoe UI"/>
                <w:sz w:val="18"/>
                <w:szCs w:val="18"/>
              </w:rPr>
              <w:t xml:space="preserve">, τετελεσμένης ή/και σε απόπειρα (άρθρα 42§1, 45, 94, 98, 229§1, 363-362, 386§1β’ Π.Κ.), οι οποίες φέρεται να </w:t>
            </w:r>
            <w:proofErr w:type="spellStart"/>
            <w:r w:rsidRPr="004500FC">
              <w:rPr>
                <w:rFonts w:ascii="Segoe UI" w:eastAsia="Times New Roman" w:hAnsi="Segoe UI" w:cs="Segoe UI"/>
                <w:sz w:val="18"/>
                <w:szCs w:val="18"/>
              </w:rPr>
              <w:t>τελέσθηκαν</w:t>
            </w:r>
            <w:proofErr w:type="spellEnd"/>
            <w:r w:rsidRPr="004500FC">
              <w:rPr>
                <w:rFonts w:ascii="Segoe UI" w:eastAsia="Times New Roman" w:hAnsi="Segoe UI" w:cs="Segoe UI"/>
                <w:sz w:val="18"/>
                <w:szCs w:val="18"/>
              </w:rPr>
              <w:t xml:space="preserve"> στη Θεσσαλο</w:t>
            </w:r>
            <w:r w:rsidRPr="004500FC">
              <w:rPr>
                <w:rFonts w:ascii="Segoe UI" w:eastAsia="Times New Roman" w:hAnsi="Segoe UI" w:cs="Segoe UI"/>
                <w:sz w:val="18"/>
                <w:szCs w:val="18"/>
              </w:rPr>
              <w:t>νίκη την  6.8.2013 και αφορούν αγοραπωλησία ακινήτου. (ΣΥΝΟΛΙΚΑ ΨΗΦΟΙ: NAI:212, OXI:3, ΠΡΝ:0)</w:t>
            </w:r>
          </w:p>
        </w:tc>
        <w:tc>
          <w:tcPr>
            <w:tcW w:w="1380" w:type="dxa"/>
            <w:tcBorders>
              <w:top w:val="nil"/>
              <w:left w:val="nil"/>
              <w:bottom w:val="single" w:sz="4" w:space="0" w:color="000000"/>
              <w:right w:val="single" w:sz="4" w:space="0" w:color="000000"/>
            </w:tcBorders>
            <w:shd w:val="clear" w:color="auto" w:fill="auto"/>
            <w:vAlign w:val="center"/>
            <w:hideMark/>
          </w:tcPr>
          <w:p w14:paraId="5CAF4535"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CAF4536"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CAF4537"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w:t>
            </w:r>
          </w:p>
        </w:tc>
      </w:tr>
      <w:tr w:rsidR="00A15929" w14:paraId="5CAF45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3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3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4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4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4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4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4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4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4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54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4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5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4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5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5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5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5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5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5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5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6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55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5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6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5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6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56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6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5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56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6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6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ΒΑΓΕΝΑ </w:t>
            </w:r>
            <w:r w:rsidRPr="004500FC">
              <w:rPr>
                <w:rFonts w:ascii="Segoe UI" w:eastAsia="Times New Roman" w:hAnsi="Segoe UI" w:cs="Segoe UI"/>
                <w:sz w:val="18"/>
                <w:szCs w:val="18"/>
              </w:rPr>
              <w:t>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56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6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6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7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5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7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57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7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5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7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7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7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7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57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8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58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8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8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ΒΕΝΙΖΕΛΟΣ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58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8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8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ΒΕΡΝΑΡΔΑΚΗΣ </w:t>
            </w:r>
            <w:r w:rsidRPr="004500FC">
              <w:rPr>
                <w:rFonts w:ascii="Segoe UI" w:eastAsia="Times New Roman" w:hAnsi="Segoe UI" w:cs="Segoe UI"/>
                <w:sz w:val="18"/>
                <w:szCs w:val="18"/>
              </w:rPr>
              <w:t>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8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58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9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ΒΕΣΥΡΟΠΟΥΛΟΣ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59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9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9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9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9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9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9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9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A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59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A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A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5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A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A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A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A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5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5A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5A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B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A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5A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B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5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B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B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B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5B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5B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B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B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B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C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C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5C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C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5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5C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5C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C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ΓΕΝΝΙΑ </w:t>
            </w:r>
            <w:r w:rsidRPr="004500FC">
              <w:rPr>
                <w:rFonts w:ascii="Segoe UI" w:eastAsia="Times New Roman" w:hAnsi="Segoe UI" w:cs="Segoe UI"/>
                <w:sz w:val="18"/>
                <w:szCs w:val="18"/>
              </w:rPr>
              <w:t>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5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C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C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D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D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5D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D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5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D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D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D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ΓΕΩΡΓΑΝΤΑΣ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5D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D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E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D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5D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E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E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E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E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E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E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E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E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E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E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5E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E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F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E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5E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E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5F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F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F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F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F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F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5F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F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ΓΚΙΟΥΛΕΚΑΣ ΚΩΣΤΑΝΤΙΝΟΣ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F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5F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F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0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5F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5F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5F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5F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0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0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0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60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0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0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0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60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60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60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0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0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0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0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0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1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1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ΔΕΛΗΣ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1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61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1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1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1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1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1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1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1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1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1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1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1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2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1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2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2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2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2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2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2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2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62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2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2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ΔΟΥΖΙΝΑΣ </w:t>
            </w:r>
            <w:r w:rsidRPr="004500FC">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2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2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2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3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2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2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3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3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3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3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63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3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3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3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3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3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4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3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6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4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4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4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64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4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4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6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4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5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4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6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4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5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5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5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5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5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5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6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6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6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5CAF46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66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6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6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6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6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6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7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7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6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7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7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67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7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8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8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68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8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6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8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9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8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ΚΑΜΜΕΝΟΣ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6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9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ΟΧΙ</w:t>
            </w:r>
          </w:p>
        </w:tc>
      </w:tr>
      <w:tr w:rsidR="00A15929" w14:paraId="5CAF46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9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9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9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9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9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6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9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A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A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A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6A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A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A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6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A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B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B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B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B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B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5CAF46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B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B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B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6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B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C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B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ΚΑΣΙΜΑΤΗ</w:t>
            </w:r>
            <w:r w:rsidRPr="004500FC">
              <w:rPr>
                <w:rFonts w:ascii="Segoe UI" w:eastAsia="Times New Roman" w:hAnsi="Segoe UI" w:cs="Segoe UI"/>
                <w:sz w:val="18"/>
                <w:szCs w:val="18"/>
              </w:rPr>
              <w:t xml:space="preserve">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6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C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C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C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C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C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C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C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D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C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6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D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D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D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D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D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D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D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D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D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D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E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E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E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6E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E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ΟΧΙ</w:t>
            </w:r>
          </w:p>
        </w:tc>
      </w:tr>
      <w:tr w:rsidR="00A15929" w14:paraId="5CAF46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E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E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6E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E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E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6E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6E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6E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F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F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6F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6F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F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F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F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F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6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6F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ΚΕΛΛΑΣ </w:t>
            </w:r>
            <w:r w:rsidRPr="004500FC">
              <w:rPr>
                <w:rFonts w:ascii="Segoe UI" w:eastAsia="Times New Roman" w:hAnsi="Segoe UI" w:cs="Segoe UI"/>
                <w:sz w:val="18"/>
                <w:szCs w:val="18"/>
              </w:rPr>
              <w:t>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6F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6F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6F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0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ΚΕΦΑΛΟΓΙΑΝΝΗΣ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0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70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0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0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70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0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0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0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0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70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0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0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ΚΟΛΛΙΑ-ΤΣΑΡΟΥΧΑ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71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71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1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ΟΧΙ</w:t>
            </w:r>
          </w:p>
        </w:tc>
      </w:tr>
      <w:tr w:rsidR="00A15929" w14:paraId="5CAF47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1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1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1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71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1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ΚΟΥΖΗΛΟΣ </w:t>
            </w:r>
            <w:r w:rsidRPr="004500FC">
              <w:rPr>
                <w:rFonts w:ascii="Segoe UI" w:eastAsia="Times New Roman" w:hAnsi="Segoe UI" w:cs="Segoe UI"/>
                <w:sz w:val="18"/>
                <w:szCs w:val="18"/>
              </w:rPr>
              <w:t>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1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1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1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1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1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72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2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2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ΚΟΥΝΤΟΥΡΑ ΕΛΕΝΑ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72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72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2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2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2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2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2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2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2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2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3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3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3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73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3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3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3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7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7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3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3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4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4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4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4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7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4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4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5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5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7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5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5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7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5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5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5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76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6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6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7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6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76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7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6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6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ΛΥΜΠΕΡΑΚΗ ΑΝΤΙΓΟΝΗ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76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7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7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7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7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7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7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7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7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8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5CAF478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7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8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8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8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ΜΑΡΚΟΥ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78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7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9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79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7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9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9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7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9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79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A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A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A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A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7A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7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A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A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A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B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7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B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B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B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B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B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B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C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ΜΟΥΣΤΑΦΑ </w:t>
            </w:r>
            <w:proofErr w:type="spellStart"/>
            <w:r w:rsidRPr="004500FC">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5CAF47C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C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C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C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C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D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D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D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D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E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D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D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D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D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E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E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E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E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E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E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E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E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7E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E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E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E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E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E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E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F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F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ΜΠΓΙΑΛΑΣ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F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F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7F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F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F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F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7F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F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7F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F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ΜΠΟΥΚΩΡΟΣ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7F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7F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7F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0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7F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0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80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0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0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0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0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0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0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0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0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0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0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0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1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0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0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1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1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1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1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1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1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1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1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1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1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1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81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2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1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ΠΑΝΑΓΙΩΤΟΠΟΥΛΟΣ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1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81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2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2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2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2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82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2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2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2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2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2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2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3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2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2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2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2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3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3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3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3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3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3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3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3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3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3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3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3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3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4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4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4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84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4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4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84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4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4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4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4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4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5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4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5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5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5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5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5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5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5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5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ΠΑΡΑΣΤΑΤΙΔΗΣ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5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5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6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5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5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6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6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6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6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86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6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6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6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6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7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6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6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6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7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7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ΡΑΠΤΗ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87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87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7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7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7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7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8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8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7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7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7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8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8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ΣΑΜΑΡΑΣ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8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88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8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8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8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8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8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8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8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8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8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9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9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ΣΑΡΙΔΗΣ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9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CAF489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9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9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9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9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8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9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9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9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9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A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9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A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A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A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A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A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A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A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A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A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A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8A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B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A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A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B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B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B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B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B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B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B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5CAF48B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B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C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B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B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8B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C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C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ΣΠΑΡΤΙΝΟΣ </w:t>
            </w:r>
            <w:r w:rsidRPr="004500FC">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C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C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C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C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C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C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D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C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8C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C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D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D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ΣΤΑΜΑΤΗΣ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D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8D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D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D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8D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D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D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D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ΣΤΕΡΓΙΟΥ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D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8D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D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E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E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ΣΤΕΦΟΣ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E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E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E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E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E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E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E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E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E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E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E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8E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8E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F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E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F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F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F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F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F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F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8F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8F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8F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F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8F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8F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8F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0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8F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8F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0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0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0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0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0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0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0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0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0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5CAF490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90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0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1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0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90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0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1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1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1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1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1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1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1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1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1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91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1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2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1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1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1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1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2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2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92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2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2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2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2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2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2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2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2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2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2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92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2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3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3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3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3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3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3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3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3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3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3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3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3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3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3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4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4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4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Β' </w:t>
            </w:r>
            <w:r w:rsidRPr="004500FC">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4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4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4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4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4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4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4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4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4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5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4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95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5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5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5CAF495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5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5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5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95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5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5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6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ΧΡΙΣΤΟΦΙΛΟΠΟΥΛΟΥ </w:t>
            </w:r>
            <w:r w:rsidRPr="004500FC">
              <w:rPr>
                <w:rFonts w:ascii="Segoe UI" w:eastAsia="Times New Roman" w:hAnsi="Segoe UI" w:cs="Segoe UI"/>
                <w:sz w:val="18"/>
                <w:szCs w:val="18"/>
              </w:rPr>
              <w:t>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95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95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6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6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6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96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6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6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6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6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6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70" w14:textId="77777777">
        <w:trPr>
          <w:trHeight w:val="216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5CAF496C"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Πράξη: Για την αξιόποινη πράξη της ηθικής αυτουργίας, κατά συναυτουργία, κατ'</w:t>
            </w:r>
            <w:r>
              <w:rPr>
                <w:rFonts w:ascii="Segoe UI" w:eastAsia="Times New Roman" w:hAnsi="Segoe UI" w:cs="Segoe UI"/>
                <w:sz w:val="18"/>
                <w:szCs w:val="18"/>
              </w:rPr>
              <w:t xml:space="preserve"> </w:t>
            </w:r>
            <w:r w:rsidRPr="004500FC">
              <w:rPr>
                <w:rFonts w:ascii="Segoe UI" w:eastAsia="Times New Roman" w:hAnsi="Segoe UI" w:cs="Segoe UI"/>
                <w:sz w:val="18"/>
                <w:szCs w:val="18"/>
              </w:rPr>
              <w:t>εξακολούθηση, σε απιστία σχετική με την υπηρεσία, το αντικείμενο</w:t>
            </w:r>
            <w:r w:rsidRPr="004500FC">
              <w:rPr>
                <w:rFonts w:ascii="Segoe UI" w:eastAsia="Times New Roman" w:hAnsi="Segoe UI" w:cs="Segoe UI"/>
                <w:sz w:val="18"/>
                <w:szCs w:val="18"/>
              </w:rPr>
              <w:t xml:space="preserve"> της οποίας έχει συνολική αξία μεγαλύτερη των 120.000 ευρώ, στρεφόμενη κατά του Δημοσίου, εκ της οποίας η ζημία που </w:t>
            </w:r>
            <w:proofErr w:type="spellStart"/>
            <w:r w:rsidRPr="004500FC">
              <w:rPr>
                <w:rFonts w:ascii="Segoe UI" w:eastAsia="Times New Roman" w:hAnsi="Segoe UI" w:cs="Segoe UI"/>
                <w:sz w:val="18"/>
                <w:szCs w:val="18"/>
              </w:rPr>
              <w:t>προξενήθηκε</w:t>
            </w:r>
            <w:proofErr w:type="spellEnd"/>
            <w:r w:rsidRPr="004500FC">
              <w:rPr>
                <w:rFonts w:ascii="Segoe UI" w:eastAsia="Times New Roman" w:hAnsi="Segoe UI" w:cs="Segoe UI"/>
                <w:sz w:val="18"/>
                <w:szCs w:val="18"/>
              </w:rPr>
              <w:t xml:space="preserve"> ή οπωσδήποτε απειλήθηκε στο Δημόσιο υπερβαίνει το ποσό των 150.000 ευρώ κατά συναυτουργία και κατά </w:t>
            </w:r>
            <w:proofErr w:type="spellStart"/>
            <w:r w:rsidRPr="004500FC">
              <w:rPr>
                <w:rFonts w:ascii="Segoe UI" w:eastAsia="Times New Roman" w:hAnsi="Segoe UI" w:cs="Segoe UI"/>
                <w:sz w:val="18"/>
                <w:szCs w:val="18"/>
              </w:rPr>
              <w:t>μόνας</w:t>
            </w:r>
            <w:proofErr w:type="spellEnd"/>
            <w:r w:rsidRPr="004500FC">
              <w:rPr>
                <w:rFonts w:ascii="Segoe UI" w:eastAsia="Times New Roman" w:hAnsi="Segoe UI" w:cs="Segoe UI"/>
                <w:sz w:val="18"/>
                <w:szCs w:val="18"/>
              </w:rPr>
              <w:t>, κατ'</w:t>
            </w:r>
            <w:r>
              <w:rPr>
                <w:rFonts w:ascii="Segoe UI" w:eastAsia="Times New Roman" w:hAnsi="Segoe UI" w:cs="Segoe UI"/>
                <w:sz w:val="18"/>
                <w:szCs w:val="18"/>
              </w:rPr>
              <w:t xml:space="preserve"> </w:t>
            </w:r>
            <w:r w:rsidRPr="004500FC">
              <w:rPr>
                <w:rFonts w:ascii="Segoe UI" w:eastAsia="Times New Roman" w:hAnsi="Segoe UI" w:cs="Segoe UI"/>
                <w:sz w:val="18"/>
                <w:szCs w:val="18"/>
              </w:rPr>
              <w:t>εξακολούθηση, ανα</w:t>
            </w:r>
            <w:r w:rsidRPr="004500FC">
              <w:rPr>
                <w:rFonts w:ascii="Segoe UI" w:eastAsia="Times New Roman" w:hAnsi="Segoe UI" w:cs="Segoe UI"/>
                <w:sz w:val="18"/>
                <w:szCs w:val="18"/>
              </w:rPr>
              <w:t>φορικά με την εκτέλεση της μεθόδου "Διαγνωστική αρθροσκόπηση σε ιατρείο" (ΣΥΝΟΛΙΚΑ ΨΗΦΟΙ: NAI:209, OXI:4, ΠΡΝ:1)</w:t>
            </w:r>
          </w:p>
        </w:tc>
        <w:tc>
          <w:tcPr>
            <w:tcW w:w="1380" w:type="dxa"/>
            <w:tcBorders>
              <w:top w:val="nil"/>
              <w:left w:val="nil"/>
              <w:bottom w:val="single" w:sz="4" w:space="0" w:color="000000"/>
              <w:right w:val="single" w:sz="4" w:space="0" w:color="000000"/>
            </w:tcBorders>
            <w:shd w:val="clear" w:color="auto" w:fill="auto"/>
            <w:vAlign w:val="center"/>
            <w:hideMark/>
          </w:tcPr>
          <w:p w14:paraId="5CAF496D"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CAF496E"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CAF496F"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w:t>
            </w:r>
          </w:p>
        </w:tc>
      </w:tr>
      <w:tr w:rsidR="00A15929" w14:paraId="5CAF497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7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7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7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7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7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7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7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7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7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7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7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8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8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98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8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8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8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8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8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8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8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8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8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9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9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9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9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9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9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99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9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9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99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9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9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A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99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9A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A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A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9A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A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A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A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9A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A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A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B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9A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A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B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B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B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B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9B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B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B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9B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B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C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ΒΕΝΙΖΕΛΟΣ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B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9B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Α' </w:t>
            </w:r>
            <w:r w:rsidRPr="004500FC">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B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C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C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C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C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C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ΒΕΣΥΡΟΠΟΥΛΟΣ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C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9C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C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C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C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C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C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D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D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D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D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D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D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9D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D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D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9D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D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D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w:t>
            </w:r>
          </w:p>
        </w:tc>
      </w:tr>
      <w:tr w:rsidR="00A15929" w14:paraId="5CAF49E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D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9E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9E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E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E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E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E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E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E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E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E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9E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E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E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F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E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E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9F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9F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F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F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F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F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9F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9F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F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9F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9F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9F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0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9F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9F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9F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0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0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0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A0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0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0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0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0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0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0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0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1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0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A0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0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0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1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1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ΓΕΩΡΓΑΝΤΑΣ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1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A1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1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1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1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A1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1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1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1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1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1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1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1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2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2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2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A2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2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2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2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A2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2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A2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2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2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2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2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2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3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2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ΓΚΙΟΥΛΕΚΑΣ ΚΩΣΤΑΝΤΙΝΟΣ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3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A3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3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3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3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3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3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3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A3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3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4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A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A4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A4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4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4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4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4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ΔΕΛΗΣ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A4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4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5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4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5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5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A5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5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5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5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5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6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ΔΗΜΟΣΧΑΚΗΣ </w:t>
            </w:r>
            <w:r w:rsidRPr="004500FC">
              <w:rPr>
                <w:rFonts w:ascii="Segoe UI" w:eastAsia="Times New Roman" w:hAnsi="Segoe UI" w:cs="Segoe UI"/>
                <w:sz w:val="18"/>
                <w:szCs w:val="18"/>
              </w:rPr>
              <w:t>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A5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A5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6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6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6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6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6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6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6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A6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6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6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7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7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7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7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A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7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7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7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ΗΓΟΥΜΕΝΙΔΗΣ </w:t>
            </w:r>
            <w:r w:rsidRPr="004500FC">
              <w:rPr>
                <w:rFonts w:ascii="Segoe UI" w:eastAsia="Times New Roman" w:hAnsi="Segoe UI" w:cs="Segoe UI"/>
                <w:sz w:val="18"/>
                <w:szCs w:val="18"/>
              </w:rPr>
              <w:t>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7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A7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8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A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8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8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8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A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8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8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8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8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8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9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A9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9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9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9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9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9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9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9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A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5CAF4A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9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AA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A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A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A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A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A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A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AA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A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B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A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A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A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B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B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AB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B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AB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Α' </w:t>
            </w:r>
            <w:r w:rsidRPr="004500FC">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B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B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B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AB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C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AC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C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C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ΚΑΜΜΕΝΟΣ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AC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C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ΟΧΙ</w:t>
            </w:r>
          </w:p>
        </w:tc>
      </w:tr>
      <w:tr w:rsidR="00A15929" w14:paraId="5CAF4AC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C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C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D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D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D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D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A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D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D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D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AD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D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E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D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AD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E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E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E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E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AE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AE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E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E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E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E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E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E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F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E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5CAF4AE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E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F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F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F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ΚΑΡΡΑΣ </w:t>
            </w:r>
            <w:r w:rsidRPr="004500FC">
              <w:rPr>
                <w:rFonts w:ascii="Segoe UI" w:eastAsia="Times New Roman" w:hAnsi="Segoe UI" w:cs="Segoe UI"/>
                <w:sz w:val="18"/>
                <w:szCs w:val="18"/>
              </w:rPr>
              <w:t>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F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AF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AF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AF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F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AF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F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F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0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AF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AF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AF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AF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0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0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0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0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0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0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0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B0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0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0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0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0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0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B0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Α' </w:t>
            </w:r>
            <w:r w:rsidRPr="004500FC">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0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1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1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1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1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1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1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1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1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B1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1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1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1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1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B1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1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ΟΧΙ</w:t>
            </w:r>
          </w:p>
        </w:tc>
      </w:tr>
      <w:tr w:rsidR="00A15929" w14:paraId="5CAF4B2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1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2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B2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2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2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2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B2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2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2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2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2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2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B2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B2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3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2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2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B3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3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3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3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ΚΕΛΛΑΣ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3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B3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3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3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3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ΚΕΦΑΛΟΓΙΑΝΝΗΣ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B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3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4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3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B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4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4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4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B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4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4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4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ΚΟΛΛΙΑ-ΤΣΑΡΟΥΧΑ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B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B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4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ΟΧΙ</w:t>
            </w:r>
          </w:p>
        </w:tc>
      </w:tr>
      <w:tr w:rsidR="00A15929" w14:paraId="5CAF4B5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4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ΚΟΝΤΟΝΗΣ </w:t>
            </w:r>
            <w:r w:rsidRPr="004500FC">
              <w:rPr>
                <w:rFonts w:ascii="Segoe UI" w:eastAsia="Times New Roman" w:hAnsi="Segoe UI" w:cs="Segoe UI"/>
                <w:sz w:val="18"/>
                <w:szCs w:val="18"/>
              </w:rPr>
              <w:t>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B4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5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5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5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B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5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5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ΚΟΥΝΤΟΥΡΑ ΕΛΕΝΑ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B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B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5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6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6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6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Β' </w:t>
            </w:r>
            <w:r w:rsidRPr="004500FC">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6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6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B6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6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6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B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B7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7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7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7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7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7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B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8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8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8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8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B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8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9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8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B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9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9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9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9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B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9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9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B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9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A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B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B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A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A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ΛΥΜΠΕΡΑΚΗ</w:t>
            </w:r>
            <w:r w:rsidRPr="004500FC">
              <w:rPr>
                <w:rFonts w:ascii="Segoe UI" w:eastAsia="Times New Roman" w:hAnsi="Segoe UI" w:cs="Segoe UI"/>
                <w:sz w:val="18"/>
                <w:szCs w:val="18"/>
              </w:rPr>
              <w:t xml:space="preserve"> ΑΝΤΙΓΟΝΗ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BA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B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A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A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B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A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B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B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B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B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B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BB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B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B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5CAF4B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B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B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C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B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C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C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C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ΜΑΡΚΟΥ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B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B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Β' </w:t>
            </w:r>
            <w:r w:rsidRPr="004500FC">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C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C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C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B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B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C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D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C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B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D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D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D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B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D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D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D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D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D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D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BD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BE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E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E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E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E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E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E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E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BE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E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E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E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E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F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F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F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F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F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BF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F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F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B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BF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ΜΟΥΣΤΑΦΑ </w:t>
            </w:r>
            <w:proofErr w:type="spellStart"/>
            <w:r w:rsidRPr="004500FC">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5CAF4BF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BF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BF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0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0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0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0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0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0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0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0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0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0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0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0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0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1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1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1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1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1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1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1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1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1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1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1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1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ΜΠΑΡΓΙΩΤΑΣ </w:t>
            </w:r>
            <w:r w:rsidRPr="004500FC">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1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C2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2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2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2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2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2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2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ΜΠΓΙΑΛΑΣ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2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2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2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2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2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2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3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3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ΜΠΟΥΚΩΡΟΣ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3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C3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3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3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3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C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3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3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4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4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4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4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4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4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5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5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C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5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ΠΑΝΑΓΙΩΤΟΠΟΥΛΟΣ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5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C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5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5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C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5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6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6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6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6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6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6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6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6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7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7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7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7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C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7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C7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8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8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8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8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8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8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9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ΠΑΡΑΣΤΑΤΙΔΗΣ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9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9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9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9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9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C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A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A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A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A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A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A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ΡΑΠΤΗ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CA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C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A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B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C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B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B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B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ΣΑΜΑΡΑΣ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B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C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B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B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C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C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C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C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ΣΑΡΙΔΗΣ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C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CAF4C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ΠΡΝ</w:t>
            </w:r>
          </w:p>
        </w:tc>
      </w:tr>
      <w:tr w:rsidR="00A15929" w14:paraId="5CAF4C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C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C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C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D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D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D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D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E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D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D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D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D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E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E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E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CE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E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E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E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E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E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E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E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E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E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E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E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F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F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5CAF4CF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F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F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F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F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ΣΚΡΕΚΑΣ </w:t>
            </w:r>
            <w:r w:rsidRPr="004500FC">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F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CF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CF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CF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F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CF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CF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CF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0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CF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0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0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0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0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0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D0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0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0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0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0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ΣΤΑΜΑΤΗΣ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0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D0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0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1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0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D0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1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1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1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1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ΣΤΕΡΓΙΟΥ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1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D1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1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1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1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ΣΤΕΦΟΣ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1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1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1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2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1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1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1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2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2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2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2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D2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2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2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2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2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2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2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3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2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2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2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2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3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3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3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D3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D3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3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3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ΤΖΑΚΡΗ </w:t>
            </w:r>
            <w:r w:rsidRPr="004500FC">
              <w:rPr>
                <w:rFonts w:ascii="Segoe UI" w:eastAsia="Times New Roman" w:hAnsi="Segoe UI" w:cs="Segoe UI"/>
                <w:sz w:val="18"/>
                <w:szCs w:val="18"/>
              </w:rPr>
              <w:t>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D3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3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3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3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3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3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4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4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5CAF4D4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D4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4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4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D4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4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4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4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4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4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5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4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5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D5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5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5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5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5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Α' </w:t>
            </w:r>
            <w:r w:rsidRPr="004500FC">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5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5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D5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5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6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5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5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6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6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6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6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D6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6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6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6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6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7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6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6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6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7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7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7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7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7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7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7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7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8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7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7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7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8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8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8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8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8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8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8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D8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ΟΧΙ</w:t>
            </w:r>
          </w:p>
        </w:tc>
      </w:tr>
      <w:tr w:rsidR="00A15929" w14:paraId="5CAF4D8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8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5CAF4D8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8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9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9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D9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9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9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9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D9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D9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9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9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9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D9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A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9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A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A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A8" w14:textId="77777777">
        <w:trPr>
          <w:trHeight w:val="1920"/>
        </w:trPr>
        <w:tc>
          <w:tcPr>
            <w:tcW w:w="6160" w:type="dxa"/>
            <w:tcBorders>
              <w:top w:val="nil"/>
              <w:left w:val="single" w:sz="4" w:space="0" w:color="000000"/>
              <w:bottom w:val="single" w:sz="4" w:space="0" w:color="000000"/>
              <w:right w:val="single" w:sz="4" w:space="0" w:color="000000"/>
            </w:tcBorders>
            <w:shd w:val="clear" w:color="auto" w:fill="auto"/>
            <w:vAlign w:val="center"/>
            <w:hideMark/>
          </w:tcPr>
          <w:p w14:paraId="5CAF4DA4"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xml:space="preserve">Πράξη: Για τη λήψη εξηγήσεων από αυτόν για την πράξη της παθητικής δωροδοκίας στρεφόμενης κατά του </w:t>
            </w:r>
            <w:r w:rsidRPr="004500FC">
              <w:rPr>
                <w:rFonts w:ascii="Segoe UI" w:eastAsia="Times New Roman" w:hAnsi="Segoe UI" w:cs="Segoe UI"/>
                <w:sz w:val="18"/>
                <w:szCs w:val="18"/>
              </w:rPr>
              <w:t xml:space="preserve">Δημοσίου κατ' εξακολούθηση με όφελος που πέτυχε ή επεδίωξε ο δράστης ή ζημία που </w:t>
            </w:r>
            <w:proofErr w:type="spellStart"/>
            <w:r w:rsidRPr="004500FC">
              <w:rPr>
                <w:rFonts w:ascii="Segoe UI" w:eastAsia="Times New Roman" w:hAnsi="Segoe UI" w:cs="Segoe UI"/>
                <w:sz w:val="18"/>
                <w:szCs w:val="18"/>
              </w:rPr>
              <w:t>προξενήθηκε</w:t>
            </w:r>
            <w:proofErr w:type="spellEnd"/>
            <w:r w:rsidRPr="004500FC">
              <w:rPr>
                <w:rFonts w:ascii="Segoe UI" w:eastAsia="Times New Roman" w:hAnsi="Segoe UI" w:cs="Segoe UI"/>
                <w:sz w:val="18"/>
                <w:szCs w:val="18"/>
              </w:rPr>
              <w:t xml:space="preserve"> ή απειλήθηκε στο Δημόσιο που υπερβαίνουν το ποσό των 150.000 ευρώ (α. 235 Π.Κ., α. 1 §1 του ν. 1608/1950, όπως τροπ., α. 16§2 του ΝΔ 2476/1953), με αφορμή το Πόρισ</w:t>
            </w:r>
            <w:r w:rsidRPr="004500FC">
              <w:rPr>
                <w:rFonts w:ascii="Segoe UI" w:eastAsia="Times New Roman" w:hAnsi="Segoe UI" w:cs="Segoe UI"/>
                <w:sz w:val="18"/>
                <w:szCs w:val="18"/>
              </w:rPr>
              <w:t xml:space="preserve">μα της Ειδικής Κοινοβουλευτικής Επιτροπής της </w:t>
            </w:r>
            <w:proofErr w:type="spellStart"/>
            <w:r w:rsidRPr="004500FC">
              <w:rPr>
                <w:rFonts w:ascii="Segoe UI" w:eastAsia="Times New Roman" w:hAnsi="Segoe UI" w:cs="Segoe UI"/>
                <w:sz w:val="18"/>
                <w:szCs w:val="18"/>
              </w:rPr>
              <w:t>ΒτΕ</w:t>
            </w:r>
            <w:proofErr w:type="spellEnd"/>
            <w:r w:rsidRPr="004500FC">
              <w:rPr>
                <w:rFonts w:ascii="Segoe UI" w:eastAsia="Times New Roman" w:hAnsi="Segoe UI" w:cs="Segoe UI"/>
                <w:sz w:val="18"/>
                <w:szCs w:val="18"/>
              </w:rPr>
              <w:t xml:space="preserve"> για τη διενέργεια προκαταρκτικής εξέτασης σχετικά με την υπόθεση NOVARTIS. (ΣΥΝΟΛΙΚΑ ΨΗΦΟΙ: NAI:213, OXI:1, ΠΡΝ:0)</w:t>
            </w:r>
          </w:p>
        </w:tc>
        <w:tc>
          <w:tcPr>
            <w:tcW w:w="1380" w:type="dxa"/>
            <w:tcBorders>
              <w:top w:val="nil"/>
              <w:left w:val="nil"/>
              <w:bottom w:val="single" w:sz="4" w:space="0" w:color="000000"/>
              <w:right w:val="single" w:sz="4" w:space="0" w:color="000000"/>
            </w:tcBorders>
            <w:shd w:val="clear" w:color="auto" w:fill="auto"/>
            <w:vAlign w:val="center"/>
            <w:hideMark/>
          </w:tcPr>
          <w:p w14:paraId="5CAF4DA5"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w:t>
            </w:r>
          </w:p>
        </w:tc>
        <w:tc>
          <w:tcPr>
            <w:tcW w:w="1939" w:type="dxa"/>
            <w:tcBorders>
              <w:top w:val="nil"/>
              <w:left w:val="nil"/>
              <w:bottom w:val="single" w:sz="4" w:space="0" w:color="000000"/>
              <w:right w:val="single" w:sz="4" w:space="0" w:color="000000"/>
            </w:tcBorders>
            <w:shd w:val="clear" w:color="auto" w:fill="auto"/>
            <w:vAlign w:val="center"/>
            <w:hideMark/>
          </w:tcPr>
          <w:p w14:paraId="5CAF4DA6"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5CAF4DA7" w14:textId="77777777" w:rsidR="00A240A8" w:rsidRPr="004500FC" w:rsidRDefault="00D001CD" w:rsidP="00A240A8">
            <w:pPr>
              <w:outlineLvl w:val="0"/>
              <w:rPr>
                <w:rFonts w:ascii="Segoe UI" w:eastAsia="Times New Roman" w:hAnsi="Segoe UI" w:cs="Segoe UI"/>
                <w:sz w:val="18"/>
                <w:szCs w:val="18"/>
              </w:rPr>
            </w:pPr>
            <w:r w:rsidRPr="004500FC">
              <w:rPr>
                <w:rFonts w:ascii="Segoe UI" w:eastAsia="Times New Roman" w:hAnsi="Segoe UI" w:cs="Segoe UI"/>
                <w:sz w:val="18"/>
                <w:szCs w:val="18"/>
              </w:rPr>
              <w:t> </w:t>
            </w:r>
          </w:p>
        </w:tc>
      </w:tr>
      <w:tr w:rsidR="00A15929" w14:paraId="5CAF4DA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A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A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A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B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A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A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B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B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B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B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B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B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B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B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DB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C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B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B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B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C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C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C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C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C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C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C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C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D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C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C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DC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D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D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DD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D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D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D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DD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DD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D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D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DD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D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D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E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E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DE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E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E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E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E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DE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E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E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E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E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E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E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DE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F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E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F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DF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Β' </w:t>
            </w:r>
            <w:r w:rsidRPr="004500FC">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F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F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F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ΒΕΝΙΖΕΛΟΣ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F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DF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DF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DF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F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F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DF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DF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0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DF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ΒΕΣΥΡΟΠΟΥΛΟΣ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DF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0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0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0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0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0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0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0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0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0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0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0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0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1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0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0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0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1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1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1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E1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1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1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w:t>
            </w:r>
          </w:p>
        </w:tc>
      </w:tr>
      <w:tr w:rsidR="00A15929" w14:paraId="5CAF4E1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1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E1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1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1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2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1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1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1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1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2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2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E2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2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2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2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2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2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2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2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2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2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2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2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2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3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3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ΓΑΚΗΣ </w:t>
            </w:r>
            <w:r w:rsidRPr="004500FC">
              <w:rPr>
                <w:rFonts w:ascii="Segoe UI" w:eastAsia="Times New Roman" w:hAnsi="Segoe UI" w:cs="Segoe UI"/>
                <w:sz w:val="18"/>
                <w:szCs w:val="18"/>
              </w:rPr>
              <w:t>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3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3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E3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3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3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ΓΕΝΗΜΑΤΑ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E3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E3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3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3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E3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3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3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4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4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4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4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4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E4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4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4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4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ΓΕΩΡΓΑΝΤΑΣ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4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4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4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5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E4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5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5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5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5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5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5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5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5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5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5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6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E5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5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E6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6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6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6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6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6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ΓΚΙΟΥΛΕΚΑΣ ΚΩΣΤΑΝΤΙΝΟΣ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6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6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6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7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6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6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6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Α' </w:t>
            </w:r>
            <w:r w:rsidRPr="004500FC">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6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7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7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E7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7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7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E7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E7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E7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7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7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7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7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8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ΔΕΛΗΣ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8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E8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8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8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8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8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8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8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8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8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8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9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ΔΗΜΗΤΡΙΑΔΗΣ</w:t>
            </w:r>
            <w:r w:rsidRPr="004500FC">
              <w:rPr>
                <w:rFonts w:ascii="Segoe UI" w:eastAsia="Times New Roman" w:hAnsi="Segoe UI" w:cs="Segoe UI"/>
                <w:sz w:val="18"/>
                <w:szCs w:val="18"/>
              </w:rPr>
              <w:t xml:space="preserve">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9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9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9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9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9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9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E9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9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9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9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9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A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9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A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A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A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EA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A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A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A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A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A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A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B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ΖΕΪΜΠΕΚ </w:t>
            </w:r>
            <w:r w:rsidRPr="004500FC">
              <w:rPr>
                <w:rFonts w:ascii="Segoe UI" w:eastAsia="Times New Roman" w:hAnsi="Segoe UI" w:cs="Segoe UI"/>
                <w:sz w:val="18"/>
                <w:szCs w:val="18"/>
              </w:rPr>
              <w:t>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EA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A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B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B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B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B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EB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B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EB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B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B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C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EB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B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B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C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C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C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C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C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C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C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C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C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C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C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C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D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D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D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D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D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5CAF4ED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D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ED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D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ED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D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D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E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D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E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E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E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E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E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EE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E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E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E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E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E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E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EE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F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E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E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EF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EF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F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F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F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EF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EF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EF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F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F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EF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EF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0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EF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ΚΑΜΜΕΝΟΣ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EF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EF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0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0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0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0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0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0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0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0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0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0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0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1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0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F0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0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0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1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1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ΚΑΡΑΓΚΟΥΝΗΣ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1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F1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1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1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1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F1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1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1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1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1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F1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F1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1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2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2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2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2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2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2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2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ΚΑΡΑΣΑΡΛΙΔΟΥ </w:t>
            </w:r>
            <w:r w:rsidRPr="004500FC">
              <w:rPr>
                <w:rFonts w:ascii="Segoe UI" w:eastAsia="Times New Roman" w:hAnsi="Segoe UI" w:cs="Segoe UI"/>
                <w:sz w:val="18"/>
                <w:szCs w:val="18"/>
              </w:rPr>
              <w:t>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5CAF4F2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2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2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2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2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2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F2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2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3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2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F3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3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3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3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3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3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3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3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3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3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3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4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F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4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4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4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F4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4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4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4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4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5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F4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5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5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F5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5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5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F5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5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6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F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5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5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6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F6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F6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6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F6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6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6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ΚΕΛΛΑΣ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6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F6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6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7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ΚΕΦΑΛΟΓΙΑΝΝΗΣ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F7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7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7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F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7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7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7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F7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7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8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ΚΟΛΛΙΑ-ΤΣΑΡΟΥΧΑ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F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F8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8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8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8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F8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8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8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8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9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F9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9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9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ΚΟΥΝΤΟΥΡΑ ΕΛΕΝΑ</w:t>
            </w:r>
          </w:p>
        </w:tc>
        <w:tc>
          <w:tcPr>
            <w:tcW w:w="1380" w:type="dxa"/>
            <w:tcBorders>
              <w:top w:val="nil"/>
              <w:left w:val="nil"/>
              <w:bottom w:val="single" w:sz="4" w:space="0" w:color="000000"/>
              <w:right w:val="single" w:sz="4" w:space="0" w:color="000000"/>
            </w:tcBorders>
            <w:shd w:val="clear" w:color="auto" w:fill="auto"/>
            <w:noWrap/>
            <w:vAlign w:val="center"/>
            <w:hideMark/>
          </w:tcPr>
          <w:p w14:paraId="5CAF4F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F9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9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9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9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Α' </w:t>
            </w:r>
            <w:r w:rsidRPr="004500FC">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9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A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9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A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A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FA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A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A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A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FA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4FA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B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A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A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B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B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B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B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FB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B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B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B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B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C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FC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C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C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FC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C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C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C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C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D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F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D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D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D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FD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D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D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5CAF4F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FD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D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E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D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ΛΥΜΠΕΡΑΚΗ ΑΝΤΙΓΟΝΗ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FD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4FE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E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E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E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E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4FE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E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E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E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E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E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E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F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E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E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E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4FF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F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F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shd w:val="clear" w:color="auto" w:fill="auto"/>
            <w:noWrap/>
            <w:vAlign w:val="center"/>
            <w:hideMark/>
          </w:tcPr>
          <w:p w14:paraId="5CAF4FF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4FF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F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4FF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F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4FF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4FF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F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0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4FF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ΜΑΡΚΟΥ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4FF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4FF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4FF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0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0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500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00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0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0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0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0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500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0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0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0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5CAF500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0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0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1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1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1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1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1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1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1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ΜΗΤΑΡΑΚΗΣ </w:t>
            </w:r>
            <w:r w:rsidRPr="004500FC">
              <w:rPr>
                <w:rFonts w:ascii="Segoe UI" w:eastAsia="Times New Roman" w:hAnsi="Segoe UI" w:cs="Segoe UI"/>
                <w:sz w:val="18"/>
                <w:szCs w:val="18"/>
              </w:rPr>
              <w:t>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1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01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501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1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1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1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1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1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2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1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2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2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502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2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2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2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2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2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2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2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2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2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2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3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2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2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3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3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3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3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ΜΟΥΣΤΑΦΑ </w:t>
            </w:r>
            <w:proofErr w:type="spellStart"/>
            <w:r w:rsidRPr="004500FC">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5CAF503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3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3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3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3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3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4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3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04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4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4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4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4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4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4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5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4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04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5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5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5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5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5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ΜΠΑΡΓΙΩΤΑΣ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50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5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5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5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5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6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6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ΜΠΓΙΑΛΑΣ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06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6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6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6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6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6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ΜΠΟΥΚΩΡΟΣ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06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6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7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6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ΜΠΟΥΡΑΣ </w:t>
            </w:r>
            <w:r w:rsidRPr="004500FC">
              <w:rPr>
                <w:rFonts w:ascii="Segoe UI" w:eastAsia="Times New Roman" w:hAnsi="Segoe UI" w:cs="Segoe UI"/>
                <w:sz w:val="18"/>
                <w:szCs w:val="18"/>
              </w:rPr>
              <w:t>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0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7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7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7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7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7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7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7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8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7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08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8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8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8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8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8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508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9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8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ΠΑΝΑΓΙΩΤΟΠΟΥΛΟΣ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0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9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9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9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50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09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9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9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9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A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9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09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A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A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A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A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A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A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0A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A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A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A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B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B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50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B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B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B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50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B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B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B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B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C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B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0C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C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C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C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C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C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ΠΑΡΑΣΤΑΤΙΔΗΣ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C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D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C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D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D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D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50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0D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D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D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0D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E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D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D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D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E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E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E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ΡΑΠΤΗ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50E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0E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E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E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E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E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E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50E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F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E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E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E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E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F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F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ΣΑΜΑΡΑΣ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F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0F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F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F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F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F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F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50F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0F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0F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0F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0F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5CAF50F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0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0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ΣΑΡΙΔΗΣ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0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ΕΝ. ΚΕΝΤΡΩΩΝ</w:t>
            </w:r>
          </w:p>
        </w:tc>
        <w:tc>
          <w:tcPr>
            <w:tcW w:w="1939" w:type="dxa"/>
            <w:tcBorders>
              <w:top w:val="nil"/>
              <w:left w:val="nil"/>
              <w:bottom w:val="single" w:sz="4" w:space="0" w:color="000000"/>
              <w:right w:val="single" w:sz="4" w:space="0" w:color="000000"/>
            </w:tcBorders>
            <w:shd w:val="clear" w:color="auto" w:fill="auto"/>
            <w:noWrap/>
            <w:vAlign w:val="center"/>
            <w:hideMark/>
          </w:tcPr>
          <w:p w14:paraId="5CAF510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0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0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0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0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0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510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0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0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ΣΕΛΤΣΑΣ</w:t>
            </w:r>
            <w:r w:rsidRPr="004500FC">
              <w:rPr>
                <w:rFonts w:ascii="Segoe UI" w:eastAsia="Times New Roman" w:hAnsi="Segoe UI" w:cs="Segoe UI"/>
                <w:sz w:val="18"/>
                <w:szCs w:val="18"/>
              </w:rPr>
              <w:t xml:space="preserve">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0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0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0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1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0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1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1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1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1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1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1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1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1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1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1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1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511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1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2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1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1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2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2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2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2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2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2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2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2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2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5CAF512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2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2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3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2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2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12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3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3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3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3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3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3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3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3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3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3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3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4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3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5CAF513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3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3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4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4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ΣΤΑΜΑΤΗΣ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4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14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4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4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4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5CAF514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4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4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4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4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ΣΤΕΡΓΙΟΥ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4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514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4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5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5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ΣΤΕΦΟΣ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5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5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5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5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5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5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5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5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5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5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5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15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5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6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5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6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6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6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6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6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6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6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6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6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6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6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Κ.Κ.Ε</w:t>
            </w:r>
          </w:p>
        </w:tc>
        <w:tc>
          <w:tcPr>
            <w:tcW w:w="1939" w:type="dxa"/>
            <w:tcBorders>
              <w:top w:val="nil"/>
              <w:left w:val="nil"/>
              <w:bottom w:val="single" w:sz="4" w:space="0" w:color="000000"/>
              <w:right w:val="single" w:sz="4" w:space="0" w:color="000000"/>
            </w:tcBorders>
            <w:shd w:val="clear" w:color="auto" w:fill="auto"/>
            <w:noWrap/>
            <w:vAlign w:val="center"/>
            <w:hideMark/>
          </w:tcPr>
          <w:p w14:paraId="5CAF516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5CAF516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7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6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5CAF516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7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7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7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7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7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7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7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7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7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5CAF517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517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7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8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7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5CAF517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7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8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8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8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8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8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8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8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8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8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18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8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90"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8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8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8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8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95"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9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519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9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9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9A"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9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9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9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9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9F"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9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9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Ν.Δ.</w:t>
            </w:r>
          </w:p>
        </w:tc>
        <w:tc>
          <w:tcPr>
            <w:tcW w:w="1939" w:type="dxa"/>
            <w:tcBorders>
              <w:top w:val="nil"/>
              <w:left w:val="nil"/>
              <w:bottom w:val="single" w:sz="4" w:space="0" w:color="000000"/>
              <w:right w:val="single" w:sz="4" w:space="0" w:color="000000"/>
            </w:tcBorders>
            <w:shd w:val="clear" w:color="auto" w:fill="auto"/>
            <w:noWrap/>
            <w:vAlign w:val="center"/>
            <w:hideMark/>
          </w:tcPr>
          <w:p w14:paraId="5CAF519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9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A4"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A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A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A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A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A9"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A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lastRenderedPageBreak/>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A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A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 xml:space="preserve">Β' </w:t>
            </w:r>
            <w:r w:rsidRPr="004500FC">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A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AE"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A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A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A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A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B3"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A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B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B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B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B8"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B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B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B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B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BD"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B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B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B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BC"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C2"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B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ΦΩΚΑΣ ΑΡΙΣΤΕΙΔΗΣ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B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51C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C1"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ΟΧΙ</w:t>
            </w:r>
          </w:p>
        </w:tc>
      </w:tr>
      <w:tr w:rsidR="00A15929" w14:paraId="5CAF51C7"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C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5CAF51C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C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C6"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CC"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C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5CAF51C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C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CB"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D1"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CD"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5CAF51CE"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ΔΗ.ΣΥ</w:t>
            </w:r>
          </w:p>
        </w:tc>
        <w:tc>
          <w:tcPr>
            <w:tcW w:w="1939" w:type="dxa"/>
            <w:tcBorders>
              <w:top w:val="nil"/>
              <w:left w:val="nil"/>
              <w:bottom w:val="single" w:sz="4" w:space="0" w:color="000000"/>
              <w:right w:val="single" w:sz="4" w:space="0" w:color="000000"/>
            </w:tcBorders>
            <w:shd w:val="clear" w:color="auto" w:fill="auto"/>
            <w:noWrap/>
            <w:vAlign w:val="center"/>
            <w:hideMark/>
          </w:tcPr>
          <w:p w14:paraId="5CAF51CF"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D0"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D6"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D2"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D3"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ΑΝΕΞ.</w:t>
            </w:r>
          </w:p>
        </w:tc>
        <w:tc>
          <w:tcPr>
            <w:tcW w:w="1939" w:type="dxa"/>
            <w:tcBorders>
              <w:top w:val="nil"/>
              <w:left w:val="nil"/>
              <w:bottom w:val="single" w:sz="4" w:space="0" w:color="000000"/>
              <w:right w:val="single" w:sz="4" w:space="0" w:color="000000"/>
            </w:tcBorders>
            <w:shd w:val="clear" w:color="auto" w:fill="auto"/>
            <w:noWrap/>
            <w:vAlign w:val="center"/>
            <w:hideMark/>
          </w:tcPr>
          <w:p w14:paraId="5CAF51D4"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5CAF51D5"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r w:rsidR="00A15929" w14:paraId="5CAF51DB" w14:textId="77777777">
        <w:trPr>
          <w:trHeight w:val="300"/>
        </w:trPr>
        <w:tc>
          <w:tcPr>
            <w:tcW w:w="6160" w:type="dxa"/>
            <w:tcBorders>
              <w:top w:val="nil"/>
              <w:left w:val="single" w:sz="4" w:space="0" w:color="000000"/>
              <w:bottom w:val="single" w:sz="4" w:space="0" w:color="000000"/>
              <w:right w:val="single" w:sz="4" w:space="0" w:color="000000"/>
            </w:tcBorders>
            <w:shd w:val="clear" w:color="auto" w:fill="auto"/>
            <w:noWrap/>
            <w:vAlign w:val="center"/>
            <w:hideMark/>
          </w:tcPr>
          <w:p w14:paraId="5CAF51D7"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5CAF51D8"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ΣΥΡΙΖΑ</w:t>
            </w:r>
          </w:p>
        </w:tc>
        <w:tc>
          <w:tcPr>
            <w:tcW w:w="1939" w:type="dxa"/>
            <w:tcBorders>
              <w:top w:val="nil"/>
              <w:left w:val="nil"/>
              <w:bottom w:val="single" w:sz="4" w:space="0" w:color="000000"/>
              <w:right w:val="single" w:sz="4" w:space="0" w:color="000000"/>
            </w:tcBorders>
            <w:shd w:val="clear" w:color="auto" w:fill="auto"/>
            <w:noWrap/>
            <w:vAlign w:val="center"/>
            <w:hideMark/>
          </w:tcPr>
          <w:p w14:paraId="5CAF51D9"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5CAF51DA" w14:textId="77777777" w:rsidR="00A240A8" w:rsidRPr="004500FC" w:rsidRDefault="00D001CD" w:rsidP="00A240A8">
            <w:pPr>
              <w:outlineLvl w:val="1"/>
              <w:rPr>
                <w:rFonts w:ascii="Segoe UI" w:eastAsia="Times New Roman" w:hAnsi="Segoe UI" w:cs="Segoe UI"/>
                <w:sz w:val="18"/>
                <w:szCs w:val="18"/>
              </w:rPr>
            </w:pPr>
            <w:r w:rsidRPr="004500FC">
              <w:rPr>
                <w:rFonts w:ascii="Segoe UI" w:eastAsia="Times New Roman" w:hAnsi="Segoe UI" w:cs="Segoe UI"/>
                <w:sz w:val="18"/>
                <w:szCs w:val="18"/>
              </w:rPr>
              <w:t>ΝΑΙ</w:t>
            </w:r>
          </w:p>
        </w:tc>
      </w:tr>
    </w:tbl>
    <w:p w14:paraId="5CAF51DC" w14:textId="77777777" w:rsidR="00A15929" w:rsidRDefault="00A15929">
      <w:pPr>
        <w:rPr>
          <w:rFonts w:eastAsia="Times New Roman" w:cs="Times New Roman"/>
          <w:szCs w:val="24"/>
        </w:rPr>
      </w:pPr>
    </w:p>
    <w:p w14:paraId="5CAF51DD" w14:textId="77777777" w:rsidR="00A15929" w:rsidRDefault="00A15929">
      <w:pPr>
        <w:tabs>
          <w:tab w:val="left" w:pos="1905"/>
        </w:tabs>
        <w:spacing w:line="600" w:lineRule="auto"/>
        <w:ind w:firstLine="720"/>
        <w:jc w:val="both"/>
        <w:rPr>
          <w:rFonts w:eastAsia="Times New Roman" w:cs="Times New Roman"/>
          <w:bCs/>
          <w:szCs w:val="24"/>
        </w:rPr>
      </w:pPr>
    </w:p>
    <w:tbl>
      <w:tblPr>
        <w:tblW w:w="9860" w:type="dxa"/>
        <w:tblInd w:w="-772" w:type="dxa"/>
        <w:tblCellMar>
          <w:left w:w="10" w:type="dxa"/>
          <w:right w:w="10" w:type="dxa"/>
        </w:tblCellMar>
        <w:tblLook w:val="04A0" w:firstRow="1" w:lastRow="0" w:firstColumn="1" w:lastColumn="0" w:noHBand="0" w:noVBand="1"/>
      </w:tblPr>
      <w:tblGrid>
        <w:gridCol w:w="2700"/>
        <w:gridCol w:w="5320"/>
        <w:gridCol w:w="920"/>
        <w:gridCol w:w="920"/>
      </w:tblGrid>
      <w:tr w:rsidR="00A15929" w14:paraId="5CAF51E2" w14:textId="77777777">
        <w:trPr>
          <w:trHeight w:val="795"/>
        </w:trPr>
        <w:tc>
          <w:tcPr>
            <w:tcW w:w="2700" w:type="dxa"/>
            <w:tcBorders>
              <w:top w:val="nil"/>
              <w:left w:val="nil"/>
              <w:bottom w:val="nil"/>
              <w:right w:val="nil"/>
            </w:tcBorders>
            <w:shd w:val="clear" w:color="auto" w:fill="auto"/>
            <w:noWrap/>
            <w:vAlign w:val="bottom"/>
            <w:hideMark/>
          </w:tcPr>
          <w:p w14:paraId="5CAF51DE" w14:textId="77777777" w:rsidR="00A240A8" w:rsidRPr="00F9062A" w:rsidRDefault="00D001CD" w:rsidP="00A240A8">
            <w:pPr>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14:paraId="5CAF51DF" w14:textId="77777777" w:rsidR="00A240A8" w:rsidRPr="00F9062A" w:rsidRDefault="00D001CD" w:rsidP="00A240A8">
            <w:pPr>
              <w:rPr>
                <w:rFonts w:ascii="Calibri" w:eastAsia="Times New Roman" w:hAnsi="Calibri" w:cs="Calibri"/>
                <w:color w:val="000000"/>
                <w:szCs w:val="24"/>
              </w:rPr>
            </w:pPr>
            <w:r w:rsidRPr="00F9062A">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14:paraId="5CAF51E0" w14:textId="77777777" w:rsidR="00A240A8" w:rsidRPr="00F9062A" w:rsidRDefault="00D001CD" w:rsidP="00A240A8">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5CAF51E1" w14:textId="77777777" w:rsidR="00A240A8" w:rsidRPr="00F9062A" w:rsidRDefault="00D001CD" w:rsidP="00A240A8">
            <w:pPr>
              <w:rPr>
                <w:rFonts w:ascii="Times New Roman" w:eastAsia="Times New Roman" w:hAnsi="Times New Roman" w:cs="Times New Roman"/>
                <w:sz w:val="20"/>
              </w:rPr>
            </w:pPr>
          </w:p>
        </w:tc>
      </w:tr>
      <w:tr w:rsidR="00A15929" w14:paraId="5CAF51E7" w14:textId="77777777">
        <w:trPr>
          <w:trHeight w:val="135"/>
        </w:trPr>
        <w:tc>
          <w:tcPr>
            <w:tcW w:w="2700" w:type="dxa"/>
            <w:tcBorders>
              <w:top w:val="nil"/>
              <w:left w:val="nil"/>
              <w:bottom w:val="nil"/>
              <w:right w:val="nil"/>
            </w:tcBorders>
            <w:shd w:val="clear" w:color="auto" w:fill="auto"/>
            <w:noWrap/>
            <w:vAlign w:val="bottom"/>
            <w:hideMark/>
          </w:tcPr>
          <w:p w14:paraId="5CAF51E3" w14:textId="77777777" w:rsidR="00A240A8" w:rsidRPr="00F9062A" w:rsidRDefault="00D001CD" w:rsidP="00A240A8">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CAF51E4" w14:textId="77777777" w:rsidR="00A240A8" w:rsidRPr="00F9062A" w:rsidRDefault="00D001CD" w:rsidP="00A240A8">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CAF51E5" w14:textId="77777777" w:rsidR="00A240A8" w:rsidRPr="00F9062A" w:rsidRDefault="00D001CD" w:rsidP="00A240A8">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CAF51E6" w14:textId="77777777" w:rsidR="00A240A8" w:rsidRPr="00F9062A" w:rsidRDefault="00D001CD" w:rsidP="00A240A8">
            <w:pPr>
              <w:rPr>
                <w:rFonts w:ascii="Times New Roman" w:eastAsia="Times New Roman" w:hAnsi="Times New Roman" w:cs="Times New Roman"/>
                <w:sz w:val="20"/>
              </w:rPr>
            </w:pPr>
          </w:p>
        </w:tc>
      </w:tr>
      <w:tr w:rsidR="00A15929" w14:paraId="5CAF51EB" w14:textId="77777777">
        <w:trPr>
          <w:trHeight w:val="720"/>
        </w:trPr>
        <w:tc>
          <w:tcPr>
            <w:tcW w:w="2700" w:type="dxa"/>
            <w:tcBorders>
              <w:top w:val="nil"/>
              <w:left w:val="nil"/>
              <w:bottom w:val="nil"/>
              <w:right w:val="nil"/>
            </w:tcBorders>
            <w:shd w:val="clear" w:color="auto" w:fill="auto"/>
            <w:hideMark/>
          </w:tcPr>
          <w:p w14:paraId="5CAF51E8" w14:textId="77777777" w:rsidR="00A240A8" w:rsidRPr="00F9062A" w:rsidRDefault="00D001CD" w:rsidP="00A240A8">
            <w:pPr>
              <w:jc w:val="center"/>
              <w:rPr>
                <w:rFonts w:ascii="Calibri" w:eastAsia="Times New Roman" w:hAnsi="Calibri" w:cs="Calibri"/>
                <w:color w:val="000000"/>
                <w:szCs w:val="24"/>
              </w:rPr>
            </w:pPr>
            <w:r w:rsidRPr="00F9062A">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5CAF51E9" w14:textId="77777777" w:rsidR="00A240A8" w:rsidRPr="00F9062A" w:rsidRDefault="00D001CD" w:rsidP="00A240A8">
            <w:pPr>
              <w:jc w:val="center"/>
              <w:rPr>
                <w:rFonts w:ascii="Calibri" w:eastAsia="Times New Roman" w:hAnsi="Calibri" w:cs="Calibri"/>
                <w:color w:val="000000"/>
                <w:szCs w:val="24"/>
              </w:rPr>
            </w:pPr>
            <w:r w:rsidRPr="00F9062A">
              <w:rPr>
                <w:rFonts w:ascii="Calibri" w:eastAsia="Times New Roman" w:hAnsi="Calibri" w:cs="Calibri"/>
                <w:color w:val="000000"/>
                <w:szCs w:val="24"/>
              </w:rPr>
              <w:t>Πράξη για την</w:t>
            </w:r>
            <w:r w:rsidRPr="00F9062A">
              <w:rPr>
                <w:rFonts w:ascii="Calibri" w:eastAsia="Times New Roman" w:hAnsi="Calibri" w:cs="Calibri"/>
                <w:color w:val="000000"/>
                <w:szCs w:val="24"/>
              </w:rPr>
              <w:t xml:space="preserve">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5CAF51EA"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Αποτελέσματα</w:t>
            </w:r>
          </w:p>
        </w:tc>
      </w:tr>
      <w:tr w:rsidR="00A15929" w14:paraId="5CAF51F0" w14:textId="77777777">
        <w:trPr>
          <w:trHeight w:val="330"/>
        </w:trPr>
        <w:tc>
          <w:tcPr>
            <w:tcW w:w="2700" w:type="dxa"/>
            <w:vMerge w:val="restart"/>
            <w:tcBorders>
              <w:top w:val="nil"/>
              <w:left w:val="nil"/>
              <w:bottom w:val="nil"/>
              <w:right w:val="nil"/>
            </w:tcBorders>
            <w:shd w:val="clear" w:color="auto" w:fill="auto"/>
            <w:hideMark/>
          </w:tcPr>
          <w:p w14:paraId="5CAF51EC" w14:textId="77777777" w:rsidR="00A240A8" w:rsidRPr="00F9062A" w:rsidRDefault="00D001CD" w:rsidP="00A240A8">
            <w:pPr>
              <w:rPr>
                <w:rFonts w:ascii="Calibri" w:eastAsia="Times New Roman" w:hAnsi="Calibri" w:cs="Calibri"/>
                <w:color w:val="000000"/>
                <w:szCs w:val="24"/>
              </w:rPr>
            </w:pPr>
            <w:r w:rsidRPr="00F9062A">
              <w:rPr>
                <w:rFonts w:ascii="Calibri" w:eastAsia="Times New Roman" w:hAnsi="Calibri" w:cs="Calibri"/>
                <w:color w:val="000000"/>
                <w:szCs w:val="24"/>
              </w:rPr>
              <w:t>ΦΩΚΑΣ ΑΡΙΣΤΕΙΔΗΣ</w:t>
            </w:r>
          </w:p>
        </w:tc>
        <w:tc>
          <w:tcPr>
            <w:tcW w:w="5320" w:type="dxa"/>
            <w:vMerge w:val="restart"/>
            <w:tcBorders>
              <w:top w:val="nil"/>
              <w:left w:val="nil"/>
              <w:bottom w:val="nil"/>
              <w:right w:val="nil"/>
            </w:tcBorders>
            <w:shd w:val="clear" w:color="auto" w:fill="auto"/>
            <w:hideMark/>
          </w:tcPr>
          <w:p w14:paraId="5CAF51ED" w14:textId="77777777" w:rsidR="00A240A8" w:rsidRPr="00F9062A" w:rsidRDefault="00D001CD" w:rsidP="00A240A8">
            <w:pPr>
              <w:jc w:val="center"/>
              <w:rPr>
                <w:rFonts w:ascii="Calibri" w:eastAsia="Times New Roman" w:hAnsi="Calibri" w:cs="Calibri"/>
                <w:color w:val="000000"/>
                <w:szCs w:val="24"/>
              </w:rPr>
            </w:pPr>
            <w:r w:rsidRPr="00F9062A">
              <w:rPr>
                <w:rFonts w:ascii="Calibri" w:eastAsia="Times New Roman" w:hAnsi="Calibri" w:cs="Calibri"/>
                <w:color w:val="000000"/>
                <w:szCs w:val="24"/>
              </w:rPr>
              <w:t xml:space="preserve">Για τις αξιόποινες πράξεις της ψευδούς καταμήνυσης από κοινού και κατά συρροή, της συκοφαντικής δυσφήμησης από κοινού και κατά συρροή και της απάτης ιδιαίτερα μεγάλης ζημίας επί </w:t>
            </w:r>
            <w:proofErr w:type="spellStart"/>
            <w:r w:rsidRPr="00F9062A">
              <w:rPr>
                <w:rFonts w:ascii="Calibri" w:eastAsia="Times New Roman" w:hAnsi="Calibri" w:cs="Calibri"/>
                <w:color w:val="000000"/>
                <w:szCs w:val="24"/>
              </w:rPr>
              <w:t>δικαστηρίω</w:t>
            </w:r>
            <w:proofErr w:type="spellEnd"/>
            <w:r w:rsidRPr="00F9062A">
              <w:rPr>
                <w:rFonts w:ascii="Calibri" w:eastAsia="Times New Roman" w:hAnsi="Calibri" w:cs="Calibri"/>
                <w:color w:val="000000"/>
                <w:szCs w:val="24"/>
              </w:rPr>
              <w:t xml:space="preserve"> </w:t>
            </w:r>
            <w:r w:rsidRPr="00F9062A">
              <w:rPr>
                <w:rFonts w:ascii="Calibri" w:eastAsia="Times New Roman" w:hAnsi="Calibri" w:cs="Calibri"/>
                <w:color w:val="000000"/>
                <w:szCs w:val="24"/>
              </w:rPr>
              <w:t>από κοινού και κατ’</w:t>
            </w:r>
            <w:r>
              <w:rPr>
                <w:rFonts w:ascii="Calibri" w:eastAsia="Times New Roman" w:hAnsi="Calibri" w:cs="Calibri"/>
                <w:color w:val="000000"/>
                <w:szCs w:val="24"/>
              </w:rPr>
              <w:t xml:space="preserve"> </w:t>
            </w:r>
            <w:r w:rsidRPr="00F9062A">
              <w:rPr>
                <w:rFonts w:ascii="Calibri" w:eastAsia="Times New Roman" w:hAnsi="Calibri" w:cs="Calibri"/>
                <w:color w:val="000000"/>
                <w:szCs w:val="24"/>
              </w:rPr>
              <w:t xml:space="preserve">εξακολούθηση, τετελεσμένης ή/και σε απόπειρα (άρθρα 42§1, 45, 94, 98, 229§1, 363-362, 386§1β’ Π.Κ.), οι οποίες φέρεται να </w:t>
            </w:r>
            <w:proofErr w:type="spellStart"/>
            <w:r w:rsidRPr="00F9062A">
              <w:rPr>
                <w:rFonts w:ascii="Calibri" w:eastAsia="Times New Roman" w:hAnsi="Calibri" w:cs="Calibri"/>
                <w:color w:val="000000"/>
                <w:szCs w:val="24"/>
              </w:rPr>
              <w:t>τελέσθηκαν</w:t>
            </w:r>
            <w:proofErr w:type="spellEnd"/>
            <w:r w:rsidRPr="00F9062A">
              <w:rPr>
                <w:rFonts w:ascii="Calibri" w:eastAsia="Times New Roman" w:hAnsi="Calibri" w:cs="Calibri"/>
                <w:color w:val="000000"/>
                <w:szCs w:val="24"/>
              </w:rPr>
              <w:t xml:space="preserve"> στη Θεσσαλονίκη την  6.8.2013 και αφορούν αγοραπωλησία ακινήτου.</w:t>
            </w:r>
          </w:p>
        </w:tc>
        <w:tc>
          <w:tcPr>
            <w:tcW w:w="920" w:type="dxa"/>
            <w:tcBorders>
              <w:top w:val="nil"/>
              <w:left w:val="nil"/>
              <w:bottom w:val="nil"/>
              <w:right w:val="nil"/>
            </w:tcBorders>
            <w:shd w:val="clear" w:color="auto" w:fill="auto"/>
            <w:noWrap/>
            <w:hideMark/>
          </w:tcPr>
          <w:p w14:paraId="5CAF51EE"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CAF51EF"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212</w:t>
            </w:r>
          </w:p>
        </w:tc>
      </w:tr>
      <w:tr w:rsidR="00A15929" w14:paraId="5CAF51F5" w14:textId="77777777">
        <w:trPr>
          <w:trHeight w:val="330"/>
        </w:trPr>
        <w:tc>
          <w:tcPr>
            <w:tcW w:w="2700" w:type="dxa"/>
            <w:vMerge/>
            <w:tcBorders>
              <w:top w:val="nil"/>
              <w:left w:val="nil"/>
              <w:bottom w:val="nil"/>
              <w:right w:val="nil"/>
            </w:tcBorders>
            <w:vAlign w:val="center"/>
            <w:hideMark/>
          </w:tcPr>
          <w:p w14:paraId="5CAF51F1" w14:textId="77777777" w:rsidR="00A240A8" w:rsidRPr="00F9062A" w:rsidRDefault="00D001CD" w:rsidP="00A240A8">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CAF51F2" w14:textId="77777777" w:rsidR="00A240A8" w:rsidRPr="00F9062A" w:rsidRDefault="00D001CD" w:rsidP="00A240A8">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CAF51F3"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CAF51F4"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3</w:t>
            </w:r>
          </w:p>
        </w:tc>
      </w:tr>
      <w:tr w:rsidR="00A15929" w14:paraId="5CAF51FA" w14:textId="77777777">
        <w:trPr>
          <w:trHeight w:val="330"/>
        </w:trPr>
        <w:tc>
          <w:tcPr>
            <w:tcW w:w="2700" w:type="dxa"/>
            <w:vMerge/>
            <w:tcBorders>
              <w:top w:val="nil"/>
              <w:left w:val="nil"/>
              <w:bottom w:val="nil"/>
              <w:right w:val="nil"/>
            </w:tcBorders>
            <w:vAlign w:val="center"/>
            <w:hideMark/>
          </w:tcPr>
          <w:p w14:paraId="5CAF51F6" w14:textId="77777777" w:rsidR="00A240A8" w:rsidRPr="00F9062A" w:rsidRDefault="00D001CD" w:rsidP="00A240A8">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CAF51F7" w14:textId="77777777" w:rsidR="00A240A8" w:rsidRPr="00F9062A" w:rsidRDefault="00D001CD" w:rsidP="00A240A8">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CAF51F8"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CAF51F9"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0</w:t>
            </w:r>
          </w:p>
        </w:tc>
      </w:tr>
      <w:tr w:rsidR="00A15929" w14:paraId="5CAF51FF" w14:textId="77777777">
        <w:trPr>
          <w:trHeight w:val="330"/>
        </w:trPr>
        <w:tc>
          <w:tcPr>
            <w:tcW w:w="2700" w:type="dxa"/>
            <w:vMerge/>
            <w:tcBorders>
              <w:top w:val="nil"/>
              <w:left w:val="nil"/>
              <w:bottom w:val="nil"/>
              <w:right w:val="nil"/>
            </w:tcBorders>
            <w:vAlign w:val="center"/>
            <w:hideMark/>
          </w:tcPr>
          <w:p w14:paraId="5CAF51FB" w14:textId="77777777" w:rsidR="00A240A8" w:rsidRPr="00F9062A" w:rsidRDefault="00D001CD" w:rsidP="00A240A8">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CAF51FC" w14:textId="77777777" w:rsidR="00A240A8" w:rsidRPr="00F9062A" w:rsidRDefault="00D001CD" w:rsidP="00A240A8">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CAF51FD"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CAF51FE"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215</w:t>
            </w:r>
          </w:p>
        </w:tc>
      </w:tr>
      <w:tr w:rsidR="00A15929" w14:paraId="5CAF5204" w14:textId="77777777">
        <w:trPr>
          <w:trHeight w:val="330"/>
        </w:trPr>
        <w:tc>
          <w:tcPr>
            <w:tcW w:w="2700" w:type="dxa"/>
            <w:vMerge w:val="restart"/>
            <w:tcBorders>
              <w:top w:val="nil"/>
              <w:left w:val="nil"/>
              <w:bottom w:val="nil"/>
              <w:right w:val="nil"/>
            </w:tcBorders>
            <w:shd w:val="clear" w:color="auto" w:fill="auto"/>
            <w:hideMark/>
          </w:tcPr>
          <w:p w14:paraId="5CAF5200" w14:textId="77777777" w:rsidR="00A240A8" w:rsidRPr="00F9062A" w:rsidRDefault="00D001CD" w:rsidP="00A240A8">
            <w:pPr>
              <w:rPr>
                <w:rFonts w:ascii="Calibri" w:eastAsia="Times New Roman" w:hAnsi="Calibri" w:cs="Calibri"/>
                <w:color w:val="000000"/>
                <w:szCs w:val="24"/>
              </w:rPr>
            </w:pPr>
            <w:r w:rsidRPr="00F9062A">
              <w:rPr>
                <w:rFonts w:ascii="Calibri" w:eastAsia="Times New Roman" w:hAnsi="Calibri" w:cs="Calibri"/>
                <w:color w:val="000000"/>
                <w:szCs w:val="24"/>
              </w:rPr>
              <w:t>ΣΑΛΜΑΣ ΜΑΡΙΟΣ</w:t>
            </w:r>
          </w:p>
        </w:tc>
        <w:tc>
          <w:tcPr>
            <w:tcW w:w="5320" w:type="dxa"/>
            <w:vMerge w:val="restart"/>
            <w:tcBorders>
              <w:top w:val="nil"/>
              <w:left w:val="nil"/>
              <w:bottom w:val="nil"/>
              <w:right w:val="nil"/>
            </w:tcBorders>
            <w:shd w:val="clear" w:color="auto" w:fill="auto"/>
            <w:hideMark/>
          </w:tcPr>
          <w:p w14:paraId="5CAF5201" w14:textId="77777777" w:rsidR="00A240A8" w:rsidRPr="00F9062A" w:rsidRDefault="00D001CD" w:rsidP="00A240A8">
            <w:pPr>
              <w:jc w:val="center"/>
              <w:rPr>
                <w:rFonts w:ascii="Calibri" w:eastAsia="Times New Roman" w:hAnsi="Calibri" w:cs="Calibri"/>
                <w:color w:val="000000"/>
                <w:szCs w:val="24"/>
              </w:rPr>
            </w:pPr>
            <w:r w:rsidRPr="00F9062A">
              <w:rPr>
                <w:rFonts w:ascii="Calibri" w:eastAsia="Times New Roman" w:hAnsi="Calibri" w:cs="Calibri"/>
                <w:color w:val="000000"/>
                <w:szCs w:val="24"/>
              </w:rPr>
              <w:t>Για την αξιόποι</w:t>
            </w:r>
            <w:r>
              <w:rPr>
                <w:rFonts w:ascii="Calibri" w:eastAsia="Times New Roman" w:hAnsi="Calibri" w:cs="Calibri"/>
                <w:color w:val="000000"/>
                <w:szCs w:val="24"/>
              </w:rPr>
              <w:t xml:space="preserve">νη πράξη της ηθικής αυτουργίας, </w:t>
            </w:r>
            <w:r w:rsidRPr="00F9062A">
              <w:rPr>
                <w:rFonts w:ascii="Calibri" w:eastAsia="Times New Roman" w:hAnsi="Calibri" w:cs="Calibri"/>
                <w:color w:val="000000"/>
                <w:szCs w:val="24"/>
              </w:rPr>
              <w:t>κατά συναυτουργία, κατ'</w:t>
            </w:r>
            <w:r>
              <w:rPr>
                <w:rFonts w:ascii="Calibri" w:eastAsia="Times New Roman" w:hAnsi="Calibri" w:cs="Calibri"/>
                <w:color w:val="000000"/>
                <w:szCs w:val="24"/>
              </w:rPr>
              <w:t xml:space="preserve"> </w:t>
            </w:r>
            <w:r w:rsidRPr="00F9062A">
              <w:rPr>
                <w:rFonts w:ascii="Calibri" w:eastAsia="Times New Roman" w:hAnsi="Calibri" w:cs="Calibri"/>
                <w:color w:val="000000"/>
                <w:szCs w:val="24"/>
              </w:rPr>
              <w:t xml:space="preserve">εξακολούθηση, σε απιστία σχετική με την υπηρεσία, το αντικείμενο της οποίας έχει συνολική αξία μεγαλύτερη των 120.000 ευρώ, στρεφόμενη κατά του Δημοσίου, εκ της οποίας η </w:t>
            </w:r>
            <w:r w:rsidRPr="00F9062A">
              <w:rPr>
                <w:rFonts w:ascii="Calibri" w:eastAsia="Times New Roman" w:hAnsi="Calibri" w:cs="Calibri"/>
                <w:color w:val="000000"/>
                <w:szCs w:val="24"/>
              </w:rPr>
              <w:t xml:space="preserve">ζημία που </w:t>
            </w:r>
            <w:proofErr w:type="spellStart"/>
            <w:r w:rsidRPr="00F9062A">
              <w:rPr>
                <w:rFonts w:ascii="Calibri" w:eastAsia="Times New Roman" w:hAnsi="Calibri" w:cs="Calibri"/>
                <w:color w:val="000000"/>
                <w:szCs w:val="24"/>
              </w:rPr>
              <w:t>προξενήθηκε</w:t>
            </w:r>
            <w:proofErr w:type="spellEnd"/>
            <w:r w:rsidRPr="00F9062A">
              <w:rPr>
                <w:rFonts w:ascii="Calibri" w:eastAsia="Times New Roman" w:hAnsi="Calibri" w:cs="Calibri"/>
                <w:color w:val="000000"/>
                <w:szCs w:val="24"/>
              </w:rPr>
              <w:t xml:space="preserve"> ή οπωσδήποτε απειλήθηκε στο Δημόσιο υπερβαίνει το ποσό των 150.000 ευρώ κατά συναυτουργία και κατά </w:t>
            </w:r>
            <w:proofErr w:type="spellStart"/>
            <w:r w:rsidRPr="00F9062A">
              <w:rPr>
                <w:rFonts w:ascii="Calibri" w:eastAsia="Times New Roman" w:hAnsi="Calibri" w:cs="Calibri"/>
                <w:color w:val="000000"/>
                <w:szCs w:val="24"/>
              </w:rPr>
              <w:t>μόνας</w:t>
            </w:r>
            <w:proofErr w:type="spellEnd"/>
            <w:r w:rsidRPr="00F9062A">
              <w:rPr>
                <w:rFonts w:ascii="Calibri" w:eastAsia="Times New Roman" w:hAnsi="Calibri" w:cs="Calibri"/>
                <w:color w:val="000000"/>
                <w:szCs w:val="24"/>
              </w:rPr>
              <w:t xml:space="preserve">, </w:t>
            </w:r>
            <w:proofErr w:type="spellStart"/>
            <w:r w:rsidRPr="00F9062A">
              <w:rPr>
                <w:rFonts w:ascii="Calibri" w:eastAsia="Times New Roman" w:hAnsi="Calibri" w:cs="Calibri"/>
                <w:color w:val="000000"/>
                <w:szCs w:val="24"/>
              </w:rPr>
              <w:t>κατ'εξακολούθηση</w:t>
            </w:r>
            <w:proofErr w:type="spellEnd"/>
            <w:r w:rsidRPr="00F9062A">
              <w:rPr>
                <w:rFonts w:ascii="Calibri" w:eastAsia="Times New Roman" w:hAnsi="Calibri" w:cs="Calibri"/>
                <w:color w:val="000000"/>
                <w:szCs w:val="24"/>
              </w:rPr>
              <w:t>, αναφορικά με την εκτέλεση της μεθόδου "Διαγνωστική αρθροσκόπηση σε ιατρείο"</w:t>
            </w:r>
          </w:p>
        </w:tc>
        <w:tc>
          <w:tcPr>
            <w:tcW w:w="920" w:type="dxa"/>
            <w:tcBorders>
              <w:top w:val="nil"/>
              <w:left w:val="nil"/>
              <w:bottom w:val="nil"/>
              <w:right w:val="nil"/>
            </w:tcBorders>
            <w:shd w:val="clear" w:color="auto" w:fill="auto"/>
            <w:noWrap/>
            <w:hideMark/>
          </w:tcPr>
          <w:p w14:paraId="5CAF5202"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CAF5203"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209</w:t>
            </w:r>
          </w:p>
        </w:tc>
      </w:tr>
      <w:tr w:rsidR="00A15929" w14:paraId="5CAF5209" w14:textId="77777777">
        <w:trPr>
          <w:trHeight w:val="330"/>
        </w:trPr>
        <w:tc>
          <w:tcPr>
            <w:tcW w:w="2700" w:type="dxa"/>
            <w:vMerge/>
            <w:tcBorders>
              <w:top w:val="nil"/>
              <w:left w:val="nil"/>
              <w:bottom w:val="nil"/>
              <w:right w:val="nil"/>
            </w:tcBorders>
            <w:vAlign w:val="center"/>
            <w:hideMark/>
          </w:tcPr>
          <w:p w14:paraId="5CAF5205" w14:textId="77777777" w:rsidR="00A240A8" w:rsidRPr="00F9062A" w:rsidRDefault="00D001CD" w:rsidP="00A240A8">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CAF5206" w14:textId="77777777" w:rsidR="00A240A8" w:rsidRPr="00F9062A" w:rsidRDefault="00D001CD" w:rsidP="00A240A8">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CAF5207"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CAF5208"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4</w:t>
            </w:r>
          </w:p>
        </w:tc>
      </w:tr>
      <w:tr w:rsidR="00A15929" w14:paraId="5CAF520E" w14:textId="77777777">
        <w:trPr>
          <w:trHeight w:val="330"/>
        </w:trPr>
        <w:tc>
          <w:tcPr>
            <w:tcW w:w="2700" w:type="dxa"/>
            <w:vMerge/>
            <w:tcBorders>
              <w:top w:val="nil"/>
              <w:left w:val="nil"/>
              <w:bottom w:val="nil"/>
              <w:right w:val="nil"/>
            </w:tcBorders>
            <w:vAlign w:val="center"/>
            <w:hideMark/>
          </w:tcPr>
          <w:p w14:paraId="5CAF520A" w14:textId="77777777" w:rsidR="00A240A8" w:rsidRPr="00F9062A" w:rsidRDefault="00D001CD" w:rsidP="00A240A8">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CAF520B" w14:textId="77777777" w:rsidR="00A240A8" w:rsidRPr="00F9062A" w:rsidRDefault="00D001CD" w:rsidP="00A240A8">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CAF520C"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CAF520D"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1</w:t>
            </w:r>
          </w:p>
        </w:tc>
      </w:tr>
      <w:tr w:rsidR="00A15929" w14:paraId="5CAF5213" w14:textId="77777777">
        <w:trPr>
          <w:trHeight w:val="330"/>
        </w:trPr>
        <w:tc>
          <w:tcPr>
            <w:tcW w:w="2700" w:type="dxa"/>
            <w:vMerge/>
            <w:tcBorders>
              <w:top w:val="nil"/>
              <w:left w:val="nil"/>
              <w:bottom w:val="nil"/>
              <w:right w:val="nil"/>
            </w:tcBorders>
            <w:vAlign w:val="center"/>
            <w:hideMark/>
          </w:tcPr>
          <w:p w14:paraId="5CAF520F" w14:textId="77777777" w:rsidR="00A240A8" w:rsidRPr="00F9062A" w:rsidRDefault="00D001CD" w:rsidP="00A240A8">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CAF5210" w14:textId="77777777" w:rsidR="00A240A8" w:rsidRPr="00F9062A" w:rsidRDefault="00D001CD" w:rsidP="00A240A8">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CAF5211"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CAF5212" w14:textId="77777777" w:rsidR="00A240A8" w:rsidRPr="00F9062A" w:rsidRDefault="00D001CD" w:rsidP="00A240A8">
            <w:pPr>
              <w:jc w:val="right"/>
              <w:rPr>
                <w:rFonts w:ascii="Calibri" w:eastAsia="Times New Roman" w:hAnsi="Calibri" w:cs="Calibri"/>
                <w:color w:val="000000"/>
                <w:szCs w:val="24"/>
              </w:rPr>
            </w:pPr>
            <w:r w:rsidRPr="00F9062A">
              <w:rPr>
                <w:rFonts w:ascii="Calibri" w:eastAsia="Times New Roman" w:hAnsi="Calibri" w:cs="Calibri"/>
                <w:color w:val="000000"/>
                <w:szCs w:val="24"/>
              </w:rPr>
              <w:t>214</w:t>
            </w:r>
          </w:p>
        </w:tc>
      </w:tr>
      <w:tr w:rsidR="00A15929" w14:paraId="5CAF5218" w14:textId="77777777">
        <w:trPr>
          <w:trHeight w:val="330"/>
        </w:trPr>
        <w:tc>
          <w:tcPr>
            <w:tcW w:w="2700" w:type="dxa"/>
            <w:vMerge w:val="restart"/>
            <w:tcBorders>
              <w:top w:val="nil"/>
              <w:left w:val="nil"/>
              <w:bottom w:val="nil"/>
              <w:right w:val="nil"/>
            </w:tcBorders>
            <w:shd w:val="clear" w:color="auto" w:fill="auto"/>
            <w:hideMark/>
          </w:tcPr>
          <w:p w14:paraId="5CAF5214" w14:textId="77777777" w:rsidR="00A240A8" w:rsidRPr="00113489" w:rsidRDefault="00D001CD" w:rsidP="00A240A8">
            <w:pPr>
              <w:rPr>
                <w:rFonts w:ascii="Calibri" w:eastAsia="Times New Roman" w:hAnsi="Calibri" w:cs="Calibri"/>
                <w:color w:val="000000"/>
                <w:szCs w:val="24"/>
              </w:rPr>
            </w:pPr>
            <w:r w:rsidRPr="00113489">
              <w:rPr>
                <w:rFonts w:ascii="Calibri" w:eastAsia="Times New Roman" w:hAnsi="Calibri" w:cs="Calibri"/>
                <w:color w:val="000000"/>
                <w:szCs w:val="24"/>
              </w:rPr>
              <w:t>ΛΟΒΕΡΔΟΣ ΑΝΔΡΕΑΣ</w:t>
            </w:r>
          </w:p>
        </w:tc>
        <w:tc>
          <w:tcPr>
            <w:tcW w:w="5320" w:type="dxa"/>
            <w:vMerge w:val="restart"/>
            <w:tcBorders>
              <w:top w:val="nil"/>
              <w:left w:val="nil"/>
              <w:bottom w:val="nil"/>
              <w:right w:val="nil"/>
            </w:tcBorders>
            <w:shd w:val="clear" w:color="auto" w:fill="auto"/>
            <w:hideMark/>
          </w:tcPr>
          <w:p w14:paraId="5CAF5215" w14:textId="77777777" w:rsidR="00A240A8" w:rsidRPr="00113489" w:rsidRDefault="00D001CD" w:rsidP="00A240A8">
            <w:pPr>
              <w:jc w:val="center"/>
              <w:rPr>
                <w:rFonts w:ascii="Calibri" w:eastAsia="Times New Roman" w:hAnsi="Calibri" w:cs="Calibri"/>
                <w:color w:val="000000"/>
                <w:szCs w:val="24"/>
              </w:rPr>
            </w:pPr>
            <w:r w:rsidRPr="00113489">
              <w:rPr>
                <w:rFonts w:ascii="Calibri" w:eastAsia="Times New Roman" w:hAnsi="Calibri" w:cs="Calibri"/>
                <w:color w:val="000000"/>
                <w:szCs w:val="24"/>
              </w:rPr>
              <w:t xml:space="preserve">Για τη λήψη εξηγήσεων από αυτόν για την πράξη της παθητικής δωροδοκίας στρεφόμενης κατά του Δημοσίου κατ' εξακολούθηση με όφελος που πέτυχε ή επεδίωξε ο δράστης ή ζημία που </w:t>
            </w:r>
            <w:proofErr w:type="spellStart"/>
            <w:r w:rsidRPr="00113489">
              <w:rPr>
                <w:rFonts w:ascii="Calibri" w:eastAsia="Times New Roman" w:hAnsi="Calibri" w:cs="Calibri"/>
                <w:color w:val="000000"/>
                <w:szCs w:val="24"/>
              </w:rPr>
              <w:t>προξενήθηκε</w:t>
            </w:r>
            <w:proofErr w:type="spellEnd"/>
            <w:r w:rsidRPr="00113489">
              <w:rPr>
                <w:rFonts w:ascii="Calibri" w:eastAsia="Times New Roman" w:hAnsi="Calibri" w:cs="Calibri"/>
                <w:color w:val="000000"/>
                <w:szCs w:val="24"/>
              </w:rPr>
              <w:t xml:space="preserve"> ή απειλήθηκε στο Δημόσιο που υπερβαίνουν το ποσό των 150.000 ευρώ (α. 2</w:t>
            </w:r>
            <w:r w:rsidRPr="00113489">
              <w:rPr>
                <w:rFonts w:ascii="Calibri" w:eastAsia="Times New Roman" w:hAnsi="Calibri" w:cs="Calibri"/>
                <w:color w:val="000000"/>
                <w:szCs w:val="24"/>
              </w:rPr>
              <w:t xml:space="preserve">35 Π.Κ., α. 1 §1 του ν. 1608/1950, όπως τροπ., α. 16§2 του ΝΔ 2476/1953), με αφορμή το Πόρισμα της Ειδικής Κοινοβουλευτικής Επιτροπής της </w:t>
            </w:r>
            <w:proofErr w:type="spellStart"/>
            <w:r w:rsidRPr="00113489">
              <w:rPr>
                <w:rFonts w:ascii="Calibri" w:eastAsia="Times New Roman" w:hAnsi="Calibri" w:cs="Calibri"/>
                <w:color w:val="000000"/>
                <w:szCs w:val="24"/>
              </w:rPr>
              <w:t>ΒτΕ</w:t>
            </w:r>
            <w:proofErr w:type="spellEnd"/>
            <w:r w:rsidRPr="00113489">
              <w:rPr>
                <w:rFonts w:ascii="Calibri" w:eastAsia="Times New Roman" w:hAnsi="Calibri" w:cs="Calibri"/>
                <w:color w:val="000000"/>
                <w:szCs w:val="24"/>
              </w:rPr>
              <w:t xml:space="preserve"> για τη διενέργεια προκαταρκτικής εξέτασης σχετικά με την υπόθεση NOVARTIS.</w:t>
            </w:r>
          </w:p>
        </w:tc>
        <w:tc>
          <w:tcPr>
            <w:tcW w:w="920" w:type="dxa"/>
            <w:tcBorders>
              <w:top w:val="nil"/>
              <w:left w:val="nil"/>
              <w:bottom w:val="nil"/>
              <w:right w:val="nil"/>
            </w:tcBorders>
            <w:shd w:val="clear" w:color="auto" w:fill="auto"/>
            <w:noWrap/>
            <w:hideMark/>
          </w:tcPr>
          <w:p w14:paraId="5CAF5216" w14:textId="77777777" w:rsidR="00A240A8" w:rsidRPr="00113489" w:rsidRDefault="00D001CD" w:rsidP="00A240A8">
            <w:pPr>
              <w:jc w:val="right"/>
              <w:rPr>
                <w:rFonts w:ascii="Calibri" w:eastAsia="Times New Roman" w:hAnsi="Calibri" w:cs="Calibri"/>
                <w:color w:val="000000"/>
                <w:szCs w:val="24"/>
              </w:rPr>
            </w:pPr>
            <w:r w:rsidRPr="00113489">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CAF5217" w14:textId="77777777" w:rsidR="00A240A8" w:rsidRPr="00113489" w:rsidRDefault="00D001CD" w:rsidP="00A240A8">
            <w:pPr>
              <w:jc w:val="right"/>
              <w:rPr>
                <w:rFonts w:ascii="Calibri" w:eastAsia="Times New Roman" w:hAnsi="Calibri" w:cs="Calibri"/>
                <w:color w:val="000000"/>
                <w:szCs w:val="24"/>
              </w:rPr>
            </w:pPr>
            <w:r w:rsidRPr="00113489">
              <w:rPr>
                <w:rFonts w:ascii="Calibri" w:eastAsia="Times New Roman" w:hAnsi="Calibri" w:cs="Calibri"/>
                <w:color w:val="000000"/>
                <w:szCs w:val="24"/>
              </w:rPr>
              <w:t>213</w:t>
            </w:r>
          </w:p>
        </w:tc>
      </w:tr>
      <w:tr w:rsidR="00A15929" w14:paraId="5CAF521D" w14:textId="77777777">
        <w:trPr>
          <w:trHeight w:val="330"/>
        </w:trPr>
        <w:tc>
          <w:tcPr>
            <w:tcW w:w="2700" w:type="dxa"/>
            <w:vMerge/>
            <w:tcBorders>
              <w:top w:val="nil"/>
              <w:left w:val="nil"/>
              <w:bottom w:val="nil"/>
              <w:right w:val="nil"/>
            </w:tcBorders>
            <w:vAlign w:val="center"/>
            <w:hideMark/>
          </w:tcPr>
          <w:p w14:paraId="5CAF5219" w14:textId="77777777" w:rsidR="00A240A8" w:rsidRPr="00113489" w:rsidRDefault="00D001CD" w:rsidP="00A240A8">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CAF521A" w14:textId="77777777" w:rsidR="00A240A8" w:rsidRPr="00113489" w:rsidRDefault="00D001CD" w:rsidP="00A240A8">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CAF521B" w14:textId="77777777" w:rsidR="00A240A8" w:rsidRPr="00113489" w:rsidRDefault="00D001CD" w:rsidP="00A240A8">
            <w:pPr>
              <w:jc w:val="right"/>
              <w:rPr>
                <w:rFonts w:ascii="Calibri" w:eastAsia="Times New Roman" w:hAnsi="Calibri" w:cs="Calibri"/>
                <w:color w:val="000000"/>
                <w:szCs w:val="24"/>
              </w:rPr>
            </w:pPr>
            <w:r w:rsidRPr="00113489">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CAF521C" w14:textId="77777777" w:rsidR="00A240A8" w:rsidRPr="00113489" w:rsidRDefault="00D001CD" w:rsidP="00A240A8">
            <w:pPr>
              <w:jc w:val="right"/>
              <w:rPr>
                <w:rFonts w:ascii="Calibri" w:eastAsia="Times New Roman" w:hAnsi="Calibri" w:cs="Calibri"/>
                <w:color w:val="000000"/>
                <w:szCs w:val="24"/>
              </w:rPr>
            </w:pPr>
            <w:r w:rsidRPr="00113489">
              <w:rPr>
                <w:rFonts w:ascii="Calibri" w:eastAsia="Times New Roman" w:hAnsi="Calibri" w:cs="Calibri"/>
                <w:color w:val="000000"/>
                <w:szCs w:val="24"/>
              </w:rPr>
              <w:t>1</w:t>
            </w:r>
          </w:p>
        </w:tc>
      </w:tr>
      <w:tr w:rsidR="00A15929" w14:paraId="5CAF5222" w14:textId="77777777">
        <w:trPr>
          <w:trHeight w:val="345"/>
        </w:trPr>
        <w:tc>
          <w:tcPr>
            <w:tcW w:w="2700" w:type="dxa"/>
            <w:vMerge/>
            <w:tcBorders>
              <w:top w:val="nil"/>
              <w:left w:val="nil"/>
              <w:bottom w:val="nil"/>
              <w:right w:val="nil"/>
            </w:tcBorders>
            <w:vAlign w:val="center"/>
            <w:hideMark/>
          </w:tcPr>
          <w:p w14:paraId="5CAF521E" w14:textId="77777777" w:rsidR="00A240A8" w:rsidRPr="00113489" w:rsidRDefault="00D001CD" w:rsidP="00A240A8">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CAF521F" w14:textId="77777777" w:rsidR="00A240A8" w:rsidRPr="00113489" w:rsidRDefault="00D001CD" w:rsidP="00A240A8">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CAF5220" w14:textId="77777777" w:rsidR="00A240A8" w:rsidRPr="00113489" w:rsidRDefault="00D001CD" w:rsidP="00A240A8">
            <w:pPr>
              <w:jc w:val="right"/>
              <w:rPr>
                <w:rFonts w:ascii="Calibri" w:eastAsia="Times New Roman" w:hAnsi="Calibri" w:cs="Calibri"/>
                <w:color w:val="000000"/>
                <w:szCs w:val="24"/>
              </w:rPr>
            </w:pPr>
            <w:r w:rsidRPr="00113489">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CAF5221" w14:textId="77777777" w:rsidR="00A240A8" w:rsidRPr="00113489" w:rsidRDefault="00D001CD" w:rsidP="00A240A8">
            <w:pPr>
              <w:jc w:val="right"/>
              <w:rPr>
                <w:rFonts w:ascii="Calibri" w:eastAsia="Times New Roman" w:hAnsi="Calibri" w:cs="Calibri"/>
                <w:color w:val="000000"/>
                <w:szCs w:val="24"/>
              </w:rPr>
            </w:pPr>
            <w:r w:rsidRPr="00113489">
              <w:rPr>
                <w:rFonts w:ascii="Calibri" w:eastAsia="Times New Roman" w:hAnsi="Calibri" w:cs="Calibri"/>
                <w:color w:val="000000"/>
                <w:szCs w:val="24"/>
              </w:rPr>
              <w:t>0</w:t>
            </w:r>
          </w:p>
        </w:tc>
      </w:tr>
      <w:tr w:rsidR="00A15929" w14:paraId="5CAF5227" w14:textId="77777777">
        <w:trPr>
          <w:trHeight w:val="330"/>
        </w:trPr>
        <w:tc>
          <w:tcPr>
            <w:tcW w:w="2700" w:type="dxa"/>
            <w:vMerge/>
            <w:tcBorders>
              <w:top w:val="nil"/>
              <w:left w:val="nil"/>
              <w:bottom w:val="nil"/>
              <w:right w:val="nil"/>
            </w:tcBorders>
            <w:vAlign w:val="center"/>
            <w:hideMark/>
          </w:tcPr>
          <w:p w14:paraId="5CAF5223" w14:textId="77777777" w:rsidR="00A240A8" w:rsidRPr="00113489" w:rsidRDefault="00D001CD" w:rsidP="00A240A8">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CAF5224" w14:textId="77777777" w:rsidR="00A240A8" w:rsidRPr="00113489" w:rsidRDefault="00D001CD" w:rsidP="00A240A8">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CAF5225" w14:textId="77777777" w:rsidR="00A240A8" w:rsidRPr="00113489" w:rsidRDefault="00D001CD" w:rsidP="00A240A8">
            <w:pPr>
              <w:jc w:val="right"/>
              <w:rPr>
                <w:rFonts w:ascii="Calibri" w:eastAsia="Times New Roman" w:hAnsi="Calibri" w:cs="Calibri"/>
                <w:color w:val="000000"/>
                <w:szCs w:val="24"/>
              </w:rPr>
            </w:pPr>
            <w:r w:rsidRPr="00113489">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CAF5226" w14:textId="77777777" w:rsidR="00A240A8" w:rsidRPr="00113489" w:rsidRDefault="00D001CD" w:rsidP="00A240A8">
            <w:pPr>
              <w:jc w:val="right"/>
              <w:rPr>
                <w:rFonts w:ascii="Calibri" w:eastAsia="Times New Roman" w:hAnsi="Calibri" w:cs="Calibri"/>
                <w:color w:val="000000"/>
                <w:szCs w:val="24"/>
              </w:rPr>
            </w:pPr>
            <w:r w:rsidRPr="00113489">
              <w:rPr>
                <w:rFonts w:ascii="Calibri" w:eastAsia="Times New Roman" w:hAnsi="Calibri" w:cs="Calibri"/>
                <w:color w:val="000000"/>
                <w:szCs w:val="24"/>
              </w:rPr>
              <w:t>214</w:t>
            </w:r>
          </w:p>
        </w:tc>
      </w:tr>
    </w:tbl>
    <w:p w14:paraId="5CAF5228" w14:textId="77777777" w:rsidR="00A15929" w:rsidRDefault="00D001CD">
      <w:pPr>
        <w:ind w:firstLine="709"/>
        <w:rPr>
          <w:rFonts w:eastAsia="Times New Roman" w:cs="Times New Roman"/>
          <w:szCs w:val="24"/>
        </w:rPr>
      </w:pPr>
      <w:r>
        <w:rPr>
          <w:rFonts w:eastAsia="Times New Roman" w:cs="Times New Roman"/>
          <w:szCs w:val="24"/>
        </w:rPr>
        <w:tab/>
      </w:r>
    </w:p>
    <w:p w14:paraId="5CAF5229" w14:textId="77777777" w:rsidR="00A15929" w:rsidRDefault="00A15929">
      <w:pPr>
        <w:spacing w:line="600" w:lineRule="auto"/>
        <w:ind w:firstLine="709"/>
        <w:jc w:val="both"/>
        <w:rPr>
          <w:rFonts w:eastAsia="Times New Roman" w:cs="Times New Roman"/>
          <w:b/>
          <w:bCs/>
          <w:szCs w:val="24"/>
        </w:rPr>
      </w:pPr>
    </w:p>
    <w:p w14:paraId="5CAF522A" w14:textId="77777777" w:rsidR="00A15929" w:rsidRDefault="00D001CD">
      <w:pPr>
        <w:spacing w:line="600" w:lineRule="auto"/>
        <w:ind w:firstLine="709"/>
        <w:jc w:val="center"/>
        <w:rPr>
          <w:rFonts w:eastAsia="Times New Roman" w:cs="Times New Roman"/>
          <w:bCs/>
          <w:color w:val="FF0000"/>
          <w:szCs w:val="24"/>
        </w:rPr>
      </w:pPr>
      <w:r w:rsidRPr="00C208D9">
        <w:rPr>
          <w:rFonts w:eastAsia="Times New Roman" w:cs="Times New Roman"/>
          <w:bCs/>
          <w:color w:val="FF0000"/>
          <w:szCs w:val="24"/>
        </w:rPr>
        <w:t>(ΑΛΛΑΓΗ ΣΕΛΙΔΑΣ)</w:t>
      </w:r>
    </w:p>
    <w:p w14:paraId="5CAF522B" w14:textId="77777777" w:rsidR="00A15929" w:rsidRDefault="00A15929">
      <w:pPr>
        <w:spacing w:line="600" w:lineRule="auto"/>
        <w:ind w:firstLine="709"/>
        <w:jc w:val="both"/>
        <w:rPr>
          <w:rFonts w:eastAsia="Times New Roman" w:cs="Times New Roman"/>
          <w:b/>
          <w:bCs/>
          <w:szCs w:val="24"/>
        </w:rPr>
      </w:pPr>
    </w:p>
    <w:p w14:paraId="5CAF522C" w14:textId="77777777" w:rsidR="00A15929" w:rsidRDefault="00D001CD">
      <w:pPr>
        <w:spacing w:line="600" w:lineRule="auto"/>
        <w:ind w:firstLine="709"/>
        <w:jc w:val="both"/>
        <w:rPr>
          <w:rFonts w:eastAsia="Times New Roman" w:cs="Times New Roman"/>
          <w:b/>
          <w:bCs/>
          <w:szCs w:val="24"/>
        </w:rPr>
      </w:pPr>
      <w:r w:rsidRPr="00620008">
        <w:rPr>
          <w:rFonts w:eastAsia="Times New Roman" w:cs="Times New Roman"/>
          <w:b/>
          <w:bCs/>
          <w:szCs w:val="24"/>
        </w:rPr>
        <w:t xml:space="preserve">ΠΡΟΕΔΡΕΥΩΝ (Γεώργιος Βαρεμένος): </w:t>
      </w:r>
      <w:r>
        <w:rPr>
          <w:rFonts w:eastAsia="Times New Roman" w:cs="Times New Roman"/>
          <w:bCs/>
          <w:szCs w:val="24"/>
        </w:rPr>
        <w:t>Κυρίες και κύριοι συνάδελφοι, ε</w:t>
      </w:r>
      <w:r>
        <w:rPr>
          <w:rFonts w:eastAsia="Times New Roman" w:cs="Times New Roman"/>
          <w:bCs/>
          <w:szCs w:val="24"/>
        </w:rPr>
        <w:t>πανερχόμ</w:t>
      </w:r>
      <w:r>
        <w:rPr>
          <w:rFonts w:eastAsia="Times New Roman" w:cs="Times New Roman"/>
          <w:bCs/>
          <w:szCs w:val="24"/>
        </w:rPr>
        <w:t>αστε στη συζήτηση της επίκαιρης επερώτησης</w:t>
      </w:r>
      <w:r>
        <w:rPr>
          <w:rFonts w:eastAsia="Times New Roman" w:cs="Times New Roman"/>
          <w:bCs/>
          <w:szCs w:val="24"/>
        </w:rPr>
        <w:t>.</w:t>
      </w:r>
    </w:p>
    <w:p w14:paraId="5CAF522D" w14:textId="77777777" w:rsidR="00A15929" w:rsidRDefault="00D001CD">
      <w:pPr>
        <w:tabs>
          <w:tab w:val="left" w:pos="1905"/>
        </w:tabs>
        <w:spacing w:line="600" w:lineRule="auto"/>
        <w:ind w:firstLine="720"/>
        <w:jc w:val="both"/>
        <w:rPr>
          <w:rFonts w:eastAsia="Times New Roman" w:cs="Times New Roman"/>
          <w:szCs w:val="24"/>
        </w:rPr>
      </w:pPr>
      <w:r w:rsidRPr="00620008">
        <w:rPr>
          <w:rFonts w:eastAsia="Times New Roman" w:cs="Times New Roman"/>
          <w:b/>
          <w:szCs w:val="24"/>
        </w:rPr>
        <w:t>ΘΕΟΔΩΡΟΣ ΠΑΠΑΘΕΟΔΩΡΟΥ:</w:t>
      </w:r>
      <w:r>
        <w:rPr>
          <w:rFonts w:eastAsia="Times New Roman" w:cs="Times New Roman"/>
          <w:szCs w:val="24"/>
        </w:rPr>
        <w:t xml:space="preserve"> Θα ήθελα τον λόγο για μισό λεπτό, κύριε Πρόεδρε.</w:t>
      </w:r>
    </w:p>
    <w:p w14:paraId="5CAF522E" w14:textId="77777777" w:rsidR="00A15929" w:rsidRDefault="00D001CD">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Παρακαλώ, κύριε</w:t>
      </w:r>
      <w:r>
        <w:rPr>
          <w:rFonts w:eastAsia="Times New Roman" w:cs="Times New Roman"/>
          <w:szCs w:val="24"/>
        </w:rPr>
        <w:t xml:space="preserve"> συνάδελφε.</w:t>
      </w:r>
    </w:p>
    <w:p w14:paraId="5CAF522F" w14:textId="77777777" w:rsidR="00A15929" w:rsidRDefault="00D001CD">
      <w:pPr>
        <w:tabs>
          <w:tab w:val="left" w:pos="1905"/>
        </w:tabs>
        <w:spacing w:line="600" w:lineRule="auto"/>
        <w:ind w:firstLine="720"/>
        <w:jc w:val="both"/>
        <w:rPr>
          <w:rFonts w:eastAsia="Times New Roman" w:cs="Times New Roman"/>
          <w:szCs w:val="24"/>
        </w:rPr>
      </w:pPr>
      <w:r w:rsidRPr="00620008">
        <w:rPr>
          <w:rFonts w:eastAsia="Times New Roman" w:cs="Times New Roman"/>
          <w:b/>
          <w:szCs w:val="24"/>
        </w:rPr>
        <w:t>ΘΕΟΔΩΡΟΣ ΠΑΠΑΘΕΟΔΩΡΟΥ:</w:t>
      </w:r>
      <w:r>
        <w:rPr>
          <w:rFonts w:eastAsia="Times New Roman" w:cs="Times New Roman"/>
          <w:szCs w:val="24"/>
        </w:rPr>
        <w:t xml:space="preserve"> Κύριε Πρόεδρε -όπως σας ζήτησα και προηγουμένως, </w:t>
      </w:r>
      <w:r w:rsidRPr="004518E8">
        <w:rPr>
          <w:rFonts w:eastAsia="Times New Roman" w:cs="Times New Roman"/>
          <w:szCs w:val="24"/>
        </w:rPr>
        <w:t>αλλά νομίζω ότι μπορεί να κατατεθεί και επίσημα</w:t>
      </w:r>
      <w:r>
        <w:rPr>
          <w:rFonts w:eastAsia="Times New Roman" w:cs="Times New Roman"/>
          <w:szCs w:val="24"/>
        </w:rPr>
        <w:t>-</w:t>
      </w:r>
      <w:r w:rsidRPr="004518E8">
        <w:rPr>
          <w:rFonts w:eastAsia="Times New Roman" w:cs="Times New Roman"/>
          <w:szCs w:val="24"/>
        </w:rPr>
        <w:t xml:space="preserve"> τα έγγραφα</w:t>
      </w:r>
      <w:r>
        <w:rPr>
          <w:rFonts w:eastAsia="Times New Roman" w:cs="Times New Roman"/>
          <w:szCs w:val="24"/>
        </w:rPr>
        <w:t>,</w:t>
      </w:r>
      <w:r w:rsidRPr="004518E8">
        <w:rPr>
          <w:rFonts w:eastAsia="Times New Roman" w:cs="Times New Roman"/>
          <w:szCs w:val="24"/>
        </w:rPr>
        <w:t xml:space="preserve"> τα οπο</w:t>
      </w:r>
      <w:r>
        <w:rPr>
          <w:rFonts w:eastAsia="Times New Roman" w:cs="Times New Roman"/>
          <w:szCs w:val="24"/>
        </w:rPr>
        <w:t>ία έχουν κατατεθεί από τον κ.</w:t>
      </w:r>
      <w:r w:rsidRPr="004518E8">
        <w:rPr>
          <w:rFonts w:eastAsia="Times New Roman" w:cs="Times New Roman"/>
          <w:szCs w:val="24"/>
        </w:rPr>
        <w:t xml:space="preserve"> Καμμένο προηγουμένως</w:t>
      </w:r>
      <w:r>
        <w:rPr>
          <w:rFonts w:eastAsia="Times New Roman" w:cs="Times New Roman"/>
          <w:szCs w:val="24"/>
        </w:rPr>
        <w:t>,</w:t>
      </w:r>
      <w:r w:rsidRPr="004518E8">
        <w:rPr>
          <w:rFonts w:eastAsia="Times New Roman" w:cs="Times New Roman"/>
          <w:szCs w:val="24"/>
        </w:rPr>
        <w:t xml:space="preserve"> δεν μπορούν να </w:t>
      </w:r>
      <w:r>
        <w:rPr>
          <w:rFonts w:eastAsia="Times New Roman" w:cs="Times New Roman"/>
          <w:szCs w:val="24"/>
        </w:rPr>
        <w:t xml:space="preserve">διαβαθμιστούν </w:t>
      </w:r>
      <w:r w:rsidRPr="004518E8">
        <w:rPr>
          <w:rFonts w:eastAsia="Times New Roman" w:cs="Times New Roman"/>
          <w:szCs w:val="24"/>
        </w:rPr>
        <w:t>τώρα</w:t>
      </w:r>
      <w:r>
        <w:rPr>
          <w:rFonts w:eastAsia="Times New Roman" w:cs="Times New Roman"/>
          <w:szCs w:val="24"/>
        </w:rPr>
        <w:t>,</w:t>
      </w:r>
      <w:r w:rsidRPr="004518E8">
        <w:rPr>
          <w:rFonts w:eastAsia="Times New Roman" w:cs="Times New Roman"/>
          <w:szCs w:val="24"/>
        </w:rPr>
        <w:t xml:space="preserve"> εφόσον κατατέθηκαν</w:t>
      </w:r>
      <w:r w:rsidRPr="004518E8">
        <w:rPr>
          <w:rFonts w:eastAsia="Times New Roman" w:cs="Times New Roman"/>
          <w:szCs w:val="24"/>
        </w:rPr>
        <w:t xml:space="preserve"> και δεν έχουν κανένα χαρακτήρα απορρήτου</w:t>
      </w:r>
      <w:r>
        <w:rPr>
          <w:rFonts w:eastAsia="Times New Roman" w:cs="Times New Roman"/>
          <w:szCs w:val="24"/>
        </w:rPr>
        <w:t>.</w:t>
      </w:r>
    </w:p>
    <w:p w14:paraId="5CAF523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Γι’ αυτόν τον λόγο</w:t>
      </w:r>
      <w:r>
        <w:rPr>
          <w:rFonts w:eastAsia="Times New Roman" w:cs="Times New Roman"/>
          <w:szCs w:val="24"/>
        </w:rPr>
        <w:t>,</w:t>
      </w:r>
      <w:r>
        <w:rPr>
          <w:rFonts w:eastAsia="Times New Roman" w:cs="Times New Roman"/>
          <w:szCs w:val="24"/>
        </w:rPr>
        <w:t xml:space="preserve"> ζητάω </w:t>
      </w:r>
      <w:r>
        <w:rPr>
          <w:rFonts w:eastAsia="Times New Roman" w:cs="Times New Roman"/>
          <w:szCs w:val="24"/>
        </w:rPr>
        <w:t>,</w:t>
      </w:r>
      <w:r>
        <w:rPr>
          <w:rFonts w:eastAsia="Times New Roman" w:cs="Times New Roman"/>
          <w:szCs w:val="24"/>
        </w:rPr>
        <w:t xml:space="preserve">εκ μέρους του κόμματός μου, εφόσον τα έχετε δεχθεί εσείς, να τα λάβουν οι Βουλευτές, οι εισηγητές, οι Κοινοβουλευτικοί Εκπρόσωποι. </w:t>
      </w:r>
    </w:p>
    <w:p w14:paraId="5CAF5231" w14:textId="77777777" w:rsidR="00A15929" w:rsidRDefault="00D001CD">
      <w:pPr>
        <w:spacing w:line="600" w:lineRule="auto"/>
        <w:ind w:firstLine="720"/>
        <w:jc w:val="both"/>
        <w:rPr>
          <w:rFonts w:eastAsia="Times New Roman" w:cs="Times New Roman"/>
          <w:szCs w:val="24"/>
        </w:rPr>
      </w:pPr>
      <w:r w:rsidRPr="00C63683">
        <w:rPr>
          <w:rFonts w:eastAsia="Times New Roman" w:cs="Times New Roman"/>
          <w:b/>
          <w:szCs w:val="24"/>
        </w:rPr>
        <w:t xml:space="preserve">ΠΡΟΕΔΡΕΥΩΝ (Γεώργιος Βαρεμένος): </w:t>
      </w:r>
      <w:r>
        <w:rPr>
          <w:rFonts w:eastAsia="Times New Roman" w:cs="Times New Roman"/>
          <w:szCs w:val="24"/>
        </w:rPr>
        <w:t xml:space="preserve">Εγώ διευκρίνισα ό,τι </w:t>
      </w:r>
      <w:r>
        <w:rPr>
          <w:rFonts w:eastAsia="Times New Roman" w:cs="Times New Roman"/>
          <w:szCs w:val="24"/>
        </w:rPr>
        <w:t>είχα να διευκρινίσω.</w:t>
      </w:r>
    </w:p>
    <w:p w14:paraId="5CAF5232" w14:textId="77777777" w:rsidR="00A15929" w:rsidRDefault="00D001CD">
      <w:pPr>
        <w:spacing w:line="600" w:lineRule="auto"/>
        <w:ind w:firstLine="720"/>
        <w:jc w:val="both"/>
        <w:rPr>
          <w:rFonts w:eastAsia="Times New Roman" w:cs="Times New Roman"/>
          <w:szCs w:val="24"/>
        </w:rPr>
      </w:pPr>
      <w:r w:rsidRPr="00C63683">
        <w:rPr>
          <w:rFonts w:eastAsia="Times New Roman" w:cs="Times New Roman"/>
          <w:b/>
          <w:szCs w:val="24"/>
        </w:rPr>
        <w:lastRenderedPageBreak/>
        <w:t>ΙΩΑΝΝΗΣ ΚΕΦΑΛΟΓΙΑΝΝΗΣ:</w:t>
      </w:r>
      <w:r>
        <w:rPr>
          <w:rFonts w:eastAsia="Times New Roman" w:cs="Times New Roman"/>
          <w:szCs w:val="24"/>
        </w:rPr>
        <w:t xml:space="preserve"> Κύριε Πρόεδρε, θα ήθελα τον λόγο.</w:t>
      </w:r>
    </w:p>
    <w:p w14:paraId="5CAF5233"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Κεφαλογιάννη.</w:t>
      </w:r>
    </w:p>
    <w:p w14:paraId="5CAF5234"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Κύριε Πρόεδρε, το αυτό αίτημα και από τη Νέα Δημοκρατία. Από τη στιγμή που έχουν κατατεθεί τα έγγραφα, πρέπει να υπογραφούν από το Προεδρείο και να μοιραστούν στα κόμματα.</w:t>
      </w:r>
    </w:p>
    <w:p w14:paraId="5CAF5235"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Ναι, το κατάλαβα.</w:t>
      </w:r>
    </w:p>
    <w:p w14:paraId="5CAF523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Κατσίκης</w:t>
      </w:r>
      <w:proofErr w:type="spellEnd"/>
      <w:r>
        <w:rPr>
          <w:rFonts w:eastAsia="Times New Roman" w:cs="Times New Roman"/>
          <w:szCs w:val="24"/>
        </w:rPr>
        <w:t>.</w:t>
      </w:r>
    </w:p>
    <w:p w14:paraId="5CAF5237" w14:textId="77777777" w:rsidR="00A15929" w:rsidRDefault="00D001CD">
      <w:pPr>
        <w:spacing w:line="600" w:lineRule="auto"/>
        <w:ind w:firstLine="720"/>
        <w:jc w:val="both"/>
        <w:rPr>
          <w:rFonts w:eastAsia="Times New Roman" w:cs="Times New Roman"/>
          <w:szCs w:val="24"/>
        </w:rPr>
      </w:pPr>
      <w:r w:rsidRPr="00C63683">
        <w:rPr>
          <w:rFonts w:eastAsia="Times New Roman" w:cs="Times New Roman"/>
          <w:b/>
          <w:szCs w:val="24"/>
        </w:rPr>
        <w:t>ΚΩΝΣΤΑΝΤΙΝΟΣ ΚΑΤΣΙΚΗΣ:</w:t>
      </w:r>
      <w:r>
        <w:rPr>
          <w:rFonts w:eastAsia="Times New Roman" w:cs="Times New Roman"/>
          <w:b/>
          <w:szCs w:val="24"/>
        </w:rPr>
        <w:t xml:space="preserve"> </w:t>
      </w:r>
      <w:r>
        <w:rPr>
          <w:rFonts w:eastAsia="Times New Roman" w:cs="Times New Roman"/>
          <w:szCs w:val="24"/>
        </w:rPr>
        <w:t>Κύριε Πρόεδρε, κύριοι συνάδελφοι, μετά τα όσα αποκαλυπτικά για την υπόθεση, η οποία αποτελεί και το περιεχόμενο της επίκαιρης επερώτησής μας, κατέθεσε από αυτό το Βήμα ο Πρόεδρος των Ανεξαρτήτων Ελλήνων, επιτρέψτε μου σε αυ</w:t>
      </w:r>
      <w:r>
        <w:rPr>
          <w:rFonts w:eastAsia="Times New Roman" w:cs="Times New Roman"/>
          <w:szCs w:val="24"/>
        </w:rPr>
        <w:t xml:space="preserve">τό το σημείο την επισήμανση ότι δεν είμαστε Ανεξάρτητοι Βουλευτές, παρά το γεγονός ότι ο άδικος και κατάπτυστος Κανονισμός της Βουλής μάς κατατάσσει και μας εξομοιώνει με Ανεξάρτητους Βουλευτές. Δεν είμαστε όμως </w:t>
      </w:r>
      <w:r>
        <w:rPr>
          <w:rFonts w:eastAsia="Times New Roman" w:cs="Times New Roman"/>
          <w:szCs w:val="24"/>
        </w:rPr>
        <w:t>α</w:t>
      </w:r>
      <w:r>
        <w:rPr>
          <w:rFonts w:eastAsia="Times New Roman" w:cs="Times New Roman"/>
          <w:szCs w:val="24"/>
        </w:rPr>
        <w:t>νεξάρτητοι Βουλευτές, γιατί ούτε από το κίν</w:t>
      </w:r>
      <w:r>
        <w:rPr>
          <w:rFonts w:eastAsia="Times New Roman" w:cs="Times New Roman"/>
          <w:szCs w:val="24"/>
        </w:rPr>
        <w:t>ημα</w:t>
      </w:r>
      <w:r>
        <w:rPr>
          <w:rFonts w:eastAsia="Times New Roman" w:cs="Times New Roman"/>
          <w:szCs w:val="24"/>
        </w:rPr>
        <w:t>,</w:t>
      </w:r>
      <w:r>
        <w:rPr>
          <w:rFonts w:eastAsia="Times New Roman" w:cs="Times New Roman"/>
          <w:szCs w:val="24"/>
        </w:rPr>
        <w:t xml:space="preserve"> το οποίο υπηρετούμε, το κίνημα των Ανεξαρτήτων Ελλήνων αποχωρήσαμε, ούτε ως διαγραφέντες σηκωθήκαμε και φύγαμε να πάμε αλλού. </w:t>
      </w:r>
    </w:p>
    <w:p w14:paraId="5CAF523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λοιπόν, θέλω να καταστήσω σαφές και στο Προεδρείο και στο </w:t>
      </w:r>
      <w:r>
        <w:rPr>
          <w:rFonts w:eastAsia="Times New Roman" w:cs="Times New Roman"/>
          <w:szCs w:val="24"/>
        </w:rPr>
        <w:t>κ</w:t>
      </w:r>
      <w:r>
        <w:rPr>
          <w:rFonts w:eastAsia="Times New Roman" w:cs="Times New Roman"/>
          <w:szCs w:val="24"/>
        </w:rPr>
        <w:t>ανάλι της Βουλής και σε οποιοδήποτε άλλο τηλεοπτικό ή ρ</w:t>
      </w:r>
      <w:r>
        <w:rPr>
          <w:rFonts w:eastAsia="Times New Roman" w:cs="Times New Roman"/>
          <w:szCs w:val="24"/>
        </w:rPr>
        <w:t xml:space="preserve">αδιοφωνικό μέσο ότι είμαστε Βουλευτές των Ανεξαρτήτων Ελλήνων και δεν φέρουμε την ιδιότητα του </w:t>
      </w:r>
      <w:r>
        <w:rPr>
          <w:rFonts w:eastAsia="Times New Roman" w:cs="Times New Roman"/>
          <w:szCs w:val="24"/>
        </w:rPr>
        <w:t>α</w:t>
      </w:r>
      <w:r>
        <w:rPr>
          <w:rFonts w:eastAsia="Times New Roman" w:cs="Times New Roman"/>
          <w:szCs w:val="24"/>
        </w:rPr>
        <w:t>νεξάρτητου Βουλευτή, άσχετα -το επαναλαμβάνω- από το εάν ο κατάπτυστος και άδικος Κανονισμός της Βουλής μάς εξομοιώνει με αυτούς και τον οποίο βέβαια</w:t>
      </w:r>
      <w:r>
        <w:rPr>
          <w:rFonts w:eastAsia="Times New Roman" w:cs="Times New Roman"/>
          <w:szCs w:val="24"/>
        </w:rPr>
        <w:t>,</w:t>
      </w:r>
      <w:r>
        <w:rPr>
          <w:rFonts w:eastAsia="Times New Roman" w:cs="Times New Roman"/>
          <w:szCs w:val="24"/>
        </w:rPr>
        <w:t xml:space="preserve"> η «αριστε</w:t>
      </w:r>
      <w:r>
        <w:rPr>
          <w:rFonts w:eastAsia="Times New Roman" w:cs="Times New Roman"/>
          <w:szCs w:val="24"/>
        </w:rPr>
        <w:t>ρή παρένθεση» της δικαιοσύνης του ΣΥΡΙΖΑ</w:t>
      </w:r>
      <w:r>
        <w:rPr>
          <w:rFonts w:eastAsia="Times New Roman" w:cs="Times New Roman"/>
          <w:szCs w:val="24"/>
        </w:rPr>
        <w:t>,</w:t>
      </w:r>
      <w:r>
        <w:rPr>
          <w:rFonts w:eastAsia="Times New Roman" w:cs="Times New Roman"/>
          <w:szCs w:val="24"/>
        </w:rPr>
        <w:t xml:space="preserve"> τον άφησε να υφίσταται ως τέτοιος κανονισμός. </w:t>
      </w:r>
    </w:p>
    <w:p w14:paraId="5CAF523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Κύριοι συνάδελφοι, αγαπητέ κύριε Υπουργέ, η σημερινή επίκαιρη επερώτησή μας καταδεικνύει</w:t>
      </w:r>
      <w:r>
        <w:rPr>
          <w:rFonts w:eastAsia="Times New Roman" w:cs="Times New Roman"/>
          <w:szCs w:val="24"/>
        </w:rPr>
        <w:t>,</w:t>
      </w:r>
      <w:r>
        <w:rPr>
          <w:rFonts w:eastAsia="Times New Roman" w:cs="Times New Roman"/>
          <w:szCs w:val="24"/>
        </w:rPr>
        <w:t xml:space="preserve"> με τον πλέον πειστικό τρόπο</w:t>
      </w:r>
      <w:r>
        <w:rPr>
          <w:rFonts w:eastAsia="Times New Roman" w:cs="Times New Roman"/>
          <w:szCs w:val="24"/>
        </w:rPr>
        <w:t>,</w:t>
      </w:r>
      <w:r>
        <w:rPr>
          <w:rFonts w:eastAsia="Times New Roman" w:cs="Times New Roman"/>
          <w:szCs w:val="24"/>
        </w:rPr>
        <w:t xml:space="preserve"> την προσήλωσή μας στην κοινοβουλευτική διαδικασία και το ολόπλευρο ενδιαφέρον μας για την άσκηση του συνόλου της κυβερνητικής πολιτικής. </w:t>
      </w:r>
    </w:p>
    <w:p w14:paraId="5CAF523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Μέλημα και αγωνιώδες ζητούμενο του Προέδρου των Ανεξαρτήτων Ελλήνων και πρώην Υπουργού Εθνικής Άμυνας Πάνου Καμμένου </w:t>
      </w:r>
      <w:r>
        <w:rPr>
          <w:rFonts w:eastAsia="Times New Roman" w:cs="Times New Roman"/>
          <w:szCs w:val="24"/>
        </w:rPr>
        <w:t>ήταν</w:t>
      </w:r>
      <w:r>
        <w:rPr>
          <w:rFonts w:eastAsia="Times New Roman" w:cs="Times New Roman"/>
          <w:szCs w:val="24"/>
        </w:rPr>
        <w:t>,</w:t>
      </w:r>
      <w:r>
        <w:rPr>
          <w:rFonts w:eastAsia="Times New Roman" w:cs="Times New Roman"/>
          <w:szCs w:val="24"/>
        </w:rPr>
        <w:t xml:space="preserve"> από τότε που ήμαστ</w:t>
      </w:r>
      <w:r>
        <w:rPr>
          <w:rFonts w:eastAsia="Times New Roman" w:cs="Times New Roman"/>
          <w:szCs w:val="24"/>
        </w:rPr>
        <w:t>αν</w:t>
      </w:r>
      <w:r>
        <w:rPr>
          <w:rFonts w:eastAsia="Times New Roman" w:cs="Times New Roman"/>
          <w:szCs w:val="24"/>
        </w:rPr>
        <w:t xml:space="preserve"> ακόμη κυβερνητικός εταίρος -και παραμένει μέλημά μας- η διάφανη λειτουργία τόσο των δημόσιων υπηρεσιών, όσο και των πολιτικών τους προϊσταμένων. </w:t>
      </w:r>
    </w:p>
    <w:p w14:paraId="5CAF523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Βέβαια</w:t>
      </w:r>
      <w:r>
        <w:rPr>
          <w:rFonts w:eastAsia="Times New Roman" w:cs="Times New Roman"/>
          <w:szCs w:val="24"/>
        </w:rPr>
        <w:t>,</w:t>
      </w:r>
      <w:r>
        <w:rPr>
          <w:rFonts w:eastAsia="Times New Roman" w:cs="Times New Roman"/>
          <w:szCs w:val="24"/>
        </w:rPr>
        <w:t xml:space="preserve"> εγώ λίγες επισημάνσεις θα κάνω, διότι καθ’ ολοκληρίαν επισήμανε και ανέπτυξ</w:t>
      </w:r>
      <w:r>
        <w:rPr>
          <w:rFonts w:eastAsia="Times New Roman" w:cs="Times New Roman"/>
          <w:szCs w:val="24"/>
        </w:rPr>
        <w:t>ε τους λόγους</w:t>
      </w:r>
      <w:r>
        <w:rPr>
          <w:rFonts w:eastAsia="Times New Roman" w:cs="Times New Roman"/>
          <w:szCs w:val="24"/>
        </w:rPr>
        <w:t>,</w:t>
      </w:r>
      <w:r>
        <w:rPr>
          <w:rFonts w:eastAsia="Times New Roman" w:cs="Times New Roman"/>
          <w:szCs w:val="24"/>
        </w:rPr>
        <w:t xml:space="preserve"> για τους οποίους προορίστηκε η συνεδρίαση αυτής της Ολομέλειας. </w:t>
      </w:r>
    </w:p>
    <w:p w14:paraId="5CAF523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όμως, πολιτική ευθύνη δεν σημαίνει μη ευθύνη, δεν σημαίνει όχι ευθύνη. Αντίθετα, σύμφωνα με τον δικό μας </w:t>
      </w:r>
      <w:proofErr w:type="spellStart"/>
      <w:r>
        <w:rPr>
          <w:rFonts w:eastAsia="Times New Roman" w:cs="Times New Roman"/>
          <w:szCs w:val="24"/>
        </w:rPr>
        <w:t>αξιακό</w:t>
      </w:r>
      <w:proofErr w:type="spellEnd"/>
      <w:r>
        <w:rPr>
          <w:rFonts w:eastAsia="Times New Roman" w:cs="Times New Roman"/>
          <w:szCs w:val="24"/>
        </w:rPr>
        <w:t xml:space="preserve"> πίνακα</w:t>
      </w:r>
      <w:r>
        <w:rPr>
          <w:rFonts w:eastAsia="Times New Roman" w:cs="Times New Roman"/>
          <w:szCs w:val="24"/>
        </w:rPr>
        <w:t>,</w:t>
      </w:r>
      <w:r>
        <w:rPr>
          <w:rFonts w:eastAsia="Times New Roman" w:cs="Times New Roman"/>
          <w:szCs w:val="24"/>
        </w:rPr>
        <w:t xml:space="preserve"> πολιτική ευθύνη σημαίνει πλήρης ευθύν</w:t>
      </w:r>
      <w:r>
        <w:rPr>
          <w:rFonts w:eastAsia="Times New Roman" w:cs="Times New Roman"/>
          <w:szCs w:val="24"/>
        </w:rPr>
        <w:t xml:space="preserve">η. Δεν χωρούν </w:t>
      </w:r>
      <w:proofErr w:type="spellStart"/>
      <w:r>
        <w:rPr>
          <w:rFonts w:eastAsia="Times New Roman" w:cs="Times New Roman"/>
          <w:szCs w:val="24"/>
        </w:rPr>
        <w:t>μισόλογα</w:t>
      </w:r>
      <w:proofErr w:type="spellEnd"/>
      <w:r>
        <w:rPr>
          <w:rFonts w:eastAsia="Times New Roman" w:cs="Times New Roman"/>
          <w:szCs w:val="24"/>
        </w:rPr>
        <w:t xml:space="preserve">, δεν χωρούν σκιάσεις. Την </w:t>
      </w:r>
      <w:r w:rsidRPr="00B73B1F">
        <w:rPr>
          <w:rFonts w:eastAsia="Times New Roman" w:cs="Times New Roman"/>
          <w:szCs w:val="24"/>
        </w:rPr>
        <w:t>1</w:t>
      </w:r>
      <w:r w:rsidRPr="00B07A7E">
        <w:rPr>
          <w:rFonts w:eastAsia="Times New Roman" w:cs="Times New Roman"/>
          <w:szCs w:val="24"/>
          <w:vertAlign w:val="superscript"/>
        </w:rPr>
        <w:t>η</w:t>
      </w:r>
      <w:r>
        <w:rPr>
          <w:rFonts w:eastAsia="Times New Roman" w:cs="Times New Roman"/>
          <w:szCs w:val="24"/>
        </w:rPr>
        <w:t xml:space="preserve"> Μαρτίου 2019 ο Πάνος Καμμένος με την υπ’ αριθμόν 6138 ερώτησή του ζήτησε από τον Υπουργό Εξωτερικών να καταθέσει:</w:t>
      </w:r>
    </w:p>
    <w:p w14:paraId="5CAF523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Πρώτον, τις συμβάσεις </w:t>
      </w:r>
      <w:r>
        <w:rPr>
          <w:rFonts w:eastAsia="Times New Roman" w:cs="Times New Roman"/>
          <w:szCs w:val="24"/>
        </w:rPr>
        <w:t xml:space="preserve">με αριθμό </w:t>
      </w:r>
      <w:r>
        <w:rPr>
          <w:rFonts w:eastAsia="Times New Roman" w:cs="Times New Roman"/>
          <w:szCs w:val="24"/>
        </w:rPr>
        <w:t xml:space="preserve">1692 για το τμήμα 1, </w:t>
      </w:r>
      <w:r>
        <w:rPr>
          <w:rFonts w:eastAsia="Times New Roman" w:cs="Times New Roman"/>
          <w:szCs w:val="24"/>
        </w:rPr>
        <w:t>με αριθμό</w:t>
      </w:r>
      <w:r>
        <w:rPr>
          <w:rFonts w:eastAsia="Times New Roman" w:cs="Times New Roman"/>
          <w:szCs w:val="24"/>
        </w:rPr>
        <w:t xml:space="preserve"> 1693 για το τμήμα 2, καθώς </w:t>
      </w:r>
      <w:r>
        <w:rPr>
          <w:rFonts w:eastAsia="Times New Roman" w:cs="Times New Roman"/>
          <w:szCs w:val="24"/>
        </w:rPr>
        <w:t>και τις αντίστοιχες συμβάσεις για τα τμήματα 4 και 5 που έχουν υπογραφεί μεταξύ του Υπουργείου Εξωτερικών και της Εταιρείας «</w:t>
      </w:r>
      <w:r>
        <w:rPr>
          <w:rFonts w:eastAsia="Times New Roman" w:cs="Times New Roman"/>
          <w:szCs w:val="24"/>
          <w:lang w:val="en-US"/>
        </w:rPr>
        <w:t>Global</w:t>
      </w:r>
      <w:r w:rsidRPr="002A1224">
        <w:rPr>
          <w:rFonts w:eastAsia="Times New Roman" w:cs="Times New Roman"/>
          <w:szCs w:val="24"/>
        </w:rPr>
        <w:t xml:space="preserve"> </w:t>
      </w:r>
      <w:r>
        <w:rPr>
          <w:rFonts w:eastAsia="Times New Roman" w:cs="Times New Roman"/>
          <w:szCs w:val="24"/>
          <w:lang w:val="en-US"/>
        </w:rPr>
        <w:t>Visa</w:t>
      </w:r>
      <w:r w:rsidRPr="002A1224">
        <w:rPr>
          <w:rFonts w:eastAsia="Times New Roman" w:cs="Times New Roman"/>
          <w:szCs w:val="24"/>
        </w:rPr>
        <w:t xml:space="preserve"> </w:t>
      </w:r>
      <w:r>
        <w:rPr>
          <w:rFonts w:eastAsia="Times New Roman" w:cs="Times New Roman"/>
          <w:szCs w:val="24"/>
          <w:lang w:val="en-US"/>
        </w:rPr>
        <w:t>World</w:t>
      </w:r>
      <w:r w:rsidRPr="002A1224">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w:t>
      </w:r>
      <w:r w:rsidRPr="002A1224">
        <w:rPr>
          <w:rFonts w:eastAsia="Times New Roman" w:cs="Times New Roman"/>
          <w:szCs w:val="24"/>
        </w:rPr>
        <w:t xml:space="preserve"> </w:t>
      </w:r>
      <w:r>
        <w:rPr>
          <w:rFonts w:eastAsia="Times New Roman" w:cs="Times New Roman"/>
          <w:szCs w:val="24"/>
        </w:rPr>
        <w:t>για την παροχή υπηρεσιών υποστήριξης των προξενικών αρχών ή των προξενικών γραφείων διπλωματικών α</w:t>
      </w:r>
      <w:r>
        <w:rPr>
          <w:rFonts w:eastAsia="Times New Roman" w:cs="Times New Roman"/>
          <w:szCs w:val="24"/>
        </w:rPr>
        <w:t>ποστολών στη διαδικασία χορήγησης θεωρήσεων.</w:t>
      </w:r>
    </w:p>
    <w:p w14:paraId="5CAF523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Δεύτερον, να καταθέσει κάθε άλλο κείμενο που έχει υπογραφεί μεταξύ των ανωτέρω πριν ή μετά την υπογραφή των προαναφερόμενων συμβάσεων και αφορά στις ίδιες ως άνω υπηρεσίες. </w:t>
      </w:r>
    </w:p>
    <w:p w14:paraId="5CAF523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Τρίτον, να καταθέσει κάθε σύμβαση ή ά</w:t>
      </w:r>
      <w:r>
        <w:rPr>
          <w:rFonts w:eastAsia="Times New Roman" w:cs="Times New Roman"/>
          <w:szCs w:val="24"/>
        </w:rPr>
        <w:t>λλο έγγραφο</w:t>
      </w:r>
      <w:r>
        <w:rPr>
          <w:rFonts w:eastAsia="Times New Roman" w:cs="Times New Roman"/>
          <w:szCs w:val="24"/>
        </w:rPr>
        <w:t>,</w:t>
      </w:r>
      <w:r>
        <w:rPr>
          <w:rFonts w:eastAsia="Times New Roman" w:cs="Times New Roman"/>
          <w:szCs w:val="24"/>
        </w:rPr>
        <w:t xml:space="preserve"> το οποίο έχει κατατεθεί στο Υπουργείο Εξωτερικών και από το οποίο προκύπτει η συνεργασία της εταιρείας «</w:t>
      </w:r>
      <w:r>
        <w:rPr>
          <w:rFonts w:eastAsia="Times New Roman" w:cs="Times New Roman"/>
          <w:szCs w:val="24"/>
          <w:lang w:val="en-US"/>
        </w:rPr>
        <w:t>Global</w:t>
      </w:r>
      <w:r>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Center</w:t>
      </w:r>
      <w:r w:rsidRPr="002A1224">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με οποιοδήποτε τρίτο φυσικό ή νομικό πρόσωπο</w:t>
      </w:r>
      <w:r>
        <w:rPr>
          <w:rFonts w:eastAsia="Times New Roman" w:cs="Times New Roman"/>
          <w:szCs w:val="24"/>
        </w:rPr>
        <w:t>,</w:t>
      </w:r>
      <w:r>
        <w:rPr>
          <w:rFonts w:eastAsia="Times New Roman" w:cs="Times New Roman"/>
          <w:szCs w:val="24"/>
        </w:rPr>
        <w:t xml:space="preserve"> με σχέση υπεργολαβίας ή με οποιαδήποτε άλλη νομική σχέση, πα</w:t>
      </w:r>
      <w:r>
        <w:rPr>
          <w:rFonts w:eastAsia="Times New Roman" w:cs="Times New Roman"/>
          <w:szCs w:val="24"/>
        </w:rPr>
        <w:t>ραδείγματος χάριν παραχώρηση κ.λπ. και για τις ως άνω υπηρεσίες.</w:t>
      </w:r>
    </w:p>
    <w:p w14:paraId="5CAF524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Τέταρτον, να καταθέσει κάθε έγγραφο με το οποίο έχει γνωστοποιηθεί στο Υπουργείο Εξωτερικών η ανάθεση του συνόλου ή μέρους των ως άνω υπηρεσιών από την εταιρεία «</w:t>
      </w:r>
      <w:r>
        <w:rPr>
          <w:rFonts w:eastAsia="Times New Roman" w:cs="Times New Roman"/>
          <w:szCs w:val="24"/>
          <w:lang w:val="en-US"/>
        </w:rPr>
        <w:t>Global</w:t>
      </w:r>
      <w:r>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w:t>
      </w:r>
      <w:r>
        <w:rPr>
          <w:rFonts w:eastAsia="Times New Roman" w:cs="Times New Roman"/>
          <w:szCs w:val="24"/>
          <w:lang w:val="en-US"/>
        </w:rPr>
        <w:t>Hell</w:t>
      </w:r>
      <w:r>
        <w:rPr>
          <w:rFonts w:eastAsia="Times New Roman" w:cs="Times New Roman"/>
          <w:szCs w:val="24"/>
          <w:lang w:val="en-US"/>
        </w:rPr>
        <w:t>as</w:t>
      </w:r>
      <w:r>
        <w:rPr>
          <w:rFonts w:eastAsia="Times New Roman" w:cs="Times New Roman"/>
          <w:szCs w:val="24"/>
        </w:rPr>
        <w:t>» σε οποιοδήποτε τρίτο φυσικό ή νομικό πρόσωπο με σχέση υπεργολαβίας ή με οποιαδήποτε άλλη νομική σχέση.</w:t>
      </w:r>
    </w:p>
    <w:p w14:paraId="5CAF5241" w14:textId="77777777" w:rsidR="00A15929" w:rsidRDefault="00D001CD">
      <w:pPr>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να καταθέσει κάθε άλλο έγγραφο με το οποίο το Υπουργείο</w:t>
      </w:r>
      <w:r w:rsidRPr="00AE2C1A">
        <w:rPr>
          <w:rFonts w:eastAsia="Times New Roman"/>
          <w:szCs w:val="24"/>
        </w:rPr>
        <w:t xml:space="preserve"> Εξωτερικών</w:t>
      </w:r>
      <w:r>
        <w:rPr>
          <w:rFonts w:eastAsia="Times New Roman"/>
          <w:szCs w:val="24"/>
        </w:rPr>
        <w:t xml:space="preserve"> έχει εγκρίνει την ανάθεση του συνόλου ή μέρους των ως άνω </w:t>
      </w:r>
      <w:r w:rsidRPr="00AE2C1A">
        <w:rPr>
          <w:rFonts w:eastAsia="Times New Roman"/>
          <w:szCs w:val="24"/>
        </w:rPr>
        <w:t xml:space="preserve">υπηρεσιών από </w:t>
      </w:r>
      <w:r w:rsidRPr="00AE2C1A">
        <w:rPr>
          <w:rFonts w:eastAsia="Times New Roman"/>
          <w:szCs w:val="24"/>
        </w:rPr>
        <w:t>την εταιρεία</w:t>
      </w:r>
      <w:r>
        <w:rPr>
          <w:rFonts w:eastAsia="Times New Roman"/>
          <w:szCs w:val="24"/>
        </w:rPr>
        <w:t xml:space="preserve"> σε οποιοδήποτε τρίτο</w:t>
      </w:r>
      <w:r w:rsidRPr="00AE2C1A">
        <w:rPr>
          <w:rFonts w:eastAsia="Times New Roman"/>
          <w:szCs w:val="24"/>
        </w:rPr>
        <w:t xml:space="preserve"> φυσικό ή νομικό πρόσωπο</w:t>
      </w:r>
      <w:r>
        <w:rPr>
          <w:rFonts w:eastAsia="Times New Roman"/>
          <w:szCs w:val="24"/>
        </w:rPr>
        <w:t>,</w:t>
      </w:r>
      <w:r w:rsidRPr="00AE2C1A">
        <w:rPr>
          <w:rFonts w:eastAsia="Times New Roman"/>
          <w:szCs w:val="24"/>
        </w:rPr>
        <w:t xml:space="preserve"> με σχέση υπεργολαβίας ή με οποιαδήποτε άλλη νομική σχέση</w:t>
      </w:r>
      <w:r>
        <w:rPr>
          <w:rFonts w:eastAsia="Times New Roman"/>
          <w:szCs w:val="24"/>
        </w:rPr>
        <w:t>.</w:t>
      </w:r>
    </w:p>
    <w:p w14:paraId="5CAF5242" w14:textId="77777777" w:rsidR="00A15929" w:rsidRDefault="00D001CD">
      <w:pPr>
        <w:spacing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κάθε έγγραφο του Υπουργείου Εξωτερικών</w:t>
      </w:r>
      <w:r>
        <w:rPr>
          <w:rFonts w:eastAsia="Times New Roman"/>
          <w:szCs w:val="24"/>
        </w:rPr>
        <w:t>,</w:t>
      </w:r>
      <w:r>
        <w:rPr>
          <w:rFonts w:eastAsia="Times New Roman"/>
          <w:szCs w:val="24"/>
        </w:rPr>
        <w:t xml:space="preserve"> που αφορά τον έλεγχο της ανάθεσης του συνόλου ή μέρους των ως άνω </w:t>
      </w:r>
      <w:r w:rsidRPr="00AE2C1A">
        <w:rPr>
          <w:rFonts w:eastAsia="Times New Roman"/>
          <w:szCs w:val="24"/>
        </w:rPr>
        <w:t>υπηρεσιών από την εταιρεία</w:t>
      </w:r>
      <w:r>
        <w:rPr>
          <w:rFonts w:eastAsia="Times New Roman"/>
          <w:szCs w:val="24"/>
        </w:rPr>
        <w:t xml:space="preserve"> </w:t>
      </w:r>
      <w:r>
        <w:rPr>
          <w:rFonts w:eastAsia="Times New Roman"/>
          <w:szCs w:val="24"/>
        </w:rPr>
        <w:t>«</w:t>
      </w:r>
      <w:r>
        <w:rPr>
          <w:rFonts w:eastAsia="Times New Roman"/>
          <w:szCs w:val="24"/>
          <w:lang w:val="en-US"/>
        </w:rPr>
        <w:t>Global</w:t>
      </w:r>
      <w:r w:rsidRPr="00AE2C1A">
        <w:rPr>
          <w:rFonts w:eastAsia="Times New Roman"/>
          <w:szCs w:val="24"/>
        </w:rPr>
        <w:t xml:space="preserve"> </w:t>
      </w:r>
      <w:r>
        <w:rPr>
          <w:rFonts w:eastAsia="Times New Roman"/>
          <w:szCs w:val="24"/>
          <w:lang w:val="en-US"/>
        </w:rPr>
        <w:t>Visa</w:t>
      </w:r>
      <w:r w:rsidRPr="00AE2C1A">
        <w:rPr>
          <w:rFonts w:eastAsia="Times New Roman"/>
          <w:szCs w:val="24"/>
        </w:rPr>
        <w:t xml:space="preserve"> </w:t>
      </w:r>
      <w:r>
        <w:rPr>
          <w:rFonts w:eastAsia="Times New Roman"/>
          <w:szCs w:val="24"/>
          <w:lang w:val="en-US"/>
        </w:rPr>
        <w:t>Center</w:t>
      </w:r>
      <w:r w:rsidRPr="00AE2C1A">
        <w:rPr>
          <w:rFonts w:eastAsia="Times New Roman"/>
          <w:szCs w:val="24"/>
        </w:rPr>
        <w:t xml:space="preserve"> </w:t>
      </w:r>
      <w:r>
        <w:rPr>
          <w:rFonts w:eastAsia="Times New Roman"/>
          <w:szCs w:val="24"/>
          <w:lang w:val="en-US"/>
        </w:rPr>
        <w:t>World</w:t>
      </w:r>
      <w:r w:rsidRPr="00AE2C1A">
        <w:rPr>
          <w:rFonts w:eastAsia="Times New Roman"/>
          <w:szCs w:val="24"/>
        </w:rPr>
        <w:t xml:space="preserve"> </w:t>
      </w:r>
      <w:r>
        <w:rPr>
          <w:rFonts w:eastAsia="Times New Roman"/>
          <w:szCs w:val="24"/>
          <w:lang w:val="en-US"/>
        </w:rPr>
        <w:t>Hellas</w:t>
      </w:r>
      <w:r>
        <w:rPr>
          <w:rFonts w:eastAsia="Times New Roman"/>
          <w:szCs w:val="24"/>
        </w:rPr>
        <w:t>»</w:t>
      </w:r>
      <w:r>
        <w:rPr>
          <w:rFonts w:eastAsia="Times New Roman"/>
          <w:szCs w:val="24"/>
        </w:rPr>
        <w:t xml:space="preserve"> σε οποιοδήποτε τρίτο</w:t>
      </w:r>
      <w:r w:rsidRPr="00AE2C1A">
        <w:rPr>
          <w:rFonts w:eastAsia="Times New Roman"/>
          <w:szCs w:val="24"/>
        </w:rPr>
        <w:t xml:space="preserve"> φυσικό ή </w:t>
      </w:r>
      <w:r w:rsidRPr="00AE2C1A">
        <w:rPr>
          <w:rFonts w:eastAsia="Times New Roman"/>
          <w:szCs w:val="24"/>
        </w:rPr>
        <w:lastRenderedPageBreak/>
        <w:t>νομικό πρόσωπο</w:t>
      </w:r>
      <w:r>
        <w:rPr>
          <w:rFonts w:eastAsia="Times New Roman"/>
          <w:szCs w:val="24"/>
        </w:rPr>
        <w:t>,</w:t>
      </w:r>
      <w:r w:rsidRPr="00AE2C1A">
        <w:rPr>
          <w:rFonts w:eastAsia="Times New Roman"/>
          <w:szCs w:val="24"/>
        </w:rPr>
        <w:t xml:space="preserve"> με σχέση υπεργολαβίας ή με οποιαδήποτε άλλη νομική σχέση</w:t>
      </w:r>
      <w:r>
        <w:rPr>
          <w:rFonts w:eastAsia="Times New Roman"/>
          <w:szCs w:val="24"/>
        </w:rPr>
        <w:t>.</w:t>
      </w:r>
    </w:p>
    <w:p w14:paraId="5CAF5243" w14:textId="77777777" w:rsidR="00A15929" w:rsidRDefault="00D001CD">
      <w:pPr>
        <w:spacing w:line="600" w:lineRule="auto"/>
        <w:ind w:firstLine="720"/>
        <w:jc w:val="both"/>
        <w:rPr>
          <w:rFonts w:eastAsia="Times New Roman"/>
          <w:szCs w:val="24"/>
        </w:rPr>
      </w:pPr>
      <w:r>
        <w:rPr>
          <w:rFonts w:eastAsia="Times New Roman"/>
          <w:szCs w:val="24"/>
        </w:rPr>
        <w:t>Δ</w:t>
      </w:r>
      <w:r w:rsidRPr="00AE2C1A">
        <w:rPr>
          <w:rFonts w:eastAsia="Times New Roman"/>
          <w:szCs w:val="24"/>
        </w:rPr>
        <w:t>ιερωτώμαι</w:t>
      </w:r>
      <w:r>
        <w:rPr>
          <w:rFonts w:eastAsia="Times New Roman"/>
          <w:szCs w:val="24"/>
        </w:rPr>
        <w:t xml:space="preserve"> αν</w:t>
      </w:r>
      <w:r w:rsidRPr="00AE2C1A">
        <w:rPr>
          <w:rFonts w:eastAsia="Times New Roman"/>
          <w:szCs w:val="24"/>
        </w:rPr>
        <w:t xml:space="preserve"> είναι κοινοβο</w:t>
      </w:r>
      <w:r>
        <w:rPr>
          <w:rFonts w:eastAsia="Times New Roman"/>
          <w:szCs w:val="24"/>
        </w:rPr>
        <w:t>υλευτικά συμβατό</w:t>
      </w:r>
      <w:r>
        <w:rPr>
          <w:rFonts w:eastAsia="Times New Roman"/>
          <w:szCs w:val="24"/>
        </w:rPr>
        <w:t>,</w:t>
      </w:r>
      <w:r>
        <w:rPr>
          <w:rFonts w:eastAsia="Times New Roman"/>
          <w:szCs w:val="24"/>
        </w:rPr>
        <w:t xml:space="preserve"> η επερώτηση να </w:t>
      </w:r>
      <w:proofErr w:type="spellStart"/>
      <w:r>
        <w:rPr>
          <w:rFonts w:eastAsia="Times New Roman"/>
          <w:szCs w:val="24"/>
        </w:rPr>
        <w:t>μισοαπαντάται</w:t>
      </w:r>
      <w:proofErr w:type="spellEnd"/>
      <w:r>
        <w:rPr>
          <w:rFonts w:eastAsia="Times New Roman"/>
          <w:szCs w:val="24"/>
        </w:rPr>
        <w:t xml:space="preserve"> και τα έγγραφα να μην κατατίθενται.</w:t>
      </w:r>
    </w:p>
    <w:p w14:paraId="5CAF5244" w14:textId="77777777" w:rsidR="00A15929" w:rsidRDefault="00D001CD">
      <w:pPr>
        <w:tabs>
          <w:tab w:val="left" w:pos="1800"/>
        </w:tabs>
        <w:spacing w:line="600" w:lineRule="auto"/>
        <w:ind w:firstLine="720"/>
        <w:jc w:val="both"/>
        <w:rPr>
          <w:rFonts w:eastAsia="Times New Roman"/>
          <w:szCs w:val="24"/>
        </w:rPr>
      </w:pPr>
      <w:r w:rsidRPr="00437DC8">
        <w:rPr>
          <w:rFonts w:eastAsia="Times New Roman"/>
          <w:szCs w:val="24"/>
        </w:rPr>
        <w:t>(Στο ση</w:t>
      </w:r>
      <w:r w:rsidRPr="00437DC8">
        <w:rPr>
          <w:rFonts w:eastAsia="Times New Roman"/>
          <w:szCs w:val="24"/>
        </w:rPr>
        <w:t>μείο αυτό κτυπάει το κουδούνι λήξεως του χρόνου ομιλίας του κυρίου Βουλευτή)</w:t>
      </w:r>
    </w:p>
    <w:p w14:paraId="5CAF5245" w14:textId="77777777" w:rsidR="00A15929" w:rsidRDefault="00D001CD">
      <w:pPr>
        <w:spacing w:line="600" w:lineRule="auto"/>
        <w:ind w:firstLine="720"/>
        <w:jc w:val="both"/>
        <w:rPr>
          <w:rFonts w:eastAsia="Times New Roman"/>
          <w:szCs w:val="24"/>
        </w:rPr>
      </w:pPr>
      <w:r>
        <w:rPr>
          <w:rFonts w:eastAsia="Times New Roman"/>
          <w:szCs w:val="24"/>
        </w:rPr>
        <w:t xml:space="preserve">Λίγο την ανοχή σας, </w:t>
      </w:r>
      <w:r w:rsidRPr="00AE2C1A">
        <w:rPr>
          <w:rFonts w:eastAsia="Times New Roman"/>
          <w:bCs/>
        </w:rPr>
        <w:t>κύριε Πρόεδρε,</w:t>
      </w:r>
      <w:r>
        <w:rPr>
          <w:rFonts w:eastAsia="Times New Roman"/>
          <w:szCs w:val="24"/>
        </w:rPr>
        <w:t xml:space="preserve"> σας </w:t>
      </w:r>
      <w:r w:rsidRPr="00AE2C1A">
        <w:rPr>
          <w:rFonts w:eastAsia="Times New Roman"/>
          <w:bCs/>
        </w:rPr>
        <w:t>παρακαλώ</w:t>
      </w:r>
      <w:r>
        <w:rPr>
          <w:rFonts w:eastAsia="Times New Roman"/>
          <w:szCs w:val="24"/>
        </w:rPr>
        <w:t>.</w:t>
      </w:r>
    </w:p>
    <w:p w14:paraId="5CAF5246" w14:textId="77777777" w:rsidR="00A15929" w:rsidRDefault="00D001CD">
      <w:pPr>
        <w:spacing w:line="600" w:lineRule="auto"/>
        <w:ind w:firstLine="720"/>
        <w:jc w:val="both"/>
        <w:rPr>
          <w:rFonts w:eastAsia="Times New Roman"/>
          <w:szCs w:val="24"/>
        </w:rPr>
      </w:pPr>
      <w:r w:rsidRPr="00AE2C1A">
        <w:rPr>
          <w:rFonts w:eastAsia="Times New Roman"/>
          <w:szCs w:val="24"/>
        </w:rPr>
        <w:t>Γιατί</w:t>
      </w:r>
      <w:r>
        <w:rPr>
          <w:rFonts w:eastAsia="Times New Roman"/>
          <w:szCs w:val="24"/>
        </w:rPr>
        <w:t xml:space="preserve"> ο </w:t>
      </w:r>
      <w:r w:rsidRPr="00AE2C1A">
        <w:rPr>
          <w:rFonts w:eastAsia="Times New Roman"/>
          <w:bCs/>
        </w:rPr>
        <w:t>κύριος Υπουργός</w:t>
      </w:r>
      <w:r>
        <w:rPr>
          <w:rFonts w:eastAsia="Times New Roman"/>
          <w:szCs w:val="24"/>
        </w:rPr>
        <w:t xml:space="preserve"> Εξωτερικών με το από 26 Μαρτίου 2019 έγγραφό του α</w:t>
      </w:r>
      <w:r w:rsidRPr="00AE2C1A">
        <w:rPr>
          <w:rFonts w:eastAsia="Times New Roman"/>
          <w:szCs w:val="24"/>
        </w:rPr>
        <w:t>ναφέρθηκε γενικά στη διαδικασία</w:t>
      </w:r>
      <w:r>
        <w:rPr>
          <w:rFonts w:eastAsia="Times New Roman"/>
          <w:szCs w:val="24"/>
        </w:rPr>
        <w:t>,</w:t>
      </w:r>
      <w:r w:rsidRPr="00AE2C1A">
        <w:rPr>
          <w:rFonts w:eastAsia="Times New Roman"/>
          <w:szCs w:val="24"/>
        </w:rPr>
        <w:t xml:space="preserve"> π</w:t>
      </w:r>
      <w:r>
        <w:rPr>
          <w:rFonts w:eastAsia="Times New Roman"/>
          <w:szCs w:val="24"/>
        </w:rPr>
        <w:t>ου έγινε για την ανάδε</w:t>
      </w:r>
      <w:r>
        <w:rPr>
          <w:rFonts w:eastAsia="Times New Roman"/>
          <w:szCs w:val="24"/>
        </w:rPr>
        <w:t xml:space="preserve">ιξη </w:t>
      </w:r>
      <w:proofErr w:type="spellStart"/>
      <w:r>
        <w:rPr>
          <w:rFonts w:eastAsia="Times New Roman"/>
          <w:szCs w:val="24"/>
        </w:rPr>
        <w:t>παρόχω</w:t>
      </w:r>
      <w:r w:rsidRPr="00AE2C1A">
        <w:rPr>
          <w:rFonts w:eastAsia="Times New Roman"/>
          <w:szCs w:val="24"/>
        </w:rPr>
        <w:t>ν</w:t>
      </w:r>
      <w:proofErr w:type="spellEnd"/>
      <w:r w:rsidRPr="00AE2C1A">
        <w:rPr>
          <w:rFonts w:eastAsia="Times New Roman"/>
          <w:szCs w:val="24"/>
        </w:rPr>
        <w:t xml:space="preserve"> των υπηρεσιών υποστήριξης των διπλωματικών αρχών</w:t>
      </w:r>
      <w:r>
        <w:rPr>
          <w:rFonts w:eastAsia="Times New Roman"/>
          <w:szCs w:val="24"/>
        </w:rPr>
        <w:t>,</w:t>
      </w:r>
      <w:r w:rsidRPr="00AE2C1A">
        <w:rPr>
          <w:rFonts w:eastAsia="Times New Roman"/>
          <w:szCs w:val="24"/>
        </w:rPr>
        <w:t xml:space="preserve"> στη διαδικασία έκδοσης χορηγήσεων και ανέφερε τις υπογραφείσε</w:t>
      </w:r>
      <w:r>
        <w:rPr>
          <w:rFonts w:eastAsia="Times New Roman"/>
          <w:szCs w:val="24"/>
        </w:rPr>
        <w:t>ς στη συνέχεια της διαδικασίας α</w:t>
      </w:r>
      <w:r w:rsidRPr="00AE2C1A">
        <w:rPr>
          <w:rFonts w:eastAsia="Times New Roman"/>
          <w:szCs w:val="24"/>
        </w:rPr>
        <w:t>υτής τέσσερις συμβάσεις με τους αριθμούς τους και τίπ</w:t>
      </w:r>
      <w:r>
        <w:rPr>
          <w:rFonts w:eastAsia="Times New Roman"/>
          <w:szCs w:val="24"/>
        </w:rPr>
        <w:t>οτε</w:t>
      </w:r>
      <w:r w:rsidRPr="00AE2C1A">
        <w:rPr>
          <w:rFonts w:eastAsia="Times New Roman"/>
          <w:szCs w:val="24"/>
        </w:rPr>
        <w:t xml:space="preserve"> άλλο</w:t>
      </w:r>
      <w:r>
        <w:rPr>
          <w:rFonts w:eastAsia="Times New Roman"/>
          <w:szCs w:val="24"/>
        </w:rPr>
        <w:t>, τίποτα</w:t>
      </w:r>
      <w:r w:rsidRPr="00AE2C1A">
        <w:rPr>
          <w:rFonts w:eastAsia="Times New Roman"/>
          <w:szCs w:val="24"/>
        </w:rPr>
        <w:t xml:space="preserve"> περισσότερο</w:t>
      </w:r>
      <w:r>
        <w:rPr>
          <w:rFonts w:eastAsia="Times New Roman"/>
          <w:szCs w:val="24"/>
        </w:rPr>
        <w:t>. Δ</w:t>
      </w:r>
      <w:r w:rsidRPr="00AE2C1A">
        <w:rPr>
          <w:rFonts w:eastAsia="Times New Roman"/>
          <w:szCs w:val="24"/>
        </w:rPr>
        <w:t>εν προσκόμισ</w:t>
      </w:r>
      <w:r>
        <w:rPr>
          <w:rFonts w:eastAsia="Times New Roman"/>
          <w:szCs w:val="24"/>
        </w:rPr>
        <w:t>ε</w:t>
      </w:r>
      <w:r w:rsidRPr="00AE2C1A">
        <w:rPr>
          <w:rFonts w:eastAsia="Times New Roman"/>
          <w:szCs w:val="24"/>
        </w:rPr>
        <w:t xml:space="preserve"> αντ</w:t>
      </w:r>
      <w:r w:rsidRPr="00AE2C1A">
        <w:rPr>
          <w:rFonts w:eastAsia="Times New Roman"/>
          <w:szCs w:val="24"/>
        </w:rPr>
        <w:t xml:space="preserve">ίγραφα των συμβάσεων και των παραρτημάτων </w:t>
      </w:r>
      <w:r>
        <w:rPr>
          <w:rFonts w:eastAsia="Times New Roman"/>
          <w:szCs w:val="24"/>
        </w:rPr>
        <w:t>τους, αλλά ισχυρίστηκε, πιστεύω αν</w:t>
      </w:r>
      <w:r w:rsidRPr="00AE2C1A">
        <w:rPr>
          <w:rFonts w:eastAsia="Times New Roman"/>
          <w:szCs w:val="24"/>
        </w:rPr>
        <w:t>ακριβώς</w:t>
      </w:r>
      <w:r>
        <w:rPr>
          <w:rFonts w:eastAsia="Times New Roman"/>
          <w:szCs w:val="24"/>
        </w:rPr>
        <w:t>,</w:t>
      </w:r>
      <w:r w:rsidRPr="00AE2C1A">
        <w:rPr>
          <w:rFonts w:eastAsia="Times New Roman"/>
          <w:szCs w:val="24"/>
        </w:rPr>
        <w:t xml:space="preserve"> ότι το πε</w:t>
      </w:r>
      <w:r>
        <w:rPr>
          <w:rFonts w:eastAsia="Times New Roman"/>
          <w:szCs w:val="24"/>
        </w:rPr>
        <w:t xml:space="preserve">ριεχόμενό τους είναι αναρτημένο στη βάση δεδομένων </w:t>
      </w:r>
      <w:r>
        <w:rPr>
          <w:rFonts w:eastAsia="Times New Roman"/>
          <w:szCs w:val="24"/>
          <w:lang w:val="en-US"/>
        </w:rPr>
        <w:t>TED</w:t>
      </w:r>
      <w:r>
        <w:rPr>
          <w:rFonts w:eastAsia="Times New Roman"/>
          <w:szCs w:val="24"/>
        </w:rPr>
        <w:t>.</w:t>
      </w:r>
    </w:p>
    <w:p w14:paraId="5CAF5247" w14:textId="77777777" w:rsidR="00A15929" w:rsidRDefault="00D001CD">
      <w:pPr>
        <w:spacing w:line="600" w:lineRule="auto"/>
        <w:ind w:firstLine="720"/>
        <w:jc w:val="both"/>
        <w:rPr>
          <w:rFonts w:eastAsia="Times New Roman"/>
          <w:szCs w:val="24"/>
        </w:rPr>
      </w:pPr>
      <w:r>
        <w:rPr>
          <w:rFonts w:eastAsia="Times New Roman"/>
          <w:szCs w:val="24"/>
        </w:rPr>
        <w:t>Σε αυτή</w:t>
      </w:r>
      <w:r w:rsidRPr="00AE2C1A">
        <w:rPr>
          <w:rFonts w:eastAsia="Times New Roman"/>
          <w:szCs w:val="24"/>
        </w:rPr>
        <w:t xml:space="preserve"> τη βάση δεδομένων</w:t>
      </w:r>
      <w:r>
        <w:rPr>
          <w:rFonts w:eastAsia="Times New Roman"/>
          <w:szCs w:val="24"/>
        </w:rPr>
        <w:t>,</w:t>
      </w:r>
      <w:r w:rsidRPr="00AE2C1A">
        <w:rPr>
          <w:rFonts w:eastAsia="Times New Roman"/>
          <w:szCs w:val="24"/>
        </w:rPr>
        <w:t xml:space="preserve"> </w:t>
      </w:r>
      <w:r>
        <w:rPr>
          <w:rFonts w:eastAsia="Times New Roman"/>
          <w:szCs w:val="24"/>
        </w:rPr>
        <w:t>όμως,</w:t>
      </w:r>
      <w:r w:rsidRPr="00AE2C1A">
        <w:rPr>
          <w:rFonts w:eastAsia="Times New Roman"/>
          <w:szCs w:val="24"/>
        </w:rPr>
        <w:t xml:space="preserve"> είναι αναρτημένες μόνο οι προβ</w:t>
      </w:r>
      <w:r>
        <w:rPr>
          <w:rFonts w:eastAsia="Times New Roman"/>
          <w:szCs w:val="24"/>
        </w:rPr>
        <w:t>λεπόμενες γνωστοποιήσεις</w:t>
      </w:r>
      <w:r w:rsidRPr="00AE2C1A">
        <w:rPr>
          <w:rFonts w:eastAsia="Times New Roman"/>
          <w:szCs w:val="24"/>
        </w:rPr>
        <w:t xml:space="preserve"> ανάθεση</w:t>
      </w:r>
      <w:r>
        <w:rPr>
          <w:rFonts w:eastAsia="Times New Roman"/>
          <w:szCs w:val="24"/>
        </w:rPr>
        <w:t>ς</w:t>
      </w:r>
      <w:r w:rsidRPr="00AE2C1A">
        <w:rPr>
          <w:rFonts w:eastAsia="Times New Roman"/>
          <w:szCs w:val="24"/>
        </w:rPr>
        <w:t xml:space="preserve"> σύμβασης και μάλιστ</w:t>
      </w:r>
      <w:r>
        <w:rPr>
          <w:rFonts w:eastAsia="Times New Roman"/>
          <w:szCs w:val="24"/>
        </w:rPr>
        <w:t>α, για δύο μόνο από τις υπογραφείσες συμβάσεις εν τω συνόλω τέσσερις.</w:t>
      </w:r>
    </w:p>
    <w:p w14:paraId="5CAF5248" w14:textId="77777777" w:rsidR="00A15929" w:rsidRDefault="00D001CD">
      <w:pPr>
        <w:spacing w:line="600" w:lineRule="auto"/>
        <w:ind w:firstLine="720"/>
        <w:jc w:val="both"/>
        <w:rPr>
          <w:rFonts w:eastAsia="Times New Roman"/>
          <w:szCs w:val="24"/>
        </w:rPr>
      </w:pPr>
      <w:r w:rsidRPr="007A7FBD">
        <w:rPr>
          <w:rFonts w:eastAsia="Times New Roman"/>
          <w:b/>
          <w:szCs w:val="24"/>
        </w:rPr>
        <w:lastRenderedPageBreak/>
        <w:t>ΓΕΩΡΓΙΟΣ ΚΑΤΡΟΥΓΚΑΛΟΣ (Υπουργός Εξωτερικών):</w:t>
      </w:r>
      <w:r>
        <w:rPr>
          <w:rFonts w:eastAsia="Times New Roman"/>
          <w:szCs w:val="24"/>
        </w:rPr>
        <w:t xml:space="preserve"> Τις κατέθεσα.</w:t>
      </w:r>
    </w:p>
    <w:p w14:paraId="5CAF5249" w14:textId="77777777" w:rsidR="00A15929" w:rsidRDefault="00D001CD">
      <w:pPr>
        <w:spacing w:line="600" w:lineRule="auto"/>
        <w:ind w:firstLine="720"/>
        <w:jc w:val="both"/>
        <w:rPr>
          <w:rFonts w:eastAsia="Times New Roman"/>
          <w:szCs w:val="24"/>
        </w:rPr>
      </w:pPr>
      <w:r w:rsidRPr="007A7FBD">
        <w:rPr>
          <w:rFonts w:eastAsia="Times New Roman"/>
          <w:b/>
          <w:szCs w:val="24"/>
        </w:rPr>
        <w:t>ΚΩΝΣΤΑΝΤΙΝΟΣ ΚΑΤΣΙΚΗΣ:</w:t>
      </w:r>
      <w:r>
        <w:rPr>
          <w:rFonts w:eastAsia="Times New Roman"/>
          <w:szCs w:val="24"/>
        </w:rPr>
        <w:t xml:space="preserve"> Β</w:t>
      </w:r>
      <w:r w:rsidRPr="00AE2C1A">
        <w:rPr>
          <w:rFonts w:eastAsia="Times New Roman"/>
          <w:szCs w:val="24"/>
        </w:rPr>
        <w:t>εβαίως</w:t>
      </w:r>
      <w:r>
        <w:rPr>
          <w:rFonts w:eastAsia="Times New Roman"/>
          <w:szCs w:val="24"/>
        </w:rPr>
        <w:t xml:space="preserve">, </w:t>
      </w:r>
      <w:r w:rsidRPr="007A7FBD">
        <w:rPr>
          <w:rFonts w:eastAsia="Times New Roman"/>
          <w:bCs/>
        </w:rPr>
        <w:t>κύριε Υπουργέ,</w:t>
      </w:r>
      <w:r w:rsidRPr="00AE2C1A">
        <w:rPr>
          <w:rFonts w:eastAsia="Times New Roman"/>
          <w:szCs w:val="24"/>
        </w:rPr>
        <w:t xml:space="preserve"> και σας ευχαριστώ που τις καταθέσατε</w:t>
      </w:r>
      <w:r>
        <w:rPr>
          <w:rFonts w:eastAsia="Times New Roman"/>
          <w:szCs w:val="24"/>
        </w:rPr>
        <w:t>. Δ</w:t>
      </w:r>
      <w:r w:rsidRPr="00AE2C1A">
        <w:rPr>
          <w:rFonts w:eastAsia="Times New Roman"/>
          <w:szCs w:val="24"/>
        </w:rPr>
        <w:t>εν θέλω να πιστεύω ότ</w:t>
      </w:r>
      <w:r w:rsidRPr="00AE2C1A">
        <w:rPr>
          <w:rFonts w:eastAsia="Times New Roman"/>
          <w:szCs w:val="24"/>
        </w:rPr>
        <w:t xml:space="preserve">ι </w:t>
      </w:r>
      <w:proofErr w:type="spellStart"/>
      <w:r>
        <w:rPr>
          <w:rFonts w:eastAsia="Times New Roman"/>
          <w:szCs w:val="24"/>
        </w:rPr>
        <w:t>ησκήθη</w:t>
      </w:r>
      <w:proofErr w:type="spellEnd"/>
      <w:r>
        <w:rPr>
          <w:rFonts w:eastAsia="Times New Roman"/>
          <w:szCs w:val="24"/>
        </w:rPr>
        <w:t xml:space="preserve"> </w:t>
      </w:r>
      <w:r w:rsidRPr="00AE2C1A">
        <w:rPr>
          <w:rFonts w:eastAsia="Times New Roman"/>
          <w:szCs w:val="24"/>
        </w:rPr>
        <w:t xml:space="preserve">μέτρο </w:t>
      </w:r>
      <w:r>
        <w:rPr>
          <w:rFonts w:eastAsia="Times New Roman"/>
          <w:szCs w:val="24"/>
        </w:rPr>
        <w:t>πίεσης σε σας για να το πράξετε, α</w:t>
      </w:r>
      <w:r w:rsidRPr="00AE2C1A">
        <w:rPr>
          <w:rFonts w:eastAsia="Times New Roman"/>
          <w:szCs w:val="24"/>
        </w:rPr>
        <w:t xml:space="preserve">λλά εν </w:t>
      </w:r>
      <w:r>
        <w:rPr>
          <w:rFonts w:eastAsia="Times New Roman"/>
          <w:szCs w:val="24"/>
        </w:rPr>
        <w:t>τη ασκήσει των υπουργικών</w:t>
      </w:r>
      <w:r w:rsidRPr="00AE2C1A">
        <w:rPr>
          <w:rFonts w:eastAsia="Times New Roman"/>
          <w:szCs w:val="24"/>
        </w:rPr>
        <w:t xml:space="preserve"> σας καθηκόντων και </w:t>
      </w:r>
      <w:r>
        <w:rPr>
          <w:rFonts w:eastAsia="Times New Roman"/>
          <w:szCs w:val="24"/>
        </w:rPr>
        <w:t>με όσες</w:t>
      </w:r>
      <w:r w:rsidRPr="00AE2C1A">
        <w:rPr>
          <w:rFonts w:eastAsia="Times New Roman"/>
          <w:szCs w:val="24"/>
        </w:rPr>
        <w:t xml:space="preserve"> εξηγήσεις δώσατε</w:t>
      </w:r>
      <w:r>
        <w:rPr>
          <w:rFonts w:eastAsia="Times New Roman"/>
          <w:szCs w:val="24"/>
        </w:rPr>
        <w:t>, κρίνατε</w:t>
      </w:r>
      <w:r w:rsidRPr="00AE2C1A">
        <w:rPr>
          <w:rFonts w:eastAsia="Times New Roman"/>
          <w:szCs w:val="24"/>
        </w:rPr>
        <w:t xml:space="preserve"> ότι </w:t>
      </w:r>
      <w:r>
        <w:rPr>
          <w:rFonts w:eastAsia="Times New Roman"/>
          <w:szCs w:val="24"/>
        </w:rPr>
        <w:t>είναι</w:t>
      </w:r>
      <w:r w:rsidRPr="00AE2C1A">
        <w:rPr>
          <w:rFonts w:eastAsia="Times New Roman"/>
          <w:szCs w:val="24"/>
        </w:rPr>
        <w:t xml:space="preserve"> σωστό να τις πάρουμε στα χέρια </w:t>
      </w:r>
      <w:r>
        <w:rPr>
          <w:rFonts w:eastAsia="Times New Roman"/>
          <w:szCs w:val="24"/>
        </w:rPr>
        <w:t>μας. Κ</w:t>
      </w:r>
      <w:r w:rsidRPr="00AE2C1A">
        <w:rPr>
          <w:rFonts w:eastAsia="Times New Roman"/>
          <w:szCs w:val="24"/>
        </w:rPr>
        <w:t>αι θα τις πάρουμε</w:t>
      </w:r>
      <w:r>
        <w:rPr>
          <w:rFonts w:eastAsia="Times New Roman"/>
          <w:szCs w:val="24"/>
        </w:rPr>
        <w:t>.</w:t>
      </w:r>
    </w:p>
    <w:p w14:paraId="5CAF524A" w14:textId="77777777" w:rsidR="00A15929" w:rsidRDefault="00D001CD">
      <w:pPr>
        <w:spacing w:line="600" w:lineRule="auto"/>
        <w:ind w:firstLine="720"/>
        <w:jc w:val="both"/>
        <w:rPr>
          <w:rFonts w:eastAsia="Times New Roman"/>
          <w:szCs w:val="24"/>
        </w:rPr>
      </w:pPr>
      <w:r>
        <w:rPr>
          <w:rFonts w:eastAsia="Times New Roman"/>
          <w:szCs w:val="24"/>
        </w:rPr>
        <w:t>Ο</w:t>
      </w:r>
      <w:r w:rsidRPr="00AE2C1A">
        <w:rPr>
          <w:rFonts w:eastAsia="Times New Roman"/>
          <w:szCs w:val="24"/>
        </w:rPr>
        <w:t>ι γνωστοποιήσεις αυτές περιέχουν ορισμένα μόνο στοιχεί</w:t>
      </w:r>
      <w:r w:rsidRPr="00AE2C1A">
        <w:rPr>
          <w:rFonts w:eastAsia="Times New Roman"/>
          <w:szCs w:val="24"/>
        </w:rPr>
        <w:t>α</w:t>
      </w:r>
      <w:r>
        <w:rPr>
          <w:rFonts w:eastAsia="Times New Roman"/>
          <w:szCs w:val="24"/>
        </w:rPr>
        <w:t>,</w:t>
      </w:r>
      <w:r w:rsidRPr="00AE2C1A">
        <w:rPr>
          <w:rFonts w:eastAsia="Times New Roman"/>
          <w:szCs w:val="24"/>
        </w:rPr>
        <w:t xml:space="preserve"> που είχαμε μέχρι τώρα</w:t>
      </w:r>
      <w:r>
        <w:rPr>
          <w:rFonts w:eastAsia="Times New Roman"/>
          <w:szCs w:val="24"/>
        </w:rPr>
        <w:t>,</w:t>
      </w:r>
      <w:r w:rsidRPr="00AE2C1A">
        <w:rPr>
          <w:rFonts w:eastAsia="Times New Roman"/>
          <w:szCs w:val="24"/>
        </w:rPr>
        <w:t xml:space="preserve"> των υπογεγραμμένων συμβάσεων</w:t>
      </w:r>
      <w:r>
        <w:rPr>
          <w:rFonts w:eastAsia="Times New Roman"/>
          <w:szCs w:val="24"/>
        </w:rPr>
        <w:t>,</w:t>
      </w:r>
      <w:r w:rsidRPr="00AE2C1A">
        <w:rPr>
          <w:rFonts w:eastAsia="Times New Roman"/>
          <w:szCs w:val="24"/>
        </w:rPr>
        <w:t xml:space="preserve"> όπως αυτά προβλέπονται</w:t>
      </w:r>
      <w:r>
        <w:rPr>
          <w:rFonts w:eastAsia="Times New Roman"/>
          <w:szCs w:val="24"/>
        </w:rPr>
        <w:t xml:space="preserve"> στην </w:t>
      </w:r>
      <w:r>
        <w:rPr>
          <w:rFonts w:eastAsia="Times New Roman"/>
          <w:szCs w:val="24"/>
        </w:rPr>
        <w:t>κ</w:t>
      </w:r>
      <w:r>
        <w:rPr>
          <w:rFonts w:eastAsia="Times New Roman"/>
          <w:szCs w:val="24"/>
        </w:rPr>
        <w:t xml:space="preserve">οινοτική </w:t>
      </w:r>
      <w:r>
        <w:rPr>
          <w:rFonts w:eastAsia="Times New Roman"/>
          <w:szCs w:val="24"/>
        </w:rPr>
        <w:t>ο</w:t>
      </w:r>
      <w:r>
        <w:rPr>
          <w:rFonts w:eastAsia="Times New Roman"/>
          <w:szCs w:val="24"/>
        </w:rPr>
        <w:t>δηγία 2004/18 και ό</w:t>
      </w:r>
      <w:r w:rsidRPr="00AE2C1A">
        <w:rPr>
          <w:rFonts w:eastAsia="Times New Roman"/>
          <w:szCs w:val="24"/>
        </w:rPr>
        <w:t xml:space="preserve">χι το σύνολο των όρων των συμβάσεων και των παραρτημάτων </w:t>
      </w:r>
      <w:r>
        <w:rPr>
          <w:rFonts w:eastAsia="Times New Roman"/>
          <w:szCs w:val="24"/>
        </w:rPr>
        <w:t xml:space="preserve">τους. </w:t>
      </w:r>
    </w:p>
    <w:p w14:paraId="5CAF524B" w14:textId="77777777" w:rsidR="00A15929" w:rsidRDefault="00D001CD">
      <w:pPr>
        <w:spacing w:line="600" w:lineRule="auto"/>
        <w:ind w:firstLine="720"/>
        <w:jc w:val="both"/>
        <w:rPr>
          <w:rFonts w:eastAsia="Times New Roman"/>
          <w:szCs w:val="24"/>
        </w:rPr>
      </w:pPr>
      <w:r>
        <w:rPr>
          <w:rFonts w:eastAsia="Times New Roman"/>
          <w:szCs w:val="24"/>
        </w:rPr>
        <w:t>Η</w:t>
      </w:r>
      <w:r w:rsidRPr="00AE2C1A">
        <w:rPr>
          <w:rFonts w:eastAsia="Times New Roman"/>
          <w:szCs w:val="24"/>
        </w:rPr>
        <w:t xml:space="preserve"> κατάθεση τω</w:t>
      </w:r>
      <w:r>
        <w:rPr>
          <w:rFonts w:eastAsia="Times New Roman"/>
          <w:szCs w:val="24"/>
        </w:rPr>
        <w:t>ν γνωστοποιήσεων αυτών από τον Υπουργό Ε</w:t>
      </w:r>
      <w:r w:rsidRPr="00AE2C1A">
        <w:rPr>
          <w:rFonts w:eastAsia="Times New Roman"/>
          <w:szCs w:val="24"/>
        </w:rPr>
        <w:t>ξωτερικών</w:t>
      </w:r>
      <w:r>
        <w:rPr>
          <w:rFonts w:eastAsia="Times New Roman"/>
          <w:szCs w:val="24"/>
        </w:rPr>
        <w:t>, ε</w:t>
      </w:r>
      <w:r w:rsidRPr="00AE2C1A">
        <w:rPr>
          <w:rFonts w:eastAsia="Times New Roman"/>
          <w:szCs w:val="24"/>
        </w:rPr>
        <w:t xml:space="preserve">κτός του ότι </w:t>
      </w:r>
      <w:r w:rsidRPr="00AE2C1A">
        <w:rPr>
          <w:rFonts w:eastAsia="Times New Roman"/>
          <w:szCs w:val="24"/>
        </w:rPr>
        <w:t>θέλω να πιστεύω ήταν περιττή</w:t>
      </w:r>
      <w:r>
        <w:rPr>
          <w:rFonts w:eastAsia="Times New Roman"/>
          <w:szCs w:val="24"/>
        </w:rPr>
        <w:t>,</w:t>
      </w:r>
      <w:r w:rsidRPr="00AE2C1A">
        <w:rPr>
          <w:rFonts w:eastAsia="Times New Roman"/>
          <w:szCs w:val="24"/>
        </w:rPr>
        <w:t xml:space="preserve"> αφού αυτές είναι αναρτημένες στην παραπάνω βάση δεδομένων</w:t>
      </w:r>
      <w:r>
        <w:rPr>
          <w:rFonts w:eastAsia="Times New Roman"/>
          <w:szCs w:val="24"/>
        </w:rPr>
        <w:t>,</w:t>
      </w:r>
      <w:r w:rsidRPr="00AE2C1A">
        <w:rPr>
          <w:rFonts w:eastAsia="Times New Roman"/>
          <w:szCs w:val="24"/>
        </w:rPr>
        <w:t xml:space="preserve"> δεν εκπληρώνει ή δεν εκπλήρωνε μέχρι τώρα το</w:t>
      </w:r>
      <w:r>
        <w:rPr>
          <w:rFonts w:eastAsia="Times New Roman"/>
          <w:szCs w:val="24"/>
        </w:rPr>
        <w:t>ν</w:t>
      </w:r>
      <w:r w:rsidRPr="00AE2C1A">
        <w:rPr>
          <w:rFonts w:eastAsia="Times New Roman"/>
          <w:szCs w:val="24"/>
        </w:rPr>
        <w:t xml:space="preserve"> σκοπό του κοινοβουλευτικού ελέγχου</w:t>
      </w:r>
      <w:r>
        <w:rPr>
          <w:rFonts w:eastAsia="Times New Roman"/>
          <w:szCs w:val="24"/>
        </w:rPr>
        <w:t>. Ο</w:t>
      </w:r>
      <w:r w:rsidRPr="00AE2C1A">
        <w:rPr>
          <w:rFonts w:eastAsia="Times New Roman"/>
          <w:szCs w:val="24"/>
        </w:rPr>
        <w:t xml:space="preserve"> κοινοβουλευτικός έλεγχος οφείλει να είναι ουσιώδης και λεπτομερής</w:t>
      </w:r>
      <w:r>
        <w:rPr>
          <w:rFonts w:eastAsia="Times New Roman"/>
          <w:szCs w:val="24"/>
        </w:rPr>
        <w:t xml:space="preserve">. </w:t>
      </w:r>
    </w:p>
    <w:p w14:paraId="5CAF524C" w14:textId="77777777" w:rsidR="00A15929" w:rsidRDefault="00D001CD">
      <w:pPr>
        <w:spacing w:line="600" w:lineRule="auto"/>
        <w:ind w:firstLine="720"/>
        <w:jc w:val="both"/>
        <w:rPr>
          <w:rFonts w:eastAsia="Times New Roman"/>
          <w:szCs w:val="24"/>
        </w:rPr>
      </w:pPr>
      <w:r>
        <w:rPr>
          <w:rFonts w:eastAsia="Times New Roman"/>
          <w:szCs w:val="24"/>
        </w:rPr>
        <w:t>Σ</w:t>
      </w:r>
      <w:r w:rsidRPr="00AE2C1A">
        <w:rPr>
          <w:rFonts w:eastAsia="Times New Roman"/>
          <w:szCs w:val="24"/>
        </w:rPr>
        <w:t>υνεπώς</w:t>
      </w:r>
      <w:r>
        <w:rPr>
          <w:rFonts w:eastAsia="Times New Roman"/>
          <w:szCs w:val="24"/>
        </w:rPr>
        <w:t>,</w:t>
      </w:r>
      <w:r w:rsidRPr="00AE2C1A">
        <w:rPr>
          <w:rFonts w:eastAsia="Times New Roman"/>
          <w:szCs w:val="24"/>
        </w:rPr>
        <w:t xml:space="preserve"> οφείλει να κατατείνει στον έλεγχο του συνόλου των άρθρων </w:t>
      </w:r>
      <w:r>
        <w:rPr>
          <w:rFonts w:eastAsia="Times New Roman"/>
          <w:szCs w:val="24"/>
        </w:rPr>
        <w:t>και των δεσμεύσεων των όρων αυτών. Γ</w:t>
      </w:r>
      <w:r w:rsidRPr="00AE2C1A">
        <w:rPr>
          <w:rFonts w:eastAsia="Times New Roman"/>
          <w:szCs w:val="24"/>
        </w:rPr>
        <w:t>ιατί διαφορετικά</w:t>
      </w:r>
      <w:r>
        <w:rPr>
          <w:rFonts w:eastAsia="Times New Roman"/>
          <w:szCs w:val="24"/>
        </w:rPr>
        <w:t>,</w:t>
      </w:r>
      <w:r w:rsidRPr="00AE2C1A">
        <w:rPr>
          <w:rFonts w:eastAsia="Times New Roman"/>
          <w:szCs w:val="24"/>
        </w:rPr>
        <w:t xml:space="preserve"> δεν επιτρέπει στον </w:t>
      </w:r>
      <w:r w:rsidRPr="00AE2C1A">
        <w:rPr>
          <w:rFonts w:eastAsia="Times New Roman"/>
          <w:szCs w:val="24"/>
        </w:rPr>
        <w:lastRenderedPageBreak/>
        <w:t>ερωτώντα να λάβει γνώση όλων όσων έχ</w:t>
      </w:r>
      <w:r>
        <w:rPr>
          <w:rFonts w:eastAsia="Times New Roman"/>
          <w:szCs w:val="24"/>
        </w:rPr>
        <w:t>ει</w:t>
      </w:r>
      <w:r w:rsidRPr="00AE2C1A">
        <w:rPr>
          <w:rFonts w:eastAsia="Times New Roman"/>
          <w:szCs w:val="24"/>
        </w:rPr>
        <w:t xml:space="preserve"> αντιληφθεί για την εκτέλεση των τεσσάρων συμβάσεων</w:t>
      </w:r>
      <w:r>
        <w:rPr>
          <w:rFonts w:eastAsia="Times New Roman"/>
          <w:szCs w:val="24"/>
        </w:rPr>
        <w:t>,</w:t>
      </w:r>
      <w:r w:rsidRPr="00AE2C1A">
        <w:rPr>
          <w:rFonts w:eastAsia="Times New Roman"/>
          <w:szCs w:val="24"/>
        </w:rPr>
        <w:t xml:space="preserve"> που υπεγράφησαν επί υπουρ</w:t>
      </w:r>
      <w:r>
        <w:rPr>
          <w:rFonts w:eastAsia="Times New Roman"/>
          <w:szCs w:val="24"/>
        </w:rPr>
        <w:t xml:space="preserve">γίας </w:t>
      </w:r>
      <w:r>
        <w:rPr>
          <w:rFonts w:eastAsia="Times New Roman"/>
          <w:szCs w:val="24"/>
        </w:rPr>
        <w:t>Νίκου Κοτζιά και αφορούν μι</w:t>
      </w:r>
      <w:r w:rsidRPr="00AE2C1A">
        <w:rPr>
          <w:rFonts w:eastAsia="Times New Roman"/>
          <w:szCs w:val="24"/>
        </w:rPr>
        <w:t xml:space="preserve">α </w:t>
      </w:r>
      <w:proofErr w:type="spellStart"/>
      <w:r w:rsidRPr="00AE2C1A">
        <w:rPr>
          <w:rFonts w:eastAsia="Times New Roman"/>
          <w:szCs w:val="24"/>
        </w:rPr>
        <w:t>νεοσυσταθείσα</w:t>
      </w:r>
      <w:proofErr w:type="spellEnd"/>
      <w:r w:rsidRPr="00AE2C1A">
        <w:rPr>
          <w:rFonts w:eastAsia="Times New Roman"/>
          <w:szCs w:val="24"/>
        </w:rPr>
        <w:t xml:space="preserve"> εταιρεία</w:t>
      </w:r>
      <w:r>
        <w:rPr>
          <w:rFonts w:eastAsia="Times New Roman"/>
          <w:szCs w:val="24"/>
        </w:rPr>
        <w:t>, χ</w:t>
      </w:r>
      <w:r w:rsidRPr="00AE2C1A">
        <w:rPr>
          <w:rFonts w:eastAsia="Times New Roman"/>
          <w:szCs w:val="24"/>
        </w:rPr>
        <w:t>ωρίς κα</w:t>
      </w:r>
      <w:r>
        <w:rPr>
          <w:rFonts w:eastAsia="Times New Roman"/>
          <w:szCs w:val="24"/>
        </w:rPr>
        <w:t>μ</w:t>
      </w:r>
      <w:r w:rsidRPr="00AE2C1A">
        <w:rPr>
          <w:rFonts w:eastAsia="Times New Roman"/>
          <w:szCs w:val="24"/>
        </w:rPr>
        <w:t>μία απολύτως προηγούμενη εμπειρία</w:t>
      </w:r>
      <w:r>
        <w:rPr>
          <w:rFonts w:eastAsia="Times New Roman"/>
          <w:szCs w:val="24"/>
        </w:rPr>
        <w:t>,</w:t>
      </w:r>
      <w:r w:rsidRPr="00AE2C1A">
        <w:rPr>
          <w:rFonts w:eastAsia="Times New Roman"/>
          <w:szCs w:val="24"/>
        </w:rPr>
        <w:t xml:space="preserve"> με κεφ</w:t>
      </w:r>
      <w:r>
        <w:rPr>
          <w:rFonts w:eastAsia="Times New Roman"/>
          <w:szCs w:val="24"/>
        </w:rPr>
        <w:t>άλαιο δε</w:t>
      </w:r>
      <w:r>
        <w:rPr>
          <w:rFonts w:eastAsia="Times New Roman"/>
          <w:szCs w:val="24"/>
        </w:rPr>
        <w:t>,</w:t>
      </w:r>
      <w:r>
        <w:rPr>
          <w:rFonts w:eastAsia="Times New Roman"/>
          <w:szCs w:val="24"/>
        </w:rPr>
        <w:t xml:space="preserve"> σύστασής της</w:t>
      </w:r>
      <w:r w:rsidRPr="00AE2C1A">
        <w:rPr>
          <w:rFonts w:eastAsia="Times New Roman"/>
          <w:szCs w:val="24"/>
        </w:rPr>
        <w:t xml:space="preserve"> το απολύτως ελάχιστα υποχρεωτικό</w:t>
      </w:r>
      <w:r>
        <w:rPr>
          <w:rFonts w:eastAsia="Times New Roman"/>
          <w:szCs w:val="24"/>
        </w:rPr>
        <w:t xml:space="preserve">, δηλαδή το ποσό των 24.000 </w:t>
      </w:r>
      <w:r w:rsidRPr="00AE2C1A">
        <w:rPr>
          <w:rFonts w:eastAsia="Times New Roman"/>
          <w:szCs w:val="24"/>
        </w:rPr>
        <w:t>ευρώ</w:t>
      </w:r>
      <w:r>
        <w:rPr>
          <w:rFonts w:eastAsia="Times New Roman"/>
          <w:szCs w:val="24"/>
        </w:rPr>
        <w:t>.</w:t>
      </w:r>
    </w:p>
    <w:p w14:paraId="5CAF524D" w14:textId="77777777" w:rsidR="00A15929" w:rsidRDefault="00D001CD">
      <w:pPr>
        <w:spacing w:line="600" w:lineRule="auto"/>
        <w:ind w:firstLine="720"/>
        <w:jc w:val="both"/>
        <w:rPr>
          <w:rFonts w:eastAsia="Times New Roman"/>
          <w:szCs w:val="24"/>
        </w:rPr>
      </w:pPr>
      <w:r>
        <w:rPr>
          <w:rFonts w:eastAsia="Times New Roman"/>
          <w:szCs w:val="24"/>
        </w:rPr>
        <w:t>Σ</w:t>
      </w:r>
      <w:r w:rsidRPr="00AE2C1A">
        <w:rPr>
          <w:rFonts w:eastAsia="Times New Roman"/>
          <w:szCs w:val="24"/>
        </w:rPr>
        <w:t>το σημείο αυτό</w:t>
      </w:r>
      <w:r>
        <w:rPr>
          <w:rFonts w:eastAsia="Times New Roman"/>
          <w:szCs w:val="24"/>
        </w:rPr>
        <w:t>,</w:t>
      </w:r>
      <w:r w:rsidRPr="00AE2C1A">
        <w:rPr>
          <w:rFonts w:eastAsia="Times New Roman"/>
          <w:szCs w:val="24"/>
        </w:rPr>
        <w:t xml:space="preserve"> θεωρώ άξιο επισήμανσης το εξής και παρακαλώ για</w:t>
      </w:r>
      <w:r w:rsidRPr="00AE2C1A">
        <w:rPr>
          <w:rFonts w:eastAsia="Times New Roman"/>
          <w:szCs w:val="24"/>
        </w:rPr>
        <w:t xml:space="preserve"> την προσοχή </w:t>
      </w:r>
      <w:r>
        <w:rPr>
          <w:rFonts w:eastAsia="Times New Roman"/>
          <w:szCs w:val="24"/>
        </w:rPr>
        <w:t>σας. Η</w:t>
      </w:r>
      <w:r w:rsidRPr="00AE2C1A">
        <w:rPr>
          <w:rFonts w:eastAsia="Times New Roman"/>
          <w:szCs w:val="24"/>
        </w:rPr>
        <w:t xml:space="preserve"> ανάδοχος εταιρεία</w:t>
      </w:r>
      <w:r>
        <w:rPr>
          <w:rFonts w:eastAsia="Times New Roman"/>
          <w:szCs w:val="24"/>
        </w:rPr>
        <w:t>,</w:t>
      </w:r>
      <w:r w:rsidRPr="00AE2C1A">
        <w:rPr>
          <w:rFonts w:eastAsia="Times New Roman"/>
          <w:szCs w:val="24"/>
        </w:rPr>
        <w:t xml:space="preserve"> στην οποία</w:t>
      </w:r>
      <w:r>
        <w:rPr>
          <w:rFonts w:eastAsia="Times New Roman"/>
          <w:szCs w:val="24"/>
        </w:rPr>
        <w:t xml:space="preserve"> τελικά κατακυρώθηκε ο διεθνής</w:t>
      </w:r>
      <w:r>
        <w:rPr>
          <w:rFonts w:eastAsia="Times New Roman"/>
          <w:szCs w:val="24"/>
        </w:rPr>
        <w:t>,</w:t>
      </w:r>
      <w:r>
        <w:rPr>
          <w:rFonts w:eastAsia="Times New Roman"/>
          <w:szCs w:val="24"/>
        </w:rPr>
        <w:t xml:space="preserve"> κ</w:t>
      </w:r>
      <w:r w:rsidRPr="00AE2C1A">
        <w:rPr>
          <w:rFonts w:eastAsia="Times New Roman"/>
          <w:szCs w:val="24"/>
        </w:rPr>
        <w:t>ατά τα άλλα</w:t>
      </w:r>
      <w:r>
        <w:rPr>
          <w:rFonts w:eastAsia="Times New Roman"/>
          <w:szCs w:val="24"/>
        </w:rPr>
        <w:t>,</w:t>
      </w:r>
      <w:r w:rsidRPr="00AE2C1A">
        <w:rPr>
          <w:rFonts w:eastAsia="Times New Roman"/>
          <w:szCs w:val="24"/>
        </w:rPr>
        <w:t xml:space="preserve"> διαγωνισμός</w:t>
      </w:r>
      <w:r>
        <w:rPr>
          <w:rFonts w:eastAsia="Times New Roman"/>
          <w:szCs w:val="24"/>
        </w:rPr>
        <w:t>,</w:t>
      </w:r>
      <w:r w:rsidRPr="00AE2C1A">
        <w:rPr>
          <w:rFonts w:eastAsia="Times New Roman"/>
          <w:szCs w:val="24"/>
        </w:rPr>
        <w:t xml:space="preserve"> </w:t>
      </w:r>
      <w:proofErr w:type="spellStart"/>
      <w:r w:rsidRPr="00AE2C1A">
        <w:rPr>
          <w:rFonts w:eastAsia="Times New Roman"/>
          <w:szCs w:val="24"/>
        </w:rPr>
        <w:t>σ</w:t>
      </w:r>
      <w:r>
        <w:rPr>
          <w:rFonts w:eastAsia="Times New Roman"/>
          <w:szCs w:val="24"/>
        </w:rPr>
        <w:t>υνεστήθη</w:t>
      </w:r>
      <w:proofErr w:type="spellEnd"/>
      <w:r>
        <w:rPr>
          <w:rFonts w:eastAsia="Times New Roman"/>
          <w:szCs w:val="24"/>
        </w:rPr>
        <w:t xml:space="preserve"> μόλις είκοσι</w:t>
      </w:r>
      <w:r w:rsidRPr="00AE2C1A">
        <w:rPr>
          <w:rFonts w:eastAsia="Times New Roman"/>
          <w:szCs w:val="24"/>
        </w:rPr>
        <w:t xml:space="preserve"> μέρες μετά την πρ</w:t>
      </w:r>
      <w:r>
        <w:rPr>
          <w:rFonts w:eastAsia="Times New Roman"/>
          <w:szCs w:val="24"/>
        </w:rPr>
        <w:t>οκήρυξη του διαγωνισμού από το Υπουργείο Ε</w:t>
      </w:r>
      <w:r w:rsidRPr="00AE2C1A">
        <w:rPr>
          <w:rFonts w:eastAsia="Times New Roman"/>
          <w:szCs w:val="24"/>
        </w:rPr>
        <w:t>ξωτερικών με το κα</w:t>
      </w:r>
      <w:r>
        <w:rPr>
          <w:rFonts w:eastAsia="Times New Roman"/>
          <w:szCs w:val="24"/>
        </w:rPr>
        <w:t xml:space="preserve">τ’ ελάχιστον, </w:t>
      </w:r>
      <w:r w:rsidRPr="00AE2C1A">
        <w:rPr>
          <w:rFonts w:eastAsia="Times New Roman"/>
          <w:szCs w:val="24"/>
        </w:rPr>
        <w:t>όπως ανέφερα</w:t>
      </w:r>
      <w:r>
        <w:rPr>
          <w:rFonts w:eastAsia="Times New Roman"/>
          <w:szCs w:val="24"/>
        </w:rPr>
        <w:t>,</w:t>
      </w:r>
      <w:r w:rsidRPr="00AE2C1A">
        <w:rPr>
          <w:rFonts w:eastAsia="Times New Roman"/>
          <w:szCs w:val="24"/>
        </w:rPr>
        <w:t xml:space="preserve"> κεφάλαιο</w:t>
      </w:r>
      <w:r>
        <w:rPr>
          <w:rFonts w:eastAsia="Times New Roman"/>
          <w:szCs w:val="24"/>
        </w:rPr>
        <w:t xml:space="preserve"> και</w:t>
      </w:r>
      <w:r w:rsidRPr="00AE2C1A">
        <w:rPr>
          <w:rFonts w:eastAsia="Times New Roman"/>
          <w:szCs w:val="24"/>
        </w:rPr>
        <w:t xml:space="preserve"> ιδρυτικ</w:t>
      </w:r>
      <w:r w:rsidRPr="00AE2C1A">
        <w:rPr>
          <w:rFonts w:eastAsia="Times New Roman"/>
          <w:szCs w:val="24"/>
        </w:rPr>
        <w:t>ούς μετόχους</w:t>
      </w:r>
      <w:r>
        <w:rPr>
          <w:rFonts w:eastAsia="Times New Roman"/>
          <w:szCs w:val="24"/>
        </w:rPr>
        <w:t xml:space="preserve"> τους δύο πρώην πρέσβει</w:t>
      </w:r>
      <w:r w:rsidRPr="00AE2C1A">
        <w:rPr>
          <w:rFonts w:eastAsia="Times New Roman"/>
          <w:szCs w:val="24"/>
        </w:rPr>
        <w:t>ς</w:t>
      </w:r>
      <w:r>
        <w:rPr>
          <w:rFonts w:eastAsia="Times New Roman"/>
          <w:szCs w:val="24"/>
        </w:rPr>
        <w:t xml:space="preserve">, τον κ. </w:t>
      </w:r>
      <w:proofErr w:type="spellStart"/>
      <w:r>
        <w:rPr>
          <w:rFonts w:eastAsia="Times New Roman"/>
          <w:szCs w:val="24"/>
        </w:rPr>
        <w:t>Πλατή</w:t>
      </w:r>
      <w:proofErr w:type="spellEnd"/>
      <w:r>
        <w:rPr>
          <w:rFonts w:eastAsia="Times New Roman"/>
          <w:szCs w:val="24"/>
        </w:rPr>
        <w:t xml:space="preserve"> και τον κ.</w:t>
      </w:r>
      <w:r w:rsidRPr="00AE2C1A">
        <w:rPr>
          <w:rFonts w:eastAsia="Times New Roman"/>
          <w:szCs w:val="24"/>
        </w:rPr>
        <w:t xml:space="preserve"> </w:t>
      </w:r>
      <w:r>
        <w:rPr>
          <w:rFonts w:eastAsia="Times New Roman"/>
          <w:szCs w:val="24"/>
        </w:rPr>
        <w:t>Ζέπο, ο</w:t>
      </w:r>
      <w:r w:rsidRPr="00AE2C1A">
        <w:rPr>
          <w:rFonts w:eastAsia="Times New Roman"/>
          <w:szCs w:val="24"/>
        </w:rPr>
        <w:t xml:space="preserve"> οποίος είναι υψηλόβαθμο στέλεχος </w:t>
      </w:r>
      <w:r>
        <w:rPr>
          <w:rFonts w:eastAsia="Times New Roman"/>
          <w:szCs w:val="24"/>
        </w:rPr>
        <w:t>της εταιρείας…</w:t>
      </w:r>
    </w:p>
    <w:p w14:paraId="5CAF524E" w14:textId="77777777" w:rsidR="00A15929" w:rsidRDefault="00D001CD">
      <w:pPr>
        <w:spacing w:line="600" w:lineRule="auto"/>
        <w:ind w:firstLine="720"/>
        <w:jc w:val="both"/>
        <w:rPr>
          <w:rFonts w:eastAsia="Times New Roman"/>
          <w:szCs w:val="24"/>
        </w:rPr>
      </w:pPr>
      <w:r w:rsidRPr="007A7FBD">
        <w:rPr>
          <w:rFonts w:eastAsia="Times New Roman"/>
          <w:b/>
          <w:bCs/>
          <w:szCs w:val="24"/>
        </w:rPr>
        <w:t>ΠΡΟΕΔΡΕΥΩΝ</w:t>
      </w:r>
      <w:r w:rsidRPr="007A7FBD">
        <w:rPr>
          <w:rFonts w:eastAsia="Times New Roman"/>
          <w:b/>
          <w:bCs/>
        </w:rPr>
        <w:t xml:space="preserve"> (Γεώργιος Βαρεμένος):</w:t>
      </w:r>
      <w:r w:rsidRPr="007A7FBD">
        <w:rPr>
          <w:rFonts w:eastAsia="Times New Roman"/>
          <w:szCs w:val="24"/>
        </w:rPr>
        <w:t xml:space="preserve"> </w:t>
      </w:r>
      <w:r>
        <w:rPr>
          <w:rFonts w:eastAsia="Times New Roman"/>
          <w:szCs w:val="24"/>
        </w:rPr>
        <w:t>Κύριε συνάδελφε, πήρατε και τον χρόνο της δευτερολογίας σας.</w:t>
      </w:r>
    </w:p>
    <w:p w14:paraId="5CAF524F" w14:textId="77777777" w:rsidR="00A15929" w:rsidRDefault="00D001CD">
      <w:pPr>
        <w:spacing w:line="600" w:lineRule="auto"/>
        <w:ind w:firstLine="720"/>
        <w:jc w:val="both"/>
        <w:rPr>
          <w:rFonts w:eastAsia="Times New Roman"/>
          <w:szCs w:val="24"/>
        </w:rPr>
      </w:pPr>
      <w:r w:rsidRPr="00F80AF1">
        <w:rPr>
          <w:rFonts w:eastAsia="Times New Roman"/>
          <w:b/>
          <w:szCs w:val="24"/>
        </w:rPr>
        <w:t>ΚΩΝΣΤΑΝΤΙΝΟΣ ΚΑΤΣΙΚΗΣ:</w:t>
      </w:r>
      <w:r>
        <w:rPr>
          <w:rFonts w:eastAsia="Times New Roman"/>
          <w:szCs w:val="24"/>
        </w:rPr>
        <w:t xml:space="preserve"> Ε, τότε αφού πήρα και</w:t>
      </w:r>
      <w:r>
        <w:rPr>
          <w:rFonts w:eastAsia="Times New Roman"/>
          <w:szCs w:val="24"/>
        </w:rPr>
        <w:t xml:space="preserve"> τον χρόνο της δευτερολογίας </w:t>
      </w:r>
      <w:r w:rsidRPr="00AE2C1A">
        <w:rPr>
          <w:rFonts w:eastAsia="Times New Roman"/>
          <w:szCs w:val="24"/>
        </w:rPr>
        <w:t>μου</w:t>
      </w:r>
      <w:r>
        <w:rPr>
          <w:rFonts w:eastAsia="Times New Roman"/>
          <w:szCs w:val="24"/>
        </w:rPr>
        <w:t xml:space="preserve">, </w:t>
      </w:r>
      <w:r w:rsidRPr="003B589B">
        <w:rPr>
          <w:rFonts w:eastAsia="Times New Roman"/>
          <w:bCs/>
        </w:rPr>
        <w:t>κύριε Πρόεδρε,</w:t>
      </w:r>
      <w:r>
        <w:rPr>
          <w:rFonts w:eastAsia="Times New Roman"/>
          <w:szCs w:val="24"/>
        </w:rPr>
        <w:t xml:space="preserve"> λίγο </w:t>
      </w:r>
      <w:r w:rsidRPr="00AE2C1A">
        <w:rPr>
          <w:rFonts w:eastAsia="Times New Roman"/>
          <w:szCs w:val="24"/>
        </w:rPr>
        <w:t>τ</w:t>
      </w:r>
      <w:r>
        <w:rPr>
          <w:rFonts w:eastAsia="Times New Roman"/>
          <w:szCs w:val="24"/>
        </w:rPr>
        <w:t xml:space="preserve">ον χρόνο της ανοχής και για </w:t>
      </w:r>
      <w:r w:rsidRPr="00AE2C1A">
        <w:rPr>
          <w:rFonts w:eastAsia="Times New Roman"/>
          <w:szCs w:val="24"/>
        </w:rPr>
        <w:t xml:space="preserve">την </w:t>
      </w:r>
      <w:proofErr w:type="spellStart"/>
      <w:r w:rsidRPr="00AE2C1A">
        <w:rPr>
          <w:rFonts w:eastAsia="Times New Roman"/>
          <w:szCs w:val="24"/>
        </w:rPr>
        <w:t>πρωτολογία</w:t>
      </w:r>
      <w:proofErr w:type="spellEnd"/>
      <w:r w:rsidRPr="00AE2C1A">
        <w:rPr>
          <w:rFonts w:eastAsia="Times New Roman"/>
          <w:szCs w:val="24"/>
        </w:rPr>
        <w:t xml:space="preserve"> και για τη δευτερολογία και τελειών</w:t>
      </w:r>
      <w:r>
        <w:rPr>
          <w:rFonts w:eastAsia="Times New Roman"/>
          <w:szCs w:val="24"/>
        </w:rPr>
        <w:t>ω.</w:t>
      </w:r>
      <w:r w:rsidRPr="00AE2C1A">
        <w:rPr>
          <w:rFonts w:eastAsia="Times New Roman"/>
          <w:szCs w:val="24"/>
        </w:rPr>
        <w:t xml:space="preserve"> </w:t>
      </w:r>
    </w:p>
    <w:p w14:paraId="5CAF5250" w14:textId="77777777" w:rsidR="00A15929" w:rsidRDefault="00D001CD">
      <w:pPr>
        <w:spacing w:line="600" w:lineRule="auto"/>
        <w:ind w:firstLine="720"/>
        <w:jc w:val="both"/>
        <w:rPr>
          <w:rFonts w:eastAsia="Times New Roman"/>
          <w:szCs w:val="24"/>
        </w:rPr>
      </w:pPr>
      <w:r>
        <w:rPr>
          <w:rFonts w:eastAsia="Times New Roman"/>
          <w:szCs w:val="24"/>
        </w:rPr>
        <w:lastRenderedPageBreak/>
        <w:t xml:space="preserve">Μιλούσα, </w:t>
      </w:r>
      <w:r w:rsidRPr="003B589B">
        <w:rPr>
          <w:rFonts w:eastAsia="Times New Roman"/>
          <w:szCs w:val="24"/>
        </w:rPr>
        <w:t>λοιπόν</w:t>
      </w:r>
      <w:r>
        <w:rPr>
          <w:rFonts w:eastAsia="Times New Roman"/>
          <w:szCs w:val="24"/>
        </w:rPr>
        <w:t xml:space="preserve">, για τον κ. Ζέπο. Έλεγα ότι διετέλεσε </w:t>
      </w:r>
      <w:r w:rsidRPr="00AE2C1A">
        <w:rPr>
          <w:rFonts w:eastAsia="Times New Roman"/>
          <w:szCs w:val="24"/>
        </w:rPr>
        <w:t>υψηλόβαθμο στέλεχος του</w:t>
      </w:r>
      <w:r>
        <w:rPr>
          <w:rFonts w:eastAsia="Times New Roman"/>
          <w:szCs w:val="24"/>
        </w:rPr>
        <w:t xml:space="preserve"> Ο</w:t>
      </w:r>
      <w:r w:rsidRPr="00AE2C1A">
        <w:rPr>
          <w:rFonts w:eastAsia="Times New Roman"/>
          <w:szCs w:val="24"/>
        </w:rPr>
        <w:t xml:space="preserve">μίλου </w:t>
      </w:r>
      <w:r>
        <w:rPr>
          <w:rFonts w:eastAsia="Times New Roman"/>
          <w:szCs w:val="24"/>
        </w:rPr>
        <w:t>«</w:t>
      </w:r>
      <w:r w:rsidRPr="00AE2C1A">
        <w:rPr>
          <w:rFonts w:eastAsia="Times New Roman"/>
          <w:szCs w:val="24"/>
        </w:rPr>
        <w:t>Μ</w:t>
      </w:r>
      <w:r w:rsidRPr="00AE2C1A">
        <w:rPr>
          <w:rFonts w:eastAsia="Times New Roman"/>
          <w:szCs w:val="24"/>
        </w:rPr>
        <w:t>ΥΤΙΛΗΝΑΙΟΣ</w:t>
      </w:r>
      <w:r>
        <w:rPr>
          <w:rFonts w:eastAsia="Times New Roman"/>
          <w:szCs w:val="24"/>
        </w:rPr>
        <w:t>»</w:t>
      </w:r>
      <w:r w:rsidRPr="00AE2C1A">
        <w:rPr>
          <w:rFonts w:eastAsia="Times New Roman"/>
          <w:szCs w:val="24"/>
        </w:rPr>
        <w:t xml:space="preserve"> και </w:t>
      </w:r>
      <w:r>
        <w:rPr>
          <w:rFonts w:eastAsia="Times New Roman"/>
          <w:szCs w:val="24"/>
        </w:rPr>
        <w:t>ήταν στενός</w:t>
      </w:r>
      <w:r w:rsidRPr="00AE2C1A">
        <w:rPr>
          <w:rFonts w:eastAsia="Times New Roman"/>
          <w:szCs w:val="24"/>
        </w:rPr>
        <w:t xml:space="preserve"> συνεργάτης του Γεωργίου Παπανδρέου</w:t>
      </w:r>
      <w:r>
        <w:rPr>
          <w:rFonts w:eastAsia="Times New Roman"/>
          <w:szCs w:val="24"/>
        </w:rPr>
        <w:t>. Δ</w:t>
      </w:r>
      <w:r w:rsidRPr="00AE2C1A">
        <w:rPr>
          <w:rFonts w:eastAsia="Times New Roman"/>
          <w:szCs w:val="24"/>
        </w:rPr>
        <w:t xml:space="preserve">ιετέλεσε </w:t>
      </w:r>
      <w:r>
        <w:rPr>
          <w:rFonts w:eastAsia="Times New Roman"/>
          <w:szCs w:val="24"/>
        </w:rPr>
        <w:t>δε</w:t>
      </w:r>
      <w:r>
        <w:rPr>
          <w:rFonts w:eastAsia="Times New Roman"/>
          <w:szCs w:val="24"/>
        </w:rPr>
        <w:t>,</w:t>
      </w:r>
      <w:r>
        <w:rPr>
          <w:rFonts w:eastAsia="Times New Roman"/>
          <w:szCs w:val="24"/>
        </w:rPr>
        <w:t xml:space="preserve"> </w:t>
      </w:r>
      <w:r w:rsidRPr="00AE2C1A">
        <w:rPr>
          <w:rFonts w:eastAsia="Times New Roman"/>
          <w:szCs w:val="24"/>
        </w:rPr>
        <w:t>Γενικός Γραμματέας του Υπουργείου Εξωτερικών από το 2009 έως το 2012</w:t>
      </w:r>
      <w:r>
        <w:rPr>
          <w:rFonts w:eastAsia="Times New Roman"/>
          <w:szCs w:val="24"/>
        </w:rPr>
        <w:t>, κ</w:t>
      </w:r>
      <w:r w:rsidRPr="00AE2C1A">
        <w:rPr>
          <w:rFonts w:eastAsia="Times New Roman"/>
          <w:szCs w:val="24"/>
        </w:rPr>
        <w:t xml:space="preserve">αθώς επίσης και </w:t>
      </w:r>
      <w:r>
        <w:rPr>
          <w:rFonts w:eastAsia="Times New Roman"/>
          <w:szCs w:val="24"/>
        </w:rPr>
        <w:t>στον πρώην Α</w:t>
      </w:r>
      <w:r w:rsidRPr="00AE2C1A">
        <w:rPr>
          <w:rFonts w:eastAsia="Times New Roman"/>
          <w:szCs w:val="24"/>
        </w:rPr>
        <w:t>ρχηγό της ΕΛΑΣ και Υπουργό Προστασίας του Πολίτη</w:t>
      </w:r>
      <w:r>
        <w:rPr>
          <w:rFonts w:eastAsia="Times New Roman"/>
          <w:szCs w:val="24"/>
        </w:rPr>
        <w:t xml:space="preserve"> -</w:t>
      </w:r>
      <w:r w:rsidRPr="00AE2C1A">
        <w:rPr>
          <w:rFonts w:eastAsia="Times New Roman"/>
          <w:szCs w:val="24"/>
        </w:rPr>
        <w:t xml:space="preserve">Δημοσίας </w:t>
      </w:r>
      <w:r>
        <w:rPr>
          <w:rFonts w:eastAsia="Times New Roman"/>
          <w:szCs w:val="24"/>
        </w:rPr>
        <w:t>Τ</w:t>
      </w:r>
      <w:r w:rsidRPr="00AE2C1A">
        <w:rPr>
          <w:rFonts w:eastAsia="Times New Roman"/>
          <w:szCs w:val="24"/>
        </w:rPr>
        <w:t>άξεως</w:t>
      </w:r>
      <w:r>
        <w:rPr>
          <w:rFonts w:eastAsia="Times New Roman"/>
          <w:szCs w:val="24"/>
        </w:rPr>
        <w:t xml:space="preserve"> τότε</w:t>
      </w:r>
      <w:r>
        <w:rPr>
          <w:rFonts w:eastAsia="Times New Roman"/>
          <w:szCs w:val="24"/>
        </w:rPr>
        <w:t>-</w:t>
      </w:r>
      <w:r w:rsidRPr="00AE2C1A">
        <w:rPr>
          <w:rFonts w:eastAsia="Times New Roman"/>
          <w:szCs w:val="24"/>
        </w:rPr>
        <w:t xml:space="preserve"> κ</w:t>
      </w:r>
      <w:r>
        <w:rPr>
          <w:rFonts w:eastAsia="Times New Roman"/>
          <w:szCs w:val="24"/>
        </w:rPr>
        <w:t>.</w:t>
      </w:r>
      <w:r w:rsidRPr="00AE2C1A">
        <w:rPr>
          <w:rFonts w:eastAsia="Times New Roman"/>
          <w:szCs w:val="24"/>
        </w:rPr>
        <w:t xml:space="preserve"> Οικονόμου</w:t>
      </w:r>
      <w:r>
        <w:rPr>
          <w:rFonts w:eastAsia="Times New Roman"/>
          <w:szCs w:val="24"/>
        </w:rPr>
        <w:t>. Α</w:t>
      </w:r>
      <w:r w:rsidRPr="00AE2C1A">
        <w:rPr>
          <w:rFonts w:eastAsia="Times New Roman"/>
          <w:szCs w:val="24"/>
        </w:rPr>
        <w:t>νενδοίαστα δε</w:t>
      </w:r>
      <w:r>
        <w:rPr>
          <w:rFonts w:eastAsia="Times New Roman"/>
          <w:szCs w:val="24"/>
        </w:rPr>
        <w:t>,</w:t>
      </w:r>
      <w:r w:rsidRPr="00AE2C1A">
        <w:rPr>
          <w:rFonts w:eastAsia="Times New Roman"/>
          <w:szCs w:val="24"/>
        </w:rPr>
        <w:t xml:space="preserve"> έδρα</w:t>
      </w:r>
      <w:r w:rsidRPr="00AE2C1A">
        <w:rPr>
          <w:rFonts w:eastAsia="Times New Roman"/>
          <w:szCs w:val="24"/>
        </w:rPr>
        <w:t xml:space="preserve"> της </w:t>
      </w:r>
      <w:proofErr w:type="spellStart"/>
      <w:r w:rsidRPr="00AE2C1A">
        <w:rPr>
          <w:rFonts w:eastAsia="Times New Roman"/>
          <w:szCs w:val="24"/>
        </w:rPr>
        <w:t>νεοσυσταθείσας</w:t>
      </w:r>
      <w:proofErr w:type="spellEnd"/>
      <w:r w:rsidRPr="00AE2C1A">
        <w:rPr>
          <w:rFonts w:eastAsia="Times New Roman"/>
          <w:szCs w:val="24"/>
        </w:rPr>
        <w:t xml:space="preserve"> εταιρείας ο</w:t>
      </w:r>
      <w:r>
        <w:rPr>
          <w:rFonts w:eastAsia="Times New Roman"/>
          <w:szCs w:val="24"/>
        </w:rPr>
        <w:t xml:space="preserve">ρίστηκε το διαμέρισμα του κ. </w:t>
      </w:r>
      <w:proofErr w:type="spellStart"/>
      <w:r>
        <w:rPr>
          <w:rFonts w:eastAsia="Times New Roman"/>
          <w:szCs w:val="24"/>
        </w:rPr>
        <w:t>Π</w:t>
      </w:r>
      <w:r w:rsidRPr="00AE2C1A">
        <w:rPr>
          <w:rFonts w:eastAsia="Times New Roman"/>
          <w:szCs w:val="24"/>
        </w:rPr>
        <w:t>λ</w:t>
      </w:r>
      <w:r>
        <w:rPr>
          <w:rFonts w:eastAsia="Times New Roman"/>
          <w:szCs w:val="24"/>
        </w:rPr>
        <w:t>ατή</w:t>
      </w:r>
      <w:proofErr w:type="spellEnd"/>
      <w:r w:rsidRPr="00AE2C1A">
        <w:rPr>
          <w:rFonts w:eastAsia="Times New Roman"/>
          <w:szCs w:val="24"/>
        </w:rPr>
        <w:t xml:space="preserve"> επί της οδού Δεινοκράτους στο</w:t>
      </w:r>
      <w:r>
        <w:rPr>
          <w:rFonts w:eastAsia="Times New Roman"/>
          <w:szCs w:val="24"/>
        </w:rPr>
        <w:t>ν</w:t>
      </w:r>
      <w:r w:rsidRPr="00AE2C1A">
        <w:rPr>
          <w:rFonts w:eastAsia="Times New Roman"/>
          <w:szCs w:val="24"/>
        </w:rPr>
        <w:t xml:space="preserve"> Λυκαβηττό</w:t>
      </w:r>
      <w:r>
        <w:rPr>
          <w:rFonts w:eastAsia="Times New Roman"/>
          <w:szCs w:val="24"/>
        </w:rPr>
        <w:t xml:space="preserve">. </w:t>
      </w:r>
    </w:p>
    <w:p w14:paraId="5CAF5251" w14:textId="77777777" w:rsidR="00A15929" w:rsidRDefault="00D001CD">
      <w:pPr>
        <w:spacing w:line="600" w:lineRule="auto"/>
        <w:ind w:firstLine="720"/>
        <w:jc w:val="both"/>
        <w:rPr>
          <w:rFonts w:eastAsia="Times New Roman"/>
          <w:szCs w:val="24"/>
        </w:rPr>
      </w:pPr>
      <w:r>
        <w:rPr>
          <w:rFonts w:eastAsia="Times New Roman"/>
          <w:szCs w:val="24"/>
        </w:rPr>
        <w:t>Η</w:t>
      </w:r>
      <w:r w:rsidRPr="00AE2C1A">
        <w:rPr>
          <w:rFonts w:eastAsia="Times New Roman"/>
          <w:szCs w:val="24"/>
        </w:rPr>
        <w:t xml:space="preserve"> εν λόγω σύμβαση αφορά το έργο της ανάθεσ</w:t>
      </w:r>
      <w:r>
        <w:rPr>
          <w:rFonts w:eastAsia="Times New Roman"/>
          <w:szCs w:val="24"/>
        </w:rPr>
        <w:t>ης μιας σημαντικής και ευαίσθητη</w:t>
      </w:r>
      <w:r w:rsidRPr="00AE2C1A">
        <w:rPr>
          <w:rFonts w:eastAsia="Times New Roman"/>
          <w:szCs w:val="24"/>
        </w:rPr>
        <w:t>ς δημόσιας υπηρεσίας σε ιδιώτες</w:t>
      </w:r>
      <w:r>
        <w:rPr>
          <w:rFonts w:eastAsia="Times New Roman"/>
          <w:szCs w:val="24"/>
        </w:rPr>
        <w:t>. Ε</w:t>
      </w:r>
      <w:r w:rsidRPr="00AE2C1A">
        <w:rPr>
          <w:rFonts w:eastAsia="Times New Roman"/>
          <w:szCs w:val="24"/>
        </w:rPr>
        <w:t>ξ αυτού και μόνο του λόγου</w:t>
      </w:r>
      <w:r>
        <w:rPr>
          <w:rFonts w:eastAsia="Times New Roman"/>
          <w:szCs w:val="24"/>
        </w:rPr>
        <w:t>,</w:t>
      </w:r>
      <w:r w:rsidRPr="00AE2C1A">
        <w:rPr>
          <w:rFonts w:eastAsia="Times New Roman"/>
          <w:szCs w:val="24"/>
        </w:rPr>
        <w:t xml:space="preserve"> η Βουλή δικ</w:t>
      </w:r>
      <w:r w:rsidRPr="00AE2C1A">
        <w:rPr>
          <w:rFonts w:eastAsia="Times New Roman"/>
          <w:szCs w:val="24"/>
        </w:rPr>
        <w:t xml:space="preserve">αιούται να λάβει πλήρη γνώση για τη διαδικασία ανάθεσης </w:t>
      </w:r>
      <w:r>
        <w:rPr>
          <w:rFonts w:eastAsia="Times New Roman"/>
          <w:szCs w:val="24"/>
        </w:rPr>
        <w:t>της δημόσιας α</w:t>
      </w:r>
      <w:r w:rsidRPr="00AE2C1A">
        <w:rPr>
          <w:rFonts w:eastAsia="Times New Roman"/>
          <w:szCs w:val="24"/>
        </w:rPr>
        <w:t>υτής σύμβασης παραχώρησης</w:t>
      </w:r>
      <w:r>
        <w:rPr>
          <w:rFonts w:eastAsia="Times New Roman"/>
          <w:szCs w:val="24"/>
        </w:rPr>
        <w:t>,</w:t>
      </w:r>
      <w:r w:rsidRPr="00AE2C1A">
        <w:rPr>
          <w:rFonts w:eastAsia="Times New Roman"/>
          <w:szCs w:val="24"/>
        </w:rPr>
        <w:t xml:space="preserve"> καθώς και</w:t>
      </w:r>
      <w:r>
        <w:rPr>
          <w:rFonts w:eastAsia="Times New Roman"/>
          <w:szCs w:val="24"/>
        </w:rPr>
        <w:t xml:space="preserve"> τον τρόπο παροχής της εν λόγω δημόσιας</w:t>
      </w:r>
      <w:r w:rsidRPr="00AE2C1A">
        <w:rPr>
          <w:rFonts w:eastAsia="Times New Roman"/>
          <w:szCs w:val="24"/>
        </w:rPr>
        <w:t xml:space="preserve"> υπηρεσίας</w:t>
      </w:r>
      <w:r>
        <w:rPr>
          <w:rFonts w:eastAsia="Times New Roman"/>
          <w:szCs w:val="24"/>
        </w:rPr>
        <w:t>.</w:t>
      </w:r>
      <w:r w:rsidRPr="00AE2C1A">
        <w:rPr>
          <w:rFonts w:eastAsia="Times New Roman"/>
          <w:szCs w:val="24"/>
        </w:rPr>
        <w:t xml:space="preserve"> </w:t>
      </w:r>
    </w:p>
    <w:p w14:paraId="5CAF5252" w14:textId="77777777" w:rsidR="00A15929" w:rsidRDefault="00D001CD">
      <w:pPr>
        <w:spacing w:line="600" w:lineRule="auto"/>
        <w:ind w:firstLine="720"/>
        <w:jc w:val="both"/>
        <w:rPr>
          <w:rFonts w:eastAsia="Times New Roman"/>
          <w:szCs w:val="24"/>
        </w:rPr>
      </w:pPr>
      <w:r>
        <w:rPr>
          <w:rFonts w:eastAsia="Times New Roman"/>
          <w:szCs w:val="24"/>
        </w:rPr>
        <w:t>Επομένως, είναι τουλάχιστον ακατανόητη η άρνηση του οποιουδήποτε να μας βοηθήσει στην έρευνα και σ</w:t>
      </w:r>
      <w:r>
        <w:rPr>
          <w:rFonts w:eastAsia="Times New Roman"/>
          <w:szCs w:val="24"/>
        </w:rPr>
        <w:t>τον έλεγχο συλλογής τέτοιων δικαιολογητικών, τα οποία χρειαζόμαστε</w:t>
      </w:r>
      <w:r>
        <w:rPr>
          <w:rFonts w:eastAsia="Times New Roman"/>
          <w:szCs w:val="24"/>
        </w:rPr>
        <w:t>,</w:t>
      </w:r>
      <w:r>
        <w:rPr>
          <w:rFonts w:eastAsia="Times New Roman"/>
          <w:szCs w:val="24"/>
        </w:rPr>
        <w:t xml:space="preserve"> προκειμένου να καταλήξουμε στο ζητούμενο της επίκαιρης επερώτησής μας.</w:t>
      </w:r>
    </w:p>
    <w:p w14:paraId="5CAF5253" w14:textId="77777777" w:rsidR="00A15929" w:rsidRDefault="00D001CD">
      <w:pPr>
        <w:spacing w:line="600" w:lineRule="auto"/>
        <w:ind w:firstLine="720"/>
        <w:jc w:val="both"/>
        <w:rPr>
          <w:rFonts w:eastAsia="Times New Roman"/>
          <w:szCs w:val="24"/>
        </w:rPr>
      </w:pPr>
      <w:r>
        <w:rPr>
          <w:rFonts w:eastAsia="Times New Roman"/>
          <w:szCs w:val="24"/>
        </w:rPr>
        <w:lastRenderedPageBreak/>
        <w:t>Ειδικότερα, δεν διευκρινιζόταν αν ο έλεγχος αφορούσε και τη νομιμότητα του περιεχομένου όλων των όρων των συμβάσεων α</w:t>
      </w:r>
      <w:r>
        <w:rPr>
          <w:rFonts w:eastAsia="Times New Roman"/>
          <w:szCs w:val="24"/>
        </w:rPr>
        <w:t xml:space="preserve">υτών και των παραρτημάτων τους, </w:t>
      </w:r>
      <w:proofErr w:type="spellStart"/>
      <w:r>
        <w:rPr>
          <w:rFonts w:eastAsia="Times New Roman"/>
          <w:szCs w:val="24"/>
        </w:rPr>
        <w:t>πολλώ</w:t>
      </w:r>
      <w:proofErr w:type="spellEnd"/>
      <w:r>
        <w:rPr>
          <w:rFonts w:eastAsia="Times New Roman"/>
          <w:szCs w:val="24"/>
        </w:rPr>
        <w:t xml:space="preserve"> δε μάλλον όταν από την υπ’ αριθμόν 20/2017 απόφαση του Ελεγκτικού Συνεδρίου, η οποία προσκομίστηκε στο μεταξύ ως σχετικό στη μήνυση του Νίκου Κοτζιά κατά του Πάνου Καμμένου, δεν προκύπτει ότι το Ελεγκτικό Συνέδριο προχ</w:t>
      </w:r>
      <w:r>
        <w:rPr>
          <w:rFonts w:eastAsia="Times New Roman"/>
          <w:szCs w:val="24"/>
        </w:rPr>
        <w:t>ώρησε σε έλεγχο νομιμότητας του συνόλου των όρων των συμβάσεων.</w:t>
      </w:r>
    </w:p>
    <w:p w14:paraId="5CAF5254" w14:textId="77777777" w:rsidR="00A15929" w:rsidRDefault="00D001CD">
      <w:pPr>
        <w:spacing w:line="600" w:lineRule="auto"/>
        <w:ind w:firstLine="720"/>
        <w:jc w:val="both"/>
        <w:rPr>
          <w:rFonts w:eastAsia="Times New Roman"/>
          <w:szCs w:val="24"/>
        </w:rPr>
      </w:pPr>
      <w:r>
        <w:rPr>
          <w:rFonts w:eastAsia="Times New Roman"/>
          <w:szCs w:val="24"/>
        </w:rPr>
        <w:t>Κυρίες και κύριοι συνάδελφοι, αποτελεί παγκόσμια πρωτοτυπία κατά τον κοινοβουλευτικό έλεγχο να παραπέμπει ο Υπουργός Εξωτερικών τον ερωτώντα Υπουργό Εθνικής Άμυνας σε ιστοσελίδα και να μην κατ</w:t>
      </w:r>
      <w:r>
        <w:rPr>
          <w:rFonts w:eastAsia="Times New Roman"/>
          <w:szCs w:val="24"/>
        </w:rPr>
        <w:t xml:space="preserve">αθέτει αυτούσια τα αποδεικτικά έγγραφα έως και πριν λίγο. Βέβαια, αν δεν είχαμε τα νεότερα για την υπόθεση από τον κ. </w:t>
      </w:r>
      <w:proofErr w:type="spellStart"/>
      <w:r>
        <w:rPr>
          <w:rFonts w:eastAsia="Times New Roman"/>
          <w:szCs w:val="24"/>
        </w:rPr>
        <w:t>Κατρούγκαλο</w:t>
      </w:r>
      <w:proofErr w:type="spellEnd"/>
      <w:r>
        <w:rPr>
          <w:rFonts w:eastAsia="Times New Roman"/>
          <w:szCs w:val="24"/>
        </w:rPr>
        <w:t xml:space="preserve">, θα ρωτούσα τι θα </w:t>
      </w:r>
      <w:proofErr w:type="spellStart"/>
      <w:r>
        <w:rPr>
          <w:rFonts w:eastAsia="Times New Roman"/>
          <w:szCs w:val="24"/>
        </w:rPr>
        <w:t>εσκοπείτο</w:t>
      </w:r>
      <w:proofErr w:type="spellEnd"/>
      <w:r>
        <w:rPr>
          <w:rFonts w:eastAsia="Times New Roman"/>
          <w:szCs w:val="24"/>
        </w:rPr>
        <w:t xml:space="preserve"> με τις παραπάνω ενέργειες. </w:t>
      </w:r>
    </w:p>
    <w:p w14:paraId="5CAF5255" w14:textId="77777777" w:rsidR="00A15929" w:rsidRDefault="00D001CD">
      <w:pPr>
        <w:spacing w:line="600" w:lineRule="auto"/>
        <w:ind w:firstLine="720"/>
        <w:jc w:val="both"/>
        <w:rPr>
          <w:rFonts w:eastAsia="Times New Roman"/>
          <w:szCs w:val="24"/>
        </w:rPr>
      </w:pPr>
      <w:r>
        <w:rPr>
          <w:rFonts w:eastAsia="Times New Roman"/>
          <w:szCs w:val="24"/>
        </w:rPr>
        <w:t>Τελειώνοντας, θα πω ότι οι Ανεξάρτητοι Έλληνες θα αναδείξουμε τις μεθο</w:t>
      </w:r>
      <w:r>
        <w:rPr>
          <w:rFonts w:eastAsia="Times New Roman"/>
          <w:szCs w:val="24"/>
        </w:rPr>
        <w:t>δεύσεις και τις υπόγειες διαδρομές και θα τις θέσουμε στην κρίση του ελληνικού λαού.</w:t>
      </w:r>
    </w:p>
    <w:p w14:paraId="5CAF5256" w14:textId="77777777" w:rsidR="00A15929" w:rsidRDefault="00D001CD">
      <w:pPr>
        <w:spacing w:line="600" w:lineRule="auto"/>
        <w:ind w:firstLine="720"/>
        <w:jc w:val="both"/>
        <w:rPr>
          <w:rFonts w:eastAsia="Times New Roman"/>
          <w:szCs w:val="24"/>
        </w:rPr>
      </w:pPr>
      <w:r>
        <w:rPr>
          <w:rFonts w:eastAsia="Times New Roman"/>
          <w:szCs w:val="24"/>
        </w:rPr>
        <w:t>Σας ευχαριστώ.</w:t>
      </w:r>
    </w:p>
    <w:p w14:paraId="5CAF5257" w14:textId="77777777" w:rsidR="00A15929" w:rsidRDefault="00D001CD">
      <w:pPr>
        <w:spacing w:line="600" w:lineRule="auto"/>
        <w:ind w:firstLine="720"/>
        <w:jc w:val="center"/>
        <w:rPr>
          <w:rFonts w:eastAsia="Times New Roman"/>
          <w:szCs w:val="24"/>
        </w:rPr>
      </w:pPr>
      <w:r>
        <w:rPr>
          <w:rFonts w:eastAsia="Times New Roman"/>
          <w:szCs w:val="24"/>
        </w:rPr>
        <w:t>(Χειροκροτήματα)</w:t>
      </w:r>
    </w:p>
    <w:p w14:paraId="5CAF5258" w14:textId="77777777" w:rsidR="00A15929" w:rsidRDefault="00D001CD">
      <w:pPr>
        <w:spacing w:line="600" w:lineRule="auto"/>
        <w:ind w:firstLine="720"/>
        <w:jc w:val="both"/>
        <w:rPr>
          <w:rFonts w:eastAsia="Times New Roman"/>
          <w:szCs w:val="24"/>
        </w:rPr>
      </w:pPr>
      <w:r w:rsidRPr="00CB2448">
        <w:rPr>
          <w:rFonts w:eastAsia="Times New Roman"/>
          <w:b/>
          <w:szCs w:val="24"/>
        </w:rPr>
        <w:lastRenderedPageBreak/>
        <w:t xml:space="preserve">ΠΡΟΕΔΡΕΥΩΝ (Γεώργιος Βαρεμένος): </w:t>
      </w:r>
      <w:r>
        <w:rPr>
          <w:rFonts w:eastAsia="Times New Roman"/>
          <w:szCs w:val="24"/>
        </w:rPr>
        <w:t>Κι εμείς ευχαριστούμε.</w:t>
      </w:r>
    </w:p>
    <w:p w14:paraId="5CAF5259" w14:textId="77777777" w:rsidR="00A15929" w:rsidRDefault="00D001CD">
      <w:pPr>
        <w:spacing w:line="600" w:lineRule="auto"/>
        <w:ind w:firstLine="720"/>
        <w:jc w:val="both"/>
        <w:rPr>
          <w:rFonts w:eastAsia="Times New Roman"/>
          <w:szCs w:val="24"/>
        </w:rPr>
      </w:pPr>
      <w:r>
        <w:rPr>
          <w:rFonts w:eastAsia="Times New Roman"/>
          <w:szCs w:val="24"/>
        </w:rPr>
        <w:t>Γίνεται γνωστό στο Σώμα ότι τη συνεδρίασή μας παρακολουθούν από τα άνω δυτικά θεωρε</w:t>
      </w:r>
      <w:r>
        <w:rPr>
          <w:rFonts w:eastAsia="Times New Roman"/>
          <w:szCs w:val="24"/>
        </w:rPr>
        <w:t xml:space="preserve">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είκοσι εννέα</w:t>
      </w:r>
      <w:r>
        <w:rPr>
          <w:rFonts w:eastAsia="Times New Roman"/>
          <w:szCs w:val="24"/>
        </w:rPr>
        <w:t xml:space="preserve"> μαθήτριες και μαθητές και </w:t>
      </w:r>
      <w:r>
        <w:rPr>
          <w:rFonts w:eastAsia="Times New Roman"/>
          <w:szCs w:val="24"/>
        </w:rPr>
        <w:t>δύο</w:t>
      </w:r>
      <w:r>
        <w:rPr>
          <w:rFonts w:eastAsia="Times New Roman"/>
          <w:szCs w:val="24"/>
        </w:rPr>
        <w:t xml:space="preserve"> συνοδοί εκπαιδευτικοί από το Γυμνάσιο </w:t>
      </w:r>
      <w:proofErr w:type="spellStart"/>
      <w:r>
        <w:rPr>
          <w:rFonts w:eastAsia="Times New Roman"/>
          <w:szCs w:val="24"/>
        </w:rPr>
        <w:t>Ευρωπού</w:t>
      </w:r>
      <w:proofErr w:type="spellEnd"/>
      <w:r>
        <w:rPr>
          <w:rFonts w:eastAsia="Times New Roman"/>
          <w:szCs w:val="24"/>
        </w:rPr>
        <w:t xml:space="preserve"> Κιλκίς.</w:t>
      </w:r>
    </w:p>
    <w:p w14:paraId="5CAF525A" w14:textId="77777777" w:rsidR="00A15929" w:rsidRDefault="00D001CD">
      <w:pPr>
        <w:spacing w:line="600" w:lineRule="auto"/>
        <w:ind w:firstLine="720"/>
        <w:jc w:val="both"/>
        <w:rPr>
          <w:rFonts w:eastAsia="Times New Roman"/>
          <w:szCs w:val="24"/>
        </w:rPr>
      </w:pPr>
      <w:r>
        <w:rPr>
          <w:rFonts w:eastAsia="Times New Roman"/>
          <w:szCs w:val="24"/>
        </w:rPr>
        <w:t>Η Βουλή τούς καλωσορίζει.</w:t>
      </w:r>
    </w:p>
    <w:p w14:paraId="5CAF525B" w14:textId="77777777" w:rsidR="00A15929" w:rsidRDefault="00D001CD">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5CAF525C" w14:textId="77777777" w:rsidR="00A15929" w:rsidRDefault="00D001CD">
      <w:pPr>
        <w:spacing w:line="600" w:lineRule="auto"/>
        <w:ind w:firstLine="720"/>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Μαρία Κόλλια -Τσαρουχά.</w:t>
      </w:r>
    </w:p>
    <w:p w14:paraId="5CAF525D" w14:textId="77777777" w:rsidR="00A15929" w:rsidRDefault="00D001CD">
      <w:pPr>
        <w:spacing w:line="600" w:lineRule="auto"/>
        <w:ind w:firstLine="720"/>
        <w:jc w:val="both"/>
        <w:rPr>
          <w:rFonts w:eastAsia="Times New Roman"/>
          <w:szCs w:val="24"/>
        </w:rPr>
      </w:pPr>
      <w:r w:rsidRPr="00CB2448">
        <w:rPr>
          <w:rFonts w:eastAsia="Times New Roman"/>
          <w:b/>
          <w:szCs w:val="24"/>
        </w:rPr>
        <w:t>ΜΑΡΙΑ ΚΟΛΛΙΑ-ΤΣΑΡΟΥΧΑ:</w:t>
      </w:r>
      <w:r>
        <w:rPr>
          <w:rFonts w:eastAsia="Times New Roman"/>
          <w:szCs w:val="24"/>
        </w:rPr>
        <w:t xml:space="preserve"> Κύριε Πρόεδρε, κυρίες και κύριοι συνάδελφοι, έχουμε λίγο χρ</w:t>
      </w:r>
      <w:r>
        <w:rPr>
          <w:rFonts w:eastAsia="Times New Roman"/>
          <w:szCs w:val="24"/>
        </w:rPr>
        <w:t xml:space="preserve">όνο για να αναπτύξουμε ένα τόσο μεγάλο και δαιδαλώδες θέμα, το οποίο </w:t>
      </w:r>
      <w:r>
        <w:rPr>
          <w:rFonts w:eastAsia="Times New Roman"/>
          <w:szCs w:val="24"/>
        </w:rPr>
        <w:t>όμως,</w:t>
      </w:r>
      <w:r>
        <w:rPr>
          <w:rFonts w:eastAsia="Times New Roman"/>
          <w:szCs w:val="24"/>
        </w:rPr>
        <w:t xml:space="preserve"> αν καθίσει κάποιος και το δει με περισσότερη ηρεμία, θα το καταλάβει πάρα πολύ εύκολα. Αναγνωρίζω τη δεινή θέση του νέου Υπουργού Εξωτερικών, κ. </w:t>
      </w:r>
      <w:proofErr w:type="spellStart"/>
      <w:r>
        <w:rPr>
          <w:rFonts w:eastAsia="Times New Roman"/>
          <w:szCs w:val="24"/>
        </w:rPr>
        <w:t>Κατρούγκαλου</w:t>
      </w:r>
      <w:proofErr w:type="spellEnd"/>
      <w:r>
        <w:rPr>
          <w:rFonts w:eastAsia="Times New Roman"/>
          <w:szCs w:val="24"/>
        </w:rPr>
        <w:t>, να υποστηρίξει πράγματ</w:t>
      </w:r>
      <w:r>
        <w:rPr>
          <w:rFonts w:eastAsia="Times New Roman"/>
          <w:szCs w:val="24"/>
        </w:rPr>
        <w:t>α</w:t>
      </w:r>
      <w:r>
        <w:rPr>
          <w:rFonts w:eastAsia="Times New Roman"/>
          <w:szCs w:val="24"/>
        </w:rPr>
        <w:t>,</w:t>
      </w:r>
      <w:r>
        <w:rPr>
          <w:rFonts w:eastAsia="Times New Roman"/>
          <w:szCs w:val="24"/>
        </w:rPr>
        <w:t xml:space="preserve"> για τα οποία πιστεύω ότι όντως</w:t>
      </w:r>
      <w:r>
        <w:rPr>
          <w:rFonts w:eastAsia="Times New Roman"/>
          <w:szCs w:val="24"/>
        </w:rPr>
        <w:t>,</w:t>
      </w:r>
      <w:r>
        <w:rPr>
          <w:rFonts w:eastAsia="Times New Roman"/>
          <w:szCs w:val="24"/>
        </w:rPr>
        <w:t xml:space="preserve"> έχει δίκιο να είναι σε δύσκολη θέση, αλλά είναι και χρέος του να το κάνει στη συνέχεια του κράτους</w:t>
      </w:r>
      <w:r>
        <w:rPr>
          <w:rFonts w:eastAsia="Times New Roman"/>
          <w:szCs w:val="24"/>
        </w:rPr>
        <w:t>. Όμως</w:t>
      </w:r>
      <w:r>
        <w:rPr>
          <w:rFonts w:eastAsia="Times New Roman"/>
          <w:szCs w:val="24"/>
        </w:rPr>
        <w:t xml:space="preserve"> αυτό που είναι χρέος σας να κάνετε, κύριε </w:t>
      </w:r>
      <w:proofErr w:type="spellStart"/>
      <w:r>
        <w:rPr>
          <w:rFonts w:eastAsia="Times New Roman"/>
          <w:szCs w:val="24"/>
        </w:rPr>
        <w:t>Κατρούγκαλε</w:t>
      </w:r>
      <w:proofErr w:type="spellEnd"/>
      <w:r>
        <w:rPr>
          <w:rFonts w:eastAsia="Times New Roman"/>
          <w:szCs w:val="24"/>
        </w:rPr>
        <w:t>, είναι να ξεριζώσετε όλα αυτά</w:t>
      </w:r>
      <w:r>
        <w:rPr>
          <w:rFonts w:eastAsia="Times New Roman"/>
          <w:szCs w:val="24"/>
        </w:rPr>
        <w:t>,</w:t>
      </w:r>
      <w:r>
        <w:rPr>
          <w:rFonts w:eastAsia="Times New Roman"/>
          <w:szCs w:val="24"/>
        </w:rPr>
        <w:t xml:space="preserve"> </w:t>
      </w:r>
      <w:r>
        <w:rPr>
          <w:rFonts w:eastAsia="Times New Roman"/>
          <w:szCs w:val="24"/>
        </w:rPr>
        <w:lastRenderedPageBreak/>
        <w:t>τα οποία καταγγέλλουμε σήμερα ε</w:t>
      </w:r>
      <w:r>
        <w:rPr>
          <w:rFonts w:eastAsia="Times New Roman"/>
          <w:szCs w:val="24"/>
        </w:rPr>
        <w:t xml:space="preserve">μείς, αλλά και πάρα πολλά άλλα, τα οποία πιστεύω ότι γνωρίζετε. </w:t>
      </w:r>
    </w:p>
    <w:p w14:paraId="5CAF525E" w14:textId="77777777" w:rsidR="00A15929" w:rsidRDefault="00D001CD">
      <w:pPr>
        <w:spacing w:line="600" w:lineRule="auto"/>
        <w:ind w:firstLine="720"/>
        <w:jc w:val="both"/>
        <w:rPr>
          <w:rFonts w:eastAsia="Times New Roman"/>
          <w:szCs w:val="24"/>
        </w:rPr>
      </w:pPr>
      <w:r>
        <w:rPr>
          <w:rFonts w:eastAsia="Times New Roman"/>
          <w:szCs w:val="24"/>
        </w:rPr>
        <w:t>Αρχίζοντας, λοιπόν, την πρώτη μου τοποθέτηση, θέλω να πω κάτι</w:t>
      </w:r>
      <w:r>
        <w:rPr>
          <w:rFonts w:eastAsia="Times New Roman"/>
          <w:szCs w:val="24"/>
        </w:rPr>
        <w:t>,</w:t>
      </w:r>
      <w:r>
        <w:rPr>
          <w:rFonts w:eastAsia="Times New Roman"/>
          <w:szCs w:val="24"/>
        </w:rPr>
        <w:t xml:space="preserve"> που το ξέρουν οι περισσότεροι</w:t>
      </w:r>
      <w:r>
        <w:rPr>
          <w:rFonts w:eastAsia="Times New Roman"/>
          <w:szCs w:val="24"/>
        </w:rPr>
        <w:t>,</w:t>
      </w:r>
      <w:r>
        <w:rPr>
          <w:rFonts w:eastAsia="Times New Roman"/>
          <w:szCs w:val="24"/>
        </w:rPr>
        <w:t xml:space="preserve"> που ίσως κυκλοφορούν στο εξωτερικό ή έχουν συγγενείς, ότι δηλαδή για να πάρει βίζα κάποιος</w:t>
      </w:r>
      <w:r>
        <w:rPr>
          <w:rFonts w:eastAsia="Times New Roman"/>
          <w:szCs w:val="24"/>
        </w:rPr>
        <w:t>,</w:t>
      </w:r>
      <w:r>
        <w:rPr>
          <w:rFonts w:eastAsia="Times New Roman"/>
          <w:szCs w:val="24"/>
        </w:rPr>
        <w:t xml:space="preserve"> που κ</w:t>
      </w:r>
      <w:r>
        <w:rPr>
          <w:rFonts w:eastAsia="Times New Roman"/>
          <w:szCs w:val="24"/>
        </w:rPr>
        <w:t xml:space="preserve">ατοικεί σε χώρα εκτός της </w:t>
      </w:r>
      <w:proofErr w:type="spellStart"/>
      <w:r>
        <w:rPr>
          <w:rFonts w:eastAsia="Times New Roman"/>
          <w:szCs w:val="24"/>
        </w:rPr>
        <w:t>Σένγκεν</w:t>
      </w:r>
      <w:proofErr w:type="spellEnd"/>
      <w:r>
        <w:rPr>
          <w:rFonts w:eastAsia="Times New Roman"/>
          <w:szCs w:val="24"/>
        </w:rPr>
        <w:t>, πρέπει να πληρώσει ένα ποσό για τα έξοδα για την έκδοσή της. Το κεφάλαιο που συγκεντρώνεται</w:t>
      </w:r>
      <w:r>
        <w:rPr>
          <w:rFonts w:eastAsia="Times New Roman"/>
          <w:szCs w:val="24"/>
        </w:rPr>
        <w:t>,</w:t>
      </w:r>
      <w:r>
        <w:rPr>
          <w:rFonts w:eastAsia="Times New Roman"/>
          <w:szCs w:val="24"/>
        </w:rPr>
        <w:t xml:space="preserve"> είναι προφανώς πολύ μεγάλο, αν αναλογιστούμε τον τεράστιο αριθμό των εισερχομένων στην πατρίδα μας από χώρες εκτός </w:t>
      </w:r>
      <w:proofErr w:type="spellStart"/>
      <w:r>
        <w:rPr>
          <w:rFonts w:eastAsia="Times New Roman"/>
          <w:szCs w:val="24"/>
        </w:rPr>
        <w:t>Σένγκεν</w:t>
      </w:r>
      <w:proofErr w:type="spellEnd"/>
      <w:r>
        <w:rPr>
          <w:rFonts w:eastAsia="Times New Roman"/>
          <w:szCs w:val="24"/>
        </w:rPr>
        <w:t>. Φτάν</w:t>
      </w:r>
      <w:r>
        <w:rPr>
          <w:rFonts w:eastAsia="Times New Roman"/>
          <w:szCs w:val="24"/>
        </w:rPr>
        <w:t>ει σε ύψος πολλών εκατομμυρίων ευρώ. Απ’ αυτό το κεφάλαιο</w:t>
      </w:r>
      <w:r>
        <w:rPr>
          <w:rFonts w:eastAsia="Times New Roman"/>
          <w:szCs w:val="24"/>
        </w:rPr>
        <w:t>,</w:t>
      </w:r>
      <w:r>
        <w:rPr>
          <w:rFonts w:eastAsia="Times New Roman"/>
          <w:szCs w:val="24"/>
        </w:rPr>
        <w:t xml:space="preserve"> αν αφαιρέσουμε τα έξοδα των σχετικών ελέγχων και της ολοκλήρωσης της έκδοσης της βίζας, προκύπτει σημαντικό κέρδος προς το ελληνικό δημόσιο, το οποίο είναι τόσο μεγαλύτερο</w:t>
      </w:r>
      <w:r>
        <w:rPr>
          <w:rFonts w:eastAsia="Times New Roman"/>
          <w:szCs w:val="24"/>
        </w:rPr>
        <w:t>,</w:t>
      </w:r>
      <w:r>
        <w:rPr>
          <w:rFonts w:eastAsia="Times New Roman"/>
          <w:szCs w:val="24"/>
        </w:rPr>
        <w:t xml:space="preserve"> όσο λιγότεροι είναι οι μ</w:t>
      </w:r>
      <w:r>
        <w:rPr>
          <w:rFonts w:eastAsia="Times New Roman"/>
          <w:szCs w:val="24"/>
        </w:rPr>
        <w:t>εσάζοντες, οι εμπλεκόμενοι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στον κύκλο των διεργασιών. Άρα, επιστρέφουν τα χρήματα αυτά στην Ελλάδα; Φορολογούνται; Μεταφέρονται σε </w:t>
      </w:r>
      <w:r>
        <w:rPr>
          <w:rFonts w:eastAsia="Times New Roman"/>
          <w:szCs w:val="24"/>
          <w:lang w:val="en-US"/>
        </w:rPr>
        <w:t>offshore</w:t>
      </w:r>
      <w:r>
        <w:rPr>
          <w:rFonts w:eastAsia="Times New Roman"/>
          <w:szCs w:val="24"/>
        </w:rPr>
        <w:t xml:space="preserve">; Είναι ηθικά και νόμιμα; </w:t>
      </w:r>
    </w:p>
    <w:p w14:paraId="5CAF525F" w14:textId="77777777" w:rsidR="00A15929" w:rsidRDefault="00D001CD">
      <w:pPr>
        <w:spacing w:line="600" w:lineRule="auto"/>
        <w:ind w:firstLine="720"/>
        <w:jc w:val="both"/>
        <w:rPr>
          <w:rFonts w:eastAsia="Times New Roman"/>
          <w:szCs w:val="24"/>
        </w:rPr>
      </w:pPr>
      <w:r>
        <w:rPr>
          <w:rFonts w:eastAsia="Times New Roman"/>
          <w:szCs w:val="24"/>
        </w:rPr>
        <w:t>Θα σας αναφέρω ένα πρόχειρο παράδειγμα</w:t>
      </w:r>
      <w:r>
        <w:rPr>
          <w:rFonts w:eastAsia="Times New Roman"/>
          <w:szCs w:val="24"/>
        </w:rPr>
        <w:t>,</w:t>
      </w:r>
      <w:r>
        <w:rPr>
          <w:rFonts w:eastAsia="Times New Roman"/>
          <w:szCs w:val="24"/>
        </w:rPr>
        <w:t xml:space="preserve"> σε σχέση με τη Ρωσία. Καθώς τ</w:t>
      </w:r>
      <w:r>
        <w:rPr>
          <w:rFonts w:eastAsia="Times New Roman"/>
          <w:szCs w:val="24"/>
        </w:rPr>
        <w:t>ο Υπουργείο έπρεπε να δηλώσει αξία σύμβασης σύμφωνα με τα στοιχεία</w:t>
      </w:r>
      <w:r>
        <w:rPr>
          <w:rFonts w:eastAsia="Times New Roman"/>
          <w:szCs w:val="24"/>
        </w:rPr>
        <w:t>,</w:t>
      </w:r>
      <w:r>
        <w:rPr>
          <w:rFonts w:eastAsia="Times New Roman"/>
          <w:szCs w:val="24"/>
        </w:rPr>
        <w:t xml:space="preserve"> που αφορούν το αντικείμενο του κύκλου εργασιών με το σύνολο των τουριστών</w:t>
      </w:r>
      <w:r>
        <w:rPr>
          <w:rFonts w:eastAsia="Times New Roman"/>
          <w:szCs w:val="24"/>
        </w:rPr>
        <w:t>,</w:t>
      </w:r>
      <w:r>
        <w:rPr>
          <w:rFonts w:eastAsia="Times New Roman"/>
          <w:szCs w:val="24"/>
        </w:rPr>
        <w:t xml:space="preserve"> που εξέδωσαν βίζα ανά κράτος και για το σύνολο των κρατών </w:t>
      </w:r>
      <w:r>
        <w:rPr>
          <w:rFonts w:eastAsia="Times New Roman"/>
          <w:szCs w:val="24"/>
        </w:rPr>
        <w:lastRenderedPageBreak/>
        <w:t>έκτασης εκ των τεσσάρων ομάδων κρατών</w:t>
      </w:r>
      <w:r>
        <w:rPr>
          <w:rFonts w:eastAsia="Times New Roman"/>
          <w:szCs w:val="24"/>
        </w:rPr>
        <w:t>,</w:t>
      </w:r>
      <w:r>
        <w:rPr>
          <w:rFonts w:eastAsia="Times New Roman"/>
          <w:szCs w:val="24"/>
        </w:rPr>
        <w:t xml:space="preserve"> που έχει ορίσει </w:t>
      </w:r>
      <w:r>
        <w:rPr>
          <w:rFonts w:eastAsia="Times New Roman"/>
          <w:szCs w:val="24"/>
        </w:rPr>
        <w:t>το Υπουργείο Εξωτερικών, με βάση τα στατιστικά δεδομένα των προηγούμενων τουλάχιστον τελευταίων ετών κατά νόμο, προκύπτει για την προκήρυξη</w:t>
      </w:r>
      <w:r>
        <w:rPr>
          <w:rFonts w:eastAsia="Times New Roman"/>
          <w:szCs w:val="24"/>
        </w:rPr>
        <w:t>,</w:t>
      </w:r>
      <w:r>
        <w:rPr>
          <w:rFonts w:eastAsia="Times New Roman"/>
          <w:szCs w:val="24"/>
        </w:rPr>
        <w:t xml:space="preserve"> για την οποία συζητάμε ότι τα ποσά</w:t>
      </w:r>
      <w:r>
        <w:rPr>
          <w:rFonts w:eastAsia="Times New Roman"/>
          <w:szCs w:val="24"/>
        </w:rPr>
        <w:t>,</w:t>
      </w:r>
      <w:r>
        <w:rPr>
          <w:rFonts w:eastAsia="Times New Roman"/>
          <w:szCs w:val="24"/>
        </w:rPr>
        <w:t xml:space="preserve"> που έχουν δηλωθεί ως αξία σύμβασης είναι σαφώς και προκλητικά υποδεέστερα της π</w:t>
      </w:r>
      <w:r>
        <w:rPr>
          <w:rFonts w:eastAsia="Times New Roman"/>
          <w:szCs w:val="24"/>
        </w:rPr>
        <w:t>ραγματικής αξίας των συμβάσεων.</w:t>
      </w:r>
    </w:p>
    <w:p w14:paraId="5CAF5260" w14:textId="77777777" w:rsidR="00A15929" w:rsidRDefault="00D001CD">
      <w:pPr>
        <w:spacing w:line="600" w:lineRule="auto"/>
        <w:ind w:firstLine="720"/>
        <w:jc w:val="both"/>
        <w:rPr>
          <w:rFonts w:eastAsia="Times New Roman"/>
          <w:szCs w:val="24"/>
        </w:rPr>
      </w:pPr>
      <w:r>
        <w:rPr>
          <w:rFonts w:eastAsia="Times New Roman"/>
          <w:szCs w:val="24"/>
        </w:rPr>
        <w:t>Α</w:t>
      </w:r>
      <w:r w:rsidRPr="00392F7E">
        <w:rPr>
          <w:rFonts w:eastAsia="Times New Roman"/>
          <w:szCs w:val="24"/>
        </w:rPr>
        <w:t>υτό εμείς πιστεύουμε ότι έγινε σκόπιμα</w:t>
      </w:r>
      <w:r>
        <w:rPr>
          <w:rFonts w:eastAsia="Times New Roman"/>
          <w:szCs w:val="24"/>
        </w:rPr>
        <w:t>,</w:t>
      </w:r>
      <w:r w:rsidRPr="00392F7E">
        <w:rPr>
          <w:rFonts w:eastAsia="Times New Roman"/>
          <w:szCs w:val="24"/>
        </w:rPr>
        <w:t xml:space="preserve"> καθώς είναι </w:t>
      </w:r>
      <w:r>
        <w:rPr>
          <w:rFonts w:eastAsia="Times New Roman"/>
          <w:szCs w:val="24"/>
        </w:rPr>
        <w:t xml:space="preserve">αδύνατον </w:t>
      </w:r>
      <w:r w:rsidRPr="00392F7E">
        <w:rPr>
          <w:rFonts w:eastAsia="Times New Roman"/>
          <w:szCs w:val="24"/>
        </w:rPr>
        <w:t xml:space="preserve">το </w:t>
      </w:r>
      <w:r>
        <w:rPr>
          <w:rFonts w:eastAsia="Times New Roman"/>
          <w:szCs w:val="24"/>
        </w:rPr>
        <w:t xml:space="preserve">ΥΠΕΞ </w:t>
      </w:r>
      <w:r w:rsidRPr="00392F7E">
        <w:rPr>
          <w:rFonts w:eastAsia="Times New Roman"/>
          <w:szCs w:val="24"/>
        </w:rPr>
        <w:t>να μη γνωρίζει αυτά τα στοιχεία</w:t>
      </w:r>
      <w:r w:rsidRPr="00F55D51">
        <w:rPr>
          <w:rFonts w:eastAsia="Times New Roman"/>
          <w:szCs w:val="24"/>
        </w:rPr>
        <w:t>,</w:t>
      </w:r>
      <w:r w:rsidRPr="00392F7E">
        <w:rPr>
          <w:rFonts w:eastAsia="Times New Roman"/>
          <w:szCs w:val="24"/>
        </w:rPr>
        <w:t xml:space="preserve"> </w:t>
      </w:r>
      <w:r>
        <w:rPr>
          <w:rFonts w:eastAsia="Times New Roman"/>
          <w:szCs w:val="24"/>
        </w:rPr>
        <w:t>μ</w:t>
      </w:r>
      <w:r w:rsidRPr="00392F7E">
        <w:rPr>
          <w:rFonts w:eastAsia="Times New Roman"/>
          <w:szCs w:val="24"/>
        </w:rPr>
        <w:t>ε σκοπό αφενός να διευκολυνθεί η συγκεκριμένη</w:t>
      </w:r>
      <w:r>
        <w:rPr>
          <w:rFonts w:eastAsia="Times New Roman"/>
          <w:szCs w:val="24"/>
        </w:rPr>
        <w:t xml:space="preserve"> εταιρεία για την παροχή εγγυήσεω</w:t>
      </w:r>
      <w:r w:rsidRPr="00392F7E">
        <w:rPr>
          <w:rFonts w:eastAsia="Times New Roman"/>
          <w:szCs w:val="24"/>
        </w:rPr>
        <w:t xml:space="preserve">ς συμμετοχής και </w:t>
      </w:r>
      <w:r>
        <w:rPr>
          <w:rFonts w:eastAsia="Times New Roman"/>
          <w:szCs w:val="24"/>
        </w:rPr>
        <w:t>κ</w:t>
      </w:r>
      <w:r w:rsidRPr="00392F7E">
        <w:rPr>
          <w:rFonts w:eastAsia="Times New Roman"/>
          <w:szCs w:val="24"/>
        </w:rPr>
        <w:t>αλής εκτέλεσης του έργου</w:t>
      </w:r>
      <w:r w:rsidRPr="00392F7E">
        <w:rPr>
          <w:rFonts w:eastAsia="Times New Roman"/>
          <w:szCs w:val="24"/>
        </w:rPr>
        <w:t xml:space="preserve"> και αφετέρου</w:t>
      </w:r>
      <w:r>
        <w:rPr>
          <w:rFonts w:eastAsia="Times New Roman"/>
          <w:szCs w:val="24"/>
        </w:rPr>
        <w:t>,</w:t>
      </w:r>
      <w:r w:rsidRPr="00392F7E">
        <w:rPr>
          <w:rFonts w:eastAsia="Times New Roman"/>
          <w:szCs w:val="24"/>
        </w:rPr>
        <w:t xml:space="preserve"> αν παρουσιαζόταν η αληθινή αξία των συμβάσεων</w:t>
      </w:r>
      <w:r>
        <w:rPr>
          <w:rFonts w:eastAsia="Times New Roman"/>
          <w:szCs w:val="24"/>
        </w:rPr>
        <w:t>,</w:t>
      </w:r>
      <w:r w:rsidRPr="00392F7E">
        <w:rPr>
          <w:rFonts w:eastAsia="Times New Roman"/>
          <w:szCs w:val="24"/>
        </w:rPr>
        <w:t xml:space="preserve"> η διαγωνιστική διαδικασία</w:t>
      </w:r>
      <w:r>
        <w:rPr>
          <w:rFonts w:eastAsia="Times New Roman"/>
          <w:szCs w:val="24"/>
        </w:rPr>
        <w:t>,</w:t>
      </w:r>
      <w:r w:rsidRPr="00392F7E">
        <w:rPr>
          <w:rFonts w:eastAsia="Times New Roman"/>
          <w:szCs w:val="24"/>
        </w:rPr>
        <w:t xml:space="preserve"> σύμφωνα με το</w:t>
      </w:r>
      <w:r>
        <w:rPr>
          <w:rFonts w:eastAsia="Times New Roman"/>
          <w:szCs w:val="24"/>
        </w:rPr>
        <w:t>ν</w:t>
      </w:r>
      <w:r w:rsidRPr="00392F7E">
        <w:rPr>
          <w:rFonts w:eastAsia="Times New Roman"/>
          <w:szCs w:val="24"/>
        </w:rPr>
        <w:t xml:space="preserve"> νόμο</w:t>
      </w:r>
      <w:r>
        <w:rPr>
          <w:rFonts w:eastAsia="Times New Roman"/>
          <w:szCs w:val="24"/>
        </w:rPr>
        <w:t>,</w:t>
      </w:r>
      <w:r w:rsidRPr="00392F7E">
        <w:rPr>
          <w:rFonts w:eastAsia="Times New Roman"/>
          <w:szCs w:val="24"/>
        </w:rPr>
        <w:t xml:space="preserve"> θα ακολουθούσε άλλους κανόνες</w:t>
      </w:r>
      <w:r>
        <w:rPr>
          <w:rFonts w:eastAsia="Times New Roman"/>
          <w:szCs w:val="24"/>
        </w:rPr>
        <w:t>.</w:t>
      </w:r>
    </w:p>
    <w:p w14:paraId="5CAF5261" w14:textId="77777777" w:rsidR="00A15929" w:rsidRDefault="00D001CD">
      <w:pPr>
        <w:spacing w:line="600" w:lineRule="auto"/>
        <w:ind w:firstLine="720"/>
        <w:jc w:val="both"/>
        <w:rPr>
          <w:rFonts w:eastAsia="Times New Roman"/>
          <w:szCs w:val="24"/>
        </w:rPr>
      </w:pPr>
      <w:r>
        <w:rPr>
          <w:rFonts w:eastAsia="Times New Roman"/>
          <w:szCs w:val="24"/>
        </w:rPr>
        <w:t>Έ</w:t>
      </w:r>
      <w:r w:rsidRPr="00392F7E">
        <w:rPr>
          <w:rFonts w:eastAsia="Times New Roman"/>
          <w:szCs w:val="24"/>
        </w:rPr>
        <w:t>τσι</w:t>
      </w:r>
      <w:r>
        <w:rPr>
          <w:rFonts w:eastAsia="Times New Roman"/>
          <w:szCs w:val="24"/>
        </w:rPr>
        <w:t>,</w:t>
      </w:r>
      <w:r w:rsidRPr="00392F7E">
        <w:rPr>
          <w:rFonts w:eastAsia="Times New Roman"/>
          <w:szCs w:val="24"/>
        </w:rPr>
        <w:t xml:space="preserve"> λοιπόν</w:t>
      </w:r>
      <w:r>
        <w:rPr>
          <w:rFonts w:eastAsia="Times New Roman"/>
          <w:szCs w:val="24"/>
        </w:rPr>
        <w:t>, η</w:t>
      </w:r>
      <w:r w:rsidRPr="00392F7E">
        <w:rPr>
          <w:rFonts w:eastAsia="Times New Roman"/>
          <w:szCs w:val="24"/>
        </w:rPr>
        <w:t xml:space="preserve"> νομοθέτη</w:t>
      </w:r>
      <w:r>
        <w:rPr>
          <w:rFonts w:eastAsia="Times New Roman"/>
          <w:szCs w:val="24"/>
        </w:rPr>
        <w:t>ση</w:t>
      </w:r>
      <w:r w:rsidRPr="00392F7E">
        <w:rPr>
          <w:rFonts w:eastAsia="Times New Roman"/>
          <w:szCs w:val="24"/>
        </w:rPr>
        <w:t xml:space="preserve"> </w:t>
      </w:r>
      <w:r>
        <w:rPr>
          <w:rFonts w:eastAsia="Times New Roman"/>
          <w:szCs w:val="24"/>
        </w:rPr>
        <w:t>του ν.44</w:t>
      </w:r>
      <w:r w:rsidRPr="00392F7E">
        <w:rPr>
          <w:rFonts w:eastAsia="Times New Roman"/>
          <w:szCs w:val="24"/>
        </w:rPr>
        <w:t xml:space="preserve">13 του 2016 και </w:t>
      </w:r>
      <w:r>
        <w:rPr>
          <w:rFonts w:eastAsia="Times New Roman"/>
          <w:szCs w:val="24"/>
        </w:rPr>
        <w:t xml:space="preserve">σύμφωνα με την </w:t>
      </w:r>
      <w:r>
        <w:rPr>
          <w:rFonts w:eastAsia="Times New Roman"/>
          <w:szCs w:val="24"/>
        </w:rPr>
        <w:t>ο</w:t>
      </w:r>
      <w:r>
        <w:rPr>
          <w:rFonts w:eastAsia="Times New Roman"/>
          <w:szCs w:val="24"/>
        </w:rPr>
        <w:t>δηγία 2</w:t>
      </w:r>
      <w:r w:rsidRPr="00392F7E">
        <w:rPr>
          <w:rFonts w:eastAsia="Times New Roman"/>
          <w:szCs w:val="24"/>
        </w:rPr>
        <w:t>14/</w:t>
      </w:r>
      <w:r>
        <w:rPr>
          <w:rFonts w:eastAsia="Times New Roman"/>
          <w:szCs w:val="24"/>
        </w:rPr>
        <w:t>2</w:t>
      </w:r>
      <w:r w:rsidRPr="00392F7E">
        <w:rPr>
          <w:rFonts w:eastAsia="Times New Roman"/>
          <w:szCs w:val="24"/>
        </w:rPr>
        <w:t xml:space="preserve">3 της Ευρωπαϊκής Ένωσης του </w:t>
      </w:r>
      <w:r w:rsidRPr="00392F7E">
        <w:rPr>
          <w:rFonts w:eastAsia="Times New Roman"/>
          <w:szCs w:val="24"/>
        </w:rPr>
        <w:t>Ευρωπαϊκού Κοινοβουλίου και του Συμβουλίου της 26</w:t>
      </w:r>
      <w:r w:rsidRPr="00255544">
        <w:rPr>
          <w:rFonts w:eastAsia="Times New Roman"/>
          <w:szCs w:val="24"/>
          <w:vertAlign w:val="superscript"/>
        </w:rPr>
        <w:t>ης</w:t>
      </w:r>
      <w:r>
        <w:rPr>
          <w:rFonts w:eastAsia="Times New Roman"/>
          <w:szCs w:val="24"/>
        </w:rPr>
        <w:t xml:space="preserve"> </w:t>
      </w:r>
      <w:r w:rsidRPr="00392F7E">
        <w:rPr>
          <w:rFonts w:eastAsia="Times New Roman"/>
          <w:szCs w:val="24"/>
        </w:rPr>
        <w:t xml:space="preserve">Ιανουαρίου του </w:t>
      </w:r>
      <w:r>
        <w:rPr>
          <w:rFonts w:eastAsia="Times New Roman"/>
          <w:szCs w:val="24"/>
        </w:rPr>
        <w:t>2014 με ΦΕΚ Α΄ 14</w:t>
      </w:r>
      <w:r w:rsidRPr="00392F7E">
        <w:rPr>
          <w:rFonts w:eastAsia="Times New Roman"/>
          <w:szCs w:val="24"/>
        </w:rPr>
        <w:t>8/8</w:t>
      </w:r>
      <w:r>
        <w:rPr>
          <w:rFonts w:eastAsia="Times New Roman"/>
          <w:szCs w:val="24"/>
        </w:rPr>
        <w:t>-8-2016 καθορίζεται</w:t>
      </w:r>
      <w:r w:rsidRPr="00392F7E">
        <w:rPr>
          <w:rFonts w:eastAsia="Times New Roman"/>
          <w:szCs w:val="24"/>
        </w:rPr>
        <w:t xml:space="preserve"> αναλυτικά πώς υπολογίζεται η αξία της σύμβασης</w:t>
      </w:r>
      <w:r>
        <w:rPr>
          <w:rFonts w:eastAsia="Times New Roman"/>
          <w:szCs w:val="24"/>
        </w:rPr>
        <w:t>.</w:t>
      </w:r>
      <w:r w:rsidRPr="00392F7E">
        <w:rPr>
          <w:rFonts w:eastAsia="Times New Roman"/>
          <w:szCs w:val="24"/>
        </w:rPr>
        <w:t xml:space="preserve"> </w:t>
      </w:r>
    </w:p>
    <w:p w14:paraId="5CAF5262" w14:textId="77777777" w:rsidR="00A15929" w:rsidRDefault="00D001CD">
      <w:pPr>
        <w:spacing w:line="600" w:lineRule="auto"/>
        <w:ind w:firstLine="720"/>
        <w:jc w:val="both"/>
        <w:rPr>
          <w:rFonts w:eastAsia="Times New Roman"/>
          <w:szCs w:val="24"/>
        </w:rPr>
      </w:pPr>
      <w:r>
        <w:rPr>
          <w:rFonts w:eastAsia="Times New Roman"/>
          <w:szCs w:val="24"/>
        </w:rPr>
        <w:t>Η</w:t>
      </w:r>
      <w:r w:rsidRPr="00392F7E">
        <w:rPr>
          <w:rFonts w:eastAsia="Times New Roman"/>
          <w:szCs w:val="24"/>
        </w:rPr>
        <w:t xml:space="preserve"> πραγματική αξία της </w:t>
      </w:r>
      <w:r>
        <w:rPr>
          <w:rFonts w:eastAsia="Times New Roman"/>
          <w:szCs w:val="24"/>
        </w:rPr>
        <w:t>σύμβασης</w:t>
      </w:r>
      <w:r w:rsidRPr="00B838B9">
        <w:rPr>
          <w:rFonts w:eastAsia="Times New Roman"/>
          <w:szCs w:val="24"/>
        </w:rPr>
        <w:t xml:space="preserve"> </w:t>
      </w:r>
      <w:r>
        <w:rPr>
          <w:rFonts w:eastAsia="Times New Roman"/>
          <w:szCs w:val="24"/>
        </w:rPr>
        <w:t xml:space="preserve">-ανέφερα ενδεικτικά μόνο </w:t>
      </w:r>
      <w:r w:rsidRPr="00392F7E">
        <w:rPr>
          <w:rFonts w:eastAsia="Times New Roman"/>
          <w:szCs w:val="24"/>
        </w:rPr>
        <w:t>τη Ρωσία</w:t>
      </w:r>
      <w:r>
        <w:rPr>
          <w:rFonts w:eastAsia="Times New Roman"/>
          <w:szCs w:val="24"/>
        </w:rPr>
        <w:t>-</w:t>
      </w:r>
      <w:r w:rsidRPr="00392F7E">
        <w:rPr>
          <w:rFonts w:eastAsia="Times New Roman"/>
          <w:szCs w:val="24"/>
        </w:rPr>
        <w:t xml:space="preserve"> έχει ως εξής</w:t>
      </w:r>
      <w:r>
        <w:rPr>
          <w:rFonts w:eastAsia="Times New Roman"/>
          <w:szCs w:val="24"/>
        </w:rPr>
        <w:t>:</w:t>
      </w:r>
      <w:r w:rsidRPr="00392F7E">
        <w:rPr>
          <w:rFonts w:eastAsia="Times New Roman"/>
          <w:szCs w:val="24"/>
        </w:rPr>
        <w:t xml:space="preserve"> </w:t>
      </w:r>
      <w:r>
        <w:rPr>
          <w:rFonts w:eastAsia="Times New Roman"/>
          <w:szCs w:val="24"/>
        </w:rPr>
        <w:t>Ό</w:t>
      </w:r>
      <w:r w:rsidRPr="00392F7E">
        <w:rPr>
          <w:rFonts w:eastAsia="Times New Roman"/>
          <w:szCs w:val="24"/>
        </w:rPr>
        <w:t>πως προκύπτει από τ</w:t>
      </w:r>
      <w:r w:rsidRPr="00392F7E">
        <w:rPr>
          <w:rFonts w:eastAsia="Times New Roman"/>
          <w:szCs w:val="24"/>
        </w:rPr>
        <w:t xml:space="preserve">ην </w:t>
      </w:r>
      <w:r>
        <w:rPr>
          <w:rFonts w:eastAsia="Times New Roman"/>
          <w:szCs w:val="24"/>
        </w:rPr>
        <w:t>Τ</w:t>
      </w:r>
      <w:r w:rsidRPr="00392F7E">
        <w:rPr>
          <w:rFonts w:eastAsia="Times New Roman"/>
          <w:szCs w:val="24"/>
        </w:rPr>
        <w:t xml:space="preserve">ράπεζα της Ελλάδος και από την </w:t>
      </w:r>
      <w:r>
        <w:rPr>
          <w:rFonts w:eastAsia="Times New Roman"/>
          <w:szCs w:val="24"/>
        </w:rPr>
        <w:t>Ε</w:t>
      </w:r>
      <w:r w:rsidRPr="00392F7E">
        <w:rPr>
          <w:rFonts w:eastAsia="Times New Roman"/>
          <w:szCs w:val="24"/>
        </w:rPr>
        <w:t xml:space="preserve">θνική </w:t>
      </w:r>
      <w:r>
        <w:rPr>
          <w:rFonts w:eastAsia="Times New Roman"/>
          <w:szCs w:val="24"/>
        </w:rPr>
        <w:t>Σ</w:t>
      </w:r>
      <w:r w:rsidRPr="00392F7E">
        <w:rPr>
          <w:rFonts w:eastAsia="Times New Roman"/>
          <w:szCs w:val="24"/>
        </w:rPr>
        <w:t xml:space="preserve">τατιστική </w:t>
      </w:r>
      <w:r>
        <w:rPr>
          <w:rFonts w:eastAsia="Times New Roman"/>
          <w:szCs w:val="24"/>
        </w:rPr>
        <w:t>Α</w:t>
      </w:r>
      <w:r w:rsidRPr="00392F7E">
        <w:rPr>
          <w:rFonts w:eastAsia="Times New Roman"/>
          <w:szCs w:val="24"/>
        </w:rPr>
        <w:t>ρχή</w:t>
      </w:r>
      <w:r>
        <w:rPr>
          <w:rFonts w:eastAsia="Times New Roman"/>
          <w:szCs w:val="24"/>
        </w:rPr>
        <w:t>,</w:t>
      </w:r>
      <w:r w:rsidRPr="00392F7E">
        <w:rPr>
          <w:rFonts w:eastAsia="Times New Roman"/>
          <w:szCs w:val="24"/>
        </w:rPr>
        <w:t xml:space="preserve"> </w:t>
      </w:r>
      <w:r>
        <w:rPr>
          <w:rFonts w:eastAsia="Times New Roman"/>
          <w:szCs w:val="24"/>
        </w:rPr>
        <w:t xml:space="preserve">το </w:t>
      </w:r>
      <w:r w:rsidRPr="00392F7E">
        <w:rPr>
          <w:rFonts w:eastAsia="Times New Roman"/>
          <w:szCs w:val="24"/>
        </w:rPr>
        <w:t xml:space="preserve">σύνολο </w:t>
      </w:r>
      <w:r>
        <w:rPr>
          <w:rFonts w:eastAsia="Times New Roman"/>
          <w:szCs w:val="24"/>
        </w:rPr>
        <w:t xml:space="preserve">των </w:t>
      </w:r>
      <w:r w:rsidRPr="00392F7E">
        <w:rPr>
          <w:rFonts w:eastAsia="Times New Roman"/>
          <w:szCs w:val="24"/>
        </w:rPr>
        <w:t>Ρώσων τουριστών</w:t>
      </w:r>
      <w:r>
        <w:rPr>
          <w:rFonts w:eastAsia="Times New Roman"/>
          <w:szCs w:val="24"/>
        </w:rPr>
        <w:t>,</w:t>
      </w:r>
      <w:r w:rsidRPr="00392F7E">
        <w:rPr>
          <w:rFonts w:eastAsia="Times New Roman"/>
          <w:szCs w:val="24"/>
        </w:rPr>
        <w:t xml:space="preserve"> κατά μέσο όρο</w:t>
      </w:r>
      <w:r>
        <w:rPr>
          <w:rFonts w:eastAsia="Times New Roman"/>
          <w:szCs w:val="24"/>
        </w:rPr>
        <w:t>,</w:t>
      </w:r>
      <w:r w:rsidRPr="00392F7E">
        <w:rPr>
          <w:rFonts w:eastAsia="Times New Roman"/>
          <w:szCs w:val="24"/>
        </w:rPr>
        <w:t xml:space="preserve"> </w:t>
      </w:r>
      <w:r w:rsidRPr="00392F7E">
        <w:rPr>
          <w:rFonts w:eastAsia="Times New Roman"/>
          <w:szCs w:val="24"/>
        </w:rPr>
        <w:lastRenderedPageBreak/>
        <w:t xml:space="preserve">για διάφορα </w:t>
      </w:r>
      <w:r>
        <w:rPr>
          <w:rFonts w:eastAsia="Times New Roman"/>
          <w:szCs w:val="24"/>
        </w:rPr>
        <w:t xml:space="preserve">έτη, </w:t>
      </w:r>
      <w:r w:rsidRPr="00392F7E">
        <w:rPr>
          <w:rFonts w:eastAsia="Times New Roman"/>
          <w:szCs w:val="24"/>
        </w:rPr>
        <w:t xml:space="preserve">από το </w:t>
      </w:r>
      <w:r>
        <w:rPr>
          <w:rFonts w:eastAsia="Times New Roman"/>
          <w:szCs w:val="24"/>
        </w:rPr>
        <w:t>20</w:t>
      </w:r>
      <w:r w:rsidRPr="00392F7E">
        <w:rPr>
          <w:rFonts w:eastAsia="Times New Roman"/>
          <w:szCs w:val="24"/>
        </w:rPr>
        <w:t xml:space="preserve">10 μέχρι το </w:t>
      </w:r>
      <w:r>
        <w:rPr>
          <w:rFonts w:eastAsia="Times New Roman"/>
          <w:szCs w:val="24"/>
        </w:rPr>
        <w:t xml:space="preserve">2014 -και </w:t>
      </w:r>
      <w:r w:rsidRPr="00392F7E">
        <w:rPr>
          <w:rFonts w:eastAsia="Times New Roman"/>
          <w:szCs w:val="24"/>
        </w:rPr>
        <w:t>βάσει των εσόδων</w:t>
      </w:r>
      <w:r>
        <w:rPr>
          <w:rFonts w:eastAsia="Times New Roman"/>
          <w:szCs w:val="24"/>
        </w:rPr>
        <w:t>-</w:t>
      </w:r>
      <w:r w:rsidRPr="00392F7E">
        <w:rPr>
          <w:rFonts w:eastAsia="Times New Roman"/>
          <w:szCs w:val="24"/>
        </w:rPr>
        <w:t xml:space="preserve"> </w:t>
      </w:r>
      <w:r>
        <w:rPr>
          <w:rFonts w:eastAsia="Times New Roman"/>
          <w:szCs w:val="24"/>
        </w:rPr>
        <w:t xml:space="preserve">είναι </w:t>
      </w:r>
      <w:r w:rsidRPr="00392F7E">
        <w:rPr>
          <w:rFonts w:eastAsia="Times New Roman"/>
          <w:szCs w:val="24"/>
        </w:rPr>
        <w:t>περίπου 1</w:t>
      </w:r>
      <w:r>
        <w:rPr>
          <w:rFonts w:eastAsia="Times New Roman"/>
          <w:szCs w:val="24"/>
        </w:rPr>
        <w:t>.159.</w:t>
      </w:r>
      <w:r w:rsidRPr="00392F7E">
        <w:rPr>
          <w:rFonts w:eastAsia="Times New Roman"/>
          <w:szCs w:val="24"/>
        </w:rPr>
        <w:t>287</w:t>
      </w:r>
      <w:r>
        <w:rPr>
          <w:rFonts w:eastAsia="Times New Roman"/>
          <w:szCs w:val="24"/>
        </w:rPr>
        <w:t>.</w:t>
      </w:r>
      <w:r w:rsidRPr="00392F7E">
        <w:rPr>
          <w:rFonts w:eastAsia="Times New Roman"/>
          <w:szCs w:val="24"/>
        </w:rPr>
        <w:t xml:space="preserve"> Αν υπολογίσουμε μόνο το τέλος </w:t>
      </w:r>
      <w:r>
        <w:rPr>
          <w:rFonts w:eastAsia="Times New Roman"/>
          <w:szCs w:val="24"/>
        </w:rPr>
        <w:t xml:space="preserve">εξυπηρέτησης, </w:t>
      </w:r>
      <w:r w:rsidRPr="00392F7E">
        <w:rPr>
          <w:rFonts w:eastAsia="Times New Roman"/>
          <w:szCs w:val="24"/>
        </w:rPr>
        <w:t xml:space="preserve">δηλαδή αυτό που </w:t>
      </w:r>
      <w:r w:rsidRPr="00392F7E">
        <w:rPr>
          <w:rFonts w:eastAsia="Times New Roman"/>
          <w:szCs w:val="24"/>
        </w:rPr>
        <w:t>είπαμε ήδη</w:t>
      </w:r>
      <w:r>
        <w:rPr>
          <w:rFonts w:eastAsia="Times New Roman"/>
          <w:szCs w:val="24"/>
        </w:rPr>
        <w:t>,</w:t>
      </w:r>
      <w:r w:rsidRPr="00392F7E">
        <w:rPr>
          <w:rFonts w:eastAsia="Times New Roman"/>
          <w:szCs w:val="24"/>
        </w:rPr>
        <w:t xml:space="preserve"> τ</w:t>
      </w:r>
      <w:r>
        <w:rPr>
          <w:rFonts w:eastAsia="Times New Roman"/>
          <w:szCs w:val="24"/>
        </w:rPr>
        <w:t>α</w:t>
      </w:r>
      <w:r w:rsidRPr="00392F7E">
        <w:rPr>
          <w:rFonts w:eastAsia="Times New Roman"/>
          <w:szCs w:val="24"/>
        </w:rPr>
        <w:t xml:space="preserve"> 20 ευρώ</w:t>
      </w:r>
      <w:r>
        <w:rPr>
          <w:rFonts w:eastAsia="Times New Roman"/>
          <w:szCs w:val="24"/>
        </w:rPr>
        <w:t>,</w:t>
      </w:r>
      <w:r w:rsidRPr="00392F7E">
        <w:rPr>
          <w:rFonts w:eastAsia="Times New Roman"/>
          <w:szCs w:val="24"/>
        </w:rPr>
        <w:t xml:space="preserve"> τότε έχουμε περίπου </w:t>
      </w:r>
      <w:r>
        <w:rPr>
          <w:rFonts w:eastAsia="Times New Roman"/>
          <w:szCs w:val="24"/>
        </w:rPr>
        <w:t>23.185.</w:t>
      </w:r>
      <w:r w:rsidRPr="00392F7E">
        <w:rPr>
          <w:rFonts w:eastAsia="Times New Roman"/>
          <w:szCs w:val="24"/>
        </w:rPr>
        <w:t>740 ευρώ ανά έτος</w:t>
      </w:r>
      <w:r>
        <w:rPr>
          <w:rFonts w:eastAsia="Times New Roman"/>
          <w:szCs w:val="24"/>
        </w:rPr>
        <w:t>.</w:t>
      </w:r>
      <w:r w:rsidRPr="00392F7E">
        <w:rPr>
          <w:rFonts w:eastAsia="Times New Roman"/>
          <w:szCs w:val="24"/>
        </w:rPr>
        <w:t xml:space="preserve"> </w:t>
      </w:r>
      <w:r>
        <w:rPr>
          <w:rFonts w:eastAsia="Times New Roman"/>
          <w:szCs w:val="24"/>
        </w:rPr>
        <w:t>Πολλαπλασιάζοντά</w:t>
      </w:r>
      <w:r w:rsidRPr="00392F7E">
        <w:rPr>
          <w:rFonts w:eastAsia="Times New Roman"/>
          <w:szCs w:val="24"/>
        </w:rPr>
        <w:t>ς τα επί οκτώ</w:t>
      </w:r>
      <w:r>
        <w:rPr>
          <w:rFonts w:eastAsia="Times New Roman"/>
          <w:szCs w:val="24"/>
        </w:rPr>
        <w:t>,</w:t>
      </w:r>
      <w:r w:rsidRPr="00392F7E">
        <w:rPr>
          <w:rFonts w:eastAsia="Times New Roman"/>
          <w:szCs w:val="24"/>
        </w:rPr>
        <w:t xml:space="preserve"> μόνο από το κράτος της Ρωσίας</w:t>
      </w:r>
      <w:r>
        <w:rPr>
          <w:rFonts w:eastAsia="Times New Roman"/>
          <w:szCs w:val="24"/>
        </w:rPr>
        <w:t xml:space="preserve"> έχουμε έσοδα 185.48</w:t>
      </w:r>
      <w:r w:rsidRPr="00392F7E">
        <w:rPr>
          <w:rFonts w:eastAsia="Times New Roman"/>
          <w:szCs w:val="24"/>
        </w:rPr>
        <w:t>5.920 ευρώ</w:t>
      </w:r>
      <w:r>
        <w:rPr>
          <w:rFonts w:eastAsia="Times New Roman"/>
          <w:szCs w:val="24"/>
        </w:rPr>
        <w:t>.</w:t>
      </w:r>
      <w:r w:rsidRPr="00392F7E">
        <w:rPr>
          <w:rFonts w:eastAsia="Times New Roman"/>
          <w:szCs w:val="24"/>
        </w:rPr>
        <w:t xml:space="preserve"> </w:t>
      </w:r>
    </w:p>
    <w:p w14:paraId="5CAF5263" w14:textId="77777777" w:rsidR="00A15929" w:rsidRDefault="00D001CD">
      <w:pPr>
        <w:spacing w:line="600" w:lineRule="auto"/>
        <w:ind w:firstLine="720"/>
        <w:jc w:val="both"/>
        <w:rPr>
          <w:rFonts w:eastAsia="Times New Roman"/>
          <w:szCs w:val="24"/>
        </w:rPr>
      </w:pPr>
      <w:r>
        <w:rPr>
          <w:rFonts w:eastAsia="Times New Roman"/>
          <w:szCs w:val="24"/>
        </w:rPr>
        <w:t xml:space="preserve">Το </w:t>
      </w:r>
      <w:r w:rsidRPr="00392F7E">
        <w:rPr>
          <w:rFonts w:eastAsia="Times New Roman"/>
          <w:szCs w:val="24"/>
        </w:rPr>
        <w:t>Υπουργείο Εξωτερικών για τη Ζώνη 1 όπου υπάγεται η Ρωσία</w:t>
      </w:r>
      <w:r>
        <w:rPr>
          <w:rFonts w:eastAsia="Times New Roman"/>
          <w:szCs w:val="24"/>
        </w:rPr>
        <w:t xml:space="preserve">, καθώς και </w:t>
      </w:r>
      <w:r w:rsidRPr="00392F7E">
        <w:rPr>
          <w:rFonts w:eastAsia="Times New Roman"/>
          <w:szCs w:val="24"/>
        </w:rPr>
        <w:t xml:space="preserve">το </w:t>
      </w:r>
      <w:r>
        <w:rPr>
          <w:rFonts w:eastAsia="Times New Roman"/>
          <w:szCs w:val="24"/>
        </w:rPr>
        <w:t>Ιράκ, η Λευκορωσία,</w:t>
      </w:r>
      <w:r>
        <w:rPr>
          <w:rFonts w:eastAsia="Times New Roman"/>
          <w:szCs w:val="24"/>
        </w:rPr>
        <w:t xml:space="preserve"> η Α</w:t>
      </w:r>
      <w:r w:rsidRPr="00392F7E">
        <w:rPr>
          <w:rFonts w:eastAsia="Times New Roman"/>
          <w:szCs w:val="24"/>
        </w:rPr>
        <w:t xml:space="preserve">μερικανική </w:t>
      </w:r>
      <w:r>
        <w:rPr>
          <w:rFonts w:eastAsia="Times New Roman"/>
          <w:szCs w:val="24"/>
        </w:rPr>
        <w:t>Ή</w:t>
      </w:r>
      <w:r w:rsidRPr="00392F7E">
        <w:rPr>
          <w:rFonts w:eastAsia="Times New Roman"/>
          <w:szCs w:val="24"/>
        </w:rPr>
        <w:t>πειρο</w:t>
      </w:r>
      <w:r>
        <w:rPr>
          <w:rFonts w:eastAsia="Times New Roman"/>
          <w:szCs w:val="24"/>
        </w:rPr>
        <w:t>ς</w:t>
      </w:r>
      <w:r w:rsidRPr="00392F7E">
        <w:rPr>
          <w:rFonts w:eastAsia="Times New Roman"/>
          <w:szCs w:val="24"/>
        </w:rPr>
        <w:t xml:space="preserve"> και </w:t>
      </w:r>
      <w:r>
        <w:rPr>
          <w:rFonts w:eastAsia="Times New Roman"/>
          <w:szCs w:val="24"/>
        </w:rPr>
        <w:t>η</w:t>
      </w:r>
      <w:r w:rsidRPr="00392F7E">
        <w:rPr>
          <w:rFonts w:eastAsia="Times New Roman"/>
          <w:szCs w:val="24"/>
        </w:rPr>
        <w:t xml:space="preserve"> </w:t>
      </w:r>
      <w:proofErr w:type="spellStart"/>
      <w:r w:rsidRPr="00970BE9">
        <w:rPr>
          <w:rFonts w:eastAsia="Times New Roman"/>
          <w:szCs w:val="24"/>
        </w:rPr>
        <w:t>ποσαχάρια</w:t>
      </w:r>
      <w:proofErr w:type="spellEnd"/>
      <w:r w:rsidRPr="00970BE9">
        <w:rPr>
          <w:rFonts w:eastAsia="Times New Roman"/>
          <w:szCs w:val="24"/>
        </w:rPr>
        <w:t xml:space="preserve"> Αφρική</w:t>
      </w:r>
      <w:r>
        <w:rPr>
          <w:rFonts w:eastAsia="Times New Roman"/>
          <w:szCs w:val="24"/>
        </w:rPr>
        <w:t>,</w:t>
      </w:r>
      <w:r w:rsidRPr="00392F7E">
        <w:rPr>
          <w:rFonts w:eastAsia="Times New Roman"/>
          <w:szCs w:val="24"/>
        </w:rPr>
        <w:t xml:space="preserve"> έχουν δηλώσει ως αξία έργου τα 7,5 εκατομμύρια ευρώ</w:t>
      </w:r>
      <w:r>
        <w:rPr>
          <w:rFonts w:eastAsia="Times New Roman"/>
          <w:szCs w:val="24"/>
        </w:rPr>
        <w:t>,</w:t>
      </w:r>
      <w:r w:rsidRPr="00392F7E">
        <w:rPr>
          <w:rFonts w:eastAsia="Times New Roman"/>
          <w:szCs w:val="24"/>
        </w:rPr>
        <w:t xml:space="preserve"> αντ</w:t>
      </w:r>
      <w:r>
        <w:rPr>
          <w:rFonts w:eastAsia="Times New Roman"/>
          <w:szCs w:val="24"/>
        </w:rPr>
        <w:t>ί της πραγματικής αξίας των 18</w:t>
      </w:r>
      <w:r w:rsidRPr="00392F7E">
        <w:rPr>
          <w:rFonts w:eastAsia="Times New Roman"/>
          <w:szCs w:val="24"/>
        </w:rPr>
        <w:t>5,5 εκατομμυρίων ευρώ</w:t>
      </w:r>
      <w:r>
        <w:rPr>
          <w:rFonts w:eastAsia="Times New Roman"/>
          <w:szCs w:val="24"/>
        </w:rPr>
        <w:t>,</w:t>
      </w:r>
      <w:r w:rsidRPr="00392F7E">
        <w:rPr>
          <w:rFonts w:eastAsia="Times New Roman"/>
          <w:szCs w:val="24"/>
        </w:rPr>
        <w:t xml:space="preserve"> </w:t>
      </w:r>
      <w:r>
        <w:rPr>
          <w:rFonts w:eastAsia="Times New Roman"/>
          <w:szCs w:val="24"/>
        </w:rPr>
        <w:t xml:space="preserve">που αφορά τον </w:t>
      </w:r>
      <w:r w:rsidRPr="00392F7E">
        <w:rPr>
          <w:rFonts w:eastAsia="Times New Roman"/>
          <w:szCs w:val="24"/>
        </w:rPr>
        <w:t xml:space="preserve">υπολογισμό </w:t>
      </w:r>
      <w:r>
        <w:rPr>
          <w:rFonts w:eastAsia="Times New Roman"/>
          <w:szCs w:val="24"/>
        </w:rPr>
        <w:t xml:space="preserve">-το ξαναλέω- </w:t>
      </w:r>
      <w:r w:rsidRPr="00392F7E">
        <w:rPr>
          <w:rFonts w:eastAsia="Times New Roman"/>
          <w:szCs w:val="24"/>
        </w:rPr>
        <w:t>μόνο για τη Ρωσία</w:t>
      </w:r>
      <w:r>
        <w:rPr>
          <w:rFonts w:eastAsia="Times New Roman"/>
          <w:szCs w:val="24"/>
        </w:rPr>
        <w:t xml:space="preserve"> και όχι για το σύνολο της Ζώνης 1. Έ</w:t>
      </w:r>
      <w:r w:rsidRPr="00392F7E">
        <w:rPr>
          <w:rFonts w:eastAsia="Times New Roman"/>
          <w:szCs w:val="24"/>
        </w:rPr>
        <w:t>τσι φυσι</w:t>
      </w:r>
      <w:r w:rsidRPr="00392F7E">
        <w:rPr>
          <w:rFonts w:eastAsia="Times New Roman"/>
          <w:szCs w:val="24"/>
        </w:rPr>
        <w:t>κά</w:t>
      </w:r>
      <w:r>
        <w:rPr>
          <w:rFonts w:eastAsia="Times New Roman"/>
          <w:szCs w:val="24"/>
        </w:rPr>
        <w:t>,</w:t>
      </w:r>
      <w:r w:rsidRPr="00392F7E">
        <w:rPr>
          <w:rFonts w:eastAsia="Times New Roman"/>
          <w:szCs w:val="24"/>
        </w:rPr>
        <w:t xml:space="preserve"> </w:t>
      </w:r>
      <w:r>
        <w:rPr>
          <w:rFonts w:eastAsia="Times New Roman"/>
          <w:szCs w:val="24"/>
        </w:rPr>
        <w:t xml:space="preserve">έχουμε χαμηλότερης </w:t>
      </w:r>
      <w:r w:rsidRPr="00392F7E">
        <w:rPr>
          <w:rFonts w:eastAsia="Times New Roman"/>
          <w:szCs w:val="24"/>
        </w:rPr>
        <w:t xml:space="preserve">αξίας εγγυητικές συμμετοχής και </w:t>
      </w:r>
      <w:r>
        <w:rPr>
          <w:rFonts w:eastAsia="Times New Roman"/>
          <w:szCs w:val="24"/>
        </w:rPr>
        <w:t>κ</w:t>
      </w:r>
      <w:r w:rsidRPr="00392F7E">
        <w:rPr>
          <w:rFonts w:eastAsia="Times New Roman"/>
          <w:szCs w:val="24"/>
        </w:rPr>
        <w:t>αλής εκτέλεσης</w:t>
      </w:r>
      <w:r>
        <w:rPr>
          <w:rFonts w:eastAsia="Times New Roman"/>
          <w:szCs w:val="24"/>
        </w:rPr>
        <w:t xml:space="preserve"> </w:t>
      </w:r>
      <w:r w:rsidRPr="00392F7E">
        <w:rPr>
          <w:rFonts w:eastAsia="Times New Roman"/>
          <w:szCs w:val="24"/>
        </w:rPr>
        <w:t>2% έως 5 αντίστοιχα</w:t>
      </w:r>
      <w:r>
        <w:rPr>
          <w:rFonts w:eastAsia="Times New Roman"/>
          <w:szCs w:val="24"/>
        </w:rPr>
        <w:t>. Δηλαδή,</w:t>
      </w:r>
      <w:r w:rsidRPr="00392F7E">
        <w:rPr>
          <w:rFonts w:eastAsia="Times New Roman"/>
          <w:szCs w:val="24"/>
        </w:rPr>
        <w:t xml:space="preserve"> μειώσαμε το ποσό των εγγυητικών</w:t>
      </w:r>
      <w:r>
        <w:rPr>
          <w:rFonts w:eastAsia="Times New Roman"/>
          <w:szCs w:val="24"/>
        </w:rPr>
        <w:t>,</w:t>
      </w:r>
      <w:r w:rsidRPr="00392F7E">
        <w:rPr>
          <w:rFonts w:eastAsia="Times New Roman"/>
          <w:szCs w:val="24"/>
        </w:rPr>
        <w:t xml:space="preserve"> που έπρεπε να καταβληθούν</w:t>
      </w:r>
      <w:r>
        <w:rPr>
          <w:rFonts w:eastAsia="Times New Roman"/>
          <w:szCs w:val="24"/>
        </w:rPr>
        <w:t>.</w:t>
      </w:r>
      <w:r w:rsidRPr="00392F7E">
        <w:rPr>
          <w:rFonts w:eastAsia="Times New Roman"/>
          <w:szCs w:val="24"/>
        </w:rPr>
        <w:t xml:space="preserve"> Ωστόσο</w:t>
      </w:r>
      <w:r>
        <w:rPr>
          <w:rFonts w:eastAsia="Times New Roman"/>
          <w:szCs w:val="24"/>
        </w:rPr>
        <w:t>,</w:t>
      </w:r>
      <w:r w:rsidRPr="00392F7E">
        <w:rPr>
          <w:rFonts w:eastAsia="Times New Roman"/>
          <w:szCs w:val="24"/>
        </w:rPr>
        <w:t xml:space="preserve"> </w:t>
      </w:r>
      <w:r>
        <w:rPr>
          <w:rFonts w:eastAsia="Times New Roman"/>
          <w:szCs w:val="24"/>
        </w:rPr>
        <w:t>ε</w:t>
      </w:r>
      <w:r w:rsidRPr="00392F7E">
        <w:rPr>
          <w:rFonts w:eastAsia="Times New Roman"/>
          <w:szCs w:val="24"/>
        </w:rPr>
        <w:t xml:space="preserve">κτός του ότι </w:t>
      </w:r>
      <w:r>
        <w:rPr>
          <w:rFonts w:eastAsia="Times New Roman"/>
          <w:szCs w:val="24"/>
        </w:rPr>
        <w:t>οι εγγυήσεις δεν ανταποκρίνοντ</w:t>
      </w:r>
      <w:r w:rsidRPr="00392F7E">
        <w:rPr>
          <w:rFonts w:eastAsia="Times New Roman"/>
          <w:szCs w:val="24"/>
        </w:rPr>
        <w:t>αι στο ρίσκο και το</w:t>
      </w:r>
      <w:r>
        <w:rPr>
          <w:rFonts w:eastAsia="Times New Roman"/>
          <w:szCs w:val="24"/>
        </w:rPr>
        <w:t>ν</w:t>
      </w:r>
      <w:r w:rsidRPr="00392F7E">
        <w:rPr>
          <w:rFonts w:eastAsia="Times New Roman"/>
          <w:szCs w:val="24"/>
        </w:rPr>
        <w:t xml:space="preserve"> συνεπαγόμενο μη εγγυημέ</w:t>
      </w:r>
      <w:r w:rsidRPr="00392F7E">
        <w:rPr>
          <w:rFonts w:eastAsia="Times New Roman"/>
          <w:szCs w:val="24"/>
        </w:rPr>
        <w:t xml:space="preserve">νο </w:t>
      </w:r>
      <w:r>
        <w:rPr>
          <w:rFonts w:eastAsia="Times New Roman"/>
          <w:szCs w:val="24"/>
        </w:rPr>
        <w:t>-</w:t>
      </w:r>
      <w:r w:rsidRPr="00392F7E">
        <w:rPr>
          <w:rFonts w:eastAsia="Times New Roman"/>
          <w:szCs w:val="24"/>
        </w:rPr>
        <w:t>κατά νόμο</w:t>
      </w:r>
      <w:r>
        <w:rPr>
          <w:rFonts w:eastAsia="Times New Roman"/>
          <w:szCs w:val="24"/>
        </w:rPr>
        <w:t>-</w:t>
      </w:r>
      <w:r w:rsidRPr="00392F7E">
        <w:rPr>
          <w:rFonts w:eastAsia="Times New Roman"/>
          <w:szCs w:val="24"/>
        </w:rPr>
        <w:t xml:space="preserve"> κίνδυνο</w:t>
      </w:r>
      <w:r>
        <w:rPr>
          <w:rFonts w:eastAsia="Times New Roman"/>
          <w:szCs w:val="24"/>
        </w:rPr>
        <w:t>,</w:t>
      </w:r>
      <w:r w:rsidRPr="00392F7E">
        <w:rPr>
          <w:rFonts w:eastAsia="Times New Roman"/>
          <w:szCs w:val="24"/>
        </w:rPr>
        <w:t xml:space="preserve"> που υφίσταται </w:t>
      </w:r>
      <w:r>
        <w:rPr>
          <w:rFonts w:eastAsia="Times New Roman"/>
          <w:szCs w:val="24"/>
        </w:rPr>
        <w:t xml:space="preserve">το </w:t>
      </w:r>
      <w:r w:rsidRPr="00392F7E">
        <w:rPr>
          <w:rFonts w:eastAsia="Times New Roman"/>
          <w:szCs w:val="24"/>
        </w:rPr>
        <w:t>ελληνικό κράτος</w:t>
      </w:r>
      <w:r>
        <w:rPr>
          <w:rFonts w:eastAsia="Times New Roman"/>
          <w:szCs w:val="24"/>
        </w:rPr>
        <w:t>, έχουμε</w:t>
      </w:r>
      <w:r w:rsidRPr="00392F7E">
        <w:rPr>
          <w:rFonts w:eastAsia="Times New Roman"/>
          <w:szCs w:val="24"/>
        </w:rPr>
        <w:t xml:space="preserve"> ουσιαστικά άλλα δεδομένα</w:t>
      </w:r>
      <w:r>
        <w:rPr>
          <w:rFonts w:eastAsia="Times New Roman"/>
          <w:szCs w:val="24"/>
        </w:rPr>
        <w:t>,</w:t>
      </w:r>
      <w:r>
        <w:rPr>
          <w:rFonts w:eastAsia="Times New Roman"/>
          <w:szCs w:val="24"/>
        </w:rPr>
        <w:t xml:space="preserve"> που </w:t>
      </w:r>
      <w:r w:rsidRPr="00392F7E">
        <w:rPr>
          <w:rFonts w:eastAsia="Times New Roman"/>
          <w:szCs w:val="24"/>
        </w:rPr>
        <w:t>αφορούν το έργο</w:t>
      </w:r>
      <w:r>
        <w:rPr>
          <w:rFonts w:eastAsia="Times New Roman"/>
          <w:szCs w:val="24"/>
        </w:rPr>
        <w:t>, ήτοι</w:t>
      </w:r>
      <w:r>
        <w:rPr>
          <w:rFonts w:eastAsia="Times New Roman"/>
          <w:szCs w:val="24"/>
        </w:rPr>
        <w:t>.</w:t>
      </w:r>
      <w:r>
        <w:rPr>
          <w:rFonts w:eastAsia="Times New Roman"/>
          <w:szCs w:val="24"/>
        </w:rPr>
        <w:t xml:space="preserve"> </w:t>
      </w:r>
      <w:r w:rsidRPr="00392F7E">
        <w:rPr>
          <w:rFonts w:eastAsia="Times New Roman"/>
          <w:szCs w:val="24"/>
        </w:rPr>
        <w:t xml:space="preserve">αφού ακόμα και αν καταπέσουν αυτές οι μηδαμινές </w:t>
      </w:r>
      <w:r>
        <w:rPr>
          <w:rFonts w:eastAsia="Times New Roman"/>
          <w:szCs w:val="24"/>
        </w:rPr>
        <w:t xml:space="preserve">εγγυήσεις </w:t>
      </w:r>
      <w:r w:rsidRPr="00392F7E">
        <w:rPr>
          <w:rFonts w:eastAsia="Times New Roman"/>
          <w:szCs w:val="24"/>
        </w:rPr>
        <w:t>ευθύν</w:t>
      </w:r>
      <w:r>
        <w:rPr>
          <w:rFonts w:eastAsia="Times New Roman"/>
          <w:szCs w:val="24"/>
        </w:rPr>
        <w:t>η</w:t>
      </w:r>
      <w:r w:rsidRPr="00392F7E">
        <w:rPr>
          <w:rFonts w:eastAsia="Times New Roman"/>
          <w:szCs w:val="24"/>
        </w:rPr>
        <w:t>ς των αναδόχων</w:t>
      </w:r>
      <w:r>
        <w:rPr>
          <w:rFonts w:eastAsia="Times New Roman"/>
          <w:szCs w:val="24"/>
        </w:rPr>
        <w:t>,</w:t>
      </w:r>
      <w:r w:rsidRPr="00392F7E">
        <w:rPr>
          <w:rFonts w:eastAsia="Times New Roman"/>
          <w:szCs w:val="24"/>
        </w:rPr>
        <w:t xml:space="preserve"> που τελικά </w:t>
      </w:r>
      <w:r>
        <w:rPr>
          <w:rFonts w:eastAsia="Times New Roman"/>
          <w:szCs w:val="24"/>
        </w:rPr>
        <w:t>λήφθηκαν, η ζημία</w:t>
      </w:r>
      <w:r w:rsidRPr="00392F7E">
        <w:rPr>
          <w:rFonts w:eastAsia="Times New Roman"/>
          <w:szCs w:val="24"/>
        </w:rPr>
        <w:t xml:space="preserve"> που </w:t>
      </w:r>
      <w:r>
        <w:rPr>
          <w:rFonts w:eastAsia="Times New Roman"/>
          <w:szCs w:val="24"/>
        </w:rPr>
        <w:t>θ</w:t>
      </w:r>
      <w:r w:rsidRPr="00392F7E">
        <w:rPr>
          <w:rFonts w:eastAsia="Times New Roman"/>
          <w:szCs w:val="24"/>
        </w:rPr>
        <w:t xml:space="preserve">α υποστεί το ελληνικό </w:t>
      </w:r>
      <w:r w:rsidRPr="00392F7E">
        <w:rPr>
          <w:rFonts w:eastAsia="Times New Roman"/>
          <w:szCs w:val="24"/>
        </w:rPr>
        <w:t>κράτος θα είναι πολλαπλάσια</w:t>
      </w:r>
      <w:r>
        <w:rPr>
          <w:rFonts w:eastAsia="Times New Roman"/>
          <w:szCs w:val="24"/>
        </w:rPr>
        <w:t>.</w:t>
      </w:r>
    </w:p>
    <w:p w14:paraId="5CAF5264" w14:textId="77777777" w:rsidR="00A15929" w:rsidRDefault="00D001CD">
      <w:pPr>
        <w:spacing w:line="600" w:lineRule="auto"/>
        <w:ind w:firstLine="720"/>
        <w:jc w:val="both"/>
        <w:rPr>
          <w:rFonts w:eastAsia="Times New Roman"/>
          <w:szCs w:val="24"/>
        </w:rPr>
      </w:pPr>
      <w:r w:rsidRPr="00392F7E">
        <w:rPr>
          <w:rFonts w:eastAsia="Times New Roman"/>
          <w:szCs w:val="24"/>
        </w:rPr>
        <w:lastRenderedPageBreak/>
        <w:t>Έτσι</w:t>
      </w:r>
      <w:r>
        <w:rPr>
          <w:rFonts w:eastAsia="Times New Roman"/>
          <w:szCs w:val="24"/>
        </w:rPr>
        <w:t>,</w:t>
      </w:r>
      <w:r w:rsidRPr="00392F7E">
        <w:rPr>
          <w:rFonts w:eastAsia="Times New Roman"/>
          <w:szCs w:val="24"/>
        </w:rPr>
        <w:t xml:space="preserve"> την πραγματική δύναμη την έχει αυτός που εκτελεί το έργο</w:t>
      </w:r>
      <w:r>
        <w:rPr>
          <w:rFonts w:eastAsia="Times New Roman"/>
          <w:szCs w:val="24"/>
        </w:rPr>
        <w:t>,</w:t>
      </w:r>
      <w:r w:rsidRPr="00392F7E">
        <w:rPr>
          <w:rFonts w:eastAsia="Times New Roman"/>
          <w:szCs w:val="24"/>
        </w:rPr>
        <w:t xml:space="preserve"> καθώς το ελληνικό κράτος </w:t>
      </w:r>
      <w:r>
        <w:rPr>
          <w:rFonts w:eastAsia="Times New Roman"/>
          <w:szCs w:val="24"/>
        </w:rPr>
        <w:t>δ</w:t>
      </w:r>
      <w:r w:rsidRPr="00392F7E">
        <w:rPr>
          <w:rFonts w:eastAsia="Times New Roman"/>
          <w:szCs w:val="24"/>
        </w:rPr>
        <w:t>εν έχει κανένα</w:t>
      </w:r>
      <w:r>
        <w:rPr>
          <w:rFonts w:eastAsia="Times New Roman"/>
          <w:szCs w:val="24"/>
        </w:rPr>
        <w:t>ν</w:t>
      </w:r>
      <w:r w:rsidRPr="00392F7E">
        <w:rPr>
          <w:rFonts w:eastAsia="Times New Roman"/>
          <w:szCs w:val="24"/>
        </w:rPr>
        <w:t xml:space="preserve"> ουσιαστικό τρόπο να θέσει τις όποιες απαιτήσεις του σε ένα</w:t>
      </w:r>
      <w:r>
        <w:rPr>
          <w:rFonts w:eastAsia="Times New Roman"/>
          <w:szCs w:val="24"/>
        </w:rPr>
        <w:t>ν</w:t>
      </w:r>
      <w:r w:rsidRPr="00392F7E">
        <w:rPr>
          <w:rFonts w:eastAsia="Times New Roman"/>
          <w:szCs w:val="24"/>
        </w:rPr>
        <w:t xml:space="preserve"> τόσο ευαίσθητο τομέα τουριστικού προϊόντος</w:t>
      </w:r>
      <w:r>
        <w:rPr>
          <w:rFonts w:eastAsia="Times New Roman"/>
          <w:szCs w:val="24"/>
        </w:rPr>
        <w:t>.</w:t>
      </w:r>
    </w:p>
    <w:p w14:paraId="5CAF5265" w14:textId="77777777" w:rsidR="00A15929" w:rsidRDefault="00D001CD">
      <w:pPr>
        <w:spacing w:line="600" w:lineRule="auto"/>
        <w:ind w:firstLine="720"/>
        <w:jc w:val="both"/>
        <w:rPr>
          <w:rFonts w:eastAsia="Times New Roman"/>
          <w:szCs w:val="24"/>
        </w:rPr>
      </w:pPr>
      <w:r>
        <w:rPr>
          <w:rFonts w:eastAsia="Times New Roman"/>
          <w:szCs w:val="24"/>
        </w:rPr>
        <w:t>Σ</w:t>
      </w:r>
      <w:r w:rsidRPr="00392F7E">
        <w:rPr>
          <w:rFonts w:eastAsia="Times New Roman"/>
          <w:szCs w:val="24"/>
        </w:rPr>
        <w:t>υνοψίζοντας</w:t>
      </w:r>
      <w:r>
        <w:rPr>
          <w:rFonts w:eastAsia="Times New Roman"/>
          <w:szCs w:val="24"/>
        </w:rPr>
        <w:t>,</w:t>
      </w:r>
      <w:r w:rsidRPr="00392F7E">
        <w:rPr>
          <w:rFonts w:eastAsia="Times New Roman"/>
          <w:szCs w:val="24"/>
        </w:rPr>
        <w:t xml:space="preserve"> </w:t>
      </w:r>
      <w:r>
        <w:rPr>
          <w:rFonts w:eastAsia="Times New Roman"/>
          <w:szCs w:val="24"/>
        </w:rPr>
        <w:t>λ</w:t>
      </w:r>
      <w:r w:rsidRPr="00392F7E">
        <w:rPr>
          <w:rFonts w:eastAsia="Times New Roman"/>
          <w:szCs w:val="24"/>
        </w:rPr>
        <w:t>οι</w:t>
      </w:r>
      <w:r w:rsidRPr="00392F7E">
        <w:rPr>
          <w:rFonts w:eastAsia="Times New Roman"/>
          <w:szCs w:val="24"/>
        </w:rPr>
        <w:t>πόν</w:t>
      </w:r>
      <w:r>
        <w:rPr>
          <w:rFonts w:eastAsia="Times New Roman"/>
          <w:szCs w:val="24"/>
        </w:rPr>
        <w:t>,</w:t>
      </w:r>
      <w:r w:rsidRPr="00392F7E">
        <w:rPr>
          <w:rFonts w:eastAsia="Times New Roman"/>
          <w:szCs w:val="24"/>
        </w:rPr>
        <w:t xml:space="preserve"> για τις Ζώνες 1</w:t>
      </w:r>
      <w:r>
        <w:rPr>
          <w:rFonts w:eastAsia="Times New Roman"/>
          <w:szCs w:val="24"/>
        </w:rPr>
        <w:t xml:space="preserve">, </w:t>
      </w:r>
      <w:r w:rsidRPr="00392F7E">
        <w:rPr>
          <w:rFonts w:eastAsia="Times New Roman"/>
          <w:szCs w:val="24"/>
        </w:rPr>
        <w:t>2</w:t>
      </w:r>
      <w:r>
        <w:rPr>
          <w:rFonts w:eastAsia="Times New Roman"/>
          <w:szCs w:val="24"/>
        </w:rPr>
        <w:t xml:space="preserve">, </w:t>
      </w:r>
      <w:r w:rsidRPr="00392F7E">
        <w:rPr>
          <w:rFonts w:eastAsia="Times New Roman"/>
          <w:szCs w:val="24"/>
        </w:rPr>
        <w:t>4</w:t>
      </w:r>
      <w:r>
        <w:rPr>
          <w:rFonts w:eastAsia="Times New Roman"/>
          <w:szCs w:val="24"/>
        </w:rPr>
        <w:t xml:space="preserve">, </w:t>
      </w:r>
      <w:r w:rsidRPr="00392F7E">
        <w:rPr>
          <w:rFonts w:eastAsia="Times New Roman"/>
          <w:szCs w:val="24"/>
        </w:rPr>
        <w:t>5</w:t>
      </w:r>
      <w:r>
        <w:rPr>
          <w:rFonts w:eastAsia="Times New Roman"/>
          <w:szCs w:val="24"/>
        </w:rPr>
        <w:t>,</w:t>
      </w:r>
      <w:r w:rsidRPr="00392F7E">
        <w:rPr>
          <w:rFonts w:eastAsia="Times New Roman"/>
          <w:szCs w:val="24"/>
        </w:rPr>
        <w:t xml:space="preserve"> που</w:t>
      </w:r>
      <w:r>
        <w:rPr>
          <w:rFonts w:eastAsia="Times New Roman"/>
          <w:szCs w:val="24"/>
        </w:rPr>
        <w:t xml:space="preserve"> ανατέθηκαν μέσω αυτού του κατα</w:t>
      </w:r>
      <w:r w:rsidRPr="00392F7E">
        <w:rPr>
          <w:rFonts w:eastAsia="Times New Roman"/>
          <w:szCs w:val="24"/>
        </w:rPr>
        <w:t>φαν</w:t>
      </w:r>
      <w:r>
        <w:rPr>
          <w:rFonts w:eastAsia="Times New Roman"/>
          <w:szCs w:val="24"/>
        </w:rPr>
        <w:t>ώς στημένου διαγωνισμού</w:t>
      </w:r>
      <w:r w:rsidRPr="00392F7E">
        <w:rPr>
          <w:rFonts w:eastAsia="Times New Roman"/>
          <w:szCs w:val="24"/>
        </w:rPr>
        <w:t xml:space="preserve"> στην </w:t>
      </w:r>
      <w:r w:rsidRPr="00A96B8F">
        <w:rPr>
          <w:rFonts w:eastAsia="Times New Roman"/>
          <w:color w:val="000000" w:themeColor="text1"/>
          <w:szCs w:val="24"/>
          <w:lang w:val="en-US"/>
        </w:rPr>
        <w:t>GVCW</w:t>
      </w:r>
      <w:r w:rsidRPr="00A96B8F">
        <w:rPr>
          <w:rFonts w:eastAsia="Times New Roman"/>
          <w:color w:val="000000" w:themeColor="text1"/>
          <w:szCs w:val="24"/>
        </w:rPr>
        <w:t xml:space="preserve"> </w:t>
      </w:r>
      <w:r w:rsidRPr="00A96B8F">
        <w:rPr>
          <w:rFonts w:eastAsia="Times New Roman"/>
          <w:color w:val="000000" w:themeColor="text1"/>
          <w:szCs w:val="24"/>
          <w:lang w:val="en-US"/>
        </w:rPr>
        <w:t>Hellas</w:t>
      </w:r>
      <w:r w:rsidRPr="00585019">
        <w:rPr>
          <w:rFonts w:eastAsia="Times New Roman"/>
          <w:szCs w:val="24"/>
        </w:rPr>
        <w:t>,</w:t>
      </w:r>
      <w:r w:rsidRPr="00392F7E">
        <w:rPr>
          <w:rFonts w:eastAsia="Times New Roman"/>
          <w:szCs w:val="24"/>
        </w:rPr>
        <w:t xml:space="preserve"> το Υπουργείο Εξωτερικών έχει ως σύνολο αξίας συμβάσεων τα 15,5 εκατομμύρια ευρώ</w:t>
      </w:r>
      <w:r w:rsidRPr="00D0216B">
        <w:rPr>
          <w:rFonts w:eastAsia="Times New Roman"/>
          <w:szCs w:val="24"/>
        </w:rPr>
        <w:t>,</w:t>
      </w:r>
      <w:r w:rsidRPr="00392F7E">
        <w:rPr>
          <w:rFonts w:eastAsia="Times New Roman"/>
          <w:szCs w:val="24"/>
        </w:rPr>
        <w:t xml:space="preserve"> </w:t>
      </w:r>
      <w:r>
        <w:rPr>
          <w:rFonts w:eastAsia="Times New Roman"/>
          <w:szCs w:val="24"/>
        </w:rPr>
        <w:t>ε</w:t>
      </w:r>
      <w:r w:rsidRPr="00392F7E">
        <w:rPr>
          <w:rFonts w:eastAsia="Times New Roman"/>
          <w:szCs w:val="24"/>
        </w:rPr>
        <w:t>νώ η πραγματική αξία</w:t>
      </w:r>
      <w:r>
        <w:rPr>
          <w:rFonts w:eastAsia="Times New Roman"/>
          <w:szCs w:val="24"/>
        </w:rPr>
        <w:t>,</w:t>
      </w:r>
      <w:r w:rsidRPr="00392F7E">
        <w:rPr>
          <w:rFonts w:eastAsia="Times New Roman"/>
          <w:szCs w:val="24"/>
        </w:rPr>
        <w:t xml:space="preserve"> με μετριοπαθείς</w:t>
      </w:r>
      <w:r>
        <w:rPr>
          <w:rFonts w:eastAsia="Times New Roman"/>
          <w:szCs w:val="24"/>
        </w:rPr>
        <w:t xml:space="preserve"> -</w:t>
      </w:r>
      <w:r w:rsidRPr="00392F7E">
        <w:rPr>
          <w:rFonts w:eastAsia="Times New Roman"/>
          <w:szCs w:val="24"/>
        </w:rPr>
        <w:t xml:space="preserve">όπως </w:t>
      </w:r>
      <w:r>
        <w:rPr>
          <w:rFonts w:eastAsia="Times New Roman"/>
          <w:szCs w:val="24"/>
        </w:rPr>
        <w:t xml:space="preserve">οι </w:t>
      </w:r>
      <w:r w:rsidRPr="00392F7E">
        <w:rPr>
          <w:rFonts w:eastAsia="Times New Roman"/>
          <w:szCs w:val="24"/>
        </w:rPr>
        <w:t>παραπάνω</w:t>
      </w:r>
      <w:r>
        <w:rPr>
          <w:rFonts w:eastAsia="Times New Roman"/>
          <w:szCs w:val="24"/>
        </w:rPr>
        <w:t>-</w:t>
      </w:r>
      <w:r w:rsidRPr="00392F7E">
        <w:rPr>
          <w:rFonts w:eastAsia="Times New Roman"/>
          <w:szCs w:val="24"/>
        </w:rPr>
        <w:t xml:space="preserve"> υπολογι</w:t>
      </w:r>
      <w:r w:rsidRPr="00392F7E">
        <w:rPr>
          <w:rFonts w:eastAsia="Times New Roman"/>
          <w:szCs w:val="24"/>
        </w:rPr>
        <w:t>σμούς</w:t>
      </w:r>
      <w:r>
        <w:rPr>
          <w:rFonts w:eastAsia="Times New Roman"/>
          <w:szCs w:val="24"/>
        </w:rPr>
        <w:t xml:space="preserve"> που </w:t>
      </w:r>
      <w:r w:rsidRPr="00392F7E">
        <w:rPr>
          <w:rFonts w:eastAsia="Times New Roman"/>
          <w:szCs w:val="24"/>
        </w:rPr>
        <w:t>έκαν</w:t>
      </w:r>
      <w:r>
        <w:rPr>
          <w:rFonts w:eastAsia="Times New Roman"/>
          <w:szCs w:val="24"/>
        </w:rPr>
        <w:t xml:space="preserve">α, </w:t>
      </w:r>
      <w:r w:rsidRPr="00392F7E">
        <w:rPr>
          <w:rFonts w:eastAsia="Times New Roman"/>
          <w:szCs w:val="24"/>
        </w:rPr>
        <w:t>ξεπερνά το 1 δι</w:t>
      </w:r>
      <w:r>
        <w:rPr>
          <w:rFonts w:eastAsia="Times New Roman"/>
          <w:szCs w:val="24"/>
        </w:rPr>
        <w:t xml:space="preserve">σεκατομμύριο </w:t>
      </w:r>
      <w:r w:rsidRPr="00392F7E">
        <w:rPr>
          <w:rFonts w:eastAsia="Times New Roman"/>
          <w:szCs w:val="24"/>
        </w:rPr>
        <w:t>ευρώ</w:t>
      </w:r>
      <w:r w:rsidRPr="00A96B8F">
        <w:rPr>
          <w:rFonts w:eastAsia="Times New Roman"/>
          <w:szCs w:val="24"/>
        </w:rPr>
        <w:t>,</w:t>
      </w:r>
      <w:r>
        <w:rPr>
          <w:rFonts w:eastAsia="Times New Roman"/>
          <w:szCs w:val="24"/>
        </w:rPr>
        <w:t xml:space="preserve"> όπου αν υπολογιστεί επί τη βάση</w:t>
      </w:r>
      <w:r w:rsidRPr="00392F7E">
        <w:rPr>
          <w:rFonts w:eastAsia="Times New Roman"/>
          <w:szCs w:val="24"/>
        </w:rPr>
        <w:t xml:space="preserve"> του συνόλου των τελών διαχείρισης εξυπηρέτησης αγγίζει τα 2 </w:t>
      </w:r>
      <w:r>
        <w:rPr>
          <w:rFonts w:eastAsia="Times New Roman"/>
          <w:szCs w:val="24"/>
        </w:rPr>
        <w:t>δισεκατομμύρια ευρώ.</w:t>
      </w:r>
    </w:p>
    <w:p w14:paraId="5CAF5266" w14:textId="77777777" w:rsidR="00A15929" w:rsidRDefault="00D001CD">
      <w:pPr>
        <w:spacing w:line="600" w:lineRule="auto"/>
        <w:ind w:firstLine="720"/>
        <w:jc w:val="both"/>
        <w:rPr>
          <w:rFonts w:eastAsia="Times New Roman"/>
          <w:szCs w:val="24"/>
        </w:rPr>
      </w:pPr>
      <w:r>
        <w:rPr>
          <w:rFonts w:eastAsia="Times New Roman"/>
          <w:szCs w:val="24"/>
        </w:rPr>
        <w:t xml:space="preserve">Το δεύτερο </w:t>
      </w:r>
      <w:r w:rsidRPr="00392F7E">
        <w:rPr>
          <w:rFonts w:eastAsia="Times New Roman"/>
          <w:szCs w:val="24"/>
        </w:rPr>
        <w:t>σημείο</w:t>
      </w:r>
      <w:r>
        <w:rPr>
          <w:rFonts w:eastAsia="Times New Roman"/>
          <w:szCs w:val="24"/>
        </w:rPr>
        <w:t>,</w:t>
      </w:r>
      <w:r w:rsidRPr="00392F7E">
        <w:rPr>
          <w:rFonts w:eastAsia="Times New Roman"/>
          <w:szCs w:val="24"/>
        </w:rPr>
        <w:t xml:space="preserve"> που ήθελα</w:t>
      </w:r>
      <w:r>
        <w:rPr>
          <w:rFonts w:eastAsia="Times New Roman"/>
          <w:szCs w:val="24"/>
        </w:rPr>
        <w:t>,</w:t>
      </w:r>
      <w:r w:rsidRPr="00392F7E">
        <w:rPr>
          <w:rFonts w:eastAsia="Times New Roman"/>
          <w:szCs w:val="24"/>
        </w:rPr>
        <w:t xml:space="preserve"> κυρίες και κύριοι συνάδελφοι</w:t>
      </w:r>
      <w:r>
        <w:rPr>
          <w:rFonts w:eastAsia="Times New Roman"/>
          <w:szCs w:val="24"/>
        </w:rPr>
        <w:t>,</w:t>
      </w:r>
      <w:r w:rsidRPr="00392F7E">
        <w:rPr>
          <w:rFonts w:eastAsia="Times New Roman"/>
          <w:szCs w:val="24"/>
        </w:rPr>
        <w:t xml:space="preserve"> να πω</w:t>
      </w:r>
      <w:r>
        <w:rPr>
          <w:rFonts w:eastAsia="Times New Roman"/>
          <w:szCs w:val="24"/>
        </w:rPr>
        <w:t>,</w:t>
      </w:r>
      <w:r w:rsidRPr="00392F7E">
        <w:rPr>
          <w:rFonts w:eastAsia="Times New Roman"/>
          <w:szCs w:val="24"/>
        </w:rPr>
        <w:t xml:space="preserve"> </w:t>
      </w:r>
      <w:r>
        <w:rPr>
          <w:rFonts w:eastAsia="Times New Roman"/>
          <w:szCs w:val="24"/>
        </w:rPr>
        <w:t>ε</w:t>
      </w:r>
      <w:r w:rsidRPr="00392F7E">
        <w:rPr>
          <w:rFonts w:eastAsia="Times New Roman"/>
          <w:szCs w:val="24"/>
        </w:rPr>
        <w:t xml:space="preserve">ίναι </w:t>
      </w:r>
      <w:r>
        <w:rPr>
          <w:rFonts w:eastAsia="Times New Roman"/>
          <w:szCs w:val="24"/>
        </w:rPr>
        <w:t>ότι</w:t>
      </w:r>
      <w:r>
        <w:rPr>
          <w:rFonts w:eastAsia="Times New Roman"/>
          <w:szCs w:val="24"/>
        </w:rPr>
        <w:t>,</w:t>
      </w:r>
      <w:r>
        <w:rPr>
          <w:rFonts w:eastAsia="Times New Roman"/>
          <w:szCs w:val="24"/>
        </w:rPr>
        <w:t xml:space="preserve"> </w:t>
      </w:r>
      <w:r w:rsidRPr="00392F7E">
        <w:rPr>
          <w:rFonts w:eastAsia="Times New Roman"/>
          <w:szCs w:val="24"/>
        </w:rPr>
        <w:t xml:space="preserve">σύμφωνα με τη </w:t>
      </w:r>
      <w:r w:rsidRPr="00392F7E">
        <w:rPr>
          <w:rFonts w:eastAsia="Times New Roman"/>
          <w:szCs w:val="24"/>
        </w:rPr>
        <w:t>γενική ομολογία και δημοσιογράφων</w:t>
      </w:r>
      <w:r>
        <w:rPr>
          <w:rFonts w:eastAsia="Times New Roman"/>
          <w:szCs w:val="24"/>
        </w:rPr>
        <w:t>,</w:t>
      </w:r>
      <w:r>
        <w:rPr>
          <w:rFonts w:eastAsia="Times New Roman"/>
          <w:szCs w:val="24"/>
        </w:rPr>
        <w:t xml:space="preserve"> που έχουν διερευνήσει το θέμα, την τελική υπηρεσία χορήγησης ελληνικής βίζας στις περισσότερες χώρες την</w:t>
      </w:r>
      <w:r w:rsidRPr="00392F7E">
        <w:rPr>
          <w:rFonts w:eastAsia="Times New Roman"/>
          <w:szCs w:val="24"/>
        </w:rPr>
        <w:t xml:space="preserve"> παρέχει και σήμερα η ίδια εταιρία</w:t>
      </w:r>
      <w:r>
        <w:rPr>
          <w:rFonts w:eastAsia="Times New Roman"/>
          <w:szCs w:val="24"/>
        </w:rPr>
        <w:t>,</w:t>
      </w:r>
      <w:r w:rsidRPr="00392F7E">
        <w:rPr>
          <w:rFonts w:eastAsia="Times New Roman"/>
          <w:szCs w:val="24"/>
        </w:rPr>
        <w:t xml:space="preserve"> που την </w:t>
      </w:r>
      <w:r>
        <w:rPr>
          <w:rFonts w:eastAsia="Times New Roman"/>
          <w:szCs w:val="24"/>
        </w:rPr>
        <w:t xml:space="preserve">παρείχε </w:t>
      </w:r>
      <w:r w:rsidRPr="00392F7E">
        <w:rPr>
          <w:rFonts w:eastAsia="Times New Roman"/>
          <w:szCs w:val="24"/>
        </w:rPr>
        <w:t>πριν το διαγωνισμό</w:t>
      </w:r>
      <w:r>
        <w:rPr>
          <w:rFonts w:eastAsia="Times New Roman"/>
          <w:szCs w:val="24"/>
        </w:rPr>
        <w:t>,</w:t>
      </w:r>
      <w:r w:rsidRPr="00392F7E">
        <w:rPr>
          <w:rFonts w:eastAsia="Times New Roman"/>
          <w:szCs w:val="24"/>
        </w:rPr>
        <w:t xml:space="preserve"> που έγινε κατά τη θητεία του </w:t>
      </w:r>
      <w:r>
        <w:rPr>
          <w:rFonts w:eastAsia="Times New Roman"/>
          <w:szCs w:val="24"/>
        </w:rPr>
        <w:t xml:space="preserve">κ. </w:t>
      </w:r>
      <w:r w:rsidRPr="00392F7E">
        <w:rPr>
          <w:rFonts w:eastAsia="Times New Roman"/>
          <w:szCs w:val="24"/>
        </w:rPr>
        <w:t>Κοτζιά</w:t>
      </w:r>
      <w:r>
        <w:rPr>
          <w:rFonts w:eastAsia="Times New Roman"/>
          <w:szCs w:val="24"/>
        </w:rPr>
        <w:t>.</w:t>
      </w:r>
      <w:r w:rsidRPr="00392F7E">
        <w:rPr>
          <w:rFonts w:eastAsia="Times New Roman"/>
          <w:szCs w:val="24"/>
        </w:rPr>
        <w:t xml:space="preserve"> </w:t>
      </w:r>
      <w:r>
        <w:rPr>
          <w:rFonts w:eastAsia="Times New Roman"/>
          <w:szCs w:val="24"/>
        </w:rPr>
        <w:t>Α</w:t>
      </w:r>
      <w:r w:rsidRPr="00392F7E">
        <w:rPr>
          <w:rFonts w:eastAsia="Times New Roman"/>
          <w:szCs w:val="24"/>
        </w:rPr>
        <w:t>ναφέ</w:t>
      </w:r>
      <w:r w:rsidRPr="00392F7E">
        <w:rPr>
          <w:rFonts w:eastAsia="Times New Roman"/>
          <w:szCs w:val="24"/>
        </w:rPr>
        <w:t xml:space="preserve">ρομαι στην εφημερίδα </w:t>
      </w:r>
      <w:r>
        <w:rPr>
          <w:rFonts w:eastAsia="Times New Roman"/>
          <w:szCs w:val="24"/>
        </w:rPr>
        <w:t>«</w:t>
      </w:r>
      <w:r w:rsidRPr="00392F7E">
        <w:rPr>
          <w:rFonts w:eastAsia="Times New Roman"/>
          <w:szCs w:val="24"/>
        </w:rPr>
        <w:t>Π</w:t>
      </w:r>
      <w:r w:rsidRPr="00392F7E">
        <w:rPr>
          <w:rFonts w:eastAsia="Times New Roman"/>
          <w:szCs w:val="24"/>
        </w:rPr>
        <w:t>ΟΝΤΙΚΙ</w:t>
      </w:r>
      <w:r>
        <w:rPr>
          <w:rFonts w:eastAsia="Times New Roman"/>
          <w:szCs w:val="24"/>
        </w:rPr>
        <w:t>»</w:t>
      </w:r>
      <w:r w:rsidRPr="00392F7E">
        <w:rPr>
          <w:rFonts w:eastAsia="Times New Roman"/>
          <w:szCs w:val="24"/>
        </w:rPr>
        <w:t xml:space="preserve"> </w:t>
      </w:r>
      <w:r>
        <w:rPr>
          <w:rFonts w:eastAsia="Times New Roman"/>
          <w:szCs w:val="24"/>
        </w:rPr>
        <w:t xml:space="preserve">-θα </w:t>
      </w:r>
      <w:r w:rsidRPr="00392F7E">
        <w:rPr>
          <w:rFonts w:eastAsia="Times New Roman"/>
          <w:szCs w:val="24"/>
        </w:rPr>
        <w:t>καταθέ</w:t>
      </w:r>
      <w:r>
        <w:rPr>
          <w:rFonts w:eastAsia="Times New Roman"/>
          <w:szCs w:val="24"/>
        </w:rPr>
        <w:t>σ</w:t>
      </w:r>
      <w:r w:rsidRPr="00392F7E">
        <w:rPr>
          <w:rFonts w:eastAsia="Times New Roman"/>
          <w:szCs w:val="24"/>
        </w:rPr>
        <w:t xml:space="preserve">ω </w:t>
      </w:r>
      <w:r>
        <w:rPr>
          <w:rFonts w:eastAsia="Times New Roman"/>
          <w:szCs w:val="24"/>
        </w:rPr>
        <w:t xml:space="preserve">τα σχετικά έγγραφα </w:t>
      </w:r>
      <w:r w:rsidRPr="00392F7E">
        <w:rPr>
          <w:rFonts w:eastAsia="Times New Roman"/>
          <w:szCs w:val="24"/>
        </w:rPr>
        <w:t xml:space="preserve">στα </w:t>
      </w:r>
      <w:r>
        <w:rPr>
          <w:rFonts w:eastAsia="Times New Roman"/>
          <w:szCs w:val="24"/>
        </w:rPr>
        <w:t>Π</w:t>
      </w:r>
      <w:r w:rsidRPr="00392F7E">
        <w:rPr>
          <w:rFonts w:eastAsia="Times New Roman"/>
          <w:szCs w:val="24"/>
        </w:rPr>
        <w:t>ρακτικά</w:t>
      </w:r>
      <w:r>
        <w:rPr>
          <w:rFonts w:eastAsia="Times New Roman"/>
          <w:szCs w:val="24"/>
        </w:rPr>
        <w:t>-</w:t>
      </w:r>
      <w:r w:rsidRPr="00392F7E">
        <w:rPr>
          <w:rFonts w:eastAsia="Times New Roman"/>
          <w:szCs w:val="24"/>
        </w:rPr>
        <w:t xml:space="preserve"> και σε ένα </w:t>
      </w:r>
      <w:proofErr w:type="spellStart"/>
      <w:r w:rsidRPr="00392F7E">
        <w:rPr>
          <w:rFonts w:eastAsia="Times New Roman"/>
          <w:szCs w:val="24"/>
        </w:rPr>
        <w:t>site</w:t>
      </w:r>
      <w:proofErr w:type="spellEnd"/>
      <w:r w:rsidRPr="00BC6D43">
        <w:rPr>
          <w:rFonts w:eastAsia="Times New Roman"/>
          <w:szCs w:val="24"/>
        </w:rPr>
        <w:t>,</w:t>
      </w:r>
      <w:r w:rsidRPr="00392F7E">
        <w:rPr>
          <w:rFonts w:eastAsia="Times New Roman"/>
          <w:szCs w:val="24"/>
        </w:rPr>
        <w:t xml:space="preserve"> το </w:t>
      </w:r>
      <w:r>
        <w:rPr>
          <w:rFonts w:eastAsia="Times New Roman"/>
          <w:szCs w:val="24"/>
          <w:lang w:val="en-US"/>
        </w:rPr>
        <w:t>TVXS</w:t>
      </w:r>
      <w:r w:rsidRPr="00BC6D43">
        <w:rPr>
          <w:rFonts w:eastAsia="Times New Roman"/>
          <w:szCs w:val="24"/>
        </w:rPr>
        <w:t>,</w:t>
      </w:r>
      <w:r w:rsidRPr="00392F7E">
        <w:rPr>
          <w:rFonts w:eastAsia="Times New Roman"/>
          <w:szCs w:val="24"/>
        </w:rPr>
        <w:t xml:space="preserve"> το οποίο είναι γνωστό σε πολλούς από </w:t>
      </w:r>
      <w:r>
        <w:rPr>
          <w:rFonts w:eastAsia="Times New Roman"/>
          <w:szCs w:val="24"/>
        </w:rPr>
        <w:t>ε</w:t>
      </w:r>
      <w:r w:rsidRPr="00392F7E">
        <w:rPr>
          <w:rFonts w:eastAsia="Times New Roman"/>
          <w:szCs w:val="24"/>
        </w:rPr>
        <w:t>σάς</w:t>
      </w:r>
      <w:r>
        <w:rPr>
          <w:rFonts w:eastAsia="Times New Roman"/>
          <w:szCs w:val="24"/>
        </w:rPr>
        <w:t>,</w:t>
      </w:r>
      <w:r w:rsidRPr="00392F7E">
        <w:rPr>
          <w:rFonts w:eastAsia="Times New Roman"/>
          <w:szCs w:val="24"/>
        </w:rPr>
        <w:t xml:space="preserve"> με συγκεκριμένη προέλευση του ιδιοκτήτη και του γραφέα</w:t>
      </w:r>
      <w:r>
        <w:rPr>
          <w:rFonts w:eastAsia="Times New Roman"/>
          <w:szCs w:val="24"/>
        </w:rPr>
        <w:t>.</w:t>
      </w:r>
    </w:p>
    <w:p w14:paraId="5CAF5267" w14:textId="77777777" w:rsidR="00A15929" w:rsidRDefault="00D001CD">
      <w:pPr>
        <w:spacing w:line="600" w:lineRule="auto"/>
        <w:ind w:firstLine="720"/>
        <w:jc w:val="both"/>
        <w:rPr>
          <w:rFonts w:eastAsia="Times New Roman"/>
          <w:szCs w:val="24"/>
        </w:rPr>
      </w:pPr>
      <w:r>
        <w:rPr>
          <w:rFonts w:eastAsia="Times New Roman"/>
          <w:szCs w:val="24"/>
        </w:rPr>
        <w:lastRenderedPageBreak/>
        <w:t>Η</w:t>
      </w:r>
      <w:r w:rsidRPr="00392F7E">
        <w:rPr>
          <w:rFonts w:eastAsia="Times New Roman"/>
          <w:szCs w:val="24"/>
        </w:rPr>
        <w:t xml:space="preserve"> εταιρεία</w:t>
      </w:r>
      <w:r>
        <w:rPr>
          <w:rFonts w:eastAsia="Times New Roman"/>
          <w:szCs w:val="24"/>
        </w:rPr>
        <w:t>,</w:t>
      </w:r>
      <w:r w:rsidRPr="00392F7E">
        <w:rPr>
          <w:rFonts w:eastAsia="Times New Roman"/>
          <w:szCs w:val="24"/>
        </w:rPr>
        <w:t xml:space="preserve"> </w:t>
      </w:r>
      <w:r>
        <w:rPr>
          <w:rFonts w:eastAsia="Times New Roman"/>
          <w:szCs w:val="24"/>
        </w:rPr>
        <w:t>λ</w:t>
      </w:r>
      <w:r w:rsidRPr="00392F7E">
        <w:rPr>
          <w:rFonts w:eastAsia="Times New Roman"/>
          <w:szCs w:val="24"/>
        </w:rPr>
        <w:t>οιπόν</w:t>
      </w:r>
      <w:r>
        <w:rPr>
          <w:rFonts w:eastAsia="Times New Roman"/>
          <w:szCs w:val="24"/>
        </w:rPr>
        <w:t xml:space="preserve">, η </w:t>
      </w:r>
      <w:r>
        <w:rPr>
          <w:rFonts w:eastAsia="Times New Roman"/>
          <w:szCs w:val="24"/>
          <w:lang w:val="en-US"/>
        </w:rPr>
        <w:t>VFS</w:t>
      </w:r>
      <w:r w:rsidRPr="00BC6D43">
        <w:rPr>
          <w:rFonts w:eastAsia="Times New Roman"/>
          <w:szCs w:val="24"/>
        </w:rPr>
        <w:t xml:space="preserve"> </w:t>
      </w:r>
      <w:r>
        <w:rPr>
          <w:rFonts w:eastAsia="Times New Roman"/>
          <w:szCs w:val="24"/>
          <w:lang w:val="en-US"/>
        </w:rPr>
        <w:t>Limited</w:t>
      </w:r>
      <w:r>
        <w:rPr>
          <w:rFonts w:eastAsia="Times New Roman"/>
          <w:szCs w:val="24"/>
        </w:rPr>
        <w:t>, με έδρα κάπου ανάμε</w:t>
      </w:r>
      <w:r>
        <w:rPr>
          <w:rFonts w:eastAsia="Times New Roman"/>
          <w:szCs w:val="24"/>
        </w:rPr>
        <w:t xml:space="preserve">σα στο Λονδίνο και στην Ινδία, </w:t>
      </w:r>
      <w:r w:rsidRPr="00392F7E">
        <w:rPr>
          <w:rFonts w:eastAsia="Times New Roman"/>
          <w:szCs w:val="24"/>
        </w:rPr>
        <w:t>αλλά και με αναγνωρισμένη τεχνογνωσία και εμπειρία</w:t>
      </w:r>
      <w:r>
        <w:rPr>
          <w:rFonts w:eastAsia="Times New Roman"/>
          <w:szCs w:val="24"/>
        </w:rPr>
        <w:t>,</w:t>
      </w:r>
      <w:r w:rsidRPr="00392F7E">
        <w:rPr>
          <w:rFonts w:eastAsia="Times New Roman"/>
          <w:szCs w:val="24"/>
        </w:rPr>
        <w:t xml:space="preserve"> όπως μαθαίνουμε από δημοσιογραφικ</w:t>
      </w:r>
      <w:r>
        <w:rPr>
          <w:rFonts w:eastAsia="Times New Roman"/>
          <w:szCs w:val="24"/>
        </w:rPr>
        <w:t>ά μέσα,</w:t>
      </w:r>
      <w:r w:rsidRPr="00392F7E">
        <w:rPr>
          <w:rFonts w:eastAsia="Times New Roman"/>
          <w:szCs w:val="24"/>
        </w:rPr>
        <w:t xml:space="preserve"> παραμένει και σήμερα ο τελικός </w:t>
      </w:r>
      <w:proofErr w:type="spellStart"/>
      <w:r w:rsidRPr="00392F7E">
        <w:rPr>
          <w:rFonts w:eastAsia="Times New Roman"/>
          <w:szCs w:val="24"/>
        </w:rPr>
        <w:t>πάροχος</w:t>
      </w:r>
      <w:proofErr w:type="spellEnd"/>
      <w:r w:rsidRPr="00392F7E">
        <w:rPr>
          <w:rFonts w:eastAsia="Times New Roman"/>
          <w:szCs w:val="24"/>
        </w:rPr>
        <w:t xml:space="preserve"> της υπηρεσίας </w:t>
      </w:r>
      <w:r>
        <w:rPr>
          <w:rFonts w:eastAsia="Times New Roman"/>
          <w:szCs w:val="24"/>
        </w:rPr>
        <w:t>,</w:t>
      </w:r>
      <w:r w:rsidRPr="00392F7E">
        <w:rPr>
          <w:rFonts w:eastAsia="Times New Roman"/>
          <w:szCs w:val="24"/>
        </w:rPr>
        <w:t>στο συντριπτικό ποσοστό των σημεί</w:t>
      </w:r>
      <w:r>
        <w:rPr>
          <w:rFonts w:eastAsia="Times New Roman"/>
          <w:szCs w:val="24"/>
        </w:rPr>
        <w:t>ων έκδοσης βίζας του εξωτερικού.</w:t>
      </w:r>
    </w:p>
    <w:p w14:paraId="5CAF526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w:t>
      </w:r>
      <w:r w:rsidRPr="00F52185">
        <w:rPr>
          <w:rFonts w:eastAsia="Times New Roman" w:cs="Times New Roman"/>
          <w:szCs w:val="24"/>
        </w:rPr>
        <w:t xml:space="preserve">ίναι </w:t>
      </w:r>
      <w:r w:rsidRPr="00F52185">
        <w:rPr>
          <w:rFonts w:eastAsia="Times New Roman" w:cs="Times New Roman"/>
          <w:szCs w:val="24"/>
        </w:rPr>
        <w:t>ιδιαίτερα ενδιαφέρον ότι αυτή η εταιρεία δεν ήταν ο νικητής</w:t>
      </w:r>
      <w:r>
        <w:rPr>
          <w:rFonts w:eastAsia="Times New Roman" w:cs="Times New Roman"/>
          <w:szCs w:val="24"/>
        </w:rPr>
        <w:t>,</w:t>
      </w:r>
      <w:r w:rsidRPr="00F52185">
        <w:rPr>
          <w:rFonts w:eastAsia="Times New Roman" w:cs="Times New Roman"/>
          <w:szCs w:val="24"/>
        </w:rPr>
        <w:t xml:space="preserve"> όπως ειπώθηκε ήδη</w:t>
      </w:r>
      <w:r>
        <w:rPr>
          <w:rFonts w:eastAsia="Times New Roman" w:cs="Times New Roman"/>
          <w:szCs w:val="24"/>
        </w:rPr>
        <w:t>,</w:t>
      </w:r>
      <w:r w:rsidRPr="00F52185">
        <w:rPr>
          <w:rFonts w:eastAsia="Times New Roman" w:cs="Times New Roman"/>
          <w:szCs w:val="24"/>
        </w:rPr>
        <w:t xml:space="preserve"> του σχετικού διαγωνισμού</w:t>
      </w:r>
      <w:r>
        <w:rPr>
          <w:rFonts w:eastAsia="Times New Roman" w:cs="Times New Roman"/>
          <w:szCs w:val="24"/>
        </w:rPr>
        <w:t>,</w:t>
      </w:r>
      <w:r w:rsidRPr="00F52185">
        <w:rPr>
          <w:rFonts w:eastAsia="Times New Roman" w:cs="Times New Roman"/>
          <w:szCs w:val="24"/>
        </w:rPr>
        <w:t xml:space="preserve"> </w:t>
      </w:r>
      <w:r>
        <w:rPr>
          <w:rFonts w:eastAsia="Times New Roman" w:cs="Times New Roman"/>
          <w:szCs w:val="24"/>
        </w:rPr>
        <w:t>α</w:t>
      </w:r>
      <w:r w:rsidRPr="00F52185">
        <w:rPr>
          <w:rFonts w:eastAsia="Times New Roman" w:cs="Times New Roman"/>
          <w:szCs w:val="24"/>
        </w:rPr>
        <w:t>ν και συμμετείχε σε αυτό</w:t>
      </w:r>
      <w:r w:rsidRPr="004C041E">
        <w:rPr>
          <w:rFonts w:eastAsia="Times New Roman" w:cs="Times New Roman"/>
          <w:szCs w:val="24"/>
        </w:rPr>
        <w:t>ν</w:t>
      </w:r>
      <w:r>
        <w:rPr>
          <w:rFonts w:eastAsia="Times New Roman" w:cs="Times New Roman"/>
          <w:szCs w:val="24"/>
        </w:rPr>
        <w:t>.</w:t>
      </w:r>
      <w:r w:rsidRPr="00F52185">
        <w:rPr>
          <w:rFonts w:eastAsia="Times New Roman" w:cs="Times New Roman"/>
          <w:szCs w:val="24"/>
        </w:rPr>
        <w:t xml:space="preserve"> Αν αναρωτιέστε</w:t>
      </w:r>
      <w:r>
        <w:rPr>
          <w:rFonts w:eastAsia="Times New Roman" w:cs="Times New Roman"/>
          <w:szCs w:val="24"/>
        </w:rPr>
        <w:t>,</w:t>
      </w:r>
      <w:r w:rsidRPr="00F52185">
        <w:rPr>
          <w:rFonts w:eastAsia="Times New Roman" w:cs="Times New Roman"/>
          <w:szCs w:val="24"/>
        </w:rPr>
        <w:t xml:space="preserve"> </w:t>
      </w:r>
      <w:r>
        <w:rPr>
          <w:rFonts w:eastAsia="Times New Roman" w:cs="Times New Roman"/>
          <w:szCs w:val="24"/>
        </w:rPr>
        <w:t>όμως, π</w:t>
      </w:r>
      <w:r w:rsidRPr="00F52185">
        <w:rPr>
          <w:rFonts w:eastAsia="Times New Roman" w:cs="Times New Roman"/>
          <w:szCs w:val="24"/>
        </w:rPr>
        <w:t xml:space="preserve">ώς γίνεται η εταιρεία που </w:t>
      </w:r>
      <w:r>
        <w:rPr>
          <w:rFonts w:eastAsia="Times New Roman" w:cs="Times New Roman"/>
          <w:szCs w:val="24"/>
        </w:rPr>
        <w:t>έχασε,</w:t>
      </w:r>
      <w:r w:rsidRPr="00F52185">
        <w:rPr>
          <w:rFonts w:eastAsia="Times New Roman" w:cs="Times New Roman"/>
          <w:szCs w:val="24"/>
        </w:rPr>
        <w:t xml:space="preserve"> να είναι εκείνη που παρέχει τελικά την υπηρεσία</w:t>
      </w:r>
      <w:r>
        <w:rPr>
          <w:rFonts w:eastAsia="Times New Roman" w:cs="Times New Roman"/>
          <w:szCs w:val="24"/>
        </w:rPr>
        <w:t>,</w:t>
      </w:r>
      <w:r w:rsidRPr="00F52185">
        <w:rPr>
          <w:rFonts w:eastAsia="Times New Roman" w:cs="Times New Roman"/>
          <w:szCs w:val="24"/>
        </w:rPr>
        <w:t xml:space="preserve"> η απάντηση είναι </w:t>
      </w:r>
      <w:r w:rsidRPr="00F52185">
        <w:rPr>
          <w:rFonts w:eastAsia="Times New Roman" w:cs="Times New Roman"/>
          <w:szCs w:val="24"/>
        </w:rPr>
        <w:t>απλή</w:t>
      </w:r>
      <w:r>
        <w:rPr>
          <w:rFonts w:eastAsia="Times New Roman" w:cs="Times New Roman"/>
          <w:szCs w:val="24"/>
        </w:rPr>
        <w:t>,</w:t>
      </w:r>
      <w:r w:rsidRPr="00F52185">
        <w:rPr>
          <w:rFonts w:eastAsia="Times New Roman" w:cs="Times New Roman"/>
          <w:szCs w:val="24"/>
        </w:rPr>
        <w:t xml:space="preserve"> αντάξια των ανθρώπων που οδήγησαν τη χώρα μας στην κρίση</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VFS</w:t>
      </w:r>
      <w:r w:rsidRPr="003C28B0">
        <w:rPr>
          <w:rFonts w:eastAsia="Times New Roman" w:cs="Times New Roman"/>
          <w:szCs w:val="24"/>
        </w:rPr>
        <w:t xml:space="preserve"> </w:t>
      </w:r>
      <w:r>
        <w:rPr>
          <w:rFonts w:eastAsia="Times New Roman" w:cs="Times New Roman"/>
          <w:szCs w:val="24"/>
          <w:lang w:val="en-US"/>
        </w:rPr>
        <w:t>LIMITED</w:t>
      </w:r>
      <w:r>
        <w:rPr>
          <w:rFonts w:eastAsia="Times New Roman" w:cs="Times New Roman"/>
          <w:szCs w:val="24"/>
        </w:rPr>
        <w:t>»</w:t>
      </w:r>
      <w:r w:rsidRPr="003C28B0">
        <w:rPr>
          <w:rFonts w:eastAsia="Times New Roman" w:cs="Times New Roman"/>
          <w:szCs w:val="24"/>
        </w:rPr>
        <w:t xml:space="preserve"> </w:t>
      </w:r>
      <w:r w:rsidRPr="00F52185">
        <w:rPr>
          <w:rFonts w:eastAsia="Times New Roman" w:cs="Times New Roman"/>
          <w:szCs w:val="24"/>
        </w:rPr>
        <w:t xml:space="preserve">λειτουργεί ως υπεργολάβος του </w:t>
      </w:r>
      <w:r>
        <w:rPr>
          <w:rFonts w:eastAsia="Times New Roman" w:cs="Times New Roman"/>
          <w:szCs w:val="24"/>
        </w:rPr>
        <w:t>ν</w:t>
      </w:r>
      <w:r w:rsidRPr="00F52185">
        <w:rPr>
          <w:rFonts w:eastAsia="Times New Roman" w:cs="Times New Roman"/>
          <w:szCs w:val="24"/>
        </w:rPr>
        <w:t>ικητή του διαγωνισμού</w:t>
      </w:r>
      <w:r>
        <w:rPr>
          <w:rFonts w:eastAsia="Times New Roman" w:cs="Times New Roman"/>
          <w:szCs w:val="24"/>
        </w:rPr>
        <w:t>,</w:t>
      </w:r>
      <w:r w:rsidRPr="00F52185">
        <w:rPr>
          <w:rFonts w:eastAsia="Times New Roman" w:cs="Times New Roman"/>
          <w:szCs w:val="24"/>
        </w:rPr>
        <w:t xml:space="preserve"> επειδή ο ίδιος δεν είχε και δεν έχει τη δυνατότητα να παρέχει υπηρεσία</w:t>
      </w:r>
      <w:r>
        <w:rPr>
          <w:rFonts w:eastAsia="Times New Roman" w:cs="Times New Roman"/>
          <w:szCs w:val="24"/>
        </w:rPr>
        <w:t>. Έ</w:t>
      </w:r>
      <w:r w:rsidRPr="00F52185">
        <w:rPr>
          <w:rFonts w:eastAsia="Times New Roman" w:cs="Times New Roman"/>
          <w:szCs w:val="24"/>
        </w:rPr>
        <w:t>τσι ο νικητής απλώς πληρώνεται</w:t>
      </w:r>
      <w:r>
        <w:rPr>
          <w:rFonts w:eastAsia="Times New Roman" w:cs="Times New Roman"/>
          <w:szCs w:val="24"/>
        </w:rPr>
        <w:t>,</w:t>
      </w:r>
      <w:r w:rsidRPr="00F52185">
        <w:rPr>
          <w:rFonts w:eastAsia="Times New Roman" w:cs="Times New Roman"/>
          <w:szCs w:val="24"/>
        </w:rPr>
        <w:t xml:space="preserve"> χωρίς να κάνει τί</w:t>
      </w:r>
      <w:r w:rsidRPr="00F52185">
        <w:rPr>
          <w:rFonts w:eastAsia="Times New Roman" w:cs="Times New Roman"/>
          <w:szCs w:val="24"/>
        </w:rPr>
        <w:t>ποτα και χωρίς να προσφέρει τίποτα ουσιαστικό</w:t>
      </w:r>
      <w:r>
        <w:rPr>
          <w:rFonts w:eastAsia="Times New Roman" w:cs="Times New Roman"/>
          <w:szCs w:val="24"/>
        </w:rPr>
        <w:t>, α</w:t>
      </w:r>
      <w:r w:rsidRPr="00F52185">
        <w:rPr>
          <w:rFonts w:eastAsia="Times New Roman" w:cs="Times New Roman"/>
          <w:szCs w:val="24"/>
        </w:rPr>
        <w:t xml:space="preserve">φού μέχρι και τα χρήματα της βίζας </w:t>
      </w:r>
      <w:r>
        <w:rPr>
          <w:rFonts w:eastAsia="Times New Roman" w:cs="Times New Roman"/>
          <w:szCs w:val="24"/>
        </w:rPr>
        <w:t>τα συγκεντρώνει</w:t>
      </w:r>
      <w:r w:rsidRPr="00F52185">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VFS</w:t>
      </w:r>
      <w:r w:rsidRPr="003C28B0">
        <w:rPr>
          <w:rFonts w:eastAsia="Times New Roman" w:cs="Times New Roman"/>
          <w:szCs w:val="24"/>
        </w:rPr>
        <w:t xml:space="preserve"> </w:t>
      </w:r>
      <w:r>
        <w:rPr>
          <w:rFonts w:eastAsia="Times New Roman" w:cs="Times New Roman"/>
          <w:szCs w:val="24"/>
          <w:lang w:val="en-US"/>
        </w:rPr>
        <w:t>LIMITED</w:t>
      </w:r>
      <w:r>
        <w:rPr>
          <w:rFonts w:eastAsia="Times New Roman" w:cs="Times New Roman"/>
          <w:szCs w:val="24"/>
        </w:rPr>
        <w:t>»</w:t>
      </w:r>
      <w:r>
        <w:rPr>
          <w:rFonts w:eastAsia="Times New Roman" w:cs="Times New Roman"/>
          <w:szCs w:val="24"/>
        </w:rPr>
        <w:t xml:space="preserve">. </w:t>
      </w:r>
    </w:p>
    <w:p w14:paraId="5CAF526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Π</w:t>
      </w:r>
      <w:r w:rsidRPr="00F52185">
        <w:rPr>
          <w:rFonts w:eastAsia="Times New Roman" w:cs="Times New Roman"/>
          <w:szCs w:val="24"/>
        </w:rPr>
        <w:t>ρόκειται για ένα</w:t>
      </w:r>
      <w:r>
        <w:rPr>
          <w:rFonts w:eastAsia="Times New Roman" w:cs="Times New Roman"/>
          <w:szCs w:val="24"/>
        </w:rPr>
        <w:t>ν</w:t>
      </w:r>
      <w:r w:rsidRPr="00F52185">
        <w:rPr>
          <w:rFonts w:eastAsia="Times New Roman" w:cs="Times New Roman"/>
          <w:szCs w:val="24"/>
        </w:rPr>
        <w:t xml:space="preserve"> ολοφάνερο μηχανισμό χρηματοδότησης ημετέρων</w:t>
      </w:r>
      <w:r>
        <w:rPr>
          <w:rFonts w:eastAsia="Times New Roman" w:cs="Times New Roman"/>
          <w:szCs w:val="24"/>
        </w:rPr>
        <w:t xml:space="preserve"> με</w:t>
      </w:r>
      <w:r w:rsidRPr="00F52185">
        <w:rPr>
          <w:rFonts w:eastAsia="Times New Roman" w:cs="Times New Roman"/>
          <w:szCs w:val="24"/>
        </w:rPr>
        <w:t xml:space="preserve"> τη δημιουργία ενός άχρηστου μεσάζοντα</w:t>
      </w:r>
      <w:r>
        <w:rPr>
          <w:rFonts w:eastAsia="Times New Roman" w:cs="Times New Roman"/>
          <w:szCs w:val="24"/>
        </w:rPr>
        <w:t>,</w:t>
      </w:r>
      <w:r w:rsidRPr="00F52185">
        <w:rPr>
          <w:rFonts w:eastAsia="Times New Roman" w:cs="Times New Roman"/>
          <w:szCs w:val="24"/>
        </w:rPr>
        <w:t xml:space="preserve"> που λαμβάνει μία </w:t>
      </w:r>
      <w:r>
        <w:rPr>
          <w:rFonts w:eastAsia="Times New Roman" w:cs="Times New Roman"/>
          <w:szCs w:val="24"/>
        </w:rPr>
        <w:t>«</w:t>
      </w:r>
      <w:r w:rsidRPr="00F52185">
        <w:rPr>
          <w:rFonts w:eastAsia="Times New Roman" w:cs="Times New Roman"/>
          <w:szCs w:val="24"/>
        </w:rPr>
        <w:t>νόμιμη</w:t>
      </w:r>
      <w:r>
        <w:rPr>
          <w:rFonts w:eastAsia="Times New Roman" w:cs="Times New Roman"/>
          <w:szCs w:val="24"/>
        </w:rPr>
        <w:t>»,</w:t>
      </w:r>
      <w:r w:rsidRPr="00F52185">
        <w:rPr>
          <w:rFonts w:eastAsia="Times New Roman" w:cs="Times New Roman"/>
          <w:szCs w:val="24"/>
        </w:rPr>
        <w:t xml:space="preserve"> ας πούμε</w:t>
      </w:r>
      <w:r>
        <w:rPr>
          <w:rFonts w:eastAsia="Times New Roman" w:cs="Times New Roman"/>
          <w:szCs w:val="24"/>
        </w:rPr>
        <w:t>,</w:t>
      </w:r>
      <w:r w:rsidRPr="00F52185">
        <w:rPr>
          <w:rFonts w:eastAsia="Times New Roman" w:cs="Times New Roman"/>
          <w:szCs w:val="24"/>
        </w:rPr>
        <w:t xml:space="preserve"> μίζα σε βάρος του ελληνικού δημοσίου</w:t>
      </w:r>
      <w:r>
        <w:rPr>
          <w:rFonts w:eastAsia="Times New Roman" w:cs="Times New Roman"/>
          <w:szCs w:val="24"/>
        </w:rPr>
        <w:t>.</w:t>
      </w:r>
    </w:p>
    <w:p w14:paraId="5CAF526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w:t>
      </w:r>
      <w:r w:rsidRPr="00F52185">
        <w:rPr>
          <w:rFonts w:eastAsia="Times New Roman" w:cs="Times New Roman"/>
          <w:szCs w:val="24"/>
        </w:rPr>
        <w:t>και κύριοι</w:t>
      </w:r>
      <w:r>
        <w:rPr>
          <w:rFonts w:eastAsia="Times New Roman" w:cs="Times New Roman"/>
          <w:szCs w:val="24"/>
        </w:rPr>
        <w:t>,</w:t>
      </w:r>
      <w:r w:rsidRPr="00F52185">
        <w:rPr>
          <w:rFonts w:eastAsia="Times New Roman" w:cs="Times New Roman"/>
          <w:szCs w:val="24"/>
        </w:rPr>
        <w:t xml:space="preserve"> </w:t>
      </w:r>
      <w:r>
        <w:rPr>
          <w:rFonts w:eastAsia="Times New Roman" w:cs="Times New Roman"/>
          <w:szCs w:val="24"/>
        </w:rPr>
        <w:t>α</w:t>
      </w:r>
      <w:r w:rsidRPr="00F52185">
        <w:rPr>
          <w:rFonts w:eastAsia="Times New Roman" w:cs="Times New Roman"/>
          <w:szCs w:val="24"/>
        </w:rPr>
        <w:t>ν ενοχλεί κάποιους το ύφος της περιγραφής μου</w:t>
      </w:r>
      <w:r>
        <w:rPr>
          <w:rFonts w:eastAsia="Times New Roman" w:cs="Times New Roman"/>
          <w:szCs w:val="24"/>
        </w:rPr>
        <w:t>,</w:t>
      </w:r>
      <w:r w:rsidRPr="00F52185">
        <w:rPr>
          <w:rFonts w:eastAsia="Times New Roman" w:cs="Times New Roman"/>
          <w:szCs w:val="24"/>
        </w:rPr>
        <w:t xml:space="preserve"> οφείλω να πω ότι όλα όσα ακούτε δεν τα ισχυρίζομαι εγώ ούτε ο Πάνος </w:t>
      </w:r>
      <w:r>
        <w:rPr>
          <w:rFonts w:eastAsia="Times New Roman" w:cs="Times New Roman"/>
          <w:szCs w:val="24"/>
        </w:rPr>
        <w:t>Καμμένος.</w:t>
      </w:r>
    </w:p>
    <w:p w14:paraId="5CAF526B" w14:textId="77777777" w:rsidR="00A15929" w:rsidRDefault="00D001CD">
      <w:pPr>
        <w:spacing w:line="600" w:lineRule="auto"/>
        <w:ind w:firstLine="720"/>
        <w:jc w:val="both"/>
        <w:rPr>
          <w:rFonts w:eastAsia="Times New Roman" w:cs="Times New Roman"/>
          <w:szCs w:val="24"/>
        </w:rPr>
      </w:pPr>
      <w:r w:rsidRPr="003C28B0">
        <w:rPr>
          <w:rFonts w:eastAsia="Times New Roman" w:cs="Times New Roman"/>
          <w:b/>
          <w:szCs w:val="24"/>
        </w:rPr>
        <w:t>ΠΡΟΕΔΡΕΥΩΝ (Γεώργιος Βαρεμένος):</w:t>
      </w:r>
      <w:r>
        <w:rPr>
          <w:rFonts w:eastAsia="Times New Roman" w:cs="Times New Roman"/>
          <w:szCs w:val="24"/>
        </w:rPr>
        <w:t xml:space="preserve"> Τέλειωσε και ο χρόνος της δευ</w:t>
      </w:r>
      <w:r>
        <w:rPr>
          <w:rFonts w:eastAsia="Times New Roman" w:cs="Times New Roman"/>
          <w:szCs w:val="24"/>
        </w:rPr>
        <w:t>τερολογίας σας.</w:t>
      </w:r>
    </w:p>
    <w:p w14:paraId="5CAF526C" w14:textId="77777777" w:rsidR="00A15929" w:rsidRDefault="00D001CD">
      <w:pPr>
        <w:spacing w:line="600" w:lineRule="auto"/>
        <w:ind w:firstLine="720"/>
        <w:jc w:val="both"/>
        <w:rPr>
          <w:rFonts w:eastAsia="Times New Roman" w:cs="Times New Roman"/>
          <w:szCs w:val="24"/>
        </w:rPr>
      </w:pPr>
      <w:r w:rsidRPr="00646357">
        <w:rPr>
          <w:rFonts w:eastAsia="Times New Roman" w:cs="Times New Roman"/>
          <w:b/>
          <w:szCs w:val="24"/>
        </w:rPr>
        <w:t>ΜΑΡΙΑ ΚΟΛΛΙΑ</w:t>
      </w:r>
      <w:r>
        <w:rPr>
          <w:rFonts w:eastAsia="Times New Roman" w:cs="Times New Roman"/>
          <w:b/>
          <w:szCs w:val="24"/>
        </w:rPr>
        <w:t xml:space="preserve"> </w:t>
      </w:r>
      <w:r w:rsidRPr="00646357">
        <w:rPr>
          <w:rFonts w:eastAsia="Times New Roman" w:cs="Times New Roman"/>
          <w:b/>
          <w:szCs w:val="24"/>
        </w:rPr>
        <w:t>-</w:t>
      </w:r>
      <w:r>
        <w:rPr>
          <w:rFonts w:eastAsia="Times New Roman" w:cs="Times New Roman"/>
          <w:b/>
          <w:szCs w:val="24"/>
        </w:rPr>
        <w:t xml:space="preserve"> </w:t>
      </w:r>
      <w:r w:rsidRPr="00646357">
        <w:rPr>
          <w:rFonts w:eastAsia="Times New Roman" w:cs="Times New Roman"/>
          <w:b/>
          <w:szCs w:val="24"/>
        </w:rPr>
        <w:t>ΤΣΑΡΟΥΧΑ:</w:t>
      </w:r>
      <w:r>
        <w:rPr>
          <w:rFonts w:eastAsia="Times New Roman" w:cs="Times New Roman"/>
          <w:szCs w:val="24"/>
        </w:rPr>
        <w:t xml:space="preserve"> Παίρνω </w:t>
      </w:r>
      <w:r w:rsidRPr="00F52185">
        <w:rPr>
          <w:rFonts w:eastAsia="Times New Roman" w:cs="Times New Roman"/>
          <w:szCs w:val="24"/>
        </w:rPr>
        <w:t>τη δευτερολογία μου</w:t>
      </w:r>
      <w:r>
        <w:rPr>
          <w:rFonts w:eastAsia="Times New Roman" w:cs="Times New Roman"/>
          <w:szCs w:val="24"/>
        </w:rPr>
        <w:t>, κύριε Π</w:t>
      </w:r>
      <w:r w:rsidRPr="00F52185">
        <w:rPr>
          <w:rFonts w:eastAsia="Times New Roman" w:cs="Times New Roman"/>
          <w:szCs w:val="24"/>
        </w:rPr>
        <w:t>ρόεδρε</w:t>
      </w:r>
      <w:r>
        <w:rPr>
          <w:rFonts w:eastAsia="Times New Roman" w:cs="Times New Roman"/>
          <w:szCs w:val="24"/>
        </w:rPr>
        <w:t xml:space="preserve">. </w:t>
      </w:r>
    </w:p>
    <w:p w14:paraId="5CAF526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Τ</w:t>
      </w:r>
      <w:r w:rsidRPr="00F52185">
        <w:rPr>
          <w:rFonts w:eastAsia="Times New Roman" w:cs="Times New Roman"/>
          <w:szCs w:val="24"/>
        </w:rPr>
        <w:t>α γράφουν</w:t>
      </w:r>
      <w:r>
        <w:rPr>
          <w:rFonts w:eastAsia="Times New Roman" w:cs="Times New Roman"/>
          <w:szCs w:val="24"/>
        </w:rPr>
        <w:t>,</w:t>
      </w:r>
      <w:r w:rsidRPr="00F52185">
        <w:rPr>
          <w:rFonts w:eastAsia="Times New Roman" w:cs="Times New Roman"/>
          <w:szCs w:val="24"/>
        </w:rPr>
        <w:t xml:space="preserve"> όπως τόνισ</w:t>
      </w:r>
      <w:r>
        <w:rPr>
          <w:rFonts w:eastAsia="Times New Roman" w:cs="Times New Roman"/>
          <w:szCs w:val="24"/>
        </w:rPr>
        <w:t>α, ήδη αυτά</w:t>
      </w:r>
      <w:r w:rsidRPr="00F52185">
        <w:rPr>
          <w:rFonts w:eastAsia="Times New Roman" w:cs="Times New Roman"/>
          <w:szCs w:val="24"/>
        </w:rPr>
        <w:t xml:space="preserve"> τα μέσα</w:t>
      </w:r>
      <w:r>
        <w:rPr>
          <w:rFonts w:eastAsia="Times New Roman" w:cs="Times New Roman"/>
          <w:szCs w:val="24"/>
        </w:rPr>
        <w:t xml:space="preserve">. </w:t>
      </w:r>
    </w:p>
    <w:p w14:paraId="5CAF526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w:t>
      </w:r>
      <w:r w:rsidRPr="00F52185">
        <w:rPr>
          <w:rFonts w:eastAsia="Times New Roman" w:cs="Times New Roman"/>
          <w:szCs w:val="24"/>
        </w:rPr>
        <w:t xml:space="preserve">αι οφείλω να σας πω ότι είδα </w:t>
      </w:r>
      <w:r>
        <w:rPr>
          <w:rFonts w:eastAsia="Times New Roman" w:cs="Times New Roman"/>
          <w:szCs w:val="24"/>
        </w:rPr>
        <w:t xml:space="preserve">τον </w:t>
      </w:r>
      <w:r w:rsidRPr="00F52185">
        <w:rPr>
          <w:rFonts w:eastAsia="Times New Roman" w:cs="Times New Roman"/>
          <w:szCs w:val="24"/>
        </w:rPr>
        <w:t xml:space="preserve">Πάνο </w:t>
      </w:r>
      <w:r>
        <w:rPr>
          <w:rFonts w:eastAsia="Times New Roman" w:cs="Times New Roman"/>
          <w:szCs w:val="24"/>
        </w:rPr>
        <w:t xml:space="preserve">τον </w:t>
      </w:r>
      <w:r w:rsidRPr="00F52185">
        <w:rPr>
          <w:rFonts w:eastAsia="Times New Roman" w:cs="Times New Roman"/>
          <w:szCs w:val="24"/>
        </w:rPr>
        <w:t xml:space="preserve">Καμμένο στην </w:t>
      </w:r>
      <w:r>
        <w:rPr>
          <w:rFonts w:eastAsia="Times New Roman" w:cs="Times New Roman"/>
          <w:szCs w:val="24"/>
        </w:rPr>
        <w:t>ε</w:t>
      </w:r>
      <w:r>
        <w:rPr>
          <w:rFonts w:eastAsia="Times New Roman" w:cs="Times New Roman"/>
          <w:szCs w:val="24"/>
        </w:rPr>
        <w:t xml:space="preserve">πιτροπή της </w:t>
      </w:r>
      <w:r>
        <w:rPr>
          <w:rFonts w:eastAsia="Times New Roman" w:cs="Times New Roman"/>
          <w:szCs w:val="24"/>
        </w:rPr>
        <w:t>«SIEMENS»</w:t>
      </w:r>
      <w:r>
        <w:rPr>
          <w:rFonts w:eastAsia="Times New Roman" w:cs="Times New Roman"/>
          <w:szCs w:val="24"/>
        </w:rPr>
        <w:t xml:space="preserve"> να μάχεται κ</w:t>
      </w:r>
      <w:r w:rsidRPr="00F52185">
        <w:rPr>
          <w:rFonts w:eastAsia="Times New Roman" w:cs="Times New Roman"/>
          <w:szCs w:val="24"/>
        </w:rPr>
        <w:t>αι από τότε τον ακολουθώ</w:t>
      </w:r>
      <w:r>
        <w:rPr>
          <w:rFonts w:eastAsia="Times New Roman" w:cs="Times New Roman"/>
          <w:szCs w:val="24"/>
        </w:rPr>
        <w:t>,</w:t>
      </w:r>
      <w:r w:rsidRPr="00F52185">
        <w:rPr>
          <w:rFonts w:eastAsia="Times New Roman" w:cs="Times New Roman"/>
          <w:szCs w:val="24"/>
        </w:rPr>
        <w:t xml:space="preserve"> γιατί πιστ</w:t>
      </w:r>
      <w:r w:rsidRPr="00F52185">
        <w:rPr>
          <w:rFonts w:eastAsia="Times New Roman" w:cs="Times New Roman"/>
          <w:szCs w:val="24"/>
        </w:rPr>
        <w:t xml:space="preserve">εύω </w:t>
      </w:r>
      <w:r>
        <w:rPr>
          <w:rFonts w:eastAsia="Times New Roman" w:cs="Times New Roman"/>
          <w:szCs w:val="24"/>
        </w:rPr>
        <w:t xml:space="preserve">πως </w:t>
      </w:r>
      <w:r w:rsidRPr="00F52185">
        <w:rPr>
          <w:rFonts w:eastAsia="Times New Roman" w:cs="Times New Roman"/>
          <w:szCs w:val="24"/>
        </w:rPr>
        <w:t>ό</w:t>
      </w:r>
      <w:r>
        <w:rPr>
          <w:rFonts w:eastAsia="Times New Roman" w:cs="Times New Roman"/>
          <w:szCs w:val="24"/>
        </w:rPr>
        <w:t>,</w:t>
      </w:r>
      <w:r w:rsidRPr="00F52185">
        <w:rPr>
          <w:rFonts w:eastAsia="Times New Roman" w:cs="Times New Roman"/>
          <w:szCs w:val="24"/>
        </w:rPr>
        <w:t xml:space="preserve">τι λέει ξέρει </w:t>
      </w:r>
      <w:r>
        <w:rPr>
          <w:rFonts w:eastAsia="Times New Roman" w:cs="Times New Roman"/>
          <w:szCs w:val="24"/>
        </w:rPr>
        <w:t>γιατί το λέει και</w:t>
      </w:r>
      <w:r w:rsidRPr="00F52185">
        <w:rPr>
          <w:rFonts w:eastAsia="Times New Roman" w:cs="Times New Roman"/>
          <w:szCs w:val="24"/>
        </w:rPr>
        <w:t xml:space="preserve"> μπορεί να το αποδείξει με έγγραφα</w:t>
      </w:r>
      <w:r>
        <w:rPr>
          <w:rFonts w:eastAsia="Times New Roman" w:cs="Times New Roman"/>
          <w:szCs w:val="24"/>
        </w:rPr>
        <w:t>, ό</w:t>
      </w:r>
      <w:r w:rsidRPr="00F52185">
        <w:rPr>
          <w:rFonts w:eastAsia="Times New Roman" w:cs="Times New Roman"/>
          <w:szCs w:val="24"/>
        </w:rPr>
        <w:t xml:space="preserve">σο σκληρά κι </w:t>
      </w:r>
      <w:r>
        <w:rPr>
          <w:rFonts w:eastAsia="Times New Roman" w:cs="Times New Roman"/>
          <w:szCs w:val="24"/>
        </w:rPr>
        <w:t xml:space="preserve">αν </w:t>
      </w:r>
      <w:r w:rsidRPr="00F52185">
        <w:rPr>
          <w:rFonts w:eastAsia="Times New Roman" w:cs="Times New Roman"/>
          <w:szCs w:val="24"/>
        </w:rPr>
        <w:t>είναι αυτά</w:t>
      </w:r>
      <w:r>
        <w:rPr>
          <w:rFonts w:eastAsia="Times New Roman" w:cs="Times New Roman"/>
          <w:szCs w:val="24"/>
        </w:rPr>
        <w:t>,</w:t>
      </w:r>
      <w:r w:rsidRPr="00F52185">
        <w:rPr>
          <w:rFonts w:eastAsia="Times New Roman" w:cs="Times New Roman"/>
          <w:szCs w:val="24"/>
        </w:rPr>
        <w:t xml:space="preserve"> παρόλο που ο ίδιος για πολλά χρόνια βρίσκεται στο στόχαστρο</w:t>
      </w:r>
      <w:r>
        <w:rPr>
          <w:rFonts w:eastAsia="Times New Roman" w:cs="Times New Roman"/>
          <w:szCs w:val="24"/>
        </w:rPr>
        <w:t xml:space="preserve"> πάρα</w:t>
      </w:r>
      <w:r w:rsidRPr="00F52185">
        <w:rPr>
          <w:rFonts w:eastAsia="Times New Roman" w:cs="Times New Roman"/>
          <w:szCs w:val="24"/>
        </w:rPr>
        <w:t xml:space="preserve"> </w:t>
      </w:r>
      <w:r>
        <w:rPr>
          <w:rFonts w:eastAsia="Times New Roman" w:cs="Times New Roman"/>
          <w:szCs w:val="24"/>
        </w:rPr>
        <w:t>πολλών</w:t>
      </w:r>
      <w:r w:rsidRPr="00F52185">
        <w:rPr>
          <w:rFonts w:eastAsia="Times New Roman" w:cs="Times New Roman"/>
          <w:szCs w:val="24"/>
        </w:rPr>
        <w:t xml:space="preserve"> του συστήματος</w:t>
      </w:r>
      <w:r>
        <w:rPr>
          <w:rFonts w:eastAsia="Times New Roman" w:cs="Times New Roman"/>
          <w:szCs w:val="24"/>
        </w:rPr>
        <w:t>.</w:t>
      </w:r>
    </w:p>
    <w:p w14:paraId="5CAF526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w:t>
      </w:r>
      <w:r w:rsidRPr="00F52185">
        <w:rPr>
          <w:rFonts w:eastAsia="Times New Roman" w:cs="Times New Roman"/>
          <w:szCs w:val="24"/>
        </w:rPr>
        <w:t>ίναι</w:t>
      </w:r>
      <w:r>
        <w:rPr>
          <w:rFonts w:eastAsia="Times New Roman" w:cs="Times New Roman"/>
          <w:szCs w:val="24"/>
        </w:rPr>
        <w:t>,</w:t>
      </w:r>
      <w:r w:rsidRPr="00F52185">
        <w:rPr>
          <w:rFonts w:eastAsia="Times New Roman" w:cs="Times New Roman"/>
          <w:szCs w:val="24"/>
        </w:rPr>
        <w:t xml:space="preserve"> λοιπόν</w:t>
      </w:r>
      <w:r>
        <w:rPr>
          <w:rFonts w:eastAsia="Times New Roman" w:cs="Times New Roman"/>
          <w:szCs w:val="24"/>
        </w:rPr>
        <w:t>,</w:t>
      </w:r>
      <w:r w:rsidRPr="00F52185">
        <w:rPr>
          <w:rFonts w:eastAsia="Times New Roman" w:cs="Times New Roman"/>
          <w:szCs w:val="24"/>
        </w:rPr>
        <w:t xml:space="preserve"> φανερό ότι όλα αυτά τα οποία ρωτούμε</w:t>
      </w:r>
      <w:r>
        <w:rPr>
          <w:rFonts w:eastAsia="Times New Roman" w:cs="Times New Roman"/>
          <w:szCs w:val="24"/>
        </w:rPr>
        <w:t>,</w:t>
      </w:r>
      <w:r w:rsidRPr="00F52185">
        <w:rPr>
          <w:rFonts w:eastAsia="Times New Roman" w:cs="Times New Roman"/>
          <w:szCs w:val="24"/>
        </w:rPr>
        <w:t xml:space="preserve"> πρέπει να εμπλουτιστούν </w:t>
      </w:r>
      <w:r>
        <w:rPr>
          <w:rFonts w:eastAsia="Times New Roman" w:cs="Times New Roman"/>
          <w:szCs w:val="24"/>
        </w:rPr>
        <w:t>-</w:t>
      </w:r>
      <w:r w:rsidRPr="00F52185">
        <w:rPr>
          <w:rFonts w:eastAsia="Times New Roman" w:cs="Times New Roman"/>
          <w:szCs w:val="24"/>
        </w:rPr>
        <w:t>και μπορώ να πω ότι μπορούμε να επανέλθουμε και σε νέα επίκαιρη επερώτηση</w:t>
      </w:r>
      <w:r>
        <w:rPr>
          <w:rFonts w:eastAsia="Times New Roman" w:cs="Times New Roman"/>
          <w:szCs w:val="24"/>
        </w:rPr>
        <w:t>,</w:t>
      </w:r>
      <w:r w:rsidRPr="00F52185">
        <w:rPr>
          <w:rFonts w:eastAsia="Times New Roman" w:cs="Times New Roman"/>
          <w:szCs w:val="24"/>
        </w:rPr>
        <w:t xml:space="preserve"> γιατί βγαίνουν συνεχώς στην επιφάνεια πράγματα</w:t>
      </w:r>
      <w:r>
        <w:rPr>
          <w:rFonts w:eastAsia="Times New Roman" w:cs="Times New Roman"/>
          <w:szCs w:val="24"/>
        </w:rPr>
        <w:t>,</w:t>
      </w:r>
      <w:r w:rsidRPr="00F52185">
        <w:rPr>
          <w:rFonts w:eastAsia="Times New Roman" w:cs="Times New Roman"/>
          <w:szCs w:val="24"/>
        </w:rPr>
        <w:t xml:space="preserve"> κα</w:t>
      </w:r>
      <w:r w:rsidRPr="00F52185">
        <w:rPr>
          <w:rFonts w:eastAsia="Times New Roman" w:cs="Times New Roman"/>
          <w:szCs w:val="24"/>
        </w:rPr>
        <w:lastRenderedPageBreak/>
        <w:t>θώς και εμείς ερευνούμε</w:t>
      </w:r>
      <w:r>
        <w:rPr>
          <w:rFonts w:eastAsia="Times New Roman" w:cs="Times New Roman"/>
          <w:szCs w:val="24"/>
        </w:rPr>
        <w:t>-</w:t>
      </w:r>
      <w:r w:rsidRPr="00F52185">
        <w:rPr>
          <w:rFonts w:eastAsia="Times New Roman" w:cs="Times New Roman"/>
          <w:szCs w:val="24"/>
        </w:rPr>
        <w:t xml:space="preserve"> απαιτούν διερεύνηση</w:t>
      </w:r>
      <w:r>
        <w:rPr>
          <w:rFonts w:eastAsia="Times New Roman" w:cs="Times New Roman"/>
          <w:szCs w:val="24"/>
        </w:rPr>
        <w:t>. Και ο</w:t>
      </w:r>
      <w:r w:rsidRPr="00F52185">
        <w:rPr>
          <w:rFonts w:eastAsia="Times New Roman" w:cs="Times New Roman"/>
          <w:szCs w:val="24"/>
        </w:rPr>
        <w:t>ι μέχρι τώρα απαντήσεις</w:t>
      </w:r>
      <w:r>
        <w:rPr>
          <w:rFonts w:eastAsia="Times New Roman" w:cs="Times New Roman"/>
          <w:szCs w:val="24"/>
        </w:rPr>
        <w:t>,</w:t>
      </w:r>
      <w:r w:rsidRPr="00F52185">
        <w:rPr>
          <w:rFonts w:eastAsia="Times New Roman" w:cs="Times New Roman"/>
          <w:szCs w:val="24"/>
        </w:rPr>
        <w:t xml:space="preserve"> </w:t>
      </w:r>
      <w:r>
        <w:rPr>
          <w:rFonts w:eastAsia="Times New Roman" w:cs="Times New Roman"/>
          <w:szCs w:val="24"/>
        </w:rPr>
        <w:t>κύριε Υπουργέ -</w:t>
      </w:r>
      <w:r w:rsidRPr="00F52185">
        <w:rPr>
          <w:rFonts w:eastAsia="Times New Roman" w:cs="Times New Roman"/>
          <w:szCs w:val="24"/>
        </w:rPr>
        <w:t>με όλο</w:t>
      </w:r>
      <w:r>
        <w:rPr>
          <w:rFonts w:eastAsia="Times New Roman" w:cs="Times New Roman"/>
          <w:szCs w:val="24"/>
        </w:rPr>
        <w:t>ν</w:t>
      </w:r>
      <w:r w:rsidRPr="00F52185">
        <w:rPr>
          <w:rFonts w:eastAsia="Times New Roman" w:cs="Times New Roman"/>
          <w:szCs w:val="24"/>
        </w:rPr>
        <w:t xml:space="preserve"> το σεβ</w:t>
      </w:r>
      <w:r w:rsidRPr="00F52185">
        <w:rPr>
          <w:rFonts w:eastAsia="Times New Roman" w:cs="Times New Roman"/>
          <w:szCs w:val="24"/>
        </w:rPr>
        <w:t xml:space="preserve">ασμό στο πρόσωπό </w:t>
      </w:r>
      <w:r>
        <w:rPr>
          <w:rFonts w:eastAsia="Times New Roman" w:cs="Times New Roman"/>
          <w:szCs w:val="24"/>
        </w:rPr>
        <w:t>σας-</w:t>
      </w:r>
      <w:r w:rsidRPr="00F52185">
        <w:rPr>
          <w:rFonts w:eastAsia="Times New Roman" w:cs="Times New Roman"/>
          <w:szCs w:val="24"/>
        </w:rPr>
        <w:t xml:space="preserve"> δεν απαντούν ουσιαστικά σε τίποτα</w:t>
      </w:r>
      <w:r>
        <w:rPr>
          <w:rFonts w:eastAsia="Times New Roman" w:cs="Times New Roman"/>
          <w:szCs w:val="24"/>
        </w:rPr>
        <w:t xml:space="preserve">. </w:t>
      </w:r>
    </w:p>
    <w:p w14:paraId="5CAF527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Ο Υπουργός που έδωσε την απάντηση στις</w:t>
      </w:r>
      <w:r w:rsidRPr="00F52185">
        <w:rPr>
          <w:rFonts w:eastAsia="Times New Roman" w:cs="Times New Roman"/>
          <w:szCs w:val="24"/>
        </w:rPr>
        <w:t xml:space="preserve"> ερωτήσεις που έκανε ο </w:t>
      </w:r>
      <w:r>
        <w:rPr>
          <w:rFonts w:eastAsia="Times New Roman" w:cs="Times New Roman"/>
          <w:szCs w:val="24"/>
        </w:rPr>
        <w:t>κ</w:t>
      </w:r>
      <w:r>
        <w:rPr>
          <w:rFonts w:eastAsia="Times New Roman" w:cs="Times New Roman"/>
          <w:szCs w:val="24"/>
        </w:rPr>
        <w:t>.</w:t>
      </w:r>
      <w:r w:rsidRPr="00F52185">
        <w:rPr>
          <w:rFonts w:eastAsia="Times New Roman" w:cs="Times New Roman"/>
          <w:szCs w:val="24"/>
        </w:rPr>
        <w:t xml:space="preserve"> Καμμένος</w:t>
      </w:r>
      <w:r>
        <w:rPr>
          <w:rFonts w:eastAsia="Times New Roman" w:cs="Times New Roman"/>
          <w:szCs w:val="24"/>
        </w:rPr>
        <w:t>,</w:t>
      </w:r>
      <w:r w:rsidRPr="00F52185">
        <w:rPr>
          <w:rFonts w:eastAsia="Times New Roman" w:cs="Times New Roman"/>
          <w:szCs w:val="24"/>
        </w:rPr>
        <w:t xml:space="preserve"> </w:t>
      </w:r>
      <w:r>
        <w:rPr>
          <w:rFonts w:eastAsia="Times New Roman" w:cs="Times New Roman"/>
          <w:szCs w:val="24"/>
        </w:rPr>
        <w:t>αρκέστηκε να αναφερθεί σ</w:t>
      </w:r>
      <w:r w:rsidRPr="00F52185">
        <w:rPr>
          <w:rFonts w:eastAsia="Times New Roman" w:cs="Times New Roman"/>
          <w:szCs w:val="24"/>
        </w:rPr>
        <w:t>το άρθρο 23</w:t>
      </w:r>
      <w:r>
        <w:rPr>
          <w:rFonts w:eastAsia="Times New Roman" w:cs="Times New Roman"/>
          <w:szCs w:val="24"/>
        </w:rPr>
        <w:t>,</w:t>
      </w:r>
      <w:r w:rsidRPr="00F52185">
        <w:rPr>
          <w:rFonts w:eastAsia="Times New Roman" w:cs="Times New Roman"/>
          <w:szCs w:val="24"/>
        </w:rPr>
        <w:t xml:space="preserve"> το οποίο παρέθεσε</w:t>
      </w:r>
      <w:r>
        <w:rPr>
          <w:rFonts w:eastAsia="Times New Roman" w:cs="Times New Roman"/>
          <w:szCs w:val="24"/>
        </w:rPr>
        <w:t xml:space="preserve"> στο</w:t>
      </w:r>
      <w:r w:rsidRPr="00F52185">
        <w:rPr>
          <w:rFonts w:eastAsia="Times New Roman" w:cs="Times New Roman"/>
          <w:szCs w:val="24"/>
        </w:rPr>
        <w:t xml:space="preserve"> </w:t>
      </w:r>
      <w:r>
        <w:rPr>
          <w:rFonts w:eastAsia="Times New Roman" w:cs="Times New Roman"/>
          <w:szCs w:val="24"/>
        </w:rPr>
        <w:t>απαντητικό</w:t>
      </w:r>
      <w:r w:rsidRPr="00F52185">
        <w:rPr>
          <w:rFonts w:eastAsia="Times New Roman" w:cs="Times New Roman"/>
          <w:szCs w:val="24"/>
        </w:rPr>
        <w:t xml:space="preserve"> του έγγραφο και προβλέπεται ότι ο </w:t>
      </w:r>
      <w:proofErr w:type="spellStart"/>
      <w:r w:rsidRPr="00F52185">
        <w:rPr>
          <w:rFonts w:eastAsia="Times New Roman" w:cs="Times New Roman"/>
          <w:szCs w:val="24"/>
        </w:rPr>
        <w:t>πάροχος</w:t>
      </w:r>
      <w:proofErr w:type="spellEnd"/>
      <w:r w:rsidRPr="00F52185">
        <w:rPr>
          <w:rFonts w:eastAsia="Times New Roman" w:cs="Times New Roman"/>
          <w:szCs w:val="24"/>
        </w:rPr>
        <w:t xml:space="preserve"> δικαιούται ν</w:t>
      </w:r>
      <w:r w:rsidRPr="00F52185">
        <w:rPr>
          <w:rFonts w:eastAsia="Times New Roman" w:cs="Times New Roman"/>
          <w:szCs w:val="24"/>
        </w:rPr>
        <w:t>α προσλαμβάνει υπεργολάβους</w:t>
      </w:r>
      <w:r>
        <w:rPr>
          <w:rFonts w:eastAsia="Times New Roman" w:cs="Times New Roman"/>
          <w:szCs w:val="24"/>
        </w:rPr>
        <w:t>,</w:t>
      </w:r>
      <w:r w:rsidRPr="00F52185">
        <w:rPr>
          <w:rFonts w:eastAsia="Times New Roman" w:cs="Times New Roman"/>
          <w:szCs w:val="24"/>
        </w:rPr>
        <w:t xml:space="preserve"> με τη συναίνεση του Υπουργείου Εξωτερικών</w:t>
      </w:r>
      <w:r>
        <w:rPr>
          <w:rFonts w:eastAsia="Times New Roman" w:cs="Times New Roman"/>
          <w:szCs w:val="24"/>
        </w:rPr>
        <w:t>,</w:t>
      </w:r>
      <w:r w:rsidRPr="00F52185">
        <w:rPr>
          <w:rFonts w:eastAsia="Times New Roman" w:cs="Times New Roman"/>
          <w:szCs w:val="24"/>
        </w:rPr>
        <w:t xml:space="preserve"> την οποία συναίνεση</w:t>
      </w:r>
      <w:r>
        <w:rPr>
          <w:rFonts w:eastAsia="Times New Roman" w:cs="Times New Roman"/>
          <w:szCs w:val="24"/>
        </w:rPr>
        <w:t>,</w:t>
      </w:r>
      <w:r w:rsidRPr="00F52185">
        <w:rPr>
          <w:rFonts w:eastAsia="Times New Roman" w:cs="Times New Roman"/>
          <w:szCs w:val="24"/>
        </w:rPr>
        <w:t xml:space="preserve"> </w:t>
      </w:r>
      <w:r>
        <w:rPr>
          <w:rFonts w:eastAsia="Times New Roman" w:cs="Times New Roman"/>
          <w:szCs w:val="24"/>
        </w:rPr>
        <w:t>όμως,</w:t>
      </w:r>
      <w:r w:rsidRPr="00F52185">
        <w:rPr>
          <w:rFonts w:eastAsia="Times New Roman" w:cs="Times New Roman"/>
          <w:szCs w:val="24"/>
        </w:rPr>
        <w:t xml:space="preserve"> το ΥΠΕΞ δεν μπορεί να αρνηθεί χωρίς εύλογη αιτία</w:t>
      </w:r>
      <w:r>
        <w:rPr>
          <w:rFonts w:eastAsia="Times New Roman" w:cs="Times New Roman"/>
          <w:szCs w:val="24"/>
        </w:rPr>
        <w:t>. Δ</w:t>
      </w:r>
      <w:r w:rsidRPr="00F52185">
        <w:rPr>
          <w:rFonts w:eastAsia="Times New Roman" w:cs="Times New Roman"/>
          <w:szCs w:val="24"/>
        </w:rPr>
        <w:t>εν θα μείνουμε στο ότι η απάντηση δεν εξηγεί σε καμία περίπτωση π</w:t>
      </w:r>
      <w:r>
        <w:rPr>
          <w:rFonts w:eastAsia="Times New Roman" w:cs="Times New Roman"/>
          <w:szCs w:val="24"/>
        </w:rPr>
        <w:t>ώ</w:t>
      </w:r>
      <w:r w:rsidRPr="00F52185">
        <w:rPr>
          <w:rFonts w:eastAsia="Times New Roman" w:cs="Times New Roman"/>
          <w:szCs w:val="24"/>
        </w:rPr>
        <w:t>ς η νεοσύστατη</w:t>
      </w:r>
      <w:r>
        <w:rPr>
          <w:rFonts w:eastAsia="Times New Roman" w:cs="Times New Roman"/>
          <w:szCs w:val="24"/>
        </w:rPr>
        <w:t>,</w:t>
      </w:r>
      <w:r w:rsidRPr="00F52185">
        <w:rPr>
          <w:rFonts w:eastAsia="Times New Roman" w:cs="Times New Roman"/>
          <w:szCs w:val="24"/>
        </w:rPr>
        <w:t xml:space="preserve"> με μόλις 24.000 ευρώ</w:t>
      </w:r>
      <w:r>
        <w:rPr>
          <w:rFonts w:eastAsia="Times New Roman" w:cs="Times New Roman"/>
          <w:szCs w:val="24"/>
        </w:rPr>
        <w:t>,</w:t>
      </w:r>
      <w:r w:rsidRPr="00F52185">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w:t>
      </w:r>
      <w:r>
        <w:rPr>
          <w:rFonts w:eastAsia="Times New Roman" w:cs="Times New Roman"/>
          <w:szCs w:val="24"/>
          <w:lang w:val="en-US"/>
        </w:rPr>
        <w:t>lobal</w:t>
      </w:r>
      <w:r>
        <w:rPr>
          <w:rFonts w:eastAsia="Times New Roman" w:cs="Times New Roman"/>
          <w:szCs w:val="24"/>
        </w:rPr>
        <w:t xml:space="preserve"> </w:t>
      </w:r>
      <w:proofErr w:type="spellStart"/>
      <w:r>
        <w:rPr>
          <w:rFonts w:eastAsia="Times New Roman" w:cs="Times New Roman"/>
          <w:szCs w:val="24"/>
        </w:rPr>
        <w:t>Visa</w:t>
      </w:r>
      <w:proofErr w:type="spellEnd"/>
      <w:r>
        <w:rPr>
          <w:rFonts w:eastAsia="Times New Roman" w:cs="Times New Roman"/>
          <w:szCs w:val="24"/>
        </w:rPr>
        <w:t xml:space="preserve"> </w:t>
      </w:r>
      <w:proofErr w:type="spellStart"/>
      <w:r>
        <w:rPr>
          <w:rFonts w:eastAsia="Times New Roman" w:cs="Times New Roman"/>
          <w:szCs w:val="24"/>
        </w:rPr>
        <w:t>Center</w:t>
      </w:r>
      <w:proofErr w:type="spellEnd"/>
      <w:r>
        <w:rPr>
          <w:rFonts w:eastAsia="Times New Roman" w:cs="Times New Roman"/>
          <w:szCs w:val="24"/>
        </w:rPr>
        <w:t xml:space="preserve"> </w:t>
      </w:r>
      <w:r>
        <w:rPr>
          <w:rFonts w:eastAsia="Times New Roman" w:cs="Times New Roman"/>
          <w:szCs w:val="24"/>
          <w:lang w:val="en-US"/>
        </w:rPr>
        <w:t>W</w:t>
      </w:r>
      <w:proofErr w:type="spellStart"/>
      <w:r w:rsidRPr="00F52185">
        <w:rPr>
          <w:rFonts w:eastAsia="Times New Roman" w:cs="Times New Roman"/>
          <w:szCs w:val="24"/>
        </w:rPr>
        <w:t>orld</w:t>
      </w:r>
      <w:proofErr w:type="spellEnd"/>
      <w:r w:rsidRPr="00F52185">
        <w:rPr>
          <w:rFonts w:eastAsia="Times New Roman" w:cs="Times New Roman"/>
          <w:szCs w:val="24"/>
        </w:rPr>
        <w:t xml:space="preserve"> </w:t>
      </w:r>
      <w:proofErr w:type="spellStart"/>
      <w:r w:rsidRPr="00F52185">
        <w:rPr>
          <w:rFonts w:eastAsia="Times New Roman" w:cs="Times New Roman"/>
          <w:szCs w:val="24"/>
        </w:rPr>
        <w:t>Hellas</w:t>
      </w:r>
      <w:proofErr w:type="spellEnd"/>
      <w:r>
        <w:rPr>
          <w:rFonts w:eastAsia="Times New Roman" w:cs="Times New Roman"/>
          <w:szCs w:val="24"/>
        </w:rPr>
        <w:t>»</w:t>
      </w:r>
      <w:r>
        <w:rPr>
          <w:rFonts w:eastAsia="Times New Roman" w:cs="Times New Roman"/>
          <w:szCs w:val="24"/>
        </w:rPr>
        <w:t>,</w:t>
      </w:r>
      <w:r w:rsidRPr="00F52185">
        <w:rPr>
          <w:rFonts w:eastAsia="Times New Roman" w:cs="Times New Roman"/>
          <w:szCs w:val="24"/>
        </w:rPr>
        <w:t xml:space="preserve"> με </w:t>
      </w:r>
      <w:r>
        <w:rPr>
          <w:rFonts w:eastAsia="Times New Roman" w:cs="Times New Roman"/>
          <w:szCs w:val="24"/>
        </w:rPr>
        <w:t>ιδιοκτήτες -</w:t>
      </w:r>
      <w:r w:rsidRPr="00F52185">
        <w:rPr>
          <w:rFonts w:eastAsia="Times New Roman" w:cs="Times New Roman"/>
          <w:szCs w:val="24"/>
        </w:rPr>
        <w:t>το ξαναλέμε</w:t>
      </w:r>
      <w:r>
        <w:rPr>
          <w:rFonts w:eastAsia="Times New Roman" w:cs="Times New Roman"/>
          <w:szCs w:val="24"/>
        </w:rPr>
        <w:t>-</w:t>
      </w:r>
      <w:r w:rsidRPr="00F52185">
        <w:rPr>
          <w:rFonts w:eastAsia="Times New Roman" w:cs="Times New Roman"/>
          <w:szCs w:val="24"/>
        </w:rPr>
        <w:t xml:space="preserve"> τον </w:t>
      </w:r>
      <w:r>
        <w:rPr>
          <w:rFonts w:eastAsia="Times New Roman" w:cs="Times New Roman"/>
          <w:szCs w:val="24"/>
        </w:rPr>
        <w:t>κ. Λευτέρη Οικονόμου, Υφυπουργό Προστασίας του Πολίτη</w:t>
      </w:r>
      <w:r w:rsidRPr="00F52185">
        <w:rPr>
          <w:rFonts w:eastAsia="Times New Roman" w:cs="Times New Roman"/>
          <w:szCs w:val="24"/>
        </w:rPr>
        <w:t xml:space="preserve"> επί κυβέρνησης </w:t>
      </w:r>
      <w:proofErr w:type="spellStart"/>
      <w:r>
        <w:rPr>
          <w:rFonts w:eastAsia="Times New Roman" w:cs="Times New Roman"/>
          <w:szCs w:val="24"/>
        </w:rPr>
        <w:t>Παπαδήμου</w:t>
      </w:r>
      <w:proofErr w:type="spellEnd"/>
      <w:r w:rsidRPr="00F52185">
        <w:rPr>
          <w:rFonts w:eastAsia="Times New Roman" w:cs="Times New Roman"/>
          <w:szCs w:val="24"/>
        </w:rPr>
        <w:t xml:space="preserve"> και </w:t>
      </w:r>
      <w:r>
        <w:rPr>
          <w:rFonts w:eastAsia="Times New Roman" w:cs="Times New Roman"/>
          <w:szCs w:val="24"/>
        </w:rPr>
        <w:t>Α</w:t>
      </w:r>
      <w:r w:rsidRPr="00F52185">
        <w:rPr>
          <w:rFonts w:eastAsia="Times New Roman" w:cs="Times New Roman"/>
          <w:szCs w:val="24"/>
        </w:rPr>
        <w:t xml:space="preserve">ρχηγού της </w:t>
      </w:r>
      <w:r>
        <w:rPr>
          <w:rFonts w:eastAsia="Times New Roman" w:cs="Times New Roman"/>
          <w:szCs w:val="24"/>
        </w:rPr>
        <w:t>ΕΛΑΣ –δ</w:t>
      </w:r>
      <w:r w:rsidRPr="00F52185">
        <w:rPr>
          <w:rFonts w:eastAsia="Times New Roman" w:cs="Times New Roman"/>
          <w:szCs w:val="24"/>
        </w:rPr>
        <w:t>υστυχώς</w:t>
      </w:r>
      <w:r>
        <w:rPr>
          <w:rFonts w:eastAsia="Times New Roman" w:cs="Times New Roman"/>
          <w:szCs w:val="24"/>
        </w:rPr>
        <w:t>!-</w:t>
      </w:r>
      <w:r w:rsidRPr="00F52185">
        <w:rPr>
          <w:rFonts w:eastAsia="Times New Roman" w:cs="Times New Roman"/>
          <w:szCs w:val="24"/>
        </w:rPr>
        <w:t xml:space="preserve"> τον </w:t>
      </w:r>
      <w:r>
        <w:rPr>
          <w:rFonts w:eastAsia="Times New Roman" w:cs="Times New Roman"/>
          <w:szCs w:val="24"/>
        </w:rPr>
        <w:t>Π</w:t>
      </w:r>
      <w:r w:rsidRPr="00F52185">
        <w:rPr>
          <w:rFonts w:eastAsia="Times New Roman" w:cs="Times New Roman"/>
          <w:szCs w:val="24"/>
        </w:rPr>
        <w:t xml:space="preserve">ρέσβη Δημήτρη </w:t>
      </w:r>
      <w:proofErr w:type="spellStart"/>
      <w:r>
        <w:rPr>
          <w:rFonts w:eastAsia="Times New Roman" w:cs="Times New Roman"/>
          <w:szCs w:val="24"/>
        </w:rPr>
        <w:t>Πλατή</w:t>
      </w:r>
      <w:proofErr w:type="spellEnd"/>
      <w:r>
        <w:rPr>
          <w:rFonts w:eastAsia="Times New Roman" w:cs="Times New Roman"/>
          <w:szCs w:val="24"/>
        </w:rPr>
        <w:t>,</w:t>
      </w:r>
      <w:r w:rsidRPr="00F52185">
        <w:rPr>
          <w:rFonts w:eastAsia="Times New Roman" w:cs="Times New Roman"/>
          <w:szCs w:val="24"/>
        </w:rPr>
        <w:t xml:space="preserve"> Γενικό Γραμματέα του Υπουργείου Παιδείας </w:t>
      </w:r>
      <w:r>
        <w:rPr>
          <w:rFonts w:eastAsia="Times New Roman" w:cs="Times New Roman"/>
          <w:szCs w:val="24"/>
        </w:rPr>
        <w:t xml:space="preserve">και </w:t>
      </w:r>
      <w:r>
        <w:rPr>
          <w:rFonts w:eastAsia="Times New Roman" w:cs="Times New Roman"/>
          <w:szCs w:val="24"/>
        </w:rPr>
        <w:t>Μεταφορών επί κυβέρνησης της</w:t>
      </w:r>
      <w:r w:rsidRPr="00F52185">
        <w:rPr>
          <w:rFonts w:eastAsia="Times New Roman" w:cs="Times New Roman"/>
          <w:szCs w:val="24"/>
        </w:rPr>
        <w:t xml:space="preserve"> Νέας Δημοκρατίας</w:t>
      </w:r>
      <w:r>
        <w:rPr>
          <w:rFonts w:eastAsia="Times New Roman" w:cs="Times New Roman"/>
          <w:szCs w:val="24"/>
        </w:rPr>
        <w:t xml:space="preserve"> -</w:t>
      </w:r>
      <w:r w:rsidRPr="00F52185">
        <w:rPr>
          <w:rFonts w:eastAsia="Times New Roman" w:cs="Times New Roman"/>
          <w:szCs w:val="24"/>
        </w:rPr>
        <w:t>δυστυχώς</w:t>
      </w:r>
      <w:r>
        <w:rPr>
          <w:rFonts w:eastAsia="Times New Roman" w:cs="Times New Roman"/>
          <w:szCs w:val="24"/>
        </w:rPr>
        <w:t>!-</w:t>
      </w:r>
      <w:r w:rsidRPr="00F52185">
        <w:rPr>
          <w:rFonts w:eastAsia="Times New Roman" w:cs="Times New Roman"/>
          <w:szCs w:val="24"/>
        </w:rPr>
        <w:t xml:space="preserve"> και τον </w:t>
      </w:r>
      <w:r>
        <w:rPr>
          <w:rFonts w:eastAsia="Times New Roman" w:cs="Times New Roman"/>
          <w:szCs w:val="24"/>
        </w:rPr>
        <w:t>ε</w:t>
      </w:r>
      <w:r w:rsidRPr="00F52185">
        <w:rPr>
          <w:rFonts w:eastAsia="Times New Roman" w:cs="Times New Roman"/>
          <w:szCs w:val="24"/>
        </w:rPr>
        <w:t xml:space="preserve">πίσης </w:t>
      </w:r>
      <w:r>
        <w:rPr>
          <w:rFonts w:eastAsia="Times New Roman" w:cs="Times New Roman"/>
          <w:szCs w:val="24"/>
        </w:rPr>
        <w:t>Π</w:t>
      </w:r>
      <w:r w:rsidRPr="00F52185">
        <w:rPr>
          <w:rFonts w:eastAsia="Times New Roman" w:cs="Times New Roman"/>
          <w:szCs w:val="24"/>
        </w:rPr>
        <w:t xml:space="preserve">ρέσβη Ιωάννη </w:t>
      </w:r>
      <w:r>
        <w:rPr>
          <w:rFonts w:eastAsia="Times New Roman" w:cs="Times New Roman"/>
          <w:szCs w:val="24"/>
        </w:rPr>
        <w:t>Ζέπο, Γ</w:t>
      </w:r>
      <w:r w:rsidRPr="00F52185">
        <w:rPr>
          <w:rFonts w:eastAsia="Times New Roman" w:cs="Times New Roman"/>
          <w:szCs w:val="24"/>
        </w:rPr>
        <w:t>ενικ</w:t>
      </w:r>
      <w:r>
        <w:rPr>
          <w:rFonts w:eastAsia="Times New Roman" w:cs="Times New Roman"/>
          <w:szCs w:val="24"/>
        </w:rPr>
        <w:t>ό Γ</w:t>
      </w:r>
      <w:r w:rsidRPr="00F52185">
        <w:rPr>
          <w:rFonts w:eastAsia="Times New Roman" w:cs="Times New Roman"/>
          <w:szCs w:val="24"/>
        </w:rPr>
        <w:t>ραμματέα του Υπουργείου Εξωτερικών επί κυβέρνησης ΠΑΣΟΚ</w:t>
      </w:r>
      <w:r>
        <w:rPr>
          <w:rFonts w:eastAsia="Times New Roman" w:cs="Times New Roman"/>
          <w:szCs w:val="24"/>
        </w:rPr>
        <w:t xml:space="preserve"> -δ</w:t>
      </w:r>
      <w:r w:rsidRPr="00F52185">
        <w:rPr>
          <w:rFonts w:eastAsia="Times New Roman" w:cs="Times New Roman"/>
          <w:szCs w:val="24"/>
        </w:rPr>
        <w:t>υστυχώς</w:t>
      </w:r>
      <w:r>
        <w:rPr>
          <w:rFonts w:eastAsia="Times New Roman" w:cs="Times New Roman"/>
          <w:szCs w:val="24"/>
        </w:rPr>
        <w:t>!-,</w:t>
      </w:r>
      <w:r w:rsidRPr="00F52185">
        <w:rPr>
          <w:rFonts w:eastAsia="Times New Roman" w:cs="Times New Roman"/>
          <w:szCs w:val="24"/>
        </w:rPr>
        <w:t xml:space="preserve"> κατάφερε να κερδίσει το διαγωνισμό</w:t>
      </w:r>
      <w:r>
        <w:rPr>
          <w:rFonts w:eastAsia="Times New Roman" w:cs="Times New Roman"/>
          <w:szCs w:val="24"/>
        </w:rPr>
        <w:t>,</w:t>
      </w:r>
      <w:r w:rsidRPr="00F52185">
        <w:rPr>
          <w:rFonts w:eastAsia="Times New Roman" w:cs="Times New Roman"/>
          <w:szCs w:val="24"/>
        </w:rPr>
        <w:t xml:space="preserve"> χωρίς να διαθέτει πέρα από </w:t>
      </w:r>
      <w:r>
        <w:rPr>
          <w:rFonts w:eastAsia="Times New Roman" w:cs="Times New Roman"/>
          <w:szCs w:val="24"/>
        </w:rPr>
        <w:t xml:space="preserve">το </w:t>
      </w:r>
      <w:r w:rsidRPr="00F52185">
        <w:rPr>
          <w:rFonts w:eastAsia="Times New Roman" w:cs="Times New Roman"/>
          <w:szCs w:val="24"/>
        </w:rPr>
        <w:t>ομολογουμένως σημαντ</w:t>
      </w:r>
      <w:r w:rsidRPr="00F52185">
        <w:rPr>
          <w:rFonts w:eastAsia="Times New Roman" w:cs="Times New Roman"/>
          <w:szCs w:val="24"/>
        </w:rPr>
        <w:t xml:space="preserve">ικό βιογραφικό των ιδρυτών </w:t>
      </w:r>
      <w:r>
        <w:rPr>
          <w:rFonts w:eastAsia="Times New Roman" w:cs="Times New Roman"/>
          <w:szCs w:val="24"/>
        </w:rPr>
        <w:t>της,</w:t>
      </w:r>
      <w:r w:rsidRPr="00F52185">
        <w:rPr>
          <w:rFonts w:eastAsia="Times New Roman" w:cs="Times New Roman"/>
          <w:szCs w:val="24"/>
        </w:rPr>
        <w:t xml:space="preserve"> καμία άλλη εμπειρία</w:t>
      </w:r>
      <w:r>
        <w:rPr>
          <w:rFonts w:eastAsia="Times New Roman" w:cs="Times New Roman"/>
          <w:szCs w:val="24"/>
        </w:rPr>
        <w:t>,</w:t>
      </w:r>
      <w:r w:rsidRPr="00F52185">
        <w:rPr>
          <w:rFonts w:eastAsia="Times New Roman" w:cs="Times New Roman"/>
          <w:szCs w:val="24"/>
        </w:rPr>
        <w:t xml:space="preserve"> οργανωτική υπόσταση</w:t>
      </w:r>
      <w:r>
        <w:rPr>
          <w:rFonts w:eastAsia="Times New Roman" w:cs="Times New Roman"/>
          <w:szCs w:val="24"/>
        </w:rPr>
        <w:t>,</w:t>
      </w:r>
      <w:r w:rsidRPr="00F52185">
        <w:rPr>
          <w:rFonts w:eastAsia="Times New Roman" w:cs="Times New Roman"/>
          <w:szCs w:val="24"/>
        </w:rPr>
        <w:t xml:space="preserve"> προσωπικό και μέσα</w:t>
      </w:r>
      <w:r>
        <w:rPr>
          <w:rFonts w:eastAsia="Times New Roman" w:cs="Times New Roman"/>
          <w:szCs w:val="24"/>
        </w:rPr>
        <w:t xml:space="preserve"> για να εκτελέσει το</w:t>
      </w:r>
      <w:r w:rsidRPr="00F52185">
        <w:rPr>
          <w:rFonts w:eastAsia="Times New Roman" w:cs="Times New Roman"/>
          <w:szCs w:val="24"/>
        </w:rPr>
        <w:t xml:space="preserve"> ζητούμεν</w:t>
      </w:r>
      <w:r>
        <w:rPr>
          <w:rFonts w:eastAsia="Times New Roman" w:cs="Times New Roman"/>
          <w:szCs w:val="24"/>
        </w:rPr>
        <w:t xml:space="preserve">ο </w:t>
      </w:r>
      <w:r w:rsidRPr="00F52185">
        <w:rPr>
          <w:rFonts w:eastAsia="Times New Roman" w:cs="Times New Roman"/>
          <w:szCs w:val="24"/>
        </w:rPr>
        <w:t>έργο</w:t>
      </w:r>
      <w:r>
        <w:rPr>
          <w:rFonts w:eastAsia="Times New Roman" w:cs="Times New Roman"/>
          <w:szCs w:val="24"/>
        </w:rPr>
        <w:t>.</w:t>
      </w:r>
    </w:p>
    <w:p w14:paraId="5CAF527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lastRenderedPageBreak/>
        <w:t>Δ</w:t>
      </w:r>
      <w:r w:rsidRPr="00F52185">
        <w:rPr>
          <w:rFonts w:eastAsia="Times New Roman" w:cs="Times New Roman"/>
          <w:szCs w:val="24"/>
        </w:rPr>
        <w:t xml:space="preserve">εν θα μείνουμε ούτε στο ότι παρά τις έντονες ενστάσεις και προσφυγές άλλων εταιρειών που μετείχαν στη </w:t>
      </w:r>
      <w:r>
        <w:rPr>
          <w:rFonts w:eastAsia="Times New Roman" w:cs="Times New Roman"/>
          <w:szCs w:val="24"/>
        </w:rPr>
        <w:t>διαδικασία</w:t>
      </w:r>
      <w:r w:rsidRPr="00F52185">
        <w:rPr>
          <w:rFonts w:eastAsia="Times New Roman" w:cs="Times New Roman"/>
          <w:szCs w:val="24"/>
        </w:rPr>
        <w:t xml:space="preserve"> και παρά την </w:t>
      </w:r>
      <w:r w:rsidRPr="00F52185">
        <w:rPr>
          <w:rFonts w:eastAsia="Times New Roman" w:cs="Times New Roman"/>
          <w:szCs w:val="24"/>
        </w:rPr>
        <w:t xml:space="preserve">απόφαση του Ελεγκτικού Συνεδρίου που ακύρωσε την </w:t>
      </w:r>
      <w:r>
        <w:rPr>
          <w:rFonts w:eastAsia="Times New Roman" w:cs="Times New Roman"/>
          <w:szCs w:val="24"/>
        </w:rPr>
        <w:t>ανάθεση</w:t>
      </w:r>
      <w:r w:rsidRPr="00F52185">
        <w:rPr>
          <w:rFonts w:eastAsia="Times New Roman" w:cs="Times New Roman"/>
          <w:szCs w:val="24"/>
        </w:rPr>
        <w:t xml:space="preserve"> </w:t>
      </w:r>
      <w:r>
        <w:rPr>
          <w:rFonts w:eastAsia="Times New Roman" w:cs="Times New Roman"/>
          <w:szCs w:val="24"/>
        </w:rPr>
        <w:t>σ</w:t>
      </w:r>
      <w:r w:rsidRPr="00F52185">
        <w:rPr>
          <w:rFonts w:eastAsia="Times New Roman" w:cs="Times New Roman"/>
          <w:szCs w:val="24"/>
        </w:rPr>
        <w:t>την εταιρεία</w:t>
      </w:r>
      <w:r>
        <w:rPr>
          <w:rFonts w:eastAsia="Times New Roman" w:cs="Times New Roman"/>
          <w:szCs w:val="24"/>
        </w:rPr>
        <w:t>,</w:t>
      </w:r>
      <w:r w:rsidRPr="00F52185">
        <w:rPr>
          <w:rFonts w:eastAsia="Times New Roman" w:cs="Times New Roman"/>
          <w:szCs w:val="24"/>
        </w:rPr>
        <w:t xml:space="preserve"> έγινε τελικά παρέμβαση του τότε Υπουργού </w:t>
      </w:r>
      <w:r>
        <w:rPr>
          <w:rFonts w:eastAsia="Times New Roman" w:cs="Times New Roman"/>
          <w:szCs w:val="24"/>
        </w:rPr>
        <w:t>Ε</w:t>
      </w:r>
      <w:r w:rsidRPr="00F52185">
        <w:rPr>
          <w:rFonts w:eastAsia="Times New Roman" w:cs="Times New Roman"/>
          <w:szCs w:val="24"/>
        </w:rPr>
        <w:t xml:space="preserve">ξωτερικών </w:t>
      </w:r>
      <w:r>
        <w:rPr>
          <w:rFonts w:eastAsia="Times New Roman" w:cs="Times New Roman"/>
          <w:szCs w:val="24"/>
        </w:rPr>
        <w:t>κ.</w:t>
      </w:r>
      <w:r w:rsidRPr="00F52185">
        <w:rPr>
          <w:rFonts w:eastAsia="Times New Roman" w:cs="Times New Roman"/>
          <w:szCs w:val="24"/>
        </w:rPr>
        <w:t xml:space="preserve"> Κοτζιά και η απόφαση του Ελεγκτικού Συνεδρίου </w:t>
      </w:r>
      <w:r>
        <w:rPr>
          <w:rFonts w:eastAsia="Times New Roman" w:cs="Times New Roman"/>
          <w:szCs w:val="24"/>
        </w:rPr>
        <w:t>α</w:t>
      </w:r>
      <w:r w:rsidRPr="00F52185">
        <w:rPr>
          <w:rFonts w:eastAsia="Times New Roman" w:cs="Times New Roman"/>
          <w:szCs w:val="24"/>
        </w:rPr>
        <w:t>να</w:t>
      </w:r>
      <w:r>
        <w:rPr>
          <w:rFonts w:eastAsia="Times New Roman" w:cs="Times New Roman"/>
          <w:szCs w:val="24"/>
        </w:rPr>
        <w:t>πέμφ</w:t>
      </w:r>
      <w:r w:rsidRPr="00F52185">
        <w:rPr>
          <w:rFonts w:eastAsia="Times New Roman" w:cs="Times New Roman"/>
          <w:szCs w:val="24"/>
        </w:rPr>
        <w:t>θηκε</w:t>
      </w:r>
      <w:r>
        <w:rPr>
          <w:rFonts w:eastAsia="Times New Roman" w:cs="Times New Roman"/>
          <w:szCs w:val="24"/>
        </w:rPr>
        <w:t>,</w:t>
      </w:r>
      <w:r w:rsidRPr="00F52185">
        <w:rPr>
          <w:rFonts w:eastAsia="Times New Roman" w:cs="Times New Roman"/>
          <w:szCs w:val="24"/>
        </w:rPr>
        <w:t xml:space="preserve"> ώστε η νεοσύστατη εταιρεία να αναλάβει το έργο</w:t>
      </w:r>
      <w:r>
        <w:rPr>
          <w:rFonts w:eastAsia="Times New Roman" w:cs="Times New Roman"/>
          <w:szCs w:val="24"/>
        </w:rPr>
        <w:t>. Ο</w:t>
      </w:r>
      <w:r w:rsidRPr="00F52185">
        <w:rPr>
          <w:rFonts w:eastAsia="Times New Roman" w:cs="Times New Roman"/>
          <w:szCs w:val="24"/>
        </w:rPr>
        <w:t xml:space="preserve"> κ</w:t>
      </w:r>
      <w:r>
        <w:rPr>
          <w:rFonts w:eastAsia="Times New Roman" w:cs="Times New Roman"/>
          <w:szCs w:val="24"/>
        </w:rPr>
        <w:t>.</w:t>
      </w:r>
      <w:r w:rsidRPr="00F52185">
        <w:rPr>
          <w:rFonts w:eastAsia="Times New Roman" w:cs="Times New Roman"/>
          <w:szCs w:val="24"/>
        </w:rPr>
        <w:t xml:space="preserve"> Καμμένος σας </w:t>
      </w:r>
      <w:r>
        <w:rPr>
          <w:rFonts w:eastAsia="Times New Roman" w:cs="Times New Roman"/>
          <w:szCs w:val="24"/>
        </w:rPr>
        <w:t>κατέ</w:t>
      </w:r>
      <w:r>
        <w:rPr>
          <w:rFonts w:eastAsia="Times New Roman" w:cs="Times New Roman"/>
          <w:szCs w:val="24"/>
        </w:rPr>
        <w:t>θεσε</w:t>
      </w:r>
      <w:r w:rsidRPr="00F52185">
        <w:rPr>
          <w:rFonts w:eastAsia="Times New Roman" w:cs="Times New Roman"/>
          <w:szCs w:val="24"/>
        </w:rPr>
        <w:t xml:space="preserve"> και σχετικά </w:t>
      </w:r>
      <w:r>
        <w:rPr>
          <w:rFonts w:eastAsia="Times New Roman" w:cs="Times New Roman"/>
          <w:szCs w:val="24"/>
          <w:lang w:val="en-US"/>
        </w:rPr>
        <w:t>mail</w:t>
      </w:r>
      <w:r w:rsidRPr="004132B6">
        <w:rPr>
          <w:rFonts w:eastAsia="Times New Roman" w:cs="Times New Roman"/>
          <w:szCs w:val="24"/>
        </w:rPr>
        <w:t xml:space="preserve">. </w:t>
      </w:r>
    </w:p>
    <w:p w14:paraId="5CAF527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w:t>
      </w:r>
      <w:r w:rsidRPr="00F52185">
        <w:rPr>
          <w:rFonts w:eastAsia="Times New Roman" w:cs="Times New Roman"/>
          <w:szCs w:val="24"/>
        </w:rPr>
        <w:t>υτό</w:t>
      </w:r>
      <w:r>
        <w:rPr>
          <w:rFonts w:eastAsia="Times New Roman" w:cs="Times New Roman"/>
          <w:szCs w:val="24"/>
        </w:rPr>
        <w:t>,</w:t>
      </w:r>
      <w:r w:rsidRPr="00F52185">
        <w:rPr>
          <w:rFonts w:eastAsia="Times New Roman" w:cs="Times New Roman"/>
          <w:szCs w:val="24"/>
        </w:rPr>
        <w:t xml:space="preserve"> </w:t>
      </w:r>
      <w:r>
        <w:rPr>
          <w:rFonts w:eastAsia="Times New Roman" w:cs="Times New Roman"/>
          <w:szCs w:val="24"/>
        </w:rPr>
        <w:t>όμως,</w:t>
      </w:r>
      <w:r w:rsidRPr="00F52185">
        <w:rPr>
          <w:rFonts w:eastAsia="Times New Roman" w:cs="Times New Roman"/>
          <w:szCs w:val="24"/>
        </w:rPr>
        <w:t xml:space="preserve"> που με τίποτα δεν μπορεί να γίνει αποδεκτό είναι</w:t>
      </w:r>
      <w:r>
        <w:rPr>
          <w:rFonts w:eastAsia="Times New Roman" w:cs="Times New Roman"/>
          <w:szCs w:val="24"/>
        </w:rPr>
        <w:t xml:space="preserve"> η</w:t>
      </w:r>
      <w:r w:rsidRPr="00F52185">
        <w:rPr>
          <w:rFonts w:eastAsia="Times New Roman" w:cs="Times New Roman"/>
          <w:szCs w:val="24"/>
        </w:rPr>
        <w:t xml:space="preserve"> ανυπαρξία εγγράφων που </w:t>
      </w:r>
      <w:r>
        <w:rPr>
          <w:rFonts w:eastAsia="Times New Roman" w:cs="Times New Roman"/>
          <w:szCs w:val="24"/>
        </w:rPr>
        <w:t>περιέχουν</w:t>
      </w:r>
      <w:r w:rsidRPr="00F52185">
        <w:rPr>
          <w:rFonts w:eastAsia="Times New Roman" w:cs="Times New Roman"/>
          <w:szCs w:val="24"/>
        </w:rPr>
        <w:t xml:space="preserve"> τους όρους </w:t>
      </w:r>
      <w:r>
        <w:rPr>
          <w:rFonts w:eastAsia="Times New Roman" w:cs="Times New Roman"/>
          <w:szCs w:val="24"/>
        </w:rPr>
        <w:t>συν</w:t>
      </w:r>
      <w:r w:rsidRPr="00F52185">
        <w:rPr>
          <w:rFonts w:eastAsia="Times New Roman" w:cs="Times New Roman"/>
          <w:szCs w:val="24"/>
        </w:rPr>
        <w:t xml:space="preserve">εργασίας του </w:t>
      </w:r>
      <w:proofErr w:type="spellStart"/>
      <w:r w:rsidRPr="00F52185">
        <w:rPr>
          <w:rFonts w:eastAsia="Times New Roman" w:cs="Times New Roman"/>
          <w:szCs w:val="24"/>
        </w:rPr>
        <w:t>παρόχου</w:t>
      </w:r>
      <w:proofErr w:type="spellEnd"/>
      <w:r w:rsidRPr="00F52185">
        <w:rPr>
          <w:rFonts w:eastAsia="Times New Roman" w:cs="Times New Roman"/>
          <w:szCs w:val="24"/>
        </w:rPr>
        <w:t xml:space="preserve"> με τον υπεργολάβο του</w:t>
      </w:r>
      <w:r>
        <w:rPr>
          <w:rFonts w:eastAsia="Times New Roman" w:cs="Times New Roman"/>
          <w:szCs w:val="24"/>
        </w:rPr>
        <w:t>. Είναι ακατανόητη η άρνηση του Υ</w:t>
      </w:r>
      <w:r w:rsidRPr="00F52185">
        <w:rPr>
          <w:rFonts w:eastAsia="Times New Roman" w:cs="Times New Roman"/>
          <w:szCs w:val="24"/>
        </w:rPr>
        <w:t xml:space="preserve">πουργού να προσκομίσει στη Βουλή κάποια </w:t>
      </w:r>
      <w:r>
        <w:rPr>
          <w:rFonts w:eastAsia="Times New Roman" w:cs="Times New Roman"/>
          <w:szCs w:val="24"/>
        </w:rPr>
        <w:t>συμβατι</w:t>
      </w:r>
      <w:r>
        <w:rPr>
          <w:rFonts w:eastAsia="Times New Roman" w:cs="Times New Roman"/>
          <w:szCs w:val="24"/>
        </w:rPr>
        <w:t>κά</w:t>
      </w:r>
      <w:r w:rsidRPr="00F52185">
        <w:rPr>
          <w:rFonts w:eastAsia="Times New Roman" w:cs="Times New Roman"/>
          <w:szCs w:val="24"/>
        </w:rPr>
        <w:t xml:space="preserve"> κείμενα που συνδέουν τον </w:t>
      </w:r>
      <w:proofErr w:type="spellStart"/>
      <w:r w:rsidRPr="00F52185">
        <w:rPr>
          <w:rFonts w:eastAsia="Times New Roman" w:cs="Times New Roman"/>
          <w:szCs w:val="24"/>
        </w:rPr>
        <w:t>πάροχο</w:t>
      </w:r>
      <w:proofErr w:type="spellEnd"/>
      <w:r w:rsidRPr="00F52185">
        <w:rPr>
          <w:rFonts w:eastAsia="Times New Roman" w:cs="Times New Roman"/>
          <w:szCs w:val="24"/>
        </w:rPr>
        <w:t xml:space="preserve"> με τον υπεργολάβο</w:t>
      </w:r>
      <w:r>
        <w:rPr>
          <w:rFonts w:eastAsia="Times New Roman" w:cs="Times New Roman"/>
          <w:szCs w:val="24"/>
        </w:rPr>
        <w:t>. Επίσης, είναι</w:t>
      </w:r>
      <w:r w:rsidRPr="00F52185">
        <w:rPr>
          <w:rFonts w:eastAsia="Times New Roman" w:cs="Times New Roman"/>
          <w:szCs w:val="24"/>
        </w:rPr>
        <w:t xml:space="preserve"> απαράδεκτη</w:t>
      </w:r>
      <w:r>
        <w:rPr>
          <w:rFonts w:eastAsia="Times New Roman" w:cs="Times New Roman"/>
          <w:szCs w:val="24"/>
        </w:rPr>
        <w:t xml:space="preserve"> η</w:t>
      </w:r>
      <w:r w:rsidRPr="00F52185">
        <w:rPr>
          <w:rFonts w:eastAsia="Times New Roman" w:cs="Times New Roman"/>
          <w:szCs w:val="24"/>
        </w:rPr>
        <w:t xml:space="preserve"> απάντηση ότι δεν υπάρχουν </w:t>
      </w:r>
      <w:r>
        <w:rPr>
          <w:rFonts w:eastAsia="Times New Roman" w:cs="Times New Roman"/>
          <w:szCs w:val="24"/>
        </w:rPr>
        <w:t>συμβατικά κείμενα</w:t>
      </w:r>
      <w:r w:rsidRPr="00F52185">
        <w:rPr>
          <w:rFonts w:eastAsia="Times New Roman" w:cs="Times New Roman"/>
          <w:szCs w:val="24"/>
        </w:rPr>
        <w:t xml:space="preserve"> μεταξύ </w:t>
      </w:r>
      <w:r>
        <w:rPr>
          <w:rFonts w:eastAsia="Times New Roman" w:cs="Times New Roman"/>
          <w:szCs w:val="24"/>
        </w:rPr>
        <w:t>ΥΠΕΞ</w:t>
      </w:r>
      <w:r w:rsidRPr="00F52185">
        <w:rPr>
          <w:rFonts w:eastAsia="Times New Roman" w:cs="Times New Roman"/>
          <w:szCs w:val="24"/>
        </w:rPr>
        <w:t xml:space="preserve"> και υπεργολάβου ή αυτό που πριν από λίγο </w:t>
      </w:r>
      <w:r>
        <w:rPr>
          <w:rFonts w:eastAsia="Times New Roman" w:cs="Times New Roman"/>
          <w:szCs w:val="24"/>
        </w:rPr>
        <w:t>ισχυριστήκατε, κύριε</w:t>
      </w:r>
      <w:r w:rsidRPr="00F52185">
        <w:rPr>
          <w:rFonts w:eastAsia="Times New Roman" w:cs="Times New Roman"/>
          <w:szCs w:val="24"/>
        </w:rPr>
        <w:t xml:space="preserve"> Υπουργέ</w:t>
      </w:r>
      <w:r>
        <w:rPr>
          <w:rFonts w:eastAsia="Times New Roman" w:cs="Times New Roman"/>
          <w:szCs w:val="24"/>
        </w:rPr>
        <w:t>,</w:t>
      </w:r>
      <w:r w:rsidRPr="00F52185">
        <w:rPr>
          <w:rFonts w:eastAsia="Times New Roman" w:cs="Times New Roman"/>
          <w:szCs w:val="24"/>
        </w:rPr>
        <w:t xml:space="preserve"> περί του απορρήτου </w:t>
      </w:r>
      <w:r>
        <w:rPr>
          <w:rFonts w:eastAsia="Times New Roman" w:cs="Times New Roman"/>
          <w:szCs w:val="24"/>
        </w:rPr>
        <w:t>εμπορικού κ.λπ</w:t>
      </w:r>
      <w:r>
        <w:rPr>
          <w:rFonts w:eastAsia="Times New Roman" w:cs="Times New Roman"/>
          <w:szCs w:val="24"/>
        </w:rPr>
        <w:t>.</w:t>
      </w:r>
      <w:r>
        <w:rPr>
          <w:rFonts w:eastAsia="Times New Roman" w:cs="Times New Roman"/>
          <w:szCs w:val="24"/>
        </w:rPr>
        <w:t>.</w:t>
      </w:r>
    </w:p>
    <w:p w14:paraId="5CAF5273" w14:textId="77777777" w:rsidR="00A15929" w:rsidRDefault="00D001CD">
      <w:pPr>
        <w:spacing w:line="600" w:lineRule="auto"/>
        <w:ind w:firstLine="720"/>
        <w:jc w:val="both"/>
        <w:rPr>
          <w:rFonts w:eastAsia="Times New Roman" w:cs="Times New Roman"/>
          <w:szCs w:val="24"/>
        </w:rPr>
      </w:pPr>
      <w:r w:rsidRPr="00E14B7C">
        <w:rPr>
          <w:rFonts w:eastAsia="Times New Roman" w:cs="Times New Roman"/>
          <w:b/>
          <w:szCs w:val="24"/>
        </w:rPr>
        <w:t xml:space="preserve">ΠΡΟΕΔΡΕΥΩΝ </w:t>
      </w:r>
      <w:r w:rsidRPr="00E14B7C">
        <w:rPr>
          <w:rFonts w:eastAsia="Times New Roman" w:cs="Times New Roman"/>
          <w:b/>
          <w:szCs w:val="24"/>
        </w:rPr>
        <w:t>(Γεώργιος Βαρεμένος):</w:t>
      </w:r>
      <w:r>
        <w:rPr>
          <w:rFonts w:eastAsia="Times New Roman" w:cs="Times New Roman"/>
          <w:szCs w:val="24"/>
        </w:rPr>
        <w:t xml:space="preserve"> Ολοκληρώστε, κυρία Κόλλια.</w:t>
      </w:r>
    </w:p>
    <w:p w14:paraId="5CAF5274" w14:textId="77777777" w:rsidR="00A15929" w:rsidRDefault="00D001CD">
      <w:pPr>
        <w:spacing w:line="600" w:lineRule="auto"/>
        <w:ind w:firstLine="720"/>
        <w:jc w:val="both"/>
        <w:rPr>
          <w:rFonts w:eastAsia="Times New Roman" w:cs="Times New Roman"/>
          <w:szCs w:val="24"/>
        </w:rPr>
      </w:pPr>
      <w:r w:rsidRPr="00E14B7C">
        <w:rPr>
          <w:rFonts w:eastAsia="Times New Roman" w:cs="Times New Roman"/>
          <w:b/>
          <w:szCs w:val="24"/>
        </w:rPr>
        <w:t>ΜΑΡΙΑ ΚΟΛΛΙΑ</w:t>
      </w:r>
      <w:r>
        <w:rPr>
          <w:rFonts w:eastAsia="Times New Roman" w:cs="Times New Roman"/>
          <w:b/>
          <w:szCs w:val="24"/>
        </w:rPr>
        <w:t xml:space="preserve"> </w:t>
      </w:r>
      <w:r w:rsidRPr="00E14B7C">
        <w:rPr>
          <w:rFonts w:eastAsia="Times New Roman" w:cs="Times New Roman"/>
          <w:b/>
          <w:szCs w:val="24"/>
        </w:rPr>
        <w:t>-</w:t>
      </w:r>
      <w:r>
        <w:rPr>
          <w:rFonts w:eastAsia="Times New Roman" w:cs="Times New Roman"/>
          <w:b/>
          <w:szCs w:val="24"/>
        </w:rPr>
        <w:t xml:space="preserve"> </w:t>
      </w:r>
      <w:r w:rsidRPr="00E14B7C">
        <w:rPr>
          <w:rFonts w:eastAsia="Times New Roman" w:cs="Times New Roman"/>
          <w:b/>
          <w:szCs w:val="24"/>
        </w:rPr>
        <w:t>ΤΣΑΡΟΥΧΑ:</w:t>
      </w:r>
      <w:r>
        <w:rPr>
          <w:rFonts w:eastAsia="Times New Roman" w:cs="Times New Roman"/>
          <w:szCs w:val="24"/>
        </w:rPr>
        <w:t xml:space="preserve"> Τελειώνω την παρέμβαση μου.</w:t>
      </w:r>
      <w:r w:rsidRPr="00F52185">
        <w:rPr>
          <w:rFonts w:eastAsia="Times New Roman" w:cs="Times New Roman"/>
          <w:szCs w:val="24"/>
        </w:rPr>
        <w:t xml:space="preserve"> </w:t>
      </w:r>
    </w:p>
    <w:p w14:paraId="5CAF527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Το ζήτημα συσκοτίζεται α</w:t>
      </w:r>
      <w:r w:rsidRPr="00F52185">
        <w:rPr>
          <w:rFonts w:eastAsia="Times New Roman" w:cs="Times New Roman"/>
          <w:szCs w:val="24"/>
        </w:rPr>
        <w:t xml:space="preserve">κόμα περισσότερο </w:t>
      </w:r>
      <w:r>
        <w:rPr>
          <w:rFonts w:eastAsia="Times New Roman" w:cs="Times New Roman"/>
          <w:szCs w:val="24"/>
        </w:rPr>
        <w:t xml:space="preserve">από </w:t>
      </w:r>
      <w:r w:rsidRPr="00F52185">
        <w:rPr>
          <w:rFonts w:eastAsia="Times New Roman" w:cs="Times New Roman"/>
          <w:szCs w:val="24"/>
        </w:rPr>
        <w:t>το γεγονός ότι σ</w:t>
      </w:r>
      <w:r>
        <w:rPr>
          <w:rFonts w:eastAsia="Times New Roman" w:cs="Times New Roman"/>
          <w:szCs w:val="24"/>
        </w:rPr>
        <w:t>τις γνωστοποιήσεις συ</w:t>
      </w:r>
      <w:r w:rsidRPr="00F52185">
        <w:rPr>
          <w:rFonts w:eastAsia="Times New Roman" w:cs="Times New Roman"/>
          <w:szCs w:val="24"/>
        </w:rPr>
        <w:t xml:space="preserve">μβάσεων που είναι αναρτημένες στη βάση δεδομένων </w:t>
      </w:r>
      <w:r>
        <w:rPr>
          <w:rFonts w:eastAsia="Times New Roman" w:cs="Times New Roman"/>
          <w:szCs w:val="24"/>
          <w:lang w:val="en-US"/>
        </w:rPr>
        <w:lastRenderedPageBreak/>
        <w:t>TED</w:t>
      </w:r>
      <w:r>
        <w:rPr>
          <w:rFonts w:eastAsia="Times New Roman" w:cs="Times New Roman"/>
          <w:szCs w:val="24"/>
        </w:rPr>
        <w:t>,</w:t>
      </w:r>
      <w:r w:rsidRPr="00F52185">
        <w:rPr>
          <w:rFonts w:eastAsia="Times New Roman" w:cs="Times New Roman"/>
          <w:szCs w:val="24"/>
        </w:rPr>
        <w:t xml:space="preserve"> αναφέρεται ότι δε</w:t>
      </w:r>
      <w:r w:rsidRPr="00F52185">
        <w:rPr>
          <w:rFonts w:eastAsia="Times New Roman" w:cs="Times New Roman"/>
          <w:szCs w:val="24"/>
        </w:rPr>
        <w:t>ν εν</w:t>
      </w:r>
      <w:r>
        <w:rPr>
          <w:rFonts w:eastAsia="Times New Roman" w:cs="Times New Roman"/>
          <w:szCs w:val="24"/>
        </w:rPr>
        <w:t>δέχεται να τεθούν σε υπεργολάβο οι</w:t>
      </w:r>
      <w:r w:rsidRPr="00F52185">
        <w:rPr>
          <w:rFonts w:eastAsia="Times New Roman" w:cs="Times New Roman"/>
          <w:szCs w:val="24"/>
        </w:rPr>
        <w:t xml:space="preserve"> </w:t>
      </w:r>
      <w:r>
        <w:rPr>
          <w:rFonts w:eastAsia="Times New Roman" w:cs="Times New Roman"/>
          <w:szCs w:val="24"/>
        </w:rPr>
        <w:t xml:space="preserve">συμβατικές </w:t>
      </w:r>
      <w:r w:rsidRPr="00F52185">
        <w:rPr>
          <w:rFonts w:eastAsia="Times New Roman" w:cs="Times New Roman"/>
          <w:szCs w:val="24"/>
        </w:rPr>
        <w:t>υπηρεσίες</w:t>
      </w:r>
      <w:r>
        <w:rPr>
          <w:rFonts w:eastAsia="Times New Roman" w:cs="Times New Roman"/>
          <w:szCs w:val="24"/>
        </w:rPr>
        <w:t>,</w:t>
      </w:r>
      <w:r w:rsidRPr="00F52185">
        <w:rPr>
          <w:rFonts w:eastAsia="Times New Roman" w:cs="Times New Roman"/>
          <w:szCs w:val="24"/>
        </w:rPr>
        <w:t xml:space="preserve"> πληροφορία </w:t>
      </w:r>
      <w:r>
        <w:rPr>
          <w:rFonts w:eastAsia="Times New Roman" w:cs="Times New Roman"/>
          <w:szCs w:val="24"/>
        </w:rPr>
        <w:t xml:space="preserve">η οποία έρχεται σε </w:t>
      </w:r>
      <w:r w:rsidRPr="00F52185">
        <w:rPr>
          <w:rFonts w:eastAsia="Times New Roman" w:cs="Times New Roman"/>
          <w:szCs w:val="24"/>
        </w:rPr>
        <w:t xml:space="preserve">προφανή αντίθεση με τα όσα αναφέρει ο </w:t>
      </w:r>
      <w:r>
        <w:rPr>
          <w:rFonts w:eastAsia="Times New Roman" w:cs="Times New Roman"/>
          <w:szCs w:val="24"/>
        </w:rPr>
        <w:t>Υ</w:t>
      </w:r>
      <w:r w:rsidRPr="00F52185">
        <w:rPr>
          <w:rFonts w:eastAsia="Times New Roman" w:cs="Times New Roman"/>
          <w:szCs w:val="24"/>
        </w:rPr>
        <w:t>πουργός για το περιεχόμενο του άρθρου 23</w:t>
      </w:r>
      <w:r>
        <w:rPr>
          <w:rFonts w:eastAsia="Times New Roman" w:cs="Times New Roman"/>
          <w:szCs w:val="24"/>
        </w:rPr>
        <w:t>.</w:t>
      </w:r>
    </w:p>
    <w:p w14:paraId="5CAF527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w:t>
      </w:r>
      <w:r w:rsidRPr="00F52185">
        <w:rPr>
          <w:rFonts w:eastAsia="Times New Roman" w:cs="Times New Roman"/>
          <w:szCs w:val="24"/>
        </w:rPr>
        <w:t>ίναι</w:t>
      </w:r>
      <w:r>
        <w:rPr>
          <w:rFonts w:eastAsia="Times New Roman" w:cs="Times New Roman"/>
          <w:szCs w:val="24"/>
        </w:rPr>
        <w:t>,</w:t>
      </w:r>
      <w:r w:rsidRPr="00F52185">
        <w:rPr>
          <w:rFonts w:eastAsia="Times New Roman" w:cs="Times New Roman"/>
          <w:szCs w:val="24"/>
        </w:rPr>
        <w:t xml:space="preserve"> λοιπόν</w:t>
      </w:r>
      <w:r>
        <w:rPr>
          <w:rFonts w:eastAsia="Times New Roman" w:cs="Times New Roman"/>
          <w:szCs w:val="24"/>
        </w:rPr>
        <w:t>,</w:t>
      </w:r>
      <w:r w:rsidRPr="00F52185">
        <w:rPr>
          <w:rFonts w:eastAsia="Times New Roman" w:cs="Times New Roman"/>
          <w:szCs w:val="24"/>
        </w:rPr>
        <w:t xml:space="preserve"> επιτακτι</w:t>
      </w:r>
      <w:r>
        <w:rPr>
          <w:rFonts w:eastAsia="Times New Roman" w:cs="Times New Roman"/>
          <w:szCs w:val="24"/>
        </w:rPr>
        <w:t>κό να γνωστοποιηθεί σήμερα στη Β</w:t>
      </w:r>
      <w:r w:rsidRPr="00F52185">
        <w:rPr>
          <w:rFonts w:eastAsia="Times New Roman" w:cs="Times New Roman"/>
          <w:szCs w:val="24"/>
        </w:rPr>
        <w:t>ουλή αν η εταιρεία που νίκησε</w:t>
      </w:r>
      <w:r w:rsidRPr="00F52185">
        <w:rPr>
          <w:rFonts w:eastAsia="Times New Roman" w:cs="Times New Roman"/>
          <w:szCs w:val="24"/>
        </w:rPr>
        <w:t xml:space="preserve"> στο διαγωνισμό είχε δηλώσει στην προσφορά της τον υπεργολάβο</w:t>
      </w:r>
      <w:r>
        <w:rPr>
          <w:rFonts w:eastAsia="Times New Roman" w:cs="Times New Roman"/>
          <w:szCs w:val="24"/>
        </w:rPr>
        <w:t>,</w:t>
      </w:r>
      <w:r w:rsidRPr="00F52185">
        <w:rPr>
          <w:rFonts w:eastAsia="Times New Roman" w:cs="Times New Roman"/>
          <w:szCs w:val="24"/>
        </w:rPr>
        <w:t xml:space="preserve"> αν </w:t>
      </w:r>
      <w:r>
        <w:rPr>
          <w:rFonts w:eastAsia="Times New Roman" w:cs="Times New Roman"/>
          <w:szCs w:val="24"/>
        </w:rPr>
        <w:t>αυτός,</w:t>
      </w:r>
      <w:r w:rsidRPr="00F52185">
        <w:rPr>
          <w:rFonts w:eastAsia="Times New Roman" w:cs="Times New Roman"/>
          <w:szCs w:val="24"/>
        </w:rPr>
        <w:t xml:space="preserve"> τελικά</w:t>
      </w:r>
      <w:r>
        <w:rPr>
          <w:rFonts w:eastAsia="Times New Roman" w:cs="Times New Roman"/>
          <w:szCs w:val="24"/>
        </w:rPr>
        <w:t>,</w:t>
      </w:r>
      <w:r w:rsidRPr="00F52185">
        <w:rPr>
          <w:rFonts w:eastAsia="Times New Roman" w:cs="Times New Roman"/>
          <w:szCs w:val="24"/>
        </w:rPr>
        <w:t xml:space="preserve"> προσέφερε τις υπηρεσίες του και αν συνεχ</w:t>
      </w:r>
      <w:r>
        <w:rPr>
          <w:rFonts w:eastAsia="Times New Roman" w:cs="Times New Roman"/>
          <w:szCs w:val="24"/>
        </w:rPr>
        <w:t>ίζει να τι</w:t>
      </w:r>
      <w:r w:rsidRPr="00F52185">
        <w:rPr>
          <w:rFonts w:eastAsia="Times New Roman" w:cs="Times New Roman"/>
          <w:szCs w:val="24"/>
        </w:rPr>
        <w:t>ς προσφέρει μέχρι σήμερα</w:t>
      </w:r>
      <w:r>
        <w:rPr>
          <w:rFonts w:eastAsia="Times New Roman" w:cs="Times New Roman"/>
          <w:szCs w:val="24"/>
        </w:rPr>
        <w:t xml:space="preserve">. </w:t>
      </w:r>
    </w:p>
    <w:p w14:paraId="5CAF527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 καλώ</w:t>
      </w:r>
      <w:r w:rsidRPr="00F52185">
        <w:rPr>
          <w:rFonts w:eastAsia="Times New Roman" w:cs="Times New Roman"/>
          <w:szCs w:val="24"/>
        </w:rPr>
        <w:t xml:space="preserve"> με τη σειρά μου τον κύριο Υπουργό να δώσει ολοκληρωμένες</w:t>
      </w:r>
      <w:r>
        <w:rPr>
          <w:rFonts w:eastAsia="Times New Roman" w:cs="Times New Roman"/>
          <w:szCs w:val="24"/>
        </w:rPr>
        <w:t>,</w:t>
      </w:r>
      <w:r w:rsidRPr="00F52185">
        <w:rPr>
          <w:rFonts w:eastAsia="Times New Roman" w:cs="Times New Roman"/>
          <w:szCs w:val="24"/>
        </w:rPr>
        <w:t xml:space="preserve"> πειστικές απαντήσεις</w:t>
      </w:r>
      <w:r>
        <w:rPr>
          <w:rFonts w:eastAsia="Times New Roman" w:cs="Times New Roman"/>
          <w:szCs w:val="24"/>
        </w:rPr>
        <w:t>, να λάβει</w:t>
      </w:r>
      <w:r w:rsidRPr="00F52185">
        <w:rPr>
          <w:rFonts w:eastAsia="Times New Roman" w:cs="Times New Roman"/>
          <w:szCs w:val="24"/>
        </w:rPr>
        <w:t xml:space="preserve"> </w:t>
      </w:r>
      <w:r w:rsidRPr="00F52185">
        <w:rPr>
          <w:rFonts w:eastAsia="Times New Roman" w:cs="Times New Roman"/>
          <w:szCs w:val="24"/>
        </w:rPr>
        <w:t>την ευθύνη της καταγγελίας και του ξηλώματος κάθε παράτυπης κατάστασης</w:t>
      </w:r>
      <w:r>
        <w:rPr>
          <w:rFonts w:eastAsia="Times New Roman" w:cs="Times New Roman"/>
          <w:szCs w:val="24"/>
        </w:rPr>
        <w:t>.</w:t>
      </w:r>
    </w:p>
    <w:p w14:paraId="5CAF527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Είναι φανερή πια η </w:t>
      </w:r>
      <w:r w:rsidRPr="00F52185">
        <w:rPr>
          <w:rFonts w:eastAsia="Times New Roman" w:cs="Times New Roman"/>
          <w:szCs w:val="24"/>
        </w:rPr>
        <w:t>προσπάθεια θολώματος</w:t>
      </w:r>
      <w:r>
        <w:rPr>
          <w:rFonts w:eastAsia="Times New Roman" w:cs="Times New Roman"/>
          <w:szCs w:val="24"/>
        </w:rPr>
        <w:t xml:space="preserve"> και</w:t>
      </w:r>
      <w:r w:rsidRPr="00F52185">
        <w:rPr>
          <w:rFonts w:eastAsia="Times New Roman" w:cs="Times New Roman"/>
          <w:szCs w:val="24"/>
        </w:rPr>
        <w:t xml:space="preserve"> η άρνηση να κατατεθούν </w:t>
      </w:r>
      <w:r>
        <w:rPr>
          <w:rFonts w:eastAsia="Times New Roman" w:cs="Times New Roman"/>
          <w:szCs w:val="24"/>
        </w:rPr>
        <w:t xml:space="preserve">οι απαραίτητες </w:t>
      </w:r>
      <w:r w:rsidRPr="00F52185">
        <w:rPr>
          <w:rFonts w:eastAsia="Times New Roman" w:cs="Times New Roman"/>
          <w:szCs w:val="24"/>
        </w:rPr>
        <w:t>απαντήσεις</w:t>
      </w:r>
      <w:r>
        <w:rPr>
          <w:rFonts w:eastAsia="Times New Roman" w:cs="Times New Roman"/>
          <w:szCs w:val="24"/>
        </w:rPr>
        <w:t xml:space="preserve">. Και όλα αυτά είναι </w:t>
      </w:r>
      <w:r w:rsidRPr="00F52185">
        <w:rPr>
          <w:rFonts w:eastAsia="Times New Roman" w:cs="Times New Roman"/>
          <w:szCs w:val="24"/>
        </w:rPr>
        <w:t xml:space="preserve">απλώς η ξεκάθαρη επιβεβαίωση των καταγγελιών που έχει κάνει ο Πάνος Καμμένος ενάντια στον πρώην </w:t>
      </w:r>
      <w:r>
        <w:rPr>
          <w:rFonts w:eastAsia="Times New Roman" w:cs="Times New Roman"/>
          <w:szCs w:val="24"/>
        </w:rPr>
        <w:t>Υ</w:t>
      </w:r>
      <w:r w:rsidRPr="00F52185">
        <w:rPr>
          <w:rFonts w:eastAsia="Times New Roman" w:cs="Times New Roman"/>
          <w:szCs w:val="24"/>
        </w:rPr>
        <w:t xml:space="preserve">πουργό </w:t>
      </w:r>
      <w:r>
        <w:rPr>
          <w:rFonts w:eastAsia="Times New Roman" w:cs="Times New Roman"/>
          <w:szCs w:val="24"/>
        </w:rPr>
        <w:t>Ε</w:t>
      </w:r>
      <w:r w:rsidRPr="00F52185">
        <w:rPr>
          <w:rFonts w:eastAsia="Times New Roman" w:cs="Times New Roman"/>
          <w:szCs w:val="24"/>
        </w:rPr>
        <w:t>ξωτερικών και δημιουργό της μειοδοτική</w:t>
      </w:r>
      <w:r>
        <w:rPr>
          <w:rFonts w:eastAsia="Times New Roman" w:cs="Times New Roman"/>
          <w:szCs w:val="24"/>
        </w:rPr>
        <w:t>ς</w:t>
      </w:r>
      <w:r w:rsidRPr="00F52185">
        <w:rPr>
          <w:rFonts w:eastAsia="Times New Roman" w:cs="Times New Roman"/>
          <w:szCs w:val="24"/>
        </w:rPr>
        <w:t xml:space="preserve"> συμφωνίας των Πρεσπών</w:t>
      </w:r>
      <w:r>
        <w:rPr>
          <w:rFonts w:eastAsia="Times New Roman" w:cs="Times New Roman"/>
          <w:szCs w:val="24"/>
        </w:rPr>
        <w:t>,</w:t>
      </w:r>
      <w:r w:rsidRPr="00F52185">
        <w:rPr>
          <w:rFonts w:eastAsia="Times New Roman" w:cs="Times New Roman"/>
          <w:szCs w:val="24"/>
        </w:rPr>
        <w:t xml:space="preserve"> </w:t>
      </w:r>
      <w:r>
        <w:rPr>
          <w:rFonts w:eastAsia="Times New Roman" w:cs="Times New Roman"/>
          <w:szCs w:val="24"/>
        </w:rPr>
        <w:t>κ.</w:t>
      </w:r>
      <w:r w:rsidRPr="00F52185">
        <w:rPr>
          <w:rFonts w:eastAsia="Times New Roman" w:cs="Times New Roman"/>
          <w:szCs w:val="24"/>
        </w:rPr>
        <w:t xml:space="preserve"> Κοτζιά</w:t>
      </w:r>
      <w:r>
        <w:rPr>
          <w:rFonts w:eastAsia="Times New Roman" w:cs="Times New Roman"/>
          <w:szCs w:val="24"/>
        </w:rPr>
        <w:t>,</w:t>
      </w:r>
      <w:r w:rsidRPr="00F52185">
        <w:rPr>
          <w:rFonts w:eastAsia="Times New Roman" w:cs="Times New Roman"/>
          <w:szCs w:val="24"/>
        </w:rPr>
        <w:t xml:space="preserve"> που πλέον το σκοτεινό έργο του </w:t>
      </w:r>
      <w:r>
        <w:rPr>
          <w:rFonts w:eastAsia="Times New Roman" w:cs="Times New Roman"/>
          <w:szCs w:val="24"/>
        </w:rPr>
        <w:t>έχουν</w:t>
      </w:r>
      <w:r w:rsidRPr="00F52185">
        <w:rPr>
          <w:rFonts w:eastAsia="Times New Roman" w:cs="Times New Roman"/>
          <w:szCs w:val="24"/>
        </w:rPr>
        <w:t xml:space="preserve"> αρχίσει να </w:t>
      </w:r>
      <w:r>
        <w:rPr>
          <w:rFonts w:eastAsia="Times New Roman" w:cs="Times New Roman"/>
          <w:szCs w:val="24"/>
        </w:rPr>
        <w:t xml:space="preserve">το </w:t>
      </w:r>
      <w:r w:rsidRPr="00F52185">
        <w:rPr>
          <w:rFonts w:eastAsia="Times New Roman" w:cs="Times New Roman"/>
          <w:szCs w:val="24"/>
        </w:rPr>
        <w:t xml:space="preserve">αντιλαμβάνονται </w:t>
      </w:r>
      <w:r>
        <w:rPr>
          <w:rFonts w:eastAsia="Times New Roman" w:cs="Times New Roman"/>
          <w:szCs w:val="24"/>
        </w:rPr>
        <w:t xml:space="preserve">ακόμα και </w:t>
      </w:r>
      <w:r>
        <w:rPr>
          <w:rFonts w:eastAsia="Times New Roman" w:cs="Times New Roman"/>
          <w:szCs w:val="24"/>
        </w:rPr>
        <w:t>οι πιο στενοί κομματικοί</w:t>
      </w:r>
      <w:r w:rsidRPr="00F52185">
        <w:rPr>
          <w:rFonts w:eastAsia="Times New Roman" w:cs="Times New Roman"/>
          <w:szCs w:val="24"/>
        </w:rPr>
        <w:t xml:space="preserve"> σύμμαχοι και συνεργάτες του</w:t>
      </w:r>
      <w:r>
        <w:rPr>
          <w:rFonts w:eastAsia="Times New Roman" w:cs="Times New Roman"/>
          <w:szCs w:val="24"/>
        </w:rPr>
        <w:t>.</w:t>
      </w:r>
    </w:p>
    <w:p w14:paraId="5CAF5279" w14:textId="77777777" w:rsidR="00A15929" w:rsidRDefault="00D001CD">
      <w:pPr>
        <w:spacing w:line="600" w:lineRule="auto"/>
        <w:ind w:firstLine="720"/>
        <w:jc w:val="both"/>
        <w:rPr>
          <w:rFonts w:eastAsia="Times New Roman"/>
          <w:szCs w:val="24"/>
        </w:rPr>
      </w:pPr>
      <w:r>
        <w:rPr>
          <w:rFonts w:eastAsia="Times New Roman"/>
          <w:szCs w:val="24"/>
        </w:rPr>
        <w:lastRenderedPageBreak/>
        <w:t>Κ</w:t>
      </w:r>
      <w:r w:rsidRPr="00C222BE">
        <w:rPr>
          <w:rFonts w:eastAsia="Times New Roman"/>
          <w:szCs w:val="24"/>
        </w:rPr>
        <w:t>υρίες και κύριοι συνάδελφοι</w:t>
      </w:r>
      <w:r>
        <w:rPr>
          <w:rFonts w:eastAsia="Times New Roman"/>
          <w:szCs w:val="24"/>
        </w:rPr>
        <w:t>,</w:t>
      </w:r>
      <w:r w:rsidRPr="00C222BE">
        <w:rPr>
          <w:rFonts w:eastAsia="Times New Roman"/>
          <w:szCs w:val="24"/>
        </w:rPr>
        <w:t xml:space="preserve"> η αλήθεια είναι η ελάχιστη απαίτησ</w:t>
      </w:r>
      <w:r>
        <w:rPr>
          <w:rFonts w:eastAsia="Times New Roman"/>
          <w:szCs w:val="24"/>
        </w:rPr>
        <w:t>ή</w:t>
      </w:r>
      <w:r w:rsidRPr="00C222BE">
        <w:rPr>
          <w:rFonts w:eastAsia="Times New Roman"/>
          <w:szCs w:val="24"/>
        </w:rPr>
        <w:t xml:space="preserve"> </w:t>
      </w:r>
      <w:r>
        <w:rPr>
          <w:rFonts w:eastAsia="Times New Roman"/>
          <w:szCs w:val="24"/>
        </w:rPr>
        <w:t>μας,</w:t>
      </w:r>
      <w:r w:rsidRPr="00C222BE">
        <w:rPr>
          <w:rFonts w:eastAsia="Times New Roman"/>
          <w:szCs w:val="24"/>
        </w:rPr>
        <w:t xml:space="preserve"> όσο κι αν πονάει</w:t>
      </w:r>
      <w:r>
        <w:rPr>
          <w:rFonts w:eastAsia="Times New Roman"/>
          <w:szCs w:val="24"/>
        </w:rPr>
        <w:t>.</w:t>
      </w:r>
    </w:p>
    <w:p w14:paraId="5CAF527A" w14:textId="77777777" w:rsidR="00A15929" w:rsidRDefault="00D001CD">
      <w:pPr>
        <w:spacing w:line="600" w:lineRule="auto"/>
        <w:ind w:firstLine="720"/>
        <w:jc w:val="both"/>
        <w:rPr>
          <w:rFonts w:eastAsia="Times New Roman"/>
          <w:szCs w:val="24"/>
        </w:rPr>
      </w:pPr>
      <w:r>
        <w:rPr>
          <w:rFonts w:eastAsia="Times New Roman"/>
          <w:szCs w:val="24"/>
        </w:rPr>
        <w:t xml:space="preserve">Σας </w:t>
      </w:r>
      <w:r w:rsidRPr="00C222BE">
        <w:rPr>
          <w:rFonts w:eastAsia="Times New Roman"/>
          <w:szCs w:val="24"/>
        </w:rPr>
        <w:t>ευχαριστώ</w:t>
      </w:r>
      <w:r>
        <w:rPr>
          <w:rFonts w:eastAsia="Times New Roman"/>
          <w:szCs w:val="24"/>
        </w:rPr>
        <w:t>.</w:t>
      </w:r>
    </w:p>
    <w:p w14:paraId="5CAF527B" w14:textId="77777777" w:rsidR="00A15929" w:rsidRDefault="00D001CD">
      <w:pPr>
        <w:spacing w:line="600" w:lineRule="auto"/>
        <w:ind w:firstLine="720"/>
        <w:jc w:val="center"/>
        <w:rPr>
          <w:rFonts w:eastAsia="Times New Roman"/>
          <w:szCs w:val="24"/>
        </w:rPr>
      </w:pPr>
      <w:r>
        <w:rPr>
          <w:rFonts w:eastAsia="Times New Roman"/>
          <w:szCs w:val="24"/>
        </w:rPr>
        <w:t>(Χειροκροτήματα)</w:t>
      </w:r>
    </w:p>
    <w:p w14:paraId="5CAF527C" w14:textId="77777777" w:rsidR="00A15929" w:rsidRDefault="00D001CD">
      <w:pPr>
        <w:spacing w:line="600" w:lineRule="auto"/>
        <w:ind w:firstLine="720"/>
        <w:jc w:val="both"/>
        <w:rPr>
          <w:rFonts w:eastAsia="Times New Roman"/>
          <w:szCs w:val="24"/>
        </w:rPr>
      </w:pPr>
      <w:r>
        <w:rPr>
          <w:rFonts w:eastAsia="Times New Roman"/>
          <w:szCs w:val="24"/>
        </w:rPr>
        <w:t>(Στο σημείο αυτό η Βουλευτής κ. Μαρία Κόλλια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Τσαρουχά καταθέτει για τα Πρακτικά</w:t>
      </w:r>
      <w:r>
        <w:rPr>
          <w:rFonts w:eastAsia="Times New Roman"/>
          <w:szCs w:val="24"/>
        </w:rPr>
        <w:t xml:space="preserve">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CAF527D" w14:textId="77777777" w:rsidR="00A15929" w:rsidRDefault="00D001CD">
      <w:pPr>
        <w:spacing w:line="600" w:lineRule="auto"/>
        <w:ind w:firstLine="720"/>
        <w:jc w:val="both"/>
        <w:rPr>
          <w:rFonts w:eastAsia="Times New Roman"/>
          <w:szCs w:val="24"/>
        </w:rPr>
      </w:pPr>
      <w:r w:rsidRPr="001828BA">
        <w:rPr>
          <w:rFonts w:eastAsia="Times New Roman"/>
          <w:b/>
          <w:szCs w:val="24"/>
        </w:rPr>
        <w:t>ΠΡΟΕΔΡΕΥΩΝ (Γεώργιος Βαρεμένος):</w:t>
      </w:r>
      <w:r>
        <w:rPr>
          <w:rFonts w:eastAsia="Times New Roman"/>
          <w:b/>
          <w:szCs w:val="24"/>
        </w:rPr>
        <w:t xml:space="preserve"> </w:t>
      </w:r>
      <w:r>
        <w:rPr>
          <w:rFonts w:eastAsia="Times New Roman"/>
          <w:szCs w:val="24"/>
        </w:rPr>
        <w:t>Ο κ. Αριστείδης Φωκάς έχει τον λόγο.</w:t>
      </w:r>
    </w:p>
    <w:p w14:paraId="5CAF527E" w14:textId="77777777" w:rsidR="00A15929" w:rsidRDefault="00D001CD">
      <w:pPr>
        <w:spacing w:line="600" w:lineRule="auto"/>
        <w:ind w:firstLine="720"/>
        <w:jc w:val="both"/>
        <w:rPr>
          <w:rFonts w:eastAsia="Times New Roman"/>
          <w:szCs w:val="24"/>
        </w:rPr>
      </w:pPr>
      <w:r w:rsidRPr="007A0077">
        <w:rPr>
          <w:rFonts w:eastAsia="Times New Roman"/>
          <w:b/>
          <w:szCs w:val="24"/>
        </w:rPr>
        <w:t>ΑΡΙΣΤΕΙΔΗΣ ΦΩΚΑΣ</w:t>
      </w:r>
      <w:r>
        <w:rPr>
          <w:rFonts w:eastAsia="Times New Roman"/>
          <w:szCs w:val="24"/>
        </w:rPr>
        <w:t>:</w:t>
      </w:r>
      <w:r w:rsidRPr="00C222BE">
        <w:rPr>
          <w:rFonts w:eastAsia="Times New Roman"/>
          <w:szCs w:val="24"/>
        </w:rPr>
        <w:t xml:space="preserve"> </w:t>
      </w:r>
      <w:r>
        <w:rPr>
          <w:rFonts w:eastAsia="Times New Roman"/>
          <w:szCs w:val="24"/>
        </w:rPr>
        <w:t xml:space="preserve">Ευχαριστώ, </w:t>
      </w:r>
      <w:r w:rsidRPr="00C222BE">
        <w:rPr>
          <w:rFonts w:eastAsia="Times New Roman"/>
          <w:szCs w:val="24"/>
        </w:rPr>
        <w:t xml:space="preserve">κύριε </w:t>
      </w:r>
      <w:r>
        <w:rPr>
          <w:rFonts w:eastAsia="Times New Roman"/>
          <w:szCs w:val="24"/>
        </w:rPr>
        <w:t>Π</w:t>
      </w:r>
      <w:r w:rsidRPr="00C222BE">
        <w:rPr>
          <w:rFonts w:eastAsia="Times New Roman"/>
          <w:szCs w:val="24"/>
        </w:rPr>
        <w:t>ρόεδρε</w:t>
      </w:r>
      <w:r>
        <w:rPr>
          <w:rFonts w:eastAsia="Times New Roman"/>
          <w:szCs w:val="24"/>
        </w:rPr>
        <w:t>.</w:t>
      </w:r>
    </w:p>
    <w:p w14:paraId="5CAF527F" w14:textId="77777777" w:rsidR="00A15929" w:rsidRDefault="00D001CD">
      <w:pPr>
        <w:spacing w:line="600" w:lineRule="auto"/>
        <w:ind w:firstLine="720"/>
        <w:jc w:val="both"/>
        <w:rPr>
          <w:rFonts w:eastAsia="Times New Roman"/>
          <w:szCs w:val="24"/>
        </w:rPr>
      </w:pPr>
      <w:r>
        <w:rPr>
          <w:rFonts w:eastAsia="Times New Roman"/>
          <w:szCs w:val="24"/>
        </w:rPr>
        <w:t>Α</w:t>
      </w:r>
      <w:r w:rsidRPr="00C222BE">
        <w:rPr>
          <w:rFonts w:eastAsia="Times New Roman"/>
          <w:szCs w:val="24"/>
        </w:rPr>
        <w:t>γαπ</w:t>
      </w:r>
      <w:r w:rsidRPr="00C222BE">
        <w:rPr>
          <w:rFonts w:eastAsia="Times New Roman"/>
          <w:szCs w:val="24"/>
        </w:rPr>
        <w:t>ητ</w:t>
      </w:r>
      <w:r>
        <w:rPr>
          <w:rFonts w:eastAsia="Times New Roman"/>
          <w:szCs w:val="24"/>
        </w:rPr>
        <w:t>έ κύριε Υπουργέ,</w:t>
      </w:r>
      <w:r w:rsidRPr="00C222BE">
        <w:rPr>
          <w:rFonts w:eastAsia="Times New Roman"/>
          <w:szCs w:val="24"/>
        </w:rPr>
        <w:t xml:space="preserve"> αν θέλετε να διατηρήσετε το ηθικό πλεονέκτημα</w:t>
      </w:r>
      <w:r>
        <w:rPr>
          <w:rFonts w:eastAsia="Times New Roman"/>
          <w:szCs w:val="24"/>
        </w:rPr>
        <w:t>, που μόνο με τα λόγια το</w:t>
      </w:r>
      <w:r w:rsidRPr="00C222BE">
        <w:rPr>
          <w:rFonts w:eastAsia="Times New Roman"/>
          <w:szCs w:val="24"/>
        </w:rPr>
        <w:t xml:space="preserve"> αναφέρετ</w:t>
      </w:r>
      <w:r>
        <w:rPr>
          <w:rFonts w:eastAsia="Times New Roman"/>
          <w:szCs w:val="24"/>
        </w:rPr>
        <w:t>ε,</w:t>
      </w:r>
      <w:r w:rsidRPr="00C222BE">
        <w:rPr>
          <w:rFonts w:eastAsia="Times New Roman"/>
          <w:szCs w:val="24"/>
        </w:rPr>
        <w:t xml:space="preserve"> θα πρέπει να </w:t>
      </w:r>
      <w:r>
        <w:rPr>
          <w:rFonts w:eastAsia="Times New Roman"/>
          <w:szCs w:val="24"/>
        </w:rPr>
        <w:t>σταματήσετε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μιλάτε στο κινητό</w:t>
      </w:r>
      <w:r w:rsidRPr="00C222BE">
        <w:rPr>
          <w:rFonts w:eastAsia="Times New Roman"/>
          <w:szCs w:val="24"/>
        </w:rPr>
        <w:t xml:space="preserve"> </w:t>
      </w:r>
      <w:r>
        <w:rPr>
          <w:rFonts w:eastAsia="Times New Roman"/>
          <w:szCs w:val="24"/>
        </w:rPr>
        <w:t>και να απαντήσετε</w:t>
      </w:r>
      <w:r w:rsidRPr="00C222BE">
        <w:rPr>
          <w:rFonts w:eastAsia="Times New Roman"/>
          <w:szCs w:val="24"/>
        </w:rPr>
        <w:t xml:space="preserve"> σε όλα μας τα ερωτήματα προφορικώς και εγγράφως</w:t>
      </w:r>
      <w:r>
        <w:rPr>
          <w:rFonts w:eastAsia="Times New Roman"/>
          <w:szCs w:val="24"/>
        </w:rPr>
        <w:t xml:space="preserve">. Διότι σε ένα ερώτημα που </w:t>
      </w:r>
      <w:r w:rsidRPr="00C222BE">
        <w:rPr>
          <w:rFonts w:eastAsia="Times New Roman"/>
          <w:szCs w:val="24"/>
        </w:rPr>
        <w:t>κατέθεσε ο κ</w:t>
      </w:r>
      <w:r>
        <w:rPr>
          <w:rFonts w:eastAsia="Times New Roman"/>
          <w:szCs w:val="24"/>
        </w:rPr>
        <w:t>.</w:t>
      </w:r>
      <w:r w:rsidRPr="00C222BE">
        <w:rPr>
          <w:rFonts w:eastAsia="Times New Roman"/>
          <w:szCs w:val="24"/>
        </w:rPr>
        <w:t xml:space="preserve"> Καμμένος</w:t>
      </w:r>
      <w:r>
        <w:rPr>
          <w:rFonts w:eastAsia="Times New Roman"/>
          <w:szCs w:val="24"/>
        </w:rPr>
        <w:t>, η απάντηση που πήραμε ήταν ελλιπέστατη</w:t>
      </w:r>
      <w:r w:rsidRPr="00C222BE">
        <w:rPr>
          <w:rFonts w:eastAsia="Times New Roman"/>
          <w:szCs w:val="24"/>
        </w:rPr>
        <w:t xml:space="preserve"> </w:t>
      </w:r>
      <w:r>
        <w:rPr>
          <w:rFonts w:eastAsia="Times New Roman"/>
          <w:szCs w:val="24"/>
        </w:rPr>
        <w:t>κ</w:t>
      </w:r>
      <w:r w:rsidRPr="00C222BE">
        <w:rPr>
          <w:rFonts w:eastAsia="Times New Roman"/>
          <w:szCs w:val="24"/>
        </w:rPr>
        <w:t xml:space="preserve">αι εκεί που απευθυνθήκαμε δεν βρήκαμε ολοκληρωμένες </w:t>
      </w:r>
      <w:r>
        <w:rPr>
          <w:rFonts w:eastAsia="Times New Roman"/>
          <w:szCs w:val="24"/>
        </w:rPr>
        <w:t>συμβάσεις.</w:t>
      </w:r>
    </w:p>
    <w:p w14:paraId="5CAF5280" w14:textId="77777777" w:rsidR="00A15929" w:rsidRDefault="00D001CD">
      <w:pPr>
        <w:spacing w:line="600" w:lineRule="auto"/>
        <w:ind w:firstLine="720"/>
        <w:jc w:val="both"/>
        <w:rPr>
          <w:rFonts w:eastAsia="Times New Roman"/>
          <w:szCs w:val="24"/>
        </w:rPr>
      </w:pPr>
      <w:r w:rsidRPr="00491537">
        <w:rPr>
          <w:rFonts w:eastAsia="Times New Roman"/>
          <w:b/>
          <w:szCs w:val="24"/>
        </w:rPr>
        <w:t xml:space="preserve">ΓΕΩΡΓΙΟΣ ΚΑΤΡΟΥΓΚΑΛΟΣ (Υπουργός Εξωτερικών): </w:t>
      </w:r>
      <w:r>
        <w:rPr>
          <w:rFonts w:eastAsia="Times New Roman"/>
          <w:szCs w:val="24"/>
        </w:rPr>
        <w:t xml:space="preserve">Επιτρέψτε μου να σας διακόψω για να σας εξηγήσω. Έχετε δίκιο. Είχαμε ΕΣΕΠ και με παίρνουν ορισμένα μέλη και με ρωτούν για την ώρα. Γι’ αυτό μιλούσα στο τηλέφωνο. </w:t>
      </w:r>
    </w:p>
    <w:p w14:paraId="5CAF5281" w14:textId="77777777" w:rsidR="00A15929" w:rsidRDefault="00D001CD">
      <w:pPr>
        <w:spacing w:line="600" w:lineRule="auto"/>
        <w:ind w:firstLine="720"/>
        <w:jc w:val="both"/>
        <w:rPr>
          <w:rFonts w:eastAsia="Times New Roman"/>
          <w:szCs w:val="24"/>
        </w:rPr>
      </w:pPr>
      <w:r w:rsidRPr="001828BA">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Εντάξει, κύριε Υπουργέ. </w:t>
      </w:r>
    </w:p>
    <w:p w14:paraId="5CAF5282" w14:textId="77777777" w:rsidR="00A15929" w:rsidRDefault="00D001CD">
      <w:pPr>
        <w:spacing w:line="600" w:lineRule="auto"/>
        <w:ind w:firstLine="720"/>
        <w:jc w:val="both"/>
        <w:rPr>
          <w:rFonts w:eastAsia="Times New Roman"/>
          <w:szCs w:val="24"/>
        </w:rPr>
      </w:pPr>
      <w:r>
        <w:rPr>
          <w:rFonts w:eastAsia="Times New Roman"/>
          <w:szCs w:val="24"/>
        </w:rPr>
        <w:t xml:space="preserve">Συνεχίστε, κύριε Φωκά. </w:t>
      </w:r>
    </w:p>
    <w:p w14:paraId="5CAF5283" w14:textId="77777777" w:rsidR="00A15929" w:rsidRDefault="00D001CD">
      <w:pPr>
        <w:spacing w:line="600" w:lineRule="auto"/>
        <w:ind w:firstLine="720"/>
        <w:jc w:val="both"/>
        <w:rPr>
          <w:rFonts w:eastAsia="Times New Roman"/>
          <w:szCs w:val="24"/>
        </w:rPr>
      </w:pPr>
      <w:r w:rsidRPr="007A0077">
        <w:rPr>
          <w:rFonts w:eastAsia="Times New Roman"/>
          <w:b/>
          <w:szCs w:val="24"/>
        </w:rPr>
        <w:t xml:space="preserve">ΑΡΙΣΤΕΙΔΗΣ </w:t>
      </w:r>
      <w:r w:rsidRPr="007A0077">
        <w:rPr>
          <w:rFonts w:eastAsia="Times New Roman"/>
          <w:b/>
          <w:szCs w:val="24"/>
        </w:rPr>
        <w:t>ΦΩΚΑΣ</w:t>
      </w:r>
      <w:r>
        <w:rPr>
          <w:rFonts w:eastAsia="Times New Roman"/>
          <w:szCs w:val="24"/>
        </w:rPr>
        <w:t>: Όπως ανέφερα προ ολίγου, σ</w:t>
      </w:r>
      <w:r w:rsidRPr="00C222BE">
        <w:rPr>
          <w:rFonts w:eastAsia="Times New Roman"/>
          <w:szCs w:val="24"/>
        </w:rPr>
        <w:t>το ερώτημα του κ</w:t>
      </w:r>
      <w:r>
        <w:rPr>
          <w:rFonts w:eastAsia="Times New Roman"/>
          <w:szCs w:val="24"/>
        </w:rPr>
        <w:t>.</w:t>
      </w:r>
      <w:r w:rsidRPr="00C222BE">
        <w:rPr>
          <w:rFonts w:eastAsia="Times New Roman"/>
          <w:szCs w:val="24"/>
        </w:rPr>
        <w:t xml:space="preserve"> Καμμένου λάβαμε μία απάντηση</w:t>
      </w:r>
      <w:r>
        <w:rPr>
          <w:rFonts w:eastAsia="Times New Roman"/>
          <w:szCs w:val="24"/>
        </w:rPr>
        <w:t xml:space="preserve"> ελλιπέστατη. Και εκεί που μας καθοδήγησε </w:t>
      </w:r>
      <w:r w:rsidRPr="00C222BE">
        <w:rPr>
          <w:rFonts w:eastAsia="Times New Roman"/>
          <w:szCs w:val="24"/>
        </w:rPr>
        <w:t xml:space="preserve">το Υπουργείο </w:t>
      </w:r>
      <w:r>
        <w:rPr>
          <w:rFonts w:eastAsia="Times New Roman"/>
          <w:szCs w:val="24"/>
        </w:rPr>
        <w:t>σας β</w:t>
      </w:r>
      <w:r w:rsidRPr="00C222BE">
        <w:rPr>
          <w:rFonts w:eastAsia="Times New Roman"/>
          <w:szCs w:val="24"/>
        </w:rPr>
        <w:t>ρήκαμε τελικά ελλιπέστατ</w:t>
      </w:r>
      <w:r>
        <w:rPr>
          <w:rFonts w:eastAsia="Times New Roman"/>
          <w:szCs w:val="24"/>
        </w:rPr>
        <w:t xml:space="preserve">ες </w:t>
      </w:r>
      <w:r w:rsidRPr="00C222BE">
        <w:rPr>
          <w:rFonts w:eastAsia="Times New Roman"/>
          <w:szCs w:val="24"/>
        </w:rPr>
        <w:t xml:space="preserve">συμβάσεις και δεν λάβαμε ολοκληρωμένη απάντηση στα ερωτήματά </w:t>
      </w:r>
      <w:r>
        <w:rPr>
          <w:rFonts w:eastAsia="Times New Roman"/>
          <w:szCs w:val="24"/>
        </w:rPr>
        <w:t>μας.</w:t>
      </w:r>
      <w:r w:rsidRPr="00C222BE">
        <w:rPr>
          <w:rFonts w:eastAsia="Times New Roman"/>
          <w:szCs w:val="24"/>
        </w:rPr>
        <w:t xml:space="preserve"> </w:t>
      </w:r>
    </w:p>
    <w:p w14:paraId="5CAF5284" w14:textId="77777777" w:rsidR="00A15929" w:rsidRDefault="00D001CD">
      <w:pPr>
        <w:spacing w:line="600" w:lineRule="auto"/>
        <w:ind w:firstLine="720"/>
        <w:jc w:val="both"/>
        <w:rPr>
          <w:rFonts w:eastAsia="Times New Roman"/>
          <w:szCs w:val="24"/>
        </w:rPr>
      </w:pPr>
      <w:r>
        <w:rPr>
          <w:rFonts w:eastAsia="Times New Roman"/>
          <w:szCs w:val="24"/>
        </w:rPr>
        <w:t>Θέλω, λοιπόν, να με ακο</w:t>
      </w:r>
      <w:r>
        <w:rPr>
          <w:rFonts w:eastAsia="Times New Roman"/>
          <w:szCs w:val="24"/>
        </w:rPr>
        <w:t>ύσετε με προσοχή. Θέλουμε</w:t>
      </w:r>
      <w:r w:rsidRPr="00C222BE">
        <w:rPr>
          <w:rFonts w:eastAsia="Times New Roman"/>
          <w:szCs w:val="24"/>
        </w:rPr>
        <w:t xml:space="preserve"> προφορικά σήμερα</w:t>
      </w:r>
      <w:r>
        <w:rPr>
          <w:rFonts w:eastAsia="Times New Roman"/>
          <w:szCs w:val="24"/>
        </w:rPr>
        <w:t xml:space="preserve">, </w:t>
      </w:r>
      <w:r w:rsidRPr="00C222BE">
        <w:rPr>
          <w:rFonts w:eastAsia="Times New Roman"/>
          <w:szCs w:val="24"/>
        </w:rPr>
        <w:t>όσο μας παίρνει ο χρόνος</w:t>
      </w:r>
      <w:r>
        <w:rPr>
          <w:rFonts w:eastAsia="Times New Roman"/>
          <w:szCs w:val="24"/>
        </w:rPr>
        <w:t>,</w:t>
      </w:r>
      <w:r w:rsidRPr="00C222BE">
        <w:rPr>
          <w:rFonts w:eastAsia="Times New Roman"/>
          <w:szCs w:val="24"/>
        </w:rPr>
        <w:t xml:space="preserve"> αλλά και εγγράφως</w:t>
      </w:r>
      <w:r>
        <w:rPr>
          <w:rFonts w:eastAsia="Times New Roman"/>
          <w:szCs w:val="24"/>
        </w:rPr>
        <w:t>,</w:t>
      </w:r>
      <w:r w:rsidRPr="00C222BE">
        <w:rPr>
          <w:rFonts w:eastAsia="Times New Roman"/>
          <w:szCs w:val="24"/>
        </w:rPr>
        <w:t xml:space="preserve"> να μας απαντήσε</w:t>
      </w:r>
      <w:r>
        <w:rPr>
          <w:rFonts w:eastAsia="Times New Roman"/>
          <w:szCs w:val="24"/>
        </w:rPr>
        <w:t>τε</w:t>
      </w:r>
      <w:r w:rsidRPr="00C222BE">
        <w:rPr>
          <w:rFonts w:eastAsia="Times New Roman"/>
          <w:szCs w:val="24"/>
        </w:rPr>
        <w:t xml:space="preserve"> σχετικά με τη σύμβαση έργου του Υπουργείου Εξωτερικών με την εταιρεία </w:t>
      </w:r>
      <w:r>
        <w:rPr>
          <w:rFonts w:eastAsia="Times New Roman"/>
          <w:szCs w:val="24"/>
        </w:rPr>
        <w:t>παροχής υπηρεσιών για την έκδοση</w:t>
      </w:r>
      <w:r w:rsidRPr="00C222BE">
        <w:rPr>
          <w:rFonts w:eastAsia="Times New Roman"/>
          <w:szCs w:val="24"/>
        </w:rPr>
        <w:t xml:space="preserve"> βίζας στις τέσσερις από τις πέντε γεωγραφικές </w:t>
      </w:r>
      <w:r w:rsidRPr="00C222BE">
        <w:rPr>
          <w:rFonts w:eastAsia="Times New Roman"/>
          <w:szCs w:val="24"/>
        </w:rPr>
        <w:t>περιοχές του πλανήτη</w:t>
      </w:r>
      <w:r>
        <w:rPr>
          <w:rFonts w:eastAsia="Times New Roman"/>
          <w:szCs w:val="24"/>
        </w:rPr>
        <w:t>, στις οποίες ανήκει,</w:t>
      </w:r>
      <w:r w:rsidRPr="00C222BE">
        <w:rPr>
          <w:rFonts w:eastAsia="Times New Roman"/>
          <w:szCs w:val="24"/>
        </w:rPr>
        <w:t xml:space="preserve"> σχεδόν</w:t>
      </w:r>
      <w:r>
        <w:rPr>
          <w:rFonts w:eastAsia="Times New Roman"/>
          <w:szCs w:val="24"/>
        </w:rPr>
        <w:t>,</w:t>
      </w:r>
      <w:r w:rsidRPr="00C222BE">
        <w:rPr>
          <w:rFonts w:eastAsia="Times New Roman"/>
          <w:szCs w:val="24"/>
        </w:rPr>
        <w:t xml:space="preserve"> το σύνολο του τουριστών που λαμβάνουν βίζα για </w:t>
      </w:r>
      <w:r>
        <w:rPr>
          <w:rFonts w:eastAsia="Times New Roman"/>
          <w:szCs w:val="24"/>
        </w:rPr>
        <w:t>ν</w:t>
      </w:r>
      <w:r w:rsidRPr="00C222BE">
        <w:rPr>
          <w:rFonts w:eastAsia="Times New Roman"/>
          <w:szCs w:val="24"/>
        </w:rPr>
        <w:t xml:space="preserve">α εισέλθουν στη χώρα </w:t>
      </w:r>
      <w:r>
        <w:rPr>
          <w:rFonts w:eastAsia="Times New Roman"/>
          <w:szCs w:val="24"/>
        </w:rPr>
        <w:t>μας.</w:t>
      </w:r>
    </w:p>
    <w:p w14:paraId="5CAF5285" w14:textId="77777777" w:rsidR="00A15929" w:rsidRDefault="00D001CD">
      <w:pPr>
        <w:spacing w:line="600" w:lineRule="auto"/>
        <w:ind w:firstLine="720"/>
        <w:jc w:val="both"/>
        <w:rPr>
          <w:rFonts w:eastAsia="Times New Roman"/>
          <w:szCs w:val="24"/>
        </w:rPr>
      </w:pPr>
      <w:r>
        <w:rPr>
          <w:rFonts w:eastAsia="Times New Roman"/>
          <w:szCs w:val="24"/>
        </w:rPr>
        <w:t>Κ</w:t>
      </w:r>
      <w:r w:rsidRPr="00C222BE">
        <w:rPr>
          <w:rFonts w:eastAsia="Times New Roman"/>
          <w:szCs w:val="24"/>
        </w:rPr>
        <w:t>ατ</w:t>
      </w:r>
      <w:r>
        <w:rPr>
          <w:rFonts w:eastAsia="Times New Roman"/>
          <w:szCs w:val="24"/>
        </w:rPr>
        <w:t xml:space="preserve">’ </w:t>
      </w:r>
      <w:r w:rsidRPr="00C222BE">
        <w:rPr>
          <w:rFonts w:eastAsia="Times New Roman"/>
          <w:szCs w:val="24"/>
        </w:rPr>
        <w:t>αρχ</w:t>
      </w:r>
      <w:r>
        <w:rPr>
          <w:rFonts w:eastAsia="Times New Roman"/>
          <w:szCs w:val="24"/>
        </w:rPr>
        <w:t>άς</w:t>
      </w:r>
      <w:r>
        <w:rPr>
          <w:rFonts w:eastAsia="Times New Roman"/>
          <w:szCs w:val="24"/>
        </w:rPr>
        <w:t>,</w:t>
      </w:r>
      <w:r w:rsidRPr="00C222BE">
        <w:rPr>
          <w:rFonts w:eastAsia="Times New Roman"/>
          <w:szCs w:val="24"/>
        </w:rPr>
        <w:t xml:space="preserve"> πο</w:t>
      </w:r>
      <w:r>
        <w:rPr>
          <w:rFonts w:eastAsia="Times New Roman"/>
          <w:szCs w:val="24"/>
        </w:rPr>
        <w:t>ύ</w:t>
      </w:r>
      <w:r w:rsidRPr="00C222BE">
        <w:rPr>
          <w:rFonts w:eastAsia="Times New Roman"/>
          <w:szCs w:val="24"/>
        </w:rPr>
        <w:t xml:space="preserve"> είναι η πλήρης σύμβασ</w:t>
      </w:r>
      <w:r>
        <w:rPr>
          <w:rFonts w:eastAsia="Times New Roman"/>
          <w:szCs w:val="24"/>
        </w:rPr>
        <w:t xml:space="preserve">η του έργου με την εταιρεία </w:t>
      </w:r>
      <w:r>
        <w:rPr>
          <w:rFonts w:eastAsia="Times New Roman"/>
          <w:szCs w:val="24"/>
        </w:rPr>
        <w:t>«</w:t>
      </w:r>
      <w:r>
        <w:rPr>
          <w:rFonts w:eastAsia="Times New Roman"/>
          <w:szCs w:val="24"/>
          <w:lang w:val="en-US"/>
        </w:rPr>
        <w:t>G</w:t>
      </w:r>
      <w:r>
        <w:rPr>
          <w:rFonts w:eastAsia="Times New Roman"/>
          <w:szCs w:val="24"/>
        </w:rPr>
        <w:t>VC</w:t>
      </w:r>
      <w:r w:rsidRPr="00C222BE">
        <w:rPr>
          <w:rFonts w:eastAsia="Times New Roman"/>
          <w:szCs w:val="24"/>
        </w:rPr>
        <w:t>W</w:t>
      </w:r>
      <w:r>
        <w:rPr>
          <w:rFonts w:eastAsia="Times New Roman"/>
          <w:szCs w:val="24"/>
        </w:rPr>
        <w:t>»</w:t>
      </w:r>
      <w:r>
        <w:rPr>
          <w:rFonts w:eastAsia="Times New Roman"/>
          <w:szCs w:val="24"/>
        </w:rPr>
        <w:t>,</w:t>
      </w:r>
      <w:r w:rsidRPr="00C222BE">
        <w:rPr>
          <w:rFonts w:eastAsia="Times New Roman"/>
          <w:szCs w:val="24"/>
        </w:rPr>
        <w:t xml:space="preserve"> την οποία και δεν μπορέσαμε να βρούμε ολοκληρωμένη</w:t>
      </w:r>
      <w:r>
        <w:rPr>
          <w:rFonts w:eastAsia="Times New Roman"/>
          <w:szCs w:val="24"/>
        </w:rPr>
        <w:t>;</w:t>
      </w:r>
      <w:r w:rsidRPr="00C222BE">
        <w:rPr>
          <w:rFonts w:eastAsia="Times New Roman"/>
          <w:szCs w:val="24"/>
        </w:rPr>
        <w:t xml:space="preserve"> </w:t>
      </w:r>
      <w:r>
        <w:rPr>
          <w:rFonts w:eastAsia="Times New Roman"/>
          <w:szCs w:val="24"/>
        </w:rPr>
        <w:t>Β</w:t>
      </w:r>
      <w:r w:rsidRPr="00C222BE">
        <w:rPr>
          <w:rFonts w:eastAsia="Times New Roman"/>
          <w:szCs w:val="24"/>
        </w:rPr>
        <w:t>λέπουμε ότι αυτή η εταιρεία ιδρύθηκε τον Ιούλιο του 2015</w:t>
      </w:r>
      <w:r>
        <w:rPr>
          <w:rFonts w:eastAsia="Times New Roman"/>
          <w:szCs w:val="24"/>
        </w:rPr>
        <w:t>, είκοσι μέρες</w:t>
      </w:r>
      <w:r w:rsidRPr="00C222BE">
        <w:rPr>
          <w:rFonts w:eastAsia="Times New Roman"/>
          <w:szCs w:val="24"/>
        </w:rPr>
        <w:t xml:space="preserve"> μετά την προκήρυξη του διαγωνισμού</w:t>
      </w:r>
      <w:r>
        <w:rPr>
          <w:rFonts w:eastAsia="Times New Roman"/>
          <w:szCs w:val="24"/>
        </w:rPr>
        <w:t>.</w:t>
      </w:r>
      <w:r w:rsidRPr="00C222BE">
        <w:rPr>
          <w:rFonts w:eastAsia="Times New Roman"/>
          <w:szCs w:val="24"/>
        </w:rPr>
        <w:t xml:space="preserve"> </w:t>
      </w:r>
      <w:r>
        <w:rPr>
          <w:rFonts w:eastAsia="Times New Roman"/>
          <w:szCs w:val="24"/>
        </w:rPr>
        <w:t>Ε</w:t>
      </w:r>
      <w:r w:rsidRPr="00C222BE">
        <w:rPr>
          <w:rFonts w:eastAsia="Times New Roman"/>
          <w:szCs w:val="24"/>
        </w:rPr>
        <w:t>ίχε την απαιτούμενη εμπειρία για να αναλάβει αυτό το έργο</w:t>
      </w:r>
      <w:r>
        <w:rPr>
          <w:rFonts w:eastAsia="Times New Roman"/>
          <w:szCs w:val="24"/>
        </w:rPr>
        <w:t>;</w:t>
      </w:r>
      <w:r w:rsidRPr="00C222BE">
        <w:rPr>
          <w:rFonts w:eastAsia="Times New Roman"/>
          <w:szCs w:val="24"/>
        </w:rPr>
        <w:t xml:space="preserve"> </w:t>
      </w:r>
      <w:r>
        <w:rPr>
          <w:rFonts w:eastAsia="Times New Roman"/>
          <w:szCs w:val="24"/>
        </w:rPr>
        <w:t>Μ</w:t>
      </w:r>
      <w:r w:rsidRPr="00C222BE">
        <w:rPr>
          <w:rFonts w:eastAsia="Times New Roman"/>
          <w:szCs w:val="24"/>
        </w:rPr>
        <w:t>άλλον όχι</w:t>
      </w:r>
      <w:r>
        <w:rPr>
          <w:rFonts w:eastAsia="Times New Roman"/>
          <w:szCs w:val="24"/>
        </w:rPr>
        <w:t>. Δεν υπήρχαν</w:t>
      </w:r>
      <w:r w:rsidRPr="00C222BE">
        <w:rPr>
          <w:rFonts w:eastAsia="Times New Roman"/>
          <w:szCs w:val="24"/>
        </w:rPr>
        <w:t xml:space="preserve"> άλλες εταιρείες στην Ευρωπαϊκή Ένωση που να έχουν κάποια εμπειρία</w:t>
      </w:r>
      <w:r>
        <w:rPr>
          <w:rFonts w:eastAsia="Times New Roman"/>
          <w:szCs w:val="24"/>
        </w:rPr>
        <w:t>; Έγινε</w:t>
      </w:r>
      <w:r w:rsidRPr="00C222BE">
        <w:rPr>
          <w:rFonts w:eastAsia="Times New Roman"/>
          <w:szCs w:val="24"/>
        </w:rPr>
        <w:t xml:space="preserve"> διεθνής διαγωνισμός</w:t>
      </w:r>
      <w:r>
        <w:rPr>
          <w:rFonts w:eastAsia="Times New Roman"/>
          <w:szCs w:val="24"/>
        </w:rPr>
        <w:t>; Αν ναι,</w:t>
      </w:r>
      <w:r w:rsidRPr="00C222BE">
        <w:rPr>
          <w:rFonts w:eastAsia="Times New Roman"/>
          <w:szCs w:val="24"/>
        </w:rPr>
        <w:t xml:space="preserve"> </w:t>
      </w:r>
      <w:r>
        <w:rPr>
          <w:rFonts w:eastAsia="Times New Roman"/>
          <w:szCs w:val="24"/>
        </w:rPr>
        <w:t>γ</w:t>
      </w:r>
      <w:r w:rsidRPr="00C222BE">
        <w:rPr>
          <w:rFonts w:eastAsia="Times New Roman"/>
          <w:szCs w:val="24"/>
        </w:rPr>
        <w:t xml:space="preserve">ιατί επιλέχθηκε η </w:t>
      </w:r>
      <w:r>
        <w:rPr>
          <w:rFonts w:eastAsia="Times New Roman"/>
          <w:szCs w:val="24"/>
        </w:rPr>
        <w:t>«</w:t>
      </w:r>
      <w:r>
        <w:rPr>
          <w:rFonts w:eastAsia="Times New Roman"/>
          <w:szCs w:val="24"/>
          <w:lang w:val="en-US"/>
        </w:rPr>
        <w:t>GVCW</w:t>
      </w:r>
      <w:r>
        <w:rPr>
          <w:rFonts w:eastAsia="Times New Roman"/>
          <w:szCs w:val="24"/>
        </w:rPr>
        <w:t>»</w:t>
      </w:r>
      <w:r w:rsidRPr="00C222BE">
        <w:rPr>
          <w:rFonts w:eastAsia="Times New Roman"/>
          <w:szCs w:val="24"/>
        </w:rPr>
        <w:t xml:space="preserve"> που δεν είχε καθόλου εμπειρία</w:t>
      </w:r>
      <w:r w:rsidRPr="00BE6CD6">
        <w:rPr>
          <w:rFonts w:eastAsia="Times New Roman"/>
          <w:szCs w:val="24"/>
        </w:rPr>
        <w:t>;</w:t>
      </w:r>
    </w:p>
    <w:p w14:paraId="5CAF5286" w14:textId="77777777" w:rsidR="00A15929" w:rsidRDefault="00D001CD">
      <w:pPr>
        <w:spacing w:line="600" w:lineRule="auto"/>
        <w:ind w:firstLine="720"/>
        <w:jc w:val="both"/>
        <w:rPr>
          <w:rFonts w:eastAsia="Times New Roman"/>
          <w:szCs w:val="24"/>
        </w:rPr>
      </w:pPr>
      <w:r>
        <w:rPr>
          <w:rFonts w:eastAsia="Times New Roman"/>
          <w:szCs w:val="24"/>
        </w:rPr>
        <w:t xml:space="preserve">Βλέπουμε ότι σε αυτή την εταιρεία, την </w:t>
      </w:r>
      <w:r>
        <w:rPr>
          <w:rFonts w:eastAsia="Times New Roman"/>
          <w:szCs w:val="24"/>
        </w:rPr>
        <w:t>«</w:t>
      </w:r>
      <w:r>
        <w:rPr>
          <w:rFonts w:eastAsia="Times New Roman"/>
          <w:szCs w:val="24"/>
          <w:lang w:val="en-US"/>
        </w:rPr>
        <w:t>GVCW</w:t>
      </w:r>
      <w:r>
        <w:rPr>
          <w:rFonts w:eastAsia="Times New Roman"/>
          <w:szCs w:val="24"/>
        </w:rPr>
        <w:t>»</w:t>
      </w:r>
      <w:r w:rsidRPr="00E34D75">
        <w:rPr>
          <w:rFonts w:eastAsia="Times New Roman"/>
          <w:szCs w:val="24"/>
        </w:rPr>
        <w:t>,</w:t>
      </w:r>
      <w:r w:rsidRPr="00AA1B57">
        <w:rPr>
          <w:rFonts w:eastAsia="Times New Roman"/>
          <w:szCs w:val="24"/>
        </w:rPr>
        <w:t xml:space="preserve"> </w:t>
      </w:r>
      <w:r w:rsidRPr="00C222BE">
        <w:rPr>
          <w:rFonts w:eastAsia="Times New Roman"/>
          <w:szCs w:val="24"/>
        </w:rPr>
        <w:t>συμμετέχουν αρχικά τρεις</w:t>
      </w:r>
      <w:r w:rsidRPr="00E34D75">
        <w:rPr>
          <w:rFonts w:eastAsia="Times New Roman"/>
          <w:szCs w:val="24"/>
        </w:rPr>
        <w:t>,</w:t>
      </w:r>
      <w:r w:rsidRPr="00C222BE">
        <w:rPr>
          <w:rFonts w:eastAsia="Times New Roman"/>
          <w:szCs w:val="24"/>
        </w:rPr>
        <w:t xml:space="preserve"> ο κ</w:t>
      </w:r>
      <w:r w:rsidRPr="00E34D75">
        <w:rPr>
          <w:rFonts w:eastAsia="Times New Roman"/>
          <w:szCs w:val="24"/>
        </w:rPr>
        <w:t>.</w:t>
      </w:r>
      <w:r w:rsidRPr="00C222BE">
        <w:rPr>
          <w:rFonts w:eastAsia="Times New Roman"/>
          <w:szCs w:val="24"/>
        </w:rPr>
        <w:t xml:space="preserve"> </w:t>
      </w:r>
      <w:proofErr w:type="spellStart"/>
      <w:r>
        <w:rPr>
          <w:rFonts w:eastAsia="Times New Roman"/>
          <w:szCs w:val="24"/>
        </w:rPr>
        <w:t>Πλατή</w:t>
      </w:r>
      <w:r w:rsidRPr="00C222BE">
        <w:rPr>
          <w:rFonts w:eastAsia="Times New Roman"/>
          <w:szCs w:val="24"/>
        </w:rPr>
        <w:t>ς</w:t>
      </w:r>
      <w:proofErr w:type="spellEnd"/>
      <w:r>
        <w:rPr>
          <w:rFonts w:eastAsia="Times New Roman"/>
          <w:szCs w:val="24"/>
        </w:rPr>
        <w:t>,</w:t>
      </w:r>
      <w:r w:rsidRPr="00C222BE">
        <w:rPr>
          <w:rFonts w:eastAsia="Times New Roman"/>
          <w:szCs w:val="24"/>
        </w:rPr>
        <w:t xml:space="preserve"> ο κ</w:t>
      </w:r>
      <w:r>
        <w:rPr>
          <w:rFonts w:eastAsia="Times New Roman"/>
          <w:szCs w:val="24"/>
        </w:rPr>
        <w:t>.</w:t>
      </w:r>
      <w:r w:rsidRPr="00C222BE">
        <w:rPr>
          <w:rFonts w:eastAsia="Times New Roman"/>
          <w:szCs w:val="24"/>
        </w:rPr>
        <w:t xml:space="preserve"> Οικονόμου και ο κ</w:t>
      </w:r>
      <w:r>
        <w:rPr>
          <w:rFonts w:eastAsia="Times New Roman"/>
          <w:szCs w:val="24"/>
        </w:rPr>
        <w:t>.</w:t>
      </w:r>
      <w:r w:rsidRPr="00C222BE">
        <w:rPr>
          <w:rFonts w:eastAsia="Times New Roman"/>
          <w:szCs w:val="24"/>
        </w:rPr>
        <w:t xml:space="preserve"> Ζέπος</w:t>
      </w:r>
      <w:r>
        <w:rPr>
          <w:rFonts w:eastAsia="Times New Roman"/>
          <w:szCs w:val="24"/>
        </w:rPr>
        <w:t>. Είχαν αυτοί οι τρεις την εμπειρία για να</w:t>
      </w:r>
      <w:r w:rsidRPr="00C222BE">
        <w:rPr>
          <w:rFonts w:eastAsia="Times New Roman"/>
          <w:szCs w:val="24"/>
        </w:rPr>
        <w:t xml:space="preserve"> αναλ</w:t>
      </w:r>
      <w:r w:rsidRPr="00C222BE">
        <w:rPr>
          <w:rFonts w:eastAsia="Times New Roman"/>
          <w:szCs w:val="24"/>
        </w:rPr>
        <w:t>άβουν αυτό το τεράστιο έργο</w:t>
      </w:r>
      <w:r>
        <w:rPr>
          <w:rFonts w:eastAsia="Times New Roman"/>
          <w:szCs w:val="24"/>
        </w:rPr>
        <w:t>;</w:t>
      </w:r>
      <w:r w:rsidRPr="00C222BE">
        <w:rPr>
          <w:rFonts w:eastAsia="Times New Roman"/>
          <w:szCs w:val="24"/>
        </w:rPr>
        <w:t xml:space="preserve"> </w:t>
      </w:r>
      <w:r>
        <w:rPr>
          <w:rFonts w:eastAsia="Times New Roman"/>
          <w:szCs w:val="24"/>
        </w:rPr>
        <w:t xml:space="preserve">Η αρχική έδρα της εταιρείας ήταν </w:t>
      </w:r>
      <w:r w:rsidRPr="00C222BE">
        <w:rPr>
          <w:rFonts w:eastAsia="Times New Roman"/>
          <w:szCs w:val="24"/>
        </w:rPr>
        <w:t>η κατοικία του κ</w:t>
      </w:r>
      <w:r>
        <w:rPr>
          <w:rFonts w:eastAsia="Times New Roman"/>
          <w:szCs w:val="24"/>
        </w:rPr>
        <w:t>.</w:t>
      </w:r>
      <w:r w:rsidRPr="00C222BE">
        <w:rPr>
          <w:rFonts w:eastAsia="Times New Roman"/>
          <w:szCs w:val="24"/>
        </w:rPr>
        <w:t xml:space="preserve"> </w:t>
      </w:r>
      <w:proofErr w:type="spellStart"/>
      <w:r>
        <w:rPr>
          <w:rFonts w:eastAsia="Times New Roman"/>
          <w:szCs w:val="24"/>
        </w:rPr>
        <w:t>Πλατή</w:t>
      </w:r>
      <w:proofErr w:type="spellEnd"/>
      <w:r>
        <w:rPr>
          <w:rFonts w:eastAsia="Times New Roman"/>
          <w:szCs w:val="24"/>
        </w:rPr>
        <w:t>.</w:t>
      </w:r>
      <w:r w:rsidRPr="00C222BE">
        <w:rPr>
          <w:rFonts w:eastAsia="Times New Roman"/>
          <w:szCs w:val="24"/>
        </w:rPr>
        <w:t xml:space="preserve"> </w:t>
      </w:r>
      <w:r>
        <w:rPr>
          <w:rFonts w:eastAsia="Times New Roman"/>
          <w:szCs w:val="24"/>
        </w:rPr>
        <w:t>Δ</w:t>
      </w:r>
      <w:r w:rsidRPr="00C222BE">
        <w:rPr>
          <w:rFonts w:eastAsia="Times New Roman"/>
          <w:szCs w:val="24"/>
        </w:rPr>
        <w:t xml:space="preserve">εν σας προξένησε περιέργεια </w:t>
      </w:r>
      <w:r>
        <w:rPr>
          <w:rFonts w:eastAsia="Times New Roman"/>
          <w:szCs w:val="24"/>
        </w:rPr>
        <w:t>π</w:t>
      </w:r>
      <w:r w:rsidRPr="00C222BE">
        <w:rPr>
          <w:rFonts w:eastAsia="Times New Roman"/>
          <w:szCs w:val="24"/>
        </w:rPr>
        <w:t>ώς είναι δυνατόν να αναλάβει αυτή η εταιρεία αυτό το σημαντικό έργο</w:t>
      </w:r>
      <w:r>
        <w:rPr>
          <w:rFonts w:eastAsia="Times New Roman"/>
          <w:szCs w:val="24"/>
        </w:rPr>
        <w:t>;</w:t>
      </w:r>
      <w:r w:rsidRPr="00C222BE">
        <w:rPr>
          <w:rFonts w:eastAsia="Times New Roman"/>
          <w:szCs w:val="24"/>
        </w:rPr>
        <w:t xml:space="preserve"> Γιατί δεν επιλέξατε από διεθνή διαγωνισμό</w:t>
      </w:r>
      <w:r>
        <w:rPr>
          <w:rFonts w:eastAsia="Times New Roman"/>
          <w:szCs w:val="24"/>
        </w:rPr>
        <w:t xml:space="preserve"> -</w:t>
      </w:r>
      <w:r w:rsidRPr="00C222BE">
        <w:rPr>
          <w:rFonts w:eastAsia="Times New Roman"/>
          <w:szCs w:val="24"/>
        </w:rPr>
        <w:t>αν έγινε</w:t>
      </w:r>
      <w:r>
        <w:rPr>
          <w:rFonts w:eastAsia="Times New Roman"/>
          <w:szCs w:val="24"/>
        </w:rPr>
        <w:t>-</w:t>
      </w:r>
      <w:r w:rsidRPr="00C222BE">
        <w:rPr>
          <w:rFonts w:eastAsia="Times New Roman"/>
          <w:szCs w:val="24"/>
        </w:rPr>
        <w:t xml:space="preserve"> μία κανονική εται</w:t>
      </w:r>
      <w:r w:rsidRPr="00C222BE">
        <w:rPr>
          <w:rFonts w:eastAsia="Times New Roman"/>
          <w:szCs w:val="24"/>
        </w:rPr>
        <w:t>ρεία</w:t>
      </w:r>
      <w:r>
        <w:rPr>
          <w:rFonts w:eastAsia="Times New Roman"/>
          <w:szCs w:val="24"/>
        </w:rPr>
        <w:t>;</w:t>
      </w:r>
    </w:p>
    <w:p w14:paraId="5CAF5287" w14:textId="77777777" w:rsidR="00A15929" w:rsidRDefault="00D001CD">
      <w:pPr>
        <w:spacing w:line="600" w:lineRule="auto"/>
        <w:ind w:firstLine="720"/>
        <w:jc w:val="both"/>
        <w:rPr>
          <w:rFonts w:eastAsia="Times New Roman"/>
          <w:szCs w:val="24"/>
        </w:rPr>
      </w:pPr>
      <w:r w:rsidRPr="00491537">
        <w:rPr>
          <w:rFonts w:eastAsia="Times New Roman"/>
          <w:b/>
          <w:szCs w:val="24"/>
        </w:rPr>
        <w:t>ΓΕΩΡΓΙΟΣ ΚΑΤΡΟΥΓΚΑΛΟΣ (Υπουργός Εξωτερικών):</w:t>
      </w:r>
      <w:r>
        <w:rPr>
          <w:rFonts w:eastAsia="Times New Roman"/>
          <w:b/>
          <w:szCs w:val="24"/>
        </w:rPr>
        <w:t xml:space="preserve"> </w:t>
      </w:r>
      <w:r>
        <w:rPr>
          <w:rFonts w:eastAsia="Times New Roman"/>
          <w:szCs w:val="24"/>
        </w:rPr>
        <w:t>Αφού έγινε και το ξέρετε. Επτά εταιρείες ήταν.</w:t>
      </w:r>
    </w:p>
    <w:p w14:paraId="5CAF5288" w14:textId="77777777" w:rsidR="00A15929" w:rsidRDefault="00D001CD">
      <w:pPr>
        <w:spacing w:line="600" w:lineRule="auto"/>
        <w:ind w:firstLine="720"/>
        <w:jc w:val="both"/>
        <w:rPr>
          <w:rFonts w:eastAsia="Times New Roman"/>
          <w:szCs w:val="24"/>
        </w:rPr>
      </w:pPr>
      <w:r w:rsidRPr="007D51FF">
        <w:rPr>
          <w:rFonts w:eastAsia="Times New Roman"/>
          <w:b/>
          <w:szCs w:val="24"/>
        </w:rPr>
        <w:t>ΠΑΝΟΣ ΚΑΜΜΕΝΟΣ:</w:t>
      </w:r>
      <w:r>
        <w:rPr>
          <w:rFonts w:eastAsia="Times New Roman"/>
          <w:szCs w:val="24"/>
        </w:rPr>
        <w:t xml:space="preserve"> Αφού αποκλείσατε…</w:t>
      </w:r>
    </w:p>
    <w:p w14:paraId="5CAF5289" w14:textId="77777777" w:rsidR="00A15929" w:rsidRDefault="00D001CD">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w:t>
      </w:r>
      <w:r w:rsidRPr="00C222BE">
        <w:rPr>
          <w:rFonts w:eastAsia="Times New Roman"/>
          <w:szCs w:val="24"/>
        </w:rPr>
        <w:t xml:space="preserve"> </w:t>
      </w:r>
      <w:r>
        <w:rPr>
          <w:rFonts w:eastAsia="Times New Roman"/>
          <w:szCs w:val="24"/>
        </w:rPr>
        <w:t>Μ</w:t>
      </w:r>
      <w:r w:rsidRPr="00C222BE">
        <w:rPr>
          <w:rFonts w:eastAsia="Times New Roman"/>
          <w:szCs w:val="24"/>
        </w:rPr>
        <w:t xml:space="preserve">ία κανονική εταιρεία δεν επιλέξατε και επιλέξατε την εταιρεία που δεν έχει καθόλου εμπειρία και </w:t>
      </w:r>
      <w:r>
        <w:rPr>
          <w:rFonts w:eastAsia="Times New Roman"/>
          <w:szCs w:val="24"/>
        </w:rPr>
        <w:t xml:space="preserve">ιδρύθηκε είκοσι μέρες μετά την προκήρυξη του διαγωνισμού; </w:t>
      </w:r>
    </w:p>
    <w:p w14:paraId="5CAF528A" w14:textId="77777777" w:rsidR="00A15929" w:rsidRDefault="00D001CD">
      <w:pPr>
        <w:spacing w:line="600" w:lineRule="auto"/>
        <w:ind w:firstLine="720"/>
        <w:jc w:val="both"/>
        <w:rPr>
          <w:rFonts w:eastAsia="Times New Roman"/>
          <w:szCs w:val="24"/>
        </w:rPr>
      </w:pPr>
      <w:r>
        <w:rPr>
          <w:rFonts w:eastAsia="Times New Roman"/>
          <w:b/>
          <w:szCs w:val="24"/>
        </w:rPr>
        <w:t>ΠΑΝΟΣ</w:t>
      </w:r>
      <w:r w:rsidRPr="007D51FF">
        <w:rPr>
          <w:rFonts w:eastAsia="Times New Roman"/>
          <w:b/>
          <w:szCs w:val="24"/>
        </w:rPr>
        <w:t xml:space="preserve"> ΚΑΜΜΕΝΟΣ:</w:t>
      </w:r>
      <w:r>
        <w:rPr>
          <w:rFonts w:eastAsia="Times New Roman"/>
          <w:b/>
          <w:szCs w:val="24"/>
        </w:rPr>
        <w:t xml:space="preserve"> </w:t>
      </w:r>
      <w:r>
        <w:rPr>
          <w:rFonts w:eastAsia="Times New Roman"/>
          <w:szCs w:val="24"/>
        </w:rPr>
        <w:t xml:space="preserve">Αφού τελικά την πήρε η </w:t>
      </w:r>
      <w:r>
        <w:rPr>
          <w:rFonts w:eastAsia="Times New Roman"/>
          <w:szCs w:val="24"/>
        </w:rPr>
        <w:t>«</w:t>
      </w:r>
      <w:r>
        <w:rPr>
          <w:rFonts w:eastAsia="Times New Roman"/>
          <w:szCs w:val="24"/>
          <w:lang w:val="en-US"/>
        </w:rPr>
        <w:t>VFS</w:t>
      </w:r>
      <w:r>
        <w:rPr>
          <w:rFonts w:eastAsia="Times New Roman"/>
          <w:szCs w:val="24"/>
        </w:rPr>
        <w:t>»</w:t>
      </w:r>
      <w:r w:rsidRPr="00034F68">
        <w:rPr>
          <w:rFonts w:eastAsia="Times New Roman"/>
          <w:szCs w:val="24"/>
        </w:rPr>
        <w:t>.</w:t>
      </w:r>
    </w:p>
    <w:p w14:paraId="5CAF528B" w14:textId="77777777" w:rsidR="00A15929" w:rsidRDefault="00D001C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Φωκά, συνεχίστε. </w:t>
      </w:r>
    </w:p>
    <w:p w14:paraId="5CAF528C" w14:textId="77777777" w:rsidR="00A15929" w:rsidRDefault="00D001CD">
      <w:pPr>
        <w:spacing w:line="600" w:lineRule="auto"/>
        <w:ind w:firstLine="720"/>
        <w:jc w:val="both"/>
        <w:rPr>
          <w:rFonts w:eastAsia="Times New Roman"/>
          <w:szCs w:val="24"/>
        </w:rPr>
      </w:pPr>
      <w:r>
        <w:rPr>
          <w:rFonts w:eastAsia="Times New Roman"/>
          <w:szCs w:val="24"/>
        </w:rPr>
        <w:t xml:space="preserve">Όταν καταλάβατε ότι δεν πληροί </w:t>
      </w:r>
      <w:r w:rsidRPr="00C222BE">
        <w:rPr>
          <w:rFonts w:eastAsia="Times New Roman"/>
          <w:szCs w:val="24"/>
        </w:rPr>
        <w:t>τις προδιαγραφές για να αναλάβει αυτό το έργο</w:t>
      </w:r>
      <w:r>
        <w:rPr>
          <w:rFonts w:eastAsia="Times New Roman"/>
          <w:szCs w:val="24"/>
        </w:rPr>
        <w:t>,</w:t>
      </w:r>
      <w:r w:rsidRPr="00C222BE">
        <w:rPr>
          <w:rFonts w:eastAsia="Times New Roman"/>
          <w:szCs w:val="24"/>
        </w:rPr>
        <w:t xml:space="preserve"> συνεργάστηκε με </w:t>
      </w:r>
      <w:r w:rsidRPr="00C222BE">
        <w:rPr>
          <w:rFonts w:eastAsia="Times New Roman"/>
          <w:szCs w:val="24"/>
        </w:rPr>
        <w:t xml:space="preserve">μία </w:t>
      </w:r>
      <w:proofErr w:type="spellStart"/>
      <w:r w:rsidRPr="00C222BE">
        <w:rPr>
          <w:rFonts w:eastAsia="Times New Roman"/>
          <w:szCs w:val="24"/>
        </w:rPr>
        <w:t>ιντερνετική</w:t>
      </w:r>
      <w:proofErr w:type="spellEnd"/>
      <w:r w:rsidRPr="00C222BE">
        <w:rPr>
          <w:rFonts w:eastAsia="Times New Roman"/>
          <w:szCs w:val="24"/>
        </w:rPr>
        <w:t xml:space="preserve"> εταιρεία</w:t>
      </w:r>
      <w:r>
        <w:rPr>
          <w:rFonts w:eastAsia="Times New Roman"/>
          <w:szCs w:val="24"/>
        </w:rPr>
        <w:t>,</w:t>
      </w:r>
      <w:r w:rsidRPr="00C222BE">
        <w:rPr>
          <w:rFonts w:eastAsia="Times New Roman"/>
          <w:szCs w:val="24"/>
        </w:rPr>
        <w:t xml:space="preserve"> την </w:t>
      </w:r>
      <w:r>
        <w:rPr>
          <w:rFonts w:eastAsia="Times New Roman"/>
          <w:szCs w:val="24"/>
        </w:rPr>
        <w:t>«</w:t>
      </w:r>
      <w:r w:rsidRPr="00C222BE">
        <w:rPr>
          <w:rFonts w:eastAsia="Times New Roman"/>
          <w:szCs w:val="24"/>
        </w:rPr>
        <w:t xml:space="preserve">I </w:t>
      </w:r>
      <w:r>
        <w:rPr>
          <w:rFonts w:eastAsia="Times New Roman"/>
          <w:szCs w:val="24"/>
          <w:lang w:val="en-US"/>
        </w:rPr>
        <w:t>Know</w:t>
      </w:r>
      <w:r w:rsidRPr="008C73D0">
        <w:rPr>
          <w:rFonts w:eastAsia="Times New Roman"/>
          <w:szCs w:val="24"/>
        </w:rPr>
        <w:t xml:space="preserve"> </w:t>
      </w:r>
      <w:proofErr w:type="spellStart"/>
      <w:r>
        <w:rPr>
          <w:rFonts w:eastAsia="Times New Roman"/>
          <w:szCs w:val="24"/>
        </w:rPr>
        <w:t>H</w:t>
      </w:r>
      <w:r w:rsidRPr="00C222BE">
        <w:rPr>
          <w:rFonts w:eastAsia="Times New Roman"/>
          <w:szCs w:val="24"/>
        </w:rPr>
        <w:t>ow</w:t>
      </w:r>
      <w:proofErr w:type="spellEnd"/>
      <w:r>
        <w:rPr>
          <w:rFonts w:eastAsia="Times New Roman"/>
          <w:szCs w:val="24"/>
        </w:rPr>
        <w:t>»</w:t>
      </w:r>
      <w:r w:rsidRPr="008C73D0">
        <w:rPr>
          <w:rFonts w:eastAsia="Times New Roman"/>
          <w:szCs w:val="24"/>
        </w:rPr>
        <w:t xml:space="preserve">. </w:t>
      </w:r>
      <w:r>
        <w:rPr>
          <w:rFonts w:eastAsia="Times New Roman"/>
          <w:szCs w:val="24"/>
        </w:rPr>
        <w:t>Ποια είναι αυτή η εταιρεία και</w:t>
      </w:r>
      <w:r w:rsidRPr="00C222BE">
        <w:rPr>
          <w:rFonts w:eastAsia="Times New Roman"/>
          <w:szCs w:val="24"/>
        </w:rPr>
        <w:t xml:space="preserve"> ποιος είναι ο ιδιοκτήτης </w:t>
      </w:r>
      <w:r>
        <w:rPr>
          <w:rFonts w:eastAsia="Times New Roman"/>
          <w:szCs w:val="24"/>
        </w:rPr>
        <w:t xml:space="preserve">αυτής της </w:t>
      </w:r>
      <w:r w:rsidRPr="00C222BE">
        <w:rPr>
          <w:rFonts w:eastAsia="Times New Roman"/>
          <w:szCs w:val="24"/>
        </w:rPr>
        <w:t>της εταιρείας</w:t>
      </w:r>
      <w:r>
        <w:rPr>
          <w:rFonts w:eastAsia="Times New Roman"/>
          <w:szCs w:val="24"/>
        </w:rPr>
        <w:t>;</w:t>
      </w:r>
      <w:r w:rsidRPr="00C222BE">
        <w:rPr>
          <w:rFonts w:eastAsia="Times New Roman"/>
          <w:szCs w:val="24"/>
        </w:rPr>
        <w:t xml:space="preserve"> </w:t>
      </w:r>
      <w:r>
        <w:rPr>
          <w:rFonts w:eastAsia="Times New Roman"/>
          <w:szCs w:val="24"/>
        </w:rPr>
        <w:t>Τ</w:t>
      </w:r>
      <w:r w:rsidRPr="00C222BE">
        <w:rPr>
          <w:rFonts w:eastAsia="Times New Roman"/>
          <w:szCs w:val="24"/>
        </w:rPr>
        <w:t>ο ψάξετε</w:t>
      </w:r>
      <w:r>
        <w:rPr>
          <w:rFonts w:eastAsia="Times New Roman"/>
          <w:szCs w:val="24"/>
        </w:rPr>
        <w:t>;</w:t>
      </w:r>
      <w:r w:rsidRPr="00C222BE">
        <w:rPr>
          <w:rFonts w:eastAsia="Times New Roman"/>
          <w:szCs w:val="24"/>
        </w:rPr>
        <w:t xml:space="preserve"> </w:t>
      </w:r>
      <w:r>
        <w:rPr>
          <w:rFonts w:eastAsia="Times New Roman"/>
          <w:szCs w:val="24"/>
        </w:rPr>
        <w:t>Γ</w:t>
      </w:r>
      <w:r w:rsidRPr="00C222BE">
        <w:rPr>
          <w:rFonts w:eastAsia="Times New Roman"/>
          <w:szCs w:val="24"/>
        </w:rPr>
        <w:t xml:space="preserve">ιατί έπειτα από αυτή τη σύμπραξη </w:t>
      </w:r>
      <w:r>
        <w:rPr>
          <w:rFonts w:eastAsia="Times New Roman"/>
          <w:szCs w:val="24"/>
        </w:rPr>
        <w:t>«</w:t>
      </w:r>
      <w:r>
        <w:rPr>
          <w:rFonts w:eastAsia="Times New Roman"/>
          <w:szCs w:val="24"/>
          <w:lang w:val="en-US"/>
        </w:rPr>
        <w:t>GVCW</w:t>
      </w:r>
      <w:r>
        <w:rPr>
          <w:rFonts w:eastAsia="Times New Roman"/>
          <w:szCs w:val="24"/>
        </w:rPr>
        <w:t>»</w:t>
      </w:r>
      <w:r w:rsidRPr="008C73D0">
        <w:rPr>
          <w:rFonts w:eastAsia="Times New Roman"/>
          <w:szCs w:val="24"/>
        </w:rPr>
        <w:t xml:space="preserve"> </w:t>
      </w:r>
      <w:r>
        <w:rPr>
          <w:rFonts w:eastAsia="Times New Roman"/>
          <w:szCs w:val="24"/>
        </w:rPr>
        <w:t xml:space="preserve">και </w:t>
      </w:r>
      <w:r>
        <w:rPr>
          <w:rFonts w:eastAsia="Times New Roman"/>
          <w:szCs w:val="24"/>
        </w:rPr>
        <w:t>«</w:t>
      </w:r>
      <w:r w:rsidRPr="00C222BE">
        <w:rPr>
          <w:rFonts w:eastAsia="Times New Roman"/>
          <w:szCs w:val="24"/>
        </w:rPr>
        <w:t xml:space="preserve">I </w:t>
      </w:r>
      <w:r>
        <w:rPr>
          <w:rFonts w:eastAsia="Times New Roman"/>
          <w:szCs w:val="24"/>
          <w:lang w:val="en-US"/>
        </w:rPr>
        <w:t>Know</w:t>
      </w:r>
      <w:r w:rsidRPr="008C73D0">
        <w:rPr>
          <w:rFonts w:eastAsia="Times New Roman"/>
          <w:szCs w:val="24"/>
        </w:rPr>
        <w:t xml:space="preserve"> </w:t>
      </w:r>
      <w:proofErr w:type="spellStart"/>
      <w:r>
        <w:rPr>
          <w:rFonts w:eastAsia="Times New Roman"/>
          <w:szCs w:val="24"/>
        </w:rPr>
        <w:t>H</w:t>
      </w:r>
      <w:r w:rsidRPr="00C222BE">
        <w:rPr>
          <w:rFonts w:eastAsia="Times New Roman"/>
          <w:szCs w:val="24"/>
        </w:rPr>
        <w:t>ow</w:t>
      </w:r>
      <w:proofErr w:type="spellEnd"/>
      <w:r>
        <w:rPr>
          <w:rFonts w:eastAsia="Times New Roman"/>
          <w:szCs w:val="24"/>
        </w:rPr>
        <w:t>»</w:t>
      </w:r>
      <w:r w:rsidRPr="00C222BE">
        <w:rPr>
          <w:rFonts w:eastAsia="Times New Roman"/>
          <w:szCs w:val="24"/>
        </w:rPr>
        <w:t xml:space="preserve"> προχωρήσατε σ</w:t>
      </w:r>
      <w:r>
        <w:rPr>
          <w:rFonts w:eastAsia="Times New Roman"/>
          <w:szCs w:val="24"/>
        </w:rPr>
        <w:t>τη</w:t>
      </w:r>
      <w:r w:rsidRPr="00C222BE">
        <w:rPr>
          <w:rFonts w:eastAsia="Times New Roman"/>
          <w:szCs w:val="24"/>
        </w:rPr>
        <w:t xml:space="preserve"> σύμβαση με την </w:t>
      </w:r>
      <w:r>
        <w:rPr>
          <w:rFonts w:eastAsia="Times New Roman"/>
          <w:szCs w:val="24"/>
        </w:rPr>
        <w:t>«</w:t>
      </w:r>
      <w:r>
        <w:rPr>
          <w:rFonts w:eastAsia="Times New Roman"/>
          <w:szCs w:val="24"/>
          <w:lang w:val="en-US"/>
        </w:rPr>
        <w:t>GVCW</w:t>
      </w:r>
      <w:r>
        <w:rPr>
          <w:rFonts w:eastAsia="Times New Roman"/>
          <w:szCs w:val="24"/>
        </w:rPr>
        <w:t>»</w:t>
      </w:r>
      <w:r>
        <w:rPr>
          <w:rFonts w:eastAsia="Times New Roman"/>
          <w:szCs w:val="24"/>
        </w:rPr>
        <w:t>;</w:t>
      </w:r>
    </w:p>
    <w:p w14:paraId="5CAF528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Κύριε Υπουργέ, ας μην </w:t>
      </w:r>
      <w:r>
        <w:rPr>
          <w:rFonts w:eastAsia="Times New Roman" w:cs="Times New Roman"/>
          <w:szCs w:val="24"/>
        </w:rPr>
        <w:t xml:space="preserve">κρυβόμαστε. Η </w:t>
      </w:r>
      <w:proofErr w:type="spellStart"/>
      <w:r>
        <w:rPr>
          <w:rFonts w:eastAsia="Times New Roman" w:cs="Times New Roman"/>
          <w:szCs w:val="24"/>
        </w:rPr>
        <w:t>μπίζνα</w:t>
      </w:r>
      <w:proofErr w:type="spellEnd"/>
      <w:r>
        <w:rPr>
          <w:rFonts w:eastAsia="Times New Roman" w:cs="Times New Roman"/>
          <w:szCs w:val="24"/>
        </w:rPr>
        <w:t xml:space="preserve"> είναι πολύ μεγάλη. Η κάθε βίζα κοστίζει για τον τουρίστα 60 ευρώ. Από τα 60 ευρώ, τα 20 ευρώ τα παίρνει ο </w:t>
      </w:r>
      <w:proofErr w:type="spellStart"/>
      <w:r>
        <w:rPr>
          <w:rFonts w:eastAsia="Times New Roman" w:cs="Times New Roman"/>
          <w:szCs w:val="24"/>
        </w:rPr>
        <w:t>πάροχος</w:t>
      </w:r>
      <w:proofErr w:type="spellEnd"/>
      <w:r>
        <w:rPr>
          <w:rFonts w:eastAsia="Times New Roman" w:cs="Times New Roman"/>
          <w:szCs w:val="24"/>
        </w:rPr>
        <w:t>. Τα ανέλυσε πολύ σωστά η κ. Κόλλια. Φορολογείται η εταιρεία για τα 20 ευρώ; Με πρόχειρους υπολογισμούς -όπως είπε και η σ</w:t>
      </w:r>
      <w:r>
        <w:rPr>
          <w:rFonts w:eastAsia="Times New Roman" w:cs="Times New Roman"/>
          <w:szCs w:val="24"/>
        </w:rPr>
        <w:t>υνάδελφός μου- εάν πολλαπλασιάσουμε τα 20 ευρώ με το 1.100.000, μιλάμε για πάνω από 20 εκατομμύρια. Φορολογήθηκε αυτή η εταιρεία; Δεν βλέπουμε πουθενά ισολογισμό. Την ψάξαμε και δεν μπορέσαμε να βρούμε πουθενά τον ισολογισμό της εταιρείας γι’ αυτά τα εκατο</w:t>
      </w:r>
      <w:r>
        <w:rPr>
          <w:rFonts w:eastAsia="Times New Roman" w:cs="Times New Roman"/>
          <w:szCs w:val="24"/>
        </w:rPr>
        <w:t xml:space="preserve">μμύρια. </w:t>
      </w:r>
    </w:p>
    <w:p w14:paraId="5CAF528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Βάσει όλων των συμβάσεων έχετε το δικαίωμα να ζητήσετε και να λάβετε τον ισολογισμό της κάθε εταιρείας που έχει σύμβαση έργου με το Υπουργείο σας. Το έχετε κάνει αυτό; Πού είναι ο ισολογισμός για να δούμε τι ακριβώς γίνεται; Πού φορολογούνται τα κ</w:t>
      </w:r>
      <w:r>
        <w:rPr>
          <w:rFonts w:eastAsia="Times New Roman" w:cs="Times New Roman"/>
          <w:szCs w:val="24"/>
        </w:rPr>
        <w:t xml:space="preserve">έρδη της </w:t>
      </w:r>
      <w:r>
        <w:rPr>
          <w:rFonts w:eastAsia="Times New Roman" w:cs="Times New Roman"/>
          <w:szCs w:val="24"/>
        </w:rPr>
        <w:t>«</w:t>
      </w:r>
      <w:r>
        <w:rPr>
          <w:rFonts w:eastAsia="Times New Roman" w:cs="Times New Roman"/>
          <w:szCs w:val="24"/>
          <w:lang w:val="en-US"/>
        </w:rPr>
        <w:t>GVCW</w:t>
      </w:r>
      <w:r>
        <w:rPr>
          <w:rFonts w:eastAsia="Times New Roman" w:cs="Times New Roman"/>
          <w:szCs w:val="24"/>
        </w:rPr>
        <w:t>»</w:t>
      </w:r>
      <w:r>
        <w:rPr>
          <w:rFonts w:eastAsia="Times New Roman" w:cs="Times New Roman"/>
          <w:szCs w:val="24"/>
        </w:rPr>
        <w:t xml:space="preserve"> και κρύβονται τα χρήματα; Ελέγξατε το γεγονός για πιθανή φοροδιαφυγή; Εάν ναι, θέλουμε το αποτέλεσμα των ενεργειών σας.</w:t>
      </w:r>
    </w:p>
    <w:p w14:paraId="5CAF528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Από τα 60 ευρώ, λοιπόν, της βίζας, τα 20 ευρώ τα κρατάει η εταιρεία. Δεν ξέρουμε πώς τα κρατάει, αλλά το κάνει. Τα 40 ευ</w:t>
      </w:r>
      <w:r>
        <w:rPr>
          <w:rFonts w:eastAsia="Times New Roman" w:cs="Times New Roman"/>
          <w:szCs w:val="24"/>
        </w:rPr>
        <w:t xml:space="preserve">ρώ από κάθε βίζα, που πρέπει να πάνε στο Υπουργείο Εξωτερικών, μπορείτε να μας πείτε πώς τα λαμβάνετε; Είναι μετρητά, να φανταστώ; Τα στέλνει με έμβασμα; Κάθε πότε λαμβάνετε χρήματα και ποια είναι αυτά τα ποσά; </w:t>
      </w:r>
    </w:p>
    <w:p w14:paraId="5CAF529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Οι ερωτήσεις που θέτουμε είναι συγκεκριμένες</w:t>
      </w:r>
      <w:r>
        <w:rPr>
          <w:rFonts w:eastAsia="Times New Roman" w:cs="Times New Roman"/>
          <w:szCs w:val="24"/>
        </w:rPr>
        <w:t xml:space="preserve"> και θέλουμε συγκεκριμένες απαντήσεις. </w:t>
      </w:r>
    </w:p>
    <w:p w14:paraId="5CAF529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Αποδείξεις υπάρχουν για τα χρήματα που μπαίνουν στο Υπουργείο σας; Οπότε θέλουμε </w:t>
      </w:r>
      <w:proofErr w:type="spellStart"/>
      <w:r>
        <w:rPr>
          <w:rFonts w:eastAsia="Times New Roman" w:cs="Times New Roman"/>
          <w:szCs w:val="24"/>
        </w:rPr>
        <w:t>καταθετήρια</w:t>
      </w:r>
      <w:proofErr w:type="spellEnd"/>
      <w:r>
        <w:rPr>
          <w:rFonts w:eastAsia="Times New Roman" w:cs="Times New Roman"/>
          <w:szCs w:val="24"/>
        </w:rPr>
        <w:t xml:space="preserve"> των εμβασμάτων -εάν υπάρχουν- και εάν παίρνετε μετρητά, να μας πείτε πώς τα παίρνετε. Η </w:t>
      </w:r>
      <w:proofErr w:type="spellStart"/>
      <w:r>
        <w:rPr>
          <w:rFonts w:eastAsia="Times New Roman" w:cs="Times New Roman"/>
          <w:szCs w:val="24"/>
        </w:rPr>
        <w:t>μπίζνα</w:t>
      </w:r>
      <w:proofErr w:type="spellEnd"/>
      <w:r>
        <w:rPr>
          <w:rFonts w:eastAsia="Times New Roman" w:cs="Times New Roman"/>
          <w:szCs w:val="24"/>
        </w:rPr>
        <w:t>, πρέπει να καταλάβουν όλοι ο</w:t>
      </w:r>
      <w:r>
        <w:rPr>
          <w:rFonts w:eastAsia="Times New Roman" w:cs="Times New Roman"/>
          <w:szCs w:val="24"/>
        </w:rPr>
        <w:t>ι Έλληνες πολίτες, είναι πολύ μεγάλη.</w:t>
      </w:r>
    </w:p>
    <w:p w14:paraId="5CAF529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Πόσοι είναι οι τουρίστες που έρχονται στη χώρα μας λαμβάνοντας βίζα μέσω της εταιρείας </w:t>
      </w:r>
      <w:r>
        <w:rPr>
          <w:rFonts w:eastAsia="Times New Roman" w:cs="Times New Roman"/>
          <w:szCs w:val="24"/>
        </w:rPr>
        <w:t>«</w:t>
      </w:r>
      <w:r>
        <w:rPr>
          <w:rFonts w:eastAsia="Times New Roman" w:cs="Times New Roman"/>
          <w:szCs w:val="24"/>
          <w:lang w:val="en-US"/>
        </w:rPr>
        <w:t>GVCW</w:t>
      </w:r>
      <w:r>
        <w:rPr>
          <w:rFonts w:eastAsia="Times New Roman" w:cs="Times New Roman"/>
          <w:szCs w:val="24"/>
        </w:rPr>
        <w:t>»</w:t>
      </w:r>
      <w:r>
        <w:rPr>
          <w:rFonts w:eastAsia="Times New Roman" w:cs="Times New Roman"/>
          <w:szCs w:val="24"/>
        </w:rPr>
        <w:t xml:space="preserve">; Ποιος είναι ο τζίρος της εταιρείας αυτής; Πού και πώς φορολογούνται; Πόσα είναι τα έσοδα του Υπουργείου Εξωτερικών από την </w:t>
      </w:r>
      <w:r>
        <w:rPr>
          <w:rFonts w:eastAsia="Times New Roman" w:cs="Times New Roman"/>
          <w:szCs w:val="24"/>
        </w:rPr>
        <w:t>έκδοση βίζας στις τέσσερις από τις πέντε γεωγραφικές περιοχές του πλανήτη; Και πού φαίνονται τα χρήματα αυτά;</w:t>
      </w:r>
    </w:p>
    <w:p w14:paraId="5CAF529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να έχω και δευτερολογία για να απαντήσω στον Υπουργό. Έχω και άλλα να πω. Έχει μεγάλη συνέχεια και πολύ ενδιαφέρον αυτή η </w:t>
      </w:r>
      <w:r>
        <w:rPr>
          <w:rFonts w:eastAsia="Times New Roman" w:cs="Times New Roman"/>
          <w:szCs w:val="24"/>
        </w:rPr>
        <w:t>δουλειά.</w:t>
      </w:r>
    </w:p>
    <w:p w14:paraId="5CAF529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Ευχαριστώ.</w:t>
      </w:r>
    </w:p>
    <w:p w14:paraId="5CAF5295"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CAF5296" w14:textId="77777777" w:rsidR="00A15929" w:rsidRDefault="00D001CD">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Μερικά δευτερόλεπτα αφήσατε!</w:t>
      </w:r>
    </w:p>
    <w:p w14:paraId="5CAF5297" w14:textId="77777777" w:rsidR="00A15929" w:rsidRDefault="00D001CD">
      <w:pPr>
        <w:spacing w:line="600" w:lineRule="auto"/>
        <w:ind w:firstLine="720"/>
        <w:jc w:val="both"/>
        <w:rPr>
          <w:rFonts w:eastAsia="Times New Roman"/>
          <w:bCs/>
          <w:szCs w:val="24"/>
        </w:rPr>
      </w:pPr>
      <w:r>
        <w:rPr>
          <w:rFonts w:eastAsia="Times New Roman"/>
          <w:bCs/>
          <w:szCs w:val="24"/>
        </w:rPr>
        <w:t xml:space="preserve">Κύριε Υπουργέ θέλετε τον λόγο; </w:t>
      </w:r>
    </w:p>
    <w:p w14:paraId="5CAF5298" w14:textId="77777777" w:rsidR="00A15929" w:rsidRDefault="00D001CD">
      <w:pPr>
        <w:spacing w:line="600" w:lineRule="auto"/>
        <w:ind w:firstLine="720"/>
        <w:jc w:val="both"/>
        <w:rPr>
          <w:rFonts w:eastAsia="Times New Roman"/>
          <w:bCs/>
          <w:szCs w:val="24"/>
        </w:rPr>
      </w:pPr>
      <w:r w:rsidRPr="00E74F2E">
        <w:rPr>
          <w:rFonts w:eastAsia="Times New Roman"/>
          <w:b/>
          <w:bCs/>
          <w:szCs w:val="24"/>
        </w:rPr>
        <w:t xml:space="preserve">ΓΕΩΡΓΙΟΣ ΚΑΤΡΟΥΓΚΑΛΟΣ (Υπουργός Εξωτερικών): </w:t>
      </w:r>
      <w:r>
        <w:rPr>
          <w:rFonts w:eastAsia="Times New Roman"/>
          <w:bCs/>
          <w:szCs w:val="24"/>
        </w:rPr>
        <w:t>Ναι, κύριε Πρόεδρε.</w:t>
      </w:r>
    </w:p>
    <w:p w14:paraId="5CAF5299" w14:textId="77777777" w:rsidR="00A15929" w:rsidRDefault="00D001CD">
      <w:pPr>
        <w:spacing w:line="600" w:lineRule="auto"/>
        <w:ind w:firstLine="720"/>
        <w:jc w:val="both"/>
        <w:rPr>
          <w:rFonts w:eastAsia="Times New Roman"/>
          <w:bCs/>
          <w:szCs w:val="24"/>
        </w:rPr>
      </w:pPr>
      <w:r>
        <w:rPr>
          <w:rFonts w:eastAsia="Times New Roman"/>
          <w:bCs/>
          <w:szCs w:val="24"/>
        </w:rPr>
        <w:t xml:space="preserve">Θα αναφερθώ σε συγκεκριμένα ερωτήματα τα οποία τέθηκαν. </w:t>
      </w:r>
    </w:p>
    <w:p w14:paraId="5CAF529A" w14:textId="77777777" w:rsidR="00A15929" w:rsidRDefault="00D001CD">
      <w:pPr>
        <w:spacing w:line="600" w:lineRule="auto"/>
        <w:ind w:firstLine="720"/>
        <w:jc w:val="both"/>
        <w:rPr>
          <w:rFonts w:eastAsia="Times New Roman" w:cs="Times New Roman"/>
          <w:szCs w:val="24"/>
        </w:rPr>
      </w:pPr>
      <w:r>
        <w:rPr>
          <w:rFonts w:eastAsia="Times New Roman"/>
          <w:bCs/>
          <w:szCs w:val="24"/>
        </w:rPr>
        <w:t xml:space="preserve">Πρώτα, πρώτα επειδή ορισμένες από τις τοποθετήσεις φαίνεται ότι είχαν προετοιμαστεί πριν ακουστεί η </w:t>
      </w:r>
      <w:proofErr w:type="spellStart"/>
      <w:r>
        <w:rPr>
          <w:rFonts w:eastAsia="Times New Roman"/>
          <w:bCs/>
          <w:szCs w:val="24"/>
        </w:rPr>
        <w:t>πρωτομιλία</w:t>
      </w:r>
      <w:proofErr w:type="spellEnd"/>
      <w:r>
        <w:rPr>
          <w:rFonts w:eastAsia="Times New Roman"/>
          <w:bCs/>
          <w:szCs w:val="24"/>
        </w:rPr>
        <w:t xml:space="preserve"> μου, επαναλαμβάνω ότι όλα τα αιτηθέντα έγγραφα έχουν κατατεθεί -είναι τα έγγραφα οποία αφορούν τις συμβάσεις και τις δικαστικές αποφάσεις και τα </w:t>
      </w:r>
      <w:r>
        <w:rPr>
          <w:rFonts w:eastAsia="Times New Roman"/>
          <w:bCs/>
          <w:szCs w:val="24"/>
        </w:rPr>
        <w:t>έγγραφα που αφορούν τις υπεργολαβίες- στην Αίθουσα 150, παρά τις επιφυλάξεις που υπήρχαν εν</w:t>
      </w:r>
      <w:r>
        <w:rPr>
          <w:rFonts w:eastAsia="Times New Roman"/>
          <w:bCs/>
          <w:szCs w:val="24"/>
        </w:rPr>
        <w:t xml:space="preserve"> </w:t>
      </w:r>
      <w:r>
        <w:rPr>
          <w:rFonts w:eastAsia="Times New Roman"/>
          <w:bCs/>
          <w:szCs w:val="24"/>
        </w:rPr>
        <w:t>όψει του άρθρου 19 που επιβάλλει εχεμύθεια. Νομίζω ότι ο κοινοβουλευτικός έλεγχος επιβάλλει να ξεπεραστεί αυτή η επιφύλαξη εμπορικού απορρήτου. Επομένως, όλα όσα ήτ</w:t>
      </w:r>
      <w:r>
        <w:rPr>
          <w:rFonts w:eastAsia="Times New Roman"/>
          <w:bCs/>
          <w:szCs w:val="24"/>
        </w:rPr>
        <w:t>αν στη διάθεσή μας ως Υπουργείο Εξωτερικών είναι στο φως.</w:t>
      </w:r>
    </w:p>
    <w:p w14:paraId="5CAF529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Δεύτερον, επειδή προφανώς ο κοινοβουλευτικός έλεγχος δεν αφορά μόνο τα θέματα νομιμότητας, αλλά αφορά και θέματα πολιτικής τάξης -αναφ</w:t>
      </w:r>
      <w:r>
        <w:rPr>
          <w:rFonts w:eastAsia="Times New Roman" w:cs="Times New Roman"/>
          <w:szCs w:val="24"/>
        </w:rPr>
        <w:t>έ</w:t>
      </w:r>
      <w:r>
        <w:rPr>
          <w:rFonts w:eastAsia="Times New Roman" w:cs="Times New Roman"/>
          <w:szCs w:val="24"/>
        </w:rPr>
        <w:t>ρθ</w:t>
      </w:r>
      <w:r>
        <w:rPr>
          <w:rFonts w:eastAsia="Times New Roman" w:cs="Times New Roman"/>
          <w:szCs w:val="24"/>
        </w:rPr>
        <w:t>η</w:t>
      </w:r>
      <w:r>
        <w:rPr>
          <w:rFonts w:eastAsia="Times New Roman" w:cs="Times New Roman"/>
          <w:szCs w:val="24"/>
        </w:rPr>
        <w:t>καν ονόματα που συμμετείχαν στην εταιρεία- να πω το αυτονόητ</w:t>
      </w:r>
      <w:r>
        <w:rPr>
          <w:rFonts w:eastAsia="Times New Roman" w:cs="Times New Roman"/>
          <w:szCs w:val="24"/>
        </w:rPr>
        <w:t>ο:  Είναι αδύνατο να συνδέεται οποιουδήποτε είδους πολιτική σκοπιμότητα στην Κυβέρνηση ως προς την επιλογή εταιρείας στην οποία συμμετείχαν τα συγκεκριμένα αυτά πρόσωπα, πέραν του ότι ακολουθήθηκε κάθε διαδικασία νομιμότητας, απ’ όσο είμαστε σε θέση να γνω</w:t>
      </w:r>
      <w:r>
        <w:rPr>
          <w:rFonts w:eastAsia="Times New Roman" w:cs="Times New Roman"/>
          <w:szCs w:val="24"/>
        </w:rPr>
        <w:t>ρίζουμε και απ’ όσο τοποθετήθηκα, αλλά και γιατί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σχέση δεν έχουν αυτά τα πολιτικά πρόσωπα με τον πολιτικό χώρο τον δικό μας.</w:t>
      </w:r>
      <w:r w:rsidRPr="001F4BA8">
        <w:rPr>
          <w:rFonts w:eastAsia="Times New Roman" w:cs="Times New Roman"/>
          <w:szCs w:val="24"/>
        </w:rPr>
        <w:t xml:space="preserve"> </w:t>
      </w:r>
    </w:p>
    <w:p w14:paraId="5CAF529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Αυτοί είχαν, όπως γνωρίζετε, δημόσια έκθεση είτε ως πολιτικά πρόσωπα επί κυβερνήσεων Νέας Δημοκρατίας ή της </w:t>
      </w:r>
      <w:r>
        <w:rPr>
          <w:rFonts w:eastAsia="Times New Roman" w:cs="Times New Roman"/>
          <w:szCs w:val="24"/>
        </w:rPr>
        <w:t>κ</w:t>
      </w:r>
      <w:r>
        <w:rPr>
          <w:rFonts w:eastAsia="Times New Roman" w:cs="Times New Roman"/>
          <w:szCs w:val="24"/>
        </w:rPr>
        <w:t xml:space="preserve">υβέρνησης </w:t>
      </w:r>
      <w:proofErr w:type="spellStart"/>
      <w:r>
        <w:rPr>
          <w:rFonts w:eastAsia="Times New Roman" w:cs="Times New Roman"/>
          <w:szCs w:val="24"/>
        </w:rPr>
        <w:t>Παπα</w:t>
      </w:r>
      <w:r>
        <w:rPr>
          <w:rFonts w:eastAsia="Times New Roman" w:cs="Times New Roman"/>
          <w:szCs w:val="24"/>
        </w:rPr>
        <w:t>δήμου</w:t>
      </w:r>
      <w:proofErr w:type="spellEnd"/>
      <w:r>
        <w:rPr>
          <w:rFonts w:eastAsia="Times New Roman" w:cs="Times New Roman"/>
          <w:szCs w:val="24"/>
        </w:rPr>
        <w:t>, για να είμαστε σαφείς.</w:t>
      </w:r>
    </w:p>
    <w:p w14:paraId="5CAF529D" w14:textId="77777777" w:rsidR="00A15929" w:rsidRDefault="00D001CD">
      <w:pPr>
        <w:spacing w:line="600" w:lineRule="auto"/>
        <w:ind w:firstLine="720"/>
        <w:jc w:val="both"/>
        <w:rPr>
          <w:rFonts w:eastAsia="Times New Roman" w:cs="Times New Roman"/>
          <w:szCs w:val="24"/>
        </w:rPr>
      </w:pPr>
      <w:r w:rsidRPr="001F4BA8">
        <w:rPr>
          <w:rFonts w:eastAsia="Times New Roman" w:cs="Times New Roman"/>
          <w:b/>
          <w:szCs w:val="24"/>
        </w:rPr>
        <w:t>ΜΑΡΙΑ ΚΟΛΛΙΑ</w:t>
      </w:r>
      <w:r>
        <w:rPr>
          <w:rFonts w:eastAsia="Times New Roman" w:cs="Times New Roman"/>
          <w:b/>
          <w:szCs w:val="24"/>
        </w:rPr>
        <w:t xml:space="preserve"> </w:t>
      </w:r>
      <w:r w:rsidRPr="001F4BA8">
        <w:rPr>
          <w:rFonts w:eastAsia="Times New Roman" w:cs="Times New Roman"/>
          <w:b/>
          <w:szCs w:val="24"/>
        </w:rPr>
        <w:t>-</w:t>
      </w:r>
      <w:r>
        <w:rPr>
          <w:rFonts w:eastAsia="Times New Roman" w:cs="Times New Roman"/>
          <w:b/>
          <w:szCs w:val="24"/>
        </w:rPr>
        <w:t xml:space="preserve"> </w:t>
      </w:r>
      <w:r w:rsidRPr="001F4BA8">
        <w:rPr>
          <w:rFonts w:eastAsia="Times New Roman" w:cs="Times New Roman"/>
          <w:b/>
          <w:szCs w:val="24"/>
        </w:rPr>
        <w:t>ΤΣΑΡΟΥΧΑ:</w:t>
      </w:r>
      <w:r>
        <w:rPr>
          <w:rFonts w:eastAsia="Times New Roman" w:cs="Times New Roman"/>
          <w:szCs w:val="24"/>
        </w:rPr>
        <w:t xml:space="preserve"> Δεν έχουμε πρόβλημα με τα πρόσωπα.</w:t>
      </w:r>
    </w:p>
    <w:p w14:paraId="5CAF529E" w14:textId="77777777" w:rsidR="00A15929" w:rsidRDefault="00D001CD">
      <w:pPr>
        <w:spacing w:line="600" w:lineRule="auto"/>
        <w:ind w:firstLine="720"/>
        <w:jc w:val="both"/>
        <w:rPr>
          <w:rFonts w:eastAsia="Times New Roman" w:cs="Times New Roman"/>
          <w:szCs w:val="24"/>
        </w:rPr>
      </w:pPr>
      <w:r w:rsidRPr="001F4BA8">
        <w:rPr>
          <w:rFonts w:eastAsia="Times New Roman" w:cs="Times New Roman"/>
          <w:b/>
          <w:szCs w:val="24"/>
        </w:rPr>
        <w:t>ΓΕΩΡΓΙΟΣ ΚΑΤΡΟΥΓΚΑΛΟΣ (Υπουργός Εξωτερικών):</w:t>
      </w:r>
      <w:r>
        <w:rPr>
          <w:rFonts w:eastAsia="Times New Roman" w:cs="Times New Roman"/>
          <w:szCs w:val="24"/>
        </w:rPr>
        <w:t xml:space="preserve"> Σύμφωνοι, αλλά απαντώ. Δεν συνομιλούμε μόνο εμείς. Μας ακούει ο ελληνικός λαός και πρέπει να έχει μια πλήρη εικόνα.</w:t>
      </w:r>
    </w:p>
    <w:p w14:paraId="5CAF529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Στη σ</w:t>
      </w:r>
      <w:r>
        <w:rPr>
          <w:rFonts w:eastAsia="Times New Roman" w:cs="Times New Roman"/>
          <w:szCs w:val="24"/>
        </w:rPr>
        <w:t xml:space="preserve">υνέχεια, ως προς το ύψος των εισπράξεων της εταιρείας -θα καταθέσω το σχετικό έγγραφο- το σύνολο των θεωρήσεων που έχουν γίνει αντικείμενο επεξεργασίας από τον </w:t>
      </w:r>
      <w:proofErr w:type="spellStart"/>
      <w:r>
        <w:rPr>
          <w:rFonts w:eastAsia="Times New Roman" w:cs="Times New Roman"/>
          <w:szCs w:val="24"/>
        </w:rPr>
        <w:t>πάροχο</w:t>
      </w:r>
      <w:proofErr w:type="spellEnd"/>
      <w:r>
        <w:rPr>
          <w:rFonts w:eastAsia="Times New Roman" w:cs="Times New Roman"/>
          <w:szCs w:val="24"/>
        </w:rPr>
        <w:t xml:space="preserve"> στο πλαίσιο της σύμβασης, είναι 571.681 για το 2018. Με έναν απλό πολλαπλασιασμό βγαίνει </w:t>
      </w:r>
      <w:r>
        <w:rPr>
          <w:rFonts w:eastAsia="Times New Roman" w:cs="Times New Roman"/>
          <w:szCs w:val="24"/>
        </w:rPr>
        <w:t xml:space="preserve">ότι είναι γύρω στα 11 εκατομμύρια. </w:t>
      </w:r>
    </w:p>
    <w:p w14:paraId="5CAF52A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Για τη Ρωσία, για παράδειγμα, που αναφερθήκατε, είναι για τη Μόσχα 343.000, για την Αγία Πετρούπολη 30.000, για το </w:t>
      </w:r>
      <w:proofErr w:type="spellStart"/>
      <w:r>
        <w:rPr>
          <w:rFonts w:eastAsia="Times New Roman" w:cs="Times New Roman"/>
          <w:szCs w:val="24"/>
        </w:rPr>
        <w:t>Νοβοροσίσκ</w:t>
      </w:r>
      <w:proofErr w:type="spellEnd"/>
      <w:r>
        <w:rPr>
          <w:rFonts w:eastAsia="Times New Roman" w:cs="Times New Roman"/>
          <w:szCs w:val="24"/>
        </w:rPr>
        <w:t xml:space="preserve"> 21.000. Το άθροισμα βγαίνει γύρω στις 360.000. Γιατί αυτά τα νούμερα είναι διαφορετικά από αυτ</w:t>
      </w:r>
      <w:r>
        <w:rPr>
          <w:rFonts w:eastAsia="Times New Roman" w:cs="Times New Roman"/>
          <w:szCs w:val="24"/>
        </w:rPr>
        <w:t>ά που δίνει η Τράπεζα της Ελλάδ</w:t>
      </w:r>
      <w:r>
        <w:rPr>
          <w:rFonts w:eastAsia="Times New Roman" w:cs="Times New Roman"/>
          <w:szCs w:val="24"/>
        </w:rPr>
        <w:t>ο</w:t>
      </w:r>
      <w:r>
        <w:rPr>
          <w:rFonts w:eastAsia="Times New Roman" w:cs="Times New Roman"/>
          <w:szCs w:val="24"/>
        </w:rPr>
        <w:t xml:space="preserve">ς; Γιατί πολλές θεωρήσεις είναι τριετείς και πενταετείς. </w:t>
      </w:r>
    </w:p>
    <w:p w14:paraId="5CAF52A1" w14:textId="77777777" w:rsidR="00A15929" w:rsidRDefault="00D001CD">
      <w:pPr>
        <w:spacing w:line="600" w:lineRule="auto"/>
        <w:ind w:firstLine="720"/>
        <w:jc w:val="both"/>
        <w:rPr>
          <w:rFonts w:eastAsia="Times New Roman" w:cs="Times New Roman"/>
          <w:szCs w:val="24"/>
        </w:rPr>
      </w:pPr>
      <w:r w:rsidRPr="001F4BA8">
        <w:rPr>
          <w:rFonts w:eastAsia="Times New Roman" w:cs="Times New Roman"/>
          <w:b/>
          <w:szCs w:val="24"/>
        </w:rPr>
        <w:t>ΠΑΝ</w:t>
      </w:r>
      <w:r>
        <w:rPr>
          <w:rFonts w:eastAsia="Times New Roman" w:cs="Times New Roman"/>
          <w:b/>
          <w:szCs w:val="24"/>
        </w:rPr>
        <w:t>ΟΣ</w:t>
      </w:r>
      <w:r w:rsidRPr="001F4BA8">
        <w:rPr>
          <w:rFonts w:eastAsia="Times New Roman" w:cs="Times New Roman"/>
          <w:b/>
          <w:szCs w:val="24"/>
        </w:rPr>
        <w:t xml:space="preserve"> ΚΑΜΜΕΝΟΣ:</w:t>
      </w:r>
      <w:r>
        <w:rPr>
          <w:rFonts w:eastAsia="Times New Roman" w:cs="Times New Roman"/>
          <w:szCs w:val="24"/>
        </w:rPr>
        <w:t xml:space="preserve"> Πόσο πάνε αυτές;</w:t>
      </w:r>
    </w:p>
    <w:p w14:paraId="5CAF52A2" w14:textId="77777777" w:rsidR="00A15929" w:rsidRDefault="00D001CD">
      <w:pPr>
        <w:spacing w:line="600" w:lineRule="auto"/>
        <w:ind w:firstLine="720"/>
        <w:jc w:val="both"/>
        <w:rPr>
          <w:rFonts w:eastAsia="Times New Roman" w:cs="Times New Roman"/>
          <w:szCs w:val="24"/>
        </w:rPr>
      </w:pPr>
      <w:r w:rsidRPr="001F4BA8">
        <w:rPr>
          <w:rFonts w:eastAsia="Times New Roman" w:cs="Times New Roman"/>
          <w:b/>
          <w:szCs w:val="24"/>
        </w:rPr>
        <w:t>ΠΡΟΕΔΡΕΥΩΝ (Γεώργιος Βαρεμένος):</w:t>
      </w:r>
      <w:r>
        <w:rPr>
          <w:rFonts w:eastAsia="Times New Roman" w:cs="Times New Roman"/>
          <w:szCs w:val="24"/>
        </w:rPr>
        <w:t xml:space="preserve"> Κύριε Πρόεδρε, παρακαλώ.</w:t>
      </w:r>
    </w:p>
    <w:p w14:paraId="5CAF52A3"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Εξωτερικών):</w:t>
      </w:r>
      <w:r>
        <w:rPr>
          <w:rFonts w:eastAsia="Times New Roman" w:cs="Times New Roman"/>
          <w:szCs w:val="24"/>
        </w:rPr>
        <w:t xml:space="preserve"> Μισό λεπτό. Απαντούμε με δεδομ</w:t>
      </w:r>
      <w:r>
        <w:rPr>
          <w:rFonts w:eastAsia="Times New Roman" w:cs="Times New Roman"/>
          <w:szCs w:val="24"/>
        </w:rPr>
        <w:t xml:space="preserve">ένα. Και οι αριθμοί είναι από τα μη αμφισβητούμενα στοιχεία. </w:t>
      </w:r>
    </w:p>
    <w:p w14:paraId="5CAF52A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Επομένως, όπως προκύπτει από αυτό το έγγραφο που επίσης θα κατατεθεί, 11 εκατομμύρια είναι περίπου οι εισπράξεις από τη φετινή χρονιά...</w:t>
      </w:r>
    </w:p>
    <w:p w14:paraId="5CAF52A5" w14:textId="77777777" w:rsidR="00A15929" w:rsidRDefault="00D001CD">
      <w:pPr>
        <w:spacing w:line="600" w:lineRule="auto"/>
        <w:ind w:firstLine="720"/>
        <w:jc w:val="both"/>
        <w:rPr>
          <w:rFonts w:eastAsia="Times New Roman" w:cs="Times New Roman"/>
          <w:szCs w:val="24"/>
        </w:rPr>
      </w:pPr>
      <w:r w:rsidRPr="001F4BA8">
        <w:rPr>
          <w:rFonts w:eastAsia="Times New Roman" w:cs="Times New Roman"/>
          <w:b/>
          <w:szCs w:val="24"/>
        </w:rPr>
        <w:t>ΠΑΝ</w:t>
      </w:r>
      <w:r>
        <w:rPr>
          <w:rFonts w:eastAsia="Times New Roman" w:cs="Times New Roman"/>
          <w:b/>
          <w:szCs w:val="24"/>
        </w:rPr>
        <w:t>ΟΣ</w:t>
      </w:r>
      <w:r w:rsidRPr="001F4BA8">
        <w:rPr>
          <w:rFonts w:eastAsia="Times New Roman" w:cs="Times New Roman"/>
          <w:b/>
          <w:szCs w:val="24"/>
        </w:rPr>
        <w:t xml:space="preserve"> ΚΑΜΜΕΝΟΣ:</w:t>
      </w:r>
      <w:r>
        <w:rPr>
          <w:rFonts w:eastAsia="Times New Roman" w:cs="Times New Roman"/>
          <w:szCs w:val="24"/>
        </w:rPr>
        <w:t xml:space="preserve"> Τον χρόνο.</w:t>
      </w:r>
    </w:p>
    <w:p w14:paraId="5CAF52A6"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w:t>
      </w:r>
      <w:r>
        <w:rPr>
          <w:rFonts w:eastAsia="Times New Roman" w:cs="Times New Roman"/>
          <w:b/>
          <w:szCs w:val="24"/>
        </w:rPr>
        <w:t xml:space="preserve">ς Εξωτερικών): </w:t>
      </w:r>
      <w:r>
        <w:rPr>
          <w:rFonts w:eastAsia="Times New Roman" w:cs="Times New Roman"/>
          <w:szCs w:val="24"/>
        </w:rPr>
        <w:t>Τον χρόνο.</w:t>
      </w:r>
    </w:p>
    <w:p w14:paraId="5CAF52A7"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ΠΑΝΟΣ ΚΑΜΜΕΝΟΣ:</w:t>
      </w:r>
      <w:r>
        <w:rPr>
          <w:rFonts w:eastAsia="Times New Roman" w:cs="Times New Roman"/>
          <w:szCs w:val="24"/>
        </w:rPr>
        <w:t xml:space="preserve"> Επί τέσσερα χρόνια είναι σαράντα τέσσερα.</w:t>
      </w:r>
    </w:p>
    <w:p w14:paraId="5CAF52A8"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Εξωτερικών):</w:t>
      </w:r>
      <w:r>
        <w:rPr>
          <w:rFonts w:eastAsia="Times New Roman" w:cs="Times New Roman"/>
          <w:szCs w:val="24"/>
        </w:rPr>
        <w:t xml:space="preserve"> …ανάλογα, λοιπόν, με αυτήν την τάξη μεγέθους που είχα πει στην αρχή.</w:t>
      </w:r>
    </w:p>
    <w:p w14:paraId="5CAF52A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Ως προς τα ερωτήματα που τέθηκαν και που είναι </w:t>
      </w:r>
      <w:proofErr w:type="spellStart"/>
      <w:r>
        <w:rPr>
          <w:rFonts w:eastAsia="Times New Roman" w:cs="Times New Roman"/>
          <w:szCs w:val="24"/>
        </w:rPr>
        <w:t>αυταπάντητα</w:t>
      </w:r>
      <w:proofErr w:type="spellEnd"/>
      <w:r>
        <w:rPr>
          <w:rFonts w:eastAsia="Times New Roman" w:cs="Times New Roman"/>
          <w:szCs w:val="24"/>
        </w:rPr>
        <w:t xml:space="preserve">, όπως αν έγινε διεθνής διαγωνισμός, θέλω να πω τα εξής: Έγινε διεθνής διαγωνισμός. Συμμετείχαν επτά εταιρείες. Η εταιρεία </w:t>
      </w:r>
      <w:r>
        <w:rPr>
          <w:rFonts w:eastAsia="Times New Roman" w:cs="Times New Roman"/>
          <w:szCs w:val="24"/>
        </w:rPr>
        <w:t>«</w:t>
      </w:r>
      <w:r>
        <w:rPr>
          <w:rFonts w:eastAsia="Times New Roman" w:cs="Times New Roman"/>
          <w:szCs w:val="24"/>
          <w:lang w:val="en-US"/>
        </w:rPr>
        <w:t>VFS</w:t>
      </w:r>
      <w:r>
        <w:rPr>
          <w:rFonts w:eastAsia="Times New Roman" w:cs="Times New Roman"/>
          <w:szCs w:val="24"/>
        </w:rPr>
        <w:t>»</w:t>
      </w:r>
      <w:r>
        <w:rPr>
          <w:rFonts w:eastAsia="Times New Roman" w:cs="Times New Roman"/>
          <w:szCs w:val="24"/>
        </w:rPr>
        <w:t>, η οποία αποκλείστηκε, αποκλείστηκε για νομικούς λόγους που κρίθηκαν,</w:t>
      </w:r>
      <w:r>
        <w:rPr>
          <w:rFonts w:eastAsia="Times New Roman" w:cs="Times New Roman"/>
          <w:szCs w:val="24"/>
        </w:rPr>
        <w:t xml:space="preserve"> ως </w:t>
      </w:r>
      <w:proofErr w:type="spellStart"/>
      <w:r>
        <w:rPr>
          <w:rFonts w:eastAsia="Times New Roman" w:cs="Times New Roman"/>
          <w:szCs w:val="24"/>
        </w:rPr>
        <w:t>εξωχώρια</w:t>
      </w:r>
      <w:proofErr w:type="spellEnd"/>
      <w:r>
        <w:rPr>
          <w:rFonts w:eastAsia="Times New Roman" w:cs="Times New Roman"/>
          <w:szCs w:val="24"/>
        </w:rPr>
        <w:t xml:space="preserve">. Μπορεί να υπάρχουν, επομένως, αντιρρήσεις των εταιρειών, κρίθηκαν όμως. Γι’ αυτές έχουμε </w:t>
      </w:r>
      <w:proofErr w:type="spellStart"/>
      <w:r>
        <w:rPr>
          <w:rFonts w:eastAsia="Times New Roman" w:cs="Times New Roman"/>
          <w:szCs w:val="24"/>
        </w:rPr>
        <w:t>δεδικασμένο</w:t>
      </w:r>
      <w:proofErr w:type="spellEnd"/>
      <w:r>
        <w:rPr>
          <w:rFonts w:eastAsia="Times New Roman" w:cs="Times New Roman"/>
          <w:szCs w:val="24"/>
        </w:rPr>
        <w:t xml:space="preserve"> από αποφάσεις του Συμβουλίου της Επικρατείας.</w:t>
      </w:r>
    </w:p>
    <w:p w14:paraId="5CAF52A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Ορισμένες ερωτήσεις κρύβουν μία άγνοια για το πώς λειτουργεί το Υπουργείο Εξωτερικών. Τα έσοδα </w:t>
      </w:r>
      <w:r>
        <w:rPr>
          <w:rFonts w:eastAsia="Times New Roman" w:cs="Times New Roman"/>
          <w:szCs w:val="24"/>
        </w:rPr>
        <w:t>από τις βίζες είναι προξενικές εισπράξεις. Υπάρχει συγκεκριμένη διαδικασία με την οποία αυτά κατατίθενται και αποδίδονται, η οποία προφανώς έχει τηρηθεί.</w:t>
      </w:r>
    </w:p>
    <w:p w14:paraId="5CAF52AB" w14:textId="77777777" w:rsidR="00A15929" w:rsidRDefault="00D001CD">
      <w:pPr>
        <w:spacing w:line="600" w:lineRule="auto"/>
        <w:ind w:firstLine="720"/>
        <w:jc w:val="both"/>
        <w:rPr>
          <w:rFonts w:eastAsia="Times New Roman" w:cs="Times New Roman"/>
          <w:szCs w:val="24"/>
        </w:rPr>
      </w:pPr>
      <w:r w:rsidRPr="001F4BA8">
        <w:rPr>
          <w:rFonts w:eastAsia="Times New Roman" w:cs="Times New Roman"/>
          <w:b/>
          <w:szCs w:val="24"/>
        </w:rPr>
        <w:t>ΠΑΝ</w:t>
      </w:r>
      <w:r>
        <w:rPr>
          <w:rFonts w:eastAsia="Times New Roman" w:cs="Times New Roman"/>
          <w:b/>
          <w:szCs w:val="24"/>
        </w:rPr>
        <w:t>ΟΣ ΚΑΜΜΕΝΟΣ:</w:t>
      </w:r>
      <w:r>
        <w:rPr>
          <w:rFonts w:eastAsia="Times New Roman" w:cs="Times New Roman"/>
          <w:szCs w:val="24"/>
        </w:rPr>
        <w:t xml:space="preserve"> Για πείτε την.</w:t>
      </w:r>
    </w:p>
    <w:p w14:paraId="5CAF52AC"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Εξωτερικών):</w:t>
      </w:r>
      <w:r>
        <w:rPr>
          <w:rFonts w:eastAsia="Times New Roman" w:cs="Times New Roman"/>
          <w:szCs w:val="24"/>
        </w:rPr>
        <w:t xml:space="preserve"> Ολοκληρώνοντας αυτήν την π</w:t>
      </w:r>
      <w:r>
        <w:rPr>
          <w:rFonts w:eastAsia="Times New Roman" w:cs="Times New Roman"/>
          <w:szCs w:val="24"/>
        </w:rPr>
        <w:t>ρώτη τοποθέτηση στα θέματα τα οποία τέθηκαν...</w:t>
      </w:r>
    </w:p>
    <w:p w14:paraId="5CAF52AD"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Έχετε και δευτερολογία.</w:t>
      </w:r>
    </w:p>
    <w:p w14:paraId="5CAF52AE"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Εξωτερικών):</w:t>
      </w:r>
      <w:r>
        <w:rPr>
          <w:rFonts w:eastAsia="Times New Roman" w:cs="Times New Roman"/>
          <w:szCs w:val="24"/>
        </w:rPr>
        <w:t xml:space="preserve"> Προφανώς. Αν χρειαστεί, θα τη χρησιμοποιήσω.</w:t>
      </w:r>
    </w:p>
    <w:p w14:paraId="5CAF52A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Θέλω να είμαι σαφής, λοιπόν. Οτιδήποτε ρωτούσατε στη γρ</w:t>
      </w:r>
      <w:r>
        <w:rPr>
          <w:rFonts w:eastAsia="Times New Roman" w:cs="Times New Roman"/>
          <w:szCs w:val="24"/>
        </w:rPr>
        <w:t xml:space="preserve">απτή επερώτησή σας, απαντήθηκε. Όλα τα έγγραφα τα οποία ζητήσατε, κατατέθηκαν. Η εδραία πεποίθηση την οποία έχω, με βάση την έρευνα την οποία κάναμε, είναι ότι δεν υπάρχουν σκιές νομιμότητας στο συγκεκριμένο αυτό θέμα. </w:t>
      </w:r>
    </w:p>
    <w:p w14:paraId="5CAF52B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 η προσωπική μου γνώμη για τον πρ</w:t>
      </w:r>
      <w:r>
        <w:rPr>
          <w:rFonts w:eastAsia="Times New Roman" w:cs="Times New Roman"/>
          <w:szCs w:val="24"/>
        </w:rPr>
        <w:t xml:space="preserve">ώην Υπουργό Κοτζιά -τον ξέρω τριάντα πέντε χρόνια- είναι ότι δεν υπάρχει σκιά ως προς την ηθική του ακεραιότητα. </w:t>
      </w:r>
    </w:p>
    <w:p w14:paraId="5CAF52B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Επαναλαμβάνω ότι τα νέα στοιχεία τα οποία θέσατε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-εφόσον διερευνηθεί, προφανώς, η ακρίβεια προέλευσής τους- πρόκειται να ληφθούν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επ’ αυτών θα τοποθετηθώ όταν και εφόσον έχω τη δυνατότητα.</w:t>
      </w:r>
    </w:p>
    <w:p w14:paraId="5CAF52B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Εξωτερικών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w:t>
      </w:r>
      <w:r>
        <w:rPr>
          <w:rFonts w:eastAsia="Times New Roman" w:cs="Times New Roman"/>
          <w:szCs w:val="24"/>
        </w:rPr>
        <w:t>σης Στενογραφίας και Πρακτικών της Βουλής)</w:t>
      </w:r>
    </w:p>
    <w:p w14:paraId="5CAF52B3" w14:textId="77777777" w:rsidR="00A15929" w:rsidRDefault="00D001CD">
      <w:pPr>
        <w:spacing w:line="600" w:lineRule="auto"/>
        <w:ind w:firstLine="720"/>
        <w:jc w:val="both"/>
        <w:rPr>
          <w:rFonts w:eastAsia="Times New Roman" w:cs="Times New Roman"/>
          <w:szCs w:val="24"/>
        </w:rPr>
      </w:pPr>
      <w:r w:rsidRPr="001F4BA8">
        <w:rPr>
          <w:rFonts w:eastAsia="Times New Roman" w:cs="Times New Roman"/>
          <w:b/>
          <w:szCs w:val="24"/>
        </w:rPr>
        <w:t>ΠΑΝ</w:t>
      </w:r>
      <w:r>
        <w:rPr>
          <w:rFonts w:eastAsia="Times New Roman" w:cs="Times New Roman"/>
          <w:b/>
          <w:szCs w:val="24"/>
        </w:rPr>
        <w:t>ΟΣ ΚΑΜΜΕΝΟΣ:</w:t>
      </w:r>
      <w:r>
        <w:rPr>
          <w:rFonts w:eastAsia="Times New Roman" w:cs="Times New Roman"/>
          <w:szCs w:val="24"/>
        </w:rPr>
        <w:t xml:space="preserve"> Κύριε Πρόεδρε, ζητώ τον λόγο για ένα λεπτό.</w:t>
      </w:r>
    </w:p>
    <w:p w14:paraId="5CAF52B4"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τώρα, κύριε Πρόεδρε. Τώρα περνάμε στους Κοινοβουλευτικούς Εκπροσώπους. Σας έδωσα τον λόγο επανειλημμένα. Τι άλλο να </w:t>
      </w:r>
      <w:r>
        <w:rPr>
          <w:rFonts w:eastAsia="Times New Roman" w:cs="Times New Roman"/>
          <w:szCs w:val="24"/>
        </w:rPr>
        <w:t>κάνω;</w:t>
      </w:r>
    </w:p>
    <w:p w14:paraId="5CAF52B5" w14:textId="77777777" w:rsidR="00A15929" w:rsidRDefault="00D001CD">
      <w:pPr>
        <w:spacing w:line="600" w:lineRule="auto"/>
        <w:ind w:firstLine="720"/>
        <w:jc w:val="both"/>
        <w:rPr>
          <w:rFonts w:eastAsia="Times New Roman" w:cs="Times New Roman"/>
          <w:szCs w:val="24"/>
        </w:rPr>
      </w:pPr>
      <w:r w:rsidRPr="001F4BA8">
        <w:rPr>
          <w:rFonts w:eastAsia="Times New Roman" w:cs="Times New Roman"/>
          <w:b/>
          <w:szCs w:val="24"/>
        </w:rPr>
        <w:t>ΠΑΝ</w:t>
      </w:r>
      <w:r>
        <w:rPr>
          <w:rFonts w:eastAsia="Times New Roman" w:cs="Times New Roman"/>
          <w:b/>
          <w:szCs w:val="24"/>
        </w:rPr>
        <w:t xml:space="preserve">ΟΣ ΚΑΜΜΕΝΟΣ: </w:t>
      </w:r>
      <w:r>
        <w:rPr>
          <w:rFonts w:eastAsia="Times New Roman" w:cs="Times New Roman"/>
          <w:szCs w:val="24"/>
        </w:rPr>
        <w:t>Μόνο για τριάντα δευτερόλεπτα.</w:t>
      </w:r>
    </w:p>
    <w:p w14:paraId="5CAF52B6"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έχετε τον λόγο.</w:t>
      </w:r>
    </w:p>
    <w:p w14:paraId="5CAF52B7" w14:textId="77777777" w:rsidR="00A15929" w:rsidRDefault="00D001CD">
      <w:pPr>
        <w:spacing w:line="600" w:lineRule="auto"/>
        <w:ind w:firstLine="720"/>
        <w:jc w:val="both"/>
        <w:rPr>
          <w:rFonts w:eastAsia="Times New Roman" w:cs="Times New Roman"/>
          <w:szCs w:val="24"/>
        </w:rPr>
      </w:pPr>
      <w:r w:rsidRPr="001F4BA8">
        <w:rPr>
          <w:rFonts w:eastAsia="Times New Roman" w:cs="Times New Roman"/>
          <w:b/>
          <w:szCs w:val="24"/>
        </w:rPr>
        <w:t>ΠΑΝ</w:t>
      </w:r>
      <w:r>
        <w:rPr>
          <w:rFonts w:eastAsia="Times New Roman" w:cs="Times New Roman"/>
          <w:b/>
          <w:szCs w:val="24"/>
        </w:rPr>
        <w:t>ΟΣ ΚΑΜΜΕΝΟΣ:</w:t>
      </w:r>
      <w:r>
        <w:rPr>
          <w:rFonts w:eastAsia="Times New Roman" w:cs="Times New Roman"/>
          <w:szCs w:val="24"/>
        </w:rPr>
        <w:t xml:space="preserve"> Ο κύριος Υπουργός με αυτό που είπε τώρα, έχει στείλει ήδη στον ανακριτή τον κ. Κοτζιά. Είπε ότι τα ετήσια έσοδα από τη Ρωσία είναι 11 εκατομμύρια. Σωστά;</w:t>
      </w:r>
    </w:p>
    <w:p w14:paraId="5CAF52B8"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Εξωτερικών): </w:t>
      </w:r>
      <w:r>
        <w:rPr>
          <w:rFonts w:eastAsia="Times New Roman" w:cs="Times New Roman"/>
          <w:szCs w:val="24"/>
        </w:rPr>
        <w:t>Από όλες τις ζώνες.</w:t>
      </w:r>
    </w:p>
    <w:p w14:paraId="5CAF52B9" w14:textId="77777777" w:rsidR="00A15929" w:rsidRDefault="00D001CD">
      <w:pPr>
        <w:spacing w:line="600" w:lineRule="auto"/>
        <w:ind w:firstLine="720"/>
        <w:jc w:val="both"/>
        <w:rPr>
          <w:rFonts w:eastAsia="Times New Roman" w:cs="Times New Roman"/>
          <w:szCs w:val="24"/>
        </w:rPr>
      </w:pPr>
      <w:r w:rsidRPr="001F4BA8">
        <w:rPr>
          <w:rFonts w:eastAsia="Times New Roman" w:cs="Times New Roman"/>
          <w:b/>
          <w:szCs w:val="24"/>
        </w:rPr>
        <w:t>ΠΑΝ</w:t>
      </w:r>
      <w:r>
        <w:rPr>
          <w:rFonts w:eastAsia="Times New Roman" w:cs="Times New Roman"/>
          <w:b/>
          <w:szCs w:val="24"/>
        </w:rPr>
        <w:t>ΟΣ ΚΑΜΜΕΝΟΣ:</w:t>
      </w:r>
      <w:r>
        <w:rPr>
          <w:rFonts w:eastAsia="Times New Roman" w:cs="Times New Roman"/>
          <w:szCs w:val="24"/>
        </w:rPr>
        <w:t xml:space="preserve"> Ναι. Είναι 11 εκατομ</w:t>
      </w:r>
      <w:r>
        <w:rPr>
          <w:rFonts w:eastAsia="Times New Roman" w:cs="Times New Roman"/>
          <w:szCs w:val="24"/>
        </w:rPr>
        <w:t>μύρια. Επί τέσσερα που προβλέπει ο «περί συμβάσεων» νόμος είναι 44 εκατομμύρια. Και ο κ. Κοτζιάς έκανε διαγωνισμό με 15,5. Ήδη τον έχετε στείλει στον ανακριτή με αυτό που λέτε.</w:t>
      </w:r>
    </w:p>
    <w:p w14:paraId="5CAF52BA" w14:textId="77777777" w:rsidR="00A15929" w:rsidRDefault="00D001CD">
      <w:pPr>
        <w:spacing w:line="600" w:lineRule="auto"/>
        <w:ind w:firstLine="720"/>
        <w:jc w:val="both"/>
        <w:rPr>
          <w:rFonts w:eastAsia="Times New Roman"/>
          <w:b/>
          <w:color w:val="222222"/>
          <w:szCs w:val="24"/>
          <w:shd w:val="clear" w:color="auto" w:fill="FFFFFF"/>
        </w:rPr>
      </w:pPr>
      <w:r>
        <w:rPr>
          <w:rFonts w:eastAsia="Times New Roman" w:cs="Times New Roman"/>
          <w:szCs w:val="24"/>
        </w:rPr>
        <w:t>Δεύτερον, όσον αφορά το θέμα της πολιτικής καταγωγής, εμάς δεν μας ενδιαφέρει κ</w:t>
      </w:r>
      <w:r>
        <w:rPr>
          <w:rFonts w:eastAsia="Times New Roman" w:cs="Times New Roman"/>
          <w:szCs w:val="24"/>
        </w:rPr>
        <w:t xml:space="preserve">αι δεν πρέπει να ενδιαφέρει και εσάς. Όμως θα πρέπει να σας απασχολεί, κύριε Υπουργέ επί των Εξωτερικών, εάν ένας πρέσβης σας, που είναι εν ενεργεία πρέσβης και που θα αναλάβει Πρόεδρος της Επιτροπής και το ξέρει, συνομιλεί και αλληλογραφεί με τον Πρόεδρο </w:t>
      </w:r>
      <w:r>
        <w:rPr>
          <w:rFonts w:eastAsia="Times New Roman" w:cs="Times New Roman"/>
          <w:szCs w:val="24"/>
        </w:rPr>
        <w:t>της υποψήφιας εταιρείας να πάρει το διαγωνισμό και λαμβάνει οδηγίες για να φτιάξει την προκήρυξη του διαγωνισμού.</w:t>
      </w:r>
    </w:p>
    <w:p w14:paraId="5CAF52BB" w14:textId="77777777" w:rsidR="00A15929" w:rsidRDefault="00D001CD">
      <w:pPr>
        <w:spacing w:line="600" w:lineRule="auto"/>
        <w:ind w:firstLine="720"/>
        <w:jc w:val="both"/>
        <w:rPr>
          <w:rFonts w:eastAsia="Times New Roman"/>
          <w:color w:val="222222"/>
          <w:szCs w:val="24"/>
          <w:shd w:val="clear" w:color="auto" w:fill="FFFFFF"/>
        </w:rPr>
      </w:pPr>
      <w:r w:rsidRPr="003D36F2">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Εντάξει, αυτά τα καταθέσατε, κύριε Πρόεδρε.</w:t>
      </w:r>
    </w:p>
    <w:p w14:paraId="5CAF52BC" w14:textId="77777777" w:rsidR="00A15929" w:rsidRDefault="00D001CD">
      <w:pPr>
        <w:spacing w:line="600" w:lineRule="auto"/>
        <w:ind w:firstLine="720"/>
        <w:jc w:val="both"/>
        <w:rPr>
          <w:rFonts w:eastAsia="Times New Roman"/>
          <w:color w:val="222222"/>
          <w:szCs w:val="24"/>
          <w:shd w:val="clear" w:color="auto" w:fill="FFFFFF"/>
        </w:rPr>
      </w:pPr>
      <w:r w:rsidRPr="003D36F2">
        <w:rPr>
          <w:rFonts w:eastAsia="Times New Roman"/>
          <w:b/>
          <w:color w:val="222222"/>
          <w:szCs w:val="24"/>
          <w:shd w:val="clear" w:color="auto" w:fill="FFFFFF"/>
        </w:rPr>
        <w:t>ΠΑΝΟΣ ΚΑΜΜΕΝΟΣ:</w:t>
      </w:r>
      <w:r>
        <w:rPr>
          <w:rFonts w:eastAsia="Times New Roman"/>
          <w:color w:val="222222"/>
          <w:szCs w:val="24"/>
          <w:shd w:val="clear" w:color="auto" w:fill="FFFFFF"/>
        </w:rPr>
        <w:t xml:space="preserve"> Εγώ θα τον είχα ξηλώσει στον </w:t>
      </w:r>
      <w:r w:rsidRPr="00C15B00">
        <w:rPr>
          <w:rFonts w:eastAsia="Times New Roman"/>
          <w:color w:val="222222"/>
          <w:szCs w:val="24"/>
          <w:shd w:val="clear" w:color="auto" w:fill="FFFFFF"/>
        </w:rPr>
        <w:t>δρόμο</w:t>
      </w:r>
      <w:r>
        <w:rPr>
          <w:rFonts w:eastAsia="Times New Roman"/>
          <w:color w:val="222222"/>
          <w:szCs w:val="24"/>
          <w:shd w:val="clear" w:color="auto" w:fill="FFFFFF"/>
        </w:rPr>
        <w:t xml:space="preserve">, κύριε </w:t>
      </w:r>
      <w:r>
        <w:rPr>
          <w:rFonts w:eastAsia="Times New Roman"/>
          <w:color w:val="222222"/>
          <w:szCs w:val="24"/>
          <w:shd w:val="clear" w:color="auto" w:fill="FFFFFF"/>
        </w:rPr>
        <w:t>Υπουργέ. Λυπάμαι που το λέω</w:t>
      </w:r>
      <w:r w:rsidRPr="00C15B00">
        <w:rPr>
          <w:rFonts w:eastAsia="Times New Roman"/>
          <w:color w:val="222222"/>
          <w:szCs w:val="24"/>
          <w:shd w:val="clear" w:color="auto" w:fill="FFFFFF"/>
        </w:rPr>
        <w:t>.</w:t>
      </w:r>
      <w:r>
        <w:rPr>
          <w:rFonts w:eastAsia="Times New Roman"/>
          <w:color w:val="222222"/>
          <w:szCs w:val="24"/>
          <w:shd w:val="clear" w:color="auto" w:fill="FFFFFF"/>
        </w:rPr>
        <w:t xml:space="preserve"> Κι εγώ δεν έχω πολιτικές, αν θέλετε, βλέψεις που </w:t>
      </w:r>
      <w:r w:rsidRPr="00C15B00">
        <w:rPr>
          <w:rFonts w:eastAsia="Times New Roman"/>
          <w:color w:val="222222"/>
          <w:szCs w:val="24"/>
          <w:shd w:val="clear" w:color="auto" w:fill="FFFFFF"/>
        </w:rPr>
        <w:t xml:space="preserve">άκουσα δυστυχώς τον κ. </w:t>
      </w:r>
      <w:proofErr w:type="spellStart"/>
      <w:r w:rsidRPr="00C15B00">
        <w:rPr>
          <w:rFonts w:eastAsia="Times New Roman"/>
          <w:color w:val="222222"/>
          <w:szCs w:val="24"/>
          <w:shd w:val="clear" w:color="auto" w:fill="FFFFFF"/>
        </w:rPr>
        <w:t>Δρίτσα</w:t>
      </w:r>
      <w:proofErr w:type="spellEnd"/>
      <w:r w:rsidRPr="00C15B00">
        <w:rPr>
          <w:rFonts w:eastAsia="Times New Roman"/>
          <w:color w:val="222222"/>
          <w:szCs w:val="24"/>
          <w:shd w:val="clear" w:color="auto" w:fill="FFFFFF"/>
        </w:rPr>
        <w:t xml:space="preserve"> να το λέει</w:t>
      </w:r>
      <w:r>
        <w:rPr>
          <w:rFonts w:eastAsia="Times New Roman"/>
          <w:color w:val="222222"/>
          <w:szCs w:val="24"/>
          <w:shd w:val="clear" w:color="auto" w:fill="FFFFFF"/>
        </w:rPr>
        <w:t xml:space="preserve">. Εγώ έθεσα το θέμα στο Υπουργικό Συμβούλιο πριν έχω τα συγκεκριμένα </w:t>
      </w:r>
      <w:r>
        <w:rPr>
          <w:rFonts w:eastAsia="Times New Roman"/>
          <w:color w:val="222222"/>
          <w:szCs w:val="24"/>
          <w:shd w:val="clear" w:color="auto" w:fill="FFFFFF"/>
          <w:lang w:val="en-US"/>
        </w:rPr>
        <w:t>mail</w:t>
      </w:r>
      <w:r>
        <w:rPr>
          <w:rFonts w:eastAsia="Times New Roman"/>
          <w:color w:val="222222"/>
          <w:szCs w:val="24"/>
          <w:shd w:val="clear" w:color="auto" w:fill="FFFFFF"/>
        </w:rPr>
        <w:t>. Όμως ψάξτε να βρείτε όλα αυτά της εταιρείας συνταξιούχων, να δε</w:t>
      </w:r>
      <w:r>
        <w:rPr>
          <w:rFonts w:eastAsia="Times New Roman"/>
          <w:color w:val="222222"/>
          <w:szCs w:val="24"/>
          <w:shd w:val="clear" w:color="auto" w:fill="FFFFFF"/>
        </w:rPr>
        <w:t xml:space="preserve">ίτε για ποιον λόγο μπήκε. Είπατε στη Βουλή ότι </w:t>
      </w:r>
      <w:proofErr w:type="spellStart"/>
      <w:r>
        <w:rPr>
          <w:rFonts w:eastAsia="Times New Roman"/>
          <w:color w:val="222222"/>
          <w:szCs w:val="24"/>
          <w:shd w:val="clear" w:color="auto" w:fill="FFFFFF"/>
        </w:rPr>
        <w:t>απεκλείσθη</w:t>
      </w:r>
      <w:proofErr w:type="spellEnd"/>
      <w:r>
        <w:rPr>
          <w:rFonts w:eastAsia="Times New Roman"/>
          <w:color w:val="222222"/>
          <w:szCs w:val="24"/>
          <w:shd w:val="clear" w:color="auto" w:fill="FFFFFF"/>
        </w:rPr>
        <w:t xml:space="preserve"> η εταιρεία </w:t>
      </w:r>
      <w:r>
        <w:rPr>
          <w:rFonts w:eastAsia="Times New Roman"/>
          <w:color w:val="222222"/>
          <w:szCs w:val="24"/>
          <w:shd w:val="clear" w:color="auto" w:fill="FFFFFF"/>
        </w:rPr>
        <w:t>«</w:t>
      </w:r>
      <w:r>
        <w:rPr>
          <w:rFonts w:eastAsia="Times New Roman"/>
          <w:color w:val="222222"/>
          <w:szCs w:val="24"/>
          <w:shd w:val="clear" w:color="auto" w:fill="FFFFFF"/>
          <w:lang w:val="en-US"/>
        </w:rPr>
        <w:t>VFS</w:t>
      </w:r>
      <w:r>
        <w:rPr>
          <w:rFonts w:eastAsia="Times New Roman"/>
          <w:color w:val="222222"/>
          <w:szCs w:val="24"/>
          <w:shd w:val="clear" w:color="auto" w:fill="FFFFFF"/>
        </w:rPr>
        <w:t>»</w:t>
      </w:r>
      <w:r>
        <w:rPr>
          <w:rFonts w:eastAsia="Times New Roman"/>
          <w:color w:val="222222"/>
          <w:szCs w:val="24"/>
          <w:shd w:val="clear" w:color="auto" w:fill="FFFFFF"/>
        </w:rPr>
        <w:t xml:space="preserve">. Η </w:t>
      </w:r>
      <w:r>
        <w:rPr>
          <w:rFonts w:eastAsia="Times New Roman"/>
          <w:color w:val="222222"/>
          <w:szCs w:val="24"/>
          <w:shd w:val="clear" w:color="auto" w:fill="FFFFFF"/>
        </w:rPr>
        <w:t>«</w:t>
      </w:r>
      <w:r>
        <w:rPr>
          <w:rFonts w:eastAsia="Times New Roman"/>
          <w:color w:val="222222"/>
          <w:szCs w:val="24"/>
          <w:shd w:val="clear" w:color="auto" w:fill="FFFFFF"/>
          <w:lang w:val="en-US"/>
        </w:rPr>
        <w:t>VFS</w:t>
      </w:r>
      <w:r>
        <w:rPr>
          <w:rFonts w:eastAsia="Times New Roman"/>
          <w:color w:val="222222"/>
          <w:szCs w:val="24"/>
          <w:shd w:val="clear" w:color="auto" w:fill="FFFFFF"/>
        </w:rPr>
        <w:t>»</w:t>
      </w:r>
      <w:r w:rsidRPr="00FC4DC9">
        <w:rPr>
          <w:rFonts w:eastAsia="Times New Roman"/>
          <w:color w:val="222222"/>
          <w:szCs w:val="24"/>
          <w:shd w:val="clear" w:color="auto" w:fill="FFFFFF"/>
        </w:rPr>
        <w:t xml:space="preserve"> </w:t>
      </w:r>
      <w:r>
        <w:rPr>
          <w:rFonts w:eastAsia="Times New Roman"/>
          <w:color w:val="222222"/>
          <w:szCs w:val="24"/>
          <w:shd w:val="clear" w:color="auto" w:fill="FFFFFF"/>
        </w:rPr>
        <w:t xml:space="preserve">κάνει τη δουλειά. Εδώ έγινε παρένθετη εταιρεία η οποία παίρνει μίζα 20% και μετά λέμε πού πάνε τα λεφτά. </w:t>
      </w:r>
    </w:p>
    <w:p w14:paraId="5CAF52BD" w14:textId="77777777" w:rsidR="00A15929" w:rsidRDefault="00D001CD">
      <w:pPr>
        <w:spacing w:line="600" w:lineRule="auto"/>
        <w:ind w:firstLine="720"/>
        <w:jc w:val="both"/>
        <w:rPr>
          <w:rFonts w:eastAsia="Times New Roman"/>
          <w:color w:val="222222"/>
          <w:szCs w:val="24"/>
          <w:shd w:val="clear" w:color="auto" w:fill="FFFFFF"/>
        </w:rPr>
      </w:pPr>
      <w:r w:rsidRPr="003D36F2">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Κύριε Πρόεδρε, παρακαλώ.</w:t>
      </w:r>
    </w:p>
    <w:p w14:paraId="5CAF52BE"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περ</w:t>
      </w:r>
      <w:r>
        <w:rPr>
          <w:rFonts w:eastAsia="Times New Roman"/>
          <w:color w:val="222222"/>
          <w:szCs w:val="24"/>
          <w:shd w:val="clear" w:color="auto" w:fill="FFFFFF"/>
        </w:rPr>
        <w:t>άσουμε στους Κοινοβουλευτικούς Εκπροσώπους. Θα μιλήσετε με τη σειρά.</w:t>
      </w:r>
    </w:p>
    <w:p w14:paraId="5CAF52BF" w14:textId="77777777" w:rsidR="00A15929" w:rsidRDefault="00D001CD">
      <w:pPr>
        <w:spacing w:line="600" w:lineRule="auto"/>
        <w:ind w:firstLine="720"/>
        <w:jc w:val="both"/>
        <w:rPr>
          <w:rFonts w:eastAsia="Times New Roman"/>
          <w:color w:val="222222"/>
          <w:szCs w:val="24"/>
          <w:shd w:val="clear" w:color="auto" w:fill="FFFFFF"/>
        </w:rPr>
      </w:pPr>
      <w:r w:rsidRPr="002E05B9">
        <w:rPr>
          <w:rFonts w:eastAsia="Times New Roman"/>
          <w:b/>
          <w:color w:val="222222"/>
          <w:szCs w:val="24"/>
          <w:shd w:val="clear" w:color="auto" w:fill="FFFFFF"/>
        </w:rPr>
        <w:t>ΙΩΑΝΝΗΣ ΑΜΑΝΑΤΙΔΗΣ:</w:t>
      </w:r>
      <w:r>
        <w:rPr>
          <w:rFonts w:eastAsia="Times New Roman"/>
          <w:color w:val="222222"/>
          <w:szCs w:val="24"/>
          <w:shd w:val="clear" w:color="auto" w:fill="FFFFFF"/>
        </w:rPr>
        <w:t xml:space="preserve"> Εγώ θα μιλήσω τελευταίος, κύριε Πρόεδρε.</w:t>
      </w:r>
    </w:p>
    <w:p w14:paraId="5CAF52C0" w14:textId="77777777" w:rsidR="00A15929" w:rsidRDefault="00D001CD">
      <w:pPr>
        <w:spacing w:line="600" w:lineRule="auto"/>
        <w:ind w:firstLine="720"/>
        <w:jc w:val="both"/>
        <w:rPr>
          <w:rFonts w:eastAsia="Times New Roman"/>
          <w:color w:val="222222"/>
          <w:szCs w:val="24"/>
          <w:shd w:val="clear" w:color="auto" w:fill="FFFFFF"/>
        </w:rPr>
      </w:pPr>
      <w:r w:rsidRPr="002E05B9">
        <w:rPr>
          <w:rFonts w:eastAsia="Times New Roman"/>
          <w:b/>
          <w:color w:val="222222"/>
          <w:szCs w:val="24"/>
          <w:shd w:val="clear" w:color="auto" w:fill="FFFFFF"/>
        </w:rPr>
        <w:t>ΙΩΑΝΝΗΣ ΚΕΦΑΛΟΓΙΑΝΝΗΣ: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Όχι, κύριε Πρόεδρε, δεν γίνεται έτσι. </w:t>
      </w:r>
    </w:p>
    <w:p w14:paraId="5CAF52C1" w14:textId="77777777" w:rsidR="00A15929" w:rsidRDefault="00D001CD">
      <w:pPr>
        <w:spacing w:line="600" w:lineRule="auto"/>
        <w:ind w:firstLine="720"/>
        <w:jc w:val="both"/>
        <w:rPr>
          <w:rFonts w:eastAsia="Times New Roman"/>
          <w:color w:val="222222"/>
          <w:szCs w:val="24"/>
          <w:shd w:val="clear" w:color="auto" w:fill="FFFFFF"/>
        </w:rPr>
      </w:pPr>
      <w:r w:rsidRPr="00881DDF">
        <w:rPr>
          <w:rFonts w:eastAsia="Times New Roman"/>
          <w:b/>
          <w:color w:val="222222"/>
          <w:szCs w:val="24"/>
          <w:shd w:val="clear" w:color="auto" w:fill="FFFFFF"/>
        </w:rPr>
        <w:t xml:space="preserve">ΠΡΟΕΔΡΕΥΩΝ (Γεώργιος Βαρεμένος): </w:t>
      </w:r>
      <w:r>
        <w:rPr>
          <w:rFonts w:eastAsia="Times New Roman"/>
          <w:color w:val="222222"/>
          <w:szCs w:val="24"/>
          <w:shd w:val="clear" w:color="auto" w:fill="FFFFFF"/>
        </w:rPr>
        <w:t xml:space="preserve">Όπως ζητάει ο καθένας, κύριε Κεφαλογιάννη. </w:t>
      </w:r>
    </w:p>
    <w:p w14:paraId="5CAF52C2" w14:textId="77777777" w:rsidR="00A15929" w:rsidRDefault="00D001CD">
      <w:pPr>
        <w:spacing w:line="600" w:lineRule="auto"/>
        <w:ind w:firstLine="720"/>
        <w:jc w:val="both"/>
        <w:rPr>
          <w:rFonts w:eastAsia="Times New Roman"/>
          <w:color w:val="222222"/>
          <w:szCs w:val="24"/>
          <w:shd w:val="clear" w:color="auto" w:fill="FFFFFF"/>
        </w:rPr>
      </w:pPr>
      <w:r w:rsidRPr="002E05B9">
        <w:rPr>
          <w:rFonts w:eastAsia="Times New Roman"/>
          <w:b/>
          <w:color w:val="222222"/>
          <w:szCs w:val="24"/>
          <w:shd w:val="clear" w:color="auto" w:fill="FFFFFF"/>
        </w:rPr>
        <w:t>ΙΩΑΝΝΗΣ ΚΕΦΑΛΟΓΙΑΝΝΗΣ:</w:t>
      </w:r>
      <w:r>
        <w:rPr>
          <w:rFonts w:eastAsia="Times New Roman"/>
          <w:color w:val="222222"/>
          <w:szCs w:val="24"/>
          <w:shd w:val="clear" w:color="auto" w:fill="FFFFFF"/>
        </w:rPr>
        <w:t xml:space="preserve"> Κύριε Πρόεδρε, ξέρετε πολύ καλά τον Κανονισμό. Επειδή παρίσταται ο κύριος Υπουργός, ξεκινάμε κατά την κοινοβουλευτική σειρά. Ξεκινάει ο Κοινοβουλευτικός Εκπρόσωπος του ΣΥΡΙΖΑ, ακολουθεί ο Κ</w:t>
      </w:r>
      <w:r>
        <w:rPr>
          <w:rFonts w:eastAsia="Times New Roman"/>
          <w:color w:val="222222"/>
          <w:szCs w:val="24"/>
          <w:shd w:val="clear" w:color="auto" w:fill="FFFFFF"/>
        </w:rPr>
        <w:t>οινοβουλευτικός Εκπρόσωπος της Νέας Δημοκρατίας. Ξέρετε πολύ καλά πώς είναι η σειρά.</w:t>
      </w:r>
    </w:p>
    <w:p w14:paraId="5CAF52C3"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Κανένα πρόβλημα. </w:t>
      </w:r>
    </w:p>
    <w:p w14:paraId="5CAF52C4"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Θέλει να μιλήσει κανένας άλλος από τους Κοινοβουλευτικούς Εκπροσώπους;</w:t>
      </w:r>
    </w:p>
    <w:p w14:paraId="5CAF52C5"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Παπαθε</w:t>
      </w:r>
      <w:r>
        <w:rPr>
          <w:rFonts w:eastAsia="Times New Roman"/>
          <w:color w:val="222222"/>
          <w:szCs w:val="24"/>
          <w:shd w:val="clear" w:color="auto" w:fill="FFFFFF"/>
        </w:rPr>
        <w:t>ο</w:t>
      </w:r>
      <w:r>
        <w:rPr>
          <w:rFonts w:eastAsia="Times New Roman"/>
          <w:color w:val="222222"/>
          <w:szCs w:val="24"/>
          <w:shd w:val="clear" w:color="auto" w:fill="FFFFFF"/>
        </w:rPr>
        <w:t>δ</w:t>
      </w:r>
      <w:r>
        <w:rPr>
          <w:rFonts w:eastAsia="Times New Roman"/>
          <w:color w:val="222222"/>
          <w:szCs w:val="24"/>
          <w:shd w:val="clear" w:color="auto" w:fill="FFFFFF"/>
        </w:rPr>
        <w:t>ώ</w:t>
      </w:r>
      <w:r>
        <w:rPr>
          <w:rFonts w:eastAsia="Times New Roman"/>
          <w:color w:val="222222"/>
          <w:szCs w:val="24"/>
          <w:shd w:val="clear" w:color="auto" w:fill="FFFFFF"/>
        </w:rPr>
        <w:t>ρου, εσείς;</w:t>
      </w:r>
    </w:p>
    <w:p w14:paraId="5CAF52C6" w14:textId="77777777" w:rsidR="00A15929" w:rsidRDefault="00D001CD">
      <w:pPr>
        <w:spacing w:line="600" w:lineRule="auto"/>
        <w:ind w:firstLine="720"/>
        <w:jc w:val="both"/>
        <w:rPr>
          <w:rFonts w:eastAsia="Times New Roman"/>
          <w:color w:val="222222"/>
          <w:szCs w:val="24"/>
          <w:shd w:val="clear" w:color="auto" w:fill="FFFFFF"/>
        </w:rPr>
      </w:pPr>
      <w:r w:rsidRPr="002E05B9">
        <w:rPr>
          <w:rFonts w:eastAsia="Times New Roman"/>
          <w:b/>
          <w:color w:val="222222"/>
          <w:szCs w:val="24"/>
          <w:shd w:val="clear" w:color="auto" w:fill="FFFFFF"/>
        </w:rPr>
        <w:t>ΘΕΟΔΩΡΟΣ ΠΑΠΑΘΕΟΔΩΡΟΥ:</w:t>
      </w:r>
      <w:r>
        <w:rPr>
          <w:rFonts w:eastAsia="Times New Roman"/>
          <w:color w:val="222222"/>
          <w:szCs w:val="24"/>
          <w:shd w:val="clear" w:color="auto" w:fill="FFFFFF"/>
        </w:rPr>
        <w:t xml:space="preserve"> Με τη σειρά, κύριε Πρόεδρε.</w:t>
      </w:r>
    </w:p>
    <w:p w14:paraId="5CAF52C7"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Ορίστε, κύριε Αμανατίδη, μιλήστε εσείς.</w:t>
      </w:r>
    </w:p>
    <w:p w14:paraId="5CAF52C8" w14:textId="77777777" w:rsidR="00A15929" w:rsidRDefault="00D001CD">
      <w:pPr>
        <w:spacing w:line="600" w:lineRule="auto"/>
        <w:ind w:firstLine="720"/>
        <w:jc w:val="both"/>
        <w:rPr>
          <w:rFonts w:eastAsia="Times New Roman"/>
          <w:color w:val="222222"/>
          <w:szCs w:val="24"/>
          <w:shd w:val="clear" w:color="auto" w:fill="FFFFFF"/>
        </w:rPr>
      </w:pPr>
      <w:r w:rsidRPr="002E05B9">
        <w:rPr>
          <w:rFonts w:eastAsia="Times New Roman"/>
          <w:b/>
          <w:color w:val="222222"/>
          <w:szCs w:val="24"/>
          <w:shd w:val="clear" w:color="auto" w:fill="FFFFFF"/>
        </w:rPr>
        <w:t>ΙΩΑΝΝΗΣ ΑΜΑΝΑΤΙΔΗΣ:</w:t>
      </w:r>
      <w:r>
        <w:rPr>
          <w:rFonts w:eastAsia="Times New Roman"/>
          <w:color w:val="222222"/>
          <w:szCs w:val="24"/>
          <w:shd w:val="clear" w:color="auto" w:fill="FFFFFF"/>
        </w:rPr>
        <w:t xml:space="preserve"> Ευχαριστώ, κύριε Πρόεδρε.</w:t>
      </w:r>
    </w:p>
    <w:p w14:paraId="5CAF52C9"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οι απαντήσεις τις οποίες έδωσε ο παριστάμενος Υπουργός Εξωτερικών είναι σαφείς, καθαρές, κρυστάλλ</w:t>
      </w:r>
      <w:r>
        <w:rPr>
          <w:rFonts w:eastAsia="Times New Roman"/>
          <w:color w:val="222222"/>
          <w:szCs w:val="24"/>
          <w:shd w:val="clear" w:color="auto" w:fill="FFFFFF"/>
        </w:rPr>
        <w:t>ινες, πλήρεις και στο σύνολο των ερωτήσεων οι οποίες τέθηκαν.</w:t>
      </w:r>
    </w:p>
    <w:p w14:paraId="5CAF52CA"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Ανεξάρτητοι Έλληνες κατέθεσαν και πριν από έναν ακριβώς μήνα την ίδια ερώτηση και η καταληκτική απάντηση η οποία ξαναδίνεται, αλλά με περισσότερες λεπτομέρειες έτσι ώστε να μην υπάρχουν πιθαν</w:t>
      </w:r>
      <w:r>
        <w:rPr>
          <w:rFonts w:eastAsia="Times New Roman"/>
          <w:color w:val="222222"/>
          <w:szCs w:val="24"/>
          <w:shd w:val="clear" w:color="auto" w:fill="FFFFFF"/>
        </w:rPr>
        <w:t>ολογίες, λέει στο τέλος ότι η υπηρεσία -γιατί αναφερόμαστε στο Υπουργείο Εξωτερικών και νομίζω ότι πρώτιστο είναι το να δούμε και αν είναι πραγματικά έτσι και ότι όντως είναι έτσι- από το 2015, έτος δημοσίευσης προκήρυξης του διαγωνισμού έως και σήμερα, έχ</w:t>
      </w:r>
      <w:r>
        <w:rPr>
          <w:rFonts w:eastAsia="Times New Roman"/>
          <w:color w:val="222222"/>
          <w:szCs w:val="24"/>
          <w:shd w:val="clear" w:color="auto" w:fill="FFFFFF"/>
        </w:rPr>
        <w:t xml:space="preserve">ει αποστείλει, κατόπιν σχετικών εντολών του Υπουργού Εξωτερικών, τα έγγραφα που αφορούν τον </w:t>
      </w:r>
      <w:r w:rsidRPr="000A01A1">
        <w:rPr>
          <w:rFonts w:eastAsia="Times New Roman"/>
          <w:color w:val="222222"/>
          <w:szCs w:val="24"/>
          <w:shd w:val="clear" w:color="auto" w:fill="FFFFFF"/>
        </w:rPr>
        <w:t>εν θέματι</w:t>
      </w:r>
      <w:r>
        <w:rPr>
          <w:rFonts w:eastAsia="Times New Roman"/>
          <w:color w:val="222222"/>
          <w:szCs w:val="24"/>
          <w:shd w:val="clear" w:color="auto" w:fill="FFFFFF"/>
        </w:rPr>
        <w:t xml:space="preserve"> διαγωνισμό, πέραν του Ελεγκτικού Συνεδρίου, στο Συμβούλιο της Επικρατείας, καθώς και στη Γενική Επιθεωρήτρια Δημόσιας Διοίκησης για τον καθ’ αρμοδιότητα έ</w:t>
      </w:r>
      <w:r>
        <w:rPr>
          <w:rFonts w:eastAsia="Times New Roman"/>
          <w:color w:val="222222"/>
          <w:szCs w:val="24"/>
          <w:shd w:val="clear" w:color="auto" w:fill="FFFFFF"/>
        </w:rPr>
        <w:t>λεγχό τους, ενώ σειρά δικαστικών αποφάσεων επικυρώνει τη νομιμότητα της διενεργηθείσης διαγωνιστικής διαδικασίας σε όλα τα στάδιά της.</w:t>
      </w:r>
    </w:p>
    <w:p w14:paraId="5CAF52CB"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Λίγα πράγματα θα ήθελα να προσθέσω, κύριε Πρόεδρε. Απλώς να αναφερθώ στο εξής: Γιατί το Υπουργείο Εξωτερικών δεν κάνει το</w:t>
      </w:r>
      <w:r>
        <w:rPr>
          <w:rFonts w:eastAsia="Times New Roman"/>
          <w:color w:val="222222"/>
          <w:szCs w:val="24"/>
          <w:shd w:val="clear" w:color="auto" w:fill="FFFFFF"/>
        </w:rPr>
        <w:t xml:space="preserve"> ίδιο τις υπηρεσίες αυτές όλες; Έχει τη δυνατότητα και ποια είναι η συνήθης πρακτική; Αυτό που έχω πληροφορηθεί, γιατί με το θέμα αυτό ασχολήθηκα το διάστημα αυτό στο οποίο μου ανατέθηκε η εκπροσώπηση της Κοινοβουλευτικής Ομάδας, είναι ότι όλες οι χώρες τη</w:t>
      </w:r>
      <w:r>
        <w:rPr>
          <w:rFonts w:eastAsia="Times New Roman"/>
          <w:color w:val="222222"/>
          <w:szCs w:val="24"/>
          <w:shd w:val="clear" w:color="auto" w:fill="FFFFFF"/>
        </w:rPr>
        <w:t xml:space="preserve">ς Ευρωπαϊκής Ένωσης χρησιμοποιούν τον </w:t>
      </w:r>
      <w:proofErr w:type="spellStart"/>
      <w:r>
        <w:rPr>
          <w:rFonts w:eastAsia="Times New Roman"/>
          <w:color w:val="222222"/>
          <w:szCs w:val="24"/>
          <w:shd w:val="clear" w:color="auto" w:fill="FFFFFF"/>
        </w:rPr>
        <w:t>πάροχο</w:t>
      </w:r>
      <w:proofErr w:type="spellEnd"/>
      <w:r>
        <w:rPr>
          <w:rFonts w:eastAsia="Times New Roman"/>
          <w:color w:val="222222"/>
          <w:szCs w:val="24"/>
          <w:shd w:val="clear" w:color="auto" w:fill="FFFFFF"/>
        </w:rPr>
        <w:t>, έτσι ώστε οι υπηρεσίες αυτές να μπορούν να δοθούν και να εξυπηρετούνται οι πολίτες και όσοι θέλουν να πάρουν τις βίζες.</w:t>
      </w:r>
    </w:p>
    <w:p w14:paraId="5CAF52CC"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Βεβαίως, εδώ θα πρέπει να πούμε, γιατί δεν έχει ακουστεί, ότι υπάρχει η δυνατότητα στον πο</w:t>
      </w:r>
      <w:r>
        <w:rPr>
          <w:rFonts w:eastAsia="Times New Roman"/>
          <w:color w:val="222222"/>
          <w:szCs w:val="24"/>
          <w:shd w:val="clear" w:color="auto" w:fill="FFFFFF"/>
        </w:rPr>
        <w:t>λίτη ο οποίος θέλει να έρθει στη χώρα μας να πάρει βίζα και να πάει στο προξενείο και να πάρει τη βίζα με την ίδια διαδικασία και με τα ίδια χρήματα. Ωστόσο, όλες οι χώρες της Ευρωπαϊκής Ένωσης -και αυτό είναι ένα στοιχείο, κύριε Πρόεδρε, το οποίο δεν αμφι</w:t>
      </w:r>
      <w:r>
        <w:rPr>
          <w:rFonts w:eastAsia="Times New Roman"/>
          <w:color w:val="222222"/>
          <w:szCs w:val="24"/>
          <w:shd w:val="clear" w:color="auto" w:fill="FFFFFF"/>
        </w:rPr>
        <w:t xml:space="preserve">σβητείται και πρέπει να ακουστεί- χρησιμοποιούν τον </w:t>
      </w:r>
      <w:proofErr w:type="spellStart"/>
      <w:r>
        <w:rPr>
          <w:rFonts w:eastAsia="Times New Roman"/>
          <w:color w:val="222222"/>
          <w:szCs w:val="24"/>
          <w:shd w:val="clear" w:color="auto" w:fill="FFFFFF"/>
        </w:rPr>
        <w:t>πάροχο</w:t>
      </w:r>
      <w:proofErr w:type="spellEnd"/>
      <w:r>
        <w:rPr>
          <w:rFonts w:eastAsia="Times New Roman"/>
          <w:color w:val="222222"/>
          <w:szCs w:val="24"/>
          <w:shd w:val="clear" w:color="auto" w:fill="FFFFFF"/>
        </w:rPr>
        <w:t>.</w:t>
      </w:r>
    </w:p>
    <w:p w14:paraId="5CAF52CD"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ερώτηση η οποία κατατέθηκε από τους Ανεξάρτητους Έλληνες, από την ομάδα των Ανεξαρτήτων Ελλήνων, αναφέρεται μόνο το πρώτο στοιχείο, το ότι δεν επιτρέπεται και αποκρύπτονται τα άλλα, πράγμα στ</w:t>
      </w:r>
      <w:r>
        <w:rPr>
          <w:rFonts w:eastAsia="Times New Roman"/>
          <w:color w:val="222222"/>
          <w:szCs w:val="24"/>
          <w:shd w:val="clear" w:color="auto" w:fill="FFFFFF"/>
        </w:rPr>
        <w:t>ο οποίο απάντησε αναλυτικά ο Υπουργός.</w:t>
      </w:r>
    </w:p>
    <w:p w14:paraId="5CAF52CE"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θέλω να πω, κύριε Πρόεδρε, είναι ότι η πολιτική η οποία ασκήθηκε στη συγκεκριμένη εταιρεία, την πρώτη –και δεν είναι ζήτημα ονομάτων και τελειώνω- ήταν οι αναθέσεις των υπηρεσιών αυτών μέχρι το 2010 να γίνοντ</w:t>
      </w:r>
      <w:r>
        <w:rPr>
          <w:rFonts w:eastAsia="Times New Roman"/>
          <w:color w:val="222222"/>
          <w:szCs w:val="24"/>
          <w:shd w:val="clear" w:color="auto" w:fill="FFFFFF"/>
        </w:rPr>
        <w:t xml:space="preserve">αι με </w:t>
      </w:r>
      <w:r>
        <w:rPr>
          <w:rFonts w:eastAsia="Times New Roman"/>
          <w:color w:val="222222"/>
          <w:szCs w:val="24"/>
          <w:shd w:val="clear" w:color="auto" w:fill="FFFFFF"/>
        </w:rPr>
        <w:t xml:space="preserve">απευθείας </w:t>
      </w:r>
      <w:r>
        <w:rPr>
          <w:rFonts w:eastAsia="Times New Roman"/>
          <w:color w:val="222222"/>
          <w:szCs w:val="24"/>
          <w:shd w:val="clear" w:color="auto" w:fill="FFFFFF"/>
        </w:rPr>
        <w:t>ανάθεση. Για πρώτη φορά νομικό πλαίσιο μπαίνει το 2014 και για πρώτη φορά γίνεται διεθνής δημόσιος διαγωνισμός</w:t>
      </w:r>
      <w:r>
        <w:rPr>
          <w:rFonts w:eastAsia="Times New Roman"/>
          <w:color w:val="222222"/>
          <w:szCs w:val="24"/>
          <w:shd w:val="clear" w:color="auto" w:fill="FFFFFF"/>
        </w:rPr>
        <w:t>, το 2015.</w:t>
      </w:r>
      <w:r>
        <w:rPr>
          <w:rFonts w:eastAsia="Times New Roman"/>
          <w:color w:val="222222"/>
          <w:szCs w:val="24"/>
          <w:shd w:val="clear" w:color="auto" w:fill="FFFFFF"/>
        </w:rPr>
        <w:t xml:space="preserve"> </w:t>
      </w:r>
    </w:p>
    <w:p w14:paraId="5CAF52CF"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γνωρίζετε, σε αυτές τις περιπτώσεις τα αλληλοσυγκρουόμενα συμφέροντα των εταιρειών έχουν ενστάσεις και δικαστήρια. Μόνο αφού ολοκληρώνονται και </w:t>
      </w:r>
      <w:proofErr w:type="spellStart"/>
      <w:r>
        <w:rPr>
          <w:rFonts w:eastAsia="Times New Roman"/>
          <w:color w:val="222222"/>
          <w:szCs w:val="24"/>
          <w:shd w:val="clear" w:color="auto" w:fill="FFFFFF"/>
        </w:rPr>
        <w:t>τελεσιδικούν</w:t>
      </w:r>
      <w:proofErr w:type="spellEnd"/>
      <w:r>
        <w:rPr>
          <w:rFonts w:eastAsia="Times New Roman"/>
          <w:color w:val="222222"/>
          <w:szCs w:val="24"/>
          <w:shd w:val="clear" w:color="auto" w:fill="FFFFFF"/>
        </w:rPr>
        <w:t xml:space="preserve"> όλες οι ενστάσεις οι οποίες είναι απορριπτικές στο Συμβούλιο της Επικρατείας, στο Ελεγκτικό Συ</w:t>
      </w:r>
      <w:r>
        <w:rPr>
          <w:rFonts w:eastAsia="Times New Roman"/>
          <w:color w:val="222222"/>
          <w:szCs w:val="24"/>
          <w:shd w:val="clear" w:color="auto" w:fill="FFFFFF"/>
        </w:rPr>
        <w:t>νέδριο, τότε μόνο υπογράφονται μετά από τρία χρόνια. Γι’ αυτό και είναι η καθυστέρηση από τον έβδομο του 2015, που γίνεται ο διεθνής διαγωνισμός, μέχρι το 2017.</w:t>
      </w:r>
    </w:p>
    <w:p w14:paraId="5CAF52D0" w14:textId="77777777" w:rsidR="00A15929" w:rsidRDefault="00D001CD">
      <w:pPr>
        <w:spacing w:line="600" w:lineRule="auto"/>
        <w:ind w:firstLine="720"/>
        <w:jc w:val="both"/>
        <w:rPr>
          <w:rFonts w:eastAsia="Times New Roman"/>
          <w:color w:val="222222"/>
          <w:szCs w:val="24"/>
          <w:shd w:val="clear" w:color="auto" w:fill="FFFFFF"/>
        </w:rPr>
      </w:pPr>
      <w:r w:rsidRPr="003B4030">
        <w:rPr>
          <w:rFonts w:eastAsia="Times New Roman"/>
          <w:color w:val="222222"/>
          <w:szCs w:val="24"/>
          <w:shd w:val="clear" w:color="auto" w:fill="FFFFFF"/>
        </w:rPr>
        <w:t>Το άλλο που υπολογίζεται είναι το εξής. Από όσο ξέρω, από τα έγγραφα τα οποία έχω στα χέρια μου</w:t>
      </w:r>
      <w:r w:rsidRPr="003B4030">
        <w:rPr>
          <w:rFonts w:eastAsia="Times New Roman"/>
          <w:color w:val="222222"/>
          <w:szCs w:val="24"/>
          <w:shd w:val="clear" w:color="auto" w:fill="FFFFFF"/>
        </w:rPr>
        <w:t>, υπάρχει η εκτίμηση του Ελεγκτικού Συνεδρίου. Η</w:t>
      </w:r>
      <w:r>
        <w:rPr>
          <w:rFonts w:eastAsia="Times New Roman"/>
          <w:color w:val="222222"/>
          <w:szCs w:val="24"/>
          <w:shd w:val="clear" w:color="auto" w:fill="FFFFFF"/>
        </w:rPr>
        <w:t xml:space="preserve"> ολομέλεια του Ελεγκτικού Συνεδρίου απέρριψε την απόφαση της πράξης του Ζ΄ Κλιμακίου του Ελεγκτικού Συνεδρίου και η μόνη φορά η οποία αποδεικνύεται και υπάρχουν νούμερα μέσα, είναι σε αυτήν την απόφαση.</w:t>
      </w:r>
    </w:p>
    <w:p w14:paraId="5CAF52D1"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υπο</w:t>
      </w:r>
      <w:r>
        <w:rPr>
          <w:rFonts w:eastAsia="Times New Roman"/>
          <w:color w:val="222222"/>
          <w:szCs w:val="24"/>
          <w:shd w:val="clear" w:color="auto" w:fill="FFFFFF"/>
        </w:rPr>
        <w:t xml:space="preserve">λογισμός ίσως είναι -δεν θα μπω στον πειρασμό, αλλά θέλω να το πω σαν σκέψη η οποία μου ήρθε- «τρεις το λάδι, τρεις το ξίδι, έξι το λαδόξιδο». Ο Υπουργός ανέφερε </w:t>
      </w:r>
      <w:r w:rsidRPr="00A85505">
        <w:rPr>
          <w:rFonts w:eastAsia="Times New Roman"/>
          <w:bCs/>
          <w:color w:val="222222"/>
          <w:shd w:val="clear" w:color="auto" w:fill="FFFFFF"/>
        </w:rPr>
        <w:t>ότι</w:t>
      </w:r>
      <w:r>
        <w:rPr>
          <w:rFonts w:eastAsia="Times New Roman"/>
          <w:color w:val="222222"/>
          <w:szCs w:val="24"/>
          <w:shd w:val="clear" w:color="auto" w:fill="FFFFFF"/>
        </w:rPr>
        <w:t xml:space="preserve"> υπάρχουν βίζες οι οποίες κρατάνε και τρία και πέντε χρόνια. Από την άλλη μεριά, τα στοιχεί</w:t>
      </w:r>
      <w:r>
        <w:rPr>
          <w:rFonts w:eastAsia="Times New Roman"/>
          <w:color w:val="222222"/>
          <w:szCs w:val="24"/>
          <w:shd w:val="clear" w:color="auto" w:fill="FFFFFF"/>
        </w:rPr>
        <w:t>α τα πραγματικά είναι αυτά</w:t>
      </w:r>
      <w:r>
        <w:rPr>
          <w:rFonts w:eastAsia="Times New Roman"/>
          <w:color w:val="222222"/>
          <w:szCs w:val="24"/>
          <w:shd w:val="clear" w:color="auto" w:fill="FFFFFF"/>
        </w:rPr>
        <w:t>, που κατέθεσε ο Υπουργός Εξωτερικών.</w:t>
      </w:r>
      <w:r>
        <w:rPr>
          <w:rFonts w:eastAsia="Times New Roman"/>
          <w:color w:val="222222"/>
          <w:szCs w:val="24"/>
          <w:shd w:val="clear" w:color="auto" w:fill="FFFFFF"/>
        </w:rPr>
        <w:t xml:space="preserve"> </w:t>
      </w:r>
    </w:p>
    <w:p w14:paraId="5CAF52D2"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πρώτη φορά, από όσο γνωρίζω, σε αυτόν τον διαγωνισμό όλα στήθηκαν από τις επιτροπές του Υπουργείου Εξωτερικών και ταυτόχρονα υπάρχουν επιτροπές παρακολούθησης για το αν προσφέρουν όντως σωστές υπηρεσίες οι εταιρείες αυτές, οι οποίες παρακολουθούν </w:t>
      </w:r>
      <w:r w:rsidRPr="0087179E">
        <w:rPr>
          <w:rFonts w:eastAsia="Times New Roman"/>
          <w:bCs/>
          <w:color w:val="222222"/>
          <w:shd w:val="clear" w:color="auto" w:fill="FFFFFF"/>
        </w:rPr>
        <w:t>και</w:t>
      </w:r>
      <w:r>
        <w:rPr>
          <w:rFonts w:eastAsia="Times New Roman"/>
          <w:color w:val="222222"/>
          <w:szCs w:val="24"/>
          <w:shd w:val="clear" w:color="auto" w:fill="FFFFFF"/>
        </w:rPr>
        <w:t xml:space="preserve"> τ</w:t>
      </w:r>
      <w:r>
        <w:rPr>
          <w:rFonts w:eastAsia="Times New Roman"/>
          <w:color w:val="222222"/>
          <w:szCs w:val="24"/>
          <w:shd w:val="clear" w:color="auto" w:fill="FFFFFF"/>
        </w:rPr>
        <w:t>ην εξέλιξη όλου του έργου. Για πρώτη φορά μάλιστα δίνεται το 10% των εσόδων για την προβολή του τουρισμού.</w:t>
      </w:r>
    </w:p>
    <w:p w14:paraId="5CAF52D3"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εμμέσως θέλω να αναφερθώ σε δύο τοποθετήσεις και σε </w:t>
      </w:r>
      <w:r w:rsidRPr="00670F94">
        <w:rPr>
          <w:rFonts w:eastAsia="Times New Roman"/>
          <w:color w:val="222222"/>
          <w:szCs w:val="24"/>
          <w:shd w:val="clear" w:color="auto" w:fill="FFFFFF"/>
        </w:rPr>
        <w:t>κάποια</w:t>
      </w:r>
      <w:r>
        <w:rPr>
          <w:rFonts w:eastAsia="Times New Roman"/>
          <w:color w:val="222222"/>
          <w:szCs w:val="24"/>
          <w:shd w:val="clear" w:color="auto" w:fill="FFFFFF"/>
        </w:rPr>
        <w:t xml:space="preserve"> πράγματα που είπατε. Είναι η προσπάθεια, έστω και έμμεσα, που έκανε η κ. Κό</w:t>
      </w:r>
      <w:r>
        <w:rPr>
          <w:rFonts w:eastAsia="Times New Roman"/>
          <w:color w:val="222222"/>
          <w:szCs w:val="24"/>
          <w:shd w:val="clear" w:color="auto" w:fill="FFFFFF"/>
        </w:rPr>
        <w:t xml:space="preserve">λλια </w:t>
      </w:r>
      <w:r>
        <w:rPr>
          <w:rFonts w:eastAsia="Times New Roman"/>
          <w:color w:val="222222"/>
          <w:szCs w:val="24"/>
          <w:shd w:val="clear" w:color="auto" w:fill="FFFFFF"/>
        </w:rPr>
        <w:t>να γίνει συσχετισμός</w:t>
      </w:r>
      <w:r>
        <w:rPr>
          <w:rFonts w:eastAsia="Times New Roman"/>
          <w:color w:val="222222"/>
          <w:szCs w:val="24"/>
          <w:shd w:val="clear" w:color="auto" w:fill="FFFFFF"/>
        </w:rPr>
        <w:t xml:space="preserve"> με τη «μειοδοτική» </w:t>
      </w:r>
      <w:r>
        <w:rPr>
          <w:rFonts w:eastAsia="Times New Roman"/>
          <w:color w:val="222222"/>
          <w:szCs w:val="24"/>
          <w:shd w:val="clear" w:color="auto" w:fill="FFFFFF"/>
        </w:rPr>
        <w:t xml:space="preserve">όπως είπε </w:t>
      </w:r>
      <w:r>
        <w:rPr>
          <w:rFonts w:eastAsia="Times New Roman"/>
          <w:color w:val="222222"/>
          <w:szCs w:val="24"/>
          <w:shd w:val="clear" w:color="auto" w:fill="FFFFFF"/>
        </w:rPr>
        <w:t xml:space="preserve">Συμφωνία των Πρεσπών. Νομίζω ότι τέτοια πράγματα δεν θα πρέπει να συμβαίνουν, γιατί δεν διαφοροποιούνται από αυτό που έχει πει ο κ. Μητσοτάκης, ότι </w:t>
      </w:r>
      <w:r>
        <w:rPr>
          <w:rFonts w:eastAsia="Times New Roman"/>
          <w:color w:val="222222"/>
          <w:szCs w:val="24"/>
          <w:shd w:val="clear" w:color="auto" w:fill="FFFFFF"/>
        </w:rPr>
        <w:t xml:space="preserve">χρησιμοποιήθηκε </w:t>
      </w:r>
      <w:r>
        <w:rPr>
          <w:rFonts w:eastAsia="Times New Roman"/>
          <w:color w:val="222222"/>
          <w:szCs w:val="24"/>
          <w:shd w:val="clear" w:color="auto" w:fill="FFFFFF"/>
        </w:rPr>
        <w:t xml:space="preserve">το </w:t>
      </w:r>
      <w:r>
        <w:rPr>
          <w:rFonts w:eastAsia="Times New Roman"/>
          <w:color w:val="222222"/>
          <w:szCs w:val="24"/>
          <w:shd w:val="clear" w:color="auto" w:fill="FFFFFF"/>
        </w:rPr>
        <w:t xml:space="preserve">μακεδονικό </w:t>
      </w:r>
      <w:r>
        <w:rPr>
          <w:rFonts w:eastAsia="Times New Roman"/>
          <w:color w:val="222222"/>
          <w:szCs w:val="24"/>
          <w:shd w:val="clear" w:color="auto" w:fill="FFFFFF"/>
        </w:rPr>
        <w:t xml:space="preserve">προκειμένου να μην </w:t>
      </w:r>
      <w:r w:rsidRPr="00E44573">
        <w:rPr>
          <w:rFonts w:eastAsia="Times New Roman"/>
          <w:color w:val="222222"/>
          <w:szCs w:val="24"/>
          <w:shd w:val="clear" w:color="auto" w:fill="FFFFFF"/>
        </w:rPr>
        <w:t>κοπο</w:t>
      </w:r>
      <w:r w:rsidRPr="00E44573">
        <w:rPr>
          <w:rFonts w:eastAsia="Times New Roman"/>
          <w:color w:val="222222"/>
          <w:szCs w:val="24"/>
          <w:shd w:val="clear" w:color="auto" w:fill="FFFFFF"/>
        </w:rPr>
        <w:t>ύν</w:t>
      </w:r>
      <w:r>
        <w:rPr>
          <w:rFonts w:eastAsia="Times New Roman"/>
          <w:color w:val="222222"/>
          <w:szCs w:val="24"/>
          <w:shd w:val="clear" w:color="auto" w:fill="FFFFFF"/>
        </w:rPr>
        <w:t xml:space="preserve"> οι συντάξεις. </w:t>
      </w:r>
    </w:p>
    <w:p w14:paraId="5CAF52D4"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κάθε περίπτωση, </w:t>
      </w:r>
      <w:r w:rsidRPr="00C9492F">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θα ήθελα να δηλώσω ότι και από την εμπειρία μου </w:t>
      </w:r>
      <w:r w:rsidRPr="0087179E">
        <w:rPr>
          <w:rFonts w:eastAsia="Times New Roman"/>
          <w:bCs/>
          <w:color w:val="222222"/>
          <w:shd w:val="clear" w:color="auto" w:fill="FFFFFF"/>
        </w:rPr>
        <w:t>και</w:t>
      </w:r>
      <w:r>
        <w:rPr>
          <w:rFonts w:eastAsia="Times New Roman"/>
          <w:color w:val="222222"/>
          <w:szCs w:val="24"/>
          <w:shd w:val="clear" w:color="auto" w:fill="FFFFFF"/>
        </w:rPr>
        <w:t xml:space="preserve"> ανεξαρτήτως των νέων στοιχείων τα οποία προσκομίστηκαν και τα οποία βεβαίως, όπως δεσμεύθηκε ο Υπουργός, θα δοθούν, θεωρώ ότι, με βάση τα στοιχεία που έχουν προσκομιστεί, και </w:t>
      </w:r>
      <w:r w:rsidRPr="00C87731">
        <w:rPr>
          <w:rFonts w:eastAsia="Times New Roman"/>
          <w:color w:val="222222"/>
          <w:szCs w:val="24"/>
          <w:shd w:val="clear" w:color="auto" w:fill="FFFFFF"/>
        </w:rPr>
        <w:t xml:space="preserve">η νομιμότητα </w:t>
      </w:r>
      <w:r w:rsidRPr="00C87731">
        <w:rPr>
          <w:rFonts w:eastAsia="Times New Roman"/>
          <w:bCs/>
          <w:color w:val="222222"/>
          <w:shd w:val="clear" w:color="auto" w:fill="FFFFFF"/>
        </w:rPr>
        <w:t>και</w:t>
      </w:r>
      <w:r w:rsidRPr="00C87731">
        <w:rPr>
          <w:rFonts w:eastAsia="Times New Roman"/>
          <w:color w:val="222222"/>
          <w:szCs w:val="24"/>
          <w:shd w:val="clear" w:color="auto" w:fill="FFFFFF"/>
        </w:rPr>
        <w:t xml:space="preserve"> οι πράξεις του Υπουργού Εξωτερικών, του Νίκου Κοτζιά, δεν </w:t>
      </w:r>
      <w:r w:rsidRPr="00C87731">
        <w:rPr>
          <w:rFonts w:eastAsia="Times New Roman"/>
          <w:bCs/>
          <w:color w:val="222222"/>
          <w:shd w:val="clear" w:color="auto" w:fill="FFFFFF"/>
        </w:rPr>
        <w:t>μπορο</w:t>
      </w:r>
      <w:r w:rsidRPr="00C87731">
        <w:rPr>
          <w:rFonts w:eastAsia="Times New Roman"/>
          <w:bCs/>
          <w:color w:val="222222"/>
          <w:shd w:val="clear" w:color="auto" w:fill="FFFFFF"/>
        </w:rPr>
        <w:t>ύν</w:t>
      </w:r>
      <w:r w:rsidRPr="00C87731">
        <w:rPr>
          <w:rFonts w:eastAsia="Times New Roman"/>
          <w:color w:val="222222"/>
          <w:szCs w:val="24"/>
          <w:shd w:val="clear" w:color="auto" w:fill="FFFFFF"/>
        </w:rPr>
        <w:t xml:space="preserve"> </w:t>
      </w:r>
      <w:r w:rsidRPr="00C87731">
        <w:rPr>
          <w:rFonts w:eastAsia="Times New Roman"/>
          <w:bCs/>
          <w:color w:val="222222"/>
          <w:shd w:val="clear" w:color="auto" w:fill="FFFFFF"/>
        </w:rPr>
        <w:t>να</w:t>
      </w:r>
      <w:r w:rsidRPr="00C87731">
        <w:rPr>
          <w:rFonts w:eastAsia="Times New Roman"/>
          <w:color w:val="222222"/>
          <w:szCs w:val="24"/>
          <w:shd w:val="clear" w:color="auto" w:fill="FFFFFF"/>
        </w:rPr>
        <w:t xml:space="preserve"> τεθούν σε αμφισβήτηση.</w:t>
      </w:r>
      <w:r>
        <w:rPr>
          <w:rFonts w:eastAsia="Times New Roman"/>
          <w:color w:val="222222"/>
          <w:szCs w:val="24"/>
          <w:shd w:val="clear" w:color="auto" w:fill="FFFFFF"/>
        </w:rPr>
        <w:t xml:space="preserve"> Αυτή είναι η εκτίμησή μου, την οποία οφείλω να καταθέσω δημόσια.</w:t>
      </w:r>
    </w:p>
    <w:p w14:paraId="5CAF52D5"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5CAF52D6" w14:textId="77777777" w:rsidR="00A15929" w:rsidRDefault="00D001CD">
      <w:pPr>
        <w:spacing w:line="600" w:lineRule="auto"/>
        <w:ind w:firstLine="720"/>
        <w:jc w:val="both"/>
        <w:rPr>
          <w:rFonts w:eastAsia="Times New Roman"/>
          <w:color w:val="222222"/>
          <w:szCs w:val="24"/>
          <w:shd w:val="clear" w:color="auto" w:fill="FFFFFF"/>
        </w:rPr>
      </w:pPr>
      <w:r w:rsidRPr="00C9492F">
        <w:rPr>
          <w:rFonts w:eastAsia="Times New Roman"/>
          <w:b/>
          <w:bCs/>
          <w:color w:val="222222"/>
          <w:shd w:val="clear" w:color="auto" w:fill="FFFFFF"/>
        </w:rPr>
        <w:t>ΠΡΟΕΔΡΕΥΩΝ (Γεώργιος Βαρεμένος):</w:t>
      </w:r>
      <w:r w:rsidRPr="00C9492F">
        <w:rPr>
          <w:rFonts w:eastAsia="Times New Roman"/>
          <w:bCs/>
          <w:color w:val="222222"/>
          <w:shd w:val="clear" w:color="auto" w:fill="FFFFFF"/>
        </w:rPr>
        <w:t xml:space="preserve"> </w:t>
      </w:r>
      <w:r>
        <w:rPr>
          <w:rFonts w:eastAsia="Times New Roman"/>
          <w:color w:val="222222"/>
          <w:szCs w:val="24"/>
          <w:shd w:val="clear" w:color="auto" w:fill="FFFFFF"/>
        </w:rPr>
        <w:t>Και εμείς ευχαριστούμε.</w:t>
      </w:r>
    </w:p>
    <w:p w14:paraId="5CAF52D7"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Κεφαλογιάννης </w:t>
      </w:r>
      <w:r w:rsidRPr="00C9492F">
        <w:rPr>
          <w:rFonts w:eastAsia="Times New Roman"/>
          <w:bCs/>
          <w:color w:val="222222"/>
          <w:shd w:val="clear" w:color="auto" w:fill="FFFFFF"/>
        </w:rPr>
        <w:t>έχει</w:t>
      </w:r>
      <w:r>
        <w:rPr>
          <w:rFonts w:eastAsia="Times New Roman"/>
          <w:color w:val="222222"/>
          <w:szCs w:val="24"/>
          <w:shd w:val="clear" w:color="auto" w:fill="FFFFFF"/>
        </w:rPr>
        <w:t xml:space="preserve"> τον λόγο.</w:t>
      </w:r>
    </w:p>
    <w:p w14:paraId="5CAF52D8" w14:textId="77777777" w:rsidR="00A15929" w:rsidRDefault="00D001CD">
      <w:pPr>
        <w:spacing w:line="600" w:lineRule="auto"/>
        <w:ind w:firstLine="720"/>
        <w:jc w:val="both"/>
        <w:rPr>
          <w:rFonts w:eastAsia="Times New Roman"/>
          <w:color w:val="222222"/>
          <w:shd w:val="clear" w:color="auto" w:fill="FFFFFF"/>
        </w:rPr>
      </w:pPr>
      <w:r w:rsidRPr="00C9492F">
        <w:rPr>
          <w:rFonts w:eastAsia="Times New Roman"/>
          <w:b/>
          <w:color w:val="222222"/>
          <w:szCs w:val="24"/>
          <w:shd w:val="clear" w:color="auto" w:fill="FFFFFF"/>
        </w:rPr>
        <w:t>ΙΩΑΝΝΗΣ ΚΕΦΑΛΟΓΙΑΝΝΗΣ:</w:t>
      </w:r>
      <w:r>
        <w:rPr>
          <w:rFonts w:eastAsia="Times New Roman"/>
          <w:color w:val="222222"/>
          <w:szCs w:val="24"/>
          <w:shd w:val="clear" w:color="auto" w:fill="FFFFFF"/>
        </w:rPr>
        <w:t xml:space="preserve"> </w:t>
      </w:r>
      <w:r>
        <w:rPr>
          <w:rFonts w:eastAsia="Times New Roman"/>
          <w:color w:val="222222"/>
          <w:shd w:val="clear" w:color="auto" w:fill="FFFFFF"/>
        </w:rPr>
        <w:t>Ευχαριστώ, κύριε Πρόεδρε.</w:t>
      </w:r>
    </w:p>
    <w:p w14:paraId="5CAF52D9"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w:t>
      </w:r>
      <w:r>
        <w:rPr>
          <w:rFonts w:eastAsia="Times New Roman"/>
          <w:color w:val="222222"/>
          <w:szCs w:val="24"/>
          <w:shd w:val="clear" w:color="auto" w:fill="FFFFFF"/>
        </w:rPr>
        <w:t xml:space="preserve"> ξεκινήσω από μια ενημέρωση που έχουμε από τις υπηρεσίες της Βουλής ότι ακόμα δεν έχουν διανεμηθεί τα έγγραφα τα οποία κατέθεσε ο κ. Καμμένος γιατί…</w:t>
      </w:r>
    </w:p>
    <w:p w14:paraId="5CAF52DA" w14:textId="77777777" w:rsidR="00A15929" w:rsidRDefault="00D001CD">
      <w:pPr>
        <w:spacing w:line="600" w:lineRule="auto"/>
        <w:ind w:firstLine="720"/>
        <w:jc w:val="both"/>
        <w:rPr>
          <w:rFonts w:eastAsia="Times New Roman"/>
          <w:color w:val="222222"/>
          <w:szCs w:val="24"/>
          <w:shd w:val="clear" w:color="auto" w:fill="FFFFFF"/>
        </w:rPr>
      </w:pPr>
      <w:r w:rsidRPr="00C9492F">
        <w:rPr>
          <w:rFonts w:eastAsia="Times New Roman"/>
          <w:b/>
          <w:bCs/>
          <w:color w:val="222222"/>
          <w:shd w:val="clear" w:color="auto" w:fill="FFFFFF"/>
        </w:rPr>
        <w:t>ΠΡΟΕΔΡΕΥΩΝ (Γεώργιος Βαρεμένος):</w:t>
      </w:r>
      <w:r w:rsidRPr="00C9492F">
        <w:rPr>
          <w:rFonts w:eastAsia="Times New Roman"/>
          <w:bCs/>
          <w:color w:val="222222"/>
          <w:shd w:val="clear" w:color="auto" w:fill="FFFFFF"/>
        </w:rPr>
        <w:t xml:space="preserve"> </w:t>
      </w:r>
      <w:r>
        <w:rPr>
          <w:rFonts w:eastAsia="Times New Roman"/>
          <w:color w:val="222222"/>
          <w:shd w:val="clear" w:color="auto" w:fill="FFFFFF"/>
        </w:rPr>
        <w:t>Ε</w:t>
      </w:r>
      <w:r>
        <w:rPr>
          <w:rFonts w:eastAsia="Times New Roman"/>
          <w:color w:val="222222"/>
          <w:szCs w:val="24"/>
          <w:shd w:val="clear" w:color="auto" w:fill="FFFFFF"/>
        </w:rPr>
        <w:t>ντάξει, μη βιάζεστε, θα τα πάρετε.</w:t>
      </w:r>
    </w:p>
    <w:p w14:paraId="5CAF52DB" w14:textId="77777777" w:rsidR="00A15929" w:rsidRDefault="00D001CD">
      <w:pPr>
        <w:spacing w:line="600" w:lineRule="auto"/>
        <w:ind w:firstLine="720"/>
        <w:jc w:val="both"/>
        <w:rPr>
          <w:rFonts w:eastAsia="Times New Roman"/>
          <w:color w:val="222222"/>
          <w:szCs w:val="24"/>
          <w:shd w:val="clear" w:color="auto" w:fill="FFFFFF"/>
        </w:rPr>
      </w:pPr>
      <w:r w:rsidRPr="00C9492F">
        <w:rPr>
          <w:rFonts w:eastAsia="Times New Roman"/>
          <w:b/>
          <w:color w:val="222222"/>
          <w:szCs w:val="24"/>
          <w:shd w:val="clear" w:color="auto" w:fill="FFFFFF"/>
        </w:rPr>
        <w:t>ΙΩΑΝΝΗΣ ΚΕΦΑΛΟΓΙΑΝΝΗΣ:</w:t>
      </w:r>
      <w:r>
        <w:rPr>
          <w:rFonts w:eastAsia="Times New Roman"/>
          <w:color w:val="222222"/>
          <w:szCs w:val="24"/>
          <w:shd w:val="clear" w:color="auto" w:fill="FFFFFF"/>
        </w:rPr>
        <w:t xml:space="preserve"> </w:t>
      </w:r>
      <w:r>
        <w:rPr>
          <w:rFonts w:eastAsia="Times New Roman"/>
          <w:color w:val="222222"/>
          <w:shd w:val="clear" w:color="auto" w:fill="FFFFFF"/>
        </w:rPr>
        <w:t>Εγώ</w:t>
      </w:r>
      <w:r>
        <w:rPr>
          <w:rFonts w:eastAsia="Times New Roman"/>
          <w:color w:val="222222"/>
          <w:szCs w:val="24"/>
          <w:shd w:val="clear" w:color="auto" w:fill="FFFFFF"/>
        </w:rPr>
        <w:t xml:space="preserve"> θέλω τη δέσ</w:t>
      </w:r>
      <w:r>
        <w:rPr>
          <w:rFonts w:eastAsia="Times New Roman"/>
          <w:color w:val="222222"/>
          <w:szCs w:val="24"/>
          <w:shd w:val="clear" w:color="auto" w:fill="FFFFFF"/>
        </w:rPr>
        <w:t xml:space="preserve">μευσή σας, κύριε Πρόεδρε, </w:t>
      </w:r>
      <w:r w:rsidRPr="00640D47">
        <w:rPr>
          <w:rFonts w:eastAsia="Times New Roman"/>
          <w:bCs/>
          <w:color w:val="222222"/>
          <w:shd w:val="clear" w:color="auto" w:fill="FFFFFF"/>
        </w:rPr>
        <w:t>ότι</w:t>
      </w:r>
      <w:r>
        <w:rPr>
          <w:rFonts w:eastAsia="Times New Roman"/>
          <w:color w:val="222222"/>
          <w:szCs w:val="24"/>
          <w:shd w:val="clear" w:color="auto" w:fill="FFFFFF"/>
        </w:rPr>
        <w:t xml:space="preserve"> δεν τίθεται θέμα προσωπικών δεδομένων από τη στιγμή που έγινε η συγκεκριμένη…</w:t>
      </w:r>
    </w:p>
    <w:p w14:paraId="5CAF52DC" w14:textId="77777777" w:rsidR="00A15929" w:rsidRDefault="00D001CD">
      <w:pPr>
        <w:spacing w:line="600" w:lineRule="auto"/>
        <w:ind w:firstLine="720"/>
        <w:jc w:val="both"/>
        <w:rPr>
          <w:rFonts w:eastAsia="Times New Roman"/>
          <w:color w:val="222222"/>
          <w:szCs w:val="24"/>
          <w:shd w:val="clear" w:color="auto" w:fill="FFFFFF"/>
        </w:rPr>
      </w:pPr>
      <w:r w:rsidRPr="00C9492F">
        <w:rPr>
          <w:rFonts w:eastAsia="Times New Roman"/>
          <w:b/>
          <w:bCs/>
          <w:color w:val="222222"/>
          <w:shd w:val="clear" w:color="auto" w:fill="FFFFFF"/>
        </w:rPr>
        <w:t>ΠΡΟΕΔΡΕΥΩΝ (Γεώργιος Βαρεμένος):</w:t>
      </w:r>
      <w:r w:rsidRPr="00C9492F">
        <w:rPr>
          <w:rFonts w:eastAsia="Times New Roman"/>
          <w:bCs/>
          <w:color w:val="222222"/>
          <w:shd w:val="clear" w:color="auto" w:fill="FFFFFF"/>
        </w:rPr>
        <w:t xml:space="preserve"> </w:t>
      </w:r>
      <w:r>
        <w:rPr>
          <w:rFonts w:eastAsia="Times New Roman"/>
          <w:color w:val="222222"/>
          <w:shd w:val="clear" w:color="auto" w:fill="FFFFFF"/>
        </w:rPr>
        <w:t>Θ</w:t>
      </w:r>
      <w:r>
        <w:rPr>
          <w:rFonts w:eastAsia="Times New Roman"/>
          <w:color w:val="222222"/>
          <w:szCs w:val="24"/>
          <w:shd w:val="clear" w:color="auto" w:fill="FFFFFF"/>
        </w:rPr>
        <w:t>α τα πάρετε, είπαμε. Προχωρήστε στην ομιλία σας.</w:t>
      </w:r>
    </w:p>
    <w:p w14:paraId="5CAF52DD" w14:textId="77777777" w:rsidR="00A15929" w:rsidRDefault="00D001CD">
      <w:pPr>
        <w:spacing w:line="600" w:lineRule="auto"/>
        <w:ind w:firstLine="720"/>
        <w:jc w:val="both"/>
        <w:rPr>
          <w:rFonts w:eastAsia="Times New Roman"/>
          <w:color w:val="222222"/>
          <w:szCs w:val="24"/>
          <w:shd w:val="clear" w:color="auto" w:fill="FFFFFF"/>
        </w:rPr>
      </w:pPr>
      <w:r w:rsidRPr="00C9492F">
        <w:rPr>
          <w:rFonts w:eastAsia="Times New Roman"/>
          <w:b/>
          <w:color w:val="222222"/>
          <w:szCs w:val="24"/>
          <w:shd w:val="clear" w:color="auto" w:fill="FFFFFF"/>
        </w:rPr>
        <w:t>ΙΩΑΝΝΗΣ ΚΕΦΑΛΟΓΙΑΝΝΗΣ:</w:t>
      </w:r>
      <w:r>
        <w:rPr>
          <w:rFonts w:eastAsia="Times New Roman"/>
          <w:color w:val="222222"/>
          <w:szCs w:val="24"/>
          <w:shd w:val="clear" w:color="auto" w:fill="FFFFFF"/>
        </w:rPr>
        <w:t xml:space="preserve"> Αρκούμαι σε αυτό, κύριε Πρόεδρε. </w:t>
      </w:r>
    </w:p>
    <w:p w14:paraId="5CAF52DE" w14:textId="77777777" w:rsidR="00A15929" w:rsidRDefault="00D001CD">
      <w:pPr>
        <w:spacing w:line="600" w:lineRule="auto"/>
        <w:ind w:firstLine="720"/>
        <w:jc w:val="both"/>
        <w:rPr>
          <w:rFonts w:eastAsia="Times New Roman"/>
          <w:color w:val="222222"/>
          <w:szCs w:val="24"/>
          <w:shd w:val="clear" w:color="auto" w:fill="FFFFFF"/>
        </w:rPr>
      </w:pPr>
      <w:r w:rsidRPr="00C9492F">
        <w:rPr>
          <w:rFonts w:eastAsia="Times New Roman"/>
          <w:color w:val="222222"/>
          <w:szCs w:val="24"/>
          <w:shd w:val="clear" w:color="auto" w:fill="FFFFFF"/>
        </w:rPr>
        <w:t>Κυρίες κ</w:t>
      </w:r>
      <w:r w:rsidRPr="00C9492F">
        <w:rPr>
          <w:rFonts w:eastAsia="Times New Roman"/>
          <w:color w:val="222222"/>
          <w:szCs w:val="24"/>
          <w:shd w:val="clear" w:color="auto" w:fill="FFFFFF"/>
        </w:rPr>
        <w:t>αι κύριοι συνάδελφοι</w:t>
      </w:r>
      <w:r>
        <w:rPr>
          <w:rFonts w:eastAsia="Times New Roman"/>
          <w:color w:val="222222"/>
          <w:szCs w:val="24"/>
          <w:shd w:val="clear" w:color="auto" w:fill="FFFFFF"/>
        </w:rPr>
        <w:t xml:space="preserve">, έχουν συμπληρωθεί εδώ πέρα έξι μήνες που οι Έλληνες πολίτες βλέπουν στην ουσία άφωνοι πρώην Υπουργούς της συγκυβέρνησης να ανταλλάσσουν μεταξύ τους υπαινιγμούς, ύβρεις και βαρύτατες αλληλοκατηγορίες, </w:t>
      </w:r>
      <w:r w:rsidRPr="0030073F">
        <w:rPr>
          <w:rFonts w:eastAsia="Times New Roman"/>
          <w:color w:val="222222"/>
          <w:szCs w:val="24"/>
          <w:shd w:val="clear" w:color="auto" w:fill="FFFFFF"/>
        </w:rPr>
        <w:t xml:space="preserve">οι οποίοι βεβαίως, όπως γνωρίζετε </w:t>
      </w:r>
      <w:r w:rsidRPr="0030073F">
        <w:rPr>
          <w:rFonts w:eastAsia="Times New Roman"/>
          <w:color w:val="222222"/>
          <w:szCs w:val="24"/>
          <w:shd w:val="clear" w:color="auto" w:fill="FFFFFF"/>
        </w:rPr>
        <w:t>πολύ καλά, έφτασαν μέχρι και στο σημείο να υποβάλλουν μηνύσεις.</w:t>
      </w:r>
      <w:r>
        <w:rPr>
          <w:rFonts w:eastAsia="Times New Roman"/>
          <w:color w:val="222222"/>
          <w:szCs w:val="24"/>
          <w:shd w:val="clear" w:color="auto" w:fill="FFFFFF"/>
        </w:rPr>
        <w:t xml:space="preserve"> </w:t>
      </w:r>
    </w:p>
    <w:p w14:paraId="5CAF52DF"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όμως το θέατρο του παραλόγου, το οποίο παρακολουθήσαμε και βιώνουμε όλο αυτό το διάστημα, έχει και τα όριά του και επειδή όλο αυτό το πράγμα δεν είναι προσωπική υπόθεση κανενός, νομίζω</w:t>
      </w:r>
      <w:r>
        <w:rPr>
          <w:rFonts w:eastAsia="Times New Roman"/>
          <w:color w:val="222222"/>
          <w:szCs w:val="24"/>
          <w:shd w:val="clear" w:color="auto" w:fill="FFFFFF"/>
        </w:rPr>
        <w:t xml:space="preserve"> ότι κάποιοι πρέπει επιτέλους να δώσουν και συγκεκριμένες απαντήσεις. Και αυτοί οι οποίοι πρέπει να δώσουν συγκεκριμένες απαντήσεις και εξηγήσεις δεν είναι πρωτίστως ούτε ο κ. Κοτζιάς ούτε ο κ. Καμμένος. Νομίζω τις διαφορές τους θα τις λύσει η ελληνική δικ</w:t>
      </w:r>
      <w:r>
        <w:rPr>
          <w:rFonts w:eastAsia="Times New Roman"/>
          <w:color w:val="222222"/>
          <w:szCs w:val="24"/>
          <w:shd w:val="clear" w:color="auto" w:fill="FFFFFF"/>
        </w:rPr>
        <w:t>αιοσύνη, στην οποία θυμίζω ότι η Νέα Δημοκρατία θεσμικά και χωρίς κανένα ίχνος μικροπολιτικής σκοπιμότητας προσέφυγε από την πρώτη στιγμή, καταθέτοντας στον εισαγγελέα του Αρείου Πάγου το βίντεο με τη συνέντευξη του κ. Κοτζιά σε τηλεοπτικό σταθμό.</w:t>
      </w:r>
    </w:p>
    <w:p w14:paraId="5CAF52E0"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επ</w:t>
      </w:r>
      <w:r>
        <w:rPr>
          <w:rFonts w:eastAsia="Times New Roman"/>
          <w:color w:val="222222"/>
          <w:szCs w:val="24"/>
          <w:shd w:val="clear" w:color="auto" w:fill="FFFFFF"/>
        </w:rPr>
        <w:t>ίσης πολύ θετικό το γεγονός ότι υπήρξε παρέμβαση του εισαγγελέως του Αρείου Πάγου. Πρέπει να σημειώσουμε ότι είναι η πρώτη φορά στην ιστορία της χώρας που παρεμβαίνει η δικαιοσύνη για κατηγορίες που εκτοξεύονται από έναν Υπουργό εναντίον κάποιου άλλου εντό</w:t>
      </w:r>
      <w:r>
        <w:rPr>
          <w:rFonts w:eastAsia="Times New Roman"/>
          <w:color w:val="222222"/>
          <w:szCs w:val="24"/>
          <w:shd w:val="clear" w:color="auto" w:fill="FFFFFF"/>
        </w:rPr>
        <w:t xml:space="preserve">ς μάλιστα του Υπουργικού Συμβουλίου. </w:t>
      </w:r>
    </w:p>
    <w:p w14:paraId="5CAF52E1" w14:textId="77777777" w:rsidR="00A15929" w:rsidRDefault="00D001C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αυτό το οποίο περιμένουμε είναι την άμεση διερεύνηση της υπόθεσης. Ελπίζουμε η εισαγγελία με βάση και τη σημερινή συζήτηση στη Βουλή να προβεί σε όλες τις απαραίτητες ενέργειες, για να μάθουν επιτέλους οι Έλλ</w:t>
      </w:r>
      <w:r>
        <w:rPr>
          <w:rFonts w:eastAsia="Times New Roman"/>
          <w:color w:val="222222"/>
          <w:szCs w:val="24"/>
          <w:shd w:val="clear" w:color="auto" w:fill="FFFFFF"/>
        </w:rPr>
        <w:t xml:space="preserve">ηνες πολίτες την αλήθεια για όλες αυτές τις αδιαφανείς συναλλαγές που έχουν καταγγελθεί για την εταιρεία του κ. </w:t>
      </w:r>
      <w:proofErr w:type="spellStart"/>
      <w:r>
        <w:rPr>
          <w:rFonts w:eastAsia="Times New Roman"/>
          <w:color w:val="222222"/>
          <w:szCs w:val="24"/>
          <w:shd w:val="clear" w:color="auto" w:fill="FFFFFF"/>
        </w:rPr>
        <w:t>Σόρος</w:t>
      </w:r>
      <w:proofErr w:type="spellEnd"/>
      <w:r>
        <w:rPr>
          <w:rFonts w:eastAsia="Times New Roman"/>
          <w:color w:val="222222"/>
          <w:szCs w:val="24"/>
          <w:shd w:val="clear" w:color="auto" w:fill="FFFFFF"/>
        </w:rPr>
        <w:t xml:space="preserve">, όπως βεβαίως </w:t>
      </w:r>
      <w:r w:rsidRPr="00A85505">
        <w:rPr>
          <w:rFonts w:eastAsia="Times New Roman"/>
          <w:bCs/>
          <w:color w:val="222222"/>
          <w:shd w:val="clear" w:color="auto" w:fill="FFFFFF"/>
        </w:rPr>
        <w:t>και</w:t>
      </w:r>
      <w:r>
        <w:rPr>
          <w:rFonts w:eastAsia="Times New Roman"/>
          <w:color w:val="222222"/>
          <w:szCs w:val="24"/>
          <w:shd w:val="clear" w:color="auto" w:fill="FFFFFF"/>
        </w:rPr>
        <w:t xml:space="preserve"> για το πώς αξιοποιήθηκαν διάφορα κονδύλια από διάφορα Υπουργεία σε διάφορα ζητήματα, για τα </w:t>
      </w:r>
      <w:r w:rsidRPr="00A85505">
        <w:rPr>
          <w:rFonts w:eastAsia="Times New Roman"/>
          <w:color w:val="222222"/>
          <w:szCs w:val="24"/>
          <w:shd w:val="clear" w:color="auto" w:fill="FFFFFF"/>
        </w:rPr>
        <w:t>οποία ε</w:t>
      </w:r>
      <w:r w:rsidRPr="00A85505">
        <w:rPr>
          <w:rFonts w:eastAsia="Times New Roman"/>
          <w:bCs/>
          <w:color w:val="222222"/>
          <w:shd w:val="clear" w:color="auto" w:fill="FFFFFF"/>
        </w:rPr>
        <w:t>πίσης</w:t>
      </w:r>
      <w:r w:rsidRPr="00A85505">
        <w:rPr>
          <w:rFonts w:eastAsia="Times New Roman"/>
          <w:color w:val="222222"/>
          <w:szCs w:val="24"/>
          <w:shd w:val="clear" w:color="auto" w:fill="FFFFFF"/>
        </w:rPr>
        <w:t xml:space="preserve"> υπήρξαν καταγγελίες μεταξύ των Υπουργών της τότε </w:t>
      </w:r>
      <w:r w:rsidRPr="00A85505">
        <w:rPr>
          <w:rFonts w:eastAsia="Times New Roman"/>
          <w:bCs/>
          <w:color w:val="222222"/>
          <w:shd w:val="clear" w:color="auto" w:fill="FFFFFF"/>
        </w:rPr>
        <w:t>συγκυβέρνηση</w:t>
      </w:r>
      <w:r w:rsidRPr="00A85505">
        <w:rPr>
          <w:rFonts w:eastAsia="Times New Roman"/>
          <w:color w:val="222222"/>
          <w:szCs w:val="24"/>
          <w:shd w:val="clear" w:color="auto" w:fill="FFFFFF"/>
        </w:rPr>
        <w:t xml:space="preserve">ς. </w:t>
      </w:r>
    </w:p>
    <w:p w14:paraId="5CAF52E2" w14:textId="77777777" w:rsidR="00A15929" w:rsidRDefault="00D001CD">
      <w:pPr>
        <w:spacing w:line="600" w:lineRule="auto"/>
        <w:ind w:firstLine="720"/>
        <w:jc w:val="both"/>
        <w:rPr>
          <w:rFonts w:eastAsia="Times New Roman"/>
          <w:color w:val="222222"/>
          <w:szCs w:val="24"/>
          <w:shd w:val="clear" w:color="auto" w:fill="FFFFFF"/>
        </w:rPr>
      </w:pPr>
      <w:r w:rsidRPr="00A85505">
        <w:rPr>
          <w:rFonts w:eastAsia="Times New Roman"/>
          <w:color w:val="222222"/>
          <w:szCs w:val="24"/>
          <w:shd w:val="clear" w:color="auto" w:fill="FFFFFF"/>
        </w:rPr>
        <w:t>Αυτό το οποίο περιμένουμε</w:t>
      </w:r>
      <w:r>
        <w:rPr>
          <w:rFonts w:eastAsia="Times New Roman"/>
          <w:color w:val="222222"/>
          <w:szCs w:val="24"/>
          <w:shd w:val="clear" w:color="auto" w:fill="FFFFFF"/>
        </w:rPr>
        <w:t>,</w:t>
      </w:r>
      <w:r w:rsidRPr="00A85505">
        <w:rPr>
          <w:rFonts w:eastAsia="Times New Roman"/>
          <w:color w:val="222222"/>
          <w:szCs w:val="24"/>
          <w:shd w:val="clear" w:color="auto" w:fill="FFFFFF"/>
        </w:rPr>
        <w:t xml:space="preserve"> </w:t>
      </w:r>
      <w:r w:rsidRPr="00A85505">
        <w:rPr>
          <w:rFonts w:eastAsia="Times New Roman"/>
          <w:bCs/>
          <w:color w:val="222222"/>
          <w:shd w:val="clear" w:color="auto" w:fill="FFFFFF"/>
        </w:rPr>
        <w:t>όμως</w:t>
      </w:r>
      <w:r>
        <w:rPr>
          <w:rFonts w:eastAsia="Times New Roman"/>
          <w:bCs/>
          <w:color w:val="222222"/>
          <w:shd w:val="clear" w:color="auto" w:fill="FFFFFF"/>
        </w:rPr>
        <w:t>,</w:t>
      </w:r>
      <w:r w:rsidRPr="00A85505">
        <w:rPr>
          <w:rFonts w:eastAsia="Times New Roman"/>
          <w:color w:val="222222"/>
          <w:szCs w:val="24"/>
          <w:shd w:val="clear" w:color="auto" w:fill="FFFFFF"/>
        </w:rPr>
        <w:t xml:space="preserve"> σήμερα από την </w:t>
      </w:r>
      <w:r w:rsidRPr="00A85505">
        <w:rPr>
          <w:rFonts w:eastAsia="Times New Roman"/>
          <w:bCs/>
          <w:color w:val="222222"/>
          <w:shd w:val="clear" w:color="auto" w:fill="FFFFFF"/>
        </w:rPr>
        <w:t>Κυβέρνηση</w:t>
      </w:r>
      <w:r w:rsidRPr="00A85505">
        <w:rPr>
          <w:rFonts w:eastAsia="Times New Roman"/>
          <w:color w:val="222222"/>
          <w:szCs w:val="24"/>
          <w:shd w:val="clear" w:color="auto" w:fill="FFFFFF"/>
        </w:rPr>
        <w:t xml:space="preserve"> </w:t>
      </w:r>
      <w:r w:rsidRPr="00A85505">
        <w:rPr>
          <w:rFonts w:eastAsia="Times New Roman"/>
          <w:bCs/>
          <w:color w:val="222222"/>
          <w:shd w:val="clear" w:color="auto" w:fill="FFFFFF"/>
        </w:rPr>
        <w:t>δεν</w:t>
      </w:r>
      <w:r>
        <w:rPr>
          <w:rFonts w:eastAsia="Times New Roman"/>
          <w:color w:val="222222"/>
          <w:szCs w:val="24"/>
          <w:shd w:val="clear" w:color="auto" w:fill="FFFFFF"/>
        </w:rPr>
        <w:t xml:space="preserve"> </w:t>
      </w:r>
      <w:r w:rsidRPr="00A85505">
        <w:rPr>
          <w:rFonts w:eastAsia="Times New Roman"/>
          <w:bCs/>
          <w:color w:val="222222"/>
          <w:shd w:val="clear" w:color="auto" w:fill="FFFFFF"/>
        </w:rPr>
        <w:t>είναι</w:t>
      </w:r>
      <w:r>
        <w:rPr>
          <w:rFonts w:eastAsia="Times New Roman"/>
          <w:color w:val="222222"/>
          <w:szCs w:val="24"/>
          <w:shd w:val="clear" w:color="auto" w:fill="FFFFFF"/>
        </w:rPr>
        <w:t xml:space="preserve"> </w:t>
      </w:r>
      <w:r w:rsidRPr="00A85505">
        <w:rPr>
          <w:rFonts w:eastAsia="Times New Roman"/>
          <w:bCs/>
          <w:color w:val="222222"/>
          <w:shd w:val="clear" w:color="auto" w:fill="FFFFFF"/>
        </w:rPr>
        <w:t>βεβαίως</w:t>
      </w:r>
      <w:r>
        <w:rPr>
          <w:rFonts w:eastAsia="Times New Roman"/>
          <w:color w:val="222222"/>
          <w:szCs w:val="24"/>
          <w:shd w:val="clear" w:color="auto" w:fill="FFFFFF"/>
        </w:rPr>
        <w:t xml:space="preserve"> </w:t>
      </w:r>
      <w:r w:rsidRPr="00A85505">
        <w:rPr>
          <w:rFonts w:eastAsia="Times New Roman"/>
          <w:bCs/>
          <w:color w:val="222222"/>
          <w:shd w:val="clear" w:color="auto" w:fill="FFFFFF"/>
        </w:rPr>
        <w:t>να</w:t>
      </w:r>
      <w:r>
        <w:rPr>
          <w:rFonts w:eastAsia="Times New Roman"/>
          <w:color w:val="222222"/>
          <w:szCs w:val="24"/>
          <w:shd w:val="clear" w:color="auto" w:fill="FFFFFF"/>
        </w:rPr>
        <w:t xml:space="preserve"> λύσει τη μεταξύ τους διαφορά. Αυτό </w:t>
      </w:r>
      <w:r w:rsidRPr="00A85505">
        <w:rPr>
          <w:rFonts w:eastAsia="Times New Roman"/>
          <w:bCs/>
          <w:color w:val="222222"/>
          <w:shd w:val="clear" w:color="auto" w:fill="FFFFFF"/>
        </w:rPr>
        <w:t>που</w:t>
      </w:r>
      <w:r>
        <w:rPr>
          <w:rFonts w:eastAsia="Times New Roman"/>
          <w:color w:val="222222"/>
          <w:szCs w:val="24"/>
          <w:shd w:val="clear" w:color="auto" w:fill="FFFFFF"/>
        </w:rPr>
        <w:t xml:space="preserve"> περιμένει η </w:t>
      </w:r>
      <w:r w:rsidRPr="00A85505">
        <w:rPr>
          <w:rFonts w:eastAsia="Times New Roman"/>
          <w:color w:val="222222"/>
          <w:shd w:val="clear" w:color="auto" w:fill="FFFFFF"/>
        </w:rPr>
        <w:t>Νέα Δημοκρατία</w:t>
      </w:r>
      <w:r>
        <w:rPr>
          <w:rFonts w:eastAsia="Times New Roman"/>
          <w:color w:val="222222"/>
          <w:shd w:val="clear" w:color="auto" w:fill="FFFFFF"/>
        </w:rPr>
        <w:t xml:space="preserve">, </w:t>
      </w:r>
      <w:r w:rsidRPr="00A85505">
        <w:rPr>
          <w:rFonts w:eastAsia="Times New Roman"/>
          <w:color w:val="222222"/>
          <w:shd w:val="clear" w:color="auto" w:fill="FFFFFF"/>
        </w:rPr>
        <w:t>κυρίες και κύριοι συνάδελφοι</w:t>
      </w:r>
      <w:r>
        <w:rPr>
          <w:rFonts w:eastAsia="Times New Roman"/>
          <w:color w:val="222222"/>
          <w:shd w:val="clear" w:color="auto" w:fill="FFFFFF"/>
        </w:rPr>
        <w:t xml:space="preserve">, </w:t>
      </w:r>
      <w:r w:rsidRPr="00A85505">
        <w:rPr>
          <w:rFonts w:eastAsia="Times New Roman"/>
          <w:bCs/>
          <w:color w:val="222222"/>
          <w:shd w:val="clear" w:color="auto" w:fill="FFFFFF"/>
        </w:rPr>
        <w:t>είναι</w:t>
      </w:r>
      <w:r>
        <w:rPr>
          <w:rFonts w:eastAsia="Times New Roman"/>
          <w:color w:val="222222"/>
          <w:szCs w:val="24"/>
          <w:shd w:val="clear" w:color="auto" w:fill="FFFFFF"/>
        </w:rPr>
        <w:t xml:space="preserve"> να σταμα</w:t>
      </w:r>
      <w:r>
        <w:rPr>
          <w:rFonts w:eastAsia="Times New Roman"/>
          <w:color w:val="222222"/>
          <w:szCs w:val="24"/>
          <w:shd w:val="clear" w:color="auto" w:fill="FFFFFF"/>
        </w:rPr>
        <w:t xml:space="preserve">τήσει πλέον ο Πρωθυπουργός, ο κ. Τσίπρας να παριστάνει τον Πόντιο Πιλάτο, να σταματήσει να σιωπά και να δώσει στους πολίτες ξεκάθαρες πολιτικές εξηγήσεις, διότι η διαχείριση των κρατικών κονδυλίων δεν αφορά τις ενδοκυβερνητικές ισορροπίες και τους </w:t>
      </w:r>
      <w:proofErr w:type="spellStart"/>
      <w:r>
        <w:rPr>
          <w:rFonts w:eastAsia="Times New Roman"/>
          <w:color w:val="222222"/>
          <w:szCs w:val="24"/>
          <w:shd w:val="clear" w:color="auto" w:fill="FFFFFF"/>
        </w:rPr>
        <w:t>αλληλοεκ</w:t>
      </w:r>
      <w:r>
        <w:rPr>
          <w:rFonts w:eastAsia="Times New Roman"/>
          <w:color w:val="222222"/>
          <w:szCs w:val="24"/>
          <w:shd w:val="clear" w:color="auto" w:fill="FFFFFF"/>
        </w:rPr>
        <w:t>βιαζόμενους</w:t>
      </w:r>
      <w:proofErr w:type="spellEnd"/>
      <w:r>
        <w:rPr>
          <w:rFonts w:eastAsia="Times New Roman"/>
          <w:color w:val="222222"/>
          <w:szCs w:val="24"/>
          <w:shd w:val="clear" w:color="auto" w:fill="FFFFFF"/>
        </w:rPr>
        <w:t xml:space="preserve"> πάλαι ποτέ </w:t>
      </w:r>
      <w:proofErr w:type="spellStart"/>
      <w:r>
        <w:rPr>
          <w:rFonts w:eastAsia="Times New Roman"/>
          <w:color w:val="222222"/>
          <w:szCs w:val="24"/>
          <w:shd w:val="clear" w:color="auto" w:fill="FFFFFF"/>
        </w:rPr>
        <w:t>συναρχηγούς</w:t>
      </w:r>
      <w:proofErr w:type="spellEnd"/>
      <w:r>
        <w:rPr>
          <w:rFonts w:eastAsia="Times New Roman"/>
          <w:color w:val="222222"/>
          <w:szCs w:val="24"/>
          <w:shd w:val="clear" w:color="auto" w:fill="FFFFFF"/>
        </w:rPr>
        <w:t xml:space="preserve"> της, αλλά αφορά τους Έλληνες φορολογούμενους.</w:t>
      </w:r>
    </w:p>
    <w:p w14:paraId="5CAF52E3" w14:textId="77777777" w:rsidR="00A15929" w:rsidRDefault="00D001CD">
      <w:pPr>
        <w:spacing w:line="600" w:lineRule="auto"/>
        <w:ind w:firstLine="720"/>
        <w:contextualSpacing/>
        <w:jc w:val="both"/>
        <w:rPr>
          <w:rFonts w:eastAsia="Times New Roman" w:cs="Times New Roman"/>
          <w:szCs w:val="24"/>
        </w:rPr>
      </w:pPr>
      <w:r w:rsidRPr="009C2889">
        <w:rPr>
          <w:rFonts w:eastAsia="Times New Roman" w:cs="Times New Roman"/>
          <w:szCs w:val="24"/>
        </w:rPr>
        <w:t>Ως Νέα Δημοκρατία</w:t>
      </w:r>
      <w:r>
        <w:rPr>
          <w:rFonts w:eastAsia="Times New Roman" w:cs="Times New Roman"/>
          <w:szCs w:val="24"/>
        </w:rPr>
        <w:t>,</w:t>
      </w:r>
      <w:r w:rsidRPr="009C2889">
        <w:rPr>
          <w:rFonts w:eastAsia="Times New Roman" w:cs="Times New Roman"/>
          <w:szCs w:val="24"/>
        </w:rPr>
        <w:t xml:space="preserve"> θυμίζω</w:t>
      </w:r>
      <w:r>
        <w:rPr>
          <w:rFonts w:eastAsia="Times New Roman" w:cs="Times New Roman"/>
          <w:szCs w:val="24"/>
        </w:rPr>
        <w:t>,</w:t>
      </w:r>
      <w:r w:rsidRPr="009C2889">
        <w:rPr>
          <w:rFonts w:eastAsia="Times New Roman" w:cs="Times New Roman"/>
          <w:szCs w:val="24"/>
        </w:rPr>
        <w:t xml:space="preserve"> ζητήσαμε από τον κ</w:t>
      </w:r>
      <w:r w:rsidRPr="001E6919">
        <w:rPr>
          <w:rFonts w:eastAsia="Times New Roman" w:cs="Times New Roman"/>
          <w:szCs w:val="24"/>
        </w:rPr>
        <w:t>.</w:t>
      </w:r>
      <w:r w:rsidRPr="009C2889">
        <w:rPr>
          <w:rFonts w:eastAsia="Times New Roman" w:cs="Times New Roman"/>
          <w:szCs w:val="24"/>
        </w:rPr>
        <w:t xml:space="preserve"> Τσίπρα να δημοσιοποιήσει τη</w:t>
      </w:r>
      <w:r>
        <w:rPr>
          <w:rFonts w:eastAsia="Times New Roman" w:cs="Times New Roman"/>
          <w:szCs w:val="24"/>
        </w:rPr>
        <w:t>ν επιστολή παραίτησης του κ.</w:t>
      </w:r>
      <w:r w:rsidRPr="009C2889">
        <w:rPr>
          <w:rFonts w:eastAsia="Times New Roman" w:cs="Times New Roman"/>
          <w:szCs w:val="24"/>
        </w:rPr>
        <w:t xml:space="preserve"> Κοτζιά επισημαίνοντας ότι δεν πρόκειται για κάποιο προσωπικό ραβασάκι</w:t>
      </w:r>
      <w:r w:rsidRPr="001E6919">
        <w:rPr>
          <w:rFonts w:eastAsia="Times New Roman" w:cs="Times New Roman"/>
          <w:szCs w:val="24"/>
        </w:rPr>
        <w:t>,</w:t>
      </w:r>
      <w:r w:rsidRPr="009C2889">
        <w:rPr>
          <w:rFonts w:eastAsia="Times New Roman" w:cs="Times New Roman"/>
          <w:szCs w:val="24"/>
        </w:rPr>
        <w:t xml:space="preserve"> αλλά </w:t>
      </w:r>
      <w:r>
        <w:rPr>
          <w:rFonts w:eastAsia="Times New Roman" w:cs="Times New Roman"/>
          <w:szCs w:val="24"/>
        </w:rPr>
        <w:t>για</w:t>
      </w:r>
      <w:r w:rsidRPr="009C2889">
        <w:rPr>
          <w:rFonts w:eastAsia="Times New Roman" w:cs="Times New Roman"/>
          <w:szCs w:val="24"/>
        </w:rPr>
        <w:t xml:space="preserve"> κάποιο δημόσιο έγγραφο</w:t>
      </w:r>
      <w:r w:rsidRPr="001E6919">
        <w:rPr>
          <w:rFonts w:eastAsia="Times New Roman" w:cs="Times New Roman"/>
          <w:szCs w:val="24"/>
        </w:rPr>
        <w:t>.</w:t>
      </w:r>
    </w:p>
    <w:p w14:paraId="5CAF52E4"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Ζητήσαμε, στη συνέχεια, α</w:t>
      </w:r>
      <w:r w:rsidRPr="009C2889">
        <w:rPr>
          <w:rFonts w:eastAsia="Times New Roman" w:cs="Times New Roman"/>
          <w:szCs w:val="24"/>
        </w:rPr>
        <w:t>φού ο κ</w:t>
      </w:r>
      <w:r>
        <w:rPr>
          <w:rFonts w:eastAsia="Times New Roman" w:cs="Times New Roman"/>
          <w:szCs w:val="24"/>
        </w:rPr>
        <w:t xml:space="preserve">. </w:t>
      </w:r>
      <w:r w:rsidRPr="009C2889">
        <w:rPr>
          <w:rFonts w:eastAsia="Times New Roman" w:cs="Times New Roman"/>
          <w:szCs w:val="24"/>
        </w:rPr>
        <w:t>Τσίπρας προσποιείται ότι δεν ακούει</w:t>
      </w:r>
      <w:r>
        <w:rPr>
          <w:rFonts w:eastAsia="Times New Roman" w:cs="Times New Roman"/>
          <w:szCs w:val="24"/>
        </w:rPr>
        <w:t>,</w:t>
      </w:r>
      <w:r w:rsidRPr="009C2889">
        <w:rPr>
          <w:rFonts w:eastAsia="Times New Roman" w:cs="Times New Roman"/>
          <w:szCs w:val="24"/>
        </w:rPr>
        <w:t xml:space="preserve"> από τον ίδιο τον κ</w:t>
      </w:r>
      <w:r>
        <w:rPr>
          <w:rFonts w:eastAsia="Times New Roman" w:cs="Times New Roman"/>
          <w:szCs w:val="24"/>
        </w:rPr>
        <w:t>. Κοτζιά</w:t>
      </w:r>
      <w:r w:rsidRPr="009C2889">
        <w:rPr>
          <w:rFonts w:eastAsia="Times New Roman" w:cs="Times New Roman"/>
          <w:szCs w:val="24"/>
        </w:rPr>
        <w:t xml:space="preserve"> να δώσει αυτός την επιστολή του στη δημοσιότητα</w:t>
      </w:r>
      <w:r>
        <w:rPr>
          <w:rFonts w:eastAsia="Times New Roman" w:cs="Times New Roman"/>
          <w:szCs w:val="24"/>
        </w:rPr>
        <w:t>. Κ</w:t>
      </w:r>
      <w:r w:rsidRPr="009C2889">
        <w:rPr>
          <w:rFonts w:eastAsia="Times New Roman" w:cs="Times New Roman"/>
          <w:szCs w:val="24"/>
        </w:rPr>
        <w:t xml:space="preserve">αι </w:t>
      </w:r>
      <w:r>
        <w:rPr>
          <w:rFonts w:eastAsia="Times New Roman" w:cs="Times New Roman"/>
          <w:szCs w:val="24"/>
        </w:rPr>
        <w:t>β</w:t>
      </w:r>
      <w:r w:rsidRPr="009C2889">
        <w:rPr>
          <w:rFonts w:eastAsia="Times New Roman" w:cs="Times New Roman"/>
          <w:szCs w:val="24"/>
        </w:rPr>
        <w:t xml:space="preserve">εβαίως κατόπιν ξεκινήσαμε τη διαδικασία κατάθεσης εγγράφων στη </w:t>
      </w:r>
      <w:r>
        <w:rPr>
          <w:rFonts w:eastAsia="Times New Roman" w:cs="Times New Roman"/>
          <w:szCs w:val="24"/>
        </w:rPr>
        <w:t>Βουλή,</w:t>
      </w:r>
      <w:r w:rsidRPr="009C2889">
        <w:rPr>
          <w:rFonts w:eastAsia="Times New Roman" w:cs="Times New Roman"/>
          <w:szCs w:val="24"/>
        </w:rPr>
        <w:t xml:space="preserve"> </w:t>
      </w:r>
      <w:r w:rsidRPr="009C2889">
        <w:rPr>
          <w:rFonts w:eastAsia="Times New Roman" w:cs="Times New Roman"/>
          <w:szCs w:val="24"/>
        </w:rPr>
        <w:t xml:space="preserve">προκειμένου οι </w:t>
      </w:r>
      <w:r>
        <w:rPr>
          <w:rFonts w:eastAsia="Times New Roman" w:cs="Times New Roman"/>
          <w:szCs w:val="24"/>
        </w:rPr>
        <w:t>Β</w:t>
      </w:r>
      <w:r w:rsidRPr="009C2889">
        <w:rPr>
          <w:rFonts w:eastAsia="Times New Roman" w:cs="Times New Roman"/>
          <w:szCs w:val="24"/>
        </w:rPr>
        <w:t>ουλευτές να μπορέσουν να έχουν γνώση της συγκεκριμένης επιστολής</w:t>
      </w:r>
      <w:r>
        <w:rPr>
          <w:rFonts w:eastAsia="Times New Roman" w:cs="Times New Roman"/>
          <w:szCs w:val="24"/>
        </w:rPr>
        <w:t>. Και β</w:t>
      </w:r>
      <w:r w:rsidRPr="009C2889">
        <w:rPr>
          <w:rFonts w:eastAsia="Times New Roman" w:cs="Times New Roman"/>
          <w:szCs w:val="24"/>
        </w:rPr>
        <w:t>εβαίως όλοι γνωρίζουμε ότι η επιστολή αυτή καταγράφ</w:t>
      </w:r>
      <w:r>
        <w:rPr>
          <w:rFonts w:eastAsia="Times New Roman" w:cs="Times New Roman"/>
          <w:szCs w:val="24"/>
        </w:rPr>
        <w:t>ει</w:t>
      </w:r>
      <w:r w:rsidRPr="009C2889">
        <w:rPr>
          <w:rFonts w:eastAsia="Times New Roman" w:cs="Times New Roman"/>
          <w:szCs w:val="24"/>
        </w:rPr>
        <w:t xml:space="preserve"> γεγονότα </w:t>
      </w:r>
      <w:r>
        <w:rPr>
          <w:rFonts w:eastAsia="Times New Roman" w:cs="Times New Roman"/>
          <w:szCs w:val="24"/>
        </w:rPr>
        <w:t>κ</w:t>
      </w:r>
      <w:r w:rsidRPr="009C2889">
        <w:rPr>
          <w:rFonts w:eastAsia="Times New Roman" w:cs="Times New Roman"/>
          <w:szCs w:val="24"/>
        </w:rPr>
        <w:t>αι αλληλοκατηγορίες που ανταλλάσσει ο κ</w:t>
      </w:r>
      <w:r>
        <w:rPr>
          <w:rFonts w:eastAsia="Times New Roman" w:cs="Times New Roman"/>
          <w:szCs w:val="24"/>
        </w:rPr>
        <w:t>.</w:t>
      </w:r>
      <w:r w:rsidRPr="009C2889">
        <w:rPr>
          <w:rFonts w:eastAsia="Times New Roman" w:cs="Times New Roman"/>
          <w:szCs w:val="24"/>
        </w:rPr>
        <w:t xml:space="preserve"> Κοτζιάς μ</w:t>
      </w:r>
      <w:r>
        <w:rPr>
          <w:rFonts w:eastAsia="Times New Roman" w:cs="Times New Roman"/>
          <w:szCs w:val="24"/>
        </w:rPr>
        <w:t>ε τους πρώην εταίρους του στην Κ</w:t>
      </w:r>
      <w:r w:rsidRPr="009C2889">
        <w:rPr>
          <w:rFonts w:eastAsia="Times New Roman" w:cs="Times New Roman"/>
          <w:szCs w:val="24"/>
        </w:rPr>
        <w:t>υβέρνηση</w:t>
      </w:r>
      <w:r>
        <w:rPr>
          <w:rFonts w:eastAsia="Times New Roman" w:cs="Times New Roman"/>
          <w:szCs w:val="24"/>
        </w:rPr>
        <w:t>,</w:t>
      </w:r>
      <w:r w:rsidRPr="009C2889">
        <w:rPr>
          <w:rFonts w:eastAsia="Times New Roman" w:cs="Times New Roman"/>
          <w:szCs w:val="24"/>
        </w:rPr>
        <w:t xml:space="preserve"> κατηγορίες πο</w:t>
      </w:r>
      <w:r w:rsidRPr="009C2889">
        <w:rPr>
          <w:rFonts w:eastAsia="Times New Roman" w:cs="Times New Roman"/>
          <w:szCs w:val="24"/>
        </w:rPr>
        <w:t xml:space="preserve">υ αφορούν παράνομες πράξεις και τις οποίες </w:t>
      </w:r>
      <w:r>
        <w:rPr>
          <w:rFonts w:eastAsia="Times New Roman" w:cs="Times New Roman"/>
          <w:szCs w:val="24"/>
        </w:rPr>
        <w:t>κ</w:t>
      </w:r>
      <w:r w:rsidRPr="009C2889">
        <w:rPr>
          <w:rFonts w:eastAsia="Times New Roman" w:cs="Times New Roman"/>
          <w:szCs w:val="24"/>
        </w:rPr>
        <w:t>ανείς δεν δικαιούται να συγκαλύπτει</w:t>
      </w:r>
      <w:r>
        <w:rPr>
          <w:rFonts w:eastAsia="Times New Roman" w:cs="Times New Roman"/>
          <w:szCs w:val="24"/>
        </w:rPr>
        <w:t>.</w:t>
      </w:r>
      <w:r w:rsidRPr="009C2889">
        <w:rPr>
          <w:rFonts w:eastAsia="Times New Roman" w:cs="Times New Roman"/>
          <w:szCs w:val="24"/>
        </w:rPr>
        <w:t xml:space="preserve"> </w:t>
      </w:r>
    </w:p>
    <w:p w14:paraId="5CAF52E5" w14:textId="77777777" w:rsidR="00A15929" w:rsidRDefault="00D001CD">
      <w:pPr>
        <w:spacing w:line="600" w:lineRule="auto"/>
        <w:ind w:firstLine="720"/>
        <w:contextualSpacing/>
        <w:jc w:val="both"/>
        <w:rPr>
          <w:rFonts w:eastAsia="Times New Roman" w:cs="Times New Roman"/>
          <w:szCs w:val="24"/>
        </w:rPr>
      </w:pPr>
      <w:r w:rsidRPr="009C2889">
        <w:rPr>
          <w:rFonts w:eastAsia="Times New Roman" w:cs="Times New Roman"/>
          <w:szCs w:val="24"/>
        </w:rPr>
        <w:t>Μάλιστα</w:t>
      </w:r>
      <w:r>
        <w:rPr>
          <w:rFonts w:eastAsia="Times New Roman" w:cs="Times New Roman"/>
          <w:szCs w:val="24"/>
        </w:rPr>
        <w:t>,</w:t>
      </w:r>
      <w:r w:rsidRPr="009C2889">
        <w:rPr>
          <w:rFonts w:eastAsia="Times New Roman" w:cs="Times New Roman"/>
          <w:szCs w:val="24"/>
        </w:rPr>
        <w:t xml:space="preserve"> κάποια δημοσιεύματα στο διαδίκτυο αναφέρονται για το περιεχόμενο της επιστολής Κοτζιά και έχουν αποκαλύψει πληροφορίες που εγείρουν </w:t>
      </w:r>
      <w:r>
        <w:rPr>
          <w:rFonts w:eastAsia="Times New Roman" w:cs="Times New Roman"/>
          <w:szCs w:val="24"/>
        </w:rPr>
        <w:t>σοβαρά ερωτήματα καθώς αφορούν μ</w:t>
      </w:r>
      <w:r w:rsidRPr="009C2889">
        <w:rPr>
          <w:rFonts w:eastAsia="Times New Roman" w:cs="Times New Roman"/>
          <w:szCs w:val="24"/>
        </w:rPr>
        <w:t>ε</w:t>
      </w:r>
      <w:r w:rsidRPr="009C2889">
        <w:rPr>
          <w:rFonts w:eastAsia="Times New Roman" w:cs="Times New Roman"/>
          <w:szCs w:val="24"/>
        </w:rPr>
        <w:t>ταξύ άλλων</w:t>
      </w:r>
      <w:r>
        <w:rPr>
          <w:rFonts w:eastAsia="Times New Roman" w:cs="Times New Roman"/>
          <w:szCs w:val="24"/>
        </w:rPr>
        <w:t xml:space="preserve"> τα εξής: Τ</w:t>
      </w:r>
      <w:r w:rsidRPr="009C2889">
        <w:rPr>
          <w:rFonts w:eastAsia="Times New Roman" w:cs="Times New Roman"/>
          <w:szCs w:val="24"/>
        </w:rPr>
        <w:t>ην εμπλοκή του ξαδέρφ</w:t>
      </w:r>
      <w:r>
        <w:rPr>
          <w:rFonts w:eastAsia="Times New Roman" w:cs="Times New Roman"/>
          <w:szCs w:val="24"/>
        </w:rPr>
        <w:t>ου</w:t>
      </w:r>
      <w:r w:rsidRPr="009C2889">
        <w:rPr>
          <w:rFonts w:eastAsia="Times New Roman" w:cs="Times New Roman"/>
          <w:szCs w:val="24"/>
        </w:rPr>
        <w:t xml:space="preserve"> του </w:t>
      </w:r>
      <w:r>
        <w:rPr>
          <w:rFonts w:eastAsia="Times New Roman" w:cs="Times New Roman"/>
          <w:szCs w:val="24"/>
        </w:rPr>
        <w:t>Πρωθυπουργού κ.</w:t>
      </w:r>
      <w:r w:rsidRPr="009C2889">
        <w:rPr>
          <w:rFonts w:eastAsia="Times New Roman" w:cs="Times New Roman"/>
          <w:szCs w:val="24"/>
        </w:rPr>
        <w:t xml:space="preserve"> </w:t>
      </w:r>
      <w:r>
        <w:rPr>
          <w:rFonts w:eastAsia="Times New Roman" w:cs="Times New Roman"/>
          <w:szCs w:val="24"/>
        </w:rPr>
        <w:t>Γεώργιου</w:t>
      </w:r>
      <w:r w:rsidRPr="009C2889">
        <w:rPr>
          <w:rFonts w:eastAsia="Times New Roman" w:cs="Times New Roman"/>
          <w:szCs w:val="24"/>
        </w:rPr>
        <w:t xml:space="preserve"> Τσίπρα </w:t>
      </w:r>
      <w:r>
        <w:rPr>
          <w:rFonts w:eastAsia="Times New Roman" w:cs="Times New Roman"/>
          <w:szCs w:val="24"/>
        </w:rPr>
        <w:t>για ύποπτες υπο</w:t>
      </w:r>
      <w:r w:rsidRPr="009C2889">
        <w:rPr>
          <w:rFonts w:eastAsia="Times New Roman" w:cs="Times New Roman"/>
          <w:szCs w:val="24"/>
        </w:rPr>
        <w:t>θέσεις που καταγγέλλει ο κ</w:t>
      </w:r>
      <w:r>
        <w:rPr>
          <w:rFonts w:eastAsia="Times New Roman" w:cs="Times New Roman"/>
          <w:szCs w:val="24"/>
        </w:rPr>
        <w:t>.</w:t>
      </w:r>
      <w:r w:rsidRPr="009C2889">
        <w:rPr>
          <w:rFonts w:eastAsia="Times New Roman" w:cs="Times New Roman"/>
          <w:szCs w:val="24"/>
        </w:rPr>
        <w:t xml:space="preserve"> Κοτζιάς</w:t>
      </w:r>
      <w:r>
        <w:rPr>
          <w:rFonts w:eastAsia="Times New Roman" w:cs="Times New Roman"/>
          <w:szCs w:val="24"/>
        </w:rPr>
        <w:t>, αναφορές στο σκάνδαλο του κ.</w:t>
      </w:r>
      <w:r w:rsidRPr="009C2889">
        <w:rPr>
          <w:rFonts w:eastAsia="Times New Roman" w:cs="Times New Roman"/>
          <w:szCs w:val="24"/>
        </w:rPr>
        <w:t xml:space="preserve"> Καμμένου για την υπόθεση πώλησης των βλημάτων </w:t>
      </w:r>
      <w:r>
        <w:rPr>
          <w:rFonts w:eastAsia="Times New Roman" w:cs="Times New Roman"/>
          <w:szCs w:val="24"/>
        </w:rPr>
        <w:t>σ</w:t>
      </w:r>
      <w:r w:rsidRPr="009C2889">
        <w:rPr>
          <w:rFonts w:eastAsia="Times New Roman" w:cs="Times New Roman"/>
          <w:szCs w:val="24"/>
        </w:rPr>
        <w:t>τη Σαουδική Αραβία και αναφορές για τον αδιαφαν</w:t>
      </w:r>
      <w:r w:rsidRPr="009C2889">
        <w:rPr>
          <w:rFonts w:eastAsia="Times New Roman" w:cs="Times New Roman"/>
          <w:szCs w:val="24"/>
        </w:rPr>
        <w:t>ή τρόπο που ο κ</w:t>
      </w:r>
      <w:r>
        <w:rPr>
          <w:rFonts w:eastAsia="Times New Roman" w:cs="Times New Roman"/>
          <w:szCs w:val="24"/>
        </w:rPr>
        <w:t xml:space="preserve">. </w:t>
      </w:r>
      <w:r w:rsidRPr="009C2889">
        <w:rPr>
          <w:rFonts w:eastAsia="Times New Roman" w:cs="Times New Roman"/>
          <w:szCs w:val="24"/>
        </w:rPr>
        <w:t>Καμμένος φ</w:t>
      </w:r>
      <w:r>
        <w:rPr>
          <w:rFonts w:eastAsia="Times New Roman" w:cs="Times New Roman"/>
          <w:szCs w:val="24"/>
        </w:rPr>
        <w:t xml:space="preserve">αίνεται να διαχειρίστηκε </w:t>
      </w:r>
      <w:r w:rsidRPr="009C2889">
        <w:rPr>
          <w:rFonts w:eastAsia="Times New Roman" w:cs="Times New Roman"/>
          <w:szCs w:val="24"/>
        </w:rPr>
        <w:t xml:space="preserve">τα κοινοτικά κονδύλια των </w:t>
      </w:r>
      <w:r>
        <w:rPr>
          <w:rFonts w:eastAsia="Times New Roman" w:cs="Times New Roman"/>
          <w:szCs w:val="24"/>
        </w:rPr>
        <w:t>ΜΚΟ</w:t>
      </w:r>
      <w:r w:rsidRPr="009C2889">
        <w:rPr>
          <w:rFonts w:eastAsia="Times New Roman" w:cs="Times New Roman"/>
          <w:szCs w:val="24"/>
        </w:rPr>
        <w:t xml:space="preserve"> για τους πρόσφυγες</w:t>
      </w:r>
      <w:r>
        <w:rPr>
          <w:rFonts w:eastAsia="Times New Roman" w:cs="Times New Roman"/>
          <w:szCs w:val="24"/>
        </w:rPr>
        <w:t xml:space="preserve">. Αυτά τα αναφέρει </w:t>
      </w:r>
      <w:r w:rsidRPr="009C2889">
        <w:rPr>
          <w:rFonts w:eastAsia="Times New Roman" w:cs="Times New Roman"/>
          <w:szCs w:val="24"/>
        </w:rPr>
        <w:t xml:space="preserve">ο </w:t>
      </w:r>
      <w:r>
        <w:rPr>
          <w:rFonts w:eastAsia="Times New Roman" w:cs="Times New Roman"/>
          <w:szCs w:val="24"/>
        </w:rPr>
        <w:t xml:space="preserve">κ. </w:t>
      </w:r>
      <w:r w:rsidRPr="009C2889">
        <w:rPr>
          <w:rFonts w:eastAsia="Times New Roman" w:cs="Times New Roman"/>
          <w:szCs w:val="24"/>
        </w:rPr>
        <w:t>Κοτζιάς στην επιστολή του</w:t>
      </w:r>
      <w:r>
        <w:rPr>
          <w:rFonts w:eastAsia="Times New Roman" w:cs="Times New Roman"/>
          <w:szCs w:val="24"/>
        </w:rPr>
        <w:t>. Γι’</w:t>
      </w:r>
      <w:r w:rsidRPr="009C2889">
        <w:rPr>
          <w:rFonts w:eastAsia="Times New Roman" w:cs="Times New Roman"/>
          <w:szCs w:val="24"/>
        </w:rPr>
        <w:t xml:space="preserve"> αυτό και </w:t>
      </w:r>
      <w:r>
        <w:rPr>
          <w:rFonts w:eastAsia="Times New Roman" w:cs="Times New Roman"/>
          <w:szCs w:val="24"/>
        </w:rPr>
        <w:t xml:space="preserve">για </w:t>
      </w:r>
      <w:r w:rsidRPr="009C2889">
        <w:rPr>
          <w:rFonts w:eastAsia="Times New Roman" w:cs="Times New Roman"/>
          <w:szCs w:val="24"/>
        </w:rPr>
        <w:t>άλλη μία φορά</w:t>
      </w:r>
      <w:r>
        <w:rPr>
          <w:rFonts w:eastAsia="Times New Roman" w:cs="Times New Roman"/>
          <w:szCs w:val="24"/>
        </w:rPr>
        <w:t>, κυρίες και κύριοι της Κυβέρνησης σ</w:t>
      </w:r>
      <w:r w:rsidRPr="009C2889">
        <w:rPr>
          <w:rFonts w:eastAsia="Times New Roman" w:cs="Times New Roman"/>
          <w:szCs w:val="24"/>
        </w:rPr>
        <w:t>ας καλούμε να καταθέσετε στη Βουλή αυτό</w:t>
      </w:r>
      <w:r w:rsidRPr="009C2889">
        <w:rPr>
          <w:rFonts w:eastAsia="Times New Roman" w:cs="Times New Roman"/>
          <w:szCs w:val="24"/>
        </w:rPr>
        <w:t xml:space="preserve"> το δημόσιο έγγραφο</w:t>
      </w:r>
      <w:r>
        <w:rPr>
          <w:rFonts w:eastAsia="Times New Roman" w:cs="Times New Roman"/>
          <w:szCs w:val="24"/>
        </w:rPr>
        <w:t xml:space="preserve">. </w:t>
      </w:r>
    </w:p>
    <w:p w14:paraId="5CAF52E6"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Την ί</w:t>
      </w:r>
      <w:r w:rsidRPr="009C2889">
        <w:rPr>
          <w:rFonts w:eastAsia="Times New Roman" w:cs="Times New Roman"/>
          <w:szCs w:val="24"/>
        </w:rPr>
        <w:t xml:space="preserve">δια στιγμή </w:t>
      </w:r>
      <w:r>
        <w:rPr>
          <w:rFonts w:eastAsia="Times New Roman" w:cs="Times New Roman"/>
          <w:szCs w:val="24"/>
        </w:rPr>
        <w:t xml:space="preserve">και </w:t>
      </w:r>
      <w:r w:rsidRPr="009C2889">
        <w:rPr>
          <w:rFonts w:eastAsia="Times New Roman" w:cs="Times New Roman"/>
          <w:szCs w:val="24"/>
        </w:rPr>
        <w:t>για να μην ξεχνιόμαστε</w:t>
      </w:r>
      <w:r>
        <w:rPr>
          <w:rFonts w:eastAsia="Times New Roman" w:cs="Times New Roman"/>
          <w:szCs w:val="24"/>
        </w:rPr>
        <w:t>,</w:t>
      </w:r>
      <w:r w:rsidRPr="009C2889">
        <w:rPr>
          <w:rFonts w:eastAsia="Times New Roman" w:cs="Times New Roman"/>
          <w:szCs w:val="24"/>
        </w:rPr>
        <w:t xml:space="preserve"> στα </w:t>
      </w:r>
      <w:r>
        <w:rPr>
          <w:rFonts w:eastAsia="Times New Roman" w:cs="Times New Roman"/>
          <w:szCs w:val="24"/>
        </w:rPr>
        <w:t>Σκόπια αυτοί που αντιδρούν στη σ</w:t>
      </w:r>
      <w:r w:rsidRPr="009C2889">
        <w:rPr>
          <w:rFonts w:eastAsia="Times New Roman" w:cs="Times New Roman"/>
          <w:szCs w:val="24"/>
        </w:rPr>
        <w:t>υμφωνία</w:t>
      </w:r>
      <w:r>
        <w:rPr>
          <w:rFonts w:eastAsia="Times New Roman" w:cs="Times New Roman"/>
          <w:szCs w:val="24"/>
        </w:rPr>
        <w:t>,</w:t>
      </w:r>
      <w:r w:rsidRPr="009C2889">
        <w:rPr>
          <w:rFonts w:eastAsia="Times New Roman" w:cs="Times New Roman"/>
          <w:szCs w:val="24"/>
        </w:rPr>
        <w:t xml:space="preserve"> επικαλούμεν</w:t>
      </w:r>
      <w:r>
        <w:rPr>
          <w:rFonts w:eastAsia="Times New Roman" w:cs="Times New Roman"/>
          <w:szCs w:val="24"/>
        </w:rPr>
        <w:t>οι</w:t>
      </w:r>
      <w:r w:rsidRPr="009C2889">
        <w:rPr>
          <w:rFonts w:eastAsia="Times New Roman" w:cs="Times New Roman"/>
          <w:szCs w:val="24"/>
        </w:rPr>
        <w:t xml:space="preserve"> τη μαρτυρία του </w:t>
      </w:r>
      <w:r>
        <w:rPr>
          <w:rFonts w:eastAsia="Times New Roman" w:cs="Times New Roman"/>
          <w:szCs w:val="24"/>
        </w:rPr>
        <w:t>Υ</w:t>
      </w:r>
      <w:r w:rsidRPr="009C2889">
        <w:rPr>
          <w:rFonts w:eastAsia="Times New Roman" w:cs="Times New Roman"/>
          <w:szCs w:val="24"/>
        </w:rPr>
        <w:t xml:space="preserve">πουργού Εθνικής Άμυνας της </w:t>
      </w:r>
      <w:r>
        <w:rPr>
          <w:rFonts w:eastAsia="Times New Roman" w:cs="Times New Roman"/>
          <w:szCs w:val="24"/>
        </w:rPr>
        <w:t>Ελλάδας</w:t>
      </w:r>
      <w:r>
        <w:rPr>
          <w:rFonts w:eastAsia="Times New Roman" w:cs="Times New Roman"/>
          <w:szCs w:val="24"/>
        </w:rPr>
        <w:t>,</w:t>
      </w:r>
      <w:r w:rsidRPr="009C2889">
        <w:rPr>
          <w:rFonts w:eastAsia="Times New Roman" w:cs="Times New Roman"/>
          <w:szCs w:val="24"/>
        </w:rPr>
        <w:t xml:space="preserve"> μιλούν για εξαγορά στην ουσία της </w:t>
      </w:r>
      <w:r>
        <w:rPr>
          <w:rFonts w:eastAsia="Times New Roman" w:cs="Times New Roman"/>
          <w:szCs w:val="24"/>
        </w:rPr>
        <w:t>Σ</w:t>
      </w:r>
      <w:r w:rsidRPr="009C2889">
        <w:rPr>
          <w:rFonts w:eastAsia="Times New Roman" w:cs="Times New Roman"/>
          <w:szCs w:val="24"/>
        </w:rPr>
        <w:t>υμφωνίας των Πρεσπών</w:t>
      </w:r>
      <w:r>
        <w:rPr>
          <w:rFonts w:eastAsia="Times New Roman" w:cs="Times New Roman"/>
          <w:szCs w:val="24"/>
        </w:rPr>
        <w:t xml:space="preserve">. Και </w:t>
      </w:r>
      <w:r w:rsidRPr="009C2889">
        <w:rPr>
          <w:rFonts w:eastAsia="Times New Roman" w:cs="Times New Roman"/>
          <w:szCs w:val="24"/>
        </w:rPr>
        <w:t>β</w:t>
      </w:r>
      <w:r>
        <w:rPr>
          <w:rFonts w:eastAsia="Times New Roman" w:cs="Times New Roman"/>
          <w:szCs w:val="24"/>
        </w:rPr>
        <w:t xml:space="preserve">εβαίως </w:t>
      </w:r>
      <w:r w:rsidRPr="009C2889">
        <w:rPr>
          <w:rFonts w:eastAsia="Times New Roman" w:cs="Times New Roman"/>
          <w:szCs w:val="24"/>
        </w:rPr>
        <w:t xml:space="preserve">μπροστά </w:t>
      </w:r>
      <w:r w:rsidRPr="009C2889">
        <w:rPr>
          <w:rFonts w:eastAsia="Times New Roman" w:cs="Times New Roman"/>
          <w:szCs w:val="24"/>
        </w:rPr>
        <w:t>σε όλα αυτά</w:t>
      </w:r>
      <w:r>
        <w:rPr>
          <w:rFonts w:eastAsia="Times New Roman" w:cs="Times New Roman"/>
          <w:szCs w:val="24"/>
        </w:rPr>
        <w:t>, κύριε Υπουργέ, ούτε</w:t>
      </w:r>
      <w:r w:rsidRPr="009C2889">
        <w:rPr>
          <w:rFonts w:eastAsia="Times New Roman" w:cs="Times New Roman"/>
          <w:szCs w:val="24"/>
        </w:rPr>
        <w:t xml:space="preserve"> ο αποστολέας ούτε ο </w:t>
      </w:r>
      <w:r>
        <w:rPr>
          <w:rFonts w:eastAsia="Times New Roman" w:cs="Times New Roman"/>
          <w:szCs w:val="24"/>
        </w:rPr>
        <w:t>αποδέκτης μ</w:t>
      </w:r>
      <w:r w:rsidRPr="009C2889">
        <w:rPr>
          <w:rFonts w:eastAsia="Times New Roman" w:cs="Times New Roman"/>
          <w:szCs w:val="24"/>
        </w:rPr>
        <w:t>πορούν και δικαιού</w:t>
      </w:r>
      <w:r>
        <w:rPr>
          <w:rFonts w:eastAsia="Times New Roman" w:cs="Times New Roman"/>
          <w:szCs w:val="24"/>
        </w:rPr>
        <w:t>ν</w:t>
      </w:r>
      <w:r w:rsidRPr="009C2889">
        <w:rPr>
          <w:rFonts w:eastAsia="Times New Roman" w:cs="Times New Roman"/>
          <w:szCs w:val="24"/>
        </w:rPr>
        <w:t>ται να σιωπούν</w:t>
      </w:r>
      <w:r>
        <w:rPr>
          <w:rFonts w:eastAsia="Times New Roman" w:cs="Times New Roman"/>
          <w:szCs w:val="24"/>
        </w:rPr>
        <w:t>,</w:t>
      </w:r>
      <w:r w:rsidRPr="009C2889">
        <w:rPr>
          <w:rFonts w:eastAsia="Times New Roman" w:cs="Times New Roman"/>
          <w:szCs w:val="24"/>
        </w:rPr>
        <w:t xml:space="preserve"> γιατί πολύ απλά δεν είναι προσωπικές τους υποθέσεις</w:t>
      </w:r>
      <w:r>
        <w:rPr>
          <w:rFonts w:eastAsia="Times New Roman" w:cs="Times New Roman"/>
          <w:szCs w:val="24"/>
        </w:rPr>
        <w:t xml:space="preserve">. </w:t>
      </w:r>
    </w:p>
    <w:p w14:paraId="5CAF52E7"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Και για να είμαστε ξεκάθαροι όσο δεν δημοσιοποιείται η</w:t>
      </w:r>
      <w:r w:rsidRPr="009C2889">
        <w:rPr>
          <w:rFonts w:eastAsia="Times New Roman" w:cs="Times New Roman"/>
          <w:szCs w:val="24"/>
        </w:rPr>
        <w:t xml:space="preserve"> επιστολή παραίτησης του κ</w:t>
      </w:r>
      <w:r>
        <w:rPr>
          <w:rFonts w:eastAsia="Times New Roman" w:cs="Times New Roman"/>
          <w:szCs w:val="24"/>
        </w:rPr>
        <w:t>.</w:t>
      </w:r>
      <w:r w:rsidRPr="009C2889">
        <w:rPr>
          <w:rFonts w:eastAsia="Times New Roman" w:cs="Times New Roman"/>
          <w:szCs w:val="24"/>
        </w:rPr>
        <w:t xml:space="preserve"> Κοτζιά τόσο επιβεβαιώ</w:t>
      </w:r>
      <w:r w:rsidRPr="009C2889">
        <w:rPr>
          <w:rFonts w:eastAsia="Times New Roman" w:cs="Times New Roman"/>
          <w:szCs w:val="24"/>
        </w:rPr>
        <w:t xml:space="preserve">νεται ότι ο </w:t>
      </w:r>
      <w:r>
        <w:rPr>
          <w:rFonts w:eastAsia="Times New Roman" w:cs="Times New Roman"/>
          <w:szCs w:val="24"/>
        </w:rPr>
        <w:t>Π</w:t>
      </w:r>
      <w:r w:rsidRPr="009C2889">
        <w:rPr>
          <w:rFonts w:eastAsia="Times New Roman" w:cs="Times New Roman"/>
          <w:szCs w:val="24"/>
        </w:rPr>
        <w:t>ρωθυπουργός</w:t>
      </w:r>
      <w:r>
        <w:rPr>
          <w:rFonts w:eastAsia="Times New Roman" w:cs="Times New Roman"/>
          <w:szCs w:val="24"/>
        </w:rPr>
        <w:t xml:space="preserve">, </w:t>
      </w:r>
      <w:r w:rsidRPr="009C2889">
        <w:rPr>
          <w:rFonts w:eastAsia="Times New Roman" w:cs="Times New Roman"/>
          <w:szCs w:val="24"/>
        </w:rPr>
        <w:t>ο κ</w:t>
      </w:r>
      <w:r>
        <w:rPr>
          <w:rFonts w:eastAsia="Times New Roman" w:cs="Times New Roman"/>
          <w:szCs w:val="24"/>
        </w:rPr>
        <w:t>.</w:t>
      </w:r>
      <w:r w:rsidRPr="009C2889">
        <w:rPr>
          <w:rFonts w:eastAsia="Times New Roman" w:cs="Times New Roman"/>
          <w:szCs w:val="24"/>
        </w:rPr>
        <w:t xml:space="preserve"> Τσίπρας</w:t>
      </w:r>
      <w:r>
        <w:rPr>
          <w:rFonts w:eastAsia="Times New Roman" w:cs="Times New Roman"/>
          <w:szCs w:val="24"/>
        </w:rPr>
        <w:t>,</w:t>
      </w:r>
      <w:r w:rsidRPr="009C2889">
        <w:rPr>
          <w:rFonts w:eastAsia="Times New Roman" w:cs="Times New Roman"/>
          <w:szCs w:val="24"/>
        </w:rPr>
        <w:t xml:space="preserve"> ο κ</w:t>
      </w:r>
      <w:r>
        <w:rPr>
          <w:rFonts w:eastAsia="Times New Roman" w:cs="Times New Roman"/>
          <w:szCs w:val="24"/>
        </w:rPr>
        <w:t>.</w:t>
      </w:r>
      <w:r w:rsidRPr="009C2889">
        <w:rPr>
          <w:rFonts w:eastAsia="Times New Roman" w:cs="Times New Roman"/>
          <w:szCs w:val="24"/>
        </w:rPr>
        <w:t xml:space="preserve"> Κοτζιάς και ο κ</w:t>
      </w:r>
      <w:r>
        <w:rPr>
          <w:rFonts w:eastAsia="Times New Roman" w:cs="Times New Roman"/>
          <w:szCs w:val="24"/>
        </w:rPr>
        <w:t>.</w:t>
      </w:r>
      <w:r w:rsidRPr="009C2889">
        <w:rPr>
          <w:rFonts w:eastAsia="Times New Roman" w:cs="Times New Roman"/>
          <w:szCs w:val="24"/>
        </w:rPr>
        <w:t xml:space="preserve"> Καμμένος </w:t>
      </w:r>
      <w:proofErr w:type="spellStart"/>
      <w:r w:rsidRPr="009C2889">
        <w:rPr>
          <w:rFonts w:eastAsia="Times New Roman" w:cs="Times New Roman"/>
          <w:szCs w:val="24"/>
        </w:rPr>
        <w:t>αλλ</w:t>
      </w:r>
      <w:r>
        <w:rPr>
          <w:rFonts w:eastAsia="Times New Roman" w:cs="Times New Roman"/>
          <w:szCs w:val="24"/>
        </w:rPr>
        <w:t>ηλοε</w:t>
      </w:r>
      <w:r w:rsidRPr="009C2889">
        <w:rPr>
          <w:rFonts w:eastAsia="Times New Roman" w:cs="Times New Roman"/>
          <w:szCs w:val="24"/>
        </w:rPr>
        <w:t>κβιάζ</w:t>
      </w:r>
      <w:r>
        <w:rPr>
          <w:rFonts w:eastAsia="Times New Roman" w:cs="Times New Roman"/>
          <w:szCs w:val="24"/>
        </w:rPr>
        <w:t>ονται</w:t>
      </w:r>
      <w:proofErr w:type="spellEnd"/>
      <w:r w:rsidRPr="009C2889">
        <w:rPr>
          <w:rFonts w:eastAsia="Times New Roman" w:cs="Times New Roman"/>
          <w:szCs w:val="24"/>
        </w:rPr>
        <w:t xml:space="preserve"> για να μην αποκαλυφθεί η αλήθεια</w:t>
      </w:r>
      <w:r>
        <w:rPr>
          <w:rFonts w:eastAsia="Times New Roman" w:cs="Times New Roman"/>
          <w:szCs w:val="24"/>
        </w:rPr>
        <w:t>.</w:t>
      </w:r>
    </w:p>
    <w:p w14:paraId="5CAF52E8"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Εσείς, κύριε Υπουργέ, είχατε</w:t>
      </w:r>
      <w:r w:rsidRPr="009C2889">
        <w:rPr>
          <w:rFonts w:eastAsia="Times New Roman" w:cs="Times New Roman"/>
          <w:szCs w:val="24"/>
        </w:rPr>
        <w:t xml:space="preserve"> την ευκαιρία να πράξ</w:t>
      </w:r>
      <w:r>
        <w:rPr>
          <w:rFonts w:eastAsia="Times New Roman" w:cs="Times New Roman"/>
          <w:szCs w:val="24"/>
        </w:rPr>
        <w:t xml:space="preserve">ετε </w:t>
      </w:r>
      <w:r w:rsidRPr="009C2889">
        <w:rPr>
          <w:rFonts w:eastAsia="Times New Roman" w:cs="Times New Roman"/>
          <w:szCs w:val="24"/>
        </w:rPr>
        <w:t xml:space="preserve">διαφορετικά σε μία επίκαιρη ερώτηση που </w:t>
      </w:r>
      <w:r>
        <w:rPr>
          <w:rFonts w:eastAsia="Times New Roman" w:cs="Times New Roman"/>
          <w:szCs w:val="24"/>
        </w:rPr>
        <w:t xml:space="preserve">σας </w:t>
      </w:r>
      <w:r w:rsidRPr="009C2889">
        <w:rPr>
          <w:rFonts w:eastAsia="Times New Roman" w:cs="Times New Roman"/>
          <w:szCs w:val="24"/>
        </w:rPr>
        <w:t>είχ</w:t>
      </w:r>
      <w:r>
        <w:rPr>
          <w:rFonts w:eastAsia="Times New Roman" w:cs="Times New Roman"/>
          <w:szCs w:val="24"/>
        </w:rPr>
        <w:t>α</w:t>
      </w:r>
      <w:r w:rsidRPr="009C2889">
        <w:rPr>
          <w:rFonts w:eastAsia="Times New Roman" w:cs="Times New Roman"/>
          <w:szCs w:val="24"/>
        </w:rPr>
        <w:t xml:space="preserve"> καταθέσει το</w:t>
      </w:r>
      <w:r>
        <w:rPr>
          <w:rFonts w:eastAsia="Times New Roman" w:cs="Times New Roman"/>
          <w:szCs w:val="24"/>
        </w:rPr>
        <w:t>ν</w:t>
      </w:r>
      <w:r w:rsidRPr="009C2889">
        <w:rPr>
          <w:rFonts w:eastAsia="Times New Roman" w:cs="Times New Roman"/>
          <w:szCs w:val="24"/>
        </w:rPr>
        <w:t xml:space="preserve"> προηγούμενο Νοέμβ</w:t>
      </w:r>
      <w:r w:rsidRPr="009C2889">
        <w:rPr>
          <w:rFonts w:eastAsia="Times New Roman" w:cs="Times New Roman"/>
          <w:szCs w:val="24"/>
        </w:rPr>
        <w:t>ριο</w:t>
      </w:r>
      <w:r>
        <w:rPr>
          <w:rFonts w:eastAsia="Times New Roman" w:cs="Times New Roman"/>
          <w:szCs w:val="24"/>
        </w:rPr>
        <w:t>,</w:t>
      </w:r>
      <w:r w:rsidRPr="009C2889">
        <w:rPr>
          <w:rFonts w:eastAsia="Times New Roman" w:cs="Times New Roman"/>
          <w:szCs w:val="24"/>
        </w:rPr>
        <w:t xml:space="preserve"> όπως θυμάστε</w:t>
      </w:r>
      <w:r>
        <w:rPr>
          <w:rFonts w:eastAsia="Times New Roman" w:cs="Times New Roman"/>
          <w:szCs w:val="24"/>
        </w:rPr>
        <w:t>,</w:t>
      </w:r>
      <w:r w:rsidRPr="009C2889">
        <w:rPr>
          <w:rFonts w:eastAsia="Times New Roman" w:cs="Times New Roman"/>
          <w:szCs w:val="24"/>
        </w:rPr>
        <w:t xml:space="preserve"> και τότε</w:t>
      </w:r>
      <w:r>
        <w:rPr>
          <w:rFonts w:eastAsia="Times New Roman" w:cs="Times New Roman"/>
          <w:szCs w:val="24"/>
        </w:rPr>
        <w:t xml:space="preserve"> είχαμε μί</w:t>
      </w:r>
      <w:r w:rsidRPr="009C2889">
        <w:rPr>
          <w:rFonts w:eastAsia="Times New Roman" w:cs="Times New Roman"/>
          <w:szCs w:val="24"/>
        </w:rPr>
        <w:t>α</w:t>
      </w:r>
      <w:r>
        <w:rPr>
          <w:rFonts w:eastAsia="Times New Roman" w:cs="Times New Roman"/>
          <w:szCs w:val="24"/>
        </w:rPr>
        <w:t>,</w:t>
      </w:r>
      <w:r w:rsidRPr="009C2889">
        <w:rPr>
          <w:rFonts w:eastAsia="Times New Roman" w:cs="Times New Roman"/>
          <w:szCs w:val="24"/>
        </w:rPr>
        <w:t xml:space="preserve"> </w:t>
      </w:r>
      <w:r>
        <w:rPr>
          <w:rFonts w:eastAsia="Times New Roman" w:cs="Times New Roman"/>
          <w:szCs w:val="24"/>
        </w:rPr>
        <w:t>νομίζω, καλή συζήτηση στη Βουλή. Τότε όμως επιχειρήσατε να τετραγωνίσετε</w:t>
      </w:r>
      <w:r w:rsidRPr="009C2889">
        <w:rPr>
          <w:rFonts w:eastAsia="Times New Roman" w:cs="Times New Roman"/>
          <w:szCs w:val="24"/>
        </w:rPr>
        <w:t xml:space="preserve"> τον κύκλο</w:t>
      </w:r>
      <w:r>
        <w:rPr>
          <w:rFonts w:eastAsia="Times New Roman" w:cs="Times New Roman"/>
          <w:szCs w:val="24"/>
        </w:rPr>
        <w:t>, δ</w:t>
      </w:r>
      <w:r w:rsidRPr="009C2889">
        <w:rPr>
          <w:rFonts w:eastAsia="Times New Roman" w:cs="Times New Roman"/>
          <w:szCs w:val="24"/>
        </w:rPr>
        <w:t>ηλαδή από τη μία αδειάσετε τον κ</w:t>
      </w:r>
      <w:r>
        <w:rPr>
          <w:rFonts w:eastAsia="Times New Roman" w:cs="Times New Roman"/>
          <w:szCs w:val="24"/>
        </w:rPr>
        <w:t>.</w:t>
      </w:r>
      <w:r w:rsidRPr="009C2889">
        <w:rPr>
          <w:rFonts w:eastAsia="Times New Roman" w:cs="Times New Roman"/>
          <w:szCs w:val="24"/>
        </w:rPr>
        <w:t xml:space="preserve"> Καμμένο</w:t>
      </w:r>
      <w:r>
        <w:rPr>
          <w:rFonts w:eastAsia="Times New Roman" w:cs="Times New Roman"/>
          <w:szCs w:val="24"/>
        </w:rPr>
        <w:t>,</w:t>
      </w:r>
      <w:r w:rsidRPr="009C2889">
        <w:rPr>
          <w:rFonts w:eastAsia="Times New Roman" w:cs="Times New Roman"/>
          <w:szCs w:val="24"/>
        </w:rPr>
        <w:t xml:space="preserve"> αλλά επειδή ακόμα ήταν κυβερνητικός</w:t>
      </w:r>
      <w:r>
        <w:rPr>
          <w:rFonts w:eastAsia="Times New Roman" w:cs="Times New Roman"/>
          <w:szCs w:val="24"/>
        </w:rPr>
        <w:t xml:space="preserve"> σας εταίρος διατηρήσατε ή προσπαθήσατε</w:t>
      </w:r>
      <w:r w:rsidRPr="009C2889">
        <w:rPr>
          <w:rFonts w:eastAsia="Times New Roman" w:cs="Times New Roman"/>
          <w:szCs w:val="24"/>
        </w:rPr>
        <w:t xml:space="preserve"> μάλλον </w:t>
      </w:r>
      <w:r>
        <w:rPr>
          <w:rFonts w:eastAsia="Times New Roman" w:cs="Times New Roman"/>
          <w:szCs w:val="24"/>
        </w:rPr>
        <w:t xml:space="preserve">να </w:t>
      </w:r>
      <w:r w:rsidRPr="009C2889">
        <w:rPr>
          <w:rFonts w:eastAsia="Times New Roman" w:cs="Times New Roman"/>
          <w:szCs w:val="24"/>
        </w:rPr>
        <w:t>δια</w:t>
      </w:r>
      <w:r w:rsidRPr="009C2889">
        <w:rPr>
          <w:rFonts w:eastAsia="Times New Roman" w:cs="Times New Roman"/>
          <w:szCs w:val="24"/>
        </w:rPr>
        <w:t xml:space="preserve">τηρήστε </w:t>
      </w:r>
      <w:r>
        <w:rPr>
          <w:rFonts w:eastAsia="Times New Roman" w:cs="Times New Roman"/>
          <w:szCs w:val="24"/>
        </w:rPr>
        <w:t>ευσχήμως τ</w:t>
      </w:r>
      <w:r w:rsidRPr="009C2889">
        <w:rPr>
          <w:rFonts w:eastAsia="Times New Roman" w:cs="Times New Roman"/>
          <w:szCs w:val="24"/>
        </w:rPr>
        <w:t>α πράγματα</w:t>
      </w:r>
      <w:r>
        <w:rPr>
          <w:rFonts w:eastAsia="Times New Roman" w:cs="Times New Roman"/>
          <w:szCs w:val="24"/>
        </w:rPr>
        <w:t>.</w:t>
      </w:r>
    </w:p>
    <w:p w14:paraId="5CAF52E9"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Σ</w:t>
      </w:r>
      <w:r w:rsidRPr="009C2889">
        <w:rPr>
          <w:rFonts w:eastAsia="Times New Roman" w:cs="Times New Roman"/>
          <w:szCs w:val="24"/>
        </w:rPr>
        <w:t>ήμερα</w:t>
      </w:r>
      <w:r>
        <w:rPr>
          <w:rFonts w:eastAsia="Times New Roman" w:cs="Times New Roman"/>
          <w:szCs w:val="24"/>
        </w:rPr>
        <w:t xml:space="preserve">, </w:t>
      </w:r>
      <w:r w:rsidRPr="009C2889">
        <w:rPr>
          <w:rFonts w:eastAsia="Times New Roman" w:cs="Times New Roman"/>
          <w:szCs w:val="24"/>
        </w:rPr>
        <w:t>απ</w:t>
      </w:r>
      <w:r>
        <w:rPr>
          <w:rFonts w:eastAsia="Times New Roman" w:cs="Times New Roman"/>
          <w:szCs w:val="24"/>
        </w:rPr>
        <w:t>’ ό,τι αντι</w:t>
      </w:r>
      <w:r w:rsidRPr="009C2889">
        <w:rPr>
          <w:rFonts w:eastAsia="Times New Roman" w:cs="Times New Roman"/>
          <w:szCs w:val="24"/>
        </w:rPr>
        <w:t>λαμβάν</w:t>
      </w:r>
      <w:r>
        <w:rPr>
          <w:rFonts w:eastAsia="Times New Roman" w:cs="Times New Roman"/>
          <w:szCs w:val="24"/>
        </w:rPr>
        <w:t xml:space="preserve">ομαι, αδειάζετε ξανά </w:t>
      </w:r>
      <w:r w:rsidRPr="009C2889">
        <w:rPr>
          <w:rFonts w:eastAsia="Times New Roman" w:cs="Times New Roman"/>
          <w:szCs w:val="24"/>
        </w:rPr>
        <w:t>τον κ</w:t>
      </w:r>
      <w:r>
        <w:rPr>
          <w:rFonts w:eastAsia="Times New Roman" w:cs="Times New Roman"/>
          <w:szCs w:val="24"/>
        </w:rPr>
        <w:t>.</w:t>
      </w:r>
      <w:r w:rsidRPr="009C2889">
        <w:rPr>
          <w:rFonts w:eastAsia="Times New Roman" w:cs="Times New Roman"/>
          <w:szCs w:val="24"/>
        </w:rPr>
        <w:t xml:space="preserve"> Καμμένο</w:t>
      </w:r>
      <w:r>
        <w:rPr>
          <w:rFonts w:eastAsia="Times New Roman" w:cs="Times New Roman"/>
          <w:szCs w:val="24"/>
        </w:rPr>
        <w:t>. Π</w:t>
      </w:r>
      <w:r w:rsidRPr="009C2889">
        <w:rPr>
          <w:rFonts w:eastAsia="Times New Roman" w:cs="Times New Roman"/>
          <w:szCs w:val="24"/>
        </w:rPr>
        <w:t xml:space="preserve">ατάτε </w:t>
      </w:r>
      <w:r>
        <w:rPr>
          <w:rFonts w:eastAsia="Times New Roman" w:cs="Times New Roman"/>
          <w:szCs w:val="24"/>
        </w:rPr>
        <w:t>όμως,</w:t>
      </w:r>
      <w:r w:rsidRPr="009C2889">
        <w:rPr>
          <w:rFonts w:eastAsia="Times New Roman" w:cs="Times New Roman"/>
          <w:szCs w:val="24"/>
        </w:rPr>
        <w:t xml:space="preserve"> αυτή τη στιγμή σε δύο βάρκες</w:t>
      </w:r>
      <w:r>
        <w:rPr>
          <w:rFonts w:eastAsia="Times New Roman" w:cs="Times New Roman"/>
          <w:szCs w:val="24"/>
        </w:rPr>
        <w:t xml:space="preserve">. Μάλιστα, έχω εδώ και τη δική σας απάντηση σε ερώτηση </w:t>
      </w:r>
      <w:r>
        <w:rPr>
          <w:rFonts w:eastAsia="Times New Roman" w:cs="Times New Roman"/>
          <w:szCs w:val="24"/>
        </w:rPr>
        <w:t>κοινοβουλευτικού ελέ</w:t>
      </w:r>
      <w:r w:rsidRPr="009C2889">
        <w:rPr>
          <w:rFonts w:eastAsia="Times New Roman" w:cs="Times New Roman"/>
          <w:szCs w:val="24"/>
        </w:rPr>
        <w:t>γχο</w:t>
      </w:r>
      <w:r>
        <w:rPr>
          <w:rFonts w:eastAsia="Times New Roman" w:cs="Times New Roman"/>
          <w:szCs w:val="24"/>
        </w:rPr>
        <w:t xml:space="preserve">υ </w:t>
      </w:r>
      <w:r>
        <w:rPr>
          <w:rFonts w:eastAsia="Times New Roman" w:cs="Times New Roman"/>
          <w:szCs w:val="24"/>
        </w:rPr>
        <w:t xml:space="preserve">που δώσατε </w:t>
      </w:r>
      <w:r w:rsidRPr="009C2889">
        <w:rPr>
          <w:rFonts w:eastAsia="Times New Roman" w:cs="Times New Roman"/>
          <w:szCs w:val="24"/>
        </w:rPr>
        <w:t>στον κ</w:t>
      </w:r>
      <w:r>
        <w:rPr>
          <w:rFonts w:eastAsia="Times New Roman" w:cs="Times New Roman"/>
          <w:szCs w:val="24"/>
        </w:rPr>
        <w:t>.</w:t>
      </w:r>
      <w:r w:rsidRPr="009C2889">
        <w:rPr>
          <w:rFonts w:eastAsia="Times New Roman" w:cs="Times New Roman"/>
          <w:szCs w:val="24"/>
        </w:rPr>
        <w:t xml:space="preserve"> Καμμένο για το ίδιο ζήτημα</w:t>
      </w:r>
      <w:r>
        <w:rPr>
          <w:rFonts w:eastAsia="Times New Roman" w:cs="Times New Roman"/>
          <w:szCs w:val="24"/>
        </w:rPr>
        <w:t>. Εκ</w:t>
      </w:r>
      <w:r w:rsidRPr="009C2889">
        <w:rPr>
          <w:rFonts w:eastAsia="Times New Roman" w:cs="Times New Roman"/>
          <w:szCs w:val="24"/>
        </w:rPr>
        <w:t xml:space="preserve">εί παραδέχεστε ότι ο </w:t>
      </w:r>
      <w:proofErr w:type="spellStart"/>
      <w:r w:rsidRPr="009C2889">
        <w:rPr>
          <w:rFonts w:eastAsia="Times New Roman" w:cs="Times New Roman"/>
          <w:szCs w:val="24"/>
        </w:rPr>
        <w:t>πάροχος</w:t>
      </w:r>
      <w:proofErr w:type="spellEnd"/>
      <w:r w:rsidRPr="009C2889">
        <w:rPr>
          <w:rFonts w:eastAsia="Times New Roman" w:cs="Times New Roman"/>
          <w:szCs w:val="24"/>
        </w:rPr>
        <w:t xml:space="preserve"> υπηρεσιών για την υποστήριξη των προξενείων μπορεί να προσλάβει </w:t>
      </w:r>
      <w:r>
        <w:rPr>
          <w:rFonts w:eastAsia="Times New Roman" w:cs="Times New Roman"/>
          <w:szCs w:val="24"/>
        </w:rPr>
        <w:t>υπερ</w:t>
      </w:r>
      <w:r w:rsidRPr="009C2889">
        <w:rPr>
          <w:rFonts w:eastAsia="Times New Roman" w:cs="Times New Roman"/>
          <w:szCs w:val="24"/>
        </w:rPr>
        <w:t>γολάβο</w:t>
      </w:r>
      <w:r>
        <w:rPr>
          <w:rFonts w:eastAsia="Times New Roman" w:cs="Times New Roman"/>
          <w:szCs w:val="24"/>
        </w:rPr>
        <w:t xml:space="preserve">υς -το είπατε βεβαίως και στην αρχική σας </w:t>
      </w:r>
      <w:r w:rsidRPr="009C2889">
        <w:rPr>
          <w:rFonts w:eastAsia="Times New Roman" w:cs="Times New Roman"/>
          <w:szCs w:val="24"/>
        </w:rPr>
        <w:t>τοποθέτηση</w:t>
      </w:r>
      <w:r>
        <w:rPr>
          <w:rFonts w:eastAsia="Times New Roman" w:cs="Times New Roman"/>
          <w:szCs w:val="24"/>
        </w:rPr>
        <w:t>-</w:t>
      </w:r>
      <w:r w:rsidRPr="009C2889">
        <w:rPr>
          <w:rFonts w:eastAsia="Times New Roman" w:cs="Times New Roman"/>
          <w:szCs w:val="24"/>
        </w:rPr>
        <w:t xml:space="preserve"> με τη </w:t>
      </w:r>
      <w:r>
        <w:rPr>
          <w:rFonts w:eastAsia="Times New Roman" w:cs="Times New Roman"/>
          <w:szCs w:val="24"/>
        </w:rPr>
        <w:t>συναίνεση</w:t>
      </w:r>
      <w:r w:rsidRPr="009C2889">
        <w:rPr>
          <w:rFonts w:eastAsia="Times New Roman" w:cs="Times New Roman"/>
          <w:szCs w:val="24"/>
        </w:rPr>
        <w:t xml:space="preserve"> του</w:t>
      </w:r>
      <w:r>
        <w:rPr>
          <w:rFonts w:eastAsia="Times New Roman" w:cs="Times New Roman"/>
          <w:szCs w:val="24"/>
        </w:rPr>
        <w:t xml:space="preserve"> Υπουργείου Εξωτερικών. </w:t>
      </w:r>
    </w:p>
    <w:p w14:paraId="5CAF52EA"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προσθέσατε κάτι </w:t>
      </w:r>
      <w:r w:rsidRPr="009C2889">
        <w:rPr>
          <w:rFonts w:eastAsia="Times New Roman" w:cs="Times New Roman"/>
          <w:szCs w:val="24"/>
        </w:rPr>
        <w:t>το οποίο</w:t>
      </w:r>
      <w:r>
        <w:rPr>
          <w:rFonts w:eastAsia="Times New Roman" w:cs="Times New Roman"/>
          <w:szCs w:val="24"/>
        </w:rPr>
        <w:t xml:space="preserve"> ί</w:t>
      </w:r>
      <w:r w:rsidRPr="009C2889">
        <w:rPr>
          <w:rFonts w:eastAsia="Times New Roman" w:cs="Times New Roman"/>
          <w:szCs w:val="24"/>
        </w:rPr>
        <w:t>σως είναι και λίγο πονηρό</w:t>
      </w:r>
      <w:r>
        <w:rPr>
          <w:rFonts w:eastAsia="Times New Roman" w:cs="Times New Roman"/>
          <w:szCs w:val="24"/>
        </w:rPr>
        <w:t xml:space="preserve">. Είπατε ότι </w:t>
      </w:r>
      <w:r w:rsidRPr="009C2889">
        <w:rPr>
          <w:rFonts w:eastAsia="Times New Roman" w:cs="Times New Roman"/>
          <w:szCs w:val="24"/>
        </w:rPr>
        <w:t xml:space="preserve"> ο υπεργολάβος μπορεί να είναι μόνο βοηθός εκπλήρωσης και όχι να υποκαθιστά το έργο της συγκεκριμένης εταιρείας</w:t>
      </w:r>
      <w:r>
        <w:rPr>
          <w:rFonts w:eastAsia="Times New Roman" w:cs="Times New Roman"/>
          <w:szCs w:val="24"/>
        </w:rPr>
        <w:t xml:space="preserve">. Όμως, </w:t>
      </w:r>
      <w:r w:rsidRPr="009C2889">
        <w:rPr>
          <w:rFonts w:eastAsia="Times New Roman" w:cs="Times New Roman"/>
          <w:szCs w:val="24"/>
        </w:rPr>
        <w:t xml:space="preserve">αυτό το οποίο </w:t>
      </w:r>
      <w:r>
        <w:rPr>
          <w:rFonts w:eastAsia="Times New Roman" w:cs="Times New Roman"/>
          <w:szCs w:val="24"/>
        </w:rPr>
        <w:t>έχει βγει και στα Μ</w:t>
      </w:r>
      <w:r w:rsidRPr="009C2889">
        <w:rPr>
          <w:rFonts w:eastAsia="Times New Roman" w:cs="Times New Roman"/>
          <w:szCs w:val="24"/>
        </w:rPr>
        <w:t>έσα</w:t>
      </w:r>
      <w:r>
        <w:rPr>
          <w:rFonts w:eastAsia="Times New Roman" w:cs="Times New Roman"/>
          <w:szCs w:val="24"/>
        </w:rPr>
        <w:t>,</w:t>
      </w:r>
      <w:r w:rsidRPr="009C2889">
        <w:rPr>
          <w:rFonts w:eastAsia="Times New Roman" w:cs="Times New Roman"/>
          <w:szCs w:val="24"/>
        </w:rPr>
        <w:t xml:space="preserve"> αλλά κατα</w:t>
      </w:r>
      <w:r>
        <w:rPr>
          <w:rFonts w:eastAsia="Times New Roman" w:cs="Times New Roman"/>
          <w:szCs w:val="24"/>
        </w:rPr>
        <w:t xml:space="preserve">γγέλλει και ο κ. Καμμένος σήμερα, </w:t>
      </w:r>
      <w:r w:rsidRPr="009C2889">
        <w:rPr>
          <w:rFonts w:eastAsia="Times New Roman" w:cs="Times New Roman"/>
          <w:szCs w:val="24"/>
        </w:rPr>
        <w:t>είναι ότ</w:t>
      </w:r>
      <w:r w:rsidRPr="009C2889">
        <w:rPr>
          <w:rFonts w:eastAsia="Times New Roman" w:cs="Times New Roman"/>
          <w:szCs w:val="24"/>
        </w:rPr>
        <w:t xml:space="preserve">ι στην ουσία υποκαθιστά το σύνολο σχεδόν του έργου και </w:t>
      </w:r>
      <w:r>
        <w:rPr>
          <w:rFonts w:eastAsia="Times New Roman" w:cs="Times New Roman"/>
          <w:szCs w:val="24"/>
        </w:rPr>
        <w:t xml:space="preserve">δεν </w:t>
      </w:r>
      <w:r w:rsidRPr="009C2889">
        <w:rPr>
          <w:rFonts w:eastAsia="Times New Roman" w:cs="Times New Roman"/>
          <w:szCs w:val="24"/>
        </w:rPr>
        <w:t>είναι μόνο ένας απλός βοηθός εκπλήρωσης</w:t>
      </w:r>
      <w:r>
        <w:rPr>
          <w:rFonts w:eastAsia="Times New Roman" w:cs="Times New Roman"/>
          <w:szCs w:val="24"/>
        </w:rPr>
        <w:t>. Και</w:t>
      </w:r>
      <w:r w:rsidRPr="009C2889">
        <w:rPr>
          <w:rFonts w:eastAsia="Times New Roman" w:cs="Times New Roman"/>
          <w:szCs w:val="24"/>
        </w:rPr>
        <w:t xml:space="preserve"> αυτό εί</w:t>
      </w:r>
      <w:r>
        <w:rPr>
          <w:rFonts w:eastAsia="Times New Roman" w:cs="Times New Roman"/>
          <w:szCs w:val="24"/>
        </w:rPr>
        <w:t xml:space="preserve">ναι κάτι το οποίο πρέπει και εσείς να </w:t>
      </w:r>
      <w:r w:rsidRPr="009C2889">
        <w:rPr>
          <w:rFonts w:eastAsia="Times New Roman" w:cs="Times New Roman"/>
          <w:szCs w:val="24"/>
        </w:rPr>
        <w:t>διευκρινίσετε</w:t>
      </w:r>
      <w:r>
        <w:rPr>
          <w:rFonts w:eastAsia="Times New Roman" w:cs="Times New Roman"/>
          <w:szCs w:val="24"/>
        </w:rPr>
        <w:t xml:space="preserve">. </w:t>
      </w:r>
    </w:p>
    <w:p w14:paraId="5CAF52EB"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το οποίο καταλαβαίνει κανείς διαβάζοντας την </w:t>
      </w:r>
      <w:r w:rsidRPr="009C2889">
        <w:rPr>
          <w:rFonts w:eastAsia="Times New Roman" w:cs="Times New Roman"/>
          <w:szCs w:val="24"/>
        </w:rPr>
        <w:t xml:space="preserve">απάντηση </w:t>
      </w:r>
      <w:r>
        <w:rPr>
          <w:rFonts w:eastAsia="Times New Roman" w:cs="Times New Roman"/>
          <w:szCs w:val="24"/>
        </w:rPr>
        <w:t>σας, κύριε Υπουργέ, είναι τα</w:t>
      </w:r>
      <w:r>
        <w:rPr>
          <w:rFonts w:eastAsia="Times New Roman" w:cs="Times New Roman"/>
          <w:szCs w:val="24"/>
        </w:rPr>
        <w:t xml:space="preserve"> εξής: Π</w:t>
      </w:r>
      <w:r w:rsidRPr="009C2889">
        <w:rPr>
          <w:rFonts w:eastAsia="Times New Roman" w:cs="Times New Roman"/>
          <w:szCs w:val="24"/>
        </w:rPr>
        <w:t>ρώτον</w:t>
      </w:r>
      <w:r>
        <w:rPr>
          <w:rFonts w:eastAsia="Times New Roman" w:cs="Times New Roman"/>
          <w:szCs w:val="24"/>
        </w:rPr>
        <w:t>,</w:t>
      </w:r>
      <w:r w:rsidRPr="009C2889">
        <w:rPr>
          <w:rFonts w:eastAsia="Times New Roman" w:cs="Times New Roman"/>
          <w:szCs w:val="24"/>
        </w:rPr>
        <w:t xml:space="preserve"> όπως είπατε και </w:t>
      </w:r>
      <w:r>
        <w:rPr>
          <w:rFonts w:eastAsia="Times New Roman" w:cs="Times New Roman"/>
          <w:szCs w:val="24"/>
        </w:rPr>
        <w:t>εσείς, β</w:t>
      </w:r>
      <w:r w:rsidRPr="009C2889">
        <w:rPr>
          <w:rFonts w:eastAsia="Times New Roman" w:cs="Times New Roman"/>
          <w:szCs w:val="24"/>
        </w:rPr>
        <w:t>εβαίως μπορεί να προσληφθεί υπεργολάβος</w:t>
      </w:r>
      <w:r>
        <w:rPr>
          <w:rFonts w:eastAsia="Times New Roman" w:cs="Times New Roman"/>
          <w:szCs w:val="24"/>
        </w:rPr>
        <w:t>. Δ</w:t>
      </w:r>
      <w:r w:rsidRPr="009C2889">
        <w:rPr>
          <w:rFonts w:eastAsia="Times New Roman" w:cs="Times New Roman"/>
          <w:szCs w:val="24"/>
        </w:rPr>
        <w:t>εύτερον</w:t>
      </w:r>
      <w:r>
        <w:rPr>
          <w:rFonts w:eastAsia="Times New Roman" w:cs="Times New Roman"/>
          <w:szCs w:val="24"/>
        </w:rPr>
        <w:t>,</w:t>
      </w:r>
      <w:r w:rsidRPr="009C2889">
        <w:rPr>
          <w:rFonts w:eastAsia="Times New Roman" w:cs="Times New Roman"/>
          <w:szCs w:val="24"/>
        </w:rPr>
        <w:t xml:space="preserve"> </w:t>
      </w:r>
      <w:r>
        <w:rPr>
          <w:rFonts w:eastAsia="Times New Roman" w:cs="Times New Roman"/>
          <w:szCs w:val="24"/>
        </w:rPr>
        <w:t xml:space="preserve">ότι </w:t>
      </w:r>
      <w:r w:rsidRPr="009C2889">
        <w:rPr>
          <w:rFonts w:eastAsia="Times New Roman" w:cs="Times New Roman"/>
          <w:szCs w:val="24"/>
        </w:rPr>
        <w:t xml:space="preserve">για να </w:t>
      </w:r>
      <w:r>
        <w:rPr>
          <w:rFonts w:eastAsia="Times New Roman" w:cs="Times New Roman"/>
          <w:szCs w:val="24"/>
        </w:rPr>
        <w:t>ανα</w:t>
      </w:r>
      <w:r w:rsidRPr="009C2889">
        <w:rPr>
          <w:rFonts w:eastAsia="Times New Roman" w:cs="Times New Roman"/>
          <w:szCs w:val="24"/>
        </w:rPr>
        <w:t>τεθεί σε αυτόν</w:t>
      </w:r>
      <w:r>
        <w:rPr>
          <w:rFonts w:eastAsia="Times New Roman" w:cs="Times New Roman"/>
          <w:szCs w:val="24"/>
        </w:rPr>
        <w:t>,</w:t>
      </w:r>
      <w:r w:rsidRPr="009C2889">
        <w:rPr>
          <w:rFonts w:eastAsia="Times New Roman" w:cs="Times New Roman"/>
          <w:szCs w:val="24"/>
        </w:rPr>
        <w:t xml:space="preserve"> απαιτείται η συναίνεση του Υπουργείου Εξωτερικών</w:t>
      </w:r>
      <w:r>
        <w:rPr>
          <w:rFonts w:eastAsia="Times New Roman" w:cs="Times New Roman"/>
          <w:szCs w:val="24"/>
        </w:rPr>
        <w:t xml:space="preserve">. </w:t>
      </w:r>
      <w:r w:rsidRPr="009C2889">
        <w:rPr>
          <w:rFonts w:eastAsia="Times New Roman" w:cs="Times New Roman"/>
          <w:szCs w:val="24"/>
        </w:rPr>
        <w:t>Τρίτον</w:t>
      </w:r>
      <w:r>
        <w:rPr>
          <w:rFonts w:eastAsia="Times New Roman" w:cs="Times New Roman"/>
          <w:szCs w:val="24"/>
        </w:rPr>
        <w:t>,</w:t>
      </w:r>
      <w:r w:rsidRPr="009C2889">
        <w:rPr>
          <w:rFonts w:eastAsia="Times New Roman" w:cs="Times New Roman"/>
          <w:szCs w:val="24"/>
        </w:rPr>
        <w:t xml:space="preserve"> ότι έναντι του Υπουργείου Εξωτερικών δεν φέρει ευθύνη ο υπεργολάβος</w:t>
      </w:r>
      <w:r>
        <w:rPr>
          <w:rFonts w:eastAsia="Times New Roman" w:cs="Times New Roman"/>
          <w:szCs w:val="24"/>
        </w:rPr>
        <w:t>,</w:t>
      </w:r>
      <w:r w:rsidRPr="009C2889">
        <w:rPr>
          <w:rFonts w:eastAsia="Times New Roman" w:cs="Times New Roman"/>
          <w:szCs w:val="24"/>
        </w:rPr>
        <w:t xml:space="preserve"> αλλά </w:t>
      </w:r>
      <w:r>
        <w:rPr>
          <w:rFonts w:eastAsia="Times New Roman" w:cs="Times New Roman"/>
          <w:szCs w:val="24"/>
        </w:rPr>
        <w:t xml:space="preserve">η </w:t>
      </w:r>
      <w:r w:rsidRPr="009C2889">
        <w:rPr>
          <w:rFonts w:eastAsia="Times New Roman" w:cs="Times New Roman"/>
          <w:szCs w:val="24"/>
        </w:rPr>
        <w:t>υπ</w:t>
      </w:r>
      <w:r w:rsidRPr="009C2889">
        <w:rPr>
          <w:rFonts w:eastAsia="Times New Roman" w:cs="Times New Roman"/>
          <w:szCs w:val="24"/>
        </w:rPr>
        <w:t>ογρ</w:t>
      </w:r>
      <w:r>
        <w:rPr>
          <w:rFonts w:eastAsia="Times New Roman" w:cs="Times New Roman"/>
          <w:szCs w:val="24"/>
        </w:rPr>
        <w:t xml:space="preserve">άφουσα </w:t>
      </w:r>
      <w:r w:rsidRPr="009C2889">
        <w:rPr>
          <w:rFonts w:eastAsia="Times New Roman" w:cs="Times New Roman"/>
          <w:szCs w:val="24"/>
        </w:rPr>
        <w:t>αυτή εταιρεία</w:t>
      </w:r>
      <w:r>
        <w:rPr>
          <w:rFonts w:eastAsia="Times New Roman" w:cs="Times New Roman"/>
          <w:szCs w:val="24"/>
        </w:rPr>
        <w:t>.</w:t>
      </w:r>
    </w:p>
    <w:p w14:paraId="5CAF52EC"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CAF52ED"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Κ</w:t>
      </w:r>
      <w:r w:rsidRPr="009C2889">
        <w:rPr>
          <w:rFonts w:eastAsia="Times New Roman" w:cs="Times New Roman"/>
          <w:szCs w:val="24"/>
        </w:rPr>
        <w:t xml:space="preserve">αι </w:t>
      </w:r>
      <w:r>
        <w:rPr>
          <w:rFonts w:eastAsia="Times New Roman" w:cs="Times New Roman"/>
          <w:szCs w:val="24"/>
        </w:rPr>
        <w:t>ε</w:t>
      </w:r>
      <w:r w:rsidRPr="009C2889">
        <w:rPr>
          <w:rFonts w:eastAsia="Times New Roman" w:cs="Times New Roman"/>
          <w:szCs w:val="24"/>
        </w:rPr>
        <w:t>πομένως το ερώτημα</w:t>
      </w:r>
      <w:r>
        <w:rPr>
          <w:rFonts w:eastAsia="Times New Roman" w:cs="Times New Roman"/>
          <w:szCs w:val="24"/>
        </w:rPr>
        <w:t>, τ</w:t>
      </w:r>
      <w:r w:rsidRPr="009C2889">
        <w:rPr>
          <w:rFonts w:eastAsia="Times New Roman" w:cs="Times New Roman"/>
          <w:szCs w:val="24"/>
        </w:rPr>
        <w:t>ο οποίο σας τίθεται είναι το εξής</w:t>
      </w:r>
      <w:r>
        <w:rPr>
          <w:rFonts w:eastAsia="Times New Roman" w:cs="Times New Roman"/>
          <w:szCs w:val="24"/>
        </w:rPr>
        <w:t>: Έδ</w:t>
      </w:r>
      <w:r w:rsidRPr="009C2889">
        <w:rPr>
          <w:rFonts w:eastAsia="Times New Roman" w:cs="Times New Roman"/>
          <w:szCs w:val="24"/>
        </w:rPr>
        <w:t>ωσε το Υπουργείο Ε</w:t>
      </w:r>
      <w:r>
        <w:rPr>
          <w:rFonts w:eastAsia="Times New Roman" w:cs="Times New Roman"/>
          <w:szCs w:val="24"/>
        </w:rPr>
        <w:t>ξ</w:t>
      </w:r>
      <w:r w:rsidRPr="009C2889">
        <w:rPr>
          <w:rFonts w:eastAsia="Times New Roman" w:cs="Times New Roman"/>
          <w:szCs w:val="24"/>
        </w:rPr>
        <w:t xml:space="preserve">ωτερικών τη συναίνεση του στην </w:t>
      </w:r>
      <w:r>
        <w:rPr>
          <w:rFonts w:eastAsia="Times New Roman" w:cs="Times New Roman"/>
          <w:szCs w:val="24"/>
        </w:rPr>
        <w:t>«</w:t>
      </w:r>
      <w:r>
        <w:rPr>
          <w:rFonts w:eastAsia="Times New Roman" w:cs="Times New Roman"/>
          <w:szCs w:val="24"/>
          <w:lang w:val="en-US"/>
        </w:rPr>
        <w:t>G</w:t>
      </w:r>
      <w:proofErr w:type="spellStart"/>
      <w:r w:rsidRPr="009C2889">
        <w:rPr>
          <w:rFonts w:eastAsia="Times New Roman" w:cs="Times New Roman"/>
          <w:szCs w:val="24"/>
        </w:rPr>
        <w:t>lobal</w:t>
      </w:r>
      <w:proofErr w:type="spellEnd"/>
      <w:r w:rsidRPr="009C2889">
        <w:rPr>
          <w:rFonts w:eastAsia="Times New Roman" w:cs="Times New Roman"/>
          <w:szCs w:val="24"/>
        </w:rPr>
        <w:t xml:space="preserve"> </w:t>
      </w:r>
      <w:proofErr w:type="spellStart"/>
      <w:r w:rsidRPr="009C2889">
        <w:rPr>
          <w:rFonts w:eastAsia="Times New Roman" w:cs="Times New Roman"/>
          <w:szCs w:val="24"/>
        </w:rPr>
        <w:t>Visa</w:t>
      </w:r>
      <w:proofErr w:type="spellEnd"/>
      <w:r w:rsidRPr="009C2889">
        <w:rPr>
          <w:rFonts w:eastAsia="Times New Roman" w:cs="Times New Roman"/>
          <w:szCs w:val="24"/>
        </w:rPr>
        <w:t xml:space="preserve"> </w:t>
      </w:r>
      <w:proofErr w:type="spellStart"/>
      <w:r w:rsidRPr="009C2889">
        <w:rPr>
          <w:rFonts w:eastAsia="Times New Roman" w:cs="Times New Roman"/>
          <w:szCs w:val="24"/>
        </w:rPr>
        <w:t>Center</w:t>
      </w:r>
      <w:proofErr w:type="spellEnd"/>
      <w:r w:rsidRPr="009C2889">
        <w:rPr>
          <w:rFonts w:eastAsia="Times New Roman" w:cs="Times New Roman"/>
          <w:szCs w:val="24"/>
        </w:rPr>
        <w:t xml:space="preserve"> </w:t>
      </w:r>
      <w:r>
        <w:rPr>
          <w:rFonts w:eastAsia="Times New Roman" w:cs="Times New Roman"/>
          <w:szCs w:val="24"/>
          <w:lang w:val="en-US"/>
        </w:rPr>
        <w:t>W</w:t>
      </w:r>
      <w:proofErr w:type="spellStart"/>
      <w:r w:rsidRPr="009C2889">
        <w:rPr>
          <w:rFonts w:eastAsia="Times New Roman" w:cs="Times New Roman"/>
          <w:szCs w:val="24"/>
        </w:rPr>
        <w:t>orld</w:t>
      </w:r>
      <w:proofErr w:type="spellEnd"/>
      <w:r>
        <w:rPr>
          <w:rFonts w:eastAsia="Times New Roman" w:cs="Times New Roman"/>
          <w:szCs w:val="24"/>
        </w:rPr>
        <w:t>»</w:t>
      </w:r>
      <w:r w:rsidRPr="009C2889">
        <w:rPr>
          <w:rFonts w:eastAsia="Times New Roman" w:cs="Times New Roman"/>
          <w:szCs w:val="24"/>
        </w:rPr>
        <w:t xml:space="preserve"> για </w:t>
      </w:r>
      <w:r>
        <w:rPr>
          <w:rFonts w:eastAsia="Times New Roman" w:cs="Times New Roman"/>
          <w:szCs w:val="24"/>
        </w:rPr>
        <w:t xml:space="preserve">να </w:t>
      </w:r>
      <w:r w:rsidRPr="009C2889">
        <w:rPr>
          <w:rFonts w:eastAsia="Times New Roman" w:cs="Times New Roman"/>
          <w:szCs w:val="24"/>
        </w:rPr>
        <w:t>σ</w:t>
      </w:r>
      <w:r>
        <w:rPr>
          <w:rFonts w:eastAsia="Times New Roman" w:cs="Times New Roman"/>
          <w:szCs w:val="24"/>
        </w:rPr>
        <w:t xml:space="preserve">υνεργαστεί με τον </w:t>
      </w:r>
      <w:r w:rsidRPr="009C2889">
        <w:rPr>
          <w:rFonts w:eastAsia="Times New Roman" w:cs="Times New Roman"/>
          <w:szCs w:val="24"/>
        </w:rPr>
        <w:t>υπεργολάβ</w:t>
      </w:r>
      <w:r>
        <w:rPr>
          <w:rFonts w:eastAsia="Times New Roman" w:cs="Times New Roman"/>
          <w:szCs w:val="24"/>
        </w:rPr>
        <w:t xml:space="preserve">ο; Αν ναι, θα πρέπει </w:t>
      </w:r>
      <w:r w:rsidRPr="009C2889">
        <w:rPr>
          <w:rFonts w:eastAsia="Times New Roman" w:cs="Times New Roman"/>
          <w:szCs w:val="24"/>
        </w:rPr>
        <w:t xml:space="preserve">επίσης να μας πείτε </w:t>
      </w:r>
      <w:r>
        <w:rPr>
          <w:rFonts w:eastAsia="Times New Roman" w:cs="Times New Roman"/>
          <w:szCs w:val="24"/>
        </w:rPr>
        <w:t>σ</w:t>
      </w:r>
      <w:r w:rsidRPr="009C2889">
        <w:rPr>
          <w:rFonts w:eastAsia="Times New Roman" w:cs="Times New Roman"/>
          <w:szCs w:val="24"/>
        </w:rPr>
        <w:t xml:space="preserve">ε ποια εταιρεία δώσετε </w:t>
      </w:r>
      <w:r>
        <w:rPr>
          <w:rFonts w:eastAsia="Times New Roman" w:cs="Times New Roman"/>
          <w:szCs w:val="24"/>
        </w:rPr>
        <w:t xml:space="preserve">τη συναίνεση σας. </w:t>
      </w:r>
    </w:p>
    <w:p w14:paraId="5CAF52EE" w14:textId="77777777" w:rsidR="00A15929" w:rsidRDefault="00D001CD">
      <w:pPr>
        <w:spacing w:line="600" w:lineRule="auto"/>
        <w:ind w:firstLine="720"/>
        <w:contextualSpacing/>
        <w:jc w:val="both"/>
        <w:rPr>
          <w:rFonts w:eastAsia="Times New Roman" w:cs="Times New Roman"/>
          <w:szCs w:val="24"/>
        </w:rPr>
      </w:pPr>
      <w:r w:rsidRPr="009A33BB">
        <w:rPr>
          <w:rFonts w:eastAsia="Times New Roman" w:cs="Times New Roman"/>
          <w:b/>
          <w:szCs w:val="24"/>
        </w:rPr>
        <w:t>ΓΕΩΡΓΙΟΣ ΚΑΤΡΟΥΓΚΑΛΟΣ (Υπουργός Εξωτερικών):</w:t>
      </w:r>
      <w:r>
        <w:rPr>
          <w:rFonts w:eastAsia="Times New Roman" w:cs="Times New Roman"/>
          <w:szCs w:val="24"/>
        </w:rPr>
        <w:t xml:space="preserve"> Είναι οι συμβάσεις υπεργολαβίας που είναι στην Αίθουσα 150.</w:t>
      </w:r>
    </w:p>
    <w:p w14:paraId="5CAF52EF" w14:textId="77777777" w:rsidR="00A15929" w:rsidRDefault="00D001CD">
      <w:pPr>
        <w:spacing w:line="600" w:lineRule="auto"/>
        <w:ind w:firstLine="720"/>
        <w:contextualSpacing/>
        <w:jc w:val="both"/>
        <w:rPr>
          <w:rFonts w:eastAsia="Times New Roman" w:cs="Times New Roman"/>
          <w:szCs w:val="24"/>
        </w:rPr>
      </w:pPr>
      <w:r w:rsidRPr="009A33BB">
        <w:rPr>
          <w:rFonts w:eastAsia="Times New Roman" w:cs="Times New Roman"/>
          <w:b/>
          <w:szCs w:val="24"/>
        </w:rPr>
        <w:t>ΙΩΑΝΝΗΣ ΚΕΦΑΛΟΓΙΑΝΝΗΣ:</w:t>
      </w:r>
      <w:r>
        <w:rPr>
          <w:rFonts w:eastAsia="Times New Roman" w:cs="Times New Roman"/>
          <w:szCs w:val="24"/>
        </w:rPr>
        <w:t xml:space="preserve"> Ναι, κύριε Υπουρ</w:t>
      </w:r>
      <w:r>
        <w:rPr>
          <w:rFonts w:eastAsia="Times New Roman" w:cs="Times New Roman"/>
          <w:szCs w:val="24"/>
        </w:rPr>
        <w:t>γέ, αλλά δ</w:t>
      </w:r>
      <w:r w:rsidRPr="009C2889">
        <w:rPr>
          <w:rFonts w:eastAsia="Times New Roman" w:cs="Times New Roman"/>
          <w:szCs w:val="24"/>
        </w:rPr>
        <w:t xml:space="preserve">εν νομίζω ότι υπάρχει κάποιο </w:t>
      </w:r>
      <w:r>
        <w:rPr>
          <w:rFonts w:eastAsia="Times New Roman" w:cs="Times New Roman"/>
          <w:szCs w:val="24"/>
        </w:rPr>
        <w:t xml:space="preserve">κώλυμα όσον αφορά το </w:t>
      </w:r>
      <w:r w:rsidRPr="009C2889">
        <w:rPr>
          <w:rFonts w:eastAsia="Times New Roman" w:cs="Times New Roman"/>
          <w:szCs w:val="24"/>
        </w:rPr>
        <w:t>εμπορικό απόρρητο</w:t>
      </w:r>
      <w:r>
        <w:rPr>
          <w:rFonts w:eastAsia="Times New Roman" w:cs="Times New Roman"/>
          <w:szCs w:val="24"/>
        </w:rPr>
        <w:t xml:space="preserve"> για το όνομα της εταιρείας. Πρέπει να μας πείτε π</w:t>
      </w:r>
      <w:r w:rsidRPr="009C2889">
        <w:rPr>
          <w:rFonts w:eastAsia="Times New Roman" w:cs="Times New Roman"/>
          <w:szCs w:val="24"/>
        </w:rPr>
        <w:t>οια είναι αυτή η εταιρεία</w:t>
      </w:r>
      <w:r>
        <w:rPr>
          <w:rFonts w:eastAsia="Times New Roman" w:cs="Times New Roman"/>
          <w:szCs w:val="24"/>
        </w:rPr>
        <w:t>,</w:t>
      </w:r>
      <w:r w:rsidRPr="009C2889">
        <w:rPr>
          <w:rFonts w:eastAsia="Times New Roman" w:cs="Times New Roman"/>
          <w:szCs w:val="24"/>
        </w:rPr>
        <w:t xml:space="preserve"> αν δώσετε τη συναίνεση και εντέλει ποιος είναι υπεργολάβος</w:t>
      </w:r>
      <w:r>
        <w:rPr>
          <w:rFonts w:eastAsia="Times New Roman" w:cs="Times New Roman"/>
          <w:szCs w:val="24"/>
        </w:rPr>
        <w:t>.</w:t>
      </w:r>
    </w:p>
    <w:p w14:paraId="5CAF52F0"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Κ</w:t>
      </w:r>
      <w:r w:rsidRPr="009C2889">
        <w:rPr>
          <w:rFonts w:eastAsia="Times New Roman" w:cs="Times New Roman"/>
          <w:szCs w:val="24"/>
        </w:rPr>
        <w:t xml:space="preserve">αι </w:t>
      </w:r>
      <w:r>
        <w:rPr>
          <w:rFonts w:eastAsia="Times New Roman" w:cs="Times New Roman"/>
          <w:szCs w:val="24"/>
        </w:rPr>
        <w:t>β</w:t>
      </w:r>
      <w:r w:rsidRPr="009C2889">
        <w:rPr>
          <w:rFonts w:eastAsia="Times New Roman" w:cs="Times New Roman"/>
          <w:szCs w:val="24"/>
        </w:rPr>
        <w:t xml:space="preserve">εβαίως πρέπει να απαντήσετε </w:t>
      </w:r>
      <w:r>
        <w:rPr>
          <w:rFonts w:eastAsia="Times New Roman" w:cs="Times New Roman"/>
          <w:szCs w:val="24"/>
        </w:rPr>
        <w:t>-</w:t>
      </w:r>
      <w:r w:rsidRPr="009C2889">
        <w:rPr>
          <w:rFonts w:eastAsia="Times New Roman" w:cs="Times New Roman"/>
          <w:szCs w:val="24"/>
        </w:rPr>
        <w:t xml:space="preserve">ασχέτως </w:t>
      </w:r>
      <w:r w:rsidRPr="009C2889">
        <w:rPr>
          <w:rFonts w:eastAsia="Times New Roman" w:cs="Times New Roman"/>
          <w:szCs w:val="24"/>
        </w:rPr>
        <w:t xml:space="preserve">αν </w:t>
      </w:r>
      <w:r>
        <w:rPr>
          <w:rFonts w:eastAsia="Times New Roman" w:cs="Times New Roman"/>
          <w:szCs w:val="24"/>
        </w:rPr>
        <w:t xml:space="preserve">το υιοθετείτε ή </w:t>
      </w:r>
      <w:r w:rsidRPr="009C2889">
        <w:rPr>
          <w:rFonts w:eastAsia="Times New Roman" w:cs="Times New Roman"/>
          <w:szCs w:val="24"/>
        </w:rPr>
        <w:t>όχι</w:t>
      </w:r>
      <w:r>
        <w:rPr>
          <w:rFonts w:eastAsia="Times New Roman" w:cs="Times New Roman"/>
          <w:szCs w:val="24"/>
        </w:rPr>
        <w:t>-</w:t>
      </w:r>
      <w:r w:rsidRPr="009C2889">
        <w:rPr>
          <w:rFonts w:eastAsia="Times New Roman" w:cs="Times New Roman"/>
          <w:szCs w:val="24"/>
        </w:rPr>
        <w:t xml:space="preserve"> κατά πόσον αυτή η εταιρεία εμπλέκεται με κάποια συμφέροντα τ</w:t>
      </w:r>
      <w:r>
        <w:rPr>
          <w:rFonts w:eastAsia="Times New Roman" w:cs="Times New Roman"/>
          <w:szCs w:val="24"/>
        </w:rPr>
        <w:t xml:space="preserve">α οποία σας κατήγγειλε ο </w:t>
      </w:r>
      <w:r w:rsidRPr="009C2889">
        <w:rPr>
          <w:rFonts w:eastAsia="Times New Roman" w:cs="Times New Roman"/>
          <w:szCs w:val="24"/>
        </w:rPr>
        <w:t>κ</w:t>
      </w:r>
      <w:r>
        <w:rPr>
          <w:rFonts w:eastAsia="Times New Roman" w:cs="Times New Roman"/>
          <w:szCs w:val="24"/>
        </w:rPr>
        <w:t>.</w:t>
      </w:r>
      <w:r w:rsidRPr="009C2889">
        <w:rPr>
          <w:rFonts w:eastAsia="Times New Roman" w:cs="Times New Roman"/>
          <w:szCs w:val="24"/>
        </w:rPr>
        <w:t xml:space="preserve"> Καμμένος</w:t>
      </w:r>
      <w:r>
        <w:rPr>
          <w:rFonts w:eastAsia="Times New Roman" w:cs="Times New Roman"/>
          <w:szCs w:val="24"/>
        </w:rPr>
        <w:t>. Και β</w:t>
      </w:r>
      <w:r w:rsidRPr="009C2889">
        <w:rPr>
          <w:rFonts w:eastAsia="Times New Roman" w:cs="Times New Roman"/>
          <w:szCs w:val="24"/>
        </w:rPr>
        <w:t xml:space="preserve">εβαίως </w:t>
      </w:r>
      <w:r>
        <w:rPr>
          <w:rFonts w:eastAsia="Times New Roman" w:cs="Times New Roman"/>
          <w:szCs w:val="24"/>
        </w:rPr>
        <w:t xml:space="preserve">για </w:t>
      </w:r>
      <w:r w:rsidRPr="009C2889">
        <w:rPr>
          <w:rFonts w:eastAsia="Times New Roman" w:cs="Times New Roman"/>
          <w:szCs w:val="24"/>
        </w:rPr>
        <w:t>όλα αυτά τα κατ</w:t>
      </w:r>
      <w:r>
        <w:rPr>
          <w:rFonts w:eastAsia="Times New Roman" w:cs="Times New Roman"/>
          <w:szCs w:val="24"/>
        </w:rPr>
        <w:t xml:space="preserve">’ </w:t>
      </w:r>
      <w:r w:rsidRPr="009C2889">
        <w:rPr>
          <w:rFonts w:eastAsia="Times New Roman" w:cs="Times New Roman"/>
          <w:szCs w:val="24"/>
        </w:rPr>
        <w:t>αρχάς πολιτικά ζητήματα πρέπει να δώσετε</w:t>
      </w:r>
      <w:r>
        <w:rPr>
          <w:rFonts w:eastAsia="Times New Roman" w:cs="Times New Roman"/>
          <w:szCs w:val="24"/>
        </w:rPr>
        <w:t>,</w:t>
      </w:r>
      <w:r w:rsidRPr="009C2889">
        <w:rPr>
          <w:rFonts w:eastAsia="Times New Roman" w:cs="Times New Roman"/>
          <w:szCs w:val="24"/>
        </w:rPr>
        <w:t xml:space="preserve"> νομίζω</w:t>
      </w:r>
      <w:r>
        <w:rPr>
          <w:rFonts w:eastAsia="Times New Roman" w:cs="Times New Roman"/>
          <w:szCs w:val="24"/>
        </w:rPr>
        <w:t>,</w:t>
      </w:r>
      <w:r w:rsidRPr="009C2889">
        <w:rPr>
          <w:rFonts w:eastAsia="Times New Roman" w:cs="Times New Roman"/>
          <w:szCs w:val="24"/>
        </w:rPr>
        <w:t xml:space="preserve"> ξεκάθαρες απαντήσεις</w:t>
      </w:r>
      <w:r>
        <w:rPr>
          <w:rFonts w:eastAsia="Times New Roman" w:cs="Times New Roman"/>
          <w:szCs w:val="24"/>
        </w:rPr>
        <w:t xml:space="preserve"> και</w:t>
      </w:r>
      <w:r w:rsidRPr="009C2889">
        <w:rPr>
          <w:rFonts w:eastAsia="Times New Roman" w:cs="Times New Roman"/>
          <w:szCs w:val="24"/>
        </w:rPr>
        <w:t xml:space="preserve"> όχι με </w:t>
      </w:r>
      <w:proofErr w:type="spellStart"/>
      <w:r w:rsidRPr="009C2889">
        <w:rPr>
          <w:rFonts w:eastAsia="Times New Roman" w:cs="Times New Roman"/>
          <w:szCs w:val="24"/>
        </w:rPr>
        <w:t>μισόλογα</w:t>
      </w:r>
      <w:proofErr w:type="spellEnd"/>
      <w:r w:rsidRPr="009C2889">
        <w:rPr>
          <w:rFonts w:eastAsia="Times New Roman" w:cs="Times New Roman"/>
          <w:szCs w:val="24"/>
        </w:rPr>
        <w:t xml:space="preserve"> </w:t>
      </w:r>
      <w:r>
        <w:rPr>
          <w:rFonts w:eastAsia="Times New Roman" w:cs="Times New Roman"/>
          <w:szCs w:val="24"/>
        </w:rPr>
        <w:t>και υπαινι</w:t>
      </w:r>
      <w:r>
        <w:rPr>
          <w:rFonts w:eastAsia="Times New Roman" w:cs="Times New Roman"/>
          <w:szCs w:val="24"/>
        </w:rPr>
        <w:t>γμούς.</w:t>
      </w:r>
    </w:p>
    <w:p w14:paraId="5CAF52F1"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9C2889">
        <w:rPr>
          <w:rFonts w:eastAsia="Times New Roman" w:cs="Times New Roman"/>
          <w:szCs w:val="24"/>
        </w:rPr>
        <w:t>επειδή σήμερα</w:t>
      </w:r>
      <w:r>
        <w:rPr>
          <w:rFonts w:eastAsia="Times New Roman" w:cs="Times New Roman"/>
          <w:szCs w:val="24"/>
        </w:rPr>
        <w:t xml:space="preserve">, κύριε Πρόεδρε και κυρίες και κύριοι συνάδελφοι, ακούστηκαν και </w:t>
      </w:r>
      <w:r w:rsidRPr="009C2889">
        <w:rPr>
          <w:rFonts w:eastAsia="Times New Roman" w:cs="Times New Roman"/>
          <w:szCs w:val="24"/>
        </w:rPr>
        <w:t xml:space="preserve">κάποια άλλα </w:t>
      </w:r>
      <w:r>
        <w:rPr>
          <w:rFonts w:eastAsia="Times New Roman" w:cs="Times New Roman"/>
          <w:szCs w:val="24"/>
        </w:rPr>
        <w:t xml:space="preserve">στην Αίθουσα, θα ήθελα να κλείσω με αυτά. Για παράδειγμα, ακούστηκε από </w:t>
      </w:r>
      <w:r w:rsidRPr="009C2889">
        <w:rPr>
          <w:rFonts w:eastAsia="Times New Roman" w:cs="Times New Roman"/>
          <w:szCs w:val="24"/>
        </w:rPr>
        <w:t>τον κ</w:t>
      </w:r>
      <w:r>
        <w:rPr>
          <w:rFonts w:eastAsia="Times New Roman" w:cs="Times New Roman"/>
          <w:szCs w:val="24"/>
        </w:rPr>
        <w:t>. Καμμένο ότι υπήρξαν δ</w:t>
      </w:r>
      <w:r w:rsidRPr="009C2889">
        <w:rPr>
          <w:rFonts w:eastAsia="Times New Roman" w:cs="Times New Roman"/>
          <w:szCs w:val="24"/>
        </w:rPr>
        <w:t xml:space="preserve">ύο διαφορετικές προκηρύξεις με διαφορετικό </w:t>
      </w:r>
      <w:r w:rsidRPr="009C2889">
        <w:rPr>
          <w:rFonts w:eastAsia="Times New Roman" w:cs="Times New Roman"/>
          <w:szCs w:val="24"/>
        </w:rPr>
        <w:t>περιεχόμενο</w:t>
      </w:r>
      <w:r>
        <w:rPr>
          <w:rFonts w:eastAsia="Times New Roman" w:cs="Times New Roman"/>
          <w:szCs w:val="24"/>
        </w:rPr>
        <w:t>:</w:t>
      </w:r>
      <w:r w:rsidRPr="009C2889">
        <w:rPr>
          <w:rFonts w:eastAsia="Times New Roman" w:cs="Times New Roman"/>
          <w:szCs w:val="24"/>
        </w:rPr>
        <w:t xml:space="preserve"> μία που αναφερόταν στην Ελλάδα και μία στην Ευρωπαϊκή Ένωση</w:t>
      </w:r>
      <w:r>
        <w:rPr>
          <w:rFonts w:eastAsia="Times New Roman" w:cs="Times New Roman"/>
          <w:szCs w:val="24"/>
        </w:rPr>
        <w:t xml:space="preserve">, </w:t>
      </w:r>
      <w:r w:rsidRPr="009C2889">
        <w:rPr>
          <w:rFonts w:eastAsia="Times New Roman" w:cs="Times New Roman"/>
          <w:szCs w:val="24"/>
        </w:rPr>
        <w:t xml:space="preserve">όπου </w:t>
      </w:r>
      <w:r>
        <w:rPr>
          <w:rFonts w:eastAsia="Times New Roman" w:cs="Times New Roman"/>
          <w:szCs w:val="24"/>
        </w:rPr>
        <w:t>σ</w:t>
      </w:r>
      <w:r w:rsidRPr="009C2889">
        <w:rPr>
          <w:rFonts w:eastAsia="Times New Roman" w:cs="Times New Roman"/>
          <w:szCs w:val="24"/>
        </w:rPr>
        <w:t xml:space="preserve">τη μία </w:t>
      </w:r>
      <w:proofErr w:type="spellStart"/>
      <w:r w:rsidRPr="009C2889">
        <w:rPr>
          <w:rFonts w:eastAsia="Times New Roman" w:cs="Times New Roman"/>
          <w:szCs w:val="24"/>
        </w:rPr>
        <w:t>περι</w:t>
      </w:r>
      <w:r>
        <w:rPr>
          <w:rFonts w:eastAsia="Times New Roman" w:cs="Times New Roman"/>
          <w:szCs w:val="24"/>
        </w:rPr>
        <w:t>ε</w:t>
      </w:r>
      <w:r w:rsidRPr="009C2889">
        <w:rPr>
          <w:rFonts w:eastAsia="Times New Roman" w:cs="Times New Roman"/>
          <w:szCs w:val="24"/>
        </w:rPr>
        <w:t>λάμβανε</w:t>
      </w:r>
      <w:proofErr w:type="spellEnd"/>
      <w:r w:rsidRPr="009C2889">
        <w:rPr>
          <w:rFonts w:eastAsia="Times New Roman" w:cs="Times New Roman"/>
          <w:szCs w:val="24"/>
        </w:rPr>
        <w:t xml:space="preserve"> </w:t>
      </w:r>
      <w:r>
        <w:rPr>
          <w:rFonts w:eastAsia="Times New Roman" w:cs="Times New Roman"/>
          <w:szCs w:val="24"/>
        </w:rPr>
        <w:t>τ</w:t>
      </w:r>
      <w:r w:rsidRPr="009C2889">
        <w:rPr>
          <w:rFonts w:eastAsia="Times New Roman" w:cs="Times New Roman"/>
          <w:szCs w:val="24"/>
        </w:rPr>
        <w:t>η δυνατότητα να υπάρχει υπεργολάβος</w:t>
      </w:r>
      <w:r>
        <w:rPr>
          <w:rFonts w:eastAsia="Times New Roman" w:cs="Times New Roman"/>
          <w:szCs w:val="24"/>
        </w:rPr>
        <w:t>, ενώ</w:t>
      </w:r>
      <w:r w:rsidRPr="009C2889">
        <w:rPr>
          <w:rFonts w:eastAsia="Times New Roman" w:cs="Times New Roman"/>
          <w:szCs w:val="24"/>
        </w:rPr>
        <w:t xml:space="preserve"> στην άλλη </w:t>
      </w:r>
      <w:r>
        <w:rPr>
          <w:rFonts w:eastAsia="Times New Roman" w:cs="Times New Roman"/>
          <w:szCs w:val="24"/>
        </w:rPr>
        <w:t>ό</w:t>
      </w:r>
      <w:r w:rsidRPr="009C2889">
        <w:rPr>
          <w:rFonts w:eastAsia="Times New Roman" w:cs="Times New Roman"/>
          <w:szCs w:val="24"/>
        </w:rPr>
        <w:t>χι</w:t>
      </w:r>
      <w:r>
        <w:rPr>
          <w:rFonts w:eastAsia="Times New Roman" w:cs="Times New Roman"/>
          <w:szCs w:val="24"/>
        </w:rPr>
        <w:t>. Υπ</w:t>
      </w:r>
      <w:r w:rsidRPr="009C2889">
        <w:rPr>
          <w:rFonts w:eastAsia="Times New Roman" w:cs="Times New Roman"/>
          <w:szCs w:val="24"/>
        </w:rPr>
        <w:t>ήρξε καταγγε</w:t>
      </w:r>
      <w:r>
        <w:rPr>
          <w:rFonts w:eastAsia="Times New Roman" w:cs="Times New Roman"/>
          <w:szCs w:val="24"/>
        </w:rPr>
        <w:t xml:space="preserve">λία μέσω και των </w:t>
      </w:r>
      <w:r>
        <w:rPr>
          <w:rFonts w:eastAsia="Times New Roman" w:cs="Times New Roman"/>
          <w:szCs w:val="24"/>
          <w:lang w:val="en-US"/>
        </w:rPr>
        <w:t>e</w:t>
      </w:r>
      <w:r w:rsidRPr="00D65424">
        <w:rPr>
          <w:rFonts w:eastAsia="Times New Roman" w:cs="Times New Roman"/>
          <w:szCs w:val="24"/>
        </w:rPr>
        <w:t>-</w:t>
      </w:r>
      <w:r>
        <w:rPr>
          <w:rFonts w:eastAsia="Times New Roman" w:cs="Times New Roman"/>
          <w:szCs w:val="24"/>
          <w:lang w:val="en-US"/>
        </w:rPr>
        <w:t>mails</w:t>
      </w:r>
      <w:r w:rsidRPr="00D65424">
        <w:rPr>
          <w:rFonts w:eastAsia="Times New Roman" w:cs="Times New Roman"/>
          <w:szCs w:val="24"/>
        </w:rPr>
        <w:t xml:space="preserve"> </w:t>
      </w:r>
      <w:r>
        <w:rPr>
          <w:rFonts w:eastAsia="Times New Roman" w:cs="Times New Roman"/>
          <w:szCs w:val="24"/>
        </w:rPr>
        <w:t xml:space="preserve">τα </w:t>
      </w:r>
      <w:r w:rsidRPr="009C2889">
        <w:rPr>
          <w:rFonts w:eastAsia="Times New Roman" w:cs="Times New Roman"/>
          <w:szCs w:val="24"/>
        </w:rPr>
        <w:t xml:space="preserve">οποία κατατέθηκαν ότι στην ουσία ο </w:t>
      </w:r>
      <w:r>
        <w:rPr>
          <w:rFonts w:eastAsia="Times New Roman" w:cs="Times New Roman"/>
          <w:szCs w:val="24"/>
        </w:rPr>
        <w:t>π</w:t>
      </w:r>
      <w:r w:rsidRPr="009C2889">
        <w:rPr>
          <w:rFonts w:eastAsia="Times New Roman" w:cs="Times New Roman"/>
          <w:szCs w:val="24"/>
        </w:rPr>
        <w:t xml:space="preserve">ρόεδρος </w:t>
      </w:r>
      <w:r w:rsidRPr="009C2889">
        <w:rPr>
          <w:rFonts w:eastAsia="Times New Roman" w:cs="Times New Roman"/>
          <w:szCs w:val="24"/>
        </w:rPr>
        <w:t>της μετέπειτα</w:t>
      </w:r>
      <w:r w:rsidRPr="009C2889">
        <w:rPr>
          <w:rFonts w:eastAsia="Times New Roman" w:cs="Times New Roman"/>
          <w:szCs w:val="24"/>
        </w:rPr>
        <w:t xml:space="preserve"> αναδόχου εταιρείας αντάλλασσε e-</w:t>
      </w:r>
      <w:proofErr w:type="spellStart"/>
      <w:r w:rsidRPr="009C2889">
        <w:rPr>
          <w:rFonts w:eastAsia="Times New Roman" w:cs="Times New Roman"/>
          <w:szCs w:val="24"/>
        </w:rPr>
        <w:t>mail</w:t>
      </w:r>
      <w:proofErr w:type="spellEnd"/>
      <w:r w:rsidRPr="009C2889">
        <w:rPr>
          <w:rFonts w:eastAsia="Times New Roman" w:cs="Times New Roman"/>
          <w:szCs w:val="24"/>
        </w:rPr>
        <w:t xml:space="preserve"> με τον </w:t>
      </w:r>
      <w:r>
        <w:rPr>
          <w:rFonts w:eastAsia="Times New Roman" w:cs="Times New Roman"/>
          <w:szCs w:val="24"/>
        </w:rPr>
        <w:t xml:space="preserve">πρόεδρο </w:t>
      </w:r>
      <w:r>
        <w:rPr>
          <w:rFonts w:eastAsia="Times New Roman" w:cs="Times New Roman"/>
          <w:szCs w:val="24"/>
        </w:rPr>
        <w:t>τ</w:t>
      </w:r>
      <w:r w:rsidRPr="009C2889">
        <w:rPr>
          <w:rFonts w:eastAsia="Times New Roman" w:cs="Times New Roman"/>
          <w:szCs w:val="24"/>
        </w:rPr>
        <w:t xml:space="preserve">ης Επιτροπής Αξιολόγησης </w:t>
      </w:r>
      <w:r>
        <w:rPr>
          <w:rFonts w:eastAsia="Times New Roman" w:cs="Times New Roman"/>
          <w:szCs w:val="24"/>
        </w:rPr>
        <w:t>και στην ουσία του έλεγε πώς</w:t>
      </w:r>
      <w:r w:rsidRPr="009C2889">
        <w:rPr>
          <w:rFonts w:eastAsia="Times New Roman" w:cs="Times New Roman"/>
          <w:szCs w:val="24"/>
        </w:rPr>
        <w:t xml:space="preserve"> να καθορίσει τους όρους του διαγωνισμού</w:t>
      </w:r>
      <w:r>
        <w:rPr>
          <w:rFonts w:eastAsia="Times New Roman" w:cs="Times New Roman"/>
          <w:szCs w:val="24"/>
        </w:rPr>
        <w:t xml:space="preserve">. </w:t>
      </w:r>
      <w:r w:rsidRPr="009C2889">
        <w:rPr>
          <w:rFonts w:eastAsia="Times New Roman" w:cs="Times New Roman"/>
          <w:szCs w:val="24"/>
        </w:rPr>
        <w:t>Δηλαδή</w:t>
      </w:r>
      <w:r>
        <w:rPr>
          <w:rFonts w:eastAsia="Times New Roman" w:cs="Times New Roman"/>
          <w:szCs w:val="24"/>
        </w:rPr>
        <w:t>,</w:t>
      </w:r>
      <w:r w:rsidRPr="009C2889">
        <w:rPr>
          <w:rFonts w:eastAsia="Times New Roman" w:cs="Times New Roman"/>
          <w:szCs w:val="24"/>
        </w:rPr>
        <w:t xml:space="preserve"> για</w:t>
      </w:r>
      <w:r>
        <w:rPr>
          <w:rFonts w:eastAsia="Times New Roman" w:cs="Times New Roman"/>
          <w:szCs w:val="24"/>
        </w:rPr>
        <w:t xml:space="preserve"> να</w:t>
      </w:r>
      <w:r w:rsidRPr="009C2889">
        <w:rPr>
          <w:rFonts w:eastAsia="Times New Roman" w:cs="Times New Roman"/>
          <w:szCs w:val="24"/>
        </w:rPr>
        <w:t xml:space="preserve"> το πούμε και πιο λαϊκά</w:t>
      </w:r>
      <w:r>
        <w:rPr>
          <w:rFonts w:eastAsia="Times New Roman" w:cs="Times New Roman"/>
          <w:szCs w:val="24"/>
        </w:rPr>
        <w:t>,</w:t>
      </w:r>
      <w:r w:rsidRPr="009C2889">
        <w:rPr>
          <w:rFonts w:eastAsia="Times New Roman" w:cs="Times New Roman"/>
          <w:szCs w:val="24"/>
        </w:rPr>
        <w:t xml:space="preserve"> ο κ</w:t>
      </w:r>
      <w:r>
        <w:rPr>
          <w:rFonts w:eastAsia="Times New Roman" w:cs="Times New Roman"/>
          <w:szCs w:val="24"/>
        </w:rPr>
        <w:t>.</w:t>
      </w:r>
      <w:r w:rsidRPr="009C2889">
        <w:rPr>
          <w:rFonts w:eastAsia="Times New Roman" w:cs="Times New Roman"/>
          <w:szCs w:val="24"/>
        </w:rPr>
        <w:t xml:space="preserve"> Καμμένος </w:t>
      </w:r>
      <w:r>
        <w:rPr>
          <w:rFonts w:eastAsia="Times New Roman" w:cs="Times New Roman"/>
          <w:szCs w:val="24"/>
        </w:rPr>
        <w:t xml:space="preserve">σάς </w:t>
      </w:r>
      <w:r w:rsidRPr="009C2889">
        <w:rPr>
          <w:rFonts w:eastAsia="Times New Roman" w:cs="Times New Roman"/>
          <w:szCs w:val="24"/>
        </w:rPr>
        <w:t>κατήγγειλε ένα</w:t>
      </w:r>
      <w:r>
        <w:rPr>
          <w:rFonts w:eastAsia="Times New Roman" w:cs="Times New Roman"/>
          <w:szCs w:val="24"/>
        </w:rPr>
        <w:t>ν σικέ</w:t>
      </w:r>
      <w:r w:rsidRPr="009C2889">
        <w:rPr>
          <w:rFonts w:eastAsia="Times New Roman" w:cs="Times New Roman"/>
          <w:szCs w:val="24"/>
        </w:rPr>
        <w:t xml:space="preserve"> διαγωνισμό</w:t>
      </w:r>
      <w:r>
        <w:rPr>
          <w:rFonts w:eastAsia="Times New Roman" w:cs="Times New Roman"/>
          <w:szCs w:val="24"/>
        </w:rPr>
        <w:t>,</w:t>
      </w:r>
      <w:r w:rsidRPr="009C2889">
        <w:rPr>
          <w:rFonts w:eastAsia="Times New Roman" w:cs="Times New Roman"/>
          <w:szCs w:val="24"/>
        </w:rPr>
        <w:t xml:space="preserve"> γιατί ο ανάδοχος </w:t>
      </w:r>
      <w:r w:rsidRPr="009C2889">
        <w:rPr>
          <w:rFonts w:eastAsia="Times New Roman" w:cs="Times New Roman"/>
          <w:szCs w:val="24"/>
        </w:rPr>
        <w:t xml:space="preserve">στην </w:t>
      </w:r>
      <w:r>
        <w:rPr>
          <w:rFonts w:eastAsia="Times New Roman" w:cs="Times New Roman"/>
          <w:szCs w:val="24"/>
        </w:rPr>
        <w:t xml:space="preserve">ουσία </w:t>
      </w:r>
      <w:r w:rsidRPr="009C2889">
        <w:rPr>
          <w:rFonts w:eastAsia="Times New Roman" w:cs="Times New Roman"/>
          <w:szCs w:val="24"/>
        </w:rPr>
        <w:t>καθ</w:t>
      </w:r>
      <w:r>
        <w:rPr>
          <w:rFonts w:eastAsia="Times New Roman" w:cs="Times New Roman"/>
          <w:szCs w:val="24"/>
        </w:rPr>
        <w:t xml:space="preserve">όρισε </w:t>
      </w:r>
      <w:r w:rsidRPr="009C2889">
        <w:rPr>
          <w:rFonts w:eastAsia="Times New Roman" w:cs="Times New Roman"/>
          <w:szCs w:val="24"/>
        </w:rPr>
        <w:t>τους όρους του συγκεκριμένου διαγωνισμού</w:t>
      </w:r>
      <w:r>
        <w:rPr>
          <w:rFonts w:eastAsia="Times New Roman" w:cs="Times New Roman"/>
          <w:szCs w:val="24"/>
        </w:rPr>
        <w:t>. Κ</w:t>
      </w:r>
      <w:r w:rsidRPr="009C2889">
        <w:rPr>
          <w:rFonts w:eastAsia="Times New Roman" w:cs="Times New Roman"/>
          <w:szCs w:val="24"/>
        </w:rPr>
        <w:t xml:space="preserve">αι νομίζω ότι πρέπει να δώσετε </w:t>
      </w:r>
      <w:r>
        <w:rPr>
          <w:rFonts w:eastAsia="Times New Roman" w:cs="Times New Roman"/>
          <w:szCs w:val="24"/>
        </w:rPr>
        <w:t xml:space="preserve">και σε αυτό συγκεκριμένες </w:t>
      </w:r>
      <w:r w:rsidRPr="009C2889">
        <w:rPr>
          <w:rFonts w:eastAsia="Times New Roman" w:cs="Times New Roman"/>
          <w:szCs w:val="24"/>
        </w:rPr>
        <w:t xml:space="preserve">απαντήσεις με βάση και τα έγγραφα τα οποία </w:t>
      </w:r>
      <w:r>
        <w:rPr>
          <w:rFonts w:eastAsia="Times New Roman" w:cs="Times New Roman"/>
          <w:szCs w:val="24"/>
        </w:rPr>
        <w:t xml:space="preserve">σας </w:t>
      </w:r>
      <w:r w:rsidRPr="009C2889">
        <w:rPr>
          <w:rFonts w:eastAsia="Times New Roman" w:cs="Times New Roman"/>
          <w:szCs w:val="24"/>
        </w:rPr>
        <w:t>κατατέθηκαν</w:t>
      </w:r>
      <w:r>
        <w:rPr>
          <w:rFonts w:eastAsia="Times New Roman" w:cs="Times New Roman"/>
          <w:szCs w:val="24"/>
        </w:rPr>
        <w:t>.</w:t>
      </w:r>
    </w:p>
    <w:p w14:paraId="5CAF52F2"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πρέπει να απαντήσετε και σε αυτό το οποίο σας καταγγέλθηκε, ότι </w:t>
      </w:r>
      <w:r>
        <w:rPr>
          <w:rFonts w:eastAsia="Times New Roman" w:cs="Times New Roman"/>
          <w:szCs w:val="24"/>
        </w:rPr>
        <w:t>υπήρξαν αδιαφανείς διαδικασίες από την Υπουργό Τουρισμού σε συνεργασία με το δικό σας Υπουργείο, το Οικονομικών</w:t>
      </w:r>
      <w:r w:rsidRPr="00762337">
        <w:rPr>
          <w:rFonts w:eastAsia="Times New Roman" w:cs="Times New Roman"/>
          <w:szCs w:val="24"/>
        </w:rPr>
        <w:t>,</w:t>
      </w:r>
      <w:r>
        <w:rPr>
          <w:rFonts w:eastAsia="Times New Roman" w:cs="Times New Roman"/>
          <w:szCs w:val="24"/>
        </w:rPr>
        <w:t xml:space="preserve"> όσον αφορά για το έτος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Ρωσίας. Διότι αν κατάλαβα καλά αυτό,</w:t>
      </w:r>
      <w:r>
        <w:rPr>
          <w:rFonts w:eastAsia="Times New Roman" w:cs="Times New Roman"/>
          <w:szCs w:val="24"/>
        </w:rPr>
        <w:t xml:space="preserve"> </w:t>
      </w:r>
      <w:r>
        <w:rPr>
          <w:rFonts w:eastAsia="Times New Roman" w:cs="Times New Roman"/>
          <w:szCs w:val="24"/>
        </w:rPr>
        <w:t>που σας κατήγγειλε ο κ. Καμμένος είναι ότι διατέθηκαν εκατομμύρια για την</w:t>
      </w:r>
      <w:r>
        <w:rPr>
          <w:rFonts w:eastAsia="Times New Roman" w:cs="Times New Roman"/>
          <w:szCs w:val="24"/>
        </w:rPr>
        <w:t xml:space="preserve"> προβολή της χώρας, χωρίς να υπάρχουν οι ανάλογες αποδείξεις, χωρίς να ακολουθηθούν οι νόμιμες διαδικασίες. Και όλα αυτά εντάσσονται σε μία, κατά τον κ. Καμμένο, συλλογιστική, ότι κάποιοι στην ουσία πήραν χρήματα, προκειμένου να ακολουθήσουν συγκεκριμένες </w:t>
      </w:r>
      <w:r>
        <w:rPr>
          <w:rFonts w:eastAsia="Times New Roman" w:cs="Times New Roman"/>
          <w:szCs w:val="24"/>
        </w:rPr>
        <w:t>πολιτικές.</w:t>
      </w:r>
    </w:p>
    <w:p w14:paraId="5CAF52F3"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Μ’ αυτές τις σκέψεις, κύριε Πρόεδρε και κύριε Υπουργέ, περιμένω συγκεκριμένες απαντήσεις και κυρίως περιμένουν συγκεκριμένες απαντήσεις οι Έλληνες πολίτες που μας παρακολουθούν. </w:t>
      </w:r>
    </w:p>
    <w:p w14:paraId="5CAF52F4"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CAF52F5" w14:textId="77777777" w:rsidR="00A15929" w:rsidRDefault="00D001CD">
      <w:pPr>
        <w:spacing w:line="600" w:lineRule="auto"/>
        <w:ind w:firstLine="720"/>
        <w:contextualSpacing/>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Και εμείς ευχαρι</w:t>
      </w:r>
      <w:r>
        <w:rPr>
          <w:rFonts w:eastAsia="Times New Roman" w:cs="Times New Roman"/>
          <w:szCs w:val="24"/>
        </w:rPr>
        <w:t>στούμε.</w:t>
      </w:r>
    </w:p>
    <w:p w14:paraId="5CAF52F6"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Ο κ. Παπαθεοδώρου έχει τον λόγο.</w:t>
      </w:r>
    </w:p>
    <w:p w14:paraId="5CAF52F7"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Όση ώρα παρακολουθούσα, κύριε Πρόεδρε, κύριε Υπουργέ, τη συζήτηση και αυτά τα οποία διημείφθησαν μεταξύ του κυρίου Υπουργού και του κ. Καμμένου, σκεφτόμουν ότι αν υπήρχε -όχι δεκαπέντε, είκοσι</w:t>
      </w:r>
      <w:r>
        <w:rPr>
          <w:rFonts w:eastAsia="Times New Roman" w:cs="Times New Roman"/>
          <w:szCs w:val="24"/>
        </w:rPr>
        <w:t xml:space="preserve"> </w:t>
      </w:r>
      <w:r>
        <w:rPr>
          <w:rFonts w:eastAsia="Times New Roman" w:cs="Times New Roman"/>
          <w:szCs w:val="24"/>
          <w:lang w:val="en-US"/>
        </w:rPr>
        <w:t>e</w:t>
      </w:r>
      <w:r w:rsidRPr="00CF6598">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που διαβάσαμε- ένα </w:t>
      </w:r>
      <w:r>
        <w:rPr>
          <w:rFonts w:eastAsia="Times New Roman" w:cs="Times New Roman"/>
          <w:szCs w:val="24"/>
          <w:lang w:val="en-US"/>
        </w:rPr>
        <w:t>e</w:t>
      </w:r>
      <w:r w:rsidRPr="00CF6598">
        <w:rPr>
          <w:rFonts w:eastAsia="Times New Roman" w:cs="Times New Roman"/>
          <w:szCs w:val="24"/>
        </w:rPr>
        <w:t>-</w:t>
      </w:r>
      <w:proofErr w:type="spellStart"/>
      <w:r>
        <w:rPr>
          <w:rFonts w:eastAsia="Times New Roman" w:cs="Times New Roman"/>
          <w:szCs w:val="24"/>
        </w:rPr>
        <w:t>mail</w:t>
      </w:r>
      <w:proofErr w:type="spellEnd"/>
      <w:r>
        <w:rPr>
          <w:rFonts w:eastAsia="Times New Roman" w:cs="Times New Roman"/>
          <w:szCs w:val="24"/>
        </w:rPr>
        <w:t xml:space="preserve"> το οποίο θα είχε ανταλλάξει κατά λάθος ο κ. Λοβέρδος, σήμερα θα τον είχατε σταυρώσει στο Σύνταγμα. Και θα τον είχατε σταυρώσει στο Σύνταγμα, γιατί θα θεωρούσατε ότι υπάρχουν αποδείξεις γι’ αυτά τα οποία τουλάχιστον μέχρι </w:t>
      </w:r>
      <w:r>
        <w:rPr>
          <w:rFonts w:eastAsia="Times New Roman" w:cs="Times New Roman"/>
          <w:szCs w:val="24"/>
        </w:rPr>
        <w:t xml:space="preserve">σήμερα εμείς αποκαλούμε ως σκευωρία. </w:t>
      </w:r>
    </w:p>
    <w:p w14:paraId="5CAF52F8"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 επιτρέπετε, θέλω να κάνω δύο παρατηρήσεις. Η πρώτη έχει να κάνει με τον κοινοβουλευτικό έλεγχο και η δεύτερη έχει να κάνει με ένα σοβαρότατο πολιτικό ζήτημα στο οποίο νομίζω ότι πρέπει να απαντήσετε. </w:t>
      </w:r>
    </w:p>
    <w:p w14:paraId="5CAF52F9"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Σχετικά, λοιπόν, με τον κοινοβουλευτικό έλεγχο, μετά την κατάθεση της  συγκεκριμένης ερώτησης -γιατί κατάλαβα σήμερα ότι μετετράπη σε επερώτηση, ακριβώς επειδή δεν υπήρχαν απαντήσεις προηγουμένως και αναγνωρίζω ότι δεν είχατε κα</w:t>
      </w:r>
      <w:r>
        <w:rPr>
          <w:rFonts w:eastAsia="Times New Roman" w:cs="Times New Roman"/>
          <w:szCs w:val="24"/>
        </w:rPr>
        <w:t>μ</w:t>
      </w:r>
      <w:r>
        <w:rPr>
          <w:rFonts w:eastAsia="Times New Roman" w:cs="Times New Roman"/>
          <w:szCs w:val="24"/>
        </w:rPr>
        <w:t>μία προηγούμενη γνώση όλων</w:t>
      </w:r>
      <w:r>
        <w:rPr>
          <w:rFonts w:eastAsia="Times New Roman" w:cs="Times New Roman"/>
          <w:szCs w:val="24"/>
        </w:rPr>
        <w:t xml:space="preserve"> αυτών και το αναγνωρίζω για τη διευκόλυνση της συζήτησης- και ενώ προηγουμένως ήσασταν μέλος του </w:t>
      </w:r>
      <w:r>
        <w:rPr>
          <w:rFonts w:eastAsia="Times New Roman" w:cs="Times New Roman"/>
          <w:szCs w:val="24"/>
        </w:rPr>
        <w:t>Υπουργικού Συμβουλίου</w:t>
      </w:r>
      <w:r>
        <w:rPr>
          <w:rFonts w:eastAsia="Times New Roman" w:cs="Times New Roman"/>
          <w:szCs w:val="24"/>
        </w:rPr>
        <w:t>, όπου όλα αυτά είχαν συζητηθεί, νομίζω ότι είχατε κάθε λόγο να ψάξετε παραπάνω για να δείτε εάν τελικά μέσα σε αυτή τη σύμβαση υπήρχαν π</w:t>
      </w:r>
      <w:r>
        <w:rPr>
          <w:rFonts w:eastAsia="Times New Roman" w:cs="Times New Roman"/>
          <w:szCs w:val="24"/>
        </w:rPr>
        <w:t>ρόσωπα τα οποία υπαγόρευσαν τους όρους και τις προϋποθέσεις της  προκήρυξης.</w:t>
      </w:r>
    </w:p>
    <w:p w14:paraId="5CAF52FA"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παρά το γεγονός ότι δεν έχουν έρθει μέχρι τώρα τα έγγραφα τα οποία κατέθεσε ο κ. Καμμένος –είδα τα </w:t>
      </w:r>
      <w:r>
        <w:rPr>
          <w:rFonts w:eastAsia="Times New Roman" w:cs="Times New Roman"/>
          <w:szCs w:val="24"/>
          <w:lang w:val="en-US"/>
        </w:rPr>
        <w:t>e</w:t>
      </w:r>
      <w:r w:rsidRPr="00CF6598">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προηγουμένως</w:t>
      </w:r>
      <w:r w:rsidRPr="00A6490D">
        <w:rPr>
          <w:rFonts w:eastAsia="Times New Roman" w:cs="Times New Roman"/>
          <w:szCs w:val="24"/>
        </w:rPr>
        <w:t>,</w:t>
      </w:r>
      <w:r>
        <w:rPr>
          <w:rFonts w:eastAsia="Times New Roman" w:cs="Times New Roman"/>
          <w:szCs w:val="24"/>
        </w:rPr>
        <w:t xml:space="preserve"> γιατί του ζήτησαν να τα δω- εκεί αποκαλύπτε</w:t>
      </w:r>
      <w:r>
        <w:rPr>
          <w:rFonts w:eastAsia="Times New Roman" w:cs="Times New Roman"/>
          <w:szCs w:val="24"/>
        </w:rPr>
        <w:t>ται ένα γεγονός πάρα πολύ απλό, ότι ο ενδιαφερόμενος ή οι ενδιαφερόμενοι αλληλογραφούσαν με μέλη του Υπουργείου Εξωτερικών, για να συντάξουν την προκήρυξη και κατόπιν τη σύμβαση. Από μόνο του αυτό είναι ένα σκάνδαλο σε έναν ευαίσθητο τομέα, όπως είναι το Υ</w:t>
      </w:r>
      <w:r>
        <w:rPr>
          <w:rFonts w:eastAsia="Times New Roman" w:cs="Times New Roman"/>
          <w:szCs w:val="24"/>
        </w:rPr>
        <w:t>πουργείο Εξωτερικών. Και νομίζω ότι με τον χρόνο που παρήλθε από τη στιγμή που λάβατε γνώση όλης αυτής της κατάστασης, θα έπρεπε να είχαμε απαντήσεις που δεν θα έπρεπε να είναι «ελάτε να δείτε τις συμβάσεις στην Αίθουσα 150». Θα έπρεπε να είναι ως εξής: Υπ</w:t>
      </w:r>
      <w:r>
        <w:rPr>
          <w:rFonts w:eastAsia="Times New Roman" w:cs="Times New Roman"/>
          <w:szCs w:val="24"/>
        </w:rPr>
        <w:t xml:space="preserve">άρχουν επίορκοι υπάλληλοι; Ναι, τους βρήκα. Ήταν η εταιρεία η οποία έχει αναλάβει ως υπεργολάβος αυτή η οποία υπαγόρευσε τους όρους και τις προϋποθέσεις της προκήρυξης; Αυτή είναι η ερώτηση, δεν είναι κάτι άλλο, όπως ελάτε να δείτε τις συμβάσεις. Διότι το </w:t>
      </w:r>
      <w:r>
        <w:rPr>
          <w:rFonts w:eastAsia="Times New Roman" w:cs="Times New Roman"/>
          <w:szCs w:val="24"/>
        </w:rPr>
        <w:t xml:space="preserve">να δούμε τις συμβάσεις τη στιγμή που αυτές οι συμβάσεις έχουν συνταχθεί σύμφωνα με τα υπαγορευόμενα από τον ενδιαφερόμενο, πάρα πολύ απλά, κύριε Υπουργέ, είναι </w:t>
      </w:r>
      <w:proofErr w:type="spellStart"/>
      <w:r>
        <w:rPr>
          <w:rFonts w:eastAsia="Times New Roman" w:cs="Times New Roman"/>
          <w:szCs w:val="24"/>
        </w:rPr>
        <w:t>δώρον</w:t>
      </w:r>
      <w:proofErr w:type="spellEnd"/>
      <w:r>
        <w:rPr>
          <w:rFonts w:eastAsia="Times New Roman" w:cs="Times New Roman"/>
          <w:szCs w:val="24"/>
        </w:rPr>
        <w:t xml:space="preserve"> άδωρον να τις δούμε.</w:t>
      </w:r>
    </w:p>
    <w:p w14:paraId="5CAF52FB"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Δεύτερον. Εάν υπήρχε ίχνος αλήθειας σε όλα αυτά, σε όλες αυτές τις κα</w:t>
      </w:r>
      <w:r>
        <w:rPr>
          <w:rFonts w:eastAsia="Times New Roman" w:cs="Times New Roman"/>
          <w:szCs w:val="24"/>
        </w:rPr>
        <w:t xml:space="preserve">ταγγελίες -οι οποίες υπενθυμίζω δεν σας ήταν άγνωστες και μέσα στο </w:t>
      </w:r>
      <w:r>
        <w:rPr>
          <w:rFonts w:eastAsia="Times New Roman" w:cs="Times New Roman"/>
          <w:szCs w:val="24"/>
        </w:rPr>
        <w:t>Υπουργικό Συμβούλιο</w:t>
      </w:r>
      <w:r>
        <w:rPr>
          <w:rFonts w:eastAsia="Times New Roman" w:cs="Times New Roman"/>
          <w:szCs w:val="24"/>
        </w:rPr>
        <w:t xml:space="preserve">, αλλά θα έρθω αμέσως σε αυτό το θέμα- εάν οι κατηγορίες αυτές είχαν ίχνος αλήθειας -δεν σας λέω ότι </w:t>
      </w:r>
      <w:proofErr w:type="spellStart"/>
      <w:r>
        <w:rPr>
          <w:rFonts w:eastAsia="Times New Roman" w:cs="Times New Roman"/>
          <w:szCs w:val="24"/>
        </w:rPr>
        <w:t>ευσταθούν</w:t>
      </w:r>
      <w:proofErr w:type="spellEnd"/>
      <w:r>
        <w:rPr>
          <w:rFonts w:eastAsia="Times New Roman" w:cs="Times New Roman"/>
          <w:szCs w:val="24"/>
        </w:rPr>
        <w:t>, σας λέω ίχνος αλήθειας-, δεν θα έπρεπε αμέσως μετά την ανά</w:t>
      </w:r>
      <w:r>
        <w:rPr>
          <w:rFonts w:eastAsia="Times New Roman" w:cs="Times New Roman"/>
          <w:szCs w:val="24"/>
        </w:rPr>
        <w:t xml:space="preserve">ληψη των καθηκόντων σας, κύριε Υπουργέ, να έχετε διακόψει τη σύμβαση για να το εξετάσετε, γιατί υπάρχει υπόνοια σκανδάλου, διαφθοράς ή οτιδήποτε άλλο; </w:t>
      </w:r>
    </w:p>
    <w:p w14:paraId="5CAF52FC" w14:textId="77777777" w:rsidR="00A15929" w:rsidRDefault="00D001CD">
      <w:pPr>
        <w:spacing w:line="600" w:lineRule="auto"/>
        <w:ind w:firstLine="720"/>
        <w:contextualSpacing/>
        <w:jc w:val="both"/>
        <w:rPr>
          <w:rFonts w:eastAsia="Times New Roman" w:cs="Times New Roman"/>
          <w:szCs w:val="24"/>
        </w:rPr>
      </w:pPr>
      <w:r>
        <w:rPr>
          <w:rFonts w:eastAsia="Times New Roman" w:cs="Times New Roman"/>
          <w:szCs w:val="24"/>
        </w:rPr>
        <w:t>Στην ουσία, λοιπόν, αυτό το οποίο έχει σημασία είναι γιατί παρ’ όλα αυτά συνεχίζεται η σύμβαση ωσάν να μ</w:t>
      </w:r>
      <w:r>
        <w:rPr>
          <w:rFonts w:eastAsia="Times New Roman" w:cs="Times New Roman"/>
          <w:szCs w:val="24"/>
        </w:rPr>
        <w:t xml:space="preserve">ην υπήρχε ούτε φωτιά ούτε καπνός ούτε ίχνος ούτε τίποτα. </w:t>
      </w:r>
    </w:p>
    <w:p w14:paraId="5CAF52FD"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w:t>
      </w:r>
      <w:r w:rsidRPr="00072129">
        <w:rPr>
          <w:rFonts w:eastAsia="Times New Roman" w:cs="Times New Roman"/>
          <w:szCs w:val="24"/>
        </w:rPr>
        <w:t>Υπουργέ</w:t>
      </w:r>
      <w:r>
        <w:rPr>
          <w:rFonts w:eastAsia="Times New Roman" w:cs="Times New Roman"/>
          <w:szCs w:val="24"/>
        </w:rPr>
        <w:t>,</w:t>
      </w:r>
      <w:r w:rsidRPr="00072129">
        <w:rPr>
          <w:rFonts w:eastAsia="Times New Roman" w:cs="Times New Roman"/>
          <w:szCs w:val="24"/>
        </w:rPr>
        <w:t xml:space="preserve"> είναι σοβαρότερο</w:t>
      </w:r>
      <w:r>
        <w:rPr>
          <w:rFonts w:eastAsia="Times New Roman" w:cs="Times New Roman"/>
          <w:szCs w:val="24"/>
        </w:rPr>
        <w:t>,</w:t>
      </w:r>
      <w:r w:rsidRPr="00072129">
        <w:rPr>
          <w:rFonts w:eastAsia="Times New Roman" w:cs="Times New Roman"/>
          <w:szCs w:val="24"/>
        </w:rPr>
        <w:t xml:space="preserve"> </w:t>
      </w:r>
      <w:r>
        <w:rPr>
          <w:rFonts w:eastAsia="Times New Roman" w:cs="Times New Roman"/>
          <w:szCs w:val="24"/>
        </w:rPr>
        <w:t>όμως,</w:t>
      </w:r>
      <w:r w:rsidRPr="00072129">
        <w:rPr>
          <w:rFonts w:eastAsia="Times New Roman" w:cs="Times New Roman"/>
          <w:szCs w:val="24"/>
        </w:rPr>
        <w:t xml:space="preserve"> το πολιτικό ζήτημα</w:t>
      </w:r>
      <w:r>
        <w:rPr>
          <w:rFonts w:eastAsia="Times New Roman" w:cs="Times New Roman"/>
          <w:szCs w:val="24"/>
        </w:rPr>
        <w:t>,</w:t>
      </w:r>
      <w:r w:rsidRPr="00072129">
        <w:rPr>
          <w:rFonts w:eastAsia="Times New Roman" w:cs="Times New Roman"/>
          <w:szCs w:val="24"/>
        </w:rPr>
        <w:t xml:space="preserve"> διότι όλα αυτά </w:t>
      </w:r>
      <w:r>
        <w:rPr>
          <w:rFonts w:eastAsia="Times New Roman" w:cs="Times New Roman"/>
          <w:szCs w:val="24"/>
        </w:rPr>
        <w:t xml:space="preserve">-απ’ ό,τι ακούσαμε σήμερα- </w:t>
      </w:r>
      <w:r w:rsidRPr="00072129">
        <w:rPr>
          <w:rFonts w:eastAsia="Times New Roman" w:cs="Times New Roman"/>
          <w:szCs w:val="24"/>
        </w:rPr>
        <w:t xml:space="preserve">δεν είναι πρωτόγνωρα ούτε για </w:t>
      </w:r>
      <w:r>
        <w:rPr>
          <w:rFonts w:eastAsia="Times New Roman" w:cs="Times New Roman"/>
          <w:szCs w:val="24"/>
        </w:rPr>
        <w:t>ε</w:t>
      </w:r>
      <w:r w:rsidRPr="00072129">
        <w:rPr>
          <w:rFonts w:eastAsia="Times New Roman" w:cs="Times New Roman"/>
          <w:szCs w:val="24"/>
        </w:rPr>
        <w:t>σάς ούτε για τον κύριο Πρωθυπουργό</w:t>
      </w:r>
      <w:r>
        <w:rPr>
          <w:rFonts w:eastAsia="Times New Roman" w:cs="Times New Roman"/>
          <w:szCs w:val="24"/>
        </w:rPr>
        <w:t>.</w:t>
      </w:r>
      <w:r w:rsidRPr="00072129">
        <w:rPr>
          <w:rFonts w:eastAsia="Times New Roman" w:cs="Times New Roman"/>
          <w:szCs w:val="24"/>
        </w:rPr>
        <w:t xml:space="preserve"> Δηλαδή</w:t>
      </w:r>
      <w:r>
        <w:rPr>
          <w:rFonts w:eastAsia="Times New Roman" w:cs="Times New Roman"/>
          <w:szCs w:val="24"/>
        </w:rPr>
        <w:t>,</w:t>
      </w:r>
      <w:r w:rsidRPr="00072129">
        <w:rPr>
          <w:rFonts w:eastAsia="Times New Roman" w:cs="Times New Roman"/>
          <w:szCs w:val="24"/>
        </w:rPr>
        <w:t xml:space="preserve"> εδώ έχουμε ένα πρόβλημα</w:t>
      </w:r>
      <w:r>
        <w:rPr>
          <w:rFonts w:eastAsia="Times New Roman" w:cs="Times New Roman"/>
          <w:szCs w:val="24"/>
        </w:rPr>
        <w:t>,</w:t>
      </w:r>
      <w:r w:rsidRPr="00072129">
        <w:rPr>
          <w:rFonts w:eastAsia="Times New Roman" w:cs="Times New Roman"/>
          <w:szCs w:val="24"/>
        </w:rPr>
        <w:t xml:space="preserve"> το οποίο ανέκυψε κατά τη συνεδρίαση του Υπουργικού Συμβουλίου</w:t>
      </w:r>
      <w:r>
        <w:rPr>
          <w:rFonts w:eastAsia="Times New Roman" w:cs="Times New Roman"/>
          <w:szCs w:val="24"/>
        </w:rPr>
        <w:t>,</w:t>
      </w:r>
      <w:r w:rsidRPr="00072129">
        <w:rPr>
          <w:rFonts w:eastAsia="Times New Roman" w:cs="Times New Roman"/>
          <w:szCs w:val="24"/>
        </w:rPr>
        <w:t xml:space="preserve"> με τον τότε Υπουργό Εθνικής Άμυνας να καταγγέλλει τον τότε Υπουργό Εξωτερικών</w:t>
      </w:r>
      <w:r>
        <w:rPr>
          <w:rFonts w:eastAsia="Times New Roman" w:cs="Times New Roman"/>
          <w:szCs w:val="24"/>
        </w:rPr>
        <w:t>.</w:t>
      </w:r>
      <w:r w:rsidRPr="00072129">
        <w:rPr>
          <w:rFonts w:eastAsia="Times New Roman" w:cs="Times New Roman"/>
          <w:szCs w:val="24"/>
        </w:rPr>
        <w:t xml:space="preserve"> </w:t>
      </w:r>
    </w:p>
    <w:p w14:paraId="5CAF52FE" w14:textId="77777777" w:rsidR="00A15929" w:rsidRDefault="00D001CD">
      <w:pPr>
        <w:tabs>
          <w:tab w:val="left" w:pos="6168"/>
        </w:tabs>
        <w:spacing w:line="600" w:lineRule="auto"/>
        <w:ind w:firstLine="720"/>
        <w:jc w:val="both"/>
        <w:rPr>
          <w:rFonts w:eastAsia="Times New Roman" w:cs="Times New Roman"/>
          <w:szCs w:val="24"/>
        </w:rPr>
      </w:pPr>
      <w:r w:rsidRPr="00072129">
        <w:rPr>
          <w:rFonts w:eastAsia="Times New Roman" w:cs="Times New Roman"/>
          <w:szCs w:val="24"/>
        </w:rPr>
        <w:t>Σήμερα</w:t>
      </w:r>
      <w:r>
        <w:rPr>
          <w:rFonts w:eastAsia="Times New Roman" w:cs="Times New Roman"/>
          <w:szCs w:val="24"/>
        </w:rPr>
        <w:t>,</w:t>
      </w:r>
      <w:r w:rsidRPr="00072129">
        <w:rPr>
          <w:rFonts w:eastAsia="Times New Roman" w:cs="Times New Roman"/>
          <w:szCs w:val="24"/>
        </w:rPr>
        <w:t xml:space="preserve"> </w:t>
      </w:r>
      <w:r>
        <w:rPr>
          <w:rFonts w:eastAsia="Times New Roman" w:cs="Times New Roman"/>
          <w:szCs w:val="24"/>
        </w:rPr>
        <w:t xml:space="preserve">αυτή η </w:t>
      </w:r>
      <w:r w:rsidRPr="00072129">
        <w:rPr>
          <w:rFonts w:eastAsia="Times New Roman" w:cs="Times New Roman"/>
          <w:szCs w:val="24"/>
        </w:rPr>
        <w:t>διαμάχη είναι μεταξύ δύο πρώην</w:t>
      </w:r>
      <w:r>
        <w:rPr>
          <w:rFonts w:eastAsia="Times New Roman" w:cs="Times New Roman"/>
          <w:szCs w:val="24"/>
        </w:rPr>
        <w:t xml:space="preserve">, του </w:t>
      </w:r>
      <w:r w:rsidRPr="00072129">
        <w:rPr>
          <w:rFonts w:eastAsia="Times New Roman" w:cs="Times New Roman"/>
          <w:szCs w:val="24"/>
        </w:rPr>
        <w:t xml:space="preserve">πρώην </w:t>
      </w:r>
      <w:r>
        <w:rPr>
          <w:rFonts w:eastAsia="Times New Roman" w:cs="Times New Roman"/>
          <w:szCs w:val="24"/>
        </w:rPr>
        <w:t>Υπουργού Εθνικής Άμυνας και το</w:t>
      </w:r>
      <w:r>
        <w:rPr>
          <w:rFonts w:eastAsia="Times New Roman" w:cs="Times New Roman"/>
          <w:szCs w:val="24"/>
        </w:rPr>
        <w:t xml:space="preserve">υ πρώην Υπουργού Εξωτερικών. </w:t>
      </w:r>
      <w:r w:rsidRPr="00072129">
        <w:rPr>
          <w:rFonts w:eastAsia="Times New Roman" w:cs="Times New Roman"/>
          <w:szCs w:val="24"/>
        </w:rPr>
        <w:t xml:space="preserve">Και οι δύο </w:t>
      </w:r>
      <w:r>
        <w:rPr>
          <w:rFonts w:eastAsia="Times New Roman" w:cs="Times New Roman"/>
          <w:szCs w:val="24"/>
        </w:rPr>
        <w:t xml:space="preserve">είναι εκτός </w:t>
      </w:r>
      <w:r w:rsidRPr="00072129">
        <w:rPr>
          <w:rFonts w:eastAsia="Times New Roman" w:cs="Times New Roman"/>
          <w:szCs w:val="24"/>
        </w:rPr>
        <w:t>Κυβέρνησης</w:t>
      </w:r>
      <w:r>
        <w:rPr>
          <w:rFonts w:eastAsia="Times New Roman" w:cs="Times New Roman"/>
          <w:szCs w:val="24"/>
        </w:rPr>
        <w:t>.</w:t>
      </w:r>
      <w:r w:rsidRPr="00072129">
        <w:rPr>
          <w:rFonts w:eastAsia="Times New Roman" w:cs="Times New Roman"/>
          <w:szCs w:val="24"/>
        </w:rPr>
        <w:t xml:space="preserve"> Αυτά θα τα λύσει η </w:t>
      </w:r>
      <w:r>
        <w:rPr>
          <w:rFonts w:eastAsia="Times New Roman" w:cs="Times New Roman"/>
          <w:szCs w:val="24"/>
        </w:rPr>
        <w:t>δ</w:t>
      </w:r>
      <w:r w:rsidRPr="00072129">
        <w:rPr>
          <w:rFonts w:eastAsia="Times New Roman" w:cs="Times New Roman"/>
          <w:szCs w:val="24"/>
        </w:rPr>
        <w:t>ικαιοσύνη και η Επιτροπή Δεοντολογίας</w:t>
      </w:r>
      <w:r>
        <w:rPr>
          <w:rFonts w:eastAsia="Times New Roman" w:cs="Times New Roman"/>
          <w:szCs w:val="24"/>
        </w:rPr>
        <w:t xml:space="preserve">, η οποία μέχρι σήμερα, </w:t>
      </w:r>
      <w:r w:rsidRPr="00072129">
        <w:rPr>
          <w:rFonts w:eastAsia="Times New Roman" w:cs="Times New Roman"/>
          <w:szCs w:val="24"/>
        </w:rPr>
        <w:t>κύριε Υπουργέ</w:t>
      </w:r>
      <w:r>
        <w:rPr>
          <w:rFonts w:eastAsia="Times New Roman" w:cs="Times New Roman"/>
          <w:szCs w:val="24"/>
        </w:rPr>
        <w:t>,</w:t>
      </w:r>
      <w:r w:rsidRPr="00072129">
        <w:rPr>
          <w:rFonts w:eastAsia="Times New Roman" w:cs="Times New Roman"/>
          <w:szCs w:val="24"/>
        </w:rPr>
        <w:t xml:space="preserve"> δεν έχει την τιμή και τη χαρά να δει το</w:t>
      </w:r>
      <w:r w:rsidRPr="00D213E2">
        <w:rPr>
          <w:rFonts w:eastAsia="Times New Roman" w:cs="Times New Roman"/>
          <w:szCs w:val="24"/>
        </w:rPr>
        <w:t xml:space="preserve">ν </w:t>
      </w:r>
      <w:r w:rsidRPr="00072129">
        <w:rPr>
          <w:rFonts w:eastAsia="Times New Roman" w:cs="Times New Roman"/>
          <w:szCs w:val="24"/>
        </w:rPr>
        <w:t xml:space="preserve">φάκελο Κοτζιά </w:t>
      </w:r>
      <w:r>
        <w:rPr>
          <w:rFonts w:eastAsia="Times New Roman" w:cs="Times New Roman"/>
          <w:szCs w:val="24"/>
        </w:rPr>
        <w:t>–</w:t>
      </w:r>
      <w:r>
        <w:rPr>
          <w:rFonts w:eastAsia="Times New Roman" w:cs="Times New Roman"/>
          <w:szCs w:val="24"/>
        </w:rPr>
        <w:t xml:space="preserve"> </w:t>
      </w:r>
      <w:r w:rsidRPr="00072129">
        <w:rPr>
          <w:rFonts w:eastAsia="Times New Roman" w:cs="Times New Roman"/>
          <w:szCs w:val="24"/>
        </w:rPr>
        <w:t>Καμμένου</w:t>
      </w:r>
      <w:r>
        <w:rPr>
          <w:rFonts w:eastAsia="Times New Roman" w:cs="Times New Roman"/>
          <w:szCs w:val="24"/>
        </w:rPr>
        <w:t>,</w:t>
      </w:r>
      <w:r w:rsidRPr="00072129">
        <w:rPr>
          <w:rFonts w:eastAsia="Times New Roman" w:cs="Times New Roman"/>
          <w:szCs w:val="24"/>
        </w:rPr>
        <w:t xml:space="preserve"> ο οποίος έχει έρθει στη Βουλή</w:t>
      </w:r>
      <w:r>
        <w:rPr>
          <w:rFonts w:eastAsia="Times New Roman" w:cs="Times New Roman"/>
          <w:szCs w:val="24"/>
        </w:rPr>
        <w:t>,</w:t>
      </w:r>
      <w:r w:rsidRPr="00072129">
        <w:rPr>
          <w:rFonts w:eastAsia="Times New Roman" w:cs="Times New Roman"/>
          <w:szCs w:val="24"/>
        </w:rPr>
        <w:t xml:space="preserve"> αλλά δεν μας έχει παραδοθεί</w:t>
      </w:r>
      <w:r>
        <w:rPr>
          <w:rFonts w:eastAsia="Times New Roman" w:cs="Times New Roman"/>
          <w:szCs w:val="24"/>
        </w:rPr>
        <w:t>.</w:t>
      </w:r>
      <w:r w:rsidRPr="00072129">
        <w:rPr>
          <w:rFonts w:eastAsia="Times New Roman" w:cs="Times New Roman"/>
          <w:szCs w:val="24"/>
        </w:rPr>
        <w:t xml:space="preserve"> Δεν έχει εξεταστεί ακόμα τίποτα</w:t>
      </w:r>
      <w:r>
        <w:rPr>
          <w:rFonts w:eastAsia="Times New Roman" w:cs="Times New Roman"/>
          <w:szCs w:val="24"/>
        </w:rPr>
        <w:t>.</w:t>
      </w:r>
    </w:p>
    <w:p w14:paraId="5CAF52FF" w14:textId="77777777" w:rsidR="00A15929" w:rsidRDefault="00D001CD">
      <w:pPr>
        <w:tabs>
          <w:tab w:val="left" w:pos="6168"/>
        </w:tabs>
        <w:spacing w:line="600" w:lineRule="auto"/>
        <w:ind w:firstLine="720"/>
        <w:jc w:val="both"/>
        <w:rPr>
          <w:rFonts w:eastAsia="Times New Roman" w:cs="Times New Roman"/>
          <w:szCs w:val="24"/>
        </w:rPr>
      </w:pPr>
      <w:r w:rsidRPr="00072129">
        <w:rPr>
          <w:rFonts w:eastAsia="Times New Roman" w:cs="Times New Roman"/>
          <w:szCs w:val="24"/>
        </w:rPr>
        <w:t xml:space="preserve">Αφήστε όμως </w:t>
      </w:r>
      <w:r>
        <w:rPr>
          <w:rFonts w:eastAsia="Times New Roman" w:cs="Times New Roman"/>
          <w:szCs w:val="24"/>
        </w:rPr>
        <w:t>τ</w:t>
      </w:r>
      <w:r w:rsidRPr="00072129">
        <w:rPr>
          <w:rFonts w:eastAsia="Times New Roman" w:cs="Times New Roman"/>
          <w:szCs w:val="24"/>
        </w:rPr>
        <w:t xml:space="preserve">η </w:t>
      </w:r>
      <w:r>
        <w:rPr>
          <w:rFonts w:eastAsia="Times New Roman" w:cs="Times New Roman"/>
          <w:szCs w:val="24"/>
        </w:rPr>
        <w:t>δ</w:t>
      </w:r>
      <w:r w:rsidRPr="00072129">
        <w:rPr>
          <w:rFonts w:eastAsia="Times New Roman" w:cs="Times New Roman"/>
          <w:szCs w:val="24"/>
        </w:rPr>
        <w:t>ικαιοσύνη</w:t>
      </w:r>
      <w:r>
        <w:rPr>
          <w:rFonts w:eastAsia="Times New Roman" w:cs="Times New Roman"/>
          <w:szCs w:val="24"/>
        </w:rPr>
        <w:t>.</w:t>
      </w:r>
      <w:r w:rsidRPr="00072129">
        <w:rPr>
          <w:rFonts w:eastAsia="Times New Roman" w:cs="Times New Roman"/>
          <w:szCs w:val="24"/>
        </w:rPr>
        <w:t xml:space="preserve"> Ας πάμε</w:t>
      </w:r>
      <w:r>
        <w:rPr>
          <w:rFonts w:eastAsia="Times New Roman" w:cs="Times New Roman"/>
          <w:szCs w:val="24"/>
        </w:rPr>
        <w:t>,</w:t>
      </w:r>
      <w:r w:rsidRPr="00072129">
        <w:rPr>
          <w:rFonts w:eastAsia="Times New Roman" w:cs="Times New Roman"/>
          <w:szCs w:val="24"/>
        </w:rPr>
        <w:t xml:space="preserve"> λοιπόν</w:t>
      </w:r>
      <w:r>
        <w:rPr>
          <w:rFonts w:eastAsia="Times New Roman" w:cs="Times New Roman"/>
          <w:szCs w:val="24"/>
        </w:rPr>
        <w:t>,</w:t>
      </w:r>
      <w:r w:rsidRPr="00072129">
        <w:rPr>
          <w:rFonts w:eastAsia="Times New Roman" w:cs="Times New Roman"/>
          <w:szCs w:val="24"/>
        </w:rPr>
        <w:t xml:space="preserve"> σε εκείνο το Υπουργικό Συμβούλιο</w:t>
      </w:r>
      <w:r>
        <w:rPr>
          <w:rFonts w:eastAsia="Times New Roman" w:cs="Times New Roman"/>
          <w:szCs w:val="24"/>
        </w:rPr>
        <w:t>,</w:t>
      </w:r>
      <w:r w:rsidRPr="00072129">
        <w:rPr>
          <w:rFonts w:eastAsia="Times New Roman" w:cs="Times New Roman"/>
          <w:szCs w:val="24"/>
        </w:rPr>
        <w:t xml:space="preserve"> </w:t>
      </w:r>
      <w:r>
        <w:rPr>
          <w:rFonts w:eastAsia="Times New Roman" w:cs="Times New Roman"/>
          <w:szCs w:val="24"/>
        </w:rPr>
        <w:t>όπου έρχεται ο κ.</w:t>
      </w:r>
      <w:r w:rsidRPr="00072129">
        <w:rPr>
          <w:rFonts w:eastAsia="Times New Roman" w:cs="Times New Roman"/>
          <w:szCs w:val="24"/>
        </w:rPr>
        <w:t xml:space="preserve"> Καμμένος και καταγγέλλει αυτά τα πράγματα </w:t>
      </w:r>
      <w:r>
        <w:rPr>
          <w:rFonts w:eastAsia="Times New Roman" w:cs="Times New Roman"/>
          <w:szCs w:val="24"/>
        </w:rPr>
        <w:t xml:space="preserve">–θεωρώ ότι τα </w:t>
      </w:r>
      <w:r>
        <w:rPr>
          <w:rFonts w:eastAsia="Times New Roman" w:cs="Times New Roman"/>
          <w:szCs w:val="24"/>
          <w:lang w:val="en-US"/>
        </w:rPr>
        <w:t>e</w:t>
      </w:r>
      <w:r w:rsidRPr="00CF6598">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δεν ήταν μέσα- </w:t>
      </w:r>
      <w:r w:rsidRPr="00072129">
        <w:rPr>
          <w:rFonts w:eastAsia="Times New Roman" w:cs="Times New Roman"/>
          <w:szCs w:val="24"/>
        </w:rPr>
        <w:t xml:space="preserve">καταγγέλλει αυτήν τη </w:t>
      </w:r>
      <w:r>
        <w:rPr>
          <w:rFonts w:eastAsia="Times New Roman" w:cs="Times New Roman"/>
          <w:szCs w:val="24"/>
        </w:rPr>
        <w:t>σ</w:t>
      </w:r>
      <w:r w:rsidRPr="00072129">
        <w:rPr>
          <w:rFonts w:eastAsia="Times New Roman" w:cs="Times New Roman"/>
          <w:szCs w:val="24"/>
        </w:rPr>
        <w:t>ύμβαση</w:t>
      </w:r>
      <w:r>
        <w:rPr>
          <w:rFonts w:eastAsia="Times New Roman" w:cs="Times New Roman"/>
          <w:szCs w:val="24"/>
        </w:rPr>
        <w:t>,</w:t>
      </w:r>
      <w:r w:rsidRPr="00072129">
        <w:rPr>
          <w:rFonts w:eastAsia="Times New Roman" w:cs="Times New Roman"/>
          <w:szCs w:val="24"/>
        </w:rPr>
        <w:t xml:space="preserve"> αυτή τη συμπεριφορά του Υπουργού Εξωτερικών στον Πρωθυπουργό</w:t>
      </w:r>
      <w:r>
        <w:rPr>
          <w:rFonts w:eastAsia="Times New Roman" w:cs="Times New Roman"/>
          <w:szCs w:val="24"/>
        </w:rPr>
        <w:t xml:space="preserve"> και στο υπόλοιπο Υπουργικό Συμβούλιο.</w:t>
      </w:r>
      <w:r w:rsidRPr="00072129">
        <w:rPr>
          <w:rFonts w:eastAsia="Times New Roman" w:cs="Times New Roman"/>
          <w:szCs w:val="24"/>
        </w:rPr>
        <w:t xml:space="preserve"> </w:t>
      </w:r>
    </w:p>
    <w:p w14:paraId="5CAF5300" w14:textId="77777777" w:rsidR="00A15929" w:rsidRDefault="00D001CD">
      <w:pPr>
        <w:tabs>
          <w:tab w:val="left" w:pos="6168"/>
        </w:tabs>
        <w:spacing w:line="600" w:lineRule="auto"/>
        <w:ind w:firstLine="720"/>
        <w:jc w:val="both"/>
        <w:rPr>
          <w:rFonts w:eastAsia="Times New Roman" w:cs="Times New Roman"/>
          <w:szCs w:val="24"/>
        </w:rPr>
      </w:pPr>
      <w:r w:rsidRPr="00072129">
        <w:rPr>
          <w:rFonts w:eastAsia="Times New Roman" w:cs="Times New Roman"/>
          <w:szCs w:val="24"/>
        </w:rPr>
        <w:t>Ο</w:t>
      </w:r>
      <w:r>
        <w:rPr>
          <w:rFonts w:eastAsia="Times New Roman" w:cs="Times New Roman"/>
          <w:szCs w:val="24"/>
        </w:rPr>
        <w:t>, δε,</w:t>
      </w:r>
      <w:r w:rsidRPr="00072129">
        <w:rPr>
          <w:rFonts w:eastAsia="Times New Roman" w:cs="Times New Roman"/>
          <w:szCs w:val="24"/>
        </w:rPr>
        <w:t xml:space="preserve"> Πρωθυπουργός</w:t>
      </w:r>
      <w:r>
        <w:rPr>
          <w:rFonts w:eastAsia="Times New Roman" w:cs="Times New Roman"/>
          <w:szCs w:val="24"/>
        </w:rPr>
        <w:t xml:space="preserve"> τι κάνει; Όπως είχα πει </w:t>
      </w:r>
      <w:r w:rsidRPr="00072129">
        <w:rPr>
          <w:rFonts w:eastAsia="Times New Roman" w:cs="Times New Roman"/>
          <w:szCs w:val="24"/>
        </w:rPr>
        <w:t>τότε</w:t>
      </w:r>
      <w:r>
        <w:rPr>
          <w:rFonts w:eastAsia="Times New Roman" w:cs="Times New Roman"/>
          <w:szCs w:val="24"/>
        </w:rPr>
        <w:t xml:space="preserve">, κύριε </w:t>
      </w:r>
      <w:proofErr w:type="spellStart"/>
      <w:r>
        <w:rPr>
          <w:rFonts w:eastAsia="Times New Roman" w:cs="Times New Roman"/>
          <w:szCs w:val="24"/>
        </w:rPr>
        <w:t>Κατρούγκαλε</w:t>
      </w:r>
      <w:proofErr w:type="spellEnd"/>
      <w:r>
        <w:rPr>
          <w:rFonts w:eastAsia="Times New Roman" w:cs="Times New Roman"/>
          <w:szCs w:val="24"/>
        </w:rPr>
        <w:t>,</w:t>
      </w:r>
      <w:r w:rsidRPr="00072129">
        <w:rPr>
          <w:rFonts w:eastAsia="Times New Roman" w:cs="Times New Roman"/>
          <w:szCs w:val="24"/>
        </w:rPr>
        <w:t xml:space="preserve"> κάνει τον τροχονόμο των Υπουργών του</w:t>
      </w:r>
      <w:r>
        <w:rPr>
          <w:rFonts w:eastAsia="Times New Roman" w:cs="Times New Roman"/>
          <w:szCs w:val="24"/>
        </w:rPr>
        <w:t>.</w:t>
      </w:r>
      <w:r w:rsidRPr="00072129">
        <w:rPr>
          <w:rFonts w:eastAsia="Times New Roman" w:cs="Times New Roman"/>
          <w:szCs w:val="24"/>
        </w:rPr>
        <w:t xml:space="preserve"> </w:t>
      </w:r>
      <w:r>
        <w:rPr>
          <w:rFonts w:eastAsia="Times New Roman" w:cs="Times New Roman"/>
          <w:szCs w:val="24"/>
        </w:rPr>
        <w:t xml:space="preserve">Αμέσως </w:t>
      </w:r>
      <w:r w:rsidRPr="00072129">
        <w:rPr>
          <w:rFonts w:eastAsia="Times New Roman" w:cs="Times New Roman"/>
          <w:szCs w:val="24"/>
        </w:rPr>
        <w:t>μετά</w:t>
      </w:r>
      <w:r>
        <w:rPr>
          <w:rFonts w:eastAsia="Times New Roman" w:cs="Times New Roman"/>
          <w:szCs w:val="24"/>
        </w:rPr>
        <w:t xml:space="preserve">, χωρίς </w:t>
      </w:r>
      <w:r>
        <w:rPr>
          <w:rFonts w:eastAsia="Times New Roman" w:cs="Times New Roman"/>
          <w:szCs w:val="24"/>
        </w:rPr>
        <w:t>να πάρει θέση ή</w:t>
      </w:r>
      <w:r w:rsidRPr="00072129">
        <w:rPr>
          <w:rFonts w:eastAsia="Times New Roman" w:cs="Times New Roman"/>
          <w:szCs w:val="24"/>
        </w:rPr>
        <w:t xml:space="preserve"> </w:t>
      </w:r>
      <w:r>
        <w:rPr>
          <w:rFonts w:eastAsia="Times New Roman" w:cs="Times New Roman"/>
          <w:szCs w:val="24"/>
        </w:rPr>
        <w:t>συγκαλύπτοντας τον κ.</w:t>
      </w:r>
      <w:r w:rsidRPr="00072129">
        <w:rPr>
          <w:rFonts w:eastAsia="Times New Roman" w:cs="Times New Roman"/>
          <w:szCs w:val="24"/>
        </w:rPr>
        <w:t xml:space="preserve"> Κοτζιά</w:t>
      </w:r>
      <w:r w:rsidRPr="00C64E5D">
        <w:rPr>
          <w:rFonts w:eastAsia="Times New Roman" w:cs="Times New Roman"/>
          <w:szCs w:val="24"/>
        </w:rPr>
        <w:t>,</w:t>
      </w:r>
      <w:r w:rsidRPr="00072129">
        <w:rPr>
          <w:rFonts w:eastAsia="Times New Roman" w:cs="Times New Roman"/>
          <w:szCs w:val="24"/>
        </w:rPr>
        <w:t xml:space="preserve"> </w:t>
      </w:r>
      <w:r>
        <w:rPr>
          <w:rFonts w:eastAsia="Times New Roman" w:cs="Times New Roman"/>
          <w:szCs w:val="24"/>
        </w:rPr>
        <w:t>ο κ.</w:t>
      </w:r>
      <w:r w:rsidRPr="00072129">
        <w:rPr>
          <w:rFonts w:eastAsia="Times New Roman" w:cs="Times New Roman"/>
          <w:szCs w:val="24"/>
        </w:rPr>
        <w:t xml:space="preserve"> Κοτζιάς αποχωρεί από το Υπουργικό Συμβούλιο </w:t>
      </w:r>
      <w:r>
        <w:rPr>
          <w:rFonts w:eastAsia="Times New Roman" w:cs="Times New Roman"/>
          <w:szCs w:val="24"/>
        </w:rPr>
        <w:t xml:space="preserve">και </w:t>
      </w:r>
      <w:r w:rsidRPr="00072129">
        <w:rPr>
          <w:rFonts w:eastAsia="Times New Roman" w:cs="Times New Roman"/>
          <w:szCs w:val="24"/>
        </w:rPr>
        <w:t>πηγαίνει δεξιά</w:t>
      </w:r>
      <w:r>
        <w:rPr>
          <w:rFonts w:eastAsia="Times New Roman" w:cs="Times New Roman"/>
          <w:szCs w:val="24"/>
        </w:rPr>
        <w:t>,</w:t>
      </w:r>
      <w:r w:rsidRPr="00072129">
        <w:rPr>
          <w:rFonts w:eastAsia="Times New Roman" w:cs="Times New Roman"/>
          <w:szCs w:val="24"/>
        </w:rPr>
        <w:t xml:space="preserve"> πηγαίνει αριστερά</w:t>
      </w:r>
      <w:r>
        <w:rPr>
          <w:rFonts w:eastAsia="Times New Roman" w:cs="Times New Roman"/>
          <w:szCs w:val="24"/>
        </w:rPr>
        <w:t>,</w:t>
      </w:r>
      <w:r w:rsidRPr="00072129">
        <w:rPr>
          <w:rFonts w:eastAsia="Times New Roman" w:cs="Times New Roman"/>
          <w:szCs w:val="24"/>
        </w:rPr>
        <w:t xml:space="preserve"> πηγαίνει στον </w:t>
      </w:r>
      <w:r>
        <w:rPr>
          <w:rFonts w:eastAsia="Times New Roman" w:cs="Times New Roman"/>
          <w:szCs w:val="24"/>
        </w:rPr>
        <w:t xml:space="preserve">κύριο Πρόεδρο της Δημοκρατίας </w:t>
      </w:r>
      <w:r w:rsidRPr="00072129">
        <w:rPr>
          <w:rFonts w:eastAsia="Times New Roman" w:cs="Times New Roman"/>
          <w:szCs w:val="24"/>
        </w:rPr>
        <w:t xml:space="preserve">και παραιτείται μετά από </w:t>
      </w:r>
      <w:r>
        <w:rPr>
          <w:rFonts w:eastAsia="Times New Roman" w:cs="Times New Roman"/>
          <w:szCs w:val="24"/>
        </w:rPr>
        <w:t>είκοσι τέσσερις</w:t>
      </w:r>
      <w:r w:rsidRPr="00072129">
        <w:rPr>
          <w:rFonts w:eastAsia="Times New Roman" w:cs="Times New Roman"/>
          <w:szCs w:val="24"/>
        </w:rPr>
        <w:t xml:space="preserve"> ώρες</w:t>
      </w:r>
      <w:r>
        <w:rPr>
          <w:rFonts w:eastAsia="Times New Roman" w:cs="Times New Roman"/>
          <w:szCs w:val="24"/>
        </w:rPr>
        <w:t>.</w:t>
      </w:r>
      <w:r w:rsidRPr="00072129">
        <w:rPr>
          <w:rFonts w:eastAsia="Times New Roman" w:cs="Times New Roman"/>
          <w:szCs w:val="24"/>
        </w:rPr>
        <w:t xml:space="preserve"> Αυτό το πολιτικό θέμα </w:t>
      </w:r>
      <w:r>
        <w:rPr>
          <w:rFonts w:eastAsia="Times New Roman" w:cs="Times New Roman"/>
          <w:szCs w:val="24"/>
        </w:rPr>
        <w:t>απαντάται</w:t>
      </w:r>
      <w:r>
        <w:rPr>
          <w:rFonts w:eastAsia="Times New Roman" w:cs="Times New Roman"/>
          <w:szCs w:val="24"/>
        </w:rPr>
        <w:t xml:space="preserve"> σήμερα; Διότι </w:t>
      </w:r>
      <w:r w:rsidRPr="00072129">
        <w:rPr>
          <w:rFonts w:eastAsia="Times New Roman" w:cs="Times New Roman"/>
          <w:szCs w:val="24"/>
        </w:rPr>
        <w:t>αυτό είναι το πρόβλημα</w:t>
      </w:r>
      <w:r>
        <w:rPr>
          <w:rFonts w:eastAsia="Times New Roman" w:cs="Times New Roman"/>
          <w:szCs w:val="24"/>
        </w:rPr>
        <w:t>.</w:t>
      </w:r>
      <w:r w:rsidRPr="00072129">
        <w:rPr>
          <w:rFonts w:eastAsia="Times New Roman" w:cs="Times New Roman"/>
          <w:szCs w:val="24"/>
        </w:rPr>
        <w:t xml:space="preserve"> Δεν είναι κάτι άλλο</w:t>
      </w:r>
      <w:r>
        <w:rPr>
          <w:rFonts w:eastAsia="Times New Roman" w:cs="Times New Roman"/>
          <w:szCs w:val="24"/>
        </w:rPr>
        <w:t>.</w:t>
      </w:r>
      <w:r w:rsidRPr="00072129">
        <w:rPr>
          <w:rFonts w:eastAsia="Times New Roman" w:cs="Times New Roman"/>
          <w:szCs w:val="24"/>
        </w:rPr>
        <w:t xml:space="preserve"> </w:t>
      </w:r>
    </w:p>
    <w:p w14:paraId="5CAF5301" w14:textId="77777777" w:rsidR="00A15929" w:rsidRDefault="00D001CD">
      <w:pPr>
        <w:tabs>
          <w:tab w:val="left" w:pos="6168"/>
        </w:tabs>
        <w:spacing w:line="600" w:lineRule="auto"/>
        <w:ind w:firstLine="720"/>
        <w:jc w:val="both"/>
        <w:rPr>
          <w:rFonts w:eastAsia="Times New Roman" w:cs="Times New Roman"/>
          <w:szCs w:val="24"/>
        </w:rPr>
      </w:pPr>
      <w:r w:rsidRPr="00072129">
        <w:rPr>
          <w:rFonts w:eastAsia="Times New Roman" w:cs="Times New Roman"/>
          <w:szCs w:val="24"/>
        </w:rPr>
        <w:t>Ήξερε ο κύριος Πρωθυπουργός ότι υπήρχαν</w:t>
      </w:r>
      <w:r>
        <w:rPr>
          <w:rFonts w:eastAsia="Times New Roman" w:cs="Times New Roman"/>
          <w:szCs w:val="24"/>
        </w:rPr>
        <w:t xml:space="preserve"> οι</w:t>
      </w:r>
      <w:r w:rsidRPr="00072129">
        <w:rPr>
          <w:rFonts w:eastAsia="Times New Roman" w:cs="Times New Roman"/>
          <w:szCs w:val="24"/>
        </w:rPr>
        <w:t xml:space="preserve"> συγκεκριμένες καταγγελίες από τον τότε Υπουργό Εθνικής Άμυνας</w:t>
      </w:r>
      <w:r>
        <w:rPr>
          <w:rFonts w:eastAsia="Times New Roman" w:cs="Times New Roman"/>
          <w:szCs w:val="24"/>
        </w:rPr>
        <w:t>;</w:t>
      </w:r>
      <w:r w:rsidRPr="00072129">
        <w:rPr>
          <w:rFonts w:eastAsia="Times New Roman" w:cs="Times New Roman"/>
          <w:szCs w:val="24"/>
        </w:rPr>
        <w:t xml:space="preserve"> Όταν </w:t>
      </w:r>
      <w:r>
        <w:rPr>
          <w:rFonts w:eastAsia="Times New Roman" w:cs="Times New Roman"/>
          <w:szCs w:val="24"/>
        </w:rPr>
        <w:t>κατά καιρούς ο κ.</w:t>
      </w:r>
      <w:r w:rsidRPr="00072129">
        <w:rPr>
          <w:rFonts w:eastAsia="Times New Roman" w:cs="Times New Roman"/>
          <w:szCs w:val="24"/>
        </w:rPr>
        <w:t xml:space="preserve"> Καμμένος απειλούσε</w:t>
      </w:r>
      <w:r>
        <w:rPr>
          <w:rFonts w:eastAsia="Times New Roman" w:cs="Times New Roman"/>
          <w:szCs w:val="24"/>
        </w:rPr>
        <w:t>,</w:t>
      </w:r>
      <w:r w:rsidRPr="00072129">
        <w:rPr>
          <w:rFonts w:eastAsia="Times New Roman" w:cs="Times New Roman"/>
          <w:szCs w:val="24"/>
        </w:rPr>
        <w:t xml:space="preserve"> ενώ ήταν Υπουργός</w:t>
      </w:r>
      <w:r>
        <w:rPr>
          <w:rFonts w:eastAsia="Times New Roman" w:cs="Times New Roman"/>
          <w:szCs w:val="24"/>
        </w:rPr>
        <w:t>,</w:t>
      </w:r>
      <w:r w:rsidRPr="00072129">
        <w:rPr>
          <w:rFonts w:eastAsia="Times New Roman" w:cs="Times New Roman"/>
          <w:szCs w:val="24"/>
        </w:rPr>
        <w:t xml:space="preserve"> για την υπόθεση Κοτζιά ότι </w:t>
      </w:r>
      <w:r w:rsidRPr="00072129">
        <w:rPr>
          <w:rFonts w:eastAsia="Times New Roman" w:cs="Times New Roman"/>
          <w:szCs w:val="24"/>
        </w:rPr>
        <w:t>θα προβεί σε αποκαλύψεις</w:t>
      </w:r>
      <w:r>
        <w:rPr>
          <w:rFonts w:eastAsia="Times New Roman" w:cs="Times New Roman"/>
          <w:szCs w:val="24"/>
        </w:rPr>
        <w:t>,</w:t>
      </w:r>
      <w:r w:rsidRPr="00072129">
        <w:rPr>
          <w:rFonts w:eastAsia="Times New Roman" w:cs="Times New Roman"/>
          <w:szCs w:val="24"/>
        </w:rPr>
        <w:t xml:space="preserve"> ο κύριος Πρωθυπουργός </w:t>
      </w:r>
      <w:r>
        <w:rPr>
          <w:rFonts w:eastAsia="Times New Roman" w:cs="Times New Roman"/>
          <w:szCs w:val="24"/>
        </w:rPr>
        <w:t>γ</w:t>
      </w:r>
      <w:r w:rsidRPr="00072129">
        <w:rPr>
          <w:rFonts w:eastAsia="Times New Roman" w:cs="Times New Roman"/>
          <w:szCs w:val="24"/>
        </w:rPr>
        <w:t>ιατί δεν έπαιρνε θέση</w:t>
      </w:r>
      <w:r>
        <w:rPr>
          <w:rFonts w:eastAsia="Times New Roman" w:cs="Times New Roman"/>
          <w:szCs w:val="24"/>
        </w:rPr>
        <w:t>;</w:t>
      </w:r>
      <w:r w:rsidRPr="00072129">
        <w:rPr>
          <w:rFonts w:eastAsia="Times New Roman" w:cs="Times New Roman"/>
          <w:szCs w:val="24"/>
        </w:rPr>
        <w:t xml:space="preserve"> Γιατί εφόσον ήταν </w:t>
      </w:r>
      <w:r>
        <w:rPr>
          <w:rFonts w:eastAsia="Times New Roman" w:cs="Times New Roman"/>
          <w:szCs w:val="24"/>
        </w:rPr>
        <w:t>-</w:t>
      </w:r>
      <w:r w:rsidRPr="00072129">
        <w:rPr>
          <w:rFonts w:eastAsia="Times New Roman" w:cs="Times New Roman"/>
          <w:szCs w:val="24"/>
        </w:rPr>
        <w:t>αν θέλετε</w:t>
      </w:r>
      <w:r>
        <w:rPr>
          <w:rFonts w:eastAsia="Times New Roman" w:cs="Times New Roman"/>
          <w:szCs w:val="24"/>
        </w:rPr>
        <w:t>-</w:t>
      </w:r>
      <w:r w:rsidRPr="00072129">
        <w:rPr>
          <w:rFonts w:eastAsia="Times New Roman" w:cs="Times New Roman"/>
          <w:szCs w:val="24"/>
        </w:rPr>
        <w:t xml:space="preserve"> </w:t>
      </w:r>
      <w:proofErr w:type="spellStart"/>
      <w:r>
        <w:rPr>
          <w:rFonts w:eastAsia="Times New Roman" w:cs="Times New Roman"/>
          <w:szCs w:val="24"/>
        </w:rPr>
        <w:t>υποβολιμιαίες</w:t>
      </w:r>
      <w:proofErr w:type="spellEnd"/>
      <w:r>
        <w:rPr>
          <w:rFonts w:eastAsia="Times New Roman" w:cs="Times New Roman"/>
          <w:szCs w:val="24"/>
        </w:rPr>
        <w:t xml:space="preserve"> ή μη αληθείς οι καταγγελίες, γιατί δεν έδιωχνε τον κ. Καμμένο νωρίτερα;  </w:t>
      </w:r>
    </w:p>
    <w:p w14:paraId="5CAF5302" w14:textId="77777777" w:rsidR="00A15929" w:rsidRDefault="00D001C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Υπουργέ, το βασικό το οποίο φαίνεται σήμερα </w:t>
      </w:r>
      <w:r w:rsidRPr="00072129">
        <w:rPr>
          <w:rFonts w:eastAsia="Times New Roman" w:cs="Times New Roman"/>
          <w:szCs w:val="24"/>
        </w:rPr>
        <w:t xml:space="preserve">και </w:t>
      </w:r>
      <w:r w:rsidRPr="00072129">
        <w:rPr>
          <w:rFonts w:eastAsia="Times New Roman" w:cs="Times New Roman"/>
          <w:szCs w:val="24"/>
        </w:rPr>
        <w:t>αποκαλύπτεται από αυτή</w:t>
      </w:r>
      <w:r>
        <w:rPr>
          <w:rFonts w:eastAsia="Times New Roman" w:cs="Times New Roman"/>
          <w:szCs w:val="24"/>
        </w:rPr>
        <w:t>ν τη συζήτηση δεν είναι εάν ο κ.</w:t>
      </w:r>
      <w:r w:rsidRPr="00072129">
        <w:rPr>
          <w:rFonts w:eastAsia="Times New Roman" w:cs="Times New Roman"/>
          <w:szCs w:val="24"/>
        </w:rPr>
        <w:t xml:space="preserve"> Καμμένος έκανε </w:t>
      </w:r>
      <w:r>
        <w:rPr>
          <w:rFonts w:eastAsia="Times New Roman" w:cs="Times New Roman"/>
          <w:szCs w:val="24"/>
        </w:rPr>
        <w:t>εδώ τις καταγγελίες και ο κ.</w:t>
      </w:r>
      <w:r w:rsidRPr="00072129">
        <w:rPr>
          <w:rFonts w:eastAsia="Times New Roman" w:cs="Times New Roman"/>
          <w:szCs w:val="24"/>
        </w:rPr>
        <w:t xml:space="preserve"> Κοτζιάς</w:t>
      </w:r>
      <w:r>
        <w:rPr>
          <w:rFonts w:eastAsia="Times New Roman" w:cs="Times New Roman"/>
          <w:szCs w:val="24"/>
        </w:rPr>
        <w:t>,</w:t>
      </w:r>
      <w:r w:rsidRPr="00072129">
        <w:rPr>
          <w:rFonts w:eastAsia="Times New Roman" w:cs="Times New Roman"/>
          <w:szCs w:val="24"/>
        </w:rPr>
        <w:t xml:space="preserve"> την ίδια ώρα</w:t>
      </w:r>
      <w:r>
        <w:rPr>
          <w:rFonts w:eastAsia="Times New Roman" w:cs="Times New Roman"/>
          <w:szCs w:val="24"/>
        </w:rPr>
        <w:t>,</w:t>
      </w:r>
      <w:r w:rsidRPr="00072129">
        <w:rPr>
          <w:rFonts w:eastAsia="Times New Roman" w:cs="Times New Roman"/>
          <w:szCs w:val="24"/>
        </w:rPr>
        <w:t xml:space="preserve"> </w:t>
      </w:r>
      <w:r>
        <w:rPr>
          <w:rFonts w:eastAsia="Times New Roman" w:cs="Times New Roman"/>
          <w:szCs w:val="24"/>
        </w:rPr>
        <w:t>δίνει συνέντευξη άλλου για να τι</w:t>
      </w:r>
      <w:r w:rsidRPr="00072129">
        <w:rPr>
          <w:rFonts w:eastAsia="Times New Roman" w:cs="Times New Roman"/>
          <w:szCs w:val="24"/>
        </w:rPr>
        <w:t>ς απαντήσει</w:t>
      </w:r>
      <w:r>
        <w:rPr>
          <w:rFonts w:eastAsia="Times New Roman" w:cs="Times New Roman"/>
          <w:szCs w:val="24"/>
        </w:rPr>
        <w:t>. Διότι</w:t>
      </w:r>
      <w:r w:rsidRPr="00072129">
        <w:rPr>
          <w:rFonts w:eastAsia="Times New Roman" w:cs="Times New Roman"/>
          <w:szCs w:val="24"/>
        </w:rPr>
        <w:t xml:space="preserve"> ο κ</w:t>
      </w:r>
      <w:r>
        <w:rPr>
          <w:rFonts w:eastAsia="Times New Roman" w:cs="Times New Roman"/>
          <w:szCs w:val="24"/>
        </w:rPr>
        <w:t xml:space="preserve">. </w:t>
      </w:r>
      <w:r w:rsidRPr="00072129">
        <w:rPr>
          <w:rFonts w:eastAsia="Times New Roman" w:cs="Times New Roman"/>
          <w:szCs w:val="24"/>
        </w:rPr>
        <w:t>Κοτζιάς</w:t>
      </w:r>
      <w:r>
        <w:rPr>
          <w:rFonts w:eastAsia="Times New Roman" w:cs="Times New Roman"/>
          <w:szCs w:val="24"/>
        </w:rPr>
        <w:t>,</w:t>
      </w:r>
      <w:r w:rsidRPr="00072129">
        <w:rPr>
          <w:rFonts w:eastAsia="Times New Roman" w:cs="Times New Roman"/>
          <w:szCs w:val="24"/>
        </w:rPr>
        <w:t xml:space="preserve"> αν δεν με απατά η μνήμη μου</w:t>
      </w:r>
      <w:r>
        <w:rPr>
          <w:rFonts w:eastAsia="Times New Roman" w:cs="Times New Roman"/>
          <w:szCs w:val="24"/>
        </w:rPr>
        <w:t>, ε</w:t>
      </w:r>
      <w:r w:rsidRPr="00072129">
        <w:rPr>
          <w:rFonts w:eastAsia="Times New Roman" w:cs="Times New Roman"/>
          <w:szCs w:val="24"/>
        </w:rPr>
        <w:t>ίναι Βουλευτής</w:t>
      </w:r>
      <w:r>
        <w:rPr>
          <w:rFonts w:eastAsia="Times New Roman" w:cs="Times New Roman"/>
          <w:szCs w:val="24"/>
        </w:rPr>
        <w:t>.</w:t>
      </w:r>
      <w:r w:rsidRPr="00072129">
        <w:rPr>
          <w:rFonts w:eastAsia="Times New Roman" w:cs="Times New Roman"/>
          <w:szCs w:val="24"/>
        </w:rPr>
        <w:t xml:space="preserve"> Εφόσον </w:t>
      </w:r>
      <w:r>
        <w:rPr>
          <w:rFonts w:eastAsia="Times New Roman" w:cs="Times New Roman"/>
          <w:szCs w:val="24"/>
        </w:rPr>
        <w:t>ε</w:t>
      </w:r>
      <w:r w:rsidRPr="00072129">
        <w:rPr>
          <w:rFonts w:eastAsia="Times New Roman" w:cs="Times New Roman"/>
          <w:szCs w:val="24"/>
        </w:rPr>
        <w:t>ίναι Βουλευτής</w:t>
      </w:r>
      <w:r>
        <w:rPr>
          <w:rFonts w:eastAsia="Times New Roman" w:cs="Times New Roman"/>
          <w:szCs w:val="24"/>
        </w:rPr>
        <w:t>,</w:t>
      </w:r>
      <w:r w:rsidRPr="00072129">
        <w:rPr>
          <w:rFonts w:eastAsia="Times New Roman" w:cs="Times New Roman"/>
          <w:szCs w:val="24"/>
        </w:rPr>
        <w:t xml:space="preserve"> θα μπορούσε να ήταν εδώ να υπερασπιστεί τον εαυτό του</w:t>
      </w:r>
      <w:r>
        <w:rPr>
          <w:rFonts w:eastAsia="Times New Roman" w:cs="Times New Roman"/>
          <w:szCs w:val="24"/>
        </w:rPr>
        <w:t>.</w:t>
      </w:r>
      <w:r w:rsidRPr="00072129">
        <w:rPr>
          <w:rFonts w:eastAsia="Times New Roman" w:cs="Times New Roman"/>
          <w:szCs w:val="24"/>
        </w:rPr>
        <w:t xml:space="preserve"> Όχι</w:t>
      </w:r>
      <w:r>
        <w:rPr>
          <w:rFonts w:eastAsia="Times New Roman" w:cs="Times New Roman"/>
          <w:szCs w:val="24"/>
        </w:rPr>
        <w:t xml:space="preserve">, κρατήθηκε μακριά από τη συζήτηση για να </w:t>
      </w:r>
      <w:r w:rsidRPr="00072129">
        <w:rPr>
          <w:rFonts w:eastAsia="Times New Roman" w:cs="Times New Roman"/>
          <w:szCs w:val="24"/>
        </w:rPr>
        <w:t>δώσει τις δικές του απαντήσεις</w:t>
      </w:r>
      <w:r>
        <w:rPr>
          <w:rFonts w:eastAsia="Times New Roman" w:cs="Times New Roman"/>
          <w:szCs w:val="24"/>
        </w:rPr>
        <w:t>.</w:t>
      </w:r>
    </w:p>
    <w:p w14:paraId="5CAF5303" w14:textId="77777777" w:rsidR="00A15929" w:rsidRDefault="00D001CD">
      <w:pPr>
        <w:tabs>
          <w:tab w:val="left" w:pos="6168"/>
        </w:tabs>
        <w:spacing w:line="600" w:lineRule="auto"/>
        <w:ind w:firstLine="720"/>
        <w:jc w:val="both"/>
        <w:rPr>
          <w:rFonts w:eastAsia="Times New Roman" w:cs="Times New Roman"/>
          <w:szCs w:val="24"/>
        </w:rPr>
      </w:pPr>
      <w:r w:rsidRPr="00072129">
        <w:rPr>
          <w:rFonts w:eastAsia="Times New Roman" w:cs="Times New Roman"/>
          <w:szCs w:val="24"/>
        </w:rPr>
        <w:t>Εγώ</w:t>
      </w:r>
      <w:r>
        <w:rPr>
          <w:rFonts w:eastAsia="Times New Roman" w:cs="Times New Roman"/>
          <w:szCs w:val="24"/>
        </w:rPr>
        <w:t>,</w:t>
      </w:r>
      <w:r w:rsidRPr="00072129">
        <w:rPr>
          <w:rFonts w:eastAsia="Times New Roman" w:cs="Times New Roman"/>
          <w:szCs w:val="24"/>
        </w:rPr>
        <w:t xml:space="preserve"> </w:t>
      </w:r>
      <w:r>
        <w:rPr>
          <w:rFonts w:eastAsia="Times New Roman" w:cs="Times New Roman"/>
          <w:szCs w:val="24"/>
        </w:rPr>
        <w:t>λ</w:t>
      </w:r>
      <w:r w:rsidRPr="00072129">
        <w:rPr>
          <w:rFonts w:eastAsia="Times New Roman" w:cs="Times New Roman"/>
          <w:szCs w:val="24"/>
        </w:rPr>
        <w:t>οιπόν</w:t>
      </w:r>
      <w:r>
        <w:rPr>
          <w:rFonts w:eastAsia="Times New Roman" w:cs="Times New Roman"/>
          <w:szCs w:val="24"/>
        </w:rPr>
        <w:t>,</w:t>
      </w:r>
      <w:r w:rsidRPr="00072129">
        <w:rPr>
          <w:rFonts w:eastAsia="Times New Roman" w:cs="Times New Roman"/>
          <w:szCs w:val="24"/>
        </w:rPr>
        <w:t xml:space="preserve"> δεν θεωρώ αξιόπιστες αυτές τις καταγγελίες</w:t>
      </w:r>
      <w:r>
        <w:rPr>
          <w:rFonts w:eastAsia="Times New Roman" w:cs="Times New Roman"/>
          <w:szCs w:val="24"/>
        </w:rPr>
        <w:t>.</w:t>
      </w:r>
      <w:r w:rsidRPr="00072129">
        <w:rPr>
          <w:rFonts w:eastAsia="Times New Roman" w:cs="Times New Roman"/>
          <w:szCs w:val="24"/>
        </w:rPr>
        <w:t xml:space="preserve"> Θέλω να </w:t>
      </w:r>
      <w:r>
        <w:rPr>
          <w:rFonts w:eastAsia="Times New Roman" w:cs="Times New Roman"/>
          <w:szCs w:val="24"/>
        </w:rPr>
        <w:t>αποδειχθούν. Από την άλλη πλευρά, όμως, βλέπω έ</w:t>
      </w:r>
      <w:r w:rsidRPr="00072129">
        <w:rPr>
          <w:rFonts w:eastAsia="Times New Roman" w:cs="Times New Roman"/>
          <w:szCs w:val="24"/>
        </w:rPr>
        <w:t>ναν Πρωθυπο</w:t>
      </w:r>
      <w:r w:rsidRPr="00072129">
        <w:rPr>
          <w:rFonts w:eastAsia="Times New Roman" w:cs="Times New Roman"/>
          <w:szCs w:val="24"/>
        </w:rPr>
        <w:t>υργό να κρύβεται πίσω από δύο πρώην Υπουργούς του</w:t>
      </w:r>
      <w:r>
        <w:rPr>
          <w:rFonts w:eastAsia="Times New Roman" w:cs="Times New Roman"/>
          <w:szCs w:val="24"/>
        </w:rPr>
        <w:t>,</w:t>
      </w:r>
      <w:r w:rsidRPr="00072129">
        <w:rPr>
          <w:rFonts w:eastAsia="Times New Roman" w:cs="Times New Roman"/>
          <w:szCs w:val="24"/>
        </w:rPr>
        <w:t xml:space="preserve"> να μην παίρνει θέση</w:t>
      </w:r>
      <w:r>
        <w:rPr>
          <w:rFonts w:eastAsia="Times New Roman" w:cs="Times New Roman"/>
          <w:szCs w:val="24"/>
        </w:rPr>
        <w:t>, όπως δεν πήρε θέση για τον κ.</w:t>
      </w:r>
      <w:r w:rsidRPr="00072129">
        <w:rPr>
          <w:rFonts w:eastAsia="Times New Roman" w:cs="Times New Roman"/>
          <w:szCs w:val="24"/>
        </w:rPr>
        <w:t xml:space="preserve"> Παππά</w:t>
      </w:r>
      <w:r>
        <w:rPr>
          <w:rFonts w:eastAsia="Times New Roman" w:cs="Times New Roman"/>
          <w:szCs w:val="24"/>
        </w:rPr>
        <w:t>,</w:t>
      </w:r>
      <w:r w:rsidRPr="00072129">
        <w:rPr>
          <w:rFonts w:eastAsia="Times New Roman" w:cs="Times New Roman"/>
          <w:szCs w:val="24"/>
        </w:rPr>
        <w:t xml:space="preserve"> για τον κύριο Αρτεμίου</w:t>
      </w:r>
      <w:r>
        <w:rPr>
          <w:rFonts w:eastAsia="Times New Roman" w:cs="Times New Roman"/>
          <w:szCs w:val="24"/>
        </w:rPr>
        <w:t>,</w:t>
      </w:r>
      <w:r w:rsidRPr="00072129">
        <w:rPr>
          <w:rFonts w:eastAsia="Times New Roman" w:cs="Times New Roman"/>
          <w:szCs w:val="24"/>
        </w:rPr>
        <w:t xml:space="preserve"> για τον </w:t>
      </w:r>
      <w:r>
        <w:rPr>
          <w:rFonts w:eastAsia="Times New Roman" w:cs="Times New Roman"/>
          <w:szCs w:val="24"/>
        </w:rPr>
        <w:t>κ.</w:t>
      </w:r>
      <w:r w:rsidRPr="00072129">
        <w:rPr>
          <w:rFonts w:eastAsia="Times New Roman" w:cs="Times New Roman"/>
          <w:szCs w:val="24"/>
        </w:rPr>
        <w:t xml:space="preserve"> </w:t>
      </w:r>
      <w:proofErr w:type="spellStart"/>
      <w:r w:rsidRPr="00072129">
        <w:rPr>
          <w:rFonts w:eastAsia="Times New Roman" w:cs="Times New Roman"/>
          <w:szCs w:val="24"/>
        </w:rPr>
        <w:t>Πετσίτη</w:t>
      </w:r>
      <w:proofErr w:type="spellEnd"/>
      <w:r w:rsidRPr="00072129">
        <w:rPr>
          <w:rFonts w:eastAsia="Times New Roman" w:cs="Times New Roman"/>
          <w:szCs w:val="24"/>
        </w:rPr>
        <w:t xml:space="preserve"> και θεωρεί </w:t>
      </w:r>
      <w:r>
        <w:rPr>
          <w:rFonts w:eastAsia="Times New Roman" w:cs="Times New Roman"/>
          <w:szCs w:val="24"/>
        </w:rPr>
        <w:t xml:space="preserve">ότι </w:t>
      </w:r>
      <w:r w:rsidRPr="00072129">
        <w:rPr>
          <w:rFonts w:eastAsia="Times New Roman" w:cs="Times New Roman"/>
          <w:szCs w:val="24"/>
        </w:rPr>
        <w:t xml:space="preserve">όλα αυτά </w:t>
      </w:r>
      <w:r>
        <w:rPr>
          <w:rFonts w:eastAsia="Times New Roman" w:cs="Times New Roman"/>
          <w:szCs w:val="24"/>
        </w:rPr>
        <w:t>είναι σκανδαλολογίε</w:t>
      </w:r>
      <w:r w:rsidRPr="00072129">
        <w:rPr>
          <w:rFonts w:eastAsia="Times New Roman" w:cs="Times New Roman"/>
          <w:szCs w:val="24"/>
        </w:rPr>
        <w:t>ς για να β</w:t>
      </w:r>
      <w:r>
        <w:rPr>
          <w:rFonts w:eastAsia="Times New Roman" w:cs="Times New Roman"/>
          <w:szCs w:val="24"/>
        </w:rPr>
        <w:t>λάψουμε</w:t>
      </w:r>
      <w:r w:rsidRPr="00072129">
        <w:rPr>
          <w:rFonts w:eastAsia="Times New Roman" w:cs="Times New Roman"/>
          <w:szCs w:val="24"/>
        </w:rPr>
        <w:t xml:space="preserve"> το ηθικό κύρος αυτής της Κυβέρνησης</w:t>
      </w:r>
      <w:r>
        <w:rPr>
          <w:rFonts w:eastAsia="Times New Roman" w:cs="Times New Roman"/>
          <w:szCs w:val="24"/>
        </w:rPr>
        <w:t>.</w:t>
      </w:r>
    </w:p>
    <w:p w14:paraId="5CAF5304" w14:textId="77777777" w:rsidR="00A15929" w:rsidRDefault="00D001CD">
      <w:pPr>
        <w:tabs>
          <w:tab w:val="left" w:pos="6168"/>
        </w:tabs>
        <w:spacing w:line="600" w:lineRule="auto"/>
        <w:ind w:firstLine="720"/>
        <w:jc w:val="both"/>
        <w:rPr>
          <w:rFonts w:eastAsia="Times New Roman" w:cs="Times New Roman"/>
          <w:szCs w:val="24"/>
        </w:rPr>
      </w:pPr>
      <w:r w:rsidRPr="00072129">
        <w:rPr>
          <w:rFonts w:eastAsia="Times New Roman" w:cs="Times New Roman"/>
          <w:szCs w:val="24"/>
        </w:rPr>
        <w:t>Όχι</w:t>
      </w:r>
      <w:r>
        <w:rPr>
          <w:rFonts w:eastAsia="Times New Roman" w:cs="Times New Roman"/>
          <w:szCs w:val="24"/>
        </w:rPr>
        <w:t>, κ</w:t>
      </w:r>
      <w:r w:rsidRPr="00072129">
        <w:rPr>
          <w:rFonts w:eastAsia="Times New Roman" w:cs="Times New Roman"/>
          <w:szCs w:val="24"/>
        </w:rPr>
        <w:t>ύριε Υπουργέ</w:t>
      </w:r>
      <w:r>
        <w:rPr>
          <w:rFonts w:eastAsia="Times New Roman" w:cs="Times New Roman"/>
          <w:szCs w:val="24"/>
        </w:rPr>
        <w:t>.</w:t>
      </w:r>
      <w:r w:rsidRPr="00072129">
        <w:rPr>
          <w:rFonts w:eastAsia="Times New Roman" w:cs="Times New Roman"/>
          <w:szCs w:val="24"/>
        </w:rPr>
        <w:t xml:space="preserve"> </w:t>
      </w:r>
      <w:r>
        <w:rPr>
          <w:rFonts w:eastAsia="Times New Roman" w:cs="Times New Roman"/>
          <w:szCs w:val="24"/>
        </w:rPr>
        <w:t xml:space="preserve">Αυτή </w:t>
      </w:r>
      <w:r w:rsidRPr="00072129">
        <w:rPr>
          <w:rFonts w:eastAsia="Times New Roman" w:cs="Times New Roman"/>
          <w:szCs w:val="24"/>
        </w:rPr>
        <w:t>είναι η πραγματικότητα</w:t>
      </w:r>
      <w:r>
        <w:rPr>
          <w:rFonts w:eastAsia="Times New Roman" w:cs="Times New Roman"/>
          <w:szCs w:val="24"/>
        </w:rPr>
        <w:t>.</w:t>
      </w:r>
      <w:r w:rsidRPr="00072129">
        <w:rPr>
          <w:rFonts w:eastAsia="Times New Roman" w:cs="Times New Roman"/>
          <w:szCs w:val="24"/>
        </w:rPr>
        <w:t xml:space="preserve"> Ήρθατε στην εξουσία</w:t>
      </w:r>
      <w:r>
        <w:rPr>
          <w:rFonts w:eastAsia="Times New Roman" w:cs="Times New Roman"/>
          <w:szCs w:val="24"/>
        </w:rPr>
        <w:t>,</w:t>
      </w:r>
      <w:r w:rsidRPr="00072129">
        <w:rPr>
          <w:rFonts w:eastAsia="Times New Roman" w:cs="Times New Roman"/>
          <w:szCs w:val="24"/>
        </w:rPr>
        <w:t xml:space="preserve"> πραγματικά καλλιεργώντας το μίσος και το</w:t>
      </w:r>
      <w:r>
        <w:rPr>
          <w:rFonts w:eastAsia="Times New Roman" w:cs="Times New Roman"/>
          <w:szCs w:val="24"/>
        </w:rPr>
        <w:t>ν</w:t>
      </w:r>
      <w:r w:rsidRPr="00072129">
        <w:rPr>
          <w:rFonts w:eastAsia="Times New Roman" w:cs="Times New Roman"/>
          <w:szCs w:val="24"/>
        </w:rPr>
        <w:t xml:space="preserve"> διχασμό και πέφτετε μέσα στα σκάνδαλα</w:t>
      </w:r>
      <w:r>
        <w:rPr>
          <w:rFonts w:eastAsia="Times New Roman" w:cs="Times New Roman"/>
          <w:szCs w:val="24"/>
        </w:rPr>
        <w:t>.</w:t>
      </w:r>
      <w:r w:rsidRPr="00072129">
        <w:rPr>
          <w:rFonts w:eastAsia="Times New Roman" w:cs="Times New Roman"/>
          <w:szCs w:val="24"/>
        </w:rPr>
        <w:t xml:space="preserve"> Φεύγετε από την εξουσία μέσα στα σκάνδαλα</w:t>
      </w:r>
      <w:r>
        <w:rPr>
          <w:rFonts w:eastAsia="Times New Roman" w:cs="Times New Roman"/>
          <w:szCs w:val="24"/>
        </w:rPr>
        <w:t>.</w:t>
      </w:r>
      <w:r w:rsidRPr="00072129">
        <w:rPr>
          <w:rFonts w:eastAsia="Times New Roman" w:cs="Times New Roman"/>
          <w:szCs w:val="24"/>
        </w:rPr>
        <w:t xml:space="preserve"> Τα σκάνδαλα πλέον είναι καθημερινά</w:t>
      </w:r>
      <w:r>
        <w:rPr>
          <w:rFonts w:eastAsia="Times New Roman" w:cs="Times New Roman"/>
          <w:szCs w:val="24"/>
        </w:rPr>
        <w:t>.</w:t>
      </w:r>
      <w:r w:rsidRPr="00072129">
        <w:rPr>
          <w:rFonts w:eastAsia="Times New Roman" w:cs="Times New Roman"/>
          <w:szCs w:val="24"/>
        </w:rPr>
        <w:t xml:space="preserve"> Και είναι καθημερινά</w:t>
      </w:r>
      <w:r>
        <w:rPr>
          <w:rFonts w:eastAsia="Times New Roman" w:cs="Times New Roman"/>
          <w:szCs w:val="24"/>
        </w:rPr>
        <w:t>,</w:t>
      </w:r>
      <w:r w:rsidRPr="00072129">
        <w:rPr>
          <w:rFonts w:eastAsia="Times New Roman" w:cs="Times New Roman"/>
          <w:szCs w:val="24"/>
        </w:rPr>
        <w:t xml:space="preserve"> γιατί αποκ</w:t>
      </w:r>
      <w:r w:rsidRPr="00072129">
        <w:rPr>
          <w:rFonts w:eastAsia="Times New Roman" w:cs="Times New Roman"/>
          <w:szCs w:val="24"/>
        </w:rPr>
        <w:t>αλύπτουν κάθε φορά ότι όχι μόνο δεν υπήρχε ηθικό πλεονέκτημα αυτής της Κυβέρνησης</w:t>
      </w:r>
      <w:r>
        <w:rPr>
          <w:rFonts w:eastAsia="Times New Roman" w:cs="Times New Roman"/>
          <w:szCs w:val="24"/>
        </w:rPr>
        <w:t>,</w:t>
      </w:r>
      <w:r w:rsidRPr="00072129">
        <w:rPr>
          <w:rFonts w:eastAsia="Times New Roman" w:cs="Times New Roman"/>
          <w:szCs w:val="24"/>
        </w:rPr>
        <w:t xml:space="preserve"> αλλά </w:t>
      </w:r>
      <w:r>
        <w:rPr>
          <w:rFonts w:eastAsia="Times New Roman" w:cs="Times New Roman"/>
          <w:szCs w:val="24"/>
        </w:rPr>
        <w:t xml:space="preserve">χρησιμοποιήσατε την εξουσία, πολλοί </w:t>
      </w:r>
      <w:r w:rsidRPr="00072129">
        <w:rPr>
          <w:rFonts w:eastAsia="Times New Roman" w:cs="Times New Roman"/>
          <w:szCs w:val="24"/>
        </w:rPr>
        <w:t>χρησιμοποίησαν την εξουσία</w:t>
      </w:r>
      <w:r>
        <w:rPr>
          <w:rFonts w:eastAsia="Times New Roman" w:cs="Times New Roman"/>
          <w:szCs w:val="24"/>
        </w:rPr>
        <w:t>,</w:t>
      </w:r>
      <w:r w:rsidRPr="00072129">
        <w:rPr>
          <w:rFonts w:eastAsia="Times New Roman" w:cs="Times New Roman"/>
          <w:szCs w:val="24"/>
        </w:rPr>
        <w:t xml:space="preserve"> την οποία σας έδωσε την ευκαιρία να </w:t>
      </w:r>
      <w:r>
        <w:rPr>
          <w:rFonts w:eastAsia="Times New Roman" w:cs="Times New Roman"/>
          <w:szCs w:val="24"/>
        </w:rPr>
        <w:t>αναλάβετε ο ελληνικός λαός, για να κάνετε δ</w:t>
      </w:r>
      <w:r w:rsidRPr="00072129">
        <w:rPr>
          <w:rFonts w:eastAsia="Times New Roman" w:cs="Times New Roman"/>
          <w:szCs w:val="24"/>
        </w:rPr>
        <w:t>ουλειές</w:t>
      </w:r>
      <w:r>
        <w:rPr>
          <w:rFonts w:eastAsia="Times New Roman" w:cs="Times New Roman"/>
          <w:szCs w:val="24"/>
        </w:rPr>
        <w:t>.</w:t>
      </w:r>
      <w:r w:rsidRPr="00072129">
        <w:rPr>
          <w:rFonts w:eastAsia="Times New Roman" w:cs="Times New Roman"/>
          <w:szCs w:val="24"/>
        </w:rPr>
        <w:t xml:space="preserve"> </w:t>
      </w:r>
    </w:p>
    <w:p w14:paraId="5CAF5305" w14:textId="77777777" w:rsidR="00A15929" w:rsidRDefault="00D001CD">
      <w:pPr>
        <w:tabs>
          <w:tab w:val="left" w:pos="6168"/>
        </w:tabs>
        <w:spacing w:line="600" w:lineRule="auto"/>
        <w:ind w:firstLine="720"/>
        <w:jc w:val="both"/>
        <w:rPr>
          <w:rFonts w:eastAsia="Times New Roman" w:cs="Times New Roman"/>
          <w:szCs w:val="24"/>
        </w:rPr>
      </w:pPr>
      <w:r w:rsidRPr="00072129">
        <w:rPr>
          <w:rFonts w:eastAsia="Times New Roman" w:cs="Times New Roman"/>
          <w:szCs w:val="24"/>
        </w:rPr>
        <w:t xml:space="preserve">Αυτές οι </w:t>
      </w:r>
      <w:r w:rsidRPr="00072129">
        <w:rPr>
          <w:rFonts w:eastAsia="Times New Roman" w:cs="Times New Roman"/>
          <w:szCs w:val="24"/>
        </w:rPr>
        <w:t>δουλειές</w:t>
      </w:r>
      <w:r>
        <w:rPr>
          <w:rFonts w:eastAsia="Times New Roman" w:cs="Times New Roman"/>
          <w:szCs w:val="24"/>
        </w:rPr>
        <w:t>,</w:t>
      </w:r>
      <w:r w:rsidRPr="00072129">
        <w:rPr>
          <w:rFonts w:eastAsia="Times New Roman" w:cs="Times New Roman"/>
          <w:szCs w:val="24"/>
        </w:rPr>
        <w:t xml:space="preserve"> συνεχώς</w:t>
      </w:r>
      <w:r>
        <w:rPr>
          <w:rFonts w:eastAsia="Times New Roman" w:cs="Times New Roman"/>
          <w:szCs w:val="24"/>
        </w:rPr>
        <w:t>,</w:t>
      </w:r>
      <w:r w:rsidRPr="00072129">
        <w:rPr>
          <w:rFonts w:eastAsia="Times New Roman" w:cs="Times New Roman"/>
          <w:szCs w:val="24"/>
        </w:rPr>
        <w:t xml:space="preserve"> σκάνε στον αέρα μαζί με τη δυσοσμία που υπάρχει</w:t>
      </w:r>
      <w:r>
        <w:rPr>
          <w:rFonts w:eastAsia="Times New Roman" w:cs="Times New Roman"/>
          <w:szCs w:val="24"/>
        </w:rPr>
        <w:t>.</w:t>
      </w:r>
      <w:r w:rsidRPr="00072129">
        <w:rPr>
          <w:rFonts w:eastAsia="Times New Roman" w:cs="Times New Roman"/>
          <w:szCs w:val="24"/>
        </w:rPr>
        <w:t xml:space="preserve"> </w:t>
      </w:r>
      <w:r>
        <w:rPr>
          <w:rFonts w:eastAsia="Times New Roman" w:cs="Times New Roman"/>
          <w:szCs w:val="24"/>
        </w:rPr>
        <w:t xml:space="preserve">Διότι </w:t>
      </w:r>
      <w:r w:rsidRPr="00072129">
        <w:rPr>
          <w:rFonts w:eastAsia="Times New Roman" w:cs="Times New Roman"/>
          <w:szCs w:val="24"/>
        </w:rPr>
        <w:t>τελικά εάν υπήρχε Πρωθυπουργός</w:t>
      </w:r>
      <w:r>
        <w:rPr>
          <w:rFonts w:eastAsia="Times New Roman" w:cs="Times New Roman"/>
          <w:szCs w:val="24"/>
        </w:rPr>
        <w:t>,</w:t>
      </w:r>
      <w:r w:rsidRPr="00072129">
        <w:rPr>
          <w:rFonts w:eastAsia="Times New Roman" w:cs="Times New Roman"/>
          <w:szCs w:val="24"/>
        </w:rPr>
        <w:t xml:space="preserve"> </w:t>
      </w:r>
      <w:r>
        <w:rPr>
          <w:rFonts w:eastAsia="Times New Roman" w:cs="Times New Roman"/>
          <w:szCs w:val="24"/>
        </w:rPr>
        <w:t>ο οποίος άκουγε τέτοιου είδους</w:t>
      </w:r>
      <w:r w:rsidRPr="00072129">
        <w:rPr>
          <w:rFonts w:eastAsia="Times New Roman" w:cs="Times New Roman"/>
          <w:szCs w:val="24"/>
        </w:rPr>
        <w:t xml:space="preserve"> καταγγελίες και ξέροντας ότι αυτές </w:t>
      </w:r>
      <w:r>
        <w:rPr>
          <w:rFonts w:eastAsia="Times New Roman" w:cs="Times New Roman"/>
          <w:szCs w:val="24"/>
        </w:rPr>
        <w:t xml:space="preserve">οι καταγγελίες θα έρθουν </w:t>
      </w:r>
      <w:r w:rsidRPr="00072129">
        <w:rPr>
          <w:rFonts w:eastAsia="Times New Roman" w:cs="Times New Roman"/>
          <w:szCs w:val="24"/>
        </w:rPr>
        <w:t>στο φως της δημοσιότητας</w:t>
      </w:r>
      <w:r>
        <w:rPr>
          <w:rFonts w:eastAsia="Times New Roman" w:cs="Times New Roman"/>
          <w:szCs w:val="24"/>
        </w:rPr>
        <w:t>, θα</w:t>
      </w:r>
      <w:r w:rsidRPr="00072129">
        <w:rPr>
          <w:rFonts w:eastAsia="Times New Roman" w:cs="Times New Roman"/>
          <w:szCs w:val="24"/>
        </w:rPr>
        <w:t xml:space="preserve"> απαντούσε</w:t>
      </w:r>
      <w:r>
        <w:rPr>
          <w:rFonts w:eastAsia="Times New Roman" w:cs="Times New Roman"/>
          <w:szCs w:val="24"/>
        </w:rPr>
        <w:t>,</w:t>
      </w:r>
      <w:r w:rsidRPr="00072129">
        <w:rPr>
          <w:rFonts w:eastAsia="Times New Roman" w:cs="Times New Roman"/>
          <w:szCs w:val="24"/>
        </w:rPr>
        <w:t xml:space="preserve"> θα έπαιρνε θέση και</w:t>
      </w:r>
      <w:r w:rsidRPr="00072129">
        <w:rPr>
          <w:rFonts w:eastAsia="Times New Roman" w:cs="Times New Roman"/>
          <w:szCs w:val="24"/>
        </w:rPr>
        <w:t xml:space="preserve"> θα μπορούσε να αποδώσει την Κυβέρνηση του λευκή στον ελληνικό λαό</w:t>
      </w:r>
      <w:r>
        <w:rPr>
          <w:rFonts w:eastAsia="Times New Roman" w:cs="Times New Roman"/>
          <w:szCs w:val="24"/>
        </w:rPr>
        <w:t>.</w:t>
      </w:r>
      <w:r w:rsidRPr="00072129">
        <w:rPr>
          <w:rFonts w:eastAsia="Times New Roman" w:cs="Times New Roman"/>
          <w:szCs w:val="24"/>
        </w:rPr>
        <w:t xml:space="preserve"> Μέχρι τώρα</w:t>
      </w:r>
      <w:r>
        <w:rPr>
          <w:rFonts w:eastAsia="Times New Roman" w:cs="Times New Roman"/>
          <w:szCs w:val="24"/>
        </w:rPr>
        <w:t>,</w:t>
      </w:r>
      <w:r w:rsidRPr="00072129">
        <w:rPr>
          <w:rFonts w:eastAsia="Times New Roman" w:cs="Times New Roman"/>
          <w:szCs w:val="24"/>
        </w:rPr>
        <w:t xml:space="preserve"> αυτό που βλέπουμε είναι ότι η εικόνα της Κυβέρνησης</w:t>
      </w:r>
      <w:r>
        <w:rPr>
          <w:rFonts w:eastAsia="Times New Roman" w:cs="Times New Roman"/>
          <w:szCs w:val="24"/>
        </w:rPr>
        <w:t>,</w:t>
      </w:r>
      <w:r w:rsidRPr="00072129">
        <w:rPr>
          <w:rFonts w:eastAsia="Times New Roman" w:cs="Times New Roman"/>
          <w:szCs w:val="24"/>
        </w:rPr>
        <w:t xml:space="preserve"> μιας </w:t>
      </w:r>
      <w:proofErr w:type="spellStart"/>
      <w:r>
        <w:rPr>
          <w:rFonts w:eastAsia="Times New Roman" w:cs="Times New Roman"/>
          <w:szCs w:val="24"/>
        </w:rPr>
        <w:t>θνήσκουσας</w:t>
      </w:r>
      <w:proofErr w:type="spellEnd"/>
      <w:r>
        <w:rPr>
          <w:rFonts w:eastAsia="Times New Roman" w:cs="Times New Roman"/>
          <w:szCs w:val="24"/>
        </w:rPr>
        <w:t xml:space="preserve"> </w:t>
      </w:r>
      <w:r w:rsidRPr="00072129">
        <w:rPr>
          <w:rFonts w:eastAsia="Times New Roman" w:cs="Times New Roman"/>
          <w:szCs w:val="24"/>
        </w:rPr>
        <w:t>Κυβέρνηση</w:t>
      </w:r>
      <w:r>
        <w:rPr>
          <w:rFonts w:eastAsia="Times New Roman" w:cs="Times New Roman"/>
          <w:szCs w:val="24"/>
        </w:rPr>
        <w:t>ς,</w:t>
      </w:r>
      <w:r w:rsidRPr="00072129">
        <w:rPr>
          <w:rFonts w:eastAsia="Times New Roman" w:cs="Times New Roman"/>
          <w:szCs w:val="24"/>
        </w:rPr>
        <w:t xml:space="preserve"> καταρρέει συνεχώς κάτω από τα ποικιλώνυμα σκάνδαλα</w:t>
      </w:r>
      <w:r>
        <w:rPr>
          <w:rFonts w:eastAsia="Times New Roman" w:cs="Times New Roman"/>
          <w:szCs w:val="24"/>
        </w:rPr>
        <w:t>.</w:t>
      </w:r>
    </w:p>
    <w:p w14:paraId="5CAF5306" w14:textId="77777777" w:rsidR="00A15929" w:rsidRDefault="00D001CD">
      <w:pPr>
        <w:tabs>
          <w:tab w:val="left" w:pos="6168"/>
        </w:tabs>
        <w:spacing w:line="600" w:lineRule="auto"/>
        <w:ind w:firstLine="720"/>
        <w:jc w:val="both"/>
        <w:rPr>
          <w:rFonts w:eastAsia="Times New Roman" w:cs="Times New Roman"/>
          <w:szCs w:val="24"/>
        </w:rPr>
      </w:pPr>
      <w:r w:rsidRPr="00072129">
        <w:rPr>
          <w:rFonts w:eastAsia="Times New Roman" w:cs="Times New Roman"/>
          <w:szCs w:val="24"/>
        </w:rPr>
        <w:t>Ευχαριστώ πολύ</w:t>
      </w:r>
      <w:r>
        <w:rPr>
          <w:rFonts w:eastAsia="Times New Roman" w:cs="Times New Roman"/>
          <w:szCs w:val="24"/>
        </w:rPr>
        <w:t>.</w:t>
      </w:r>
    </w:p>
    <w:p w14:paraId="5CAF5307" w14:textId="77777777" w:rsidR="00A15929" w:rsidRDefault="00D001CD">
      <w:pPr>
        <w:tabs>
          <w:tab w:val="left" w:pos="6168"/>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 </w:t>
      </w:r>
      <w:r>
        <w:rPr>
          <w:rFonts w:eastAsia="Times New Roman" w:cs="Times New Roman"/>
          <w:szCs w:val="24"/>
        </w:rPr>
        <w:t>Δημοκρατική Συμπαράταξη)</w:t>
      </w:r>
    </w:p>
    <w:p w14:paraId="5CAF5308" w14:textId="77777777" w:rsidR="00A15929" w:rsidRDefault="00D001CD">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w:t>
      </w:r>
      <w:r>
        <w:rPr>
          <w:rFonts w:eastAsia="Times New Roman" w:cs="Times New Roman"/>
          <w:szCs w:val="24"/>
        </w:rPr>
        <w:t xml:space="preserve">ΝΙΖΕΛΟΣ» και ενημερώθηκαν για την ιστορία του κτηρίου και τον τρόπο οργάνωσης και λειτουργίας της Βουλής των Ελλήνων, δεκαπέντε Αμερικανοί φοιτητές και τρεις συνοδοί εκπαιδευτικοί από το </w:t>
      </w:r>
      <w:r>
        <w:rPr>
          <w:rFonts w:eastAsia="Times New Roman" w:cs="Times New Roman"/>
          <w:szCs w:val="24"/>
          <w:lang w:val="en-US"/>
        </w:rPr>
        <w:t>LUTHER</w:t>
      </w:r>
      <w:r w:rsidRPr="00C64E5D">
        <w:rPr>
          <w:rFonts w:eastAsia="Times New Roman" w:cs="Times New Roman"/>
          <w:szCs w:val="24"/>
        </w:rPr>
        <w:t xml:space="preserve"> </w:t>
      </w:r>
      <w:r>
        <w:rPr>
          <w:rFonts w:eastAsia="Times New Roman" w:cs="Times New Roman"/>
          <w:szCs w:val="24"/>
          <w:lang w:val="en-US"/>
        </w:rPr>
        <w:t>COLLEGE</w:t>
      </w:r>
      <w:r>
        <w:rPr>
          <w:rFonts w:eastAsia="Times New Roman" w:cs="Times New Roman"/>
          <w:szCs w:val="24"/>
        </w:rPr>
        <w:t>.</w:t>
      </w:r>
      <w:r w:rsidRPr="00C64E5D">
        <w:rPr>
          <w:rFonts w:eastAsia="Times New Roman" w:cs="Times New Roman"/>
          <w:szCs w:val="24"/>
        </w:rPr>
        <w:t xml:space="preserve"> </w:t>
      </w:r>
    </w:p>
    <w:p w14:paraId="5CAF530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r w:rsidRPr="00F377AA">
        <w:rPr>
          <w:rFonts w:eastAsia="Times New Roman" w:cs="Times New Roman"/>
          <w:szCs w:val="24"/>
        </w:rPr>
        <w:t xml:space="preserve"> </w:t>
      </w:r>
      <w:r>
        <w:rPr>
          <w:rFonts w:eastAsia="Times New Roman" w:cs="Times New Roman"/>
          <w:szCs w:val="24"/>
          <w:lang w:val="en-US"/>
        </w:rPr>
        <w:t>Welcome</w:t>
      </w:r>
      <w:r w:rsidRPr="00F377AA">
        <w:rPr>
          <w:rFonts w:eastAsia="Times New Roman" w:cs="Times New Roman"/>
          <w:szCs w:val="24"/>
        </w:rPr>
        <w:t>.</w:t>
      </w:r>
    </w:p>
    <w:p w14:paraId="5CAF530A" w14:textId="77777777" w:rsidR="00A15929" w:rsidRDefault="00D001CD">
      <w:pPr>
        <w:spacing w:line="600" w:lineRule="auto"/>
        <w:ind w:firstLine="720"/>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 όλες τις πτέρυγες της Βουλής)</w:t>
      </w:r>
    </w:p>
    <w:p w14:paraId="5CAF530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Ηλιόπουλος από τη Χρυσή Αυγή. </w:t>
      </w:r>
    </w:p>
    <w:p w14:paraId="5CAF530C" w14:textId="77777777" w:rsidR="00A15929" w:rsidRDefault="00D001CD">
      <w:pPr>
        <w:spacing w:line="600" w:lineRule="auto"/>
        <w:ind w:firstLine="720"/>
        <w:jc w:val="both"/>
        <w:rPr>
          <w:rFonts w:eastAsia="Times New Roman"/>
          <w:color w:val="202124"/>
          <w:szCs w:val="24"/>
        </w:rPr>
      </w:pPr>
      <w:r w:rsidRPr="00BD308C">
        <w:rPr>
          <w:rFonts w:eastAsia="Times New Roman"/>
          <w:b/>
          <w:color w:val="202124"/>
          <w:szCs w:val="24"/>
        </w:rPr>
        <w:t>ΠΑΝΑΓΙΩΤΗΣ ΗΛΙΟΠΟΥΛΟΣ:</w:t>
      </w:r>
      <w:r>
        <w:rPr>
          <w:rFonts w:eastAsia="Times New Roman"/>
          <w:color w:val="202124"/>
          <w:szCs w:val="24"/>
        </w:rPr>
        <w:t xml:space="preserve"> Ευχαριστώ, κύριε Πρόεδρε.</w:t>
      </w:r>
    </w:p>
    <w:p w14:paraId="5CAF530D"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 xml:space="preserve">Πριν ξεκινήσω την ομιλία μου, θα ήθελα, επειδή ήσασταν εδώ προχθές στη συνεδρίαση που κάναμε για τις γερμανικές </w:t>
      </w:r>
      <w:r>
        <w:rPr>
          <w:rFonts w:eastAsia="Times New Roman"/>
          <w:color w:val="202124"/>
          <w:szCs w:val="24"/>
        </w:rPr>
        <w:t>αποζημιώσεις, να πείτε στον ελληνικό λαό ότι η Χρυσή Αυγή εγέρθηκε κανονικά, ότι σηκώθηκε σύσσωμη η κοινοβουλευτική ομάδα της Χρυσής Αυγής.</w:t>
      </w:r>
    </w:p>
    <w:p w14:paraId="5CAF530E" w14:textId="77777777" w:rsidR="00A15929" w:rsidRDefault="00D001CD">
      <w:pPr>
        <w:spacing w:line="600" w:lineRule="auto"/>
        <w:ind w:firstLine="720"/>
        <w:jc w:val="both"/>
        <w:rPr>
          <w:rFonts w:eastAsia="Times New Roman"/>
          <w:color w:val="202124"/>
          <w:szCs w:val="24"/>
        </w:rPr>
      </w:pPr>
      <w:r w:rsidRPr="009F2B63">
        <w:rPr>
          <w:rFonts w:eastAsia="Times New Roman"/>
          <w:b/>
          <w:color w:val="202124"/>
          <w:szCs w:val="24"/>
        </w:rPr>
        <w:t>ΙΩΑΝΝΗΣ ΑΜΑΝΑΤΙΔΗΣ:</w:t>
      </w:r>
      <w:r>
        <w:rPr>
          <w:rFonts w:eastAsia="Times New Roman"/>
          <w:color w:val="202124"/>
          <w:szCs w:val="24"/>
        </w:rPr>
        <w:t xml:space="preserve"> Δεν ήταν όλοι.</w:t>
      </w:r>
    </w:p>
    <w:p w14:paraId="5CAF530F" w14:textId="77777777" w:rsidR="00A15929" w:rsidRDefault="00D001CD">
      <w:pPr>
        <w:spacing w:line="600" w:lineRule="auto"/>
        <w:ind w:firstLine="720"/>
        <w:jc w:val="both"/>
        <w:rPr>
          <w:rFonts w:eastAsia="Times New Roman"/>
          <w:color w:val="202124"/>
          <w:szCs w:val="24"/>
        </w:rPr>
      </w:pPr>
      <w:r>
        <w:rPr>
          <w:rFonts w:eastAsia="Times New Roman"/>
          <w:b/>
          <w:color w:val="202124"/>
          <w:szCs w:val="24"/>
        </w:rPr>
        <w:t xml:space="preserve">ΠΑΝΑΓΙΩΤΗΣ ΗΛΙΟΠΟΥΛΟΣ: </w:t>
      </w:r>
      <w:r>
        <w:rPr>
          <w:rFonts w:eastAsia="Times New Roman"/>
          <w:color w:val="202124"/>
          <w:szCs w:val="24"/>
        </w:rPr>
        <w:t xml:space="preserve">Ήμασταν οι περισσότεροι, λοιπόν, γιατί ούτε εσείς ήσασταν </w:t>
      </w:r>
      <w:r>
        <w:rPr>
          <w:rFonts w:eastAsia="Times New Roman"/>
          <w:color w:val="202124"/>
          <w:szCs w:val="24"/>
        </w:rPr>
        <w:t>όλοι και μην το πάτε έτσι, γιατί από τη Νέα Δημοκρατία ήταν πέντε.</w:t>
      </w:r>
    </w:p>
    <w:p w14:paraId="5CAF5310"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 xml:space="preserve">Απλά, το ζητώ, επειδή κάποια παπαγαλάκια, κύριε Πρόεδρε, είπαν ότι καταψηφίσαμε, ενώ εμείς ήμασταν εδώ και ήμασταν, βέβαια, και στις </w:t>
      </w:r>
      <w:proofErr w:type="spellStart"/>
      <w:r>
        <w:rPr>
          <w:rFonts w:eastAsia="Times New Roman"/>
          <w:color w:val="202124"/>
          <w:szCs w:val="24"/>
        </w:rPr>
        <w:t>εννιάμισι</w:t>
      </w:r>
      <w:proofErr w:type="spellEnd"/>
      <w:r>
        <w:rPr>
          <w:rFonts w:eastAsia="Times New Roman"/>
          <w:color w:val="202124"/>
          <w:szCs w:val="24"/>
        </w:rPr>
        <w:t xml:space="preserve"> το βράδυ σχεδόν όλοι από την κοινοβουλευτική μ</w:t>
      </w:r>
      <w:r>
        <w:rPr>
          <w:rFonts w:eastAsia="Times New Roman"/>
          <w:color w:val="202124"/>
          <w:szCs w:val="24"/>
        </w:rPr>
        <w:t xml:space="preserve">ας ομάδα. Όμως, επειδή είναι δια εγέρσεως, μη βάζετε τέτοια θέματα. </w:t>
      </w:r>
    </w:p>
    <w:p w14:paraId="5CAF5311"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Εγερθήκαμε, λοιπόν, και θα ήθελα παρακαλώ, κύριε Πρόεδρε, επειδή ήσασταν παρών, να το επιβεβαιώσετε αυτό σαν Πρόεδρος του ελληνικού Κοινοβουλίου, γιατί είστε Πρόεδρος και των τριακοσίων Β</w:t>
      </w:r>
      <w:r>
        <w:rPr>
          <w:rFonts w:eastAsia="Times New Roman"/>
          <w:color w:val="202124"/>
          <w:szCs w:val="24"/>
        </w:rPr>
        <w:t xml:space="preserve">ουλευτών και εμείς εκπροσωπούμε ένα κομμάτι του ελληνικού λαού. </w:t>
      </w:r>
    </w:p>
    <w:p w14:paraId="5CAF5312"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Θα ήθελα να διακόψω την ομιλία μου και να σας δώσω λίγο τον λόγο να επιβεβαιώσετε μόνο αυτό, επειδή δύο μέρες μας έχουν πάρει χιλιάδες τηλέφωνα και μας ρωτούν γιατί καταψηφίσαμε το θέμα των γ</w:t>
      </w:r>
      <w:r>
        <w:rPr>
          <w:rFonts w:eastAsia="Times New Roman"/>
          <w:color w:val="202124"/>
          <w:szCs w:val="24"/>
        </w:rPr>
        <w:t>ερμανικών αποζημιώσεων, τη διεκδίκησή τους, ενώ εμείς μέσα στο πρόγραμμά μας πάρα πολλά χρόνια, δεκάδες χρόνια, όσο υπάρχει η Χρυσή Αυγή, το πρώτο πράγμα που λέμε είναι η διεκδίκηση των γερμανικών αποζημιώσεων, η διεκδίκηση του κατοχικού δανείου και το ό,τ</w:t>
      </w:r>
      <w:r>
        <w:rPr>
          <w:rFonts w:eastAsia="Times New Roman"/>
          <w:color w:val="202124"/>
          <w:szCs w:val="24"/>
        </w:rPr>
        <w:t>ι άλλο μας χρωστάει το κράτος της Γερμανίας.</w:t>
      </w:r>
    </w:p>
    <w:p w14:paraId="5CAF5313"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Εμείς είμαστε οι πρώτοι που λέμε ότι αυτά πρέπει να εγγραφούν, βέβαια, στον κρατικό προϋπολογισμό, θα πρέπει να διεκδικηθούν από τη Γερμανία και μέχρι να μας επιστρέψει αυτά που μας χρωστάει η Γερμανία, να μην τ</w:t>
      </w:r>
      <w:r>
        <w:rPr>
          <w:rFonts w:eastAsia="Times New Roman"/>
          <w:color w:val="202124"/>
          <w:szCs w:val="24"/>
        </w:rPr>
        <w:t>ους αποδώσουμε ούτε ένα ευρώ.</w:t>
      </w:r>
    </w:p>
    <w:p w14:paraId="5CAF5314"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Κύριε Πρόεδρε, ήσασταν προχθές στη διαδικασία;</w:t>
      </w:r>
    </w:p>
    <w:p w14:paraId="5CAF5315" w14:textId="77777777" w:rsidR="00A15929" w:rsidRDefault="00D001CD">
      <w:pPr>
        <w:spacing w:line="600" w:lineRule="auto"/>
        <w:ind w:firstLine="720"/>
        <w:jc w:val="both"/>
        <w:rPr>
          <w:rFonts w:eastAsia="Times New Roman"/>
          <w:color w:val="202124"/>
          <w:szCs w:val="24"/>
        </w:rPr>
      </w:pPr>
      <w:r w:rsidRPr="009F2B63">
        <w:rPr>
          <w:rFonts w:eastAsia="Times New Roman"/>
          <w:b/>
          <w:color w:val="202124"/>
          <w:szCs w:val="24"/>
        </w:rPr>
        <w:t>ΠΡΟΕΔΡΕΥΩΝ (Γεώργιος Βαρεμένος):</w:t>
      </w:r>
      <w:r>
        <w:rPr>
          <w:rFonts w:eastAsia="Times New Roman"/>
          <w:color w:val="202124"/>
          <w:szCs w:val="24"/>
        </w:rPr>
        <w:t xml:space="preserve"> Ναι, εγερθήκατε.</w:t>
      </w:r>
    </w:p>
    <w:p w14:paraId="5CAF5316" w14:textId="77777777" w:rsidR="00A15929" w:rsidRDefault="00D001CD">
      <w:pPr>
        <w:spacing w:line="600" w:lineRule="auto"/>
        <w:ind w:firstLine="720"/>
        <w:jc w:val="both"/>
        <w:rPr>
          <w:rFonts w:eastAsia="Times New Roman"/>
          <w:color w:val="202124"/>
          <w:szCs w:val="24"/>
        </w:rPr>
      </w:pPr>
      <w:r>
        <w:rPr>
          <w:rFonts w:eastAsia="Times New Roman"/>
          <w:b/>
          <w:color w:val="202124"/>
          <w:szCs w:val="24"/>
        </w:rPr>
        <w:t xml:space="preserve">ΠΑΝΑΓΙΩΤΗΣ ΗΛΙΟΠΟΥΛΟΣ: </w:t>
      </w:r>
      <w:r>
        <w:rPr>
          <w:rFonts w:eastAsia="Times New Roman"/>
          <w:color w:val="202124"/>
          <w:szCs w:val="24"/>
        </w:rPr>
        <w:t>Εγερθήκαμε. Σας ευχαριστώ πάρα πολύ.</w:t>
      </w:r>
    </w:p>
    <w:p w14:paraId="5CAF5317" w14:textId="77777777" w:rsidR="00A15929" w:rsidRDefault="00D001CD">
      <w:pPr>
        <w:spacing w:line="600" w:lineRule="auto"/>
        <w:ind w:firstLine="720"/>
        <w:jc w:val="both"/>
        <w:rPr>
          <w:rFonts w:eastAsia="Times New Roman"/>
          <w:color w:val="202124"/>
          <w:szCs w:val="24"/>
        </w:rPr>
      </w:pPr>
      <w:r w:rsidRPr="00800223">
        <w:rPr>
          <w:rFonts w:eastAsia="Times New Roman"/>
          <w:b/>
          <w:color w:val="202124"/>
          <w:szCs w:val="24"/>
        </w:rPr>
        <w:t>ΠΡΟΕΔΡΕΥΩΝ (Γεώργιος Βαρεμένος):</w:t>
      </w:r>
      <w:r>
        <w:rPr>
          <w:rFonts w:eastAsia="Times New Roman"/>
          <w:color w:val="202124"/>
          <w:szCs w:val="24"/>
        </w:rPr>
        <w:t xml:space="preserve"> Όμως, δημιουργήθηκε ένα… </w:t>
      </w:r>
    </w:p>
    <w:p w14:paraId="5CAF5318" w14:textId="77777777" w:rsidR="00A15929" w:rsidRDefault="00D001CD">
      <w:pPr>
        <w:spacing w:line="600" w:lineRule="auto"/>
        <w:ind w:firstLine="720"/>
        <w:jc w:val="both"/>
        <w:rPr>
          <w:rFonts w:eastAsia="Times New Roman"/>
          <w:color w:val="202124"/>
          <w:szCs w:val="24"/>
        </w:rPr>
      </w:pPr>
      <w:r>
        <w:rPr>
          <w:rFonts w:eastAsia="Times New Roman"/>
          <w:b/>
          <w:color w:val="202124"/>
          <w:szCs w:val="24"/>
        </w:rPr>
        <w:t>ΠΑΝΑΓΙΩΤΗΣ</w:t>
      </w:r>
      <w:r>
        <w:rPr>
          <w:rFonts w:eastAsia="Times New Roman"/>
          <w:b/>
          <w:color w:val="202124"/>
          <w:szCs w:val="24"/>
        </w:rPr>
        <w:t xml:space="preserve"> ΗΛΙΟΠΟΥΛΟΣ: </w:t>
      </w:r>
      <w:r>
        <w:rPr>
          <w:rFonts w:eastAsia="Times New Roman"/>
          <w:color w:val="202124"/>
          <w:szCs w:val="24"/>
        </w:rPr>
        <w:t>Το τι δημιουργήθηκε, κύριε Πρόεδρε, κατά τη διάρκεια της συζήτησης…</w:t>
      </w:r>
    </w:p>
    <w:p w14:paraId="5CAF5319" w14:textId="77777777" w:rsidR="00A15929" w:rsidRDefault="00D001CD">
      <w:pPr>
        <w:spacing w:line="600" w:lineRule="auto"/>
        <w:ind w:firstLine="720"/>
        <w:jc w:val="both"/>
        <w:rPr>
          <w:rFonts w:eastAsia="Times New Roman"/>
          <w:color w:val="202124"/>
          <w:szCs w:val="24"/>
        </w:rPr>
      </w:pPr>
      <w:r w:rsidRPr="0002234E">
        <w:rPr>
          <w:rFonts w:eastAsia="Times New Roman"/>
          <w:b/>
          <w:color w:val="202124"/>
          <w:szCs w:val="24"/>
        </w:rPr>
        <w:t>ΠΡΟΕΔΡΕΥΩΝ (Γεώργιος Βαρεμένος):</w:t>
      </w:r>
      <w:r>
        <w:rPr>
          <w:rFonts w:eastAsia="Times New Roman"/>
          <w:color w:val="202124"/>
          <w:szCs w:val="24"/>
        </w:rPr>
        <w:t xml:space="preserve"> Μια εντύπωση ότι πρέπει να συμψηφιστούν…</w:t>
      </w:r>
    </w:p>
    <w:p w14:paraId="5CAF531A" w14:textId="77777777" w:rsidR="00A15929" w:rsidRDefault="00D001CD">
      <w:pPr>
        <w:spacing w:line="600" w:lineRule="auto"/>
        <w:ind w:firstLine="720"/>
        <w:jc w:val="both"/>
        <w:rPr>
          <w:rFonts w:eastAsia="Times New Roman"/>
          <w:color w:val="202124"/>
          <w:szCs w:val="24"/>
        </w:rPr>
      </w:pPr>
      <w:r>
        <w:rPr>
          <w:rFonts w:eastAsia="Times New Roman"/>
          <w:b/>
          <w:color w:val="202124"/>
          <w:szCs w:val="24"/>
        </w:rPr>
        <w:t>ΠΑΝΑΓΙΩΤΗΣ ΗΛΙΟΠΟΥΛΟΣ:</w:t>
      </w:r>
      <w:r>
        <w:rPr>
          <w:rFonts w:eastAsia="Times New Roman"/>
          <w:color w:val="202124"/>
          <w:szCs w:val="24"/>
        </w:rPr>
        <w:t xml:space="preserve"> Όχι, εμείς δεν είπαμε ούτε να συμψηφιστεί κάτι. Μη βάζετε θέματα. Η διαφορά πο</w:t>
      </w:r>
      <w:r>
        <w:rPr>
          <w:rFonts w:eastAsia="Times New Roman"/>
          <w:color w:val="202124"/>
          <w:szCs w:val="24"/>
        </w:rPr>
        <w:t>υ έχουμε με το ΚΚΕ είναι ιδεολογική και θα παραμείνει ιδεολογική και θέσαμε κάποια θέματα στο ΚΚΕ.</w:t>
      </w:r>
    </w:p>
    <w:p w14:paraId="5CAF531B"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Όμως, σας ευχαριστώ πάρα πολύ για την επίσημη τοποθέτησή σας ότι στο τέλος της συνεδρίασης…</w:t>
      </w:r>
    </w:p>
    <w:p w14:paraId="5CAF531C" w14:textId="77777777" w:rsidR="00A15929" w:rsidRDefault="00D001CD">
      <w:pPr>
        <w:spacing w:line="600" w:lineRule="auto"/>
        <w:ind w:firstLine="720"/>
        <w:jc w:val="both"/>
        <w:rPr>
          <w:rFonts w:eastAsia="Times New Roman"/>
          <w:color w:val="202124"/>
          <w:szCs w:val="24"/>
        </w:rPr>
      </w:pPr>
      <w:r w:rsidRPr="009F2B63">
        <w:rPr>
          <w:rFonts w:eastAsia="Times New Roman"/>
          <w:b/>
          <w:color w:val="202124"/>
          <w:szCs w:val="24"/>
        </w:rPr>
        <w:t>ΠΡΟΕΔΡΕΥΩΝ (Γεώργιος Βαρεμένος):</w:t>
      </w:r>
      <w:r>
        <w:rPr>
          <w:rFonts w:eastAsia="Times New Roman"/>
          <w:color w:val="202124"/>
          <w:szCs w:val="24"/>
        </w:rPr>
        <w:t xml:space="preserve"> Εννοώ να συμψηφιστούν με ανύπαρκ</w:t>
      </w:r>
      <w:r>
        <w:rPr>
          <w:rFonts w:eastAsia="Times New Roman"/>
          <w:color w:val="202124"/>
          <w:szCs w:val="24"/>
        </w:rPr>
        <w:t>τες οφειλές.</w:t>
      </w:r>
    </w:p>
    <w:p w14:paraId="5CAF531D" w14:textId="77777777" w:rsidR="00A15929" w:rsidRDefault="00D001CD">
      <w:pPr>
        <w:spacing w:line="600" w:lineRule="auto"/>
        <w:ind w:firstLine="720"/>
        <w:jc w:val="both"/>
        <w:rPr>
          <w:rFonts w:eastAsia="Times New Roman"/>
          <w:color w:val="202124"/>
          <w:szCs w:val="24"/>
        </w:rPr>
      </w:pPr>
      <w:r>
        <w:rPr>
          <w:rFonts w:eastAsia="Times New Roman"/>
          <w:b/>
          <w:color w:val="202124"/>
          <w:szCs w:val="24"/>
        </w:rPr>
        <w:t xml:space="preserve">ΠΑΝΑΓΙΩΤΗΣ ΗΛΙΟΠΟΥΛΟΣ: </w:t>
      </w:r>
      <w:r>
        <w:rPr>
          <w:rFonts w:eastAsia="Times New Roman"/>
          <w:color w:val="202124"/>
          <w:szCs w:val="24"/>
        </w:rPr>
        <w:t>Δεν είπαμε εμείς να συμψηφιστούν. Όταν ψηφίσαμε, δεν ειπώθηκε κάτι τέτοιο.</w:t>
      </w:r>
    </w:p>
    <w:p w14:paraId="5CAF531E"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 xml:space="preserve">Κύριε Πρόεδρε, σας παρακαλώ να είμαστε σαφείς. Δεν είπαμε για συμψηφισμό στις </w:t>
      </w:r>
      <w:proofErr w:type="spellStart"/>
      <w:r>
        <w:rPr>
          <w:rFonts w:eastAsia="Times New Roman"/>
          <w:color w:val="202124"/>
          <w:szCs w:val="24"/>
        </w:rPr>
        <w:t>εννιάμισι</w:t>
      </w:r>
      <w:proofErr w:type="spellEnd"/>
      <w:r>
        <w:rPr>
          <w:rFonts w:eastAsia="Times New Roman"/>
          <w:color w:val="202124"/>
          <w:szCs w:val="24"/>
        </w:rPr>
        <w:t xml:space="preserve"> το βράδυ. Θα ήθελα, όταν απαντάτε, να απαντάτε. </w:t>
      </w:r>
    </w:p>
    <w:p w14:paraId="5CAF531F" w14:textId="77777777" w:rsidR="00A15929" w:rsidRDefault="00D001CD">
      <w:pPr>
        <w:spacing w:line="600" w:lineRule="auto"/>
        <w:ind w:firstLine="720"/>
        <w:jc w:val="both"/>
        <w:rPr>
          <w:rFonts w:eastAsia="Times New Roman"/>
          <w:color w:val="202124"/>
          <w:szCs w:val="24"/>
        </w:rPr>
      </w:pPr>
      <w:r w:rsidRPr="0002234E">
        <w:rPr>
          <w:rFonts w:eastAsia="Times New Roman"/>
          <w:b/>
          <w:color w:val="202124"/>
          <w:szCs w:val="24"/>
        </w:rPr>
        <w:t>ΠΡΟΕΔΡΕΥΩΝ (Γεώργιος Βαρεμένος):</w:t>
      </w:r>
      <w:r>
        <w:rPr>
          <w:rFonts w:eastAsia="Times New Roman"/>
          <w:color w:val="202124"/>
          <w:szCs w:val="24"/>
        </w:rPr>
        <w:t xml:space="preserve"> Συνεχίστε.</w:t>
      </w:r>
    </w:p>
    <w:p w14:paraId="5CAF5320" w14:textId="77777777" w:rsidR="00A15929" w:rsidRDefault="00D001CD">
      <w:pPr>
        <w:spacing w:line="600" w:lineRule="auto"/>
        <w:ind w:firstLine="720"/>
        <w:jc w:val="both"/>
        <w:rPr>
          <w:rFonts w:eastAsia="Times New Roman"/>
          <w:color w:val="202124"/>
          <w:szCs w:val="24"/>
        </w:rPr>
      </w:pPr>
      <w:r>
        <w:rPr>
          <w:rFonts w:eastAsia="Times New Roman"/>
          <w:b/>
          <w:color w:val="202124"/>
          <w:szCs w:val="24"/>
        </w:rPr>
        <w:t xml:space="preserve">ΠΑΝΑΓΙΩΤΗΣ ΗΛΙΟΠΟΥΛΟΣ: </w:t>
      </w:r>
      <w:r>
        <w:rPr>
          <w:rFonts w:eastAsia="Times New Roman"/>
          <w:color w:val="202124"/>
          <w:szCs w:val="24"/>
        </w:rPr>
        <w:t>Θέλετε να πείτε λίγο ότι εγερθήκαμε χωρίς συμψηφισμό;</w:t>
      </w:r>
    </w:p>
    <w:p w14:paraId="5CAF5321"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Προχωράω, λοιπόν. Προφανώς, υπάρχει εδώ, μέσα στην ελληνική Βουλή ένα σκάνδαλο, το οποίο αναπτύχθηκε την προηγούμενη ώρα. Έχουν κατατεθ</w:t>
      </w:r>
      <w:r>
        <w:rPr>
          <w:rFonts w:eastAsia="Times New Roman"/>
          <w:color w:val="202124"/>
          <w:szCs w:val="24"/>
        </w:rPr>
        <w:t>εί και κάποια νέα έγγραφα, τα οποία περιμένουμε να τα πάρουμε, κάποια e-</w:t>
      </w:r>
      <w:proofErr w:type="spellStart"/>
      <w:r>
        <w:rPr>
          <w:rFonts w:eastAsia="Times New Roman"/>
          <w:color w:val="202124"/>
          <w:szCs w:val="24"/>
        </w:rPr>
        <w:t>mail</w:t>
      </w:r>
      <w:proofErr w:type="spellEnd"/>
      <w:r>
        <w:rPr>
          <w:rFonts w:eastAsia="Times New Roman"/>
          <w:color w:val="202124"/>
          <w:szCs w:val="24"/>
          <w:lang w:val="en-US"/>
        </w:rPr>
        <w:t>s</w:t>
      </w:r>
      <w:r w:rsidRPr="0002234E">
        <w:rPr>
          <w:rFonts w:eastAsia="Times New Roman"/>
          <w:color w:val="202124"/>
          <w:szCs w:val="24"/>
        </w:rPr>
        <w:t xml:space="preserve">, </w:t>
      </w:r>
      <w:r>
        <w:rPr>
          <w:rFonts w:eastAsia="Times New Roman"/>
          <w:color w:val="202124"/>
          <w:szCs w:val="24"/>
        </w:rPr>
        <w:t>τα οποία προφανώς αποδεικνύουν ότι υπάρχει ένα σκάνδαλο και καλό θα είναι να διερευνηθεί.</w:t>
      </w:r>
    </w:p>
    <w:p w14:paraId="5CAF5322"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Αυτό, όμως, που έχει πολιτική σημασία είναι ότι υπάρχουν δύο πρώην Υπουργοί του ΣΥΡΙΖΑ,</w:t>
      </w:r>
      <w:r>
        <w:rPr>
          <w:rFonts w:eastAsia="Times New Roman"/>
          <w:color w:val="202124"/>
          <w:szCs w:val="24"/>
        </w:rPr>
        <w:t xml:space="preserve"> οι οποίοι αυτήν τη στιγμή βρίσκονται στα δικαστήρια. Υπάρχει ένας Πρωθυπουργός που παρακολουθεί αμέτοχος την όλη διαδικασία…</w:t>
      </w:r>
    </w:p>
    <w:p w14:paraId="5CAF5323" w14:textId="77777777" w:rsidR="00A15929" w:rsidRDefault="00D001CD">
      <w:pPr>
        <w:spacing w:line="600" w:lineRule="auto"/>
        <w:ind w:firstLine="720"/>
        <w:jc w:val="both"/>
        <w:rPr>
          <w:rFonts w:eastAsia="Times New Roman"/>
          <w:color w:val="202124"/>
          <w:szCs w:val="24"/>
        </w:rPr>
      </w:pPr>
      <w:r w:rsidRPr="009F2B63">
        <w:rPr>
          <w:rFonts w:eastAsia="Times New Roman"/>
          <w:b/>
          <w:color w:val="202124"/>
          <w:szCs w:val="24"/>
        </w:rPr>
        <w:t xml:space="preserve">ΜΑΡΙΑ </w:t>
      </w:r>
      <w:r>
        <w:rPr>
          <w:rFonts w:eastAsia="Times New Roman"/>
          <w:b/>
          <w:color w:val="202124"/>
          <w:szCs w:val="24"/>
        </w:rPr>
        <w:t>-</w:t>
      </w:r>
      <w:r w:rsidRPr="009F2B63">
        <w:rPr>
          <w:rFonts w:eastAsia="Times New Roman"/>
          <w:b/>
          <w:color w:val="202124"/>
          <w:szCs w:val="24"/>
        </w:rPr>
        <w:t xml:space="preserve"> ΚΟΛΛΙΑ ΤΣΑΡΟΥΧΑ:</w:t>
      </w:r>
      <w:r>
        <w:rPr>
          <w:rFonts w:eastAsia="Times New Roman"/>
          <w:color w:val="202124"/>
          <w:szCs w:val="24"/>
        </w:rPr>
        <w:t xml:space="preserve"> Του ΣΥΡΙΖΑ; Εμάς εννοείτε; Όχι του ΣΥΡΙΖΑ. Δεν είμαστε ΣΥΡΙΖΑ. </w:t>
      </w:r>
    </w:p>
    <w:p w14:paraId="5CAF5324" w14:textId="77777777" w:rsidR="00A15929" w:rsidRDefault="00D001CD">
      <w:pPr>
        <w:spacing w:line="600" w:lineRule="auto"/>
        <w:ind w:firstLine="720"/>
        <w:jc w:val="both"/>
        <w:rPr>
          <w:rFonts w:eastAsia="Times New Roman"/>
          <w:color w:val="202124"/>
          <w:szCs w:val="24"/>
        </w:rPr>
      </w:pPr>
      <w:r>
        <w:rPr>
          <w:rFonts w:eastAsia="Times New Roman"/>
          <w:b/>
          <w:color w:val="202124"/>
          <w:szCs w:val="24"/>
        </w:rPr>
        <w:t xml:space="preserve">ΠΑΝΑΓΙΩΤΗΣ ΗΛΙΟΠΟΥΛΟΣ: </w:t>
      </w:r>
      <w:r>
        <w:rPr>
          <w:rFonts w:eastAsia="Times New Roman"/>
          <w:color w:val="202124"/>
          <w:szCs w:val="24"/>
        </w:rPr>
        <w:t>Ναι, λέω πρώην Υπο</w:t>
      </w:r>
      <w:r>
        <w:rPr>
          <w:rFonts w:eastAsia="Times New Roman"/>
          <w:color w:val="202124"/>
          <w:szCs w:val="24"/>
        </w:rPr>
        <w:t>υργοί της Κυβέρνησης. Ναι, και τον κ. Καμμένο.</w:t>
      </w:r>
    </w:p>
    <w:p w14:paraId="5CAF5325" w14:textId="77777777" w:rsidR="00A15929" w:rsidRDefault="00D001CD">
      <w:pPr>
        <w:spacing w:line="600" w:lineRule="auto"/>
        <w:ind w:firstLine="720"/>
        <w:jc w:val="both"/>
        <w:rPr>
          <w:rFonts w:eastAsia="Times New Roman"/>
          <w:color w:val="202124"/>
          <w:szCs w:val="24"/>
        </w:rPr>
      </w:pPr>
      <w:r w:rsidRPr="0002234E">
        <w:rPr>
          <w:rFonts w:eastAsia="Times New Roman"/>
          <w:b/>
          <w:color w:val="202124"/>
          <w:szCs w:val="24"/>
        </w:rPr>
        <w:t xml:space="preserve">ΜΑΡΙΑ </w:t>
      </w:r>
      <w:r>
        <w:rPr>
          <w:rFonts w:eastAsia="Times New Roman"/>
          <w:b/>
          <w:color w:val="202124"/>
          <w:szCs w:val="24"/>
        </w:rPr>
        <w:t xml:space="preserve">- </w:t>
      </w:r>
      <w:r w:rsidRPr="0002234E">
        <w:rPr>
          <w:rFonts w:eastAsia="Times New Roman"/>
          <w:b/>
          <w:color w:val="202124"/>
          <w:szCs w:val="24"/>
        </w:rPr>
        <w:t>ΚΟΛΛΙΑ-ΤΣΑΡΟΥΧΑ:</w:t>
      </w:r>
      <w:r>
        <w:rPr>
          <w:rFonts w:eastAsia="Times New Roman"/>
          <w:b/>
          <w:color w:val="202124"/>
          <w:szCs w:val="24"/>
        </w:rPr>
        <w:t xml:space="preserve"> </w:t>
      </w:r>
      <w:r>
        <w:rPr>
          <w:rFonts w:eastAsia="Times New Roman"/>
          <w:color w:val="202124"/>
          <w:szCs w:val="24"/>
        </w:rPr>
        <w:t>ΣΥΡΙΖΑ</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ΑΝΕΛ.</w:t>
      </w:r>
    </w:p>
    <w:p w14:paraId="5CAF5326" w14:textId="77777777" w:rsidR="00A15929" w:rsidRDefault="00D001CD">
      <w:pPr>
        <w:spacing w:line="600" w:lineRule="auto"/>
        <w:ind w:firstLine="720"/>
        <w:jc w:val="both"/>
        <w:rPr>
          <w:rFonts w:eastAsia="Times New Roman"/>
          <w:color w:val="202124"/>
          <w:szCs w:val="24"/>
        </w:rPr>
      </w:pPr>
      <w:r>
        <w:rPr>
          <w:rFonts w:eastAsia="Times New Roman"/>
          <w:b/>
          <w:color w:val="202124"/>
          <w:szCs w:val="24"/>
        </w:rPr>
        <w:t>ΠΑΝΑΓΙΩΤΗΣ ΗΛΙΟΠΟΥΛΟΣ:</w:t>
      </w:r>
      <w:r w:rsidRPr="007C09AB">
        <w:rPr>
          <w:rFonts w:eastAsia="Times New Roman"/>
          <w:color w:val="202124"/>
          <w:szCs w:val="24"/>
        </w:rPr>
        <w:t xml:space="preserve"> </w:t>
      </w:r>
      <w:r>
        <w:rPr>
          <w:rFonts w:eastAsia="Times New Roman"/>
          <w:color w:val="202124"/>
          <w:szCs w:val="24"/>
        </w:rPr>
        <w:t>Ναι, της Κυβέρνησης ΣΥΡΙΖΑ</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ΑΝΕΛ. Εντάξει, να το ξεκαθαρίσω γιατί πρέπει να είμαστε τυπικοί εδώ. Έχετε δίκιο.</w:t>
      </w:r>
    </w:p>
    <w:p w14:paraId="5CAF5327" w14:textId="77777777" w:rsidR="00A15929" w:rsidRDefault="00D001CD">
      <w:pPr>
        <w:spacing w:line="600" w:lineRule="auto"/>
        <w:ind w:firstLine="720"/>
        <w:jc w:val="both"/>
        <w:rPr>
          <w:rFonts w:eastAsia="Times New Roman"/>
          <w:color w:val="202124"/>
          <w:szCs w:val="24"/>
        </w:rPr>
      </w:pPr>
      <w:r>
        <w:rPr>
          <w:rFonts w:eastAsia="Times New Roman"/>
          <w:b/>
          <w:color w:val="202124"/>
          <w:szCs w:val="24"/>
        </w:rPr>
        <w:t>ΜΑΡΙΑ</w:t>
      </w:r>
      <w:r>
        <w:rPr>
          <w:rFonts w:eastAsia="Times New Roman"/>
          <w:b/>
          <w:color w:val="202124"/>
          <w:szCs w:val="24"/>
        </w:rPr>
        <w:t xml:space="preserve"> -</w:t>
      </w:r>
      <w:r>
        <w:rPr>
          <w:rFonts w:eastAsia="Times New Roman"/>
          <w:b/>
          <w:color w:val="202124"/>
          <w:szCs w:val="24"/>
        </w:rPr>
        <w:t xml:space="preserve"> </w:t>
      </w:r>
      <w:r w:rsidRPr="009F2B63">
        <w:rPr>
          <w:rFonts w:eastAsia="Times New Roman"/>
          <w:b/>
          <w:color w:val="202124"/>
          <w:szCs w:val="24"/>
        </w:rPr>
        <w:t>ΚΟΛΛΙΑ-ΤΣΑΡΟΥΧΑ:</w:t>
      </w:r>
      <w:r>
        <w:rPr>
          <w:rFonts w:eastAsia="Times New Roman"/>
          <w:color w:val="202124"/>
          <w:szCs w:val="24"/>
        </w:rPr>
        <w:t xml:space="preserve"> Όπως λέτε </w:t>
      </w:r>
      <w:r>
        <w:rPr>
          <w:rFonts w:eastAsia="Times New Roman"/>
          <w:color w:val="202124"/>
          <w:szCs w:val="24"/>
        </w:rPr>
        <w:t>εσείς ξεκάθαρα πράγματα, έτσι θέλουμε κι εμείς.</w:t>
      </w:r>
    </w:p>
    <w:p w14:paraId="5CAF5328" w14:textId="77777777" w:rsidR="00A15929" w:rsidRDefault="00D001CD">
      <w:pPr>
        <w:spacing w:line="600" w:lineRule="auto"/>
        <w:ind w:firstLine="720"/>
        <w:jc w:val="both"/>
        <w:rPr>
          <w:rFonts w:eastAsia="Times New Roman"/>
          <w:color w:val="202124"/>
          <w:szCs w:val="24"/>
        </w:rPr>
      </w:pPr>
      <w:r>
        <w:rPr>
          <w:rFonts w:eastAsia="Times New Roman"/>
          <w:b/>
          <w:color w:val="202124"/>
          <w:szCs w:val="24"/>
        </w:rPr>
        <w:t>ΠΑΝΑΓΙΩΤΗΣ ΗΛΙΟΠΟΥΛΟΣ:</w:t>
      </w:r>
      <w:r>
        <w:rPr>
          <w:rFonts w:eastAsia="Times New Roman"/>
          <w:color w:val="202124"/>
          <w:szCs w:val="24"/>
        </w:rPr>
        <w:t xml:space="preserve"> Δύο πρώην Υπουργοί της Κυβέρνησης ΣΥΡΙΖΑ</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ΑΝΕΛ και εννοώ, για να είμαι ξεκάθαρος, τον κ. Καμμένο και τον κ. Κοτζιά, βρίσκονται σε μια διαμάχη δικαστική πλέον, η οποία θα πρέπει να ξεκα</w:t>
      </w:r>
      <w:r>
        <w:rPr>
          <w:rFonts w:eastAsia="Times New Roman"/>
          <w:color w:val="202124"/>
          <w:szCs w:val="24"/>
        </w:rPr>
        <w:t xml:space="preserve">θαριστεί, γιατί ο ελληνικός λαός πλέον πρέπει να τα μαθαίνει όλα. </w:t>
      </w:r>
    </w:p>
    <w:p w14:paraId="5CAF5329"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 xml:space="preserve">Έχει καταγγείλει ο κ. Καμμένος, ο Πρόεδρός σας, ότι μέσα στο Υπουργείο Εξωτερικών έχει «βάλει πόδι», όπως λέει μέσα, σε πρόσφατη συνέντευξή του –την έχετε διαβάσει προφανώς- ο </w:t>
      </w:r>
      <w:proofErr w:type="spellStart"/>
      <w:r>
        <w:rPr>
          <w:rFonts w:eastAsia="Times New Roman"/>
          <w:color w:val="202124"/>
          <w:szCs w:val="24"/>
        </w:rPr>
        <w:t>Σόρος</w:t>
      </w:r>
      <w:proofErr w:type="spellEnd"/>
      <w:r>
        <w:rPr>
          <w:rFonts w:eastAsia="Times New Roman"/>
          <w:color w:val="202124"/>
          <w:szCs w:val="24"/>
        </w:rPr>
        <w:t>. Αυτό τ</w:t>
      </w:r>
      <w:r>
        <w:rPr>
          <w:rFonts w:eastAsia="Times New Roman"/>
          <w:color w:val="202124"/>
          <w:szCs w:val="24"/>
        </w:rPr>
        <w:t xml:space="preserve">ο γεράκι, ο ανθέλληνας </w:t>
      </w:r>
      <w:proofErr w:type="spellStart"/>
      <w:r>
        <w:rPr>
          <w:rFonts w:eastAsia="Times New Roman"/>
          <w:color w:val="202124"/>
          <w:szCs w:val="24"/>
        </w:rPr>
        <w:t>Σόρος</w:t>
      </w:r>
      <w:proofErr w:type="spellEnd"/>
      <w:r>
        <w:rPr>
          <w:rFonts w:eastAsia="Times New Roman"/>
          <w:color w:val="202124"/>
          <w:szCs w:val="24"/>
        </w:rPr>
        <w:t xml:space="preserve"> έχει «βάλει πόδι» -έτσι καταγγέλλει ο κ. Καμμένος- μέσα στο Υπουργείο Εξωτερικών.</w:t>
      </w:r>
    </w:p>
    <w:p w14:paraId="5CAF532A"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 xml:space="preserve">Όμως, μέχρι στιγμής δεν έχουμε δει τα στοιχεία που έχει προαναγγείλει ο κ. Καμμένος. Περιμένουμε, λοιπόν, με αγωνία όλοι οι Έλληνες να δούμε πώς </w:t>
      </w:r>
      <w:r>
        <w:rPr>
          <w:rFonts w:eastAsia="Times New Roman"/>
          <w:color w:val="202124"/>
          <w:szCs w:val="24"/>
        </w:rPr>
        <w:t>έχει «βάλει πόδι», γιατί εμείς το πιστεύουμε ακράδαντα αυτό και είμαστε οι πρώτοι που το λέμε, όχι μόνο στο Υπουργείο Εξωτερικών, αλλά σε κάθε –εντός εισαγωγικών- «ελληνική» Κυβέρνηση.</w:t>
      </w:r>
    </w:p>
    <w:p w14:paraId="5CAF532B" w14:textId="77777777" w:rsidR="00A15929" w:rsidRDefault="00D001CD">
      <w:pPr>
        <w:spacing w:line="600" w:lineRule="auto"/>
        <w:ind w:firstLine="720"/>
        <w:jc w:val="both"/>
        <w:rPr>
          <w:rFonts w:eastAsia="Times New Roman"/>
          <w:color w:val="202124"/>
          <w:szCs w:val="24"/>
        </w:rPr>
      </w:pPr>
      <w:r>
        <w:rPr>
          <w:rFonts w:eastAsia="Times New Roman"/>
          <w:color w:val="202124"/>
          <w:szCs w:val="24"/>
        </w:rPr>
        <w:t xml:space="preserve">Υπάρχουν πάρα πολλά θέματα, τα οποία θα πρέπει να μας τα ξεκαθαρίσετε, </w:t>
      </w:r>
      <w:r>
        <w:rPr>
          <w:rFonts w:eastAsia="Times New Roman"/>
          <w:color w:val="202124"/>
          <w:szCs w:val="24"/>
        </w:rPr>
        <w:t>όλες οι πτέρυγες εδώ, ούτως ώστε να ενημερωθεί ο ελληνικός λαός για να έχει μια εικόνα ποιος κυβερνάει τον τόπο. Μην κρύβεστε ούτε πίσω από άρσεις ασυλίας ούτε πίσω από δικαστικές διαμάχες.</w:t>
      </w:r>
    </w:p>
    <w:p w14:paraId="5CAF532C"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Να έρθετε εδώ όλες οι πλευρές και να μας καταθέσετε ό,τι στοιχείο </w:t>
      </w:r>
      <w:r>
        <w:rPr>
          <w:rFonts w:eastAsia="Times New Roman" w:cs="Times New Roman"/>
          <w:szCs w:val="24"/>
        </w:rPr>
        <w:t>υπάρχει, ούτως ώστε και εμείς και οι Έλληνες πολίτες μέσω της Βουλής να είμαστε ενήμεροι για το ποιος κυβερνάει τον τόπο.</w:t>
      </w:r>
    </w:p>
    <w:p w14:paraId="5CAF532D"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Υπάρχει μια δίκη σε εξέλιξη, την οποία την θυμάστε όποτε θέλετε να μας πείτε εγκληματίες. Μάθαμε ότι σήμερα στη δίκη αυτή </w:t>
      </w:r>
      <w:proofErr w:type="spellStart"/>
      <w:r>
        <w:rPr>
          <w:rFonts w:eastAsia="Times New Roman" w:cs="Times New Roman"/>
          <w:szCs w:val="24"/>
        </w:rPr>
        <w:t>παρευρέθη</w:t>
      </w:r>
      <w:proofErr w:type="spellEnd"/>
      <w:r>
        <w:rPr>
          <w:rFonts w:eastAsia="Times New Roman" w:cs="Times New Roman"/>
          <w:szCs w:val="24"/>
        </w:rPr>
        <w:t xml:space="preserve"> η </w:t>
      </w:r>
      <w:r>
        <w:rPr>
          <w:rFonts w:eastAsia="Times New Roman" w:cs="Times New Roman"/>
          <w:szCs w:val="24"/>
        </w:rPr>
        <w:t>σύζυγος του Πρωθυπουργού, η σύζυγος του Αλέξη Τσίπρα. Πώς γίνεται, λοιπόν, η σύζυγος Πρωθυπουργού να πηγαίνει να κάθεται στο κοινό σε μία δίκη ενός ολόκληρου πολιτικού κόμματος, που εμείς λέμε ότι έχει οδηγηθεί εκεί μέσω μιας αισχρής σκευωρίας ενός άλλου κ</w:t>
      </w:r>
      <w:r>
        <w:rPr>
          <w:rFonts w:eastAsia="Times New Roman" w:cs="Times New Roman"/>
          <w:szCs w:val="24"/>
        </w:rPr>
        <w:t>όμματος, της Νέας Δημοκρατίας, και να παριστάνει το κοινό σε μία τέτοια δίκη, όπως έχει περάσει και ο κ. Σκουρλέτης…</w:t>
      </w:r>
    </w:p>
    <w:p w14:paraId="5CAF532E" w14:textId="77777777" w:rsidR="00A15929" w:rsidRDefault="00D001CD">
      <w:pPr>
        <w:spacing w:line="600" w:lineRule="auto"/>
        <w:ind w:firstLine="720"/>
        <w:jc w:val="both"/>
        <w:rPr>
          <w:rFonts w:eastAsia="Times New Roman" w:cs="Times New Roman"/>
          <w:szCs w:val="24"/>
        </w:rPr>
      </w:pPr>
      <w:r w:rsidRPr="006425F9">
        <w:rPr>
          <w:rFonts w:eastAsia="Times New Roman" w:cs="Times New Roman"/>
          <w:b/>
          <w:szCs w:val="24"/>
        </w:rPr>
        <w:t xml:space="preserve">ΠΡΟΕΔΡΕΥΩΝ (Γεώργιος Βαρεμένος): </w:t>
      </w:r>
      <w:r>
        <w:rPr>
          <w:rFonts w:eastAsia="Times New Roman" w:cs="Times New Roman"/>
          <w:szCs w:val="24"/>
        </w:rPr>
        <w:t>Δεν κατάλαβα.</w:t>
      </w:r>
    </w:p>
    <w:p w14:paraId="5CAF532F"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Θα σας τα εξηγήσω ακριβώς.</w:t>
      </w:r>
    </w:p>
    <w:p w14:paraId="5CAF5330"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Ποιος το </w:t>
      </w:r>
      <w:r>
        <w:rPr>
          <w:rFonts w:eastAsia="Times New Roman" w:cs="Times New Roman"/>
          <w:szCs w:val="24"/>
        </w:rPr>
        <w:t>απαγορεύει; Εσείς θα το απαγορεύσετε;</w:t>
      </w:r>
    </w:p>
    <w:p w14:paraId="5CAF5331"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Δεν το απαγορεύει κανένας. Απλώς αναρωτιέμαι τι θέλετε να δείξετε, φέρνοντας τον κ. </w:t>
      </w:r>
      <w:proofErr w:type="spellStart"/>
      <w:r>
        <w:rPr>
          <w:rFonts w:eastAsia="Times New Roman" w:cs="Times New Roman"/>
          <w:szCs w:val="24"/>
        </w:rPr>
        <w:t>Βούτση</w:t>
      </w:r>
      <w:proofErr w:type="spellEnd"/>
      <w:r>
        <w:rPr>
          <w:rFonts w:eastAsia="Times New Roman" w:cs="Times New Roman"/>
          <w:szCs w:val="24"/>
        </w:rPr>
        <w:t xml:space="preserve">, φέροντας τον κ. Σκουρλέτη, φέρνοντας όλους αυτούς του ΣΥΡΙΖΑ να παρακολουθήσουν τη δίκη; Τι θέλετε να </w:t>
      </w:r>
      <w:proofErr w:type="spellStart"/>
      <w:r>
        <w:rPr>
          <w:rFonts w:eastAsia="Times New Roman" w:cs="Times New Roman"/>
          <w:szCs w:val="24"/>
        </w:rPr>
        <w:t>π</w:t>
      </w:r>
      <w:r>
        <w:rPr>
          <w:rFonts w:eastAsia="Times New Roman" w:cs="Times New Roman"/>
          <w:szCs w:val="24"/>
        </w:rPr>
        <w:t>αραστήσετε</w:t>
      </w:r>
      <w:proofErr w:type="spellEnd"/>
      <w:r>
        <w:rPr>
          <w:rFonts w:eastAsia="Times New Roman" w:cs="Times New Roman"/>
          <w:szCs w:val="24"/>
        </w:rPr>
        <w:t xml:space="preserve">; Ότι είστε αντιφασίστες; Θέλετε να επηρεάσετε; Η σύζυγος του Πρωθυπουργού όσο να το κάνεις είναι η πρώτη κυρία της χώρας. Ας μην </w:t>
      </w:r>
      <w:proofErr w:type="spellStart"/>
      <w:r>
        <w:rPr>
          <w:rFonts w:eastAsia="Times New Roman" w:cs="Times New Roman"/>
          <w:szCs w:val="24"/>
        </w:rPr>
        <w:t>κοροϊδευόμαστε</w:t>
      </w:r>
      <w:proofErr w:type="spellEnd"/>
      <w:r>
        <w:rPr>
          <w:rFonts w:eastAsia="Times New Roman" w:cs="Times New Roman"/>
          <w:szCs w:val="24"/>
        </w:rPr>
        <w:t xml:space="preserve"> τώρα.</w:t>
      </w:r>
    </w:p>
    <w:p w14:paraId="5CAF533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5CAF533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Θα ήθελα τ</w:t>
      </w:r>
      <w:r>
        <w:rPr>
          <w:rFonts w:eastAsia="Times New Roman" w:cs="Times New Roman"/>
          <w:szCs w:val="24"/>
        </w:rPr>
        <w:t xml:space="preserve">ην ανοχή σας, κύριε Πρόεδρε. </w:t>
      </w:r>
    </w:p>
    <w:p w14:paraId="5CAF533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Όταν πάει και κάθεται απέναντι από την έδρα η πρώτη κυρία της χώρας, ε, κάτι δείχνει, κάποια πολιτική παρέμβαση, μία δόση πολιτικής παρέμβασης τη δείχνει, κύριε Πρόεδρε, αν μη τι άλλο. </w:t>
      </w:r>
    </w:p>
    <w:p w14:paraId="5CAF5335"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έχε</w:t>
      </w:r>
      <w:r>
        <w:rPr>
          <w:rFonts w:eastAsia="Times New Roman" w:cs="Times New Roman"/>
          <w:szCs w:val="24"/>
        </w:rPr>
        <w:t>ι δικαίωμα;</w:t>
      </w:r>
    </w:p>
    <w:p w14:paraId="5CAF5336"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Δεν είπαμε εμείς ότι δεν έχει δικαίωμα να το κάνει. Απλώς λέμε ότι δείχνει κάποια πολιτική παρέμβαση όταν πηγαίνει ο Πρόεδρος της Βουλής, όταν πηγαίνει Υπουργός σας, ο κ. Σκουρλέτης, όταν φέρνετε Ευρωβουλευτές, κάποια παρ</w:t>
      </w:r>
      <w:r>
        <w:rPr>
          <w:rFonts w:eastAsia="Times New Roman" w:cs="Times New Roman"/>
          <w:szCs w:val="24"/>
        </w:rPr>
        <w:t xml:space="preserve">έμβαση τη δείχνει. </w:t>
      </w:r>
    </w:p>
    <w:p w14:paraId="5CAF533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Προφανώς έχετε τρομάξει με τα ποσοστά της Χρυσής Αυγής τα οποία καθημερινά φαίνεται στην κοινωνία -και όχι στις πλαστές δημοσκοπήσεις σας- ότι ανεβαίνουν ραγδαία. Σας έχουν τρομάξει όλες αυτές οι αποδοκιμασίες σε σχέση με Συμφωνία των Π</w:t>
      </w:r>
      <w:r>
        <w:rPr>
          <w:rFonts w:eastAsia="Times New Roman" w:cs="Times New Roman"/>
          <w:szCs w:val="24"/>
        </w:rPr>
        <w:t>ρεσπών. Σας έχουν τρομάξει όλα αυτά τα αντιλαϊκά μέτρα που παίρνετε και αποτυπώνονται, ξαναλέω, στον δρόμο, στον κόσμο.</w:t>
      </w:r>
    </w:p>
    <w:p w14:paraId="5CAF5338"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Δηλαδή εσείς αναλαμβάνετε την ευθύνη για ό,τι συμβαίνει σε τέτοιου είδους γεγονότα; Να το πείτε από εδώ</w:t>
      </w:r>
      <w:r>
        <w:rPr>
          <w:rFonts w:eastAsia="Times New Roman" w:cs="Times New Roman"/>
          <w:szCs w:val="24"/>
        </w:rPr>
        <w:t xml:space="preserve"> που είστε ότι είναι δική σας αυτή η λεγόμενη διαμαρτυρία.</w:t>
      </w:r>
    </w:p>
    <w:p w14:paraId="5CAF5339"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Είπα εγώ ότι αναλαμβάνουμε κάποια ευθύνη; Είπα ότι ο κόσμος αντιδρά. Γιατί λέτε ότι αναλαμβάνω κάποια ευθύνη;</w:t>
      </w:r>
    </w:p>
    <w:p w14:paraId="5CAF533A"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Πείτε το. Πάρτε την ευθύνη εδώ.</w:t>
      </w:r>
    </w:p>
    <w:p w14:paraId="5CAF533B"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Δεν παίρνω καμμία ευθύνη. Μην προσπαθείτε. Αυτά τα περί πολιτικής ευθύνης που προσπαθείτε τόσο καιρό να μας χρεώσετε έχουν γίνει μία κουραστική καραμέλα.</w:t>
      </w:r>
    </w:p>
    <w:p w14:paraId="5CAF533C"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Μπορεί να μην είναι μόνο πολιτική ευθύνη.</w:t>
      </w:r>
    </w:p>
    <w:p w14:paraId="5CAF533D"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ΠΑΝ</w:t>
      </w:r>
      <w:r>
        <w:rPr>
          <w:rFonts w:eastAsia="Times New Roman" w:cs="Times New Roman"/>
          <w:b/>
          <w:szCs w:val="24"/>
        </w:rPr>
        <w:t xml:space="preserve">ΑΓΙΩΤΗΣ ΗΛΙΟΠΟΥΛΟΣ: </w:t>
      </w:r>
      <w:r>
        <w:rPr>
          <w:rFonts w:eastAsia="Times New Roman" w:cs="Times New Roman"/>
          <w:szCs w:val="24"/>
        </w:rPr>
        <w:t>Όπως λέτε και εσείς περί πολιτικής ευθύνης -κουραφέξαλα δηλαδή θέλω να πω εγώ- για τον κόσμο που αντιδρά, να σας πω και εγώ ότι έβλεπα χθες έναν άνθρωπο, που ήταν με την κόρη του και το καροτσάκι εκεί που είχε πάει ο δικός σας υποψήφιος</w:t>
      </w:r>
      <w:r>
        <w:rPr>
          <w:rFonts w:eastAsia="Times New Roman" w:cs="Times New Roman"/>
          <w:szCs w:val="24"/>
        </w:rPr>
        <w:t xml:space="preserve">. Εάν με ρωτάτε, αν αναλαμβάνω εγώ την ευθύνη γι’ αυτά που σας είπε ο άνθρωπος με το κοριτσάκι στο καροτσάκι, εντάξει θα την αναλάβω, αν φτάσατε σε τέτοιο σημείο. </w:t>
      </w:r>
    </w:p>
    <w:p w14:paraId="5CAF533E"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Εδώ, όμως, ο δικός σας, ο Πρωθυπουργός σας ανέλαβε την πολιτική ευθύνη για τα εκατό άτομα πο</w:t>
      </w:r>
      <w:r>
        <w:rPr>
          <w:rFonts w:eastAsia="Times New Roman" w:cs="Times New Roman"/>
          <w:szCs w:val="24"/>
        </w:rPr>
        <w:t xml:space="preserve">υ κάψατε στο Μάτι. Τι μου λέτε; Για το παιδάκι με το καροτσάκι που σας έκραζαν όπου πηγαίνετε; Ή θέλετε να αναλάβω την ευθύνη για εσάς που σας γιούχαραν στην Αυστραλία; Θέλετε να αναλάβω και αυτήν την πολιτική ευθύνη; </w:t>
      </w:r>
    </w:p>
    <w:p w14:paraId="5CAF533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Κύριε Πρόεδρε, να σοβαρευτούμε λίγο. </w:t>
      </w:r>
      <w:r>
        <w:rPr>
          <w:rFonts w:eastAsia="Times New Roman" w:cs="Times New Roman"/>
          <w:szCs w:val="24"/>
        </w:rPr>
        <w:t>Αυτά τα περί πολιτικής ευθύνης τα οποία χρησιμοποιείτε συνέχεια…</w:t>
      </w:r>
    </w:p>
    <w:p w14:paraId="5CAF5340"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Είπα ότι μπορεί να μην είναι μόνο πολιτική ευθύνη. Μπορεί να είναι και άλλου είδους ευθύνη.</w:t>
      </w:r>
    </w:p>
    <w:p w14:paraId="5CAF5341"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Τι ευθύνη θα μπορούσαμε να έχουμε που πήγατ</w:t>
      </w:r>
      <w:r>
        <w:rPr>
          <w:rFonts w:eastAsia="Times New Roman" w:cs="Times New Roman"/>
          <w:szCs w:val="24"/>
        </w:rPr>
        <w:t>ε στην Αυστραλία και σας γιούχαραν, κύριε Πρόεδρε; Να είμαστε και λίγο σοβαροί. Μπορεί να έχουμε εμείς πολιτική ευθύνη;</w:t>
      </w:r>
    </w:p>
    <w:p w14:paraId="5CAF5342"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Δυστυχώς υπάρχουν δείγματα δικά σας μέχρι και εκεί.</w:t>
      </w:r>
    </w:p>
    <w:p w14:paraId="5CAF5343"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Τι δείγματα υπάρχουν; Σοβαρά</w:t>
      </w:r>
      <w:r>
        <w:rPr>
          <w:rFonts w:eastAsia="Times New Roman" w:cs="Times New Roman"/>
          <w:szCs w:val="24"/>
        </w:rPr>
        <w:t>; Μπράβο. Έχουμε εξαπλωθεί σε όλο τον κόσμο, αφού υπάρχουν δείγματα και στην Αυστραλία.</w:t>
      </w:r>
    </w:p>
    <w:p w14:paraId="5CAF5344"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Δυστυχώς.</w:t>
      </w:r>
    </w:p>
    <w:p w14:paraId="5CAF5345"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Ευτυχώς να λέτε.</w:t>
      </w:r>
    </w:p>
    <w:p w14:paraId="5CAF5346"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Μετά το περιστατικό στη Νέα Ζηλανδία να είστε βέβαιο</w:t>
      </w:r>
      <w:r>
        <w:rPr>
          <w:rFonts w:eastAsia="Times New Roman" w:cs="Times New Roman"/>
          <w:szCs w:val="24"/>
        </w:rPr>
        <w:t>ς ότι θα διερευνηθεί διεξοδικώς και εκεί.</w:t>
      </w:r>
    </w:p>
    <w:p w14:paraId="5CAF5347"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Έχουμε φτάσει και εκεί; Στη Νέα Ζηλανδία; Πω, πω! Μιλάμε για παγκόσμια ακτινοβολία της Χρυσής Αυγής! Θα διερευνηθεί η σχέση μας και με τη Νέα Ζηλανδία. Μπορεί να διερευνηθεί και αυτή η σχέση </w:t>
      </w:r>
      <w:r>
        <w:rPr>
          <w:rFonts w:eastAsia="Times New Roman" w:cs="Times New Roman"/>
          <w:szCs w:val="24"/>
        </w:rPr>
        <w:t xml:space="preserve">μας. </w:t>
      </w:r>
    </w:p>
    <w:p w14:paraId="5CAF5348"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δράστης είχε επισκεφθεί την Ελλάδα, κυρία Κόλλια – Τσαρουχά.</w:t>
      </w:r>
    </w:p>
    <w:p w14:paraId="5CAF5349" w14:textId="77777777" w:rsidR="00A15929" w:rsidRDefault="00D001CD">
      <w:pPr>
        <w:spacing w:line="600" w:lineRule="auto"/>
        <w:ind w:firstLine="720"/>
        <w:jc w:val="both"/>
        <w:rPr>
          <w:rFonts w:eastAsia="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Μπορεί να φταίμε και για την Παναγία των </w:t>
      </w:r>
      <w:proofErr w:type="spellStart"/>
      <w:r>
        <w:rPr>
          <w:rFonts w:eastAsia="Times New Roman" w:cs="Times New Roman"/>
          <w:szCs w:val="24"/>
        </w:rPr>
        <w:t>Παρισίων</w:t>
      </w:r>
      <w:proofErr w:type="spellEnd"/>
      <w:r>
        <w:rPr>
          <w:rFonts w:eastAsia="Times New Roman" w:cs="Times New Roman"/>
          <w:szCs w:val="24"/>
        </w:rPr>
        <w:t xml:space="preserve"> προχθές. Είναι πάρα πολύ πιθανό αυτό το σενάριο. Να το εξετάσουμε. Δεν αναλάβαμε </w:t>
      </w:r>
      <w:r>
        <w:rPr>
          <w:rFonts w:eastAsia="Times New Roman" w:cs="Times New Roman"/>
          <w:szCs w:val="24"/>
        </w:rPr>
        <w:t xml:space="preserve">την πολιτική ευθύνη, αλλά μπορεί να φταίει κάποιος δικός μας υποπράκτορας που έβαλε τη φωτιά στην Παναγία των </w:t>
      </w:r>
      <w:proofErr w:type="spellStart"/>
      <w:r>
        <w:rPr>
          <w:rFonts w:eastAsia="Times New Roman" w:cs="Times New Roman"/>
          <w:szCs w:val="24"/>
        </w:rPr>
        <w:t>Παρισίων</w:t>
      </w:r>
      <w:proofErr w:type="spellEnd"/>
      <w:r>
        <w:rPr>
          <w:rFonts w:eastAsia="Times New Roman" w:cs="Times New Roman"/>
          <w:szCs w:val="24"/>
        </w:rPr>
        <w:t>. Μα τι λέτε τώρα; Ποια Νέα Ζηλανδία; Από την παραφροσύνη δεν ξέρετε τι λέτε.</w:t>
      </w:r>
      <w:r>
        <w:rPr>
          <w:rFonts w:eastAsia="Times New Roman"/>
          <w:szCs w:val="24"/>
        </w:rPr>
        <w:t xml:space="preserve"> </w:t>
      </w:r>
      <w:r>
        <w:rPr>
          <w:rFonts w:eastAsia="Times New Roman"/>
          <w:szCs w:val="24"/>
        </w:rPr>
        <w:t>Λέτε ότι η Χρυσή Αυγή έχει στήσει</w:t>
      </w:r>
      <w:r w:rsidRPr="00C76D31">
        <w:rPr>
          <w:rFonts w:eastAsia="Times New Roman"/>
          <w:szCs w:val="24"/>
        </w:rPr>
        <w:t xml:space="preserve"> τα πλοκάμια της σε όλο τον κόσμο</w:t>
      </w:r>
      <w:r>
        <w:rPr>
          <w:rFonts w:eastAsia="Times New Roman"/>
          <w:szCs w:val="24"/>
        </w:rPr>
        <w:t>. Α</w:t>
      </w:r>
      <w:r w:rsidRPr="00C76D31">
        <w:rPr>
          <w:rFonts w:eastAsia="Times New Roman"/>
          <w:szCs w:val="24"/>
        </w:rPr>
        <w:t>υτά που λέτε σας εκθέτουν</w:t>
      </w:r>
      <w:r>
        <w:rPr>
          <w:rFonts w:eastAsia="Times New Roman"/>
          <w:szCs w:val="24"/>
        </w:rPr>
        <w:t>.</w:t>
      </w:r>
      <w:r w:rsidRPr="00C76D31">
        <w:rPr>
          <w:rFonts w:eastAsia="Times New Roman"/>
          <w:szCs w:val="24"/>
        </w:rPr>
        <w:t xml:space="preserve"> Τι λέτε τώρα</w:t>
      </w:r>
      <w:r>
        <w:rPr>
          <w:rFonts w:eastAsia="Times New Roman"/>
          <w:szCs w:val="24"/>
        </w:rPr>
        <w:t>;</w:t>
      </w:r>
    </w:p>
    <w:p w14:paraId="5CAF534A" w14:textId="77777777" w:rsidR="00A15929" w:rsidRDefault="00D001CD">
      <w:pPr>
        <w:spacing w:line="600" w:lineRule="auto"/>
        <w:ind w:firstLine="720"/>
        <w:jc w:val="both"/>
        <w:rPr>
          <w:rFonts w:eastAsia="Times New Roman"/>
          <w:szCs w:val="24"/>
        </w:rPr>
      </w:pPr>
      <w:r w:rsidRPr="00C76D31">
        <w:rPr>
          <w:rFonts w:eastAsia="Times New Roman"/>
          <w:b/>
          <w:bCs/>
          <w:szCs w:val="24"/>
        </w:rPr>
        <w:t>ΠΡΟΕΔΡΕΥΩΝ</w:t>
      </w:r>
      <w:r w:rsidRPr="00C76D31">
        <w:rPr>
          <w:rFonts w:eastAsia="Times New Roman"/>
          <w:b/>
          <w:bCs/>
        </w:rPr>
        <w:t xml:space="preserve"> (Γεώργιος Βαρεμένος):</w:t>
      </w:r>
      <w:r w:rsidRPr="00C76D31">
        <w:rPr>
          <w:rFonts w:eastAsia="Times New Roman"/>
          <w:szCs w:val="24"/>
        </w:rPr>
        <w:t xml:space="preserve"> </w:t>
      </w:r>
      <w:r>
        <w:rPr>
          <w:rFonts w:eastAsia="Times New Roman"/>
          <w:szCs w:val="24"/>
        </w:rPr>
        <w:t xml:space="preserve">Είπα </w:t>
      </w:r>
      <w:r w:rsidRPr="00C76D31">
        <w:rPr>
          <w:rFonts w:eastAsia="Times New Roman"/>
          <w:szCs w:val="24"/>
        </w:rPr>
        <w:t>για ανάλογες πρακτικές</w:t>
      </w:r>
      <w:r>
        <w:rPr>
          <w:rFonts w:eastAsia="Times New Roman"/>
          <w:szCs w:val="24"/>
        </w:rPr>
        <w:t>, αυτό είπα.</w:t>
      </w:r>
    </w:p>
    <w:p w14:paraId="5CAF534B" w14:textId="77777777" w:rsidR="00A15929" w:rsidRDefault="00D001CD">
      <w:pPr>
        <w:spacing w:line="600" w:lineRule="auto"/>
        <w:ind w:firstLine="720"/>
        <w:jc w:val="both"/>
        <w:rPr>
          <w:rFonts w:eastAsia="Times New Roman"/>
          <w:szCs w:val="24"/>
        </w:rPr>
      </w:pPr>
      <w:r w:rsidRPr="00C76D31">
        <w:rPr>
          <w:rFonts w:eastAsia="Times New Roman"/>
          <w:b/>
          <w:szCs w:val="24"/>
        </w:rPr>
        <w:t>ΠΑΝΑΓΙΩΤΗΣ ΗΛΙΟΠΟΥΛΟΣ:</w:t>
      </w:r>
      <w:r>
        <w:rPr>
          <w:rFonts w:eastAsia="Times New Roman"/>
          <w:szCs w:val="24"/>
        </w:rPr>
        <w:t xml:space="preserve"> Το φ</w:t>
      </w:r>
      <w:r w:rsidRPr="00C76D31">
        <w:rPr>
          <w:rFonts w:eastAsia="Times New Roman"/>
          <w:szCs w:val="24"/>
        </w:rPr>
        <w:t>τάσατε στη Νέα Ζηλανδία</w:t>
      </w:r>
      <w:r>
        <w:rPr>
          <w:rFonts w:eastAsia="Times New Roman"/>
          <w:szCs w:val="24"/>
        </w:rPr>
        <w:t>.</w:t>
      </w:r>
      <w:r w:rsidRPr="00C76D31">
        <w:rPr>
          <w:rFonts w:eastAsia="Times New Roman"/>
          <w:szCs w:val="24"/>
        </w:rPr>
        <w:t xml:space="preserve"> Ακούστε τώρα τι κάνατε</w:t>
      </w:r>
      <w:r>
        <w:rPr>
          <w:rFonts w:eastAsia="Times New Roman"/>
          <w:szCs w:val="24"/>
        </w:rPr>
        <w:t>. Ε</w:t>
      </w:r>
      <w:r w:rsidRPr="00C76D31">
        <w:rPr>
          <w:rFonts w:eastAsia="Times New Roman"/>
          <w:szCs w:val="24"/>
        </w:rPr>
        <w:t>γώ είπα ότι</w:t>
      </w:r>
      <w:r>
        <w:rPr>
          <w:rFonts w:eastAsia="Times New Roman"/>
          <w:szCs w:val="24"/>
        </w:rPr>
        <w:t xml:space="preserve"> όπου και να πάτε </w:t>
      </w:r>
      <w:r>
        <w:rPr>
          <w:rFonts w:eastAsia="Times New Roman"/>
          <w:szCs w:val="24"/>
        </w:rPr>
        <w:t>στην Ελλάδα σά</w:t>
      </w:r>
      <w:r w:rsidRPr="00C76D31">
        <w:rPr>
          <w:rFonts w:eastAsia="Times New Roman"/>
          <w:szCs w:val="24"/>
        </w:rPr>
        <w:t xml:space="preserve">ς </w:t>
      </w:r>
      <w:r>
        <w:rPr>
          <w:rFonts w:eastAsia="Times New Roman"/>
          <w:szCs w:val="24"/>
        </w:rPr>
        <w:t>γιουχάρει ο κόσμος κ</w:t>
      </w:r>
      <w:r w:rsidRPr="00C76D31">
        <w:rPr>
          <w:rFonts w:eastAsia="Times New Roman"/>
          <w:szCs w:val="24"/>
        </w:rPr>
        <w:t>ι εσείς μου λέτε για ένα φονικό στη Νέα Ζηλανδία</w:t>
      </w:r>
      <w:r>
        <w:rPr>
          <w:rFonts w:eastAsia="Times New Roman"/>
          <w:szCs w:val="24"/>
        </w:rPr>
        <w:t>.</w:t>
      </w:r>
    </w:p>
    <w:p w14:paraId="5CAF534C" w14:textId="77777777" w:rsidR="00A15929" w:rsidRDefault="00D001CD">
      <w:pPr>
        <w:spacing w:line="600" w:lineRule="auto"/>
        <w:ind w:firstLine="720"/>
        <w:jc w:val="both"/>
        <w:rPr>
          <w:rFonts w:eastAsia="Times New Roman"/>
          <w:szCs w:val="24"/>
        </w:rPr>
      </w:pPr>
      <w:r w:rsidRPr="00C76D31">
        <w:rPr>
          <w:rFonts w:eastAsia="Times New Roman"/>
          <w:szCs w:val="24"/>
        </w:rPr>
        <w:t>Ευτυχώς που καταγράφονται και θα τα βάλουμε σε βίντεο</w:t>
      </w:r>
      <w:r>
        <w:rPr>
          <w:rFonts w:eastAsia="Times New Roman"/>
          <w:szCs w:val="24"/>
        </w:rPr>
        <w:t>,</w:t>
      </w:r>
      <w:r w:rsidRPr="00C76D31">
        <w:rPr>
          <w:rFonts w:eastAsia="Times New Roman"/>
          <w:szCs w:val="24"/>
        </w:rPr>
        <w:t xml:space="preserve"> να καταλάβει ο κόσμος τι γίνεται εδώ πέρα</w:t>
      </w:r>
      <w:r>
        <w:rPr>
          <w:rFonts w:eastAsia="Times New Roman"/>
          <w:szCs w:val="24"/>
        </w:rPr>
        <w:t>,</w:t>
      </w:r>
      <w:r w:rsidRPr="00C76D31">
        <w:rPr>
          <w:rFonts w:eastAsia="Times New Roman"/>
          <w:szCs w:val="24"/>
        </w:rPr>
        <w:t xml:space="preserve"> να καταλάβει ο κόσμος ότι η Χρυσή Αυγή βρίσκεται απέναντι από το κό</w:t>
      </w:r>
      <w:r>
        <w:rPr>
          <w:rFonts w:eastAsia="Times New Roman"/>
          <w:szCs w:val="24"/>
        </w:rPr>
        <w:t>μμα τ</w:t>
      </w:r>
      <w:r>
        <w:rPr>
          <w:rFonts w:eastAsia="Times New Roman"/>
          <w:szCs w:val="24"/>
        </w:rPr>
        <w:t>ων πολιτικών κομμάτων και ε</w:t>
      </w:r>
      <w:r w:rsidRPr="00C76D31">
        <w:rPr>
          <w:rFonts w:eastAsia="Times New Roman"/>
          <w:szCs w:val="24"/>
        </w:rPr>
        <w:t>υτυχώς</w:t>
      </w:r>
      <w:r>
        <w:rPr>
          <w:rFonts w:eastAsia="Times New Roman"/>
          <w:szCs w:val="24"/>
        </w:rPr>
        <w:t>. Και έχει βρεθεί εδώ πέρα μι</w:t>
      </w:r>
      <w:r w:rsidRPr="00C76D31">
        <w:rPr>
          <w:rFonts w:eastAsia="Times New Roman"/>
          <w:szCs w:val="24"/>
        </w:rPr>
        <w:t>α φωνή της αλήθειας να σας χαλάει τη σούπα</w:t>
      </w:r>
      <w:r>
        <w:rPr>
          <w:rFonts w:eastAsia="Times New Roman"/>
          <w:szCs w:val="24"/>
        </w:rPr>
        <w:t>.</w:t>
      </w:r>
      <w:r w:rsidRPr="00C76D31">
        <w:rPr>
          <w:rFonts w:eastAsia="Times New Roman"/>
          <w:szCs w:val="24"/>
        </w:rPr>
        <w:t xml:space="preserve"> Αυτό είναι όλο</w:t>
      </w:r>
      <w:r>
        <w:rPr>
          <w:rFonts w:eastAsia="Times New Roman"/>
          <w:szCs w:val="24"/>
        </w:rPr>
        <w:t>. Κ</w:t>
      </w:r>
      <w:r w:rsidRPr="00C76D31">
        <w:rPr>
          <w:rFonts w:eastAsia="Times New Roman"/>
          <w:szCs w:val="24"/>
        </w:rPr>
        <w:t>αι προσπαθείτε να μας χρεώσετε μέχρι και τη δολοφονία του Καποδίστρια</w:t>
      </w:r>
      <w:r>
        <w:rPr>
          <w:rFonts w:eastAsia="Times New Roman"/>
          <w:szCs w:val="24"/>
        </w:rPr>
        <w:t>,</w:t>
      </w:r>
      <w:r w:rsidRPr="00C76D31">
        <w:rPr>
          <w:rFonts w:eastAsia="Times New Roman"/>
          <w:szCs w:val="24"/>
        </w:rPr>
        <w:t xml:space="preserve"> </w:t>
      </w:r>
      <w:r>
        <w:rPr>
          <w:rFonts w:eastAsia="Times New Roman"/>
          <w:szCs w:val="24"/>
        </w:rPr>
        <w:t>μπορεί και την πολιτική ευθύνη, δ</w:t>
      </w:r>
      <w:r w:rsidRPr="00C76D31">
        <w:rPr>
          <w:rFonts w:eastAsia="Times New Roman"/>
          <w:szCs w:val="24"/>
        </w:rPr>
        <w:t>εν ξέρω</w:t>
      </w:r>
      <w:r>
        <w:rPr>
          <w:rFonts w:eastAsia="Times New Roman"/>
          <w:szCs w:val="24"/>
        </w:rPr>
        <w:t>.</w:t>
      </w:r>
    </w:p>
    <w:p w14:paraId="5CAF534D" w14:textId="77777777" w:rsidR="00A15929" w:rsidRDefault="00D001CD">
      <w:pPr>
        <w:spacing w:line="600" w:lineRule="auto"/>
        <w:ind w:firstLine="720"/>
        <w:jc w:val="both"/>
        <w:rPr>
          <w:rFonts w:eastAsia="Times New Roman"/>
          <w:szCs w:val="24"/>
        </w:rPr>
      </w:pPr>
      <w:r w:rsidRPr="001F1C8C">
        <w:rPr>
          <w:rFonts w:eastAsia="Times New Roman"/>
          <w:b/>
          <w:bCs/>
          <w:szCs w:val="24"/>
        </w:rPr>
        <w:t>ΠΡΟΕΔΡΕΥΩΝ</w:t>
      </w:r>
      <w:r w:rsidRPr="001F1C8C">
        <w:rPr>
          <w:rFonts w:eastAsia="Times New Roman"/>
          <w:b/>
          <w:bCs/>
        </w:rPr>
        <w:t xml:space="preserve"> (Γεώργιος</w:t>
      </w:r>
      <w:r w:rsidRPr="001F1C8C">
        <w:rPr>
          <w:rFonts w:eastAsia="Times New Roman"/>
          <w:b/>
          <w:bCs/>
        </w:rPr>
        <w:t xml:space="preserve"> Βαρεμένος):</w:t>
      </w:r>
      <w:r w:rsidRPr="001F1C8C">
        <w:rPr>
          <w:rFonts w:eastAsia="Times New Roman"/>
          <w:szCs w:val="24"/>
        </w:rPr>
        <w:t xml:space="preserve"> Λοιπόν</w:t>
      </w:r>
      <w:r>
        <w:rPr>
          <w:rFonts w:eastAsia="Times New Roman"/>
          <w:szCs w:val="24"/>
        </w:rPr>
        <w:t>, τελειώστε τώρα.</w:t>
      </w:r>
    </w:p>
    <w:p w14:paraId="5CAF534E" w14:textId="77777777" w:rsidR="00A15929" w:rsidRDefault="00D001CD">
      <w:pPr>
        <w:spacing w:line="600" w:lineRule="auto"/>
        <w:ind w:firstLine="720"/>
        <w:jc w:val="both"/>
        <w:rPr>
          <w:rFonts w:eastAsia="Times New Roman"/>
          <w:szCs w:val="24"/>
        </w:rPr>
      </w:pPr>
      <w:r w:rsidRPr="00C76D31">
        <w:rPr>
          <w:rFonts w:eastAsia="Times New Roman"/>
          <w:b/>
          <w:szCs w:val="24"/>
        </w:rPr>
        <w:t>ΠΑΝΑΓΙΩΤΗΣ ΗΛΙΟΠΟΥΛΟΣ:</w:t>
      </w:r>
      <w:r>
        <w:rPr>
          <w:rFonts w:eastAsia="Times New Roman"/>
          <w:szCs w:val="24"/>
        </w:rPr>
        <w:t xml:space="preserve"> Προχωράω, </w:t>
      </w:r>
      <w:r w:rsidRPr="001F1C8C">
        <w:rPr>
          <w:rFonts w:eastAsia="Times New Roman"/>
          <w:szCs w:val="24"/>
        </w:rPr>
        <w:t>λοιπόν</w:t>
      </w:r>
      <w:r>
        <w:rPr>
          <w:rFonts w:eastAsia="Times New Roman"/>
          <w:szCs w:val="24"/>
        </w:rPr>
        <w:t xml:space="preserve">, </w:t>
      </w:r>
      <w:r w:rsidRPr="00C76D31">
        <w:rPr>
          <w:rFonts w:eastAsia="Times New Roman"/>
          <w:szCs w:val="24"/>
        </w:rPr>
        <w:t>γιατί συμβαίνουν πάρα πολλά</w:t>
      </w:r>
      <w:r>
        <w:rPr>
          <w:rFonts w:eastAsia="Times New Roman"/>
          <w:szCs w:val="24"/>
        </w:rPr>
        <w:t xml:space="preserve">. </w:t>
      </w:r>
    </w:p>
    <w:p w14:paraId="5CAF534F" w14:textId="77777777" w:rsidR="00A15929" w:rsidRDefault="00D001CD">
      <w:pPr>
        <w:spacing w:line="600" w:lineRule="auto"/>
        <w:ind w:firstLine="720"/>
        <w:jc w:val="both"/>
        <w:rPr>
          <w:rFonts w:eastAsia="Times New Roman"/>
          <w:bCs/>
        </w:rPr>
      </w:pPr>
      <w:r>
        <w:rPr>
          <w:rFonts w:eastAsia="Times New Roman"/>
          <w:szCs w:val="24"/>
        </w:rPr>
        <w:t>Ε</w:t>
      </w:r>
      <w:r w:rsidRPr="00C76D31">
        <w:rPr>
          <w:rFonts w:eastAsia="Times New Roman"/>
          <w:szCs w:val="24"/>
        </w:rPr>
        <w:t xml:space="preserve">χθές καταδικάστηκε </w:t>
      </w:r>
      <w:r>
        <w:rPr>
          <w:rFonts w:eastAsia="Times New Roman"/>
          <w:szCs w:val="24"/>
        </w:rPr>
        <w:t>-</w:t>
      </w:r>
      <w:r w:rsidRPr="00C76D31">
        <w:rPr>
          <w:rFonts w:eastAsia="Times New Roman"/>
          <w:szCs w:val="24"/>
        </w:rPr>
        <w:t>και θα πάρω τώρα αναγκαστικά λίγο χρόνο</w:t>
      </w:r>
      <w:r>
        <w:rPr>
          <w:rFonts w:eastAsia="Times New Roman"/>
          <w:szCs w:val="24"/>
        </w:rPr>
        <w:t>,</w:t>
      </w:r>
      <w:r w:rsidRPr="00C76D31">
        <w:rPr>
          <w:rFonts w:eastAsia="Times New Roman"/>
          <w:szCs w:val="24"/>
        </w:rPr>
        <w:t xml:space="preserve"> γιατί βγήκα από το πρόγραμμά μου</w:t>
      </w:r>
      <w:r>
        <w:rPr>
          <w:rFonts w:eastAsia="Times New Roman"/>
          <w:szCs w:val="24"/>
        </w:rPr>
        <w:t>-</w:t>
      </w:r>
      <w:r w:rsidRPr="00C76D31">
        <w:rPr>
          <w:rFonts w:eastAsia="Times New Roman"/>
          <w:szCs w:val="24"/>
        </w:rPr>
        <w:t xml:space="preserve"> </w:t>
      </w:r>
      <w:r>
        <w:rPr>
          <w:rFonts w:eastAsia="Times New Roman"/>
          <w:szCs w:val="24"/>
        </w:rPr>
        <w:t>ο γέροντας Μ</w:t>
      </w:r>
      <w:r w:rsidRPr="00C76D31">
        <w:rPr>
          <w:rFonts w:eastAsia="Times New Roman"/>
          <w:szCs w:val="24"/>
        </w:rPr>
        <w:t xml:space="preserve">εθόδιος και άλλος ένας μοναχός από τη </w:t>
      </w:r>
      <w:r w:rsidRPr="00C76D31">
        <w:rPr>
          <w:rFonts w:eastAsia="Times New Roman"/>
          <w:szCs w:val="24"/>
        </w:rPr>
        <w:t xml:space="preserve">Μονή </w:t>
      </w:r>
      <w:proofErr w:type="spellStart"/>
      <w:r w:rsidRPr="00C76D31">
        <w:rPr>
          <w:rFonts w:eastAsia="Times New Roman"/>
          <w:szCs w:val="24"/>
        </w:rPr>
        <w:t>Εσφιγμένου</w:t>
      </w:r>
      <w:proofErr w:type="spellEnd"/>
      <w:r w:rsidRPr="00C76D31">
        <w:rPr>
          <w:rFonts w:eastAsia="Times New Roman"/>
          <w:szCs w:val="24"/>
        </w:rPr>
        <w:t xml:space="preserve"> για μολότοφ</w:t>
      </w:r>
      <w:r>
        <w:rPr>
          <w:rFonts w:eastAsia="Times New Roman"/>
          <w:szCs w:val="24"/>
        </w:rPr>
        <w:t>,</w:t>
      </w:r>
      <w:r w:rsidRPr="00C76D31">
        <w:rPr>
          <w:rFonts w:eastAsia="Times New Roman"/>
          <w:szCs w:val="24"/>
        </w:rPr>
        <w:t xml:space="preserve"> </w:t>
      </w:r>
      <w:r>
        <w:rPr>
          <w:rFonts w:eastAsia="Times New Roman"/>
          <w:szCs w:val="24"/>
        </w:rPr>
        <w:t>δεκαεπτά</w:t>
      </w:r>
      <w:r w:rsidRPr="00C76D31">
        <w:rPr>
          <w:rFonts w:eastAsia="Times New Roman"/>
          <w:szCs w:val="24"/>
        </w:rPr>
        <w:t xml:space="preserve"> χρόνια</w:t>
      </w:r>
      <w:r>
        <w:rPr>
          <w:rFonts w:eastAsia="Times New Roman"/>
          <w:szCs w:val="24"/>
        </w:rPr>
        <w:t>.</w:t>
      </w:r>
      <w:r w:rsidRPr="00C76D31">
        <w:rPr>
          <w:rFonts w:eastAsia="Times New Roman"/>
          <w:szCs w:val="24"/>
        </w:rPr>
        <w:t xml:space="preserve"> </w:t>
      </w:r>
      <w:r>
        <w:rPr>
          <w:rFonts w:eastAsia="Times New Roman"/>
          <w:szCs w:val="24"/>
        </w:rPr>
        <w:t>Ε</w:t>
      </w:r>
      <w:r w:rsidRPr="00C76D31">
        <w:rPr>
          <w:rFonts w:eastAsia="Times New Roman"/>
          <w:szCs w:val="24"/>
        </w:rPr>
        <w:t>ίναι</w:t>
      </w:r>
      <w:r>
        <w:rPr>
          <w:rFonts w:eastAsia="Times New Roman"/>
          <w:szCs w:val="24"/>
        </w:rPr>
        <w:t>,</w:t>
      </w:r>
      <w:r w:rsidRPr="00C76D31">
        <w:rPr>
          <w:rFonts w:eastAsia="Times New Roman"/>
          <w:szCs w:val="24"/>
        </w:rPr>
        <w:t xml:space="preserve"> </w:t>
      </w:r>
      <w:r>
        <w:rPr>
          <w:rFonts w:eastAsia="Times New Roman"/>
          <w:szCs w:val="24"/>
        </w:rPr>
        <w:t xml:space="preserve">λέει, φυγόποινοι και τώρα </w:t>
      </w:r>
      <w:r w:rsidRPr="00C76D31">
        <w:rPr>
          <w:rFonts w:eastAsia="Times New Roman"/>
          <w:szCs w:val="24"/>
        </w:rPr>
        <w:t>πρέπει να τους συλλάβουν</w:t>
      </w:r>
      <w:r>
        <w:rPr>
          <w:rFonts w:eastAsia="Times New Roman"/>
          <w:szCs w:val="24"/>
        </w:rPr>
        <w:t>,</w:t>
      </w:r>
      <w:r w:rsidRPr="00C76D31">
        <w:rPr>
          <w:rFonts w:eastAsia="Times New Roman"/>
          <w:szCs w:val="24"/>
        </w:rPr>
        <w:t xml:space="preserve"> πρέπει να μπει η αστ</w:t>
      </w:r>
      <w:r>
        <w:rPr>
          <w:rFonts w:eastAsia="Times New Roman"/>
          <w:szCs w:val="24"/>
        </w:rPr>
        <w:t xml:space="preserve">υνομία στη Μονή </w:t>
      </w:r>
      <w:proofErr w:type="spellStart"/>
      <w:r>
        <w:rPr>
          <w:rFonts w:eastAsia="Times New Roman"/>
          <w:szCs w:val="24"/>
        </w:rPr>
        <w:t>Εσφιγμένου</w:t>
      </w:r>
      <w:proofErr w:type="spellEnd"/>
      <w:r>
        <w:rPr>
          <w:rFonts w:eastAsia="Times New Roman"/>
          <w:szCs w:val="24"/>
        </w:rPr>
        <w:t xml:space="preserve"> να τους συλλάβει. Κάντε το κι αυτό. Κάντε το κι αυτό, </w:t>
      </w:r>
      <w:r w:rsidRPr="00BB29BD">
        <w:rPr>
          <w:rFonts w:eastAsia="Times New Roman"/>
          <w:bCs/>
        </w:rPr>
        <w:t>κύριε Πρόεδρε</w:t>
      </w:r>
      <w:r>
        <w:rPr>
          <w:rFonts w:eastAsia="Times New Roman"/>
          <w:bCs/>
        </w:rPr>
        <w:t>. Εκεί να δείτε μετά. Εκεί να δείτε!</w:t>
      </w:r>
    </w:p>
    <w:p w14:paraId="5CAF5350" w14:textId="77777777" w:rsidR="00A15929" w:rsidRDefault="00D001CD">
      <w:pPr>
        <w:spacing w:line="600" w:lineRule="auto"/>
        <w:ind w:firstLine="720"/>
        <w:jc w:val="both"/>
        <w:rPr>
          <w:rFonts w:eastAsia="Times New Roman"/>
          <w:szCs w:val="24"/>
        </w:rPr>
      </w:pPr>
      <w:r>
        <w:rPr>
          <w:rFonts w:eastAsia="Times New Roman"/>
          <w:bCs/>
        </w:rPr>
        <w:t>Τα έχετε βάλει με τους</w:t>
      </w:r>
      <w:r w:rsidRPr="00C76D31">
        <w:rPr>
          <w:rFonts w:eastAsia="Times New Roman"/>
          <w:szCs w:val="24"/>
        </w:rPr>
        <w:t xml:space="preserve"> πάντες</w:t>
      </w:r>
      <w:r>
        <w:rPr>
          <w:rFonts w:eastAsia="Times New Roman"/>
          <w:szCs w:val="24"/>
        </w:rPr>
        <w:t>. Τα έχετε βάλει με την Ορθοδοξία,</w:t>
      </w:r>
      <w:r w:rsidRPr="00C76D31">
        <w:rPr>
          <w:rFonts w:eastAsia="Times New Roman"/>
          <w:szCs w:val="24"/>
        </w:rPr>
        <w:t xml:space="preserve"> με το</w:t>
      </w:r>
      <w:r>
        <w:rPr>
          <w:rFonts w:eastAsia="Times New Roman"/>
          <w:szCs w:val="24"/>
        </w:rPr>
        <w:t>υς ανθρώπους που αντιδρούν στη Σ</w:t>
      </w:r>
      <w:r w:rsidRPr="00C76D31">
        <w:rPr>
          <w:rFonts w:eastAsia="Times New Roman"/>
          <w:szCs w:val="24"/>
        </w:rPr>
        <w:t>υμφωνία των Πρεσπών</w:t>
      </w:r>
      <w:r>
        <w:rPr>
          <w:rFonts w:eastAsia="Times New Roman"/>
          <w:szCs w:val="24"/>
        </w:rPr>
        <w:t xml:space="preserve">, </w:t>
      </w:r>
      <w:r w:rsidRPr="00C76D31">
        <w:rPr>
          <w:rFonts w:eastAsia="Times New Roman"/>
          <w:szCs w:val="24"/>
        </w:rPr>
        <w:t>με την οικογένεια</w:t>
      </w:r>
      <w:r>
        <w:rPr>
          <w:rFonts w:eastAsia="Times New Roman"/>
          <w:szCs w:val="24"/>
        </w:rPr>
        <w:t>,</w:t>
      </w:r>
      <w:r w:rsidRPr="00C76D31">
        <w:rPr>
          <w:rFonts w:eastAsia="Times New Roman"/>
          <w:szCs w:val="24"/>
        </w:rPr>
        <w:t xml:space="preserve"> φέρνοντας εδώ μέσα </w:t>
      </w:r>
      <w:r>
        <w:rPr>
          <w:rFonts w:eastAsia="Times New Roman"/>
          <w:szCs w:val="24"/>
        </w:rPr>
        <w:t>ΛΟΑΤΚΙ και κάτι</w:t>
      </w:r>
      <w:r w:rsidRPr="00C76D31">
        <w:rPr>
          <w:rFonts w:eastAsia="Times New Roman"/>
          <w:szCs w:val="24"/>
        </w:rPr>
        <w:t xml:space="preserve"> άλλους περίεργους </w:t>
      </w:r>
      <w:r>
        <w:rPr>
          <w:rFonts w:eastAsia="Times New Roman"/>
          <w:szCs w:val="24"/>
        </w:rPr>
        <w:t xml:space="preserve">δήθεν </w:t>
      </w:r>
      <w:r w:rsidRPr="00C76D31">
        <w:rPr>
          <w:rFonts w:eastAsia="Times New Roman"/>
          <w:szCs w:val="24"/>
        </w:rPr>
        <w:t xml:space="preserve">να υπερασπιστούν τα συμφέροντά </w:t>
      </w:r>
      <w:r>
        <w:rPr>
          <w:rFonts w:eastAsia="Times New Roman"/>
          <w:szCs w:val="24"/>
        </w:rPr>
        <w:t>τους. Νομοθετείτε αυτά τα</w:t>
      </w:r>
      <w:r>
        <w:rPr>
          <w:rFonts w:eastAsia="Times New Roman"/>
          <w:szCs w:val="24"/>
        </w:rPr>
        <w:t xml:space="preserve"> πέντε χρόνια…</w:t>
      </w:r>
    </w:p>
    <w:p w14:paraId="5CAF5351" w14:textId="77777777" w:rsidR="00A15929" w:rsidRDefault="00D001CD">
      <w:pPr>
        <w:spacing w:line="600" w:lineRule="auto"/>
        <w:ind w:firstLine="720"/>
        <w:jc w:val="both"/>
        <w:rPr>
          <w:rFonts w:eastAsia="Times New Roman"/>
          <w:szCs w:val="24"/>
        </w:rPr>
      </w:pPr>
      <w:r w:rsidRPr="00577D03">
        <w:rPr>
          <w:rFonts w:eastAsia="Times New Roman"/>
          <w:b/>
          <w:bCs/>
          <w:szCs w:val="24"/>
        </w:rPr>
        <w:t>ΠΡΟΕΔΡΕΥΩΝ</w:t>
      </w:r>
      <w:r w:rsidRPr="00577D03">
        <w:rPr>
          <w:rFonts w:eastAsia="Times New Roman"/>
          <w:b/>
          <w:bCs/>
        </w:rPr>
        <w:t xml:space="preserve"> (Γεώργιος Βαρεμένος):</w:t>
      </w:r>
      <w:r>
        <w:rPr>
          <w:rFonts w:eastAsia="Times New Roman"/>
          <w:szCs w:val="24"/>
        </w:rPr>
        <w:t xml:space="preserve"> Ακούστε να σας πω τώρα, επειδή θέλετε τον διάλογο. Ούτε με τον παγανισμό τα έχω </w:t>
      </w:r>
      <w:r w:rsidRPr="00C76D31">
        <w:rPr>
          <w:rFonts w:eastAsia="Times New Roman"/>
          <w:szCs w:val="24"/>
        </w:rPr>
        <w:t>βάλει ούτε με τ</w:t>
      </w:r>
      <w:r>
        <w:rPr>
          <w:rFonts w:eastAsia="Times New Roman"/>
          <w:szCs w:val="24"/>
        </w:rPr>
        <w:t>ην Ορθοδοξία που λέτε εσείς. Ε</w:t>
      </w:r>
      <w:r w:rsidRPr="00C76D31">
        <w:rPr>
          <w:rFonts w:eastAsia="Times New Roman"/>
          <w:szCs w:val="24"/>
        </w:rPr>
        <w:t>γώ</w:t>
      </w:r>
      <w:r>
        <w:rPr>
          <w:rFonts w:eastAsia="Times New Roman"/>
          <w:szCs w:val="24"/>
        </w:rPr>
        <w:t xml:space="preserve"> περιέγραψα</w:t>
      </w:r>
      <w:r w:rsidRPr="00C76D31">
        <w:rPr>
          <w:rFonts w:eastAsia="Times New Roman"/>
          <w:szCs w:val="24"/>
        </w:rPr>
        <w:t xml:space="preserve"> εγκληματικές πράξεις</w:t>
      </w:r>
      <w:r>
        <w:rPr>
          <w:rFonts w:eastAsia="Times New Roman"/>
          <w:szCs w:val="24"/>
        </w:rPr>
        <w:t>, αυτό έκανα.</w:t>
      </w:r>
    </w:p>
    <w:p w14:paraId="5CAF5352" w14:textId="77777777" w:rsidR="00A15929" w:rsidRDefault="00D001CD">
      <w:pPr>
        <w:spacing w:line="600" w:lineRule="auto"/>
        <w:ind w:firstLine="720"/>
        <w:jc w:val="both"/>
        <w:rPr>
          <w:rFonts w:eastAsia="Times New Roman"/>
          <w:szCs w:val="24"/>
        </w:rPr>
      </w:pPr>
      <w:r w:rsidRPr="00C76D31">
        <w:rPr>
          <w:rFonts w:eastAsia="Times New Roman"/>
          <w:b/>
          <w:szCs w:val="24"/>
        </w:rPr>
        <w:t>ΠΑΝΑΓΙΩΤΗΣ ΗΛΙΟΠΟΥΛΟΣ:</w:t>
      </w:r>
      <w:r>
        <w:rPr>
          <w:rFonts w:eastAsia="Times New Roman"/>
          <w:szCs w:val="24"/>
        </w:rPr>
        <w:t xml:space="preserve"> Ποιον παγανι</w:t>
      </w:r>
      <w:r>
        <w:rPr>
          <w:rFonts w:eastAsia="Times New Roman"/>
          <w:szCs w:val="24"/>
        </w:rPr>
        <w:t xml:space="preserve">σμό, </w:t>
      </w:r>
      <w:r w:rsidRPr="00577D03">
        <w:rPr>
          <w:rFonts w:eastAsia="Times New Roman"/>
          <w:bCs/>
        </w:rPr>
        <w:t>κύριε Πρόεδρε</w:t>
      </w:r>
      <w:r>
        <w:rPr>
          <w:rFonts w:eastAsia="Times New Roman"/>
          <w:bCs/>
        </w:rPr>
        <w:t xml:space="preserve">; </w:t>
      </w:r>
      <w:r w:rsidRPr="00C76D31">
        <w:rPr>
          <w:rFonts w:eastAsia="Times New Roman"/>
          <w:szCs w:val="24"/>
        </w:rPr>
        <w:t xml:space="preserve">Μιλάω για τη Μονή </w:t>
      </w:r>
      <w:proofErr w:type="spellStart"/>
      <w:r w:rsidRPr="00C76D31">
        <w:rPr>
          <w:rFonts w:eastAsia="Times New Roman"/>
          <w:szCs w:val="24"/>
        </w:rPr>
        <w:t>Εσφιγμένου</w:t>
      </w:r>
      <w:proofErr w:type="spellEnd"/>
      <w:r>
        <w:rPr>
          <w:rFonts w:eastAsia="Times New Roman"/>
          <w:szCs w:val="24"/>
        </w:rPr>
        <w:t xml:space="preserve">. Οι άνθρωποι </w:t>
      </w:r>
      <w:r w:rsidRPr="00577D03">
        <w:rPr>
          <w:rFonts w:eastAsia="Times New Roman"/>
          <w:szCs w:val="24"/>
        </w:rPr>
        <w:t>είναι</w:t>
      </w:r>
      <w:r>
        <w:rPr>
          <w:rFonts w:eastAsia="Times New Roman"/>
          <w:szCs w:val="24"/>
        </w:rPr>
        <w:t xml:space="preserve"> του παλαιού ημερολογίου και λέτε για παγανισμό;</w:t>
      </w:r>
    </w:p>
    <w:p w14:paraId="5CAF5353" w14:textId="77777777" w:rsidR="00A15929" w:rsidRDefault="00D001CD">
      <w:pPr>
        <w:spacing w:line="600" w:lineRule="auto"/>
        <w:ind w:firstLine="720"/>
        <w:jc w:val="both"/>
        <w:rPr>
          <w:rFonts w:eastAsia="Times New Roman"/>
          <w:szCs w:val="24"/>
        </w:rPr>
      </w:pPr>
      <w:r w:rsidRPr="00577D03">
        <w:rPr>
          <w:rFonts w:eastAsia="Times New Roman"/>
          <w:b/>
          <w:bCs/>
          <w:szCs w:val="24"/>
        </w:rPr>
        <w:t>ΠΡΟΕΔΡΕΥΩΝ</w:t>
      </w:r>
      <w:r w:rsidRPr="00577D03">
        <w:rPr>
          <w:rFonts w:eastAsia="Times New Roman"/>
          <w:b/>
          <w:bCs/>
        </w:rPr>
        <w:t xml:space="preserve"> (Γεώργιος Βαρεμένος):</w:t>
      </w:r>
      <w:r>
        <w:rPr>
          <w:rFonts w:eastAsia="Times New Roman"/>
          <w:szCs w:val="24"/>
        </w:rPr>
        <w:t xml:space="preserve"> </w:t>
      </w:r>
      <w:r w:rsidRPr="00577D03">
        <w:rPr>
          <w:rFonts w:eastAsia="Times New Roman"/>
          <w:szCs w:val="24"/>
        </w:rPr>
        <w:t>Λοιπόν</w:t>
      </w:r>
      <w:r>
        <w:rPr>
          <w:rFonts w:eastAsia="Times New Roman"/>
          <w:szCs w:val="24"/>
        </w:rPr>
        <w:t xml:space="preserve">, τελειώστε τώρα, σας </w:t>
      </w:r>
      <w:r w:rsidRPr="00577D03">
        <w:rPr>
          <w:rFonts w:eastAsia="Times New Roman"/>
          <w:bCs/>
        </w:rPr>
        <w:t>παρακαλώ</w:t>
      </w:r>
      <w:r>
        <w:rPr>
          <w:rFonts w:eastAsia="Times New Roman"/>
          <w:szCs w:val="24"/>
        </w:rPr>
        <w:t>.</w:t>
      </w:r>
    </w:p>
    <w:p w14:paraId="5CAF5354" w14:textId="77777777" w:rsidR="00A15929" w:rsidRDefault="00D001CD">
      <w:pPr>
        <w:spacing w:line="600" w:lineRule="auto"/>
        <w:ind w:firstLine="720"/>
        <w:jc w:val="both"/>
        <w:rPr>
          <w:rFonts w:eastAsia="Times New Roman"/>
          <w:szCs w:val="24"/>
        </w:rPr>
      </w:pPr>
      <w:r w:rsidRPr="00C76D31">
        <w:rPr>
          <w:rFonts w:eastAsia="Times New Roman"/>
          <w:b/>
          <w:szCs w:val="24"/>
        </w:rPr>
        <w:t>ΠΑΝΑΓΙΩΤΗΣ ΗΛΙΟΠΟΥΛΟΣ:</w:t>
      </w:r>
      <w:r>
        <w:rPr>
          <w:rFonts w:eastAsia="Times New Roman"/>
          <w:szCs w:val="24"/>
        </w:rPr>
        <w:t xml:space="preserve"> Δεν μπορώ να καταλάβω </w:t>
      </w:r>
      <w:r w:rsidRPr="00C76D31">
        <w:rPr>
          <w:rFonts w:eastAsia="Times New Roman"/>
          <w:szCs w:val="24"/>
        </w:rPr>
        <w:t>τι συμβαίνει πραγματικά</w:t>
      </w:r>
      <w:r>
        <w:rPr>
          <w:rFonts w:eastAsia="Times New Roman"/>
          <w:szCs w:val="24"/>
        </w:rPr>
        <w:t>.</w:t>
      </w:r>
      <w:r w:rsidRPr="00C76D31">
        <w:rPr>
          <w:rFonts w:eastAsia="Times New Roman"/>
          <w:szCs w:val="24"/>
        </w:rPr>
        <w:t xml:space="preserve"> </w:t>
      </w:r>
    </w:p>
    <w:p w14:paraId="5CAF5355" w14:textId="77777777" w:rsidR="00A15929" w:rsidRDefault="00D001CD">
      <w:pPr>
        <w:spacing w:line="600" w:lineRule="auto"/>
        <w:ind w:firstLine="720"/>
        <w:jc w:val="both"/>
        <w:rPr>
          <w:rFonts w:eastAsia="Times New Roman"/>
          <w:szCs w:val="24"/>
        </w:rPr>
      </w:pPr>
      <w:r w:rsidRPr="00C76D31">
        <w:rPr>
          <w:rFonts w:eastAsia="Times New Roman"/>
          <w:szCs w:val="24"/>
        </w:rPr>
        <w:t>Λοιπόν</w:t>
      </w:r>
      <w:r>
        <w:rPr>
          <w:rFonts w:eastAsia="Times New Roman"/>
          <w:szCs w:val="24"/>
        </w:rPr>
        <w:t xml:space="preserve">, θα βρεθούμε απέναντί </w:t>
      </w:r>
      <w:r w:rsidRPr="00C76D31">
        <w:rPr>
          <w:rFonts w:eastAsia="Times New Roman"/>
          <w:szCs w:val="24"/>
        </w:rPr>
        <w:t>σας σε οποιοδήποτε θέμ</w:t>
      </w:r>
      <w:r>
        <w:rPr>
          <w:rFonts w:eastAsia="Times New Roman"/>
          <w:szCs w:val="24"/>
        </w:rPr>
        <w:t>α θίγει την Ο</w:t>
      </w:r>
      <w:r w:rsidRPr="00C76D31">
        <w:rPr>
          <w:rFonts w:eastAsia="Times New Roman"/>
          <w:szCs w:val="24"/>
        </w:rPr>
        <w:t>ρθοδοξία</w:t>
      </w:r>
      <w:r>
        <w:rPr>
          <w:rFonts w:eastAsia="Times New Roman"/>
          <w:szCs w:val="24"/>
        </w:rPr>
        <w:t>,</w:t>
      </w:r>
      <w:r w:rsidRPr="00C76D31">
        <w:rPr>
          <w:rFonts w:eastAsia="Times New Roman"/>
          <w:szCs w:val="24"/>
        </w:rPr>
        <w:t xml:space="preserve"> θίγει την Ελλάδα </w:t>
      </w:r>
      <w:r>
        <w:rPr>
          <w:rFonts w:eastAsia="Times New Roman"/>
          <w:szCs w:val="24"/>
        </w:rPr>
        <w:t>μας,</w:t>
      </w:r>
      <w:r w:rsidRPr="00C76D31">
        <w:rPr>
          <w:rFonts w:eastAsia="Times New Roman"/>
          <w:szCs w:val="24"/>
        </w:rPr>
        <w:t xml:space="preserve"> θίγει την οικογένειά </w:t>
      </w:r>
      <w:r>
        <w:rPr>
          <w:rFonts w:eastAsia="Times New Roman"/>
          <w:szCs w:val="24"/>
        </w:rPr>
        <w:t>μας. Ε</w:t>
      </w:r>
      <w:r w:rsidRPr="00C76D31">
        <w:rPr>
          <w:rFonts w:eastAsia="Times New Roman"/>
          <w:szCs w:val="24"/>
        </w:rPr>
        <w:t>λπίζουμε σύντομα η Χρυσή Αυγή να έρθει</w:t>
      </w:r>
      <w:r>
        <w:rPr>
          <w:rFonts w:eastAsia="Times New Roman"/>
          <w:szCs w:val="24"/>
        </w:rPr>
        <w:t xml:space="preserve"> στα πράγματα για να καθαρίσει ε</w:t>
      </w:r>
      <w:r w:rsidRPr="00C76D31">
        <w:rPr>
          <w:rFonts w:eastAsia="Times New Roman"/>
          <w:szCs w:val="24"/>
        </w:rPr>
        <w:t>πιτέλους αυτός ο τόπος</w:t>
      </w:r>
      <w:r>
        <w:rPr>
          <w:rFonts w:eastAsia="Times New Roman"/>
          <w:szCs w:val="24"/>
        </w:rPr>
        <w:t>,</w:t>
      </w:r>
      <w:r w:rsidRPr="00C76D31">
        <w:rPr>
          <w:rFonts w:eastAsia="Times New Roman"/>
          <w:szCs w:val="24"/>
        </w:rPr>
        <w:t xml:space="preserve"> αυτή η χώρα</w:t>
      </w:r>
      <w:r>
        <w:rPr>
          <w:rFonts w:eastAsia="Times New Roman"/>
          <w:szCs w:val="24"/>
        </w:rPr>
        <w:t>.</w:t>
      </w:r>
    </w:p>
    <w:p w14:paraId="5CAF5356" w14:textId="77777777" w:rsidR="00A15929" w:rsidRDefault="00D001CD">
      <w:pPr>
        <w:spacing w:line="600" w:lineRule="auto"/>
        <w:ind w:firstLine="720"/>
        <w:jc w:val="both"/>
        <w:rPr>
          <w:rFonts w:eastAsia="Times New Roman"/>
          <w:szCs w:val="24"/>
        </w:rPr>
      </w:pPr>
      <w:r w:rsidRPr="00577D03">
        <w:rPr>
          <w:rFonts w:eastAsia="Times New Roman"/>
          <w:b/>
          <w:bCs/>
          <w:szCs w:val="24"/>
        </w:rPr>
        <w:t>ΠΡΟΕΔΡΕΥΩΝ</w:t>
      </w:r>
      <w:r w:rsidRPr="00577D03">
        <w:rPr>
          <w:rFonts w:eastAsia="Times New Roman"/>
          <w:b/>
          <w:bCs/>
        </w:rPr>
        <w:t xml:space="preserve"> (Γεώργιος Βαρεμένος):</w:t>
      </w:r>
      <w:r>
        <w:rPr>
          <w:rFonts w:eastAsia="Times New Roman"/>
          <w:szCs w:val="24"/>
        </w:rPr>
        <w:t xml:space="preserve"> Τον λόγο έχει ο κ. </w:t>
      </w:r>
      <w:proofErr w:type="spellStart"/>
      <w:r>
        <w:rPr>
          <w:rFonts w:eastAsia="Times New Roman"/>
          <w:szCs w:val="24"/>
        </w:rPr>
        <w:t>Σαρίδης</w:t>
      </w:r>
      <w:proofErr w:type="spellEnd"/>
      <w:r>
        <w:rPr>
          <w:rFonts w:eastAsia="Times New Roman"/>
          <w:szCs w:val="24"/>
        </w:rPr>
        <w:t>.</w:t>
      </w:r>
    </w:p>
    <w:p w14:paraId="5CAF5357" w14:textId="77777777" w:rsidR="00A15929" w:rsidRDefault="00D001CD">
      <w:pPr>
        <w:spacing w:line="600" w:lineRule="auto"/>
        <w:ind w:firstLine="720"/>
        <w:jc w:val="both"/>
        <w:rPr>
          <w:rFonts w:eastAsia="Times New Roman"/>
          <w:szCs w:val="24"/>
        </w:rPr>
      </w:pPr>
      <w:r w:rsidRPr="00577D03">
        <w:rPr>
          <w:rFonts w:eastAsia="Times New Roman"/>
          <w:b/>
          <w:szCs w:val="24"/>
        </w:rPr>
        <w:t xml:space="preserve">ΙΩΑΝΝΗΣ ΣΑΡΙΔΗΣ: </w:t>
      </w:r>
      <w:r>
        <w:rPr>
          <w:rFonts w:eastAsia="Times New Roman"/>
          <w:szCs w:val="24"/>
        </w:rPr>
        <w:t>Κύριε Π</w:t>
      </w:r>
      <w:r w:rsidRPr="00C76D31">
        <w:rPr>
          <w:rFonts w:eastAsia="Times New Roman"/>
          <w:szCs w:val="24"/>
        </w:rPr>
        <w:t>ρόεδρε</w:t>
      </w:r>
      <w:r>
        <w:rPr>
          <w:rFonts w:eastAsia="Times New Roman"/>
          <w:szCs w:val="24"/>
        </w:rPr>
        <w:t>,</w:t>
      </w:r>
      <w:r w:rsidRPr="00C76D31">
        <w:rPr>
          <w:rFonts w:eastAsia="Times New Roman"/>
          <w:szCs w:val="24"/>
        </w:rPr>
        <w:t xml:space="preserve"> ευχαριστώ πάρα πολύ</w:t>
      </w:r>
      <w:r>
        <w:rPr>
          <w:rFonts w:eastAsia="Times New Roman"/>
          <w:szCs w:val="24"/>
        </w:rPr>
        <w:t>.</w:t>
      </w:r>
    </w:p>
    <w:p w14:paraId="5CAF5358" w14:textId="77777777" w:rsidR="00A15929" w:rsidRDefault="00D001CD">
      <w:pPr>
        <w:spacing w:line="600" w:lineRule="auto"/>
        <w:ind w:firstLine="720"/>
        <w:jc w:val="both"/>
        <w:rPr>
          <w:rFonts w:eastAsia="Times New Roman"/>
          <w:szCs w:val="24"/>
        </w:rPr>
      </w:pPr>
      <w:r>
        <w:rPr>
          <w:rFonts w:eastAsia="Times New Roman"/>
          <w:szCs w:val="24"/>
        </w:rPr>
        <w:t>Η δική μου</w:t>
      </w:r>
      <w:r w:rsidRPr="00C76D31">
        <w:rPr>
          <w:rFonts w:eastAsia="Times New Roman"/>
          <w:szCs w:val="24"/>
        </w:rPr>
        <w:t xml:space="preserve"> παρέμβα</w:t>
      </w:r>
      <w:r>
        <w:rPr>
          <w:rFonts w:eastAsia="Times New Roman"/>
          <w:szCs w:val="24"/>
        </w:rPr>
        <w:t xml:space="preserve">ση, η </w:t>
      </w:r>
      <w:r w:rsidRPr="00C76D31">
        <w:rPr>
          <w:rFonts w:eastAsia="Times New Roman"/>
          <w:szCs w:val="24"/>
        </w:rPr>
        <w:t>παρέμβαση της Ένωσης Κεντρώων</w:t>
      </w:r>
      <w:r>
        <w:rPr>
          <w:rFonts w:eastAsia="Times New Roman"/>
          <w:szCs w:val="24"/>
        </w:rPr>
        <w:t>,</w:t>
      </w:r>
      <w:r w:rsidRPr="00C76D31">
        <w:rPr>
          <w:rFonts w:eastAsia="Times New Roman"/>
          <w:szCs w:val="24"/>
        </w:rPr>
        <w:t xml:space="preserve"> σε αυτή τη συζήτηση</w:t>
      </w:r>
      <w:r>
        <w:rPr>
          <w:rFonts w:eastAsia="Times New Roman"/>
          <w:szCs w:val="24"/>
        </w:rPr>
        <w:t>,</w:t>
      </w:r>
      <w:r w:rsidRPr="00C76D31">
        <w:rPr>
          <w:rFonts w:eastAsia="Times New Roman"/>
          <w:szCs w:val="24"/>
        </w:rPr>
        <w:t xml:space="preserve"> η συμβολή δηλαδή της Ένωσης Κεντρώων δεν μπορεί να είναι άλλη παρά μόνο αυτέ</w:t>
      </w:r>
      <w:r w:rsidRPr="00C76D31">
        <w:rPr>
          <w:rFonts w:eastAsia="Times New Roman"/>
          <w:szCs w:val="24"/>
        </w:rPr>
        <w:t>ς οι ερωτήσεις και να απαιτήσει απαντήσεις και από τους ερωτηθέντες και από τους ερωτώμενους</w:t>
      </w:r>
      <w:r>
        <w:rPr>
          <w:rFonts w:eastAsia="Times New Roman"/>
          <w:szCs w:val="24"/>
        </w:rPr>
        <w:t>.</w:t>
      </w:r>
    </w:p>
    <w:p w14:paraId="5CAF5359" w14:textId="77777777" w:rsidR="00A15929" w:rsidRDefault="00D001CD">
      <w:pPr>
        <w:spacing w:line="600" w:lineRule="auto"/>
        <w:ind w:firstLine="720"/>
        <w:jc w:val="both"/>
        <w:rPr>
          <w:rFonts w:eastAsia="Times New Roman"/>
          <w:szCs w:val="24"/>
        </w:rPr>
      </w:pPr>
      <w:r>
        <w:rPr>
          <w:rFonts w:eastAsia="Times New Roman"/>
          <w:szCs w:val="24"/>
        </w:rPr>
        <w:t>Κοιτάξ</w:t>
      </w:r>
      <w:r w:rsidRPr="00C76D31">
        <w:rPr>
          <w:rFonts w:eastAsia="Times New Roman"/>
          <w:szCs w:val="24"/>
        </w:rPr>
        <w:t>τε</w:t>
      </w:r>
      <w:r>
        <w:rPr>
          <w:rFonts w:eastAsia="Times New Roman"/>
          <w:szCs w:val="24"/>
        </w:rPr>
        <w:t>,</w:t>
      </w:r>
      <w:r w:rsidRPr="00C76D31">
        <w:rPr>
          <w:rFonts w:eastAsia="Times New Roman"/>
          <w:szCs w:val="24"/>
        </w:rPr>
        <w:t xml:space="preserve"> έτσι όπως εξελίχθηκε η σημερινή συζήτηση</w:t>
      </w:r>
      <w:r>
        <w:rPr>
          <w:rFonts w:eastAsia="Times New Roman"/>
          <w:szCs w:val="24"/>
        </w:rPr>
        <w:t>,</w:t>
      </w:r>
      <w:r w:rsidRPr="00C76D31">
        <w:rPr>
          <w:rFonts w:eastAsia="Times New Roman"/>
          <w:szCs w:val="24"/>
        </w:rPr>
        <w:t xml:space="preserve"> ουσιαστικά έχει φύγει από το θέμα της ημερήσιας διάταξης</w:t>
      </w:r>
      <w:r>
        <w:rPr>
          <w:rFonts w:eastAsia="Times New Roman"/>
          <w:szCs w:val="24"/>
        </w:rPr>
        <w:t>, δηλαδή από το θέμα τη</w:t>
      </w:r>
      <w:r w:rsidRPr="00C76D31">
        <w:rPr>
          <w:rFonts w:eastAsia="Times New Roman"/>
          <w:szCs w:val="24"/>
        </w:rPr>
        <w:t xml:space="preserve">ς </w:t>
      </w:r>
      <w:r>
        <w:rPr>
          <w:rFonts w:eastAsia="Times New Roman"/>
          <w:szCs w:val="24"/>
        </w:rPr>
        <w:t>επίκαιρης επ</w:t>
      </w:r>
      <w:r w:rsidRPr="00C76D31">
        <w:rPr>
          <w:rFonts w:eastAsia="Times New Roman"/>
          <w:szCs w:val="24"/>
        </w:rPr>
        <w:t>ερ</w:t>
      </w:r>
      <w:r>
        <w:rPr>
          <w:rFonts w:eastAsia="Times New Roman"/>
          <w:szCs w:val="24"/>
        </w:rPr>
        <w:t>ώτησης</w:t>
      </w:r>
      <w:r w:rsidRPr="00C76D31">
        <w:rPr>
          <w:rFonts w:eastAsia="Times New Roman"/>
          <w:szCs w:val="24"/>
        </w:rPr>
        <w:t xml:space="preserve"> που υπέβ</w:t>
      </w:r>
      <w:r w:rsidRPr="00C76D31">
        <w:rPr>
          <w:rFonts w:eastAsia="Times New Roman"/>
          <w:szCs w:val="24"/>
        </w:rPr>
        <w:t xml:space="preserve">αλαν </w:t>
      </w:r>
      <w:r>
        <w:rPr>
          <w:rFonts w:eastAsia="Times New Roman"/>
          <w:szCs w:val="24"/>
        </w:rPr>
        <w:t>οι Α</w:t>
      </w:r>
      <w:r w:rsidRPr="00C76D31">
        <w:rPr>
          <w:rFonts w:eastAsia="Times New Roman"/>
          <w:szCs w:val="24"/>
        </w:rPr>
        <w:t>νεξάρτητοι Έλληνες</w:t>
      </w:r>
      <w:r>
        <w:rPr>
          <w:rFonts w:eastAsia="Times New Roman"/>
          <w:szCs w:val="24"/>
        </w:rPr>
        <w:t>.</w:t>
      </w:r>
      <w:r w:rsidRPr="00C76D31">
        <w:rPr>
          <w:rFonts w:eastAsia="Times New Roman"/>
          <w:szCs w:val="24"/>
        </w:rPr>
        <w:t xml:space="preserve"> </w:t>
      </w:r>
    </w:p>
    <w:p w14:paraId="5CAF535A" w14:textId="77777777" w:rsidR="00A15929" w:rsidRDefault="00D001CD">
      <w:pPr>
        <w:spacing w:line="600" w:lineRule="auto"/>
        <w:ind w:firstLine="720"/>
        <w:jc w:val="both"/>
        <w:rPr>
          <w:rFonts w:eastAsia="Times New Roman"/>
          <w:szCs w:val="24"/>
        </w:rPr>
      </w:pPr>
      <w:r>
        <w:rPr>
          <w:rFonts w:eastAsia="Times New Roman"/>
          <w:szCs w:val="24"/>
        </w:rPr>
        <w:t xml:space="preserve">Αυτή, λοιπόν, τη </w:t>
      </w:r>
      <w:r w:rsidRPr="00C76D31">
        <w:rPr>
          <w:rFonts w:eastAsia="Times New Roman"/>
          <w:szCs w:val="24"/>
        </w:rPr>
        <w:t>στιγμή έχουν κατατεθεί στην Ολομέλεια της Βουλής κάποια στοιχεία</w:t>
      </w:r>
      <w:r>
        <w:rPr>
          <w:rFonts w:eastAsia="Times New Roman"/>
          <w:szCs w:val="24"/>
        </w:rPr>
        <w:t>,</w:t>
      </w:r>
      <w:r w:rsidRPr="00C76D31">
        <w:rPr>
          <w:rFonts w:eastAsia="Times New Roman"/>
          <w:szCs w:val="24"/>
        </w:rPr>
        <w:t xml:space="preserve"> τα οπ</w:t>
      </w:r>
      <w:r>
        <w:rPr>
          <w:rFonts w:eastAsia="Times New Roman"/>
          <w:szCs w:val="24"/>
        </w:rPr>
        <w:t>οία αφήνουν πραγματικά σημάδια σ</w:t>
      </w:r>
      <w:r w:rsidRPr="00C76D31">
        <w:rPr>
          <w:rFonts w:eastAsia="Times New Roman"/>
          <w:szCs w:val="24"/>
        </w:rPr>
        <w:t>κανδάλου</w:t>
      </w:r>
      <w:r>
        <w:rPr>
          <w:rFonts w:eastAsia="Times New Roman"/>
          <w:szCs w:val="24"/>
        </w:rPr>
        <w:t>, ίχνη διαπλοκής, θα το έλεγα κ</w:t>
      </w:r>
      <w:r w:rsidRPr="00C76D31">
        <w:rPr>
          <w:rFonts w:eastAsia="Times New Roman"/>
          <w:szCs w:val="24"/>
        </w:rPr>
        <w:t>ι εγώ</w:t>
      </w:r>
      <w:r>
        <w:rPr>
          <w:rFonts w:eastAsia="Times New Roman"/>
          <w:szCs w:val="24"/>
        </w:rPr>
        <w:t>. Ά</w:t>
      </w:r>
      <w:r w:rsidRPr="00C76D31">
        <w:rPr>
          <w:rFonts w:eastAsia="Times New Roman"/>
          <w:szCs w:val="24"/>
        </w:rPr>
        <w:t>ρα</w:t>
      </w:r>
      <w:r>
        <w:rPr>
          <w:rFonts w:eastAsia="Times New Roman"/>
          <w:szCs w:val="24"/>
        </w:rPr>
        <w:t>,</w:t>
      </w:r>
      <w:r w:rsidRPr="00C76D31">
        <w:rPr>
          <w:rFonts w:eastAsia="Times New Roman"/>
          <w:szCs w:val="24"/>
        </w:rPr>
        <w:t xml:space="preserve"> λοιπόν</w:t>
      </w:r>
      <w:r>
        <w:rPr>
          <w:rFonts w:eastAsia="Times New Roman"/>
          <w:szCs w:val="24"/>
        </w:rPr>
        <w:t>, η</w:t>
      </w:r>
      <w:r w:rsidRPr="00C76D31">
        <w:rPr>
          <w:rFonts w:eastAsia="Times New Roman"/>
          <w:szCs w:val="24"/>
        </w:rPr>
        <w:t xml:space="preserve"> ερώτησή μου προς τη </w:t>
      </w:r>
      <w:r w:rsidRPr="007F0C6D">
        <w:rPr>
          <w:rFonts w:eastAsia="Times New Roman"/>
          <w:szCs w:val="24"/>
        </w:rPr>
        <w:t>Κυβέρνηση</w:t>
      </w:r>
      <w:r>
        <w:rPr>
          <w:rFonts w:eastAsia="Times New Roman"/>
          <w:szCs w:val="24"/>
        </w:rPr>
        <w:t xml:space="preserve"> ε</w:t>
      </w:r>
      <w:r w:rsidRPr="00C76D31">
        <w:rPr>
          <w:rFonts w:eastAsia="Times New Roman"/>
          <w:szCs w:val="24"/>
        </w:rPr>
        <w:t xml:space="preserve">ίναι </w:t>
      </w:r>
      <w:r>
        <w:rPr>
          <w:rFonts w:eastAsia="Times New Roman"/>
          <w:szCs w:val="24"/>
        </w:rPr>
        <w:t>τ</w:t>
      </w:r>
      <w:r w:rsidRPr="00C76D31">
        <w:rPr>
          <w:rFonts w:eastAsia="Times New Roman"/>
          <w:szCs w:val="24"/>
        </w:rPr>
        <w:t>ι σκέφτε</w:t>
      </w:r>
      <w:r w:rsidRPr="00C76D31">
        <w:rPr>
          <w:rFonts w:eastAsia="Times New Roman"/>
          <w:szCs w:val="24"/>
        </w:rPr>
        <w:t>ται να κάνει</w:t>
      </w:r>
      <w:r>
        <w:rPr>
          <w:rFonts w:eastAsia="Times New Roman"/>
          <w:szCs w:val="24"/>
        </w:rPr>
        <w:t>,</w:t>
      </w:r>
      <w:r w:rsidRPr="00C76D31">
        <w:rPr>
          <w:rFonts w:eastAsia="Times New Roman"/>
          <w:szCs w:val="24"/>
        </w:rPr>
        <w:t xml:space="preserve"> πόσο γρήγορα σκέφτεται να διερευνήσει τα συγκεκριμένα στοιχεία</w:t>
      </w:r>
      <w:r>
        <w:rPr>
          <w:rFonts w:eastAsia="Times New Roman"/>
          <w:szCs w:val="24"/>
        </w:rPr>
        <w:t>,</w:t>
      </w:r>
      <w:r w:rsidRPr="00C76D31">
        <w:rPr>
          <w:rFonts w:eastAsia="Times New Roman"/>
          <w:szCs w:val="24"/>
        </w:rPr>
        <w:t xml:space="preserve"> τα οποία έχουν ήδη κατατεθεί στα </w:t>
      </w:r>
      <w:r>
        <w:rPr>
          <w:rFonts w:eastAsia="Times New Roman"/>
          <w:szCs w:val="24"/>
        </w:rPr>
        <w:t>Πρακτικά της Β</w:t>
      </w:r>
      <w:r w:rsidRPr="00C76D31">
        <w:rPr>
          <w:rFonts w:eastAsia="Times New Roman"/>
          <w:szCs w:val="24"/>
        </w:rPr>
        <w:t>ουλής και να μας απαντήσει εάν και εφόσον θα δείξει γρήγορα αντανακλαστικά</w:t>
      </w:r>
      <w:r>
        <w:rPr>
          <w:rFonts w:eastAsia="Times New Roman"/>
          <w:szCs w:val="24"/>
        </w:rPr>
        <w:t>,</w:t>
      </w:r>
      <w:r w:rsidRPr="00C76D31">
        <w:rPr>
          <w:rFonts w:eastAsia="Times New Roman"/>
          <w:szCs w:val="24"/>
        </w:rPr>
        <w:t xml:space="preserve"> ναι ή όχι</w:t>
      </w:r>
      <w:r>
        <w:rPr>
          <w:rFonts w:eastAsia="Times New Roman"/>
          <w:szCs w:val="24"/>
        </w:rPr>
        <w:t>.</w:t>
      </w:r>
      <w:r w:rsidRPr="00C76D31">
        <w:rPr>
          <w:rFonts w:eastAsia="Times New Roman"/>
          <w:szCs w:val="24"/>
        </w:rPr>
        <w:t xml:space="preserve"> </w:t>
      </w:r>
    </w:p>
    <w:p w14:paraId="5CAF535B" w14:textId="77777777" w:rsidR="00A15929" w:rsidRDefault="00D001CD">
      <w:pPr>
        <w:spacing w:line="600" w:lineRule="auto"/>
        <w:ind w:firstLine="720"/>
        <w:jc w:val="both"/>
        <w:rPr>
          <w:rFonts w:eastAsia="Times New Roman"/>
          <w:szCs w:val="24"/>
        </w:rPr>
      </w:pPr>
      <w:r>
        <w:rPr>
          <w:rFonts w:eastAsia="Times New Roman"/>
          <w:szCs w:val="24"/>
        </w:rPr>
        <w:t>Ε</w:t>
      </w:r>
      <w:r w:rsidRPr="00C76D31">
        <w:rPr>
          <w:rFonts w:eastAsia="Times New Roman"/>
          <w:szCs w:val="24"/>
        </w:rPr>
        <w:t>δώ έχουμε ένα πολιτικό θέμα</w:t>
      </w:r>
      <w:r>
        <w:rPr>
          <w:rFonts w:eastAsia="Times New Roman"/>
          <w:szCs w:val="24"/>
        </w:rPr>
        <w:t>, κύριε Π</w:t>
      </w:r>
      <w:r w:rsidRPr="00C76D31">
        <w:rPr>
          <w:rFonts w:eastAsia="Times New Roman"/>
          <w:szCs w:val="24"/>
        </w:rPr>
        <w:t>ρόεδρε</w:t>
      </w:r>
      <w:r>
        <w:rPr>
          <w:rFonts w:eastAsia="Times New Roman"/>
          <w:szCs w:val="24"/>
        </w:rPr>
        <w:t>,</w:t>
      </w:r>
      <w:r w:rsidRPr="00C76D31">
        <w:rPr>
          <w:rFonts w:eastAsia="Times New Roman"/>
          <w:szCs w:val="24"/>
        </w:rPr>
        <w:t xml:space="preserve"> και το πολιτικό θέμα αυτό ξεκινάει από την καταγγελία </w:t>
      </w:r>
      <w:r>
        <w:rPr>
          <w:rFonts w:eastAsia="Times New Roman"/>
          <w:szCs w:val="24"/>
        </w:rPr>
        <w:t>που είχε</w:t>
      </w:r>
      <w:r w:rsidRPr="00C76D31">
        <w:rPr>
          <w:rFonts w:eastAsia="Times New Roman"/>
          <w:szCs w:val="24"/>
        </w:rPr>
        <w:t xml:space="preserve"> γίνει σε ένα υπουργικό συμβούλιο</w:t>
      </w:r>
      <w:r>
        <w:rPr>
          <w:rFonts w:eastAsia="Times New Roman"/>
          <w:szCs w:val="24"/>
        </w:rPr>
        <w:t>. Σ</w:t>
      </w:r>
      <w:r w:rsidRPr="00C76D31">
        <w:rPr>
          <w:rFonts w:eastAsia="Times New Roman"/>
          <w:szCs w:val="24"/>
        </w:rPr>
        <w:t>το υπουργικό συμβούλιο ήταν παρόντες όλοι οι υπουργοί</w:t>
      </w:r>
      <w:r>
        <w:rPr>
          <w:rFonts w:eastAsia="Times New Roman"/>
          <w:szCs w:val="24"/>
        </w:rPr>
        <w:t>,</w:t>
      </w:r>
      <w:r w:rsidRPr="00C76D31">
        <w:rPr>
          <w:rFonts w:eastAsia="Times New Roman"/>
          <w:szCs w:val="24"/>
        </w:rPr>
        <w:t xml:space="preserve"> ενώ δεν ήταν κανένας από τους απλούς βουλευτές της Ελληνικής Βουλής</w:t>
      </w:r>
      <w:r>
        <w:rPr>
          <w:rFonts w:eastAsia="Times New Roman"/>
          <w:szCs w:val="24"/>
        </w:rPr>
        <w:t>.</w:t>
      </w:r>
      <w:r w:rsidRPr="00C76D31">
        <w:rPr>
          <w:rFonts w:eastAsia="Times New Roman"/>
          <w:szCs w:val="24"/>
        </w:rPr>
        <w:t xml:space="preserve"> </w:t>
      </w:r>
      <w:r>
        <w:rPr>
          <w:rFonts w:eastAsia="Times New Roman"/>
          <w:szCs w:val="24"/>
        </w:rPr>
        <w:t>Ά</w:t>
      </w:r>
      <w:r w:rsidRPr="00C76D31">
        <w:rPr>
          <w:rFonts w:eastAsia="Times New Roman"/>
          <w:szCs w:val="24"/>
        </w:rPr>
        <w:t>ρα</w:t>
      </w:r>
      <w:r>
        <w:rPr>
          <w:rFonts w:eastAsia="Times New Roman"/>
          <w:szCs w:val="24"/>
        </w:rPr>
        <w:t>,</w:t>
      </w:r>
      <w:r w:rsidRPr="00C76D31">
        <w:rPr>
          <w:rFonts w:eastAsia="Times New Roman"/>
          <w:szCs w:val="24"/>
        </w:rPr>
        <w:t xml:space="preserve"> λοιπόν</w:t>
      </w:r>
      <w:r>
        <w:rPr>
          <w:rFonts w:eastAsia="Times New Roman"/>
          <w:szCs w:val="24"/>
        </w:rPr>
        <w:t>,</w:t>
      </w:r>
      <w:r w:rsidRPr="00C76D31">
        <w:rPr>
          <w:rFonts w:eastAsia="Times New Roman"/>
          <w:szCs w:val="24"/>
        </w:rPr>
        <w:t xml:space="preserve"> ήξερε πάρα πολύς κό</w:t>
      </w:r>
      <w:r w:rsidRPr="00C76D31">
        <w:rPr>
          <w:rFonts w:eastAsia="Times New Roman"/>
          <w:szCs w:val="24"/>
        </w:rPr>
        <w:t>σμος κάποιες καταγγελίες τις οποίες ένας ομοτράπεζος υπουργός</w:t>
      </w:r>
      <w:r>
        <w:rPr>
          <w:rFonts w:eastAsia="Times New Roman"/>
          <w:szCs w:val="24"/>
        </w:rPr>
        <w:t>,</w:t>
      </w:r>
      <w:r w:rsidRPr="00C76D31">
        <w:rPr>
          <w:rFonts w:eastAsia="Times New Roman"/>
          <w:szCs w:val="24"/>
        </w:rPr>
        <w:t xml:space="preserve"> ακόμα και αν προ</w:t>
      </w:r>
      <w:r>
        <w:rPr>
          <w:rFonts w:eastAsia="Times New Roman"/>
          <w:szCs w:val="24"/>
        </w:rPr>
        <w:t>ερχόταν</w:t>
      </w:r>
      <w:r w:rsidRPr="00C76D31">
        <w:rPr>
          <w:rFonts w:eastAsia="Times New Roman"/>
          <w:szCs w:val="24"/>
        </w:rPr>
        <w:t xml:space="preserve"> από ένα διαφορετικό κόμμα</w:t>
      </w:r>
      <w:r>
        <w:rPr>
          <w:rFonts w:eastAsia="Times New Roman"/>
          <w:szCs w:val="24"/>
        </w:rPr>
        <w:t>,</w:t>
      </w:r>
      <w:r w:rsidRPr="00C76D31">
        <w:rPr>
          <w:rFonts w:eastAsia="Times New Roman"/>
          <w:szCs w:val="24"/>
        </w:rPr>
        <w:t xml:space="preserve"> είχε </w:t>
      </w:r>
      <w:r>
        <w:rPr>
          <w:rFonts w:eastAsia="Times New Roman"/>
          <w:szCs w:val="24"/>
        </w:rPr>
        <w:t>υποστηρίξει στον Π</w:t>
      </w:r>
      <w:r w:rsidRPr="00C76D31">
        <w:rPr>
          <w:rFonts w:eastAsia="Times New Roman"/>
          <w:szCs w:val="24"/>
        </w:rPr>
        <w:t>ρωθυπουργό</w:t>
      </w:r>
      <w:r>
        <w:rPr>
          <w:rFonts w:eastAsia="Times New Roman"/>
          <w:szCs w:val="24"/>
        </w:rPr>
        <w:t>.</w:t>
      </w:r>
      <w:r w:rsidRPr="00C76D31">
        <w:rPr>
          <w:rFonts w:eastAsia="Times New Roman"/>
          <w:szCs w:val="24"/>
        </w:rPr>
        <w:t xml:space="preserve"> </w:t>
      </w:r>
    </w:p>
    <w:p w14:paraId="5CAF535C" w14:textId="77777777" w:rsidR="00A15929" w:rsidRDefault="00D001CD">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ΣΤ</w:t>
      </w:r>
      <w:r>
        <w:rPr>
          <w:rFonts w:eastAsia="Times New Roman"/>
          <w:szCs w:val="24"/>
        </w:rPr>
        <w:t>΄</w:t>
      </w:r>
      <w:r>
        <w:rPr>
          <w:rFonts w:eastAsia="Times New Roman"/>
          <w:szCs w:val="24"/>
        </w:rPr>
        <w:t xml:space="preserve"> Αντιπρόεδρος της Βουλής κ. </w:t>
      </w:r>
      <w:r w:rsidRPr="006F1954">
        <w:rPr>
          <w:rFonts w:eastAsia="Times New Roman"/>
          <w:b/>
          <w:szCs w:val="24"/>
        </w:rPr>
        <w:t>ΓΕΩΡΓΙΟΣ ΛΑΜΠΡΟΥΛΗΣ</w:t>
      </w:r>
      <w:r>
        <w:rPr>
          <w:rFonts w:eastAsia="Times New Roman"/>
          <w:szCs w:val="24"/>
        </w:rPr>
        <w:t>)</w:t>
      </w:r>
    </w:p>
    <w:p w14:paraId="5CAF535D" w14:textId="77777777" w:rsidR="00A15929" w:rsidRDefault="00D001CD">
      <w:pPr>
        <w:spacing w:line="600" w:lineRule="auto"/>
        <w:ind w:firstLine="720"/>
        <w:jc w:val="both"/>
        <w:rPr>
          <w:rFonts w:eastAsia="Times New Roman"/>
          <w:szCs w:val="24"/>
        </w:rPr>
      </w:pPr>
      <w:r w:rsidRPr="00C76D31">
        <w:rPr>
          <w:rFonts w:eastAsia="Times New Roman"/>
          <w:szCs w:val="24"/>
        </w:rPr>
        <w:t xml:space="preserve">Το </w:t>
      </w:r>
      <w:r w:rsidRPr="00C76D31">
        <w:rPr>
          <w:rFonts w:eastAsia="Times New Roman"/>
          <w:szCs w:val="24"/>
        </w:rPr>
        <w:t>θέμα είναι αν είχε στοιχεία</w:t>
      </w:r>
      <w:r>
        <w:rPr>
          <w:rFonts w:eastAsia="Times New Roman"/>
          <w:szCs w:val="24"/>
        </w:rPr>
        <w:t>, δ</w:t>
      </w:r>
      <w:r w:rsidRPr="00C76D31">
        <w:rPr>
          <w:rFonts w:eastAsia="Times New Roman"/>
          <w:szCs w:val="24"/>
        </w:rPr>
        <w:t xml:space="preserve">ηλαδή </w:t>
      </w:r>
      <w:r>
        <w:rPr>
          <w:rFonts w:eastAsia="Times New Roman"/>
          <w:szCs w:val="24"/>
        </w:rPr>
        <w:t xml:space="preserve">αν </w:t>
      </w:r>
      <w:r w:rsidRPr="00C76D31">
        <w:rPr>
          <w:rFonts w:eastAsia="Times New Roman"/>
          <w:szCs w:val="24"/>
        </w:rPr>
        <w:t>αυτά</w:t>
      </w:r>
      <w:r>
        <w:rPr>
          <w:rFonts w:eastAsia="Times New Roman"/>
          <w:szCs w:val="24"/>
        </w:rPr>
        <w:t xml:space="preserve"> τα στοιχεία, τα οποία κατατέθηκαν</w:t>
      </w:r>
      <w:r w:rsidRPr="00C76D31">
        <w:rPr>
          <w:rFonts w:eastAsia="Times New Roman"/>
          <w:szCs w:val="24"/>
        </w:rPr>
        <w:t xml:space="preserve"> σήμερα εδώ</w:t>
      </w:r>
      <w:r>
        <w:rPr>
          <w:rFonts w:eastAsia="Times New Roman"/>
          <w:szCs w:val="24"/>
        </w:rPr>
        <w:t>,</w:t>
      </w:r>
      <w:r w:rsidRPr="00C76D31">
        <w:rPr>
          <w:rFonts w:eastAsia="Times New Roman"/>
          <w:szCs w:val="24"/>
        </w:rPr>
        <w:t xml:space="preserve"> </w:t>
      </w:r>
      <w:r>
        <w:rPr>
          <w:rFonts w:eastAsia="Times New Roman"/>
          <w:szCs w:val="24"/>
        </w:rPr>
        <w:t>είχαν κατατεθεί και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 Π</w:t>
      </w:r>
      <w:r w:rsidRPr="00C76D31">
        <w:rPr>
          <w:rFonts w:eastAsia="Times New Roman"/>
          <w:szCs w:val="24"/>
        </w:rPr>
        <w:t>ρωθυπουργού</w:t>
      </w:r>
      <w:r>
        <w:rPr>
          <w:rFonts w:eastAsia="Times New Roman"/>
          <w:szCs w:val="24"/>
        </w:rPr>
        <w:t xml:space="preserve"> ή</w:t>
      </w:r>
      <w:r w:rsidRPr="00C76D31">
        <w:rPr>
          <w:rFonts w:eastAsia="Times New Roman"/>
          <w:szCs w:val="24"/>
        </w:rPr>
        <w:t xml:space="preserve"> ήταν μόνο ενδεχομένως εικασίες</w:t>
      </w:r>
      <w:r>
        <w:rPr>
          <w:rFonts w:eastAsia="Times New Roman"/>
          <w:szCs w:val="24"/>
        </w:rPr>
        <w:t>. Όμως,</w:t>
      </w:r>
      <w:r w:rsidRPr="00C76D31">
        <w:rPr>
          <w:rFonts w:eastAsia="Times New Roman"/>
          <w:szCs w:val="24"/>
        </w:rPr>
        <w:t xml:space="preserve"> το </w:t>
      </w:r>
      <w:r>
        <w:rPr>
          <w:rFonts w:eastAsia="Times New Roman"/>
          <w:szCs w:val="24"/>
        </w:rPr>
        <w:t>γεγονός της αποπομπής του Υ</w:t>
      </w:r>
      <w:r w:rsidRPr="00C76D31">
        <w:rPr>
          <w:rFonts w:eastAsia="Times New Roman"/>
          <w:szCs w:val="24"/>
        </w:rPr>
        <w:t>πουργού Κοτζιά</w:t>
      </w:r>
      <w:r>
        <w:rPr>
          <w:rFonts w:eastAsia="Times New Roman"/>
          <w:szCs w:val="24"/>
        </w:rPr>
        <w:t>,</w:t>
      </w:r>
      <w:r w:rsidRPr="00C76D31">
        <w:rPr>
          <w:rFonts w:eastAsia="Times New Roman"/>
          <w:szCs w:val="24"/>
        </w:rPr>
        <w:t xml:space="preserve"> </w:t>
      </w:r>
      <w:r>
        <w:rPr>
          <w:rFonts w:eastAsia="Times New Roman"/>
          <w:szCs w:val="24"/>
        </w:rPr>
        <w:t>μετά</w:t>
      </w:r>
      <w:r w:rsidRPr="00C76D31">
        <w:rPr>
          <w:rFonts w:eastAsia="Times New Roman"/>
          <w:szCs w:val="24"/>
        </w:rPr>
        <w:t xml:space="preserve"> ακριβώς από </w:t>
      </w:r>
      <w:r>
        <w:rPr>
          <w:rFonts w:eastAsia="Times New Roman"/>
          <w:szCs w:val="24"/>
        </w:rPr>
        <w:t>ε</w:t>
      </w:r>
      <w:r w:rsidRPr="00C76D31">
        <w:rPr>
          <w:rFonts w:eastAsia="Times New Roman"/>
          <w:szCs w:val="24"/>
        </w:rPr>
        <w:t xml:space="preserve">κείνο το </w:t>
      </w:r>
      <w:r w:rsidRPr="00C76D31">
        <w:rPr>
          <w:rFonts w:eastAsia="Times New Roman"/>
          <w:szCs w:val="24"/>
        </w:rPr>
        <w:t>Υ</w:t>
      </w:r>
      <w:r w:rsidRPr="00C76D31">
        <w:rPr>
          <w:rFonts w:eastAsia="Times New Roman"/>
          <w:szCs w:val="24"/>
        </w:rPr>
        <w:t>πουργι</w:t>
      </w:r>
      <w:r w:rsidRPr="00C76D31">
        <w:rPr>
          <w:rFonts w:eastAsia="Times New Roman"/>
          <w:szCs w:val="24"/>
        </w:rPr>
        <w:t xml:space="preserve">κό </w:t>
      </w:r>
      <w:r w:rsidRPr="00C76D31">
        <w:rPr>
          <w:rFonts w:eastAsia="Times New Roman"/>
          <w:szCs w:val="24"/>
        </w:rPr>
        <w:t>Σ</w:t>
      </w:r>
      <w:r w:rsidRPr="00C76D31">
        <w:rPr>
          <w:rFonts w:eastAsia="Times New Roman"/>
          <w:szCs w:val="24"/>
        </w:rPr>
        <w:t>υμβούλιο</w:t>
      </w:r>
      <w:r>
        <w:rPr>
          <w:rFonts w:eastAsia="Times New Roman"/>
          <w:szCs w:val="24"/>
        </w:rPr>
        <w:t>,</w:t>
      </w:r>
      <w:r w:rsidRPr="00C76D31">
        <w:rPr>
          <w:rFonts w:eastAsia="Times New Roman"/>
          <w:szCs w:val="24"/>
        </w:rPr>
        <w:t xml:space="preserve"> είναι κάτι το οποίο δημιουργεί πονηρές σκέψεις σε </w:t>
      </w:r>
      <w:r>
        <w:rPr>
          <w:rFonts w:eastAsia="Times New Roman"/>
          <w:szCs w:val="24"/>
        </w:rPr>
        <w:t>εμάς</w:t>
      </w:r>
      <w:r w:rsidRPr="00C76D31">
        <w:rPr>
          <w:rFonts w:eastAsia="Times New Roman"/>
          <w:szCs w:val="24"/>
        </w:rPr>
        <w:t xml:space="preserve"> που το βλέπουμε</w:t>
      </w:r>
      <w:r>
        <w:rPr>
          <w:rFonts w:eastAsia="Times New Roman"/>
          <w:szCs w:val="24"/>
        </w:rPr>
        <w:t xml:space="preserve"> με μια</w:t>
      </w:r>
      <w:r w:rsidRPr="00C76D31">
        <w:rPr>
          <w:rFonts w:eastAsia="Times New Roman"/>
          <w:szCs w:val="24"/>
        </w:rPr>
        <w:t xml:space="preserve"> διαφορετική σκοπιά</w:t>
      </w:r>
      <w:r>
        <w:rPr>
          <w:rFonts w:eastAsia="Times New Roman"/>
          <w:szCs w:val="24"/>
        </w:rPr>
        <w:t>.</w:t>
      </w:r>
      <w:r w:rsidRPr="00C76D31">
        <w:rPr>
          <w:rFonts w:eastAsia="Times New Roman"/>
          <w:szCs w:val="24"/>
        </w:rPr>
        <w:t xml:space="preserve"> </w:t>
      </w:r>
    </w:p>
    <w:p w14:paraId="5CAF535E" w14:textId="77777777" w:rsidR="00A15929" w:rsidRDefault="00D001CD">
      <w:pPr>
        <w:spacing w:line="600" w:lineRule="auto"/>
        <w:ind w:firstLine="720"/>
        <w:jc w:val="both"/>
        <w:rPr>
          <w:rFonts w:eastAsia="Times New Roman"/>
          <w:szCs w:val="24"/>
        </w:rPr>
      </w:pPr>
      <w:r>
        <w:rPr>
          <w:rFonts w:eastAsia="Times New Roman"/>
          <w:szCs w:val="24"/>
        </w:rPr>
        <w:t>Α</w:t>
      </w:r>
      <w:r w:rsidRPr="00C76D31">
        <w:rPr>
          <w:rFonts w:eastAsia="Times New Roman"/>
          <w:szCs w:val="24"/>
        </w:rPr>
        <w:t>πό την άλλη πλευρά</w:t>
      </w:r>
      <w:r>
        <w:rPr>
          <w:rFonts w:eastAsia="Times New Roman"/>
          <w:szCs w:val="24"/>
        </w:rPr>
        <w:t>, θα ήθελα να κάνω και μι</w:t>
      </w:r>
      <w:r w:rsidRPr="00C76D31">
        <w:rPr>
          <w:rFonts w:eastAsia="Times New Roman"/>
          <w:szCs w:val="24"/>
        </w:rPr>
        <w:t xml:space="preserve">α ερώτηση προς τους </w:t>
      </w:r>
      <w:r>
        <w:rPr>
          <w:rFonts w:eastAsia="Times New Roman"/>
          <w:szCs w:val="24"/>
        </w:rPr>
        <w:t>Α</w:t>
      </w:r>
      <w:r w:rsidRPr="00C76D31">
        <w:rPr>
          <w:rFonts w:eastAsia="Times New Roman"/>
          <w:szCs w:val="24"/>
        </w:rPr>
        <w:t>νεξάρτητους Έλληνες</w:t>
      </w:r>
      <w:r>
        <w:rPr>
          <w:rFonts w:eastAsia="Times New Roman"/>
          <w:szCs w:val="24"/>
        </w:rPr>
        <w:t>,</w:t>
      </w:r>
      <w:r w:rsidRPr="00C76D31">
        <w:rPr>
          <w:rFonts w:eastAsia="Times New Roman"/>
          <w:szCs w:val="24"/>
        </w:rPr>
        <w:t xml:space="preserve"> οι οποίοι ειλ</w:t>
      </w:r>
      <w:r>
        <w:rPr>
          <w:rFonts w:eastAsia="Times New Roman"/>
          <w:szCs w:val="24"/>
        </w:rPr>
        <w:t xml:space="preserve">ικρινά ήταν ομοτράπεζοι με την </w:t>
      </w:r>
      <w:r w:rsidRPr="00C76D31">
        <w:rPr>
          <w:rFonts w:eastAsia="Times New Roman"/>
          <w:szCs w:val="24"/>
        </w:rPr>
        <w:t xml:space="preserve">συγκεκριμένη </w:t>
      </w:r>
      <w:r>
        <w:rPr>
          <w:rFonts w:eastAsia="Times New Roman"/>
          <w:szCs w:val="24"/>
        </w:rPr>
        <w:t>Κυβέρνηση. Έχετε σκεφτεί, α</w:t>
      </w:r>
      <w:r w:rsidRPr="00C76D31">
        <w:rPr>
          <w:rFonts w:eastAsia="Times New Roman"/>
          <w:szCs w:val="24"/>
        </w:rPr>
        <w:t>γαπητοί συνάδελφοι</w:t>
      </w:r>
      <w:r>
        <w:rPr>
          <w:rFonts w:eastAsia="Times New Roman"/>
          <w:szCs w:val="24"/>
        </w:rPr>
        <w:t>, πόση αξιοπιστία έχει μι</w:t>
      </w:r>
      <w:r w:rsidRPr="00C76D31">
        <w:rPr>
          <w:rFonts w:eastAsia="Times New Roman"/>
          <w:szCs w:val="24"/>
        </w:rPr>
        <w:t>α καταγγελία όταν γίνεται ετεροχρονισμένη</w:t>
      </w:r>
      <w:r>
        <w:rPr>
          <w:rFonts w:eastAsia="Times New Roman"/>
          <w:szCs w:val="24"/>
        </w:rPr>
        <w:t xml:space="preserve">; </w:t>
      </w:r>
      <w:r>
        <w:rPr>
          <w:rFonts w:eastAsia="Times New Roman" w:cs="Times New Roman"/>
          <w:szCs w:val="24"/>
        </w:rPr>
        <w:t>Δηλαδή</w:t>
      </w:r>
      <w:r w:rsidRPr="008743C7">
        <w:rPr>
          <w:rFonts w:eastAsia="Times New Roman" w:cs="Times New Roman"/>
          <w:szCs w:val="24"/>
        </w:rPr>
        <w:t>,</w:t>
      </w:r>
      <w:r>
        <w:rPr>
          <w:rFonts w:eastAsia="Times New Roman" w:cs="Times New Roman"/>
          <w:szCs w:val="24"/>
        </w:rPr>
        <w:t xml:space="preserve"> τι βάρος δίνουν σε αυτή την καταγγελία οι Έλληνες πολίτες; </w:t>
      </w:r>
      <w:r>
        <w:rPr>
          <w:rFonts w:eastAsia="Times New Roman"/>
          <w:szCs w:val="24"/>
        </w:rPr>
        <w:t xml:space="preserve"> </w:t>
      </w:r>
    </w:p>
    <w:p w14:paraId="5CAF535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Αν και εφόσον είχατε αυτά τα στοιχεία, τα οποία προσκομίσατε –που δεν έχω </w:t>
      </w:r>
      <w:r>
        <w:rPr>
          <w:rFonts w:eastAsia="Times New Roman" w:cs="Times New Roman"/>
          <w:szCs w:val="24"/>
        </w:rPr>
        <w:t>κανένα λόγο αυτή τη στιγμή εγώ να αμφισβητήσω- αύριο κιόλας, σήμερα κιόλας θα πρέπει ο Υπουργός να κινήσει τις διαδικασίες εντός του Υπουργείου. Γιατί από τα στοιχεία, τα οποία έχετε καταθέσει, μπορεί, αν μη τι άλλο, να μην είναι ορατή η εμπλοκή Κοτζιά, αλ</w:t>
      </w:r>
      <w:r>
        <w:rPr>
          <w:rFonts w:eastAsia="Times New Roman" w:cs="Times New Roman"/>
          <w:szCs w:val="24"/>
        </w:rPr>
        <w:t xml:space="preserve">λά σίγουρα είναι ορατή η εμπλοκή υπαλλήλων. </w:t>
      </w:r>
    </w:p>
    <w:p w14:paraId="5CAF5360"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Αυτό προκύπτει από τα στοιχεία αυτά του Υπουργείου Εξωτερικών, κύριε Υπουργέ. Και λυπάμαι πολύ και το λέω αυτό για ένα Υπουργείο με τη βαρύτητα και τη σημαντικότητα, την οποία έχει το Υπουργείο Εξωτερικών.</w:t>
      </w:r>
    </w:p>
    <w:p w14:paraId="5CAF536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Αγαπη</w:t>
      </w:r>
      <w:r>
        <w:rPr>
          <w:rFonts w:eastAsia="Times New Roman" w:cs="Times New Roman"/>
          <w:szCs w:val="24"/>
        </w:rPr>
        <w:t xml:space="preserve">τοί συνάδελφοι των Ανεξαρτήτων Ελλήνων, προχωρήσατε σε μια ετεροχρονισμένη καταγγελία την ίδια στιγμή που ο Πρόεδρος των Ανεξαρτήτων Ελλήνων ήταν μέλος ενός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 xml:space="preserve">υμβουλίου. Θα μπορούσε να είχε ρίξει -θα σας το πω έτσι εγώ- την ελληνική </w:t>
      </w:r>
      <w:r>
        <w:rPr>
          <w:rFonts w:eastAsia="Times New Roman" w:cs="Times New Roman"/>
          <w:szCs w:val="24"/>
        </w:rPr>
        <w:t>Κ</w:t>
      </w:r>
      <w:r>
        <w:rPr>
          <w:rFonts w:eastAsia="Times New Roman" w:cs="Times New Roman"/>
          <w:szCs w:val="24"/>
        </w:rPr>
        <w:t>υβέρνηση τότ</w:t>
      </w:r>
      <w:r>
        <w:rPr>
          <w:rFonts w:eastAsia="Times New Roman" w:cs="Times New Roman"/>
          <w:szCs w:val="24"/>
        </w:rPr>
        <w:t xml:space="preserve">ε με τη συγκεκριμένη καταγγελία. Και θα μπορούσαμε να μην είχαμε οδηγηθεί στην κύρωση της Συμφωνίας των Πρεσπών. </w:t>
      </w:r>
    </w:p>
    <w:p w14:paraId="5CAF536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Θέλουμε να κρατήσουμε ψηλά -αλλά δεν μας αφήνει κιόλας και κανείς- την εικόνα, την οποία παρουσιάζει το ελληνικό Κοινοβούλιο. Όμως βλέπετε ότι</w:t>
      </w:r>
      <w:r>
        <w:rPr>
          <w:rFonts w:eastAsia="Times New Roman" w:cs="Times New Roman"/>
          <w:szCs w:val="24"/>
        </w:rPr>
        <w:t xml:space="preserve"> συνέχεια βγαίνουν πραγματικά ιστορίες, οι οποίες δεν μπορούν να αφήσουν σε ησυχία τον ελληνικό λαό, οι οποίες δεν μας δίνουν το δικαίωμα να καθαρίσουμε σαν πολιτικό σύστημα απέναντι στον ελληνικό λαό. Σε κάθε περίπτωση είναι μια υπόθεση, την οποία -απ’ ό,</w:t>
      </w:r>
      <w:r>
        <w:rPr>
          <w:rFonts w:eastAsia="Times New Roman" w:cs="Times New Roman"/>
          <w:szCs w:val="24"/>
        </w:rPr>
        <w:t xml:space="preserve">τι τουλάχιστον φαίνεται και είναι ορατή- θα ξεκινήσει να διερευνήσει η ελληνική δικαιοσύνη. </w:t>
      </w:r>
    </w:p>
    <w:p w14:paraId="5CAF536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Η Ένωση Κεντρώων εκφράζει την πεποίθησή της, την αντίληψή της και έχει εμπιστοσύνη στην ελληνική δικαιοσύνη. Όσο πιο γρήγορα, όμως, αποταθούμε στην ελληνική δικαιο</w:t>
      </w:r>
      <w:r>
        <w:rPr>
          <w:rFonts w:eastAsia="Times New Roman" w:cs="Times New Roman"/>
          <w:szCs w:val="24"/>
        </w:rPr>
        <w:t xml:space="preserve">σύνη τόσο καλύτερα. Θα πρέπει το τοπίο προς τις εκλογές να μην αφήνει ερωτηματικά, να μην αφήνει γκρίζα, να μην αφήνει κανενός είδους ομίχλη για τον πολιτικό κόσμο, αυτόν που θα διεκδικήσει την ψήφο αύριο του ελληνικού λαού. </w:t>
      </w:r>
    </w:p>
    <w:p w14:paraId="5CAF536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r>
        <w:rPr>
          <w:rFonts w:eastAsia="Times New Roman" w:cs="Times New Roman"/>
          <w:szCs w:val="24"/>
        </w:rPr>
        <w:t xml:space="preserve"> </w:t>
      </w:r>
    </w:p>
    <w:p w14:paraId="5CAF5365"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Σαρίδη</w:t>
      </w:r>
      <w:proofErr w:type="spellEnd"/>
      <w:r>
        <w:rPr>
          <w:rFonts w:eastAsia="Times New Roman" w:cs="Times New Roman"/>
          <w:szCs w:val="24"/>
        </w:rPr>
        <w:t>, με τον οποίο ολοκληρώθηκε ο κύκλος των παρεμβάσεων των Κοινοβουλευτικών Εκπροσώπων.</w:t>
      </w:r>
    </w:p>
    <w:p w14:paraId="5CAF5366"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Απ’ ό,τι έχω δει, όλοι οι επερωτώντες Βουλευτές έχουν αξιοποιήσει υπέρ του δέοντος και τη δευτερολογία τους.</w:t>
      </w:r>
      <w:r>
        <w:rPr>
          <w:rFonts w:eastAsia="Times New Roman" w:cs="Times New Roman"/>
          <w:szCs w:val="24"/>
        </w:rPr>
        <w:t xml:space="preserve"> </w:t>
      </w:r>
    </w:p>
    <w:p w14:paraId="5CAF5367"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θα ήθελα τον λόγο.</w:t>
      </w:r>
    </w:p>
    <w:p w14:paraId="5CAF5368"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κύριε </w:t>
      </w:r>
      <w:proofErr w:type="spellStart"/>
      <w:r>
        <w:rPr>
          <w:rFonts w:eastAsia="Times New Roman" w:cs="Times New Roman"/>
          <w:szCs w:val="24"/>
        </w:rPr>
        <w:t>Κατσίκη</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w:t>
      </w:r>
    </w:p>
    <w:p w14:paraId="5CAF5369"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Όχι τι, κύριε Πρόεδρε; </w:t>
      </w:r>
    </w:p>
    <w:p w14:paraId="5CAF536A"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Τι θέλετε; Να δευτερολογήσετε; </w:t>
      </w:r>
    </w:p>
    <w:p w14:paraId="5CAF536B"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w:t>
      </w:r>
      <w:r>
        <w:rPr>
          <w:rFonts w:eastAsia="Times New Roman" w:cs="Times New Roman"/>
          <w:b/>
          <w:szCs w:val="24"/>
        </w:rPr>
        <w:t xml:space="preserve"> ΚΟΛΛΙΑ-</w:t>
      </w:r>
      <w:r>
        <w:rPr>
          <w:rFonts w:eastAsia="Times New Roman" w:cs="Times New Roman"/>
          <w:b/>
          <w:szCs w:val="24"/>
        </w:rPr>
        <w:t>ΤΣΑΡΟΥΧΑ:</w:t>
      </w:r>
      <w:r>
        <w:rPr>
          <w:rFonts w:eastAsia="Times New Roman" w:cs="Times New Roman"/>
          <w:szCs w:val="24"/>
        </w:rPr>
        <w:t xml:space="preserve"> Ναι, κύριε Πρόεδρε. </w:t>
      </w:r>
    </w:p>
    <w:p w14:paraId="5CAF536C"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Όλοι οι επερωτώντες; </w:t>
      </w:r>
    </w:p>
    <w:p w14:paraId="5CAF536D"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w:t>
      </w:r>
      <w:r>
        <w:rPr>
          <w:rFonts w:eastAsia="Times New Roman" w:cs="Times New Roman"/>
          <w:b/>
          <w:szCs w:val="24"/>
        </w:rPr>
        <w:t xml:space="preserve"> ΚΟΛΛΙΑ-ΤΣΑΡΟΥΧΑ:</w:t>
      </w:r>
      <w:r>
        <w:rPr>
          <w:rFonts w:eastAsia="Times New Roman" w:cs="Times New Roman"/>
          <w:szCs w:val="24"/>
        </w:rPr>
        <w:t xml:space="preserve"> Δύο είμαστε, κύριε Πρόεδρε.</w:t>
      </w:r>
    </w:p>
    <w:p w14:paraId="5CAF536E"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Ακούστε: Ο κ. Καμμένος μίλησε </w:t>
      </w:r>
      <w:r>
        <w:rPr>
          <w:rFonts w:eastAsia="Times New Roman" w:cs="Times New Roman"/>
          <w:szCs w:val="24"/>
        </w:rPr>
        <w:t>τριάντα δύο</w:t>
      </w:r>
      <w:r>
        <w:rPr>
          <w:rFonts w:eastAsia="Times New Roman" w:cs="Times New Roman"/>
          <w:szCs w:val="24"/>
        </w:rPr>
        <w:t xml:space="preserve"> λεπτά. Ο κ. </w:t>
      </w:r>
      <w:proofErr w:type="spellStart"/>
      <w:r>
        <w:rPr>
          <w:rFonts w:eastAsia="Times New Roman" w:cs="Times New Roman"/>
          <w:szCs w:val="24"/>
        </w:rPr>
        <w:t>Κατσίκης</w:t>
      </w:r>
      <w:proofErr w:type="spellEnd"/>
      <w:r>
        <w:rPr>
          <w:rFonts w:eastAsia="Times New Roman" w:cs="Times New Roman"/>
          <w:szCs w:val="24"/>
        </w:rPr>
        <w:t xml:space="preserve"> μίλησε </w:t>
      </w:r>
      <w:r>
        <w:rPr>
          <w:rFonts w:eastAsia="Times New Roman" w:cs="Times New Roman"/>
          <w:szCs w:val="24"/>
        </w:rPr>
        <w:t>δέκα</w:t>
      </w:r>
      <w:r>
        <w:rPr>
          <w:rFonts w:eastAsia="Times New Roman" w:cs="Times New Roman"/>
          <w:szCs w:val="24"/>
        </w:rPr>
        <w:t xml:space="preserve"> λεπτά</w:t>
      </w:r>
      <w:r>
        <w:rPr>
          <w:rFonts w:eastAsia="Times New Roman" w:cs="Times New Roman"/>
          <w:szCs w:val="24"/>
        </w:rPr>
        <w:t xml:space="preserve"> και </w:t>
      </w:r>
      <w:r>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δευτερό</w:t>
      </w:r>
      <w:r>
        <w:rPr>
          <w:rFonts w:eastAsia="Times New Roman" w:cs="Times New Roman"/>
          <w:szCs w:val="24"/>
        </w:rPr>
        <w:t>λεπτ</w:t>
      </w:r>
      <w:r>
        <w:rPr>
          <w:rFonts w:eastAsia="Times New Roman" w:cs="Times New Roman"/>
          <w:szCs w:val="24"/>
        </w:rPr>
        <w:t>α</w:t>
      </w:r>
      <w:r>
        <w:rPr>
          <w:rFonts w:eastAsia="Times New Roman" w:cs="Times New Roman"/>
          <w:szCs w:val="24"/>
        </w:rPr>
        <w:t>. Η κ</w:t>
      </w:r>
      <w:r>
        <w:rPr>
          <w:rFonts w:eastAsia="Times New Roman" w:cs="Times New Roman"/>
          <w:szCs w:val="24"/>
        </w:rPr>
        <w:t>.</w:t>
      </w:r>
      <w:r>
        <w:rPr>
          <w:rFonts w:eastAsia="Times New Roman" w:cs="Times New Roman"/>
          <w:szCs w:val="24"/>
        </w:rPr>
        <w:t xml:space="preserve"> Κόλλια μίλησε </w:t>
      </w:r>
      <w:r>
        <w:rPr>
          <w:rFonts w:eastAsia="Times New Roman" w:cs="Times New Roman"/>
          <w:szCs w:val="24"/>
        </w:rPr>
        <w:t>δώδεκα λεπτά</w:t>
      </w:r>
      <w:r>
        <w:rPr>
          <w:rFonts w:eastAsia="Times New Roman" w:cs="Times New Roman"/>
          <w:szCs w:val="24"/>
        </w:rPr>
        <w:t xml:space="preserve"> και</w:t>
      </w:r>
      <w:r>
        <w:rPr>
          <w:rFonts w:eastAsia="Times New Roman" w:cs="Times New Roman"/>
          <w:szCs w:val="24"/>
        </w:rPr>
        <w:t xml:space="preserve"> πέντε</w:t>
      </w:r>
      <w:r>
        <w:rPr>
          <w:rFonts w:eastAsia="Times New Roman" w:cs="Times New Roman"/>
          <w:szCs w:val="24"/>
        </w:rPr>
        <w:t xml:space="preserve"> </w:t>
      </w:r>
      <w:r>
        <w:rPr>
          <w:rFonts w:eastAsia="Times New Roman" w:cs="Times New Roman"/>
          <w:szCs w:val="24"/>
        </w:rPr>
        <w:t>δευτερό</w:t>
      </w:r>
      <w:r>
        <w:rPr>
          <w:rFonts w:eastAsia="Times New Roman" w:cs="Times New Roman"/>
          <w:szCs w:val="24"/>
        </w:rPr>
        <w:t>λεπτ</w:t>
      </w:r>
      <w:r>
        <w:rPr>
          <w:rFonts w:eastAsia="Times New Roman" w:cs="Times New Roman"/>
          <w:szCs w:val="24"/>
        </w:rPr>
        <w:t>α</w:t>
      </w:r>
      <w:r>
        <w:rPr>
          <w:rFonts w:eastAsia="Times New Roman" w:cs="Times New Roman"/>
          <w:szCs w:val="24"/>
        </w:rPr>
        <w:t xml:space="preserve">. Και βέβαια, ο κ. Φωκάς μίλησε </w:t>
      </w:r>
      <w:r>
        <w:rPr>
          <w:rFonts w:eastAsia="Times New Roman" w:cs="Times New Roman"/>
          <w:szCs w:val="24"/>
        </w:rPr>
        <w:t>επτά</w:t>
      </w:r>
      <w:r>
        <w:rPr>
          <w:rFonts w:eastAsia="Times New Roman" w:cs="Times New Roman"/>
          <w:szCs w:val="24"/>
        </w:rPr>
        <w:t xml:space="preserve"> λεπτά και </w:t>
      </w:r>
      <w:r>
        <w:rPr>
          <w:rFonts w:eastAsia="Times New Roman" w:cs="Times New Roman"/>
          <w:szCs w:val="24"/>
        </w:rPr>
        <w:t>σαράντα έξι</w:t>
      </w:r>
      <w:r>
        <w:rPr>
          <w:rFonts w:eastAsia="Times New Roman" w:cs="Times New Roman"/>
          <w:szCs w:val="24"/>
        </w:rPr>
        <w:t xml:space="preserve"> </w:t>
      </w:r>
      <w:r>
        <w:rPr>
          <w:rFonts w:eastAsia="Times New Roman" w:cs="Times New Roman"/>
          <w:szCs w:val="24"/>
        </w:rPr>
        <w:t>δευτερό</w:t>
      </w:r>
      <w:r>
        <w:rPr>
          <w:rFonts w:eastAsia="Times New Roman" w:cs="Times New Roman"/>
          <w:szCs w:val="24"/>
        </w:rPr>
        <w:t>λεπτ</w:t>
      </w:r>
      <w:r>
        <w:rPr>
          <w:rFonts w:eastAsia="Times New Roman" w:cs="Times New Roman"/>
          <w:szCs w:val="24"/>
        </w:rPr>
        <w:t>α</w:t>
      </w:r>
      <w:r>
        <w:rPr>
          <w:rFonts w:eastAsia="Times New Roman" w:cs="Times New Roman"/>
          <w:szCs w:val="24"/>
        </w:rPr>
        <w:t>. Ήδη έχετε υπερβεί και τη δευτερολογία. Εάν θέλετε, ένας από εσάς να πάρει τον λόγο για δύο λεπτά, να δ</w:t>
      </w:r>
      <w:r>
        <w:rPr>
          <w:rFonts w:eastAsia="Times New Roman" w:cs="Times New Roman"/>
          <w:szCs w:val="24"/>
        </w:rPr>
        <w:t>ευτερολογήσει, να πει κάτι. Δεν είναι δυνατόν τώρα αυτό να γίνεται.</w:t>
      </w:r>
    </w:p>
    <w:p w14:paraId="5CAF536F"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Κύριε Αμανατίδη, τι θέλετε;</w:t>
      </w:r>
    </w:p>
    <w:p w14:paraId="5CAF5370"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Και σε μένα δύο λεπτά, κύριε Πρόεδρε. </w:t>
      </w:r>
    </w:p>
    <w:p w14:paraId="5CAF5371"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προβλέπεται. Θα κλείσει ο Υπουργός μετά. Η διαδικασία είναι δεδομένη. </w:t>
      </w:r>
    </w:p>
    <w:p w14:paraId="5CAF5372"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Κύριε Πρόεδρε, θα δείτε ότι δεν έχω χρησιμοποιήσει τον χρόνο της δευτερολογίας μου. Θέλω μόνο δύο λεπτά. Αμέσως μετά θα κλείσει ο Υπουργός. </w:t>
      </w:r>
    </w:p>
    <w:p w14:paraId="5CAF5373"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Τέλος πάντων. </w:t>
      </w:r>
    </w:p>
    <w:p w14:paraId="5CAF5374"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στον κ. </w:t>
      </w:r>
      <w:proofErr w:type="spellStart"/>
      <w:r>
        <w:rPr>
          <w:rFonts w:eastAsia="Times New Roman" w:cs="Times New Roman"/>
          <w:szCs w:val="24"/>
        </w:rPr>
        <w:t>Κατσίκη</w:t>
      </w:r>
      <w:proofErr w:type="spellEnd"/>
      <w:r>
        <w:rPr>
          <w:rFonts w:eastAsia="Times New Roman" w:cs="Times New Roman"/>
          <w:szCs w:val="24"/>
        </w:rPr>
        <w:t xml:space="preserve"> για δύο λεπτά. </w:t>
      </w:r>
    </w:p>
    <w:p w14:paraId="5CAF5375"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μου προκαλεί εντύπωση όταν εσείς κρίνετε εξ ιδίων τα αλλότρια. Λυπάμαι που μπαίνω στη διαδικασία να απαντήσω σε εσάς προσωπικά για τη δι</w:t>
      </w:r>
      <w:r>
        <w:rPr>
          <w:rFonts w:eastAsia="Times New Roman" w:cs="Times New Roman"/>
          <w:szCs w:val="24"/>
        </w:rPr>
        <w:t>αχείριση του χρόνου…</w:t>
      </w:r>
    </w:p>
    <w:p w14:paraId="5CAF5376"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το κατάλαβα αυτό. Σας παρακαλώ πολύ. Παραχώρηση του Προεδρείου κάνουμε αυτή τη στιγμή και παραβίαση του Κανονισμού, προκειμένου να πάρετε τον λόγο.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w:t>
      </w:r>
    </w:p>
    <w:p w14:paraId="5CAF5377"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w:t>
      </w:r>
      <w:r>
        <w:rPr>
          <w:rFonts w:eastAsia="Times New Roman" w:cs="Times New Roman"/>
          <w:szCs w:val="24"/>
        </w:rPr>
        <w:t xml:space="preserve">Όχι τέτοιο ύφος, κύριε Πρόεδρε. Αφήστε τον Κανονισμό. Τον έχετε παραβιάσει πολλές φορές εσείς ο ίδιος, μιλώντας από το Βήμα της Βουλής, ξεπερνώντας τον χρόνο κατά 100%. </w:t>
      </w:r>
    </w:p>
    <w:p w14:paraId="5CAF5378"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πολύ. Μιλάτε εσείς τώρα για κανονισμούς</w:t>
      </w:r>
      <w:r>
        <w:rPr>
          <w:rFonts w:eastAsia="Times New Roman" w:cs="Times New Roman"/>
          <w:szCs w:val="24"/>
        </w:rPr>
        <w:t xml:space="preserve">; </w:t>
      </w:r>
    </w:p>
    <w:p w14:paraId="5CAF5379"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Τι πάει να πει αυτό; Δεν το κατάλαβα! Τι σημαίνει «εγώ»; </w:t>
      </w:r>
    </w:p>
    <w:p w14:paraId="5CAF537A"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Σας έδωσα χρόνο δύο λεπτά. Αξιοποιήστε τον για τη δευτερολογία σας, για αυτό που θέλετε να πείτε και αφήστε τις βολές προς τ</w:t>
      </w:r>
      <w:r>
        <w:rPr>
          <w:rFonts w:eastAsia="Times New Roman" w:cs="Times New Roman"/>
          <w:szCs w:val="24"/>
        </w:rPr>
        <w:t>ο Προεδρείο. Σας επιστρέφω τις όποιες βολές. Ή θα μιλήσετε…</w:t>
      </w:r>
    </w:p>
    <w:p w14:paraId="5CAF537B"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Ακούστε, κύριε Πρόεδρε. Τέτοιους περιορισμούς αν θέλετε να επισημάνετε στο πρόσωπό μου ή διάκριση, την οποία θέλετε να κάνετε, εγώ δεν θα τη δεχθώ. Το κάνετε συνέχεια σε μέν</w:t>
      </w:r>
      <w:r>
        <w:rPr>
          <w:rFonts w:eastAsia="Times New Roman" w:cs="Times New Roman"/>
          <w:szCs w:val="24"/>
        </w:rPr>
        <w:t>α. Δεν θα τη δεχθώ. Θα δευτερολογήσω και εγώ και θα δώσετε και τη δευτερολογία στη συνάδελφο, την κ</w:t>
      </w:r>
      <w:r>
        <w:rPr>
          <w:rFonts w:eastAsia="Times New Roman" w:cs="Times New Roman"/>
          <w:szCs w:val="24"/>
        </w:rPr>
        <w:t>.</w:t>
      </w:r>
      <w:r>
        <w:rPr>
          <w:rFonts w:eastAsia="Times New Roman" w:cs="Times New Roman"/>
          <w:szCs w:val="24"/>
        </w:rPr>
        <w:t xml:space="preserve"> Κόλλια, εάν χρειαστεί και εάν το ζητήσει. </w:t>
      </w:r>
    </w:p>
    <w:p w14:paraId="5CAF537C"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Χαμηλώστε τον τόνο. Δεν χρειάζεται να οξύνουμε την κουβέντα μας. </w:t>
      </w:r>
    </w:p>
    <w:p w14:paraId="5CAF537D" w14:textId="77777777" w:rsidR="00A15929" w:rsidRDefault="00D001CD">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ΚΑΤΣΙΚΗΣ:</w:t>
      </w:r>
      <w:r>
        <w:rPr>
          <w:rFonts w:eastAsia="Times New Roman" w:cs="Times New Roman"/>
          <w:szCs w:val="24"/>
        </w:rPr>
        <w:t xml:space="preserve"> Εάν, λοιπόν, δεν θέλετε, τότε μην μιλάτε πάνω στην ομιλία μου. Θα με αφήνετε να τελειώσω, αν θέλετε να κάνουμε διάλογο. </w:t>
      </w:r>
    </w:p>
    <w:p w14:paraId="5CAF537E" w14:textId="77777777" w:rsidR="00A15929" w:rsidRDefault="00D001CD">
      <w:pPr>
        <w:spacing w:line="600" w:lineRule="auto"/>
        <w:ind w:firstLine="720"/>
        <w:jc w:val="both"/>
        <w:rPr>
          <w:rFonts w:eastAsia="Times New Roman"/>
          <w:szCs w:val="24"/>
        </w:rPr>
      </w:pPr>
      <w:r w:rsidRPr="00442AF2">
        <w:rPr>
          <w:rFonts w:eastAsia="Times New Roman"/>
          <w:b/>
          <w:szCs w:val="24"/>
        </w:rPr>
        <w:t xml:space="preserve">ΠΡΟΕΔΡΕΥΩΝ (Γεώργιος </w:t>
      </w:r>
      <w:proofErr w:type="spellStart"/>
      <w:r w:rsidRPr="00442AF2">
        <w:rPr>
          <w:rFonts w:eastAsia="Times New Roman"/>
          <w:b/>
          <w:szCs w:val="24"/>
        </w:rPr>
        <w:t>Λαμπρούλης</w:t>
      </w:r>
      <w:proofErr w:type="spellEnd"/>
      <w:r w:rsidRPr="00442AF2">
        <w:rPr>
          <w:rFonts w:eastAsia="Times New Roman"/>
          <w:b/>
          <w:szCs w:val="24"/>
        </w:rPr>
        <w:t>)</w:t>
      </w:r>
      <w:r w:rsidRPr="00D63BEB">
        <w:rPr>
          <w:rFonts w:eastAsia="Times New Roman"/>
          <w:b/>
          <w:szCs w:val="24"/>
        </w:rPr>
        <w:t>:</w:t>
      </w:r>
      <w:r>
        <w:rPr>
          <w:rFonts w:eastAsia="Times New Roman"/>
          <w:b/>
          <w:szCs w:val="24"/>
        </w:rPr>
        <w:t xml:space="preserve"> </w:t>
      </w:r>
      <w:r>
        <w:rPr>
          <w:rFonts w:eastAsia="Times New Roman"/>
          <w:szCs w:val="24"/>
        </w:rPr>
        <w:t xml:space="preserve">Είστε προκατειλημμένος προφανώς. Το κατανοώ. Θα αναφερθείτε επί της συγκεκριμένης </w:t>
      </w:r>
      <w:r>
        <w:rPr>
          <w:rFonts w:eastAsia="Times New Roman"/>
          <w:szCs w:val="24"/>
        </w:rPr>
        <w:t>επερωτήσεως, διαφορετικά θα σας αφαιρέσω τον λόγο.</w:t>
      </w:r>
    </w:p>
    <w:p w14:paraId="5CAF537F" w14:textId="77777777" w:rsidR="00A15929" w:rsidRDefault="00D001CD">
      <w:pPr>
        <w:spacing w:line="600" w:lineRule="auto"/>
        <w:ind w:firstLine="720"/>
        <w:jc w:val="both"/>
        <w:rPr>
          <w:rFonts w:eastAsia="Times New Roman"/>
          <w:szCs w:val="24"/>
        </w:rPr>
      </w:pPr>
      <w:r w:rsidRPr="00442AF2">
        <w:rPr>
          <w:rFonts w:eastAsia="Times New Roman"/>
          <w:b/>
          <w:szCs w:val="24"/>
        </w:rPr>
        <w:t>ΚΩΝΣΤΑΝΤΙΝΟΣ ΚΑΤΣΙΚΗΣ</w:t>
      </w:r>
      <w:r w:rsidRPr="00D63BEB">
        <w:rPr>
          <w:rFonts w:eastAsia="Times New Roman"/>
          <w:b/>
          <w:szCs w:val="24"/>
        </w:rPr>
        <w:t>:</w:t>
      </w:r>
      <w:r>
        <w:rPr>
          <w:rFonts w:eastAsia="Times New Roman"/>
          <w:b/>
          <w:szCs w:val="24"/>
        </w:rPr>
        <w:t xml:space="preserve"> </w:t>
      </w:r>
      <w:r>
        <w:rPr>
          <w:rFonts w:eastAsia="Times New Roman"/>
          <w:szCs w:val="24"/>
        </w:rPr>
        <w:t>Το «προκατειλημμένος» θα το πάρετε πίσω, διότι αν μη τι άλλο δεν μπορείτε να προεδρεύετε και να μου λέτε ότι είμαι προκατειλημμένος.</w:t>
      </w:r>
    </w:p>
    <w:p w14:paraId="5CAF5380" w14:textId="77777777" w:rsidR="00A15929" w:rsidRDefault="00D001CD">
      <w:pPr>
        <w:spacing w:line="600" w:lineRule="auto"/>
        <w:ind w:firstLine="720"/>
        <w:jc w:val="both"/>
        <w:rPr>
          <w:rFonts w:eastAsia="Times New Roman"/>
          <w:szCs w:val="24"/>
        </w:rPr>
      </w:pPr>
      <w:r w:rsidRPr="00442AF2">
        <w:rPr>
          <w:rFonts w:eastAsia="Times New Roman"/>
          <w:b/>
          <w:szCs w:val="24"/>
        </w:rPr>
        <w:t xml:space="preserve">ΠΡΟΕΔΡΕΥΩΝ (Γεώργιος </w:t>
      </w:r>
      <w:proofErr w:type="spellStart"/>
      <w:r w:rsidRPr="00442AF2">
        <w:rPr>
          <w:rFonts w:eastAsia="Times New Roman"/>
          <w:b/>
          <w:szCs w:val="24"/>
        </w:rPr>
        <w:t>Λαμπρούλης</w:t>
      </w:r>
      <w:proofErr w:type="spellEnd"/>
      <w:r w:rsidRPr="00442AF2">
        <w:rPr>
          <w:rFonts w:eastAsia="Times New Roman"/>
          <w:b/>
          <w:szCs w:val="24"/>
        </w:rPr>
        <w:t>):</w:t>
      </w:r>
      <w:r>
        <w:rPr>
          <w:rFonts w:eastAsia="Times New Roman"/>
          <w:b/>
          <w:szCs w:val="24"/>
        </w:rPr>
        <w:t xml:space="preserve"> </w:t>
      </w:r>
      <w:r>
        <w:rPr>
          <w:rFonts w:eastAsia="Times New Roman"/>
          <w:szCs w:val="24"/>
        </w:rPr>
        <w:t>Σας εξηγώ και μ</w:t>
      </w:r>
      <w:r>
        <w:rPr>
          <w:rFonts w:eastAsia="Times New Roman"/>
          <w:szCs w:val="24"/>
        </w:rPr>
        <w:t>έχρι εδώ. Νομίζω ότι εδώ μπορούμε να κλείσουμε αυτήν την κουβέντα. Μπορείτε να πείτε αυτό που θέλετε όσον αφορά την επερώτηση, για να προχωρήσουμε στον επόμενο ομιλητή.</w:t>
      </w:r>
    </w:p>
    <w:p w14:paraId="5CAF5381" w14:textId="77777777" w:rsidR="00A15929" w:rsidRDefault="00D001CD">
      <w:pPr>
        <w:spacing w:line="600" w:lineRule="auto"/>
        <w:ind w:firstLine="720"/>
        <w:jc w:val="both"/>
        <w:rPr>
          <w:rFonts w:eastAsia="Times New Roman" w:cs="Times New Roman"/>
          <w:szCs w:val="24"/>
        </w:rPr>
      </w:pPr>
      <w:r w:rsidRPr="00442AF2">
        <w:rPr>
          <w:rFonts w:eastAsia="Times New Roman"/>
          <w:b/>
          <w:szCs w:val="24"/>
        </w:rPr>
        <w:t>ΚΩΝΣΤΑΝΤΙΝΟΣ ΚΑΤΣΙΚΗΣ:</w:t>
      </w:r>
      <w:r>
        <w:rPr>
          <w:rFonts w:eastAsia="Times New Roman"/>
          <w:b/>
          <w:szCs w:val="24"/>
        </w:rPr>
        <w:t xml:space="preserve"> </w:t>
      </w:r>
      <w:r>
        <w:rPr>
          <w:rFonts w:eastAsia="Times New Roman"/>
          <w:szCs w:val="24"/>
        </w:rPr>
        <w:t>Δώστε μου τον χρόνο από την αρχή. Λυπάμαι, διότι χρειάστηκε περι</w:t>
      </w:r>
      <w:r>
        <w:rPr>
          <w:rFonts w:eastAsia="Times New Roman"/>
          <w:szCs w:val="24"/>
        </w:rPr>
        <w:t>σσότερο του μισού χρόνου για να σας πείσω ότι στον κοινοβουλευτικό διάλογο πρέπει να έχουμε χρόνο.</w:t>
      </w:r>
    </w:p>
    <w:p w14:paraId="5CAF5382" w14:textId="77777777" w:rsidR="00A15929" w:rsidRDefault="00D001CD">
      <w:pPr>
        <w:spacing w:line="600" w:lineRule="auto"/>
        <w:ind w:firstLine="720"/>
        <w:jc w:val="both"/>
        <w:rPr>
          <w:rFonts w:eastAsia="Times New Roman"/>
          <w:szCs w:val="24"/>
        </w:rPr>
      </w:pPr>
      <w:r w:rsidRPr="00442AF2">
        <w:rPr>
          <w:rFonts w:eastAsia="Times New Roman"/>
          <w:b/>
          <w:szCs w:val="24"/>
        </w:rPr>
        <w:t xml:space="preserve">ΠΡΟΕΔΡΕΥΩΝ (Γεώργιος </w:t>
      </w:r>
      <w:proofErr w:type="spellStart"/>
      <w:r w:rsidRPr="00442AF2">
        <w:rPr>
          <w:rFonts w:eastAsia="Times New Roman"/>
          <w:b/>
          <w:szCs w:val="24"/>
        </w:rPr>
        <w:t>Λαμπρούλης</w:t>
      </w:r>
      <w:proofErr w:type="spellEnd"/>
      <w:r w:rsidRPr="00442AF2">
        <w:rPr>
          <w:rFonts w:eastAsia="Times New Roman"/>
          <w:b/>
          <w:szCs w:val="24"/>
        </w:rPr>
        <w:t>):</w:t>
      </w:r>
      <w:r>
        <w:rPr>
          <w:rFonts w:eastAsia="Times New Roman"/>
          <w:b/>
          <w:szCs w:val="24"/>
        </w:rPr>
        <w:t xml:space="preserve"> </w:t>
      </w:r>
      <w:r>
        <w:rPr>
          <w:rFonts w:eastAsia="Times New Roman"/>
          <w:szCs w:val="24"/>
        </w:rPr>
        <w:t>Εσείς προκαλέσατε το Προεδρείο και σε προσωπικό επίπεδο. Αφήστε τα αυτά τώρα και μην προσπαθείτε να δημιουργήσετε εντυπώσει</w:t>
      </w:r>
      <w:r>
        <w:rPr>
          <w:rFonts w:eastAsia="Times New Roman"/>
          <w:szCs w:val="24"/>
        </w:rPr>
        <w:t>ς. Σας παρακαλώ πολύ. Πείτε τι θέλετε να πείτε και να κλείσουμε τη συζήτηση.</w:t>
      </w:r>
    </w:p>
    <w:p w14:paraId="5CAF5383" w14:textId="77777777" w:rsidR="00A15929" w:rsidRDefault="00D001CD">
      <w:pPr>
        <w:spacing w:line="600" w:lineRule="auto"/>
        <w:ind w:firstLine="720"/>
        <w:jc w:val="both"/>
        <w:rPr>
          <w:rFonts w:eastAsia="Times New Roman"/>
          <w:szCs w:val="24"/>
        </w:rPr>
      </w:pPr>
      <w:r w:rsidRPr="00442AF2">
        <w:rPr>
          <w:rFonts w:eastAsia="Times New Roman"/>
          <w:b/>
          <w:szCs w:val="24"/>
        </w:rPr>
        <w:t>ΚΩΝΣΤΑΝΤΙΝΟΣ ΚΑΤΣΙΚΗΣ:</w:t>
      </w:r>
      <w:r>
        <w:rPr>
          <w:rFonts w:eastAsia="Times New Roman"/>
          <w:b/>
          <w:szCs w:val="24"/>
        </w:rPr>
        <w:t xml:space="preserve"> </w:t>
      </w:r>
      <w:r>
        <w:rPr>
          <w:rFonts w:eastAsia="Times New Roman"/>
          <w:szCs w:val="24"/>
        </w:rPr>
        <w:t>Κύριε Υπουργέ, κύριοι συνάδελφοι, οφείλω να απαντήσω στα θέματα που ετέθησαν κατά την τοποθέτηση των συναδέλφων επί της επίκαιρης επερωτήσεώς μας. Δυστυχώς,</w:t>
      </w:r>
      <w:r>
        <w:rPr>
          <w:rFonts w:eastAsia="Times New Roman"/>
          <w:szCs w:val="24"/>
        </w:rPr>
        <w:t xml:space="preserve"> κάποιοι εξ αυτών δεν εστίασαν στον προβληματισμό, τον οποίον θέσαμε. Εσείς βεβαίως διατηρήσατε επιφύλαξη για τα καινούργια στοιχεία, τα οποία προέκυψαν, προκειμένου να απαντήσετε. Αφού δώσατε μια αρχική απάντηση, στην οποία περιλαμβάνεται και το γεγονός τ</w:t>
      </w:r>
      <w:r>
        <w:rPr>
          <w:rFonts w:eastAsia="Times New Roman"/>
          <w:szCs w:val="24"/>
        </w:rPr>
        <w:t>ης πρόσβασής μας σε εκείνα τα στοιχεία για τα οποία ρωτούσαμε, εντούτοις ειπώθηκε ότι ήταν καθαρές, κρυστάλλινες οι διαδικασίες από τον Κοινοβουλευτικό Εκπρόσωπο του ΣΥΡΙΖΑ, τον κατά τα άλλα αγαπητό συνάδελφο κ. Αμανατίδη και ότι για πρώτη φορά γίνεται διε</w:t>
      </w:r>
      <w:r>
        <w:rPr>
          <w:rFonts w:eastAsia="Times New Roman"/>
          <w:szCs w:val="24"/>
        </w:rPr>
        <w:t xml:space="preserve">θνής διαγωνισμός. Το ότι για πρώτη φορά γίνεται διεθνής διαγωνισμός δεν αναιρεί σε καμμία περίπτωση το γεγονός ότι τα </w:t>
      </w:r>
      <w:proofErr w:type="spellStart"/>
      <w:r>
        <w:rPr>
          <w:rFonts w:eastAsia="Times New Roman"/>
          <w:szCs w:val="24"/>
        </w:rPr>
        <w:t>προκύψαντα</w:t>
      </w:r>
      <w:proofErr w:type="spellEnd"/>
      <w:r>
        <w:rPr>
          <w:rFonts w:eastAsia="Times New Roman"/>
          <w:szCs w:val="24"/>
        </w:rPr>
        <w:t xml:space="preserve"> στοιχεία βρίσκουν τον διαγωνισμό αυτόν διαβλητό και διάτρητο. </w:t>
      </w:r>
    </w:p>
    <w:p w14:paraId="5CAF5384" w14:textId="77777777" w:rsidR="00A15929" w:rsidRDefault="00D001CD">
      <w:pPr>
        <w:spacing w:line="600" w:lineRule="auto"/>
        <w:ind w:firstLine="720"/>
        <w:jc w:val="both"/>
        <w:rPr>
          <w:rFonts w:eastAsia="Times New Roman"/>
          <w:szCs w:val="24"/>
        </w:rPr>
      </w:pPr>
      <w:r>
        <w:rPr>
          <w:rFonts w:eastAsia="Times New Roman"/>
          <w:szCs w:val="24"/>
        </w:rPr>
        <w:t>Εξηγήσαμε, λοιπόν, ότι έγινε ένας διαγωνισμός, ο οποίος είχε φάκ</w:t>
      </w:r>
      <w:r>
        <w:rPr>
          <w:rFonts w:eastAsia="Times New Roman"/>
          <w:szCs w:val="24"/>
        </w:rPr>
        <w:t>ελο χωρίς οικονομική προσφορά. Με άλλα λόγια, τα εξήντα ευρώ για την έκδοση κάθε βίζας είκοσι και σαράντα ευρώ ήταν τα είκοσι τα οποία θα έπαιρνε η ανάδοχος εταιρεία που μειοδότησε, ας πούμε, στον διαγωνισμό, χωρίς όμως αυτό να σημαίνει ότι έλαβε μέρος στο</w:t>
      </w:r>
      <w:r>
        <w:rPr>
          <w:rFonts w:eastAsia="Times New Roman"/>
          <w:szCs w:val="24"/>
        </w:rPr>
        <w:t>ν διαγωνισμό με οικονομική προσφορά, ώστε να προσδιορίσει το ποσό της προμήθειάς της, του κέρδους της σ’ ένα άλλο ποσό μικρότερο, των είκοσι ευρώ ή περισσότερο, ανάλογα με τους όρους του διαγωνισμού, στους οποίους δεν υπήρχε κατάθεση οικονομικής προσφοράς.</w:t>
      </w:r>
    </w:p>
    <w:p w14:paraId="5CAF5385" w14:textId="77777777" w:rsidR="00A15929" w:rsidRDefault="00D001CD">
      <w:pPr>
        <w:spacing w:line="600" w:lineRule="auto"/>
        <w:ind w:firstLine="720"/>
        <w:jc w:val="both"/>
        <w:rPr>
          <w:rFonts w:eastAsia="Times New Roman"/>
          <w:szCs w:val="24"/>
        </w:rPr>
      </w:pPr>
      <w:r>
        <w:rPr>
          <w:rFonts w:eastAsia="Times New Roman"/>
          <w:szCs w:val="24"/>
        </w:rPr>
        <w:t xml:space="preserve">Το δεύτερο το οποίο επισημαίνω είναι ότι μία αλυσίδα εταιρειών ενεπλάκη, μία εξ αυτών νεοσύστατη, η οποία αρχικώς </w:t>
      </w:r>
      <w:proofErr w:type="spellStart"/>
      <w:r>
        <w:rPr>
          <w:rFonts w:eastAsia="Times New Roman"/>
          <w:szCs w:val="24"/>
        </w:rPr>
        <w:t>απερρίφθη</w:t>
      </w:r>
      <w:proofErr w:type="spellEnd"/>
      <w:r>
        <w:rPr>
          <w:rFonts w:eastAsia="Times New Roman"/>
          <w:szCs w:val="24"/>
        </w:rPr>
        <w:t xml:space="preserve"> και εκ των υστέρων </w:t>
      </w:r>
      <w:proofErr w:type="spellStart"/>
      <w:r>
        <w:rPr>
          <w:rFonts w:eastAsia="Times New Roman"/>
          <w:szCs w:val="24"/>
        </w:rPr>
        <w:t>ενετάχθη</w:t>
      </w:r>
      <w:proofErr w:type="spellEnd"/>
      <w:r>
        <w:rPr>
          <w:rFonts w:eastAsia="Times New Roman"/>
          <w:szCs w:val="24"/>
        </w:rPr>
        <w:t xml:space="preserve"> στη συνεργασία για την παραγωγή –έτσι το λέω εγώ- για την έκδοση βίζας. </w:t>
      </w:r>
    </w:p>
    <w:p w14:paraId="5CAF5386" w14:textId="77777777" w:rsidR="00A15929" w:rsidRDefault="00D001CD">
      <w:pPr>
        <w:spacing w:line="600" w:lineRule="auto"/>
        <w:ind w:firstLine="720"/>
        <w:jc w:val="both"/>
        <w:rPr>
          <w:rFonts w:eastAsia="Times New Roman"/>
          <w:szCs w:val="24"/>
        </w:rPr>
      </w:pPr>
      <w:r>
        <w:rPr>
          <w:rFonts w:eastAsia="Times New Roman"/>
          <w:szCs w:val="24"/>
        </w:rPr>
        <w:t>Βεβαίως, ο τρόπος αυτός του δι</w:t>
      </w:r>
      <w:r>
        <w:rPr>
          <w:rFonts w:eastAsia="Times New Roman"/>
          <w:szCs w:val="24"/>
        </w:rPr>
        <w:t>αγωνισμού αποτελούσε την έσχατη λύση για το ελληνικό δημόσιο, ώστε μέσω εταιρείας να εξυπηρετηθεί η κατάσταση έκδοσης βίζας, χωρίς να εξεταστεί πριν απ’ αυτό η δυνατότητα του δημοσίου, εν προκειμένω του Υπουργείου Εξωτερικών, να την εκδίδει διά των υπηρεσι</w:t>
      </w:r>
      <w:r>
        <w:rPr>
          <w:rFonts w:eastAsia="Times New Roman"/>
          <w:szCs w:val="24"/>
        </w:rPr>
        <w:t xml:space="preserve">ακών της παραγόντων. </w:t>
      </w:r>
    </w:p>
    <w:p w14:paraId="5CAF5387" w14:textId="77777777" w:rsidR="00A15929" w:rsidRDefault="00D001CD">
      <w:pPr>
        <w:spacing w:line="600" w:lineRule="auto"/>
        <w:ind w:firstLine="720"/>
        <w:jc w:val="both"/>
        <w:rPr>
          <w:rFonts w:eastAsia="Times New Roman"/>
          <w:szCs w:val="24"/>
        </w:rPr>
      </w:pPr>
      <w:r>
        <w:rPr>
          <w:rFonts w:eastAsia="Times New Roman"/>
          <w:szCs w:val="24"/>
        </w:rPr>
        <w:t>Ο υπεργολάβος ετέθη ως κύριο σημείο μέσα από το οποίο προκύπτει ότι η ευρωπαϊκή οδηγία, η οποία ενσωματώθηκε στο ελληνικό δίκαιο, δεν προέβλεπε την ύπαρξη υπεργολάβου για την ολοκλήρωση της υπόθεσης.</w:t>
      </w:r>
    </w:p>
    <w:p w14:paraId="5CAF5388" w14:textId="77777777" w:rsidR="00A15929" w:rsidRDefault="00D001CD">
      <w:pPr>
        <w:spacing w:line="600" w:lineRule="auto"/>
        <w:ind w:firstLine="720"/>
        <w:jc w:val="both"/>
        <w:rPr>
          <w:rFonts w:eastAsia="Times New Roman"/>
          <w:szCs w:val="24"/>
        </w:rPr>
      </w:pPr>
      <w:r>
        <w:rPr>
          <w:rFonts w:eastAsia="Times New Roman"/>
          <w:szCs w:val="24"/>
        </w:rPr>
        <w:t>Ο κ. Κεφαλογιάννης μπήκε στη διαδι</w:t>
      </w:r>
      <w:r>
        <w:rPr>
          <w:rFonts w:eastAsia="Times New Roman"/>
          <w:szCs w:val="24"/>
        </w:rPr>
        <w:t>κασία της πολιτικής αντιπαράθεσης μιλώντας για συγκάλυψη μεταξύ του κ. Τσίπρα, του κ. Καμμένου και του κ. Κοτζιά, καθιστώντας έτσι τον λόγο του συκοφαντικό, χωρίς να μας πει ποιος συγκάλυψε ποιον και σε ποιο πράγμα. Άλλωστε, επειδή ευαγγελιζόμαστε τη διαφά</w:t>
      </w:r>
      <w:r>
        <w:rPr>
          <w:rFonts w:eastAsia="Times New Roman"/>
          <w:szCs w:val="24"/>
        </w:rPr>
        <w:t xml:space="preserve">νεια, δεν αφήσαμε ουδέν </w:t>
      </w:r>
      <w:proofErr w:type="spellStart"/>
      <w:r>
        <w:rPr>
          <w:rFonts w:eastAsia="Times New Roman"/>
          <w:szCs w:val="24"/>
        </w:rPr>
        <w:t>κρυπτόν</w:t>
      </w:r>
      <w:proofErr w:type="spellEnd"/>
      <w:r>
        <w:rPr>
          <w:rFonts w:eastAsia="Times New Roman"/>
          <w:szCs w:val="24"/>
        </w:rPr>
        <w:t>, ακόμη και αυτό το οποίο παρατηρήθηκε μέσα στη Βουλή.</w:t>
      </w:r>
    </w:p>
    <w:p w14:paraId="5CAF5389" w14:textId="77777777" w:rsidR="00A15929" w:rsidRDefault="00D001CD">
      <w:pPr>
        <w:spacing w:line="600" w:lineRule="auto"/>
        <w:ind w:firstLine="720"/>
        <w:jc w:val="both"/>
        <w:rPr>
          <w:rFonts w:eastAsia="Times New Roman"/>
          <w:szCs w:val="24"/>
        </w:rPr>
      </w:pPr>
      <w:r>
        <w:rPr>
          <w:rFonts w:eastAsia="Times New Roman"/>
          <w:szCs w:val="24"/>
        </w:rPr>
        <w:t>Ο κ. Παπαθεοδώρου, ο οποίος βεβαίως είχε μια εμπεριστατωμένη παρουσία, απόρησε γιατί οι καταγγελίες Καμμένου, από τότε που τις έκανε για πρώτη φορά στο Υπουργικό Συμβούλι</w:t>
      </w:r>
      <w:r>
        <w:rPr>
          <w:rFonts w:eastAsia="Times New Roman"/>
          <w:szCs w:val="24"/>
        </w:rPr>
        <w:t xml:space="preserve">ο, δεν προκάλεσαν την απόφαση και την αντίδραση του κυρίου Πρωθυπουργού να πάρει μέρος σ’ αυτό. Μα, ο κύριος Πρωθυπουργός πήρε μέρος σ’ αυτό. </w:t>
      </w:r>
      <w:proofErr w:type="spellStart"/>
      <w:r>
        <w:rPr>
          <w:rFonts w:eastAsia="Times New Roman"/>
          <w:szCs w:val="24"/>
        </w:rPr>
        <w:t>Εξεδήλωσε</w:t>
      </w:r>
      <w:proofErr w:type="spellEnd"/>
      <w:r>
        <w:rPr>
          <w:rFonts w:eastAsia="Times New Roman"/>
          <w:szCs w:val="24"/>
        </w:rPr>
        <w:t xml:space="preserve"> την αντίδρασή του, αφού απέπεμψε από το Υπουργικό Συμβούλιο τον κ. Κοτζιά.</w:t>
      </w:r>
    </w:p>
    <w:p w14:paraId="5CAF538A" w14:textId="77777777" w:rsidR="00A15929" w:rsidRDefault="00D001CD">
      <w:pPr>
        <w:spacing w:line="600" w:lineRule="auto"/>
        <w:ind w:firstLine="720"/>
        <w:jc w:val="both"/>
        <w:rPr>
          <w:rFonts w:eastAsia="Times New Roman"/>
          <w:szCs w:val="24"/>
        </w:rPr>
      </w:pPr>
      <w:r>
        <w:rPr>
          <w:rFonts w:eastAsia="Times New Roman"/>
          <w:szCs w:val="24"/>
        </w:rPr>
        <w:t>Κι ενώ ε</w:t>
      </w:r>
      <w:r w:rsidRPr="00BF0BB2">
        <w:rPr>
          <w:rFonts w:eastAsia="Times New Roman"/>
          <w:szCs w:val="24"/>
        </w:rPr>
        <w:t>δώ ακόμη ζητάμε στοιχ</w:t>
      </w:r>
      <w:r w:rsidRPr="00BF0BB2">
        <w:rPr>
          <w:rFonts w:eastAsia="Times New Roman"/>
          <w:szCs w:val="24"/>
        </w:rPr>
        <w:t xml:space="preserve">εία προκειμένου να αποδείξουμε εκείνο που αρχικά ως υπόνοια έρχεται </w:t>
      </w:r>
      <w:r>
        <w:rPr>
          <w:rFonts w:eastAsia="Times New Roman"/>
          <w:szCs w:val="24"/>
        </w:rPr>
        <w:t>σ</w:t>
      </w:r>
      <w:r w:rsidRPr="00BF0BB2">
        <w:rPr>
          <w:rFonts w:eastAsia="Times New Roman"/>
          <w:szCs w:val="24"/>
        </w:rPr>
        <w:t xml:space="preserve">ήμερα </w:t>
      </w:r>
      <w:r>
        <w:rPr>
          <w:rFonts w:eastAsia="Times New Roman"/>
          <w:szCs w:val="24"/>
        </w:rPr>
        <w:t>και κατατίθεται ως</w:t>
      </w:r>
      <w:r w:rsidRPr="00BF0BB2">
        <w:rPr>
          <w:rFonts w:eastAsia="Times New Roman"/>
          <w:szCs w:val="24"/>
        </w:rPr>
        <w:t xml:space="preserve"> πεποίθηση για τα γεγονότα που έλαβαν μέρος και αποτέλεσαν την αντίδρασή μας </w:t>
      </w:r>
      <w:r>
        <w:rPr>
          <w:rFonts w:eastAsia="Times New Roman"/>
          <w:szCs w:val="24"/>
        </w:rPr>
        <w:t>ώστε να</w:t>
      </w:r>
      <w:r w:rsidRPr="00BF0BB2">
        <w:rPr>
          <w:rFonts w:eastAsia="Times New Roman"/>
          <w:szCs w:val="24"/>
        </w:rPr>
        <w:t xml:space="preserve"> καταθέσουμε επίκαιρη επερώτηση</w:t>
      </w:r>
      <w:r>
        <w:rPr>
          <w:rFonts w:eastAsia="Times New Roman"/>
          <w:szCs w:val="24"/>
        </w:rPr>
        <w:t xml:space="preserve">, ο κ. </w:t>
      </w:r>
      <w:proofErr w:type="spellStart"/>
      <w:r>
        <w:rPr>
          <w:rFonts w:eastAsia="Times New Roman"/>
          <w:szCs w:val="24"/>
        </w:rPr>
        <w:t>Σαρίδης</w:t>
      </w:r>
      <w:proofErr w:type="spellEnd"/>
      <w:r>
        <w:rPr>
          <w:rFonts w:eastAsia="Times New Roman"/>
          <w:szCs w:val="24"/>
        </w:rPr>
        <w:t xml:space="preserve"> -και κλείνω με αυτό- είπε ότι έγι</w:t>
      </w:r>
      <w:r>
        <w:rPr>
          <w:rFonts w:eastAsia="Times New Roman"/>
          <w:szCs w:val="24"/>
        </w:rPr>
        <w:t>νε ετεροχρονισμένα η καταγγελία -και δεν</w:t>
      </w:r>
      <w:r w:rsidRPr="00BF0BB2">
        <w:rPr>
          <w:rFonts w:eastAsia="Times New Roman"/>
          <w:szCs w:val="24"/>
        </w:rPr>
        <w:t xml:space="preserve"> μας είπε πο</w:t>
      </w:r>
      <w:r>
        <w:rPr>
          <w:rFonts w:eastAsia="Times New Roman"/>
          <w:szCs w:val="24"/>
        </w:rPr>
        <w:t>ύ</w:t>
      </w:r>
      <w:r w:rsidRPr="00BF0BB2">
        <w:rPr>
          <w:rFonts w:eastAsia="Times New Roman"/>
          <w:szCs w:val="24"/>
        </w:rPr>
        <w:t xml:space="preserve"> το κατάλαβε ότι έγινε ετεροχρονισμένα</w:t>
      </w:r>
      <w:r>
        <w:rPr>
          <w:rFonts w:eastAsia="Times New Roman"/>
          <w:szCs w:val="24"/>
        </w:rPr>
        <w:t>-,</w:t>
      </w:r>
      <w:r w:rsidRPr="00BF0BB2">
        <w:rPr>
          <w:rFonts w:eastAsia="Times New Roman"/>
          <w:szCs w:val="24"/>
        </w:rPr>
        <w:t xml:space="preserve">  προκειμένου να το συνδέσει με το </w:t>
      </w:r>
      <w:r>
        <w:rPr>
          <w:rFonts w:eastAsia="Times New Roman"/>
          <w:szCs w:val="24"/>
        </w:rPr>
        <w:t>μ</w:t>
      </w:r>
      <w:r w:rsidRPr="00BF0BB2">
        <w:rPr>
          <w:rFonts w:eastAsia="Times New Roman"/>
          <w:szCs w:val="24"/>
        </w:rPr>
        <w:t>ακεδονικό</w:t>
      </w:r>
      <w:r>
        <w:rPr>
          <w:rFonts w:eastAsia="Times New Roman"/>
          <w:szCs w:val="24"/>
        </w:rPr>
        <w:t>.</w:t>
      </w:r>
      <w:r w:rsidRPr="00BF0BB2">
        <w:rPr>
          <w:rFonts w:eastAsia="Times New Roman"/>
          <w:szCs w:val="24"/>
        </w:rPr>
        <w:t xml:space="preserve"> </w:t>
      </w:r>
      <w:r>
        <w:rPr>
          <w:rFonts w:eastAsia="Times New Roman"/>
          <w:szCs w:val="24"/>
        </w:rPr>
        <w:t>Νομίζουν</w:t>
      </w:r>
      <w:r w:rsidRPr="00BF0BB2">
        <w:rPr>
          <w:rFonts w:eastAsia="Times New Roman"/>
          <w:szCs w:val="24"/>
        </w:rPr>
        <w:t xml:space="preserve"> ότι κρατούν τα πρωτεία για το θέμα του </w:t>
      </w:r>
      <w:r>
        <w:rPr>
          <w:rFonts w:eastAsia="Times New Roman"/>
          <w:szCs w:val="24"/>
        </w:rPr>
        <w:t>μ</w:t>
      </w:r>
      <w:r w:rsidRPr="00BF0BB2">
        <w:rPr>
          <w:rFonts w:eastAsia="Times New Roman"/>
          <w:szCs w:val="24"/>
        </w:rPr>
        <w:t xml:space="preserve">ακεδονικού </w:t>
      </w:r>
      <w:r w:rsidRPr="00BF0BB2">
        <w:rPr>
          <w:rFonts w:eastAsia="Times New Roman"/>
          <w:szCs w:val="24"/>
        </w:rPr>
        <w:t xml:space="preserve">και του </w:t>
      </w:r>
      <w:r>
        <w:rPr>
          <w:rFonts w:eastAsia="Times New Roman"/>
          <w:szCs w:val="24"/>
        </w:rPr>
        <w:t>σ</w:t>
      </w:r>
      <w:r w:rsidRPr="00BF0BB2">
        <w:rPr>
          <w:rFonts w:eastAsia="Times New Roman"/>
          <w:szCs w:val="24"/>
        </w:rPr>
        <w:t>κοπιανού</w:t>
      </w:r>
      <w:r>
        <w:rPr>
          <w:rFonts w:eastAsia="Times New Roman"/>
          <w:szCs w:val="24"/>
        </w:rPr>
        <w:t>,</w:t>
      </w:r>
      <w:r w:rsidRPr="00BF0BB2">
        <w:rPr>
          <w:rFonts w:eastAsia="Times New Roman"/>
          <w:szCs w:val="24"/>
        </w:rPr>
        <w:t xml:space="preserve"> προσπαθώντας έτσι να εκτοπίσουν τη δι</w:t>
      </w:r>
      <w:r w:rsidRPr="00BF0BB2">
        <w:rPr>
          <w:rFonts w:eastAsia="Times New Roman"/>
          <w:szCs w:val="24"/>
        </w:rPr>
        <w:t>κή μας θέση</w:t>
      </w:r>
      <w:r>
        <w:rPr>
          <w:rFonts w:eastAsia="Times New Roman"/>
          <w:szCs w:val="24"/>
        </w:rPr>
        <w:t>,</w:t>
      </w:r>
      <w:r w:rsidRPr="00BF0BB2">
        <w:rPr>
          <w:rFonts w:eastAsia="Times New Roman"/>
          <w:szCs w:val="24"/>
        </w:rPr>
        <w:t xml:space="preserve"> όπως εμείς την αναπτύξαμε στο θέμα αυτό</w:t>
      </w:r>
      <w:r>
        <w:rPr>
          <w:rFonts w:eastAsia="Times New Roman"/>
          <w:szCs w:val="24"/>
        </w:rPr>
        <w:t>.</w:t>
      </w:r>
    </w:p>
    <w:p w14:paraId="5CAF538B" w14:textId="77777777" w:rsidR="00A15929" w:rsidRDefault="00D001CD">
      <w:pPr>
        <w:spacing w:line="600" w:lineRule="auto"/>
        <w:ind w:firstLine="720"/>
        <w:jc w:val="both"/>
        <w:rPr>
          <w:rFonts w:eastAsia="Times New Roman"/>
          <w:szCs w:val="24"/>
        </w:rPr>
      </w:pPr>
      <w:r>
        <w:rPr>
          <w:rFonts w:eastAsia="Times New Roman"/>
          <w:szCs w:val="24"/>
        </w:rPr>
        <w:t>Μ</w:t>
      </w:r>
      <w:r w:rsidRPr="00BF0BB2">
        <w:rPr>
          <w:rFonts w:eastAsia="Times New Roman"/>
          <w:szCs w:val="24"/>
        </w:rPr>
        <w:t>ε όλα αυτά</w:t>
      </w:r>
      <w:r>
        <w:rPr>
          <w:rFonts w:eastAsia="Times New Roman"/>
          <w:szCs w:val="24"/>
        </w:rPr>
        <w:t>,</w:t>
      </w:r>
      <w:r w:rsidRPr="00BF0BB2">
        <w:rPr>
          <w:rFonts w:eastAsia="Times New Roman"/>
          <w:szCs w:val="24"/>
        </w:rPr>
        <w:t xml:space="preserve"> </w:t>
      </w:r>
      <w:r>
        <w:rPr>
          <w:rFonts w:eastAsia="Times New Roman"/>
          <w:szCs w:val="24"/>
        </w:rPr>
        <w:t>κ</w:t>
      </w:r>
      <w:r w:rsidRPr="00BF0BB2">
        <w:rPr>
          <w:rFonts w:eastAsia="Times New Roman"/>
          <w:szCs w:val="24"/>
        </w:rPr>
        <w:t>ύριε Υπουργέ</w:t>
      </w:r>
      <w:r>
        <w:rPr>
          <w:rFonts w:eastAsia="Times New Roman"/>
          <w:szCs w:val="24"/>
        </w:rPr>
        <w:t>,</w:t>
      </w:r>
      <w:r w:rsidRPr="00BF0BB2">
        <w:rPr>
          <w:rFonts w:eastAsia="Times New Roman"/>
          <w:szCs w:val="24"/>
        </w:rPr>
        <w:t xml:space="preserve"> αφού ευχαριστήσω για την έρευνα την οποία είστε διατεθειμένος να συνεχίσετε </w:t>
      </w:r>
      <w:r>
        <w:rPr>
          <w:rFonts w:eastAsia="Times New Roman"/>
          <w:szCs w:val="24"/>
        </w:rPr>
        <w:t>-</w:t>
      </w:r>
      <w:r w:rsidRPr="00BF0BB2">
        <w:rPr>
          <w:rFonts w:eastAsia="Times New Roman"/>
          <w:szCs w:val="24"/>
        </w:rPr>
        <w:t>και να συνεχιστεί</w:t>
      </w:r>
      <w:r>
        <w:rPr>
          <w:rFonts w:eastAsia="Times New Roman"/>
          <w:szCs w:val="24"/>
        </w:rPr>
        <w:t>,</w:t>
      </w:r>
      <w:r w:rsidRPr="00BF0BB2">
        <w:rPr>
          <w:rFonts w:eastAsia="Times New Roman"/>
          <w:szCs w:val="24"/>
        </w:rPr>
        <w:t xml:space="preserve"> όταν μας δοθεί η δυνατότητα</w:t>
      </w:r>
      <w:r>
        <w:rPr>
          <w:rFonts w:eastAsia="Times New Roman"/>
          <w:szCs w:val="24"/>
        </w:rPr>
        <w:t>,</w:t>
      </w:r>
      <w:r w:rsidRPr="00BF0BB2">
        <w:rPr>
          <w:rFonts w:eastAsia="Times New Roman"/>
          <w:szCs w:val="24"/>
        </w:rPr>
        <w:t xml:space="preserve"> αυτή η κουβέντα</w:t>
      </w:r>
      <w:r>
        <w:rPr>
          <w:rFonts w:eastAsia="Times New Roman"/>
          <w:szCs w:val="24"/>
        </w:rPr>
        <w:t>-,</w:t>
      </w:r>
      <w:r w:rsidRPr="00BF0BB2">
        <w:rPr>
          <w:rFonts w:eastAsia="Times New Roman"/>
          <w:szCs w:val="24"/>
        </w:rPr>
        <w:t xml:space="preserve"> ολοκληρώνω εδώ τη </w:t>
      </w:r>
      <w:proofErr w:type="spellStart"/>
      <w:r>
        <w:rPr>
          <w:rFonts w:eastAsia="Times New Roman"/>
          <w:szCs w:val="24"/>
        </w:rPr>
        <w:t>δευτερ</w:t>
      </w:r>
      <w:r w:rsidRPr="00BF0BB2">
        <w:rPr>
          <w:rFonts w:eastAsia="Times New Roman"/>
          <w:szCs w:val="24"/>
        </w:rPr>
        <w:t>ομιλία</w:t>
      </w:r>
      <w:proofErr w:type="spellEnd"/>
      <w:r w:rsidRPr="00BF0BB2">
        <w:rPr>
          <w:rFonts w:eastAsia="Times New Roman"/>
          <w:szCs w:val="24"/>
        </w:rPr>
        <w:t xml:space="preserve"> </w:t>
      </w:r>
      <w:r w:rsidRPr="00BF0BB2">
        <w:rPr>
          <w:rFonts w:eastAsia="Times New Roman"/>
          <w:szCs w:val="24"/>
        </w:rPr>
        <w:t>μου</w:t>
      </w:r>
      <w:r>
        <w:rPr>
          <w:rFonts w:eastAsia="Times New Roman"/>
          <w:szCs w:val="24"/>
        </w:rPr>
        <w:t>.</w:t>
      </w:r>
    </w:p>
    <w:p w14:paraId="5CAF538C" w14:textId="77777777" w:rsidR="00A15929" w:rsidRDefault="00D001CD">
      <w:pPr>
        <w:spacing w:line="600" w:lineRule="auto"/>
        <w:ind w:firstLine="720"/>
        <w:jc w:val="both"/>
        <w:rPr>
          <w:rFonts w:eastAsia="Times New Roman"/>
          <w:szCs w:val="24"/>
        </w:rPr>
      </w:pPr>
      <w:r>
        <w:rPr>
          <w:rFonts w:eastAsia="Times New Roman"/>
          <w:szCs w:val="24"/>
        </w:rPr>
        <w:t>Ε</w:t>
      </w:r>
      <w:r w:rsidRPr="00BF0BB2">
        <w:rPr>
          <w:rFonts w:eastAsia="Times New Roman"/>
          <w:szCs w:val="24"/>
        </w:rPr>
        <w:t>υχαριστώ</w:t>
      </w:r>
      <w:r>
        <w:rPr>
          <w:rFonts w:eastAsia="Times New Roman"/>
          <w:szCs w:val="24"/>
        </w:rPr>
        <w:t xml:space="preserve">. </w:t>
      </w:r>
    </w:p>
    <w:p w14:paraId="5CAF538D" w14:textId="77777777" w:rsidR="00A15929" w:rsidRDefault="00D001CD">
      <w:pPr>
        <w:spacing w:line="600" w:lineRule="auto"/>
        <w:ind w:firstLine="720"/>
        <w:jc w:val="both"/>
        <w:rPr>
          <w:rFonts w:eastAsia="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AF3B92">
        <w:rPr>
          <w:rFonts w:eastAsia="Times New Roman"/>
          <w:szCs w:val="24"/>
        </w:rPr>
        <w:t xml:space="preserve">τον τρόπο οργάνωσης και λειτουργίας της Βουλής, </w:t>
      </w:r>
      <w:r>
        <w:rPr>
          <w:rFonts w:eastAsia="Times New Roman"/>
          <w:szCs w:val="24"/>
        </w:rPr>
        <w:t>τριάντα εννέα</w:t>
      </w:r>
      <w:r w:rsidRPr="00AF3B92">
        <w:rPr>
          <w:rFonts w:eastAsia="Times New Roman"/>
          <w:szCs w:val="24"/>
        </w:rPr>
        <w:t xml:space="preserve"> μα</w:t>
      </w:r>
      <w:r>
        <w:rPr>
          <w:rFonts w:eastAsia="Times New Roman"/>
          <w:szCs w:val="24"/>
        </w:rPr>
        <w:t>θήτριες και μαθ</w:t>
      </w:r>
      <w:r w:rsidRPr="00AF3B92">
        <w:rPr>
          <w:rFonts w:eastAsia="Times New Roman"/>
          <w:szCs w:val="24"/>
        </w:rPr>
        <w:t xml:space="preserve">ητές και </w:t>
      </w:r>
      <w:r>
        <w:rPr>
          <w:rFonts w:eastAsia="Times New Roman"/>
          <w:szCs w:val="24"/>
        </w:rPr>
        <w:t xml:space="preserve">επτά </w:t>
      </w:r>
      <w:r w:rsidRPr="00AF3B92">
        <w:rPr>
          <w:rFonts w:eastAsia="Times New Roman"/>
          <w:szCs w:val="24"/>
        </w:rPr>
        <w:t xml:space="preserve">εκπαιδευτικοί συνοδοί τους από το </w:t>
      </w:r>
      <w:r>
        <w:rPr>
          <w:rFonts w:eastAsia="Times New Roman"/>
          <w:szCs w:val="24"/>
        </w:rPr>
        <w:t>Δημοτικό</w:t>
      </w:r>
      <w:r w:rsidRPr="00AF3B92">
        <w:rPr>
          <w:rFonts w:eastAsia="Times New Roman"/>
          <w:szCs w:val="24"/>
        </w:rPr>
        <w:t xml:space="preserve"> Σχολείο</w:t>
      </w:r>
      <w:r>
        <w:rPr>
          <w:rFonts w:eastAsia="Times New Roman"/>
          <w:szCs w:val="24"/>
        </w:rPr>
        <w:t xml:space="preserve"> Δικαίων Έβρου και το 3</w:t>
      </w:r>
      <w:r w:rsidRPr="00626F9A">
        <w:rPr>
          <w:rFonts w:eastAsia="Times New Roman"/>
          <w:szCs w:val="24"/>
          <w:vertAlign w:val="superscript"/>
        </w:rPr>
        <w:t>ο</w:t>
      </w:r>
      <w:r>
        <w:rPr>
          <w:rFonts w:eastAsia="Times New Roman"/>
          <w:szCs w:val="24"/>
        </w:rPr>
        <w:t xml:space="preserve"> Δημοτικό Σχολείο Φερών επίσης από τον Έβρο</w:t>
      </w:r>
      <w:r w:rsidRPr="00AF3B92">
        <w:rPr>
          <w:rFonts w:eastAsia="Times New Roman"/>
          <w:szCs w:val="24"/>
        </w:rPr>
        <w:t>.</w:t>
      </w:r>
    </w:p>
    <w:p w14:paraId="5CAF538E" w14:textId="77777777" w:rsidR="00A15929" w:rsidRDefault="00D001CD">
      <w:pPr>
        <w:spacing w:line="600" w:lineRule="auto"/>
        <w:ind w:firstLine="720"/>
        <w:jc w:val="both"/>
        <w:rPr>
          <w:rFonts w:eastAsia="Times New Roman"/>
          <w:szCs w:val="24"/>
        </w:rPr>
      </w:pPr>
      <w:r w:rsidRPr="00AF3B92">
        <w:rPr>
          <w:rFonts w:eastAsia="Times New Roman"/>
          <w:szCs w:val="24"/>
        </w:rPr>
        <w:t>Η Βουλή τούς καλωσορίζει.</w:t>
      </w:r>
    </w:p>
    <w:p w14:paraId="5CAF538F" w14:textId="77777777" w:rsidR="00A15929" w:rsidRDefault="00D001CD">
      <w:pPr>
        <w:spacing w:line="600" w:lineRule="auto"/>
        <w:ind w:firstLine="720"/>
        <w:jc w:val="center"/>
        <w:rPr>
          <w:rFonts w:eastAsia="Times New Roman"/>
          <w:szCs w:val="24"/>
        </w:rPr>
      </w:pPr>
      <w:r w:rsidRPr="00AF3B92">
        <w:rPr>
          <w:rFonts w:eastAsia="Times New Roman"/>
          <w:szCs w:val="24"/>
        </w:rPr>
        <w:t>(Χειροκροτήματα απ</w:t>
      </w:r>
      <w:r w:rsidRPr="00AF3B92">
        <w:rPr>
          <w:rFonts w:eastAsia="Times New Roman"/>
          <w:szCs w:val="24"/>
        </w:rPr>
        <w:t>’ όλες τις πτέρυγες της Βουλής)</w:t>
      </w:r>
    </w:p>
    <w:p w14:paraId="5CAF5390" w14:textId="77777777" w:rsidR="00A15929" w:rsidRDefault="00D001CD">
      <w:pPr>
        <w:spacing w:line="600" w:lineRule="auto"/>
        <w:ind w:firstLine="720"/>
        <w:jc w:val="both"/>
        <w:rPr>
          <w:rFonts w:eastAsia="Times New Roman"/>
          <w:szCs w:val="24"/>
        </w:rPr>
      </w:pPr>
      <w:r>
        <w:rPr>
          <w:rFonts w:eastAsia="Times New Roman"/>
          <w:szCs w:val="24"/>
        </w:rPr>
        <w:t>Τον λόγο έχει ο κ. Αμανατίδης για δύο λεπτά.</w:t>
      </w:r>
    </w:p>
    <w:p w14:paraId="5CAF5391" w14:textId="77777777" w:rsidR="00A15929" w:rsidRDefault="00D001CD">
      <w:pPr>
        <w:spacing w:line="600" w:lineRule="auto"/>
        <w:ind w:firstLine="720"/>
        <w:jc w:val="both"/>
        <w:rPr>
          <w:rFonts w:eastAsia="Times New Roman"/>
          <w:szCs w:val="24"/>
        </w:rPr>
      </w:pPr>
      <w:r w:rsidRPr="00781861">
        <w:rPr>
          <w:rFonts w:eastAsia="Times New Roman"/>
          <w:b/>
          <w:szCs w:val="24"/>
        </w:rPr>
        <w:t>ΚΩΝΣΤΑΝΤΙΝΟΣ ΚΑΤΣΙΚΗΣ:</w:t>
      </w:r>
      <w:r>
        <w:rPr>
          <w:rFonts w:eastAsia="Times New Roman"/>
          <w:szCs w:val="24"/>
        </w:rPr>
        <w:t xml:space="preserve"> Κύριε Πρόεδρε, θέλει τον λόγο επ’ ολίγον και η συνάδελφος κ. Κόλλια. Είμαστε επερωτώντες Βουλευτές…</w:t>
      </w:r>
    </w:p>
    <w:p w14:paraId="5CAF5392" w14:textId="77777777" w:rsidR="00A15929" w:rsidRDefault="00D001CD">
      <w:pPr>
        <w:spacing w:line="600" w:lineRule="auto"/>
        <w:ind w:firstLine="720"/>
        <w:jc w:val="both"/>
        <w:rPr>
          <w:rFonts w:eastAsia="Times New Roman"/>
          <w:szCs w:val="24"/>
        </w:rPr>
      </w:pPr>
      <w:r w:rsidRPr="00781861">
        <w:rPr>
          <w:rFonts w:eastAsia="Times New Roman"/>
          <w:b/>
          <w:szCs w:val="24"/>
        </w:rPr>
        <w:t xml:space="preserve">ΜΑΡΙΑ ΚΟΛΛΙΑ - ΤΣΑΡΟΥΧΑ: </w:t>
      </w:r>
      <w:r>
        <w:rPr>
          <w:rFonts w:eastAsia="Times New Roman"/>
          <w:szCs w:val="24"/>
        </w:rPr>
        <w:t>Δύο λεπτά θα χρειαστώ, κύριε Πρ</w:t>
      </w:r>
      <w:r>
        <w:rPr>
          <w:rFonts w:eastAsia="Times New Roman"/>
          <w:szCs w:val="24"/>
        </w:rPr>
        <w:t>όεδρε.</w:t>
      </w:r>
    </w:p>
    <w:p w14:paraId="5CAF5393" w14:textId="77777777" w:rsidR="00A15929" w:rsidRDefault="00D001CD">
      <w:pPr>
        <w:spacing w:line="600" w:lineRule="auto"/>
        <w:ind w:firstLine="720"/>
        <w:jc w:val="both"/>
        <w:rPr>
          <w:rFonts w:eastAsia="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w:t>
      </w:r>
      <w:r>
        <w:rPr>
          <w:rFonts w:eastAsia="Times New Roman" w:cs="Times New Roman"/>
          <w:szCs w:val="24"/>
        </w:rPr>
        <w:t xml:space="preserve"> Κύριε Αμανατίδη, να τηρήσουμε τη σειρά. Να μιλήσει η κ. Κόλλια και μετά εσείς. Θα σας δώσω τα δύο λεπτά που ζητήσατε.</w:t>
      </w:r>
    </w:p>
    <w:p w14:paraId="5CAF5394" w14:textId="77777777" w:rsidR="00A15929" w:rsidRDefault="00D001CD">
      <w:pPr>
        <w:spacing w:line="600" w:lineRule="auto"/>
        <w:ind w:firstLine="720"/>
        <w:jc w:val="both"/>
        <w:rPr>
          <w:rFonts w:eastAsia="Times New Roman"/>
          <w:szCs w:val="24"/>
        </w:rPr>
      </w:pPr>
      <w:r>
        <w:rPr>
          <w:rFonts w:eastAsia="Times New Roman"/>
          <w:szCs w:val="24"/>
        </w:rPr>
        <w:t xml:space="preserve">Ορίστε, έχετε τον λόγο, κυρία Κόλλια. </w:t>
      </w:r>
    </w:p>
    <w:p w14:paraId="5CAF5395" w14:textId="77777777" w:rsidR="00A15929" w:rsidRDefault="00D001CD">
      <w:pPr>
        <w:spacing w:line="600" w:lineRule="auto"/>
        <w:ind w:firstLine="720"/>
        <w:jc w:val="both"/>
        <w:rPr>
          <w:rFonts w:eastAsia="Times New Roman"/>
          <w:szCs w:val="24"/>
        </w:rPr>
      </w:pPr>
      <w:r>
        <w:rPr>
          <w:rFonts w:eastAsia="Times New Roman"/>
          <w:b/>
          <w:szCs w:val="24"/>
        </w:rPr>
        <w:t>ΜΑΡΙΑ ΚΟΛΛΙΑ</w:t>
      </w:r>
      <w:r>
        <w:rPr>
          <w:rFonts w:eastAsia="Times New Roman"/>
          <w:b/>
          <w:szCs w:val="24"/>
        </w:rPr>
        <w:t xml:space="preserve"> - </w:t>
      </w:r>
      <w:r w:rsidRPr="00AA0F9A">
        <w:rPr>
          <w:rFonts w:eastAsia="Times New Roman"/>
          <w:b/>
          <w:szCs w:val="24"/>
        </w:rPr>
        <w:t>ΤΣΑΡΟΥΧΑ:</w:t>
      </w:r>
      <w:r>
        <w:rPr>
          <w:rFonts w:eastAsia="Times New Roman"/>
          <w:szCs w:val="24"/>
        </w:rPr>
        <w:t xml:space="preserve"> Ευχαριστώ, κύριε Πρόεδρε. </w:t>
      </w:r>
    </w:p>
    <w:p w14:paraId="5CAF5396" w14:textId="77777777" w:rsidR="00A15929" w:rsidRDefault="00D001CD">
      <w:pPr>
        <w:spacing w:line="600" w:lineRule="auto"/>
        <w:ind w:firstLine="720"/>
        <w:jc w:val="both"/>
        <w:rPr>
          <w:rFonts w:eastAsia="Times New Roman"/>
          <w:szCs w:val="24"/>
        </w:rPr>
      </w:pPr>
      <w:r>
        <w:rPr>
          <w:rFonts w:eastAsia="Times New Roman"/>
          <w:szCs w:val="24"/>
        </w:rPr>
        <w:t>Καταλα</w:t>
      </w:r>
      <w:r>
        <w:rPr>
          <w:rFonts w:eastAsia="Times New Roman"/>
          <w:szCs w:val="24"/>
        </w:rPr>
        <w:t xml:space="preserve">βαίνω τη δύσκολη θέση του Προεδρείου, αλλά και εμείς θέλουμε να πούμε δυο - τρεις σκέψεις οι οποίες συνεχίζουν να αναδεικνύουν και να </w:t>
      </w:r>
      <w:r w:rsidRPr="00BF0BB2">
        <w:rPr>
          <w:rFonts w:eastAsia="Times New Roman"/>
          <w:szCs w:val="24"/>
        </w:rPr>
        <w:t xml:space="preserve">αποδεικνύουν την αγωνία που έχουμε </w:t>
      </w:r>
      <w:r>
        <w:rPr>
          <w:rFonts w:eastAsia="Times New Roman"/>
          <w:szCs w:val="24"/>
        </w:rPr>
        <w:t xml:space="preserve">γι’ </w:t>
      </w:r>
      <w:r w:rsidRPr="00BF0BB2">
        <w:rPr>
          <w:rFonts w:eastAsia="Times New Roman"/>
          <w:szCs w:val="24"/>
        </w:rPr>
        <w:t>αυτά που συμβαίνουν</w:t>
      </w:r>
      <w:r>
        <w:rPr>
          <w:rFonts w:eastAsia="Times New Roman"/>
          <w:szCs w:val="24"/>
        </w:rPr>
        <w:t>.</w:t>
      </w:r>
    </w:p>
    <w:p w14:paraId="5CAF5397" w14:textId="77777777" w:rsidR="00A15929" w:rsidRDefault="00D001CD">
      <w:pPr>
        <w:spacing w:line="600" w:lineRule="auto"/>
        <w:ind w:firstLine="720"/>
        <w:jc w:val="both"/>
        <w:rPr>
          <w:rFonts w:eastAsia="Times New Roman"/>
          <w:szCs w:val="24"/>
        </w:rPr>
      </w:pPr>
      <w:r w:rsidRPr="00BF0BB2">
        <w:rPr>
          <w:rFonts w:eastAsia="Times New Roman"/>
          <w:szCs w:val="24"/>
        </w:rPr>
        <w:t xml:space="preserve">Δεν θα αναφερθώ </w:t>
      </w:r>
      <w:r w:rsidRPr="00BF0BB2">
        <w:rPr>
          <w:rFonts w:eastAsia="Times New Roman"/>
          <w:szCs w:val="24"/>
        </w:rPr>
        <w:t>σ</w:t>
      </w:r>
      <w:r>
        <w:rPr>
          <w:rFonts w:eastAsia="Times New Roman"/>
          <w:szCs w:val="24"/>
        </w:rPr>
        <w:t>’</w:t>
      </w:r>
      <w:r w:rsidRPr="00BF0BB2">
        <w:rPr>
          <w:rFonts w:eastAsia="Times New Roman"/>
          <w:szCs w:val="24"/>
        </w:rPr>
        <w:t xml:space="preserve"> </w:t>
      </w:r>
      <w:r w:rsidRPr="00BF0BB2">
        <w:rPr>
          <w:rFonts w:eastAsia="Times New Roman"/>
          <w:szCs w:val="24"/>
        </w:rPr>
        <w:t>αυτά που είχα στο μυαλό μου να απαντήσω</w:t>
      </w:r>
      <w:r>
        <w:rPr>
          <w:rFonts w:eastAsia="Times New Roman"/>
          <w:szCs w:val="24"/>
        </w:rPr>
        <w:t>,</w:t>
      </w:r>
      <w:r w:rsidRPr="00BF0BB2">
        <w:rPr>
          <w:rFonts w:eastAsia="Times New Roman"/>
          <w:szCs w:val="24"/>
        </w:rPr>
        <w:t xml:space="preserve"> γιατί ήδη ο </w:t>
      </w:r>
      <w:r>
        <w:rPr>
          <w:rFonts w:eastAsia="Times New Roman"/>
          <w:szCs w:val="24"/>
        </w:rPr>
        <w:t xml:space="preserve">κ. </w:t>
      </w:r>
      <w:proofErr w:type="spellStart"/>
      <w:r w:rsidRPr="00BF0BB2">
        <w:rPr>
          <w:rFonts w:eastAsia="Times New Roman"/>
          <w:szCs w:val="24"/>
        </w:rPr>
        <w:t>Κατσίκης</w:t>
      </w:r>
      <w:proofErr w:type="spellEnd"/>
      <w:r w:rsidRPr="00BF0BB2">
        <w:rPr>
          <w:rFonts w:eastAsia="Times New Roman"/>
          <w:szCs w:val="24"/>
        </w:rPr>
        <w:t xml:space="preserve"> </w:t>
      </w:r>
      <w:r>
        <w:rPr>
          <w:rFonts w:eastAsia="Times New Roman"/>
          <w:szCs w:val="24"/>
        </w:rPr>
        <w:t xml:space="preserve">τα </w:t>
      </w:r>
      <w:r w:rsidRPr="00BF0BB2">
        <w:rPr>
          <w:rFonts w:eastAsia="Times New Roman"/>
          <w:szCs w:val="24"/>
        </w:rPr>
        <w:t>ανέφερε</w:t>
      </w:r>
      <w:r>
        <w:rPr>
          <w:rFonts w:eastAsia="Times New Roman"/>
          <w:szCs w:val="24"/>
        </w:rPr>
        <w:t xml:space="preserve">, σχετικά </w:t>
      </w:r>
      <w:r>
        <w:rPr>
          <w:rFonts w:eastAsia="Times New Roman"/>
          <w:szCs w:val="24"/>
        </w:rPr>
        <w:t>μ’</w:t>
      </w:r>
      <w:r w:rsidRPr="00BF0BB2">
        <w:rPr>
          <w:rFonts w:eastAsia="Times New Roman"/>
          <w:szCs w:val="24"/>
        </w:rPr>
        <w:t xml:space="preserve"> </w:t>
      </w:r>
      <w:r w:rsidRPr="00BF0BB2">
        <w:rPr>
          <w:rFonts w:eastAsia="Times New Roman"/>
          <w:szCs w:val="24"/>
        </w:rPr>
        <w:t xml:space="preserve">αυτές </w:t>
      </w:r>
      <w:r>
        <w:rPr>
          <w:rFonts w:eastAsia="Times New Roman"/>
          <w:szCs w:val="24"/>
        </w:rPr>
        <w:t xml:space="preserve">τις </w:t>
      </w:r>
      <w:r w:rsidRPr="00BF0BB2">
        <w:rPr>
          <w:rFonts w:eastAsia="Times New Roman"/>
          <w:szCs w:val="24"/>
        </w:rPr>
        <w:t>τοποθετήσεις που έκαναν συνάδελφοι</w:t>
      </w:r>
      <w:r>
        <w:rPr>
          <w:rFonts w:eastAsia="Times New Roman"/>
          <w:szCs w:val="24"/>
        </w:rPr>
        <w:t>,</w:t>
      </w:r>
      <w:r w:rsidRPr="00BF0BB2">
        <w:rPr>
          <w:rFonts w:eastAsia="Times New Roman"/>
          <w:szCs w:val="24"/>
        </w:rPr>
        <w:t xml:space="preserve"> εκπροσωπώντας τα κόμματά </w:t>
      </w:r>
      <w:r>
        <w:rPr>
          <w:rFonts w:eastAsia="Times New Roman"/>
          <w:szCs w:val="24"/>
        </w:rPr>
        <w:t>τους.</w:t>
      </w:r>
      <w:r w:rsidRPr="00BF0BB2">
        <w:rPr>
          <w:rFonts w:eastAsia="Times New Roman"/>
          <w:szCs w:val="24"/>
        </w:rPr>
        <w:t xml:space="preserve"> Εγώ πιστεύω ότι σήμερα οι Ανεξάρτητοι Έλληνες με τους εναπομείναντες τέσσερις Βουλευτές</w:t>
      </w:r>
      <w:r>
        <w:rPr>
          <w:rFonts w:eastAsia="Times New Roman"/>
          <w:szCs w:val="24"/>
        </w:rPr>
        <w:t>,</w:t>
      </w:r>
      <w:r w:rsidRPr="00BF0BB2">
        <w:rPr>
          <w:rFonts w:eastAsia="Times New Roman"/>
          <w:szCs w:val="24"/>
        </w:rPr>
        <w:t xml:space="preserve"> με </w:t>
      </w:r>
      <w:proofErr w:type="spellStart"/>
      <w:r w:rsidRPr="00DC3005">
        <w:rPr>
          <w:rFonts w:eastAsia="Times New Roman"/>
          <w:szCs w:val="24"/>
        </w:rPr>
        <w:t>προεξάρχ</w:t>
      </w:r>
      <w:r>
        <w:rPr>
          <w:rFonts w:eastAsia="Times New Roman"/>
          <w:szCs w:val="24"/>
        </w:rPr>
        <w:t>οντα</w:t>
      </w:r>
      <w:proofErr w:type="spellEnd"/>
      <w:r>
        <w:rPr>
          <w:rFonts w:eastAsia="Times New Roman"/>
          <w:szCs w:val="24"/>
        </w:rPr>
        <w:t xml:space="preserve"> </w:t>
      </w:r>
      <w:r w:rsidRPr="00BF0BB2">
        <w:rPr>
          <w:rFonts w:eastAsia="Times New Roman"/>
          <w:szCs w:val="24"/>
        </w:rPr>
        <w:t xml:space="preserve">τον πρόεδρο </w:t>
      </w:r>
      <w:r>
        <w:rPr>
          <w:rFonts w:eastAsia="Times New Roman"/>
          <w:szCs w:val="24"/>
        </w:rPr>
        <w:t xml:space="preserve">των </w:t>
      </w:r>
      <w:r w:rsidRPr="00BF0BB2">
        <w:rPr>
          <w:rFonts w:eastAsia="Times New Roman"/>
          <w:szCs w:val="24"/>
        </w:rPr>
        <w:t>Ανεξ</w:t>
      </w:r>
      <w:r>
        <w:rPr>
          <w:rFonts w:eastAsia="Times New Roman"/>
          <w:szCs w:val="24"/>
        </w:rPr>
        <w:t>α</w:t>
      </w:r>
      <w:r w:rsidRPr="00BF0BB2">
        <w:rPr>
          <w:rFonts w:eastAsia="Times New Roman"/>
          <w:szCs w:val="24"/>
        </w:rPr>
        <w:t>ρτ</w:t>
      </w:r>
      <w:r>
        <w:rPr>
          <w:rFonts w:eastAsia="Times New Roman"/>
          <w:szCs w:val="24"/>
        </w:rPr>
        <w:t>ή</w:t>
      </w:r>
      <w:r w:rsidRPr="00BF0BB2">
        <w:rPr>
          <w:rFonts w:eastAsia="Times New Roman"/>
          <w:szCs w:val="24"/>
        </w:rPr>
        <w:t>τω</w:t>
      </w:r>
      <w:r w:rsidRPr="00BF0BB2">
        <w:rPr>
          <w:rFonts w:eastAsia="Times New Roman"/>
          <w:szCs w:val="24"/>
        </w:rPr>
        <w:t>ν Ελλήνων</w:t>
      </w:r>
      <w:r>
        <w:rPr>
          <w:rFonts w:eastAsia="Times New Roman"/>
          <w:szCs w:val="24"/>
        </w:rPr>
        <w:t>,</w:t>
      </w:r>
      <w:r w:rsidRPr="00BF0BB2">
        <w:rPr>
          <w:rFonts w:eastAsia="Times New Roman"/>
          <w:szCs w:val="24"/>
        </w:rPr>
        <w:t xml:space="preserve"> </w:t>
      </w:r>
      <w:r>
        <w:rPr>
          <w:rFonts w:eastAsia="Times New Roman"/>
          <w:szCs w:val="24"/>
        </w:rPr>
        <w:t>απο</w:t>
      </w:r>
      <w:r w:rsidRPr="00BF0BB2">
        <w:rPr>
          <w:rFonts w:eastAsia="Times New Roman"/>
          <w:szCs w:val="24"/>
        </w:rPr>
        <w:t xml:space="preserve">δείξαμε ότι υπάρχουν τόσα στοιχεία στις </w:t>
      </w:r>
      <w:r>
        <w:rPr>
          <w:rFonts w:eastAsia="Times New Roman"/>
          <w:szCs w:val="24"/>
        </w:rPr>
        <w:t>α</w:t>
      </w:r>
      <w:r w:rsidRPr="00BF0BB2">
        <w:rPr>
          <w:rFonts w:eastAsia="Times New Roman"/>
          <w:szCs w:val="24"/>
        </w:rPr>
        <w:t xml:space="preserve">ναθέσεις έκδοσης βίζας και </w:t>
      </w:r>
      <w:r>
        <w:rPr>
          <w:rFonts w:eastAsia="Times New Roman"/>
          <w:szCs w:val="24"/>
        </w:rPr>
        <w:t xml:space="preserve">ότι </w:t>
      </w:r>
      <w:r w:rsidRPr="00BF0BB2">
        <w:rPr>
          <w:rFonts w:eastAsia="Times New Roman"/>
          <w:szCs w:val="24"/>
        </w:rPr>
        <w:t xml:space="preserve">στήθηκε γύρω από αυτό </w:t>
      </w:r>
      <w:r>
        <w:rPr>
          <w:rFonts w:eastAsia="Times New Roman"/>
          <w:szCs w:val="24"/>
        </w:rPr>
        <w:t>ένα</w:t>
      </w:r>
      <w:r w:rsidRPr="00BF0BB2">
        <w:rPr>
          <w:rFonts w:eastAsia="Times New Roman"/>
          <w:szCs w:val="24"/>
        </w:rPr>
        <w:t xml:space="preserve"> παιχνίδι κέρδους σε βάρος του </w:t>
      </w:r>
      <w:r>
        <w:rPr>
          <w:rFonts w:eastAsia="Times New Roman"/>
          <w:szCs w:val="24"/>
        </w:rPr>
        <w:t>δ</w:t>
      </w:r>
      <w:r w:rsidRPr="00BF0BB2">
        <w:rPr>
          <w:rFonts w:eastAsia="Times New Roman"/>
          <w:szCs w:val="24"/>
        </w:rPr>
        <w:t>ημοσίου</w:t>
      </w:r>
      <w:r>
        <w:rPr>
          <w:rFonts w:eastAsia="Times New Roman"/>
          <w:szCs w:val="24"/>
        </w:rPr>
        <w:t>, έ</w:t>
      </w:r>
      <w:r w:rsidRPr="00BF0BB2">
        <w:rPr>
          <w:rFonts w:eastAsia="Times New Roman"/>
          <w:szCs w:val="24"/>
        </w:rPr>
        <w:t xml:space="preserve">νας </w:t>
      </w:r>
      <w:r>
        <w:rPr>
          <w:rFonts w:eastAsia="Times New Roman"/>
          <w:szCs w:val="24"/>
        </w:rPr>
        <w:t xml:space="preserve">παραπολιτικός και </w:t>
      </w:r>
      <w:r w:rsidRPr="00BF0BB2">
        <w:rPr>
          <w:rFonts w:eastAsia="Times New Roman"/>
          <w:szCs w:val="24"/>
        </w:rPr>
        <w:t>π</w:t>
      </w:r>
      <w:r>
        <w:rPr>
          <w:rFonts w:eastAsia="Times New Roman"/>
          <w:szCs w:val="24"/>
        </w:rPr>
        <w:t>αρασι</w:t>
      </w:r>
      <w:r w:rsidRPr="00BF0BB2">
        <w:rPr>
          <w:rFonts w:eastAsia="Times New Roman"/>
          <w:szCs w:val="24"/>
        </w:rPr>
        <w:t>τικός μηχανισμό</w:t>
      </w:r>
      <w:r>
        <w:rPr>
          <w:rFonts w:eastAsia="Times New Roman"/>
          <w:szCs w:val="24"/>
        </w:rPr>
        <w:t>ς</w:t>
      </w:r>
      <w:r w:rsidRPr="00BF0BB2">
        <w:rPr>
          <w:rFonts w:eastAsia="Times New Roman"/>
          <w:szCs w:val="24"/>
        </w:rPr>
        <w:t xml:space="preserve"> </w:t>
      </w:r>
      <w:r>
        <w:rPr>
          <w:rFonts w:eastAsia="Times New Roman"/>
          <w:szCs w:val="24"/>
        </w:rPr>
        <w:t xml:space="preserve">που κατέκλεψε και κατακλέβει </w:t>
      </w:r>
      <w:r w:rsidRPr="00BF0BB2">
        <w:rPr>
          <w:rFonts w:eastAsia="Times New Roman"/>
          <w:szCs w:val="24"/>
        </w:rPr>
        <w:t xml:space="preserve">το δημόσιο χρήμα και </w:t>
      </w:r>
      <w:r>
        <w:rPr>
          <w:rFonts w:eastAsia="Times New Roman"/>
          <w:szCs w:val="24"/>
        </w:rPr>
        <w:t>καταφέρν</w:t>
      </w:r>
      <w:r>
        <w:rPr>
          <w:rFonts w:eastAsia="Times New Roman"/>
          <w:szCs w:val="24"/>
        </w:rPr>
        <w:t>ει να αλλάζει κυβερνήσεις. Π</w:t>
      </w:r>
      <w:r w:rsidRPr="00BF0BB2">
        <w:rPr>
          <w:rFonts w:eastAsia="Times New Roman"/>
          <w:szCs w:val="24"/>
        </w:rPr>
        <w:t>αρά το γεγονός ότι αυτές αλλάζουν</w:t>
      </w:r>
      <w:r>
        <w:rPr>
          <w:rFonts w:eastAsia="Times New Roman"/>
          <w:szCs w:val="24"/>
        </w:rPr>
        <w:t>,</w:t>
      </w:r>
      <w:r w:rsidRPr="00BF0BB2">
        <w:rPr>
          <w:rFonts w:eastAsia="Times New Roman"/>
          <w:szCs w:val="24"/>
        </w:rPr>
        <w:t xml:space="preserve"> συνεχίζει να υπάρχει</w:t>
      </w:r>
      <w:r>
        <w:rPr>
          <w:rFonts w:eastAsia="Times New Roman"/>
          <w:szCs w:val="24"/>
        </w:rPr>
        <w:t>.</w:t>
      </w:r>
      <w:r w:rsidRPr="00BF0BB2">
        <w:rPr>
          <w:rFonts w:eastAsia="Times New Roman"/>
          <w:szCs w:val="24"/>
        </w:rPr>
        <w:t xml:space="preserve"> </w:t>
      </w:r>
      <w:r>
        <w:rPr>
          <w:rFonts w:eastAsia="Times New Roman"/>
          <w:szCs w:val="24"/>
        </w:rPr>
        <w:t>Α</w:t>
      </w:r>
      <w:r w:rsidRPr="00BF0BB2">
        <w:rPr>
          <w:rFonts w:eastAsia="Times New Roman"/>
          <w:szCs w:val="24"/>
        </w:rPr>
        <w:t>υτός ο μηχανισμός βρίσκεται</w:t>
      </w:r>
      <w:r>
        <w:rPr>
          <w:rFonts w:eastAsia="Times New Roman"/>
          <w:szCs w:val="24"/>
        </w:rPr>
        <w:t>,</w:t>
      </w:r>
      <w:r w:rsidRPr="00BF0BB2">
        <w:rPr>
          <w:rFonts w:eastAsia="Times New Roman"/>
          <w:szCs w:val="24"/>
        </w:rPr>
        <w:t xml:space="preserve"> κύριε </w:t>
      </w:r>
      <w:r>
        <w:rPr>
          <w:rFonts w:eastAsia="Times New Roman"/>
          <w:szCs w:val="24"/>
        </w:rPr>
        <w:t>Π</w:t>
      </w:r>
      <w:r w:rsidRPr="00BF0BB2">
        <w:rPr>
          <w:rFonts w:eastAsia="Times New Roman"/>
          <w:szCs w:val="24"/>
        </w:rPr>
        <w:t>ρόεδρε</w:t>
      </w:r>
      <w:r>
        <w:rPr>
          <w:rFonts w:eastAsia="Times New Roman"/>
          <w:szCs w:val="24"/>
        </w:rPr>
        <w:t>,</w:t>
      </w:r>
      <w:r w:rsidRPr="00BF0BB2">
        <w:rPr>
          <w:rFonts w:eastAsia="Times New Roman"/>
          <w:szCs w:val="24"/>
        </w:rPr>
        <w:t xml:space="preserve"> και μ</w:t>
      </w:r>
      <w:r>
        <w:rPr>
          <w:rFonts w:eastAsia="Times New Roman"/>
          <w:szCs w:val="24"/>
        </w:rPr>
        <w:t xml:space="preserve">έσα και έξω από τη χώρα και γι’ </w:t>
      </w:r>
      <w:r w:rsidRPr="00BF0BB2">
        <w:rPr>
          <w:rFonts w:eastAsia="Times New Roman"/>
          <w:szCs w:val="24"/>
        </w:rPr>
        <w:t xml:space="preserve">αυτό ενοχλείται από τα σύνορα και από την ύπαρξη </w:t>
      </w:r>
      <w:r>
        <w:rPr>
          <w:rFonts w:eastAsia="Times New Roman"/>
          <w:szCs w:val="24"/>
        </w:rPr>
        <w:t>εθνών,</w:t>
      </w:r>
      <w:r w:rsidRPr="00BF0BB2">
        <w:rPr>
          <w:rFonts w:eastAsia="Times New Roman"/>
          <w:szCs w:val="24"/>
        </w:rPr>
        <w:t xml:space="preserve"> γιατί αυτά τον εμποδίζουν να λειτ</w:t>
      </w:r>
      <w:r w:rsidRPr="00BF0BB2">
        <w:rPr>
          <w:rFonts w:eastAsia="Times New Roman"/>
          <w:szCs w:val="24"/>
        </w:rPr>
        <w:t>ουργεί τελείως ανεξέλεγκτα</w:t>
      </w:r>
      <w:r>
        <w:rPr>
          <w:rFonts w:eastAsia="Times New Roman"/>
          <w:szCs w:val="24"/>
        </w:rPr>
        <w:t>.</w:t>
      </w:r>
    </w:p>
    <w:p w14:paraId="5CAF5398" w14:textId="77777777" w:rsidR="00A15929" w:rsidRDefault="00D001CD">
      <w:pPr>
        <w:spacing w:line="600" w:lineRule="auto"/>
        <w:ind w:firstLine="720"/>
        <w:jc w:val="both"/>
        <w:rPr>
          <w:rFonts w:eastAsia="Times New Roman"/>
          <w:szCs w:val="24"/>
        </w:rPr>
      </w:pPr>
      <w:r>
        <w:rPr>
          <w:rFonts w:eastAsia="Times New Roman"/>
          <w:szCs w:val="24"/>
        </w:rPr>
        <w:t>Π</w:t>
      </w:r>
      <w:r w:rsidRPr="00BF0BB2">
        <w:rPr>
          <w:rFonts w:eastAsia="Times New Roman"/>
          <w:szCs w:val="24"/>
        </w:rPr>
        <w:t>ρόκειται</w:t>
      </w:r>
      <w:r>
        <w:rPr>
          <w:rFonts w:eastAsia="Times New Roman"/>
          <w:szCs w:val="24"/>
        </w:rPr>
        <w:t>,</w:t>
      </w:r>
      <w:r w:rsidRPr="00BF0BB2">
        <w:rPr>
          <w:rFonts w:eastAsia="Times New Roman"/>
          <w:szCs w:val="24"/>
        </w:rPr>
        <w:t xml:space="preserve"> </w:t>
      </w:r>
      <w:r>
        <w:rPr>
          <w:rFonts w:eastAsia="Times New Roman"/>
          <w:szCs w:val="24"/>
        </w:rPr>
        <w:t>λ</w:t>
      </w:r>
      <w:r w:rsidRPr="00BF0BB2">
        <w:rPr>
          <w:rFonts w:eastAsia="Times New Roman"/>
          <w:szCs w:val="24"/>
        </w:rPr>
        <w:t>οιπόν</w:t>
      </w:r>
      <w:r>
        <w:rPr>
          <w:rFonts w:eastAsia="Times New Roman"/>
          <w:szCs w:val="24"/>
        </w:rPr>
        <w:t>,</w:t>
      </w:r>
      <w:r w:rsidRPr="00BF0BB2">
        <w:rPr>
          <w:rFonts w:eastAsia="Times New Roman"/>
          <w:szCs w:val="24"/>
        </w:rPr>
        <w:t xml:space="preserve"> για ένα</w:t>
      </w:r>
      <w:r>
        <w:rPr>
          <w:rFonts w:eastAsia="Times New Roman"/>
          <w:szCs w:val="24"/>
        </w:rPr>
        <w:t>ν</w:t>
      </w:r>
      <w:r w:rsidRPr="00BF0BB2">
        <w:rPr>
          <w:rFonts w:eastAsia="Times New Roman"/>
          <w:szCs w:val="24"/>
        </w:rPr>
        <w:t xml:space="preserve"> καρκίνο που αν δεν τον νικήσουμε και αν δεν ομονοήσου</w:t>
      </w:r>
      <w:r>
        <w:rPr>
          <w:rFonts w:eastAsia="Times New Roman"/>
          <w:szCs w:val="24"/>
        </w:rPr>
        <w:t>με</w:t>
      </w:r>
      <w:r w:rsidRPr="00BF0BB2">
        <w:rPr>
          <w:rFonts w:eastAsia="Times New Roman"/>
          <w:szCs w:val="24"/>
        </w:rPr>
        <w:t xml:space="preserve"> όλες οι πολιτικές δυνάμεις </w:t>
      </w:r>
      <w:r>
        <w:rPr>
          <w:rFonts w:eastAsia="Times New Roman"/>
          <w:szCs w:val="24"/>
        </w:rPr>
        <w:t>κ</w:t>
      </w:r>
      <w:r w:rsidRPr="00BF0BB2">
        <w:rPr>
          <w:rFonts w:eastAsia="Times New Roman"/>
          <w:szCs w:val="24"/>
        </w:rPr>
        <w:t xml:space="preserve">ι </w:t>
      </w:r>
      <w:r>
        <w:rPr>
          <w:rFonts w:eastAsia="Times New Roman"/>
          <w:szCs w:val="24"/>
        </w:rPr>
        <w:t>α</w:t>
      </w:r>
      <w:r w:rsidRPr="00BF0BB2">
        <w:rPr>
          <w:rFonts w:eastAsia="Times New Roman"/>
          <w:szCs w:val="24"/>
        </w:rPr>
        <w:t xml:space="preserve">ν </w:t>
      </w:r>
      <w:r>
        <w:rPr>
          <w:rFonts w:eastAsia="Times New Roman"/>
          <w:szCs w:val="24"/>
        </w:rPr>
        <w:t xml:space="preserve">δεν </w:t>
      </w:r>
      <w:r w:rsidRPr="00BF0BB2">
        <w:rPr>
          <w:rFonts w:eastAsia="Times New Roman"/>
          <w:szCs w:val="24"/>
        </w:rPr>
        <w:t xml:space="preserve">ξεπεράσουμε όλα αυτά τα οποία δυστυχώς κατά καιρούς έχουν </w:t>
      </w:r>
      <w:r>
        <w:rPr>
          <w:rFonts w:eastAsia="Times New Roman"/>
          <w:szCs w:val="24"/>
        </w:rPr>
        <w:t>ανεβεί σαν γυάλινοι</w:t>
      </w:r>
      <w:r w:rsidRPr="00BF0BB2">
        <w:rPr>
          <w:rFonts w:eastAsia="Times New Roman"/>
          <w:szCs w:val="24"/>
        </w:rPr>
        <w:t xml:space="preserve"> </w:t>
      </w:r>
      <w:r>
        <w:rPr>
          <w:rFonts w:eastAsia="Times New Roman"/>
          <w:szCs w:val="24"/>
        </w:rPr>
        <w:t xml:space="preserve">τοίχοι </w:t>
      </w:r>
      <w:r w:rsidRPr="00BF0BB2">
        <w:rPr>
          <w:rFonts w:eastAsia="Times New Roman"/>
          <w:szCs w:val="24"/>
        </w:rPr>
        <w:t xml:space="preserve">ανάμεσά </w:t>
      </w:r>
      <w:r>
        <w:rPr>
          <w:rFonts w:eastAsia="Times New Roman"/>
          <w:szCs w:val="24"/>
        </w:rPr>
        <w:t>μας,</w:t>
      </w:r>
      <w:r w:rsidRPr="00BF0BB2">
        <w:rPr>
          <w:rFonts w:eastAsia="Times New Roman"/>
          <w:szCs w:val="24"/>
        </w:rPr>
        <w:t xml:space="preserve"> θα συνεχίσει αυτός ο καρκίνος</w:t>
      </w:r>
      <w:r>
        <w:rPr>
          <w:rFonts w:eastAsia="Times New Roman"/>
          <w:szCs w:val="24"/>
        </w:rPr>
        <w:t>.</w:t>
      </w:r>
      <w:r w:rsidRPr="00BF0BB2">
        <w:rPr>
          <w:rFonts w:eastAsia="Times New Roman"/>
          <w:szCs w:val="24"/>
        </w:rPr>
        <w:t xml:space="preserve"> </w:t>
      </w:r>
      <w:r>
        <w:rPr>
          <w:rFonts w:eastAsia="Times New Roman"/>
          <w:szCs w:val="24"/>
        </w:rPr>
        <w:t>Δ</w:t>
      </w:r>
      <w:r w:rsidRPr="00BF0BB2">
        <w:rPr>
          <w:rFonts w:eastAsia="Times New Roman"/>
          <w:szCs w:val="24"/>
        </w:rPr>
        <w:t xml:space="preserve">εν πρέπει να επιτρέψουμε να διαλύει </w:t>
      </w:r>
      <w:r>
        <w:rPr>
          <w:rFonts w:eastAsia="Times New Roman"/>
          <w:szCs w:val="24"/>
        </w:rPr>
        <w:t>κυβερνήσεις</w:t>
      </w:r>
      <w:r w:rsidRPr="00BF0BB2">
        <w:rPr>
          <w:rFonts w:eastAsia="Times New Roman"/>
          <w:szCs w:val="24"/>
        </w:rPr>
        <w:t xml:space="preserve"> και να ζημιώνει ανεπανόρθωτα ολόκληρη τη χώρα </w:t>
      </w:r>
      <w:r>
        <w:rPr>
          <w:rFonts w:eastAsia="Times New Roman"/>
          <w:szCs w:val="24"/>
        </w:rPr>
        <w:t>μας.</w:t>
      </w:r>
      <w:r w:rsidRPr="00BF0BB2">
        <w:rPr>
          <w:rFonts w:eastAsia="Times New Roman"/>
          <w:szCs w:val="24"/>
        </w:rPr>
        <w:t xml:space="preserve"> </w:t>
      </w:r>
      <w:r>
        <w:rPr>
          <w:rFonts w:eastAsia="Times New Roman"/>
          <w:szCs w:val="24"/>
        </w:rPr>
        <w:t>Πρέπει να δώσουμε τη δυνατότητα στη</w:t>
      </w:r>
      <w:r w:rsidRPr="00BF0BB2">
        <w:rPr>
          <w:rFonts w:eastAsia="Times New Roman"/>
          <w:szCs w:val="24"/>
        </w:rPr>
        <w:t xml:space="preserve"> </w:t>
      </w:r>
      <w:r>
        <w:rPr>
          <w:rFonts w:eastAsia="Times New Roman"/>
          <w:szCs w:val="24"/>
        </w:rPr>
        <w:t>δ</w:t>
      </w:r>
      <w:r w:rsidRPr="00BF0BB2">
        <w:rPr>
          <w:rFonts w:eastAsia="Times New Roman"/>
          <w:szCs w:val="24"/>
        </w:rPr>
        <w:t>ικαιοσύνη</w:t>
      </w:r>
      <w:r>
        <w:rPr>
          <w:rFonts w:eastAsia="Times New Roman"/>
          <w:szCs w:val="24"/>
        </w:rPr>
        <w:t>,</w:t>
      </w:r>
      <w:r w:rsidRPr="00BF0BB2">
        <w:rPr>
          <w:rFonts w:eastAsia="Times New Roman"/>
          <w:szCs w:val="24"/>
        </w:rPr>
        <w:t xml:space="preserve"> την οποία εμπιστευόμαστε</w:t>
      </w:r>
      <w:r>
        <w:rPr>
          <w:rFonts w:eastAsia="Times New Roman"/>
          <w:szCs w:val="24"/>
        </w:rPr>
        <w:t>,</w:t>
      </w:r>
      <w:r w:rsidRPr="00BF0BB2">
        <w:rPr>
          <w:rFonts w:eastAsia="Times New Roman"/>
          <w:szCs w:val="24"/>
        </w:rPr>
        <w:t xml:space="preserve"> </w:t>
      </w:r>
      <w:r>
        <w:rPr>
          <w:rFonts w:eastAsia="Times New Roman"/>
          <w:szCs w:val="24"/>
        </w:rPr>
        <w:t xml:space="preserve">να της δώσουμε </w:t>
      </w:r>
      <w:r w:rsidRPr="00BF0BB2">
        <w:rPr>
          <w:rFonts w:eastAsia="Times New Roman"/>
          <w:szCs w:val="24"/>
        </w:rPr>
        <w:t>όλα εκείνα τα εργαλεία τα οποία χρε</w:t>
      </w:r>
      <w:r w:rsidRPr="00BF0BB2">
        <w:rPr>
          <w:rFonts w:eastAsia="Times New Roman"/>
          <w:szCs w:val="24"/>
        </w:rPr>
        <w:t>ιάζεται</w:t>
      </w:r>
      <w:r>
        <w:rPr>
          <w:rFonts w:eastAsia="Times New Roman"/>
          <w:szCs w:val="24"/>
        </w:rPr>
        <w:t>,</w:t>
      </w:r>
      <w:r w:rsidRPr="00BF0BB2">
        <w:rPr>
          <w:rFonts w:eastAsia="Times New Roman"/>
          <w:szCs w:val="24"/>
        </w:rPr>
        <w:t xml:space="preserve"> γιατί αυτή μόνο μπορεί να αποδώσει το δίκαιο και να βοηθήσει να λάμψει η αλήθεια</w:t>
      </w:r>
      <w:r>
        <w:rPr>
          <w:rFonts w:eastAsia="Times New Roman"/>
          <w:szCs w:val="24"/>
        </w:rPr>
        <w:t>.</w:t>
      </w:r>
      <w:r w:rsidRPr="00BF0BB2">
        <w:rPr>
          <w:rFonts w:eastAsia="Times New Roman"/>
          <w:szCs w:val="24"/>
        </w:rPr>
        <w:t xml:space="preserve"> </w:t>
      </w:r>
    </w:p>
    <w:p w14:paraId="5CAF5399" w14:textId="77777777" w:rsidR="00A15929" w:rsidRDefault="00D001CD">
      <w:pPr>
        <w:spacing w:line="600" w:lineRule="auto"/>
        <w:ind w:firstLine="720"/>
        <w:jc w:val="both"/>
        <w:rPr>
          <w:rFonts w:eastAsia="Times New Roman"/>
          <w:szCs w:val="24"/>
        </w:rPr>
      </w:pPr>
      <w:r>
        <w:rPr>
          <w:rFonts w:eastAsia="Times New Roman"/>
          <w:szCs w:val="24"/>
        </w:rPr>
        <w:t>Α</w:t>
      </w:r>
      <w:r w:rsidRPr="00BF0BB2">
        <w:rPr>
          <w:rFonts w:eastAsia="Times New Roman"/>
          <w:szCs w:val="24"/>
        </w:rPr>
        <w:t xml:space="preserve">υτό το </w:t>
      </w:r>
      <w:r>
        <w:rPr>
          <w:rFonts w:eastAsia="Times New Roman"/>
          <w:szCs w:val="24"/>
        </w:rPr>
        <w:t>σύστημα, λ</w:t>
      </w:r>
      <w:r w:rsidRPr="00BF0BB2">
        <w:rPr>
          <w:rFonts w:eastAsia="Times New Roman"/>
          <w:szCs w:val="24"/>
        </w:rPr>
        <w:t>οιπόν</w:t>
      </w:r>
      <w:r>
        <w:rPr>
          <w:rFonts w:eastAsia="Times New Roman"/>
          <w:szCs w:val="24"/>
        </w:rPr>
        <w:t>,</w:t>
      </w:r>
      <w:r w:rsidRPr="00BF0BB2">
        <w:rPr>
          <w:rFonts w:eastAsia="Times New Roman"/>
          <w:szCs w:val="24"/>
        </w:rPr>
        <w:t xml:space="preserve"> κύριε </w:t>
      </w:r>
      <w:r>
        <w:rPr>
          <w:rFonts w:eastAsia="Times New Roman"/>
          <w:szCs w:val="24"/>
        </w:rPr>
        <w:t>Π</w:t>
      </w:r>
      <w:r w:rsidRPr="00BF0BB2">
        <w:rPr>
          <w:rFonts w:eastAsia="Times New Roman"/>
          <w:szCs w:val="24"/>
        </w:rPr>
        <w:t>ρόεδρε</w:t>
      </w:r>
      <w:r>
        <w:rPr>
          <w:rFonts w:eastAsia="Times New Roman"/>
          <w:szCs w:val="24"/>
        </w:rPr>
        <w:t>, είναι</w:t>
      </w:r>
      <w:r w:rsidRPr="00BF0BB2">
        <w:rPr>
          <w:rFonts w:eastAsia="Times New Roman"/>
          <w:szCs w:val="24"/>
        </w:rPr>
        <w:t xml:space="preserve"> υπεύθυνο και για </w:t>
      </w:r>
      <w:r>
        <w:rPr>
          <w:rFonts w:eastAsia="Times New Roman"/>
          <w:szCs w:val="24"/>
        </w:rPr>
        <w:t xml:space="preserve">τα </w:t>
      </w:r>
      <w:r w:rsidRPr="00BF0BB2">
        <w:rPr>
          <w:rFonts w:eastAsia="Times New Roman"/>
          <w:szCs w:val="24"/>
        </w:rPr>
        <w:t>περισσότερα από τα φαινόμενα κάθε μειοδοσίας που έχουμε δει τα τελευταία χρόνια</w:t>
      </w:r>
      <w:r>
        <w:rPr>
          <w:rFonts w:eastAsia="Times New Roman"/>
          <w:szCs w:val="24"/>
        </w:rPr>
        <w:t>, θα μου</w:t>
      </w:r>
      <w:r w:rsidRPr="00BF0BB2">
        <w:rPr>
          <w:rFonts w:eastAsia="Times New Roman"/>
          <w:szCs w:val="24"/>
        </w:rPr>
        <w:t xml:space="preserve"> επιτρέψετε</w:t>
      </w:r>
      <w:r w:rsidRPr="00BF0BB2">
        <w:rPr>
          <w:rFonts w:eastAsia="Times New Roman"/>
          <w:szCs w:val="24"/>
        </w:rPr>
        <w:t xml:space="preserve"> να πω συμπεριλαμβανομένης και της </w:t>
      </w:r>
      <w:r>
        <w:rPr>
          <w:rFonts w:eastAsia="Times New Roman"/>
          <w:szCs w:val="24"/>
        </w:rPr>
        <w:t>Σ</w:t>
      </w:r>
      <w:r w:rsidRPr="00BF0BB2">
        <w:rPr>
          <w:rFonts w:eastAsia="Times New Roman"/>
          <w:szCs w:val="24"/>
        </w:rPr>
        <w:t>υμφωνίας των Πρεσπών</w:t>
      </w:r>
      <w:r>
        <w:rPr>
          <w:rFonts w:eastAsia="Times New Roman"/>
          <w:szCs w:val="24"/>
        </w:rPr>
        <w:t>.</w:t>
      </w:r>
      <w:r w:rsidRPr="00BF0BB2">
        <w:rPr>
          <w:rFonts w:eastAsia="Times New Roman"/>
          <w:szCs w:val="24"/>
        </w:rPr>
        <w:t xml:space="preserve"> </w:t>
      </w:r>
    </w:p>
    <w:p w14:paraId="5CAF539A" w14:textId="77777777" w:rsidR="00A15929" w:rsidRDefault="00D001CD">
      <w:pPr>
        <w:spacing w:line="600" w:lineRule="auto"/>
        <w:ind w:firstLine="720"/>
        <w:jc w:val="both"/>
        <w:rPr>
          <w:rFonts w:eastAsia="Times New Roman"/>
          <w:szCs w:val="24"/>
        </w:rPr>
      </w:pPr>
      <w:r>
        <w:rPr>
          <w:rFonts w:eastAsia="Times New Roman"/>
          <w:szCs w:val="24"/>
        </w:rPr>
        <w:t>Κ</w:t>
      </w:r>
      <w:r w:rsidRPr="00BF0BB2">
        <w:rPr>
          <w:rFonts w:eastAsia="Times New Roman"/>
          <w:szCs w:val="24"/>
        </w:rPr>
        <w:t>ανένας Έλληνας</w:t>
      </w:r>
      <w:r>
        <w:rPr>
          <w:rFonts w:eastAsia="Times New Roman"/>
          <w:szCs w:val="24"/>
        </w:rPr>
        <w:t>,</w:t>
      </w:r>
      <w:r w:rsidRPr="00BF0BB2">
        <w:rPr>
          <w:rFonts w:eastAsia="Times New Roman"/>
          <w:szCs w:val="24"/>
        </w:rPr>
        <w:t xml:space="preserve"> πιστεύουμε</w:t>
      </w:r>
      <w:r>
        <w:rPr>
          <w:rFonts w:eastAsia="Times New Roman"/>
          <w:szCs w:val="24"/>
        </w:rPr>
        <w:t xml:space="preserve">, </w:t>
      </w:r>
      <w:r w:rsidRPr="00BF0BB2">
        <w:rPr>
          <w:rFonts w:eastAsia="Times New Roman"/>
          <w:szCs w:val="24"/>
        </w:rPr>
        <w:t>που σέβεται το</w:t>
      </w:r>
      <w:r>
        <w:rPr>
          <w:rFonts w:eastAsia="Times New Roman"/>
          <w:szCs w:val="24"/>
        </w:rPr>
        <w:t>ν</w:t>
      </w:r>
      <w:r w:rsidRPr="00BF0BB2">
        <w:rPr>
          <w:rFonts w:eastAsia="Times New Roman"/>
          <w:szCs w:val="24"/>
        </w:rPr>
        <w:t xml:space="preserve"> νόμο</w:t>
      </w:r>
      <w:r>
        <w:rPr>
          <w:rFonts w:eastAsia="Times New Roman"/>
          <w:szCs w:val="24"/>
        </w:rPr>
        <w:t>,</w:t>
      </w:r>
      <w:r w:rsidRPr="00BF0BB2">
        <w:rPr>
          <w:rFonts w:eastAsia="Times New Roman"/>
          <w:szCs w:val="24"/>
        </w:rPr>
        <w:t xml:space="preserve"> τους συμπολίτες</w:t>
      </w:r>
      <w:r>
        <w:rPr>
          <w:rFonts w:eastAsia="Times New Roman"/>
          <w:szCs w:val="24"/>
        </w:rPr>
        <w:t>,</w:t>
      </w:r>
      <w:r w:rsidRPr="00BF0BB2">
        <w:rPr>
          <w:rFonts w:eastAsia="Times New Roman"/>
          <w:szCs w:val="24"/>
        </w:rPr>
        <w:t xml:space="preserve"> δεν φτάνει στο σημείο να κάνει αχρείαστες υποχωρήσεις σε πάγιες εθνικές θέσεις</w:t>
      </w:r>
      <w:r>
        <w:rPr>
          <w:rFonts w:eastAsia="Times New Roman"/>
          <w:szCs w:val="24"/>
        </w:rPr>
        <w:t>,</w:t>
      </w:r>
      <w:r w:rsidRPr="00BF0BB2">
        <w:rPr>
          <w:rFonts w:eastAsia="Times New Roman"/>
          <w:szCs w:val="24"/>
        </w:rPr>
        <w:t xml:space="preserve"> χωρίς αυτές να συνάδουν με το λαϊκό αίσθημα</w:t>
      </w:r>
      <w:r>
        <w:rPr>
          <w:rFonts w:eastAsia="Times New Roman"/>
          <w:szCs w:val="24"/>
        </w:rPr>
        <w:t>,</w:t>
      </w:r>
      <w:r w:rsidRPr="00BF0BB2">
        <w:rPr>
          <w:rFonts w:eastAsia="Times New Roman"/>
          <w:szCs w:val="24"/>
        </w:rPr>
        <w:t xml:space="preserve"> αν ο</w:t>
      </w:r>
      <w:r w:rsidRPr="00BF0BB2">
        <w:rPr>
          <w:rFonts w:eastAsia="Times New Roman"/>
          <w:szCs w:val="24"/>
        </w:rPr>
        <w:t xml:space="preserve"> ίδιος δεν έχει κάτι </w:t>
      </w:r>
      <w:r>
        <w:rPr>
          <w:rFonts w:eastAsia="Times New Roman"/>
          <w:szCs w:val="24"/>
        </w:rPr>
        <w:t>ν</w:t>
      </w:r>
      <w:r w:rsidRPr="00BF0BB2">
        <w:rPr>
          <w:rFonts w:eastAsia="Times New Roman"/>
          <w:szCs w:val="24"/>
        </w:rPr>
        <w:t xml:space="preserve">α φοβηθεί και αν δεν υπάρχει κάποιο σημείο πολιτικής πίεσης εναντίον </w:t>
      </w:r>
      <w:r>
        <w:rPr>
          <w:rFonts w:eastAsia="Times New Roman"/>
          <w:szCs w:val="24"/>
        </w:rPr>
        <w:t>του. Ε</w:t>
      </w:r>
      <w:r w:rsidRPr="00BF0BB2">
        <w:rPr>
          <w:rFonts w:eastAsia="Times New Roman"/>
          <w:szCs w:val="24"/>
        </w:rPr>
        <w:t>πιβεβαιώνουν</w:t>
      </w:r>
      <w:r>
        <w:rPr>
          <w:rFonts w:eastAsia="Times New Roman"/>
          <w:szCs w:val="24"/>
        </w:rPr>
        <w:t>,</w:t>
      </w:r>
      <w:r w:rsidRPr="00BF0BB2">
        <w:rPr>
          <w:rFonts w:eastAsia="Times New Roman"/>
          <w:szCs w:val="24"/>
        </w:rPr>
        <w:t xml:space="preserve"> </w:t>
      </w:r>
      <w:r>
        <w:rPr>
          <w:rFonts w:eastAsia="Times New Roman"/>
          <w:szCs w:val="24"/>
        </w:rPr>
        <w:t>δ</w:t>
      </w:r>
      <w:r w:rsidRPr="00BF0BB2">
        <w:rPr>
          <w:rFonts w:eastAsia="Times New Roman"/>
          <w:szCs w:val="24"/>
        </w:rPr>
        <w:t>υστυχώς</w:t>
      </w:r>
      <w:r>
        <w:rPr>
          <w:rFonts w:eastAsia="Times New Roman"/>
          <w:szCs w:val="24"/>
        </w:rPr>
        <w:t>,</w:t>
      </w:r>
      <w:r w:rsidRPr="00BF0BB2">
        <w:rPr>
          <w:rFonts w:eastAsia="Times New Roman"/>
          <w:szCs w:val="24"/>
        </w:rPr>
        <w:t xml:space="preserve"> τα γεγονότα αυτά που λέω</w:t>
      </w:r>
      <w:r>
        <w:rPr>
          <w:rFonts w:eastAsia="Times New Roman"/>
          <w:szCs w:val="24"/>
        </w:rPr>
        <w:t>.</w:t>
      </w:r>
    </w:p>
    <w:p w14:paraId="5CAF539B" w14:textId="77777777" w:rsidR="00A15929" w:rsidRDefault="00D001CD">
      <w:pPr>
        <w:spacing w:line="600" w:lineRule="auto"/>
        <w:ind w:firstLine="720"/>
        <w:jc w:val="both"/>
        <w:rPr>
          <w:rFonts w:eastAsia="Times New Roman"/>
          <w:szCs w:val="24"/>
        </w:rPr>
      </w:pPr>
      <w:r>
        <w:rPr>
          <w:rFonts w:eastAsia="Times New Roman"/>
          <w:szCs w:val="24"/>
        </w:rPr>
        <w:t>Κ</w:t>
      </w:r>
      <w:r w:rsidRPr="00BF0BB2">
        <w:rPr>
          <w:rFonts w:eastAsia="Times New Roman"/>
          <w:szCs w:val="24"/>
        </w:rPr>
        <w:t>λείνοντας</w:t>
      </w:r>
      <w:r>
        <w:rPr>
          <w:rFonts w:eastAsia="Times New Roman"/>
          <w:szCs w:val="24"/>
        </w:rPr>
        <w:t>,</w:t>
      </w:r>
      <w:r w:rsidRPr="00BF0BB2">
        <w:rPr>
          <w:rFonts w:eastAsia="Times New Roman"/>
          <w:szCs w:val="24"/>
        </w:rPr>
        <w:t xml:space="preserve"> θέλω να διαβεβαιώσω για άλλη μία φορά τους Έλληνες πολίτες μέσ</w:t>
      </w:r>
      <w:r>
        <w:rPr>
          <w:rFonts w:eastAsia="Times New Roman"/>
          <w:szCs w:val="24"/>
        </w:rPr>
        <w:t>α</w:t>
      </w:r>
      <w:r w:rsidRPr="00BF0BB2">
        <w:rPr>
          <w:rFonts w:eastAsia="Times New Roman"/>
          <w:szCs w:val="24"/>
        </w:rPr>
        <w:t xml:space="preserve"> από το Κοινοβούλιο ότι οι Ανεξάρτητοι Έλληνες και εγώ προσωπικά</w:t>
      </w:r>
      <w:r>
        <w:rPr>
          <w:rFonts w:eastAsia="Times New Roman"/>
          <w:szCs w:val="24"/>
        </w:rPr>
        <w:t>,</w:t>
      </w:r>
      <w:r w:rsidRPr="00BF0BB2">
        <w:rPr>
          <w:rFonts w:eastAsia="Times New Roman"/>
          <w:szCs w:val="24"/>
        </w:rPr>
        <w:t xml:space="preserve"> μαζί με τον Πάνο Καμμένο θα αγωνιστούμε </w:t>
      </w:r>
      <w:r>
        <w:rPr>
          <w:rFonts w:eastAsia="Times New Roman"/>
          <w:szCs w:val="24"/>
        </w:rPr>
        <w:t>-</w:t>
      </w:r>
      <w:r w:rsidRPr="00BF0BB2">
        <w:rPr>
          <w:rFonts w:eastAsia="Times New Roman"/>
          <w:szCs w:val="24"/>
        </w:rPr>
        <w:t>και αγωνιζόμαστε</w:t>
      </w:r>
      <w:r>
        <w:rPr>
          <w:rFonts w:eastAsia="Times New Roman"/>
          <w:szCs w:val="24"/>
        </w:rPr>
        <w:t>-</w:t>
      </w:r>
      <w:r w:rsidRPr="00BF0BB2">
        <w:rPr>
          <w:rFonts w:eastAsia="Times New Roman"/>
          <w:szCs w:val="24"/>
        </w:rPr>
        <w:t xml:space="preserve"> για να </w:t>
      </w:r>
      <w:r>
        <w:rPr>
          <w:rFonts w:eastAsia="Times New Roman"/>
          <w:szCs w:val="24"/>
        </w:rPr>
        <w:t>ξε</w:t>
      </w:r>
      <w:r w:rsidRPr="00BF0BB2">
        <w:rPr>
          <w:rFonts w:eastAsia="Times New Roman"/>
          <w:szCs w:val="24"/>
        </w:rPr>
        <w:t>ριζώσου</w:t>
      </w:r>
      <w:r>
        <w:rPr>
          <w:rFonts w:eastAsia="Times New Roman"/>
          <w:szCs w:val="24"/>
        </w:rPr>
        <w:t>με</w:t>
      </w:r>
      <w:r w:rsidRPr="00BF0BB2">
        <w:rPr>
          <w:rFonts w:eastAsia="Times New Roman"/>
          <w:szCs w:val="24"/>
        </w:rPr>
        <w:t xml:space="preserve"> ό</w:t>
      </w:r>
      <w:r>
        <w:rPr>
          <w:rFonts w:eastAsia="Times New Roman"/>
          <w:szCs w:val="24"/>
        </w:rPr>
        <w:t>,</w:t>
      </w:r>
      <w:r w:rsidRPr="00BF0BB2">
        <w:rPr>
          <w:rFonts w:eastAsia="Times New Roman"/>
          <w:szCs w:val="24"/>
        </w:rPr>
        <w:t>τι μπορούμε περισσότερο από το παρασιτικό σύστημα της μίζας</w:t>
      </w:r>
      <w:r>
        <w:rPr>
          <w:rFonts w:eastAsia="Times New Roman"/>
          <w:szCs w:val="24"/>
        </w:rPr>
        <w:t>,</w:t>
      </w:r>
      <w:r w:rsidRPr="00BF0BB2">
        <w:rPr>
          <w:rFonts w:eastAsia="Times New Roman"/>
          <w:szCs w:val="24"/>
        </w:rPr>
        <w:t xml:space="preserve"> της διαπλοκής</w:t>
      </w:r>
      <w:r>
        <w:rPr>
          <w:rFonts w:eastAsia="Times New Roman"/>
          <w:szCs w:val="24"/>
        </w:rPr>
        <w:t>,</w:t>
      </w:r>
      <w:r w:rsidRPr="00BF0BB2">
        <w:rPr>
          <w:rFonts w:eastAsia="Times New Roman"/>
          <w:szCs w:val="24"/>
        </w:rPr>
        <w:t xml:space="preserve"> τον μηχανισμό σε βάρος της πατρίδα</w:t>
      </w:r>
      <w:r w:rsidRPr="00BF0BB2">
        <w:rPr>
          <w:rFonts w:eastAsia="Times New Roman"/>
          <w:szCs w:val="24"/>
        </w:rPr>
        <w:t xml:space="preserve">ς και των συμπολιτών </w:t>
      </w:r>
      <w:r>
        <w:rPr>
          <w:rFonts w:eastAsia="Times New Roman"/>
          <w:szCs w:val="24"/>
        </w:rPr>
        <w:t>μας.</w:t>
      </w:r>
      <w:r w:rsidRPr="00BF0BB2">
        <w:rPr>
          <w:rFonts w:eastAsia="Times New Roman"/>
          <w:szCs w:val="24"/>
        </w:rPr>
        <w:t xml:space="preserve"> </w:t>
      </w:r>
      <w:r>
        <w:rPr>
          <w:rFonts w:eastAsia="Times New Roman"/>
          <w:szCs w:val="24"/>
        </w:rPr>
        <w:t>Δ</w:t>
      </w:r>
      <w:r w:rsidRPr="00BF0BB2">
        <w:rPr>
          <w:rFonts w:eastAsia="Times New Roman"/>
          <w:szCs w:val="24"/>
        </w:rPr>
        <w:t>εν είναι απλό πράγμα</w:t>
      </w:r>
      <w:r>
        <w:rPr>
          <w:rFonts w:eastAsia="Times New Roman"/>
          <w:szCs w:val="24"/>
        </w:rPr>
        <w:t>,</w:t>
      </w:r>
      <w:r w:rsidRPr="00BF0BB2">
        <w:rPr>
          <w:rFonts w:eastAsia="Times New Roman"/>
          <w:szCs w:val="24"/>
        </w:rPr>
        <w:t xml:space="preserve"> δεν είναι καθόλου εύκολο</w:t>
      </w:r>
      <w:r>
        <w:rPr>
          <w:rFonts w:eastAsia="Times New Roman"/>
          <w:szCs w:val="24"/>
        </w:rPr>
        <w:t>.</w:t>
      </w:r>
      <w:r w:rsidRPr="00BF0BB2">
        <w:rPr>
          <w:rFonts w:eastAsia="Times New Roman"/>
          <w:szCs w:val="24"/>
        </w:rPr>
        <w:t xml:space="preserve"> </w:t>
      </w:r>
      <w:r>
        <w:rPr>
          <w:rFonts w:eastAsia="Times New Roman"/>
          <w:szCs w:val="24"/>
        </w:rPr>
        <w:t>Υ</w:t>
      </w:r>
      <w:r w:rsidRPr="00BF0BB2">
        <w:rPr>
          <w:rFonts w:eastAsia="Times New Roman"/>
          <w:szCs w:val="24"/>
        </w:rPr>
        <w:t>πάρχει τόσ</w:t>
      </w:r>
      <w:r>
        <w:rPr>
          <w:rFonts w:eastAsia="Times New Roman"/>
          <w:szCs w:val="24"/>
        </w:rPr>
        <w:t>η</w:t>
      </w:r>
      <w:r w:rsidRPr="00BF0BB2">
        <w:rPr>
          <w:rFonts w:eastAsia="Times New Roman"/>
          <w:szCs w:val="24"/>
        </w:rPr>
        <w:t xml:space="preserve"> διασπορά αυτής της διαπλοκής σε κάθε φάση</w:t>
      </w:r>
      <w:r>
        <w:rPr>
          <w:rFonts w:eastAsia="Times New Roman"/>
          <w:szCs w:val="24"/>
        </w:rPr>
        <w:t>,</w:t>
      </w:r>
      <w:r w:rsidRPr="00BF0BB2">
        <w:rPr>
          <w:rFonts w:eastAsia="Times New Roman"/>
          <w:szCs w:val="24"/>
        </w:rPr>
        <w:t xml:space="preserve"> </w:t>
      </w:r>
      <w:r>
        <w:rPr>
          <w:rFonts w:eastAsia="Times New Roman"/>
          <w:szCs w:val="24"/>
        </w:rPr>
        <w:t>δ</w:t>
      </w:r>
      <w:r w:rsidRPr="00BF0BB2">
        <w:rPr>
          <w:rFonts w:eastAsia="Times New Roman"/>
          <w:szCs w:val="24"/>
        </w:rPr>
        <w:t>υστυχώς</w:t>
      </w:r>
      <w:r>
        <w:rPr>
          <w:rFonts w:eastAsia="Times New Roman"/>
          <w:szCs w:val="24"/>
        </w:rPr>
        <w:t>,</w:t>
      </w:r>
      <w:r w:rsidRPr="00BF0BB2">
        <w:rPr>
          <w:rFonts w:eastAsia="Times New Roman"/>
          <w:szCs w:val="24"/>
        </w:rPr>
        <w:t xml:space="preserve"> του πολιτικού αλλά και του κοινωνικού βίου</w:t>
      </w:r>
      <w:r>
        <w:rPr>
          <w:rFonts w:eastAsia="Times New Roman"/>
          <w:szCs w:val="24"/>
        </w:rPr>
        <w:t>,</w:t>
      </w:r>
      <w:r w:rsidRPr="00BF0BB2">
        <w:rPr>
          <w:rFonts w:eastAsia="Times New Roman"/>
          <w:szCs w:val="24"/>
        </w:rPr>
        <w:t xml:space="preserve"> αλλά εμείς είμαστε εδώ και θα προσπαθούμε</w:t>
      </w:r>
      <w:r>
        <w:rPr>
          <w:rFonts w:eastAsia="Times New Roman"/>
          <w:szCs w:val="24"/>
        </w:rPr>
        <w:t>.</w:t>
      </w:r>
    </w:p>
    <w:p w14:paraId="5CAF539C" w14:textId="77777777" w:rsidR="00A15929" w:rsidRDefault="00D001CD">
      <w:pPr>
        <w:spacing w:line="600" w:lineRule="auto"/>
        <w:ind w:firstLine="720"/>
        <w:jc w:val="both"/>
        <w:rPr>
          <w:rFonts w:eastAsia="Times New Roman"/>
          <w:szCs w:val="24"/>
        </w:rPr>
      </w:pPr>
      <w:r>
        <w:rPr>
          <w:rFonts w:eastAsia="Times New Roman"/>
          <w:szCs w:val="24"/>
        </w:rPr>
        <w:t xml:space="preserve">Ευχαριστώ. </w:t>
      </w:r>
    </w:p>
    <w:p w14:paraId="5CAF539D" w14:textId="77777777" w:rsidR="00A15929" w:rsidRDefault="00D001CD">
      <w:pPr>
        <w:spacing w:line="600" w:lineRule="auto"/>
        <w:ind w:firstLine="720"/>
        <w:jc w:val="both"/>
        <w:rPr>
          <w:rFonts w:eastAsia="Times New Roman"/>
          <w:szCs w:val="24"/>
        </w:rPr>
      </w:pPr>
      <w:r w:rsidRPr="00FC73C9">
        <w:rPr>
          <w:rFonts w:eastAsia="Times New Roman" w:cs="Times New Roman"/>
          <w:b/>
          <w:szCs w:val="24"/>
        </w:rPr>
        <w:t>ΠΡΟΕΔΡΕΥΩΝ (Γεώρ</w:t>
      </w:r>
      <w:r w:rsidRPr="00FC73C9">
        <w:rPr>
          <w:rFonts w:eastAsia="Times New Roman" w:cs="Times New Roman"/>
          <w:b/>
          <w:szCs w:val="24"/>
        </w:rPr>
        <w:t xml:space="preserve">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Τον λόγο έχει ο κ. Αμανατίδης. </w:t>
      </w:r>
    </w:p>
    <w:p w14:paraId="5CAF539E" w14:textId="77777777" w:rsidR="00A15929" w:rsidRDefault="00D001CD">
      <w:pPr>
        <w:spacing w:line="600" w:lineRule="auto"/>
        <w:ind w:firstLine="720"/>
        <w:jc w:val="both"/>
        <w:rPr>
          <w:rFonts w:eastAsia="Times New Roman" w:cs="Times New Roman"/>
          <w:szCs w:val="24"/>
        </w:rPr>
      </w:pPr>
      <w:r w:rsidRPr="00443068">
        <w:rPr>
          <w:rFonts w:eastAsia="Times New Roman" w:cs="Times New Roman"/>
          <w:b/>
          <w:szCs w:val="24"/>
        </w:rPr>
        <w:t>ΙΩΑΝΝΗΣ ΑΜΑΝΑΤΙΔΗΣ:</w:t>
      </w:r>
      <w:r>
        <w:rPr>
          <w:rFonts w:eastAsia="Times New Roman" w:cs="Times New Roman"/>
          <w:szCs w:val="24"/>
        </w:rPr>
        <w:t xml:space="preserve"> Για δύο λεπτά μόνο, κύριε Πρόεδρε. Νομίζω ότι είναι σημαντικό.</w:t>
      </w:r>
    </w:p>
    <w:p w14:paraId="5CAF539F" w14:textId="77777777" w:rsidR="00A15929" w:rsidRDefault="00D001CD">
      <w:pPr>
        <w:spacing w:line="600" w:lineRule="auto"/>
        <w:ind w:firstLine="720"/>
        <w:jc w:val="both"/>
        <w:rPr>
          <w:rFonts w:eastAsia="Times New Roman" w:cs="Times New Roman"/>
          <w:szCs w:val="24"/>
        </w:rPr>
      </w:pPr>
      <w:r w:rsidRPr="00443068">
        <w:rPr>
          <w:rFonts w:eastAsia="Times New Roman" w:cs="Times New Roman"/>
          <w:b/>
          <w:szCs w:val="24"/>
        </w:rPr>
        <w:t xml:space="preserve">ΠΡΟΕΔΡΕΥΩΝ (Γεώργιος </w:t>
      </w:r>
      <w:proofErr w:type="spellStart"/>
      <w:r w:rsidRPr="00443068">
        <w:rPr>
          <w:rFonts w:eastAsia="Times New Roman" w:cs="Times New Roman"/>
          <w:b/>
          <w:szCs w:val="24"/>
        </w:rPr>
        <w:t>Λαμπρούλης</w:t>
      </w:r>
      <w:proofErr w:type="spellEnd"/>
      <w:r w:rsidRPr="00443068">
        <w:rPr>
          <w:rFonts w:eastAsia="Times New Roman" w:cs="Times New Roman"/>
          <w:b/>
          <w:szCs w:val="24"/>
        </w:rPr>
        <w:t>):</w:t>
      </w:r>
      <w:r>
        <w:rPr>
          <w:rFonts w:eastAsia="Times New Roman" w:cs="Times New Roman"/>
          <w:szCs w:val="24"/>
        </w:rPr>
        <w:t xml:space="preserve"> Ορίστε, κύριε Αμανατίδη, έχετε τον λόγο για δύο λεπτά. Μπορείτε να ξεκινήσετε.</w:t>
      </w:r>
    </w:p>
    <w:p w14:paraId="5CAF53A0" w14:textId="77777777" w:rsidR="00A15929" w:rsidRDefault="00D001CD">
      <w:pPr>
        <w:spacing w:line="600" w:lineRule="auto"/>
        <w:ind w:firstLine="720"/>
        <w:jc w:val="both"/>
        <w:rPr>
          <w:rFonts w:eastAsia="Times New Roman" w:cs="Times New Roman"/>
          <w:szCs w:val="24"/>
        </w:rPr>
      </w:pPr>
      <w:r w:rsidRPr="00443068">
        <w:rPr>
          <w:rFonts w:eastAsia="Times New Roman" w:cs="Times New Roman"/>
          <w:b/>
          <w:szCs w:val="24"/>
        </w:rPr>
        <w:t>ΙΩΑΝΝΗΣ ΑΜ</w:t>
      </w:r>
      <w:r w:rsidRPr="00443068">
        <w:rPr>
          <w:rFonts w:eastAsia="Times New Roman" w:cs="Times New Roman"/>
          <w:b/>
          <w:szCs w:val="24"/>
        </w:rPr>
        <w:t>ΑΝΑΤΙΔΗΣ:</w:t>
      </w:r>
      <w:r>
        <w:rPr>
          <w:rFonts w:eastAsia="Times New Roman" w:cs="Times New Roman"/>
          <w:szCs w:val="24"/>
        </w:rPr>
        <w:t xml:space="preserve"> Κύριε Πρόεδρε, ευχαριστώ για την ανοχή που δείξατε.</w:t>
      </w:r>
    </w:p>
    <w:p w14:paraId="5CAF53A1"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 xml:space="preserve">Σε λάθος </w:t>
      </w:r>
      <w:r w:rsidRPr="00443068">
        <w:rPr>
          <w:rFonts w:eastAsia="Times New Roman" w:cs="Times New Roman"/>
          <w:szCs w:val="24"/>
        </w:rPr>
        <w:t>πόρτα χτύπησαν νομίζω</w:t>
      </w:r>
      <w:r>
        <w:rPr>
          <w:rFonts w:eastAsia="Times New Roman" w:cs="Times New Roman"/>
          <w:szCs w:val="24"/>
        </w:rPr>
        <w:t>,</w:t>
      </w:r>
      <w:r w:rsidRPr="00443068">
        <w:rPr>
          <w:rFonts w:eastAsia="Times New Roman" w:cs="Times New Roman"/>
          <w:szCs w:val="24"/>
        </w:rPr>
        <w:t xml:space="preserve"> και με την ε</w:t>
      </w:r>
      <w:r>
        <w:rPr>
          <w:rFonts w:eastAsia="Times New Roman" w:cs="Times New Roman"/>
          <w:szCs w:val="24"/>
        </w:rPr>
        <w:t>πε</w:t>
      </w:r>
      <w:r w:rsidRPr="00443068">
        <w:rPr>
          <w:rFonts w:eastAsia="Times New Roman" w:cs="Times New Roman"/>
          <w:szCs w:val="24"/>
        </w:rPr>
        <w:t>ρώτηση</w:t>
      </w:r>
      <w:r>
        <w:rPr>
          <w:rFonts w:eastAsia="Times New Roman" w:cs="Times New Roman"/>
          <w:szCs w:val="24"/>
        </w:rPr>
        <w:t>,</w:t>
      </w:r>
      <w:r w:rsidRPr="00443068">
        <w:rPr>
          <w:rFonts w:eastAsia="Times New Roman" w:cs="Times New Roman"/>
          <w:szCs w:val="24"/>
        </w:rPr>
        <w:t xml:space="preserve"> αλλά και με τις τοποθετήσεις που </w:t>
      </w:r>
      <w:r>
        <w:rPr>
          <w:rFonts w:eastAsia="Times New Roman" w:cs="Times New Roman"/>
          <w:szCs w:val="24"/>
        </w:rPr>
        <w:t>έκαναν</w:t>
      </w:r>
      <w:r w:rsidRPr="00443068">
        <w:rPr>
          <w:rFonts w:eastAsia="Times New Roman" w:cs="Times New Roman"/>
          <w:szCs w:val="24"/>
        </w:rPr>
        <w:t xml:space="preserve"> οι Κοινοβουλευτικοί Εκπρόσωποι</w:t>
      </w:r>
      <w:r>
        <w:rPr>
          <w:rFonts w:eastAsia="Times New Roman" w:cs="Times New Roman"/>
          <w:szCs w:val="24"/>
        </w:rPr>
        <w:t>, διότι ο Πρ</w:t>
      </w:r>
      <w:r w:rsidRPr="00443068">
        <w:rPr>
          <w:rFonts w:eastAsia="Times New Roman" w:cs="Times New Roman"/>
          <w:szCs w:val="24"/>
        </w:rPr>
        <w:t xml:space="preserve">ωθυπουργός και η </w:t>
      </w:r>
      <w:r>
        <w:rPr>
          <w:rFonts w:eastAsia="Times New Roman" w:cs="Times New Roman"/>
          <w:szCs w:val="24"/>
        </w:rPr>
        <w:t>Κ</w:t>
      </w:r>
      <w:r w:rsidRPr="00443068">
        <w:rPr>
          <w:rFonts w:eastAsia="Times New Roman" w:cs="Times New Roman"/>
          <w:szCs w:val="24"/>
        </w:rPr>
        <w:t xml:space="preserve">υβέρνηση αυτή εφαρμόζει δρακόντειες </w:t>
      </w:r>
      <w:r w:rsidRPr="00443068">
        <w:rPr>
          <w:rFonts w:eastAsia="Times New Roman" w:cs="Times New Roman"/>
          <w:szCs w:val="24"/>
        </w:rPr>
        <w:t>πρακτικές στα ζητήματα νομιμότητας</w:t>
      </w:r>
      <w:r>
        <w:rPr>
          <w:rFonts w:eastAsia="Times New Roman" w:cs="Times New Roman"/>
          <w:szCs w:val="24"/>
        </w:rPr>
        <w:t>,</w:t>
      </w:r>
      <w:r w:rsidRPr="00443068">
        <w:rPr>
          <w:rFonts w:eastAsia="Times New Roman" w:cs="Times New Roman"/>
          <w:szCs w:val="24"/>
        </w:rPr>
        <w:t xml:space="preserve"> διαφάνειας και σκανδάλων</w:t>
      </w:r>
      <w:r>
        <w:rPr>
          <w:rFonts w:eastAsia="Times New Roman" w:cs="Times New Roman"/>
          <w:szCs w:val="24"/>
        </w:rPr>
        <w:t>. Αυτοί που έχουν πραγματικά</w:t>
      </w:r>
      <w:r w:rsidRPr="00443068">
        <w:rPr>
          <w:rFonts w:eastAsia="Times New Roman" w:cs="Times New Roman"/>
          <w:szCs w:val="24"/>
        </w:rPr>
        <w:t xml:space="preserve"> σκάνδαλα</w:t>
      </w:r>
      <w:r>
        <w:rPr>
          <w:rFonts w:eastAsia="Times New Roman" w:cs="Times New Roman"/>
          <w:szCs w:val="24"/>
        </w:rPr>
        <w:t>,</w:t>
      </w:r>
      <w:r w:rsidRPr="00443068">
        <w:rPr>
          <w:rFonts w:eastAsia="Times New Roman" w:cs="Times New Roman"/>
          <w:szCs w:val="24"/>
        </w:rPr>
        <w:t xml:space="preserve"> που </w:t>
      </w:r>
      <w:r>
        <w:rPr>
          <w:rFonts w:eastAsia="Times New Roman" w:cs="Times New Roman"/>
          <w:szCs w:val="24"/>
        </w:rPr>
        <w:t>έκαναν</w:t>
      </w:r>
      <w:r w:rsidRPr="00443068">
        <w:rPr>
          <w:rFonts w:eastAsia="Times New Roman" w:cs="Times New Roman"/>
          <w:szCs w:val="24"/>
        </w:rPr>
        <w:t xml:space="preserve"> </w:t>
      </w:r>
      <w:r>
        <w:rPr>
          <w:rFonts w:eastAsia="Times New Roman" w:cs="Times New Roman"/>
          <w:szCs w:val="24"/>
        </w:rPr>
        <w:t xml:space="preserve">απευθείας </w:t>
      </w:r>
      <w:r w:rsidRPr="00443068">
        <w:rPr>
          <w:rFonts w:eastAsia="Times New Roman" w:cs="Times New Roman"/>
          <w:szCs w:val="24"/>
        </w:rPr>
        <w:t>αναθέσει</w:t>
      </w:r>
      <w:r>
        <w:rPr>
          <w:rFonts w:eastAsia="Times New Roman" w:cs="Times New Roman"/>
          <w:szCs w:val="24"/>
        </w:rPr>
        <w:t>ς</w:t>
      </w:r>
      <w:r w:rsidRPr="00443068">
        <w:rPr>
          <w:rFonts w:eastAsia="Times New Roman" w:cs="Times New Roman"/>
          <w:szCs w:val="24"/>
        </w:rPr>
        <w:t xml:space="preserve"> μέχρι το 201</w:t>
      </w:r>
      <w:r>
        <w:rPr>
          <w:rFonts w:eastAsia="Times New Roman" w:cs="Times New Roman"/>
          <w:szCs w:val="24"/>
        </w:rPr>
        <w:t>0,</w:t>
      </w:r>
      <w:r w:rsidRPr="00443068">
        <w:rPr>
          <w:rFonts w:eastAsia="Times New Roman" w:cs="Times New Roman"/>
          <w:szCs w:val="24"/>
        </w:rPr>
        <w:t xml:space="preserve"> που μέλη και στελέχη του</w:t>
      </w:r>
      <w:r>
        <w:rPr>
          <w:rFonts w:eastAsia="Times New Roman" w:cs="Times New Roman"/>
          <w:szCs w:val="24"/>
        </w:rPr>
        <w:t>ς</w:t>
      </w:r>
      <w:r w:rsidRPr="00443068">
        <w:rPr>
          <w:rFonts w:eastAsia="Times New Roman" w:cs="Times New Roman"/>
          <w:szCs w:val="24"/>
        </w:rPr>
        <w:t xml:space="preserve"> </w:t>
      </w:r>
      <w:r>
        <w:rPr>
          <w:rFonts w:eastAsia="Times New Roman" w:cs="Times New Roman"/>
          <w:szCs w:val="24"/>
        </w:rPr>
        <w:t>είναι</w:t>
      </w:r>
      <w:r w:rsidRPr="00443068">
        <w:rPr>
          <w:rFonts w:eastAsia="Times New Roman" w:cs="Times New Roman"/>
          <w:szCs w:val="24"/>
        </w:rPr>
        <w:t xml:space="preserve"> </w:t>
      </w:r>
      <w:r>
        <w:rPr>
          <w:rFonts w:eastAsia="Times New Roman" w:cs="Times New Roman"/>
          <w:szCs w:val="24"/>
        </w:rPr>
        <w:t xml:space="preserve">στην </w:t>
      </w:r>
      <w:r w:rsidRPr="00443068">
        <w:rPr>
          <w:rFonts w:eastAsia="Times New Roman" w:cs="Times New Roman"/>
          <w:szCs w:val="24"/>
        </w:rPr>
        <w:t xml:space="preserve">φυλακή δεν μπορούν να μας κουνούν το </w:t>
      </w:r>
      <w:r w:rsidRPr="00443068">
        <w:rPr>
          <w:rFonts w:eastAsia="Times New Roman" w:cs="Times New Roman"/>
          <w:szCs w:val="24"/>
        </w:rPr>
        <w:t>δά</w:t>
      </w:r>
      <w:r>
        <w:rPr>
          <w:rFonts w:eastAsia="Times New Roman" w:cs="Times New Roman"/>
          <w:szCs w:val="24"/>
        </w:rPr>
        <w:t>κ</w:t>
      </w:r>
      <w:r w:rsidRPr="00443068">
        <w:rPr>
          <w:rFonts w:eastAsia="Times New Roman" w:cs="Times New Roman"/>
          <w:szCs w:val="24"/>
        </w:rPr>
        <w:t>τυλο</w:t>
      </w:r>
      <w:r>
        <w:rPr>
          <w:rFonts w:eastAsia="Times New Roman" w:cs="Times New Roman"/>
          <w:szCs w:val="24"/>
        </w:rPr>
        <w:t>. Η</w:t>
      </w:r>
      <w:r w:rsidRPr="00443068">
        <w:rPr>
          <w:rFonts w:eastAsia="Times New Roman" w:cs="Times New Roman"/>
          <w:szCs w:val="24"/>
        </w:rPr>
        <w:t xml:space="preserve"> </w:t>
      </w:r>
      <w:r>
        <w:rPr>
          <w:rFonts w:eastAsia="Times New Roman" w:cs="Times New Roman"/>
          <w:szCs w:val="24"/>
        </w:rPr>
        <w:t>Α</w:t>
      </w:r>
      <w:r w:rsidRPr="00443068">
        <w:rPr>
          <w:rFonts w:eastAsia="Times New Roman" w:cs="Times New Roman"/>
          <w:szCs w:val="24"/>
        </w:rPr>
        <w:t>ριστερά έ</w:t>
      </w:r>
      <w:r>
        <w:rPr>
          <w:rFonts w:eastAsia="Times New Roman" w:cs="Times New Roman"/>
          <w:szCs w:val="24"/>
        </w:rPr>
        <w:t>χει αφήσει όχι μ</w:t>
      </w:r>
      <w:r>
        <w:rPr>
          <w:rFonts w:eastAsia="Times New Roman" w:cs="Times New Roman"/>
          <w:szCs w:val="24"/>
        </w:rPr>
        <w:t>όνο το αποτύπωμά</w:t>
      </w:r>
      <w:r w:rsidRPr="00443068">
        <w:rPr>
          <w:rFonts w:eastAsia="Times New Roman" w:cs="Times New Roman"/>
          <w:szCs w:val="24"/>
        </w:rPr>
        <w:t xml:space="preserve"> </w:t>
      </w:r>
      <w:r>
        <w:rPr>
          <w:rFonts w:eastAsia="Times New Roman" w:cs="Times New Roman"/>
          <w:szCs w:val="24"/>
        </w:rPr>
        <w:t>της,</w:t>
      </w:r>
      <w:r w:rsidRPr="00443068">
        <w:rPr>
          <w:rFonts w:eastAsia="Times New Roman" w:cs="Times New Roman"/>
          <w:szCs w:val="24"/>
        </w:rPr>
        <w:t xml:space="preserve"> αλλά έχει βάλει τη σφραγίδα της σε μία νέα εποχή</w:t>
      </w:r>
      <w:r>
        <w:rPr>
          <w:rFonts w:eastAsia="Times New Roman" w:cs="Times New Roman"/>
          <w:szCs w:val="24"/>
        </w:rPr>
        <w:t>,</w:t>
      </w:r>
      <w:r w:rsidRPr="00443068">
        <w:rPr>
          <w:rFonts w:eastAsia="Times New Roman" w:cs="Times New Roman"/>
          <w:szCs w:val="24"/>
        </w:rPr>
        <w:t xml:space="preserve"> όπου αυτά δεν γίνονται ανεκτά</w:t>
      </w:r>
      <w:r>
        <w:rPr>
          <w:rFonts w:eastAsia="Times New Roman" w:cs="Times New Roman"/>
          <w:szCs w:val="24"/>
        </w:rPr>
        <w:t>. Ο</w:t>
      </w:r>
      <w:r w:rsidRPr="00443068">
        <w:rPr>
          <w:rFonts w:eastAsia="Times New Roman" w:cs="Times New Roman"/>
          <w:szCs w:val="24"/>
        </w:rPr>
        <w:t xml:space="preserve"> ελληνικός λαός δεν θα επιτρέψει το πισωγύρισμα όλων εκείνων που χαρακτηρίστηκαν από</w:t>
      </w:r>
      <w:r>
        <w:rPr>
          <w:rFonts w:eastAsia="Times New Roman" w:cs="Times New Roman"/>
          <w:szCs w:val="24"/>
        </w:rPr>
        <w:t xml:space="preserve"> αυτές τις πρακτικές και αυτές τις</w:t>
      </w:r>
      <w:r w:rsidRPr="00443068">
        <w:rPr>
          <w:rFonts w:eastAsia="Times New Roman" w:cs="Times New Roman"/>
          <w:szCs w:val="24"/>
        </w:rPr>
        <w:t xml:space="preserve"> πολιτικές που μας έφεραν στη χρεο</w:t>
      </w:r>
      <w:r w:rsidRPr="00443068">
        <w:rPr>
          <w:rFonts w:eastAsia="Times New Roman" w:cs="Times New Roman"/>
          <w:szCs w:val="24"/>
        </w:rPr>
        <w:t>κοπία</w:t>
      </w:r>
      <w:r>
        <w:rPr>
          <w:rFonts w:eastAsia="Times New Roman" w:cs="Times New Roman"/>
          <w:szCs w:val="24"/>
        </w:rPr>
        <w:t>.</w:t>
      </w:r>
    </w:p>
    <w:p w14:paraId="5CAF53A2"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Και για να κλείνει αυτό το θέμα, δ</w:t>
      </w:r>
      <w:r w:rsidRPr="00443068">
        <w:rPr>
          <w:rFonts w:eastAsia="Times New Roman" w:cs="Times New Roman"/>
          <w:szCs w:val="24"/>
        </w:rPr>
        <w:t>εν είναι δημόσιο χρήμα</w:t>
      </w:r>
      <w:r>
        <w:rPr>
          <w:rFonts w:eastAsia="Times New Roman" w:cs="Times New Roman"/>
          <w:szCs w:val="24"/>
        </w:rPr>
        <w:t>, κ</w:t>
      </w:r>
      <w:r w:rsidRPr="00443068">
        <w:rPr>
          <w:rFonts w:eastAsia="Times New Roman" w:cs="Times New Roman"/>
          <w:szCs w:val="24"/>
        </w:rPr>
        <w:t>υρία Κόλλια</w:t>
      </w:r>
      <w:r>
        <w:rPr>
          <w:rFonts w:eastAsia="Times New Roman" w:cs="Times New Roman"/>
          <w:szCs w:val="24"/>
        </w:rPr>
        <w:t>. Δ</w:t>
      </w:r>
      <w:r w:rsidRPr="00443068">
        <w:rPr>
          <w:rFonts w:eastAsia="Times New Roman" w:cs="Times New Roman"/>
          <w:szCs w:val="24"/>
        </w:rPr>
        <w:t>εν είναι</w:t>
      </w:r>
      <w:r>
        <w:rPr>
          <w:rFonts w:eastAsia="Times New Roman" w:cs="Times New Roman"/>
          <w:szCs w:val="24"/>
        </w:rPr>
        <w:t xml:space="preserve"> ένας</w:t>
      </w:r>
      <w:r w:rsidRPr="00443068">
        <w:rPr>
          <w:rFonts w:eastAsia="Times New Roman" w:cs="Times New Roman"/>
          <w:szCs w:val="24"/>
        </w:rPr>
        <w:t xml:space="preserve"> διαγωνισμός </w:t>
      </w:r>
      <w:r>
        <w:rPr>
          <w:rFonts w:eastAsia="Times New Roman" w:cs="Times New Roman"/>
          <w:szCs w:val="24"/>
        </w:rPr>
        <w:t>που</w:t>
      </w:r>
      <w:r w:rsidRPr="00443068">
        <w:rPr>
          <w:rFonts w:eastAsia="Times New Roman" w:cs="Times New Roman"/>
          <w:szCs w:val="24"/>
        </w:rPr>
        <w:t xml:space="preserve"> το δημόσιο πληρώνει κάτι</w:t>
      </w:r>
      <w:r>
        <w:rPr>
          <w:rFonts w:eastAsia="Times New Roman" w:cs="Times New Roman"/>
          <w:szCs w:val="24"/>
        </w:rPr>
        <w:t>. Π</w:t>
      </w:r>
      <w:r w:rsidRPr="00443068">
        <w:rPr>
          <w:rFonts w:eastAsia="Times New Roman" w:cs="Times New Roman"/>
          <w:szCs w:val="24"/>
        </w:rPr>
        <w:t>ρέπει να γίνει εξήγησ</w:t>
      </w:r>
      <w:r>
        <w:rPr>
          <w:rFonts w:eastAsia="Times New Roman" w:cs="Times New Roman"/>
          <w:szCs w:val="24"/>
        </w:rPr>
        <w:t>η</w:t>
      </w:r>
      <w:r w:rsidRPr="00443068">
        <w:rPr>
          <w:rFonts w:eastAsia="Times New Roman" w:cs="Times New Roman"/>
          <w:szCs w:val="24"/>
        </w:rPr>
        <w:t xml:space="preserve"> σε αυτό</w:t>
      </w:r>
      <w:r>
        <w:rPr>
          <w:rFonts w:eastAsia="Times New Roman" w:cs="Times New Roman"/>
          <w:szCs w:val="24"/>
        </w:rPr>
        <w:t>. Θ</w:t>
      </w:r>
      <w:r w:rsidRPr="00443068">
        <w:rPr>
          <w:rFonts w:eastAsia="Times New Roman" w:cs="Times New Roman"/>
          <w:szCs w:val="24"/>
        </w:rPr>
        <w:t>έλω να ξαναπώ λοιπόν</w:t>
      </w:r>
      <w:r>
        <w:rPr>
          <w:rFonts w:eastAsia="Times New Roman" w:cs="Times New Roman"/>
          <w:szCs w:val="24"/>
        </w:rPr>
        <w:t>,</w:t>
      </w:r>
      <w:r w:rsidRPr="00443068">
        <w:rPr>
          <w:rFonts w:eastAsia="Times New Roman" w:cs="Times New Roman"/>
          <w:szCs w:val="24"/>
        </w:rPr>
        <w:t xml:space="preserve"> να μην ταυτιζόμαστε</w:t>
      </w:r>
      <w:r>
        <w:rPr>
          <w:rFonts w:eastAsia="Times New Roman" w:cs="Times New Roman"/>
          <w:szCs w:val="24"/>
        </w:rPr>
        <w:t>. Φ</w:t>
      </w:r>
      <w:r w:rsidRPr="00443068">
        <w:rPr>
          <w:rFonts w:eastAsia="Times New Roman" w:cs="Times New Roman"/>
          <w:szCs w:val="24"/>
        </w:rPr>
        <w:t>άνηκε πολιτικά ότι δύο είναι οι στόχοι από</w:t>
      </w:r>
      <w:r w:rsidRPr="00443068">
        <w:rPr>
          <w:rFonts w:eastAsia="Times New Roman" w:cs="Times New Roman"/>
          <w:szCs w:val="24"/>
        </w:rPr>
        <w:t xml:space="preserve"> τις τοποθετήσεις τόσο του </w:t>
      </w:r>
      <w:r>
        <w:rPr>
          <w:rFonts w:eastAsia="Times New Roman" w:cs="Times New Roman"/>
          <w:szCs w:val="24"/>
        </w:rPr>
        <w:t>κ.</w:t>
      </w:r>
      <w:r w:rsidRPr="00443068">
        <w:rPr>
          <w:rFonts w:eastAsia="Times New Roman" w:cs="Times New Roman"/>
          <w:szCs w:val="24"/>
        </w:rPr>
        <w:t xml:space="preserve"> Παπαθεοδώρου </w:t>
      </w:r>
      <w:r>
        <w:rPr>
          <w:rFonts w:eastAsia="Times New Roman" w:cs="Times New Roman"/>
          <w:szCs w:val="24"/>
        </w:rPr>
        <w:t xml:space="preserve">όσο και των άλλων: </w:t>
      </w:r>
      <w:r w:rsidRPr="00443068">
        <w:rPr>
          <w:rFonts w:eastAsia="Times New Roman" w:cs="Times New Roman"/>
          <w:szCs w:val="24"/>
        </w:rPr>
        <w:t xml:space="preserve">το ηθικό πλεονέκτημα της </w:t>
      </w:r>
      <w:r>
        <w:rPr>
          <w:rFonts w:eastAsia="Times New Roman" w:cs="Times New Roman"/>
          <w:szCs w:val="24"/>
        </w:rPr>
        <w:t>Α</w:t>
      </w:r>
      <w:r w:rsidRPr="00443068">
        <w:rPr>
          <w:rFonts w:eastAsia="Times New Roman" w:cs="Times New Roman"/>
          <w:szCs w:val="24"/>
        </w:rPr>
        <w:t>ριστεράς</w:t>
      </w:r>
      <w:r>
        <w:rPr>
          <w:rFonts w:eastAsia="Times New Roman" w:cs="Times New Roman"/>
          <w:szCs w:val="24"/>
        </w:rPr>
        <w:t>,</w:t>
      </w:r>
      <w:r w:rsidRPr="00443068">
        <w:rPr>
          <w:rFonts w:eastAsia="Times New Roman" w:cs="Times New Roman"/>
          <w:szCs w:val="24"/>
        </w:rPr>
        <w:t xml:space="preserve"> το οποίο </w:t>
      </w:r>
      <w:proofErr w:type="spellStart"/>
      <w:r>
        <w:rPr>
          <w:rFonts w:eastAsia="Times New Roman" w:cs="Times New Roman"/>
          <w:szCs w:val="24"/>
        </w:rPr>
        <w:t>φυλάττουμε</w:t>
      </w:r>
      <w:proofErr w:type="spellEnd"/>
      <w:r>
        <w:rPr>
          <w:rFonts w:eastAsia="Times New Roman" w:cs="Times New Roman"/>
          <w:szCs w:val="24"/>
        </w:rPr>
        <w:t xml:space="preserve"> </w:t>
      </w:r>
      <w:r w:rsidRPr="00443068">
        <w:rPr>
          <w:rFonts w:eastAsia="Times New Roman" w:cs="Times New Roman"/>
          <w:szCs w:val="24"/>
        </w:rPr>
        <w:t>σαν κόρη οφθαλμού</w:t>
      </w:r>
      <w:r>
        <w:rPr>
          <w:rFonts w:eastAsia="Times New Roman" w:cs="Times New Roman"/>
          <w:szCs w:val="24"/>
        </w:rPr>
        <w:t>,</w:t>
      </w:r>
      <w:r w:rsidRPr="00443068">
        <w:rPr>
          <w:rFonts w:eastAsia="Times New Roman" w:cs="Times New Roman"/>
          <w:szCs w:val="24"/>
        </w:rPr>
        <w:t xml:space="preserve"> και η πατριωτική στάση της </w:t>
      </w:r>
      <w:r>
        <w:rPr>
          <w:rFonts w:eastAsia="Times New Roman" w:cs="Times New Roman"/>
          <w:szCs w:val="24"/>
        </w:rPr>
        <w:t xml:space="preserve">Κυβέρνησης, και του Υπουργού Νίκου Κοτζιά, και </w:t>
      </w:r>
      <w:r w:rsidRPr="00443068">
        <w:rPr>
          <w:rFonts w:eastAsia="Times New Roman" w:cs="Times New Roman"/>
          <w:szCs w:val="24"/>
        </w:rPr>
        <w:t xml:space="preserve">του </w:t>
      </w:r>
      <w:r>
        <w:rPr>
          <w:rFonts w:eastAsia="Times New Roman" w:cs="Times New Roman"/>
          <w:szCs w:val="24"/>
        </w:rPr>
        <w:t>Π</w:t>
      </w:r>
      <w:r w:rsidRPr="00443068">
        <w:rPr>
          <w:rFonts w:eastAsia="Times New Roman" w:cs="Times New Roman"/>
          <w:szCs w:val="24"/>
        </w:rPr>
        <w:t xml:space="preserve">ρωθυπουργού και όλων μας με τη </w:t>
      </w:r>
      <w:r>
        <w:rPr>
          <w:rFonts w:eastAsia="Times New Roman" w:cs="Times New Roman"/>
          <w:szCs w:val="24"/>
        </w:rPr>
        <w:t>Σ</w:t>
      </w:r>
      <w:r w:rsidRPr="00443068">
        <w:rPr>
          <w:rFonts w:eastAsia="Times New Roman" w:cs="Times New Roman"/>
          <w:szCs w:val="24"/>
        </w:rPr>
        <w:t xml:space="preserve">υμφωνία </w:t>
      </w:r>
      <w:r w:rsidRPr="00443068">
        <w:rPr>
          <w:rFonts w:eastAsia="Times New Roman" w:cs="Times New Roman"/>
          <w:szCs w:val="24"/>
        </w:rPr>
        <w:t>των Πρεσπών</w:t>
      </w:r>
      <w:r>
        <w:rPr>
          <w:rFonts w:eastAsia="Times New Roman" w:cs="Times New Roman"/>
          <w:szCs w:val="24"/>
        </w:rPr>
        <w:t>.</w:t>
      </w:r>
    </w:p>
    <w:p w14:paraId="5CAF53A3"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Σ</w:t>
      </w:r>
      <w:r w:rsidRPr="00443068">
        <w:rPr>
          <w:rFonts w:eastAsia="Times New Roman" w:cs="Times New Roman"/>
          <w:szCs w:val="24"/>
        </w:rPr>
        <w:t>ας ευχαριστώ</w:t>
      </w:r>
      <w:r>
        <w:rPr>
          <w:rFonts w:eastAsia="Times New Roman" w:cs="Times New Roman"/>
          <w:szCs w:val="24"/>
        </w:rPr>
        <w:t>,</w:t>
      </w:r>
      <w:r w:rsidRPr="00443068">
        <w:rPr>
          <w:rFonts w:eastAsia="Times New Roman" w:cs="Times New Roman"/>
          <w:szCs w:val="24"/>
        </w:rPr>
        <w:t xml:space="preserve"> </w:t>
      </w:r>
      <w:r>
        <w:rPr>
          <w:rFonts w:eastAsia="Times New Roman" w:cs="Times New Roman"/>
          <w:szCs w:val="24"/>
        </w:rPr>
        <w:t>κύριε Πρόεδρε.</w:t>
      </w:r>
    </w:p>
    <w:p w14:paraId="5CAF53A4" w14:textId="77777777" w:rsidR="00A15929" w:rsidRDefault="00D001CD">
      <w:pPr>
        <w:spacing w:line="600" w:lineRule="auto"/>
        <w:ind w:firstLine="720"/>
        <w:jc w:val="both"/>
        <w:rPr>
          <w:rFonts w:eastAsia="Times New Roman" w:cs="Times New Roman"/>
          <w:szCs w:val="24"/>
        </w:rPr>
      </w:pPr>
      <w:r w:rsidRPr="00972911">
        <w:rPr>
          <w:rFonts w:eastAsia="Times New Roman" w:cs="Times New Roman"/>
          <w:b/>
          <w:szCs w:val="24"/>
        </w:rPr>
        <w:t xml:space="preserve">ΠΡΟΕΔΡΕΥΩΝ (Γεώργιος </w:t>
      </w:r>
      <w:proofErr w:type="spellStart"/>
      <w:r w:rsidRPr="00972911">
        <w:rPr>
          <w:rFonts w:eastAsia="Times New Roman" w:cs="Times New Roman"/>
          <w:b/>
          <w:szCs w:val="24"/>
        </w:rPr>
        <w:t>Λαμπρούλης</w:t>
      </w:r>
      <w:proofErr w:type="spellEnd"/>
      <w:r w:rsidRPr="00972911">
        <w:rPr>
          <w:rFonts w:eastAsia="Times New Roman" w:cs="Times New Roman"/>
          <w:b/>
          <w:szCs w:val="24"/>
        </w:rPr>
        <w:t>):</w:t>
      </w:r>
      <w:r>
        <w:rPr>
          <w:rFonts w:eastAsia="Times New Roman" w:cs="Times New Roman"/>
          <w:szCs w:val="24"/>
        </w:rPr>
        <w:t xml:space="preserve"> Ευχαριστούμε</w:t>
      </w:r>
      <w:r w:rsidRPr="00443068">
        <w:rPr>
          <w:rFonts w:eastAsia="Times New Roman" w:cs="Times New Roman"/>
          <w:szCs w:val="24"/>
        </w:rPr>
        <w:t xml:space="preserve"> τον </w:t>
      </w:r>
      <w:r>
        <w:rPr>
          <w:rFonts w:eastAsia="Times New Roman" w:cs="Times New Roman"/>
          <w:szCs w:val="24"/>
        </w:rPr>
        <w:t>κ.</w:t>
      </w:r>
      <w:r w:rsidRPr="00443068">
        <w:rPr>
          <w:rFonts w:eastAsia="Times New Roman" w:cs="Times New Roman"/>
          <w:szCs w:val="24"/>
        </w:rPr>
        <w:t xml:space="preserve"> Αμανατίδη</w:t>
      </w:r>
      <w:r>
        <w:rPr>
          <w:rFonts w:eastAsia="Times New Roman" w:cs="Times New Roman"/>
          <w:szCs w:val="24"/>
        </w:rPr>
        <w:t>.</w:t>
      </w:r>
    </w:p>
    <w:p w14:paraId="5CAF53A5"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πέντε λεπτά, για να κλείσετε.</w:t>
      </w:r>
      <w:r w:rsidRPr="00443068">
        <w:rPr>
          <w:rFonts w:eastAsia="Times New Roman" w:cs="Times New Roman"/>
          <w:szCs w:val="24"/>
        </w:rPr>
        <w:t xml:space="preserve"> </w:t>
      </w:r>
    </w:p>
    <w:p w14:paraId="5CAF53A6" w14:textId="77777777" w:rsidR="00A15929" w:rsidRDefault="00D001CD">
      <w:pPr>
        <w:spacing w:line="600" w:lineRule="auto"/>
        <w:ind w:firstLine="720"/>
        <w:jc w:val="both"/>
        <w:rPr>
          <w:rFonts w:eastAsia="Times New Roman" w:cs="Times New Roman"/>
          <w:szCs w:val="24"/>
        </w:rPr>
      </w:pPr>
      <w:r w:rsidRPr="00972911">
        <w:rPr>
          <w:rFonts w:eastAsia="Times New Roman" w:cs="Times New Roman"/>
          <w:b/>
          <w:szCs w:val="24"/>
        </w:rPr>
        <w:t>ΓΕΩΡΓΙΟΣ ΚΑΤΡΟΥΓΚΑΛΟΣ (Υπουργός Εξωτερικών):</w:t>
      </w:r>
      <w:r>
        <w:rPr>
          <w:rFonts w:eastAsia="Times New Roman" w:cs="Times New Roman"/>
          <w:szCs w:val="24"/>
        </w:rPr>
        <w:t xml:space="preserve"> Ε</w:t>
      </w:r>
      <w:r w:rsidRPr="00443068">
        <w:rPr>
          <w:rFonts w:eastAsia="Times New Roman" w:cs="Times New Roman"/>
          <w:szCs w:val="24"/>
        </w:rPr>
        <w:t>υχαριστώ</w:t>
      </w:r>
      <w:r>
        <w:rPr>
          <w:rFonts w:eastAsia="Times New Roman" w:cs="Times New Roman"/>
          <w:szCs w:val="24"/>
        </w:rPr>
        <w:t>,</w:t>
      </w:r>
      <w:r w:rsidRPr="00443068">
        <w:rPr>
          <w:rFonts w:eastAsia="Times New Roman" w:cs="Times New Roman"/>
          <w:szCs w:val="24"/>
        </w:rPr>
        <w:t xml:space="preserve"> κύριε </w:t>
      </w:r>
      <w:r>
        <w:rPr>
          <w:rFonts w:eastAsia="Times New Roman" w:cs="Times New Roman"/>
          <w:szCs w:val="24"/>
        </w:rPr>
        <w:t>Π</w:t>
      </w:r>
      <w:r w:rsidRPr="00443068">
        <w:rPr>
          <w:rFonts w:eastAsia="Times New Roman" w:cs="Times New Roman"/>
          <w:szCs w:val="24"/>
        </w:rPr>
        <w:t>ρόεδρε</w:t>
      </w:r>
      <w:r>
        <w:rPr>
          <w:rFonts w:eastAsia="Times New Roman" w:cs="Times New Roman"/>
          <w:szCs w:val="24"/>
        </w:rPr>
        <w:t>.</w:t>
      </w:r>
    </w:p>
    <w:p w14:paraId="5CAF53A7"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Ν</w:t>
      </w:r>
      <w:r w:rsidRPr="00443068">
        <w:rPr>
          <w:rFonts w:eastAsia="Times New Roman" w:cs="Times New Roman"/>
          <w:szCs w:val="24"/>
        </w:rPr>
        <w:t xml:space="preserve">ομίζω ότι </w:t>
      </w:r>
      <w:r w:rsidRPr="00443068">
        <w:rPr>
          <w:rFonts w:eastAsia="Times New Roman" w:cs="Times New Roman"/>
          <w:szCs w:val="24"/>
        </w:rPr>
        <w:t>σε ό</w:t>
      </w:r>
      <w:r>
        <w:rPr>
          <w:rFonts w:eastAsia="Times New Roman" w:cs="Times New Roman"/>
          <w:szCs w:val="24"/>
        </w:rPr>
        <w:t>,</w:t>
      </w:r>
      <w:r w:rsidRPr="00443068">
        <w:rPr>
          <w:rFonts w:eastAsia="Times New Roman" w:cs="Times New Roman"/>
          <w:szCs w:val="24"/>
        </w:rPr>
        <w:t xml:space="preserve">τι αφορά την επερώτηση έγινε σαφές από </w:t>
      </w:r>
      <w:r>
        <w:rPr>
          <w:rFonts w:eastAsia="Times New Roman" w:cs="Times New Roman"/>
          <w:szCs w:val="24"/>
        </w:rPr>
        <w:t xml:space="preserve">τη </w:t>
      </w:r>
      <w:r w:rsidRPr="00443068">
        <w:rPr>
          <w:rFonts w:eastAsia="Times New Roman" w:cs="Times New Roman"/>
          <w:szCs w:val="24"/>
        </w:rPr>
        <w:t>διαδικασία ότι τα ερωτήματα τα οποία είχαν τεθεί γραπτά</w:t>
      </w:r>
      <w:r>
        <w:rPr>
          <w:rFonts w:eastAsia="Times New Roman" w:cs="Times New Roman"/>
          <w:szCs w:val="24"/>
        </w:rPr>
        <w:t>,</w:t>
      </w:r>
      <w:r w:rsidRPr="00443068">
        <w:rPr>
          <w:rFonts w:eastAsia="Times New Roman" w:cs="Times New Roman"/>
          <w:szCs w:val="24"/>
        </w:rPr>
        <w:t xml:space="preserve"> απαντήθηκαν</w:t>
      </w:r>
      <w:r>
        <w:rPr>
          <w:rFonts w:eastAsia="Times New Roman" w:cs="Times New Roman"/>
          <w:szCs w:val="24"/>
        </w:rPr>
        <w:t>. Ό</w:t>
      </w:r>
      <w:r w:rsidRPr="00443068">
        <w:rPr>
          <w:rFonts w:eastAsia="Times New Roman" w:cs="Times New Roman"/>
          <w:szCs w:val="24"/>
        </w:rPr>
        <w:t>λα τα έγγραφα τα οποία ζητήθηκαν</w:t>
      </w:r>
      <w:r>
        <w:rPr>
          <w:rFonts w:eastAsia="Times New Roman" w:cs="Times New Roman"/>
          <w:szCs w:val="24"/>
        </w:rPr>
        <w:t>,</w:t>
      </w:r>
      <w:r w:rsidRPr="00443068">
        <w:rPr>
          <w:rFonts w:eastAsia="Times New Roman" w:cs="Times New Roman"/>
          <w:szCs w:val="24"/>
        </w:rPr>
        <w:t xml:space="preserve"> δόθηκαν</w:t>
      </w:r>
      <w:r>
        <w:rPr>
          <w:rFonts w:eastAsia="Times New Roman" w:cs="Times New Roman"/>
          <w:szCs w:val="24"/>
        </w:rPr>
        <w:t>. Μ</w:t>
      </w:r>
      <w:r w:rsidRPr="00443068">
        <w:rPr>
          <w:rFonts w:eastAsia="Times New Roman" w:cs="Times New Roman"/>
          <w:szCs w:val="24"/>
        </w:rPr>
        <w:t xml:space="preserve">ε χαρά διαπίστωσα ότι ο </w:t>
      </w:r>
      <w:r>
        <w:rPr>
          <w:rFonts w:eastAsia="Times New Roman" w:cs="Times New Roman"/>
          <w:szCs w:val="24"/>
        </w:rPr>
        <w:t xml:space="preserve">κ. Καμμένος είναι ήδη στην </w:t>
      </w:r>
      <w:r w:rsidRPr="00443068">
        <w:rPr>
          <w:rFonts w:eastAsia="Times New Roman" w:cs="Times New Roman"/>
          <w:szCs w:val="24"/>
        </w:rPr>
        <w:t>αίθουσα και μελετά</w:t>
      </w:r>
      <w:r>
        <w:rPr>
          <w:rFonts w:eastAsia="Times New Roman" w:cs="Times New Roman"/>
          <w:szCs w:val="24"/>
        </w:rPr>
        <w:t xml:space="preserve"> τα</w:t>
      </w:r>
      <w:r w:rsidRPr="00443068">
        <w:rPr>
          <w:rFonts w:eastAsia="Times New Roman" w:cs="Times New Roman"/>
          <w:szCs w:val="24"/>
        </w:rPr>
        <w:t xml:space="preserve"> έγγραφα αυτά</w:t>
      </w:r>
      <w:r>
        <w:rPr>
          <w:rFonts w:eastAsia="Times New Roman" w:cs="Times New Roman"/>
          <w:szCs w:val="24"/>
        </w:rPr>
        <w:t>,</w:t>
      </w:r>
      <w:r w:rsidRPr="00443068">
        <w:rPr>
          <w:rFonts w:eastAsia="Times New Roman" w:cs="Times New Roman"/>
          <w:szCs w:val="24"/>
        </w:rPr>
        <w:t xml:space="preserve"> τα οποί</w:t>
      </w:r>
      <w:r w:rsidRPr="00443068">
        <w:rPr>
          <w:rFonts w:eastAsia="Times New Roman" w:cs="Times New Roman"/>
          <w:szCs w:val="24"/>
        </w:rPr>
        <w:t>α είχε ζητήσει να προσκομιστούν</w:t>
      </w:r>
      <w:r>
        <w:rPr>
          <w:rFonts w:eastAsia="Times New Roman" w:cs="Times New Roman"/>
          <w:szCs w:val="24"/>
        </w:rPr>
        <w:t xml:space="preserve">. </w:t>
      </w:r>
      <w:r w:rsidRPr="00443068">
        <w:rPr>
          <w:rFonts w:eastAsia="Times New Roman" w:cs="Times New Roman"/>
          <w:szCs w:val="24"/>
        </w:rPr>
        <w:t>Όπως δήλωσ</w:t>
      </w:r>
      <w:r>
        <w:rPr>
          <w:rFonts w:eastAsia="Times New Roman" w:cs="Times New Roman"/>
          <w:szCs w:val="24"/>
        </w:rPr>
        <w:t xml:space="preserve">α </w:t>
      </w:r>
      <w:r w:rsidRPr="00443068">
        <w:rPr>
          <w:rFonts w:eastAsia="Times New Roman" w:cs="Times New Roman"/>
          <w:szCs w:val="24"/>
        </w:rPr>
        <w:t xml:space="preserve">και </w:t>
      </w:r>
      <w:r>
        <w:rPr>
          <w:rFonts w:eastAsia="Times New Roman" w:cs="Times New Roman"/>
          <w:szCs w:val="24"/>
        </w:rPr>
        <w:t>προηγουμένως,</w:t>
      </w:r>
      <w:r w:rsidRPr="00443068">
        <w:rPr>
          <w:rFonts w:eastAsia="Times New Roman" w:cs="Times New Roman"/>
          <w:szCs w:val="24"/>
        </w:rPr>
        <w:t xml:space="preserve"> σε ό</w:t>
      </w:r>
      <w:r>
        <w:rPr>
          <w:rFonts w:eastAsia="Times New Roman" w:cs="Times New Roman"/>
          <w:szCs w:val="24"/>
        </w:rPr>
        <w:t>,</w:t>
      </w:r>
      <w:r w:rsidRPr="00443068">
        <w:rPr>
          <w:rFonts w:eastAsia="Times New Roman" w:cs="Times New Roman"/>
          <w:szCs w:val="24"/>
        </w:rPr>
        <w:t xml:space="preserve">τι αφορά </w:t>
      </w:r>
      <w:r>
        <w:rPr>
          <w:rFonts w:eastAsia="Times New Roman" w:cs="Times New Roman"/>
          <w:szCs w:val="24"/>
        </w:rPr>
        <w:t>σ</w:t>
      </w:r>
      <w:r w:rsidRPr="00443068">
        <w:rPr>
          <w:rFonts w:eastAsia="Times New Roman" w:cs="Times New Roman"/>
          <w:szCs w:val="24"/>
        </w:rPr>
        <w:t>τα στοιχεία τα οποία ήταν στη διάθεση του Υπουργείου Εξωτερικών και με βάση τ</w:t>
      </w:r>
      <w:r>
        <w:rPr>
          <w:rFonts w:eastAsia="Times New Roman" w:cs="Times New Roman"/>
          <w:szCs w:val="24"/>
        </w:rPr>
        <w:t>ο</w:t>
      </w:r>
      <w:r w:rsidRPr="00443068">
        <w:rPr>
          <w:rFonts w:eastAsia="Times New Roman" w:cs="Times New Roman"/>
          <w:szCs w:val="24"/>
        </w:rPr>
        <w:t xml:space="preserve">ν πρόσθετο έλεγχο νομιμότητας που ζήτησα από το αρμόδιο όργανο του </w:t>
      </w:r>
      <w:r>
        <w:rPr>
          <w:rFonts w:eastAsia="Times New Roman" w:cs="Times New Roman"/>
          <w:szCs w:val="24"/>
        </w:rPr>
        <w:t>Υ</w:t>
      </w:r>
      <w:r w:rsidRPr="00443068">
        <w:rPr>
          <w:rFonts w:eastAsia="Times New Roman" w:cs="Times New Roman"/>
          <w:szCs w:val="24"/>
        </w:rPr>
        <w:t xml:space="preserve">πουργείου </w:t>
      </w:r>
      <w:r>
        <w:rPr>
          <w:rFonts w:eastAsia="Times New Roman" w:cs="Times New Roman"/>
          <w:szCs w:val="24"/>
        </w:rPr>
        <w:t>δ</w:t>
      </w:r>
      <w:r w:rsidRPr="00443068">
        <w:rPr>
          <w:rFonts w:eastAsia="Times New Roman" w:cs="Times New Roman"/>
          <w:szCs w:val="24"/>
        </w:rPr>
        <w:t>εν προέκυψε οποιοδήπο</w:t>
      </w:r>
      <w:r w:rsidRPr="00443068">
        <w:rPr>
          <w:rFonts w:eastAsia="Times New Roman" w:cs="Times New Roman"/>
          <w:szCs w:val="24"/>
        </w:rPr>
        <w:t>τε πρόβλημα</w:t>
      </w:r>
      <w:r>
        <w:rPr>
          <w:rFonts w:eastAsia="Times New Roman" w:cs="Times New Roman"/>
          <w:szCs w:val="24"/>
        </w:rPr>
        <w:t>,</w:t>
      </w:r>
      <w:r w:rsidRPr="00443068">
        <w:rPr>
          <w:rFonts w:eastAsia="Times New Roman" w:cs="Times New Roman"/>
          <w:szCs w:val="24"/>
        </w:rPr>
        <w:t xml:space="preserve"> σκιά νομιμότητας</w:t>
      </w:r>
      <w:r>
        <w:rPr>
          <w:rFonts w:eastAsia="Times New Roman" w:cs="Times New Roman"/>
          <w:szCs w:val="24"/>
        </w:rPr>
        <w:t>. Τα νέα έγγραφα π</w:t>
      </w:r>
      <w:r w:rsidRPr="00443068">
        <w:rPr>
          <w:rFonts w:eastAsia="Times New Roman" w:cs="Times New Roman"/>
          <w:szCs w:val="24"/>
        </w:rPr>
        <w:t xml:space="preserve">ροφανώς </w:t>
      </w:r>
      <w:r>
        <w:rPr>
          <w:rFonts w:eastAsia="Times New Roman" w:cs="Times New Roman"/>
          <w:szCs w:val="24"/>
        </w:rPr>
        <w:t xml:space="preserve">θα </w:t>
      </w:r>
      <w:r w:rsidRPr="00443068">
        <w:rPr>
          <w:rFonts w:eastAsia="Times New Roman" w:cs="Times New Roman"/>
          <w:szCs w:val="24"/>
        </w:rPr>
        <w:t xml:space="preserve">εξεταστούν ως προς τη γνησιότητα και την εγκυρότητά </w:t>
      </w:r>
      <w:r>
        <w:rPr>
          <w:rFonts w:eastAsia="Times New Roman" w:cs="Times New Roman"/>
          <w:szCs w:val="24"/>
        </w:rPr>
        <w:t>τους.</w:t>
      </w:r>
    </w:p>
    <w:p w14:paraId="5CAF53A8"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w:t>
      </w:r>
      <w:r w:rsidRPr="00443068">
        <w:rPr>
          <w:rFonts w:eastAsia="Times New Roman" w:cs="Times New Roman"/>
          <w:szCs w:val="24"/>
        </w:rPr>
        <w:t xml:space="preserve">πειδή </w:t>
      </w:r>
      <w:r>
        <w:rPr>
          <w:rFonts w:eastAsia="Times New Roman" w:cs="Times New Roman"/>
          <w:szCs w:val="24"/>
        </w:rPr>
        <w:t>έγινε</w:t>
      </w:r>
      <w:r w:rsidRPr="00443068">
        <w:rPr>
          <w:rFonts w:eastAsia="Times New Roman" w:cs="Times New Roman"/>
          <w:szCs w:val="24"/>
        </w:rPr>
        <w:t xml:space="preserve"> όμως λόγος για συγκάλυψη</w:t>
      </w:r>
      <w:r>
        <w:rPr>
          <w:rFonts w:eastAsia="Times New Roman" w:cs="Times New Roman"/>
          <w:szCs w:val="24"/>
        </w:rPr>
        <w:t>,</w:t>
      </w:r>
      <w:r w:rsidRPr="00443068">
        <w:rPr>
          <w:rFonts w:eastAsia="Times New Roman" w:cs="Times New Roman"/>
          <w:szCs w:val="24"/>
        </w:rPr>
        <w:t xml:space="preserve"> ουδέποτε </w:t>
      </w:r>
      <w:r>
        <w:rPr>
          <w:rFonts w:eastAsia="Times New Roman" w:cs="Times New Roman"/>
          <w:szCs w:val="24"/>
        </w:rPr>
        <w:t>αυτά τα έγγραφα είχαν ό</w:t>
      </w:r>
      <w:r w:rsidRPr="00443068">
        <w:rPr>
          <w:rFonts w:eastAsia="Times New Roman" w:cs="Times New Roman"/>
          <w:szCs w:val="24"/>
        </w:rPr>
        <w:t>χι απλώς γίνει γνωστά</w:t>
      </w:r>
      <w:r>
        <w:rPr>
          <w:rFonts w:eastAsia="Times New Roman" w:cs="Times New Roman"/>
          <w:szCs w:val="24"/>
        </w:rPr>
        <w:t xml:space="preserve"> αλλά</w:t>
      </w:r>
      <w:r w:rsidRPr="00443068">
        <w:rPr>
          <w:rFonts w:eastAsia="Times New Roman" w:cs="Times New Roman"/>
          <w:szCs w:val="24"/>
        </w:rPr>
        <w:t xml:space="preserve"> ούτε υπήρχε </w:t>
      </w:r>
      <w:r>
        <w:rPr>
          <w:rFonts w:eastAsia="Times New Roman" w:cs="Times New Roman"/>
          <w:szCs w:val="24"/>
        </w:rPr>
        <w:t xml:space="preserve">η </w:t>
      </w:r>
      <w:r w:rsidRPr="00443068">
        <w:rPr>
          <w:rFonts w:eastAsia="Times New Roman" w:cs="Times New Roman"/>
          <w:szCs w:val="24"/>
        </w:rPr>
        <w:t>οποιαδήποτε αναφορά σε αυτά</w:t>
      </w:r>
      <w:r>
        <w:rPr>
          <w:rFonts w:eastAsia="Times New Roman" w:cs="Times New Roman"/>
          <w:szCs w:val="24"/>
        </w:rPr>
        <w:t>.</w:t>
      </w:r>
      <w:r w:rsidRPr="00443068">
        <w:rPr>
          <w:rFonts w:eastAsia="Times New Roman" w:cs="Times New Roman"/>
          <w:szCs w:val="24"/>
        </w:rPr>
        <w:t xml:space="preserve"> Εννοείται ότι αν ήταν σε γνώση </w:t>
      </w:r>
      <w:r>
        <w:rPr>
          <w:rFonts w:eastAsia="Times New Roman" w:cs="Times New Roman"/>
          <w:szCs w:val="24"/>
        </w:rPr>
        <w:t>μας,</w:t>
      </w:r>
      <w:r w:rsidRPr="00443068">
        <w:rPr>
          <w:rFonts w:eastAsia="Times New Roman" w:cs="Times New Roman"/>
          <w:szCs w:val="24"/>
        </w:rPr>
        <w:t xml:space="preserve"> θα τα εξετά</w:t>
      </w:r>
      <w:r>
        <w:rPr>
          <w:rFonts w:eastAsia="Times New Roman" w:cs="Times New Roman"/>
          <w:szCs w:val="24"/>
        </w:rPr>
        <w:t>ζα</w:t>
      </w:r>
      <w:r w:rsidRPr="00443068">
        <w:rPr>
          <w:rFonts w:eastAsia="Times New Roman" w:cs="Times New Roman"/>
          <w:szCs w:val="24"/>
        </w:rPr>
        <w:t>με</w:t>
      </w:r>
      <w:r>
        <w:rPr>
          <w:rFonts w:eastAsia="Times New Roman" w:cs="Times New Roman"/>
          <w:szCs w:val="24"/>
        </w:rPr>
        <w:t>,</w:t>
      </w:r>
      <w:r w:rsidRPr="00443068">
        <w:rPr>
          <w:rFonts w:eastAsia="Times New Roman" w:cs="Times New Roman"/>
          <w:szCs w:val="24"/>
        </w:rPr>
        <w:t xml:space="preserve"> γιατί είπαμε </w:t>
      </w:r>
      <w:r>
        <w:rPr>
          <w:rFonts w:eastAsia="Times New Roman" w:cs="Times New Roman"/>
          <w:szCs w:val="24"/>
        </w:rPr>
        <w:t>ότι είναι βασική αρχή και κανόνα</w:t>
      </w:r>
      <w:r w:rsidRPr="00443068">
        <w:rPr>
          <w:rFonts w:eastAsia="Times New Roman" w:cs="Times New Roman"/>
          <w:szCs w:val="24"/>
        </w:rPr>
        <w:t xml:space="preserve">ς λειτουργίας </w:t>
      </w:r>
      <w:r>
        <w:rPr>
          <w:rFonts w:eastAsia="Times New Roman" w:cs="Times New Roman"/>
          <w:szCs w:val="24"/>
        </w:rPr>
        <w:t>της Κ</w:t>
      </w:r>
      <w:r w:rsidRPr="00443068">
        <w:rPr>
          <w:rFonts w:eastAsia="Times New Roman" w:cs="Times New Roman"/>
          <w:szCs w:val="24"/>
        </w:rPr>
        <w:t>υβέρνησ</w:t>
      </w:r>
      <w:r>
        <w:rPr>
          <w:rFonts w:eastAsia="Times New Roman" w:cs="Times New Roman"/>
          <w:szCs w:val="24"/>
        </w:rPr>
        <w:t>ή</w:t>
      </w:r>
      <w:r w:rsidRPr="00443068">
        <w:rPr>
          <w:rFonts w:eastAsia="Times New Roman" w:cs="Times New Roman"/>
          <w:szCs w:val="24"/>
        </w:rPr>
        <w:t xml:space="preserve">ς </w:t>
      </w:r>
      <w:r>
        <w:rPr>
          <w:rFonts w:eastAsia="Times New Roman" w:cs="Times New Roman"/>
          <w:szCs w:val="24"/>
        </w:rPr>
        <w:t>μας</w:t>
      </w:r>
      <w:r w:rsidRPr="00443068">
        <w:rPr>
          <w:rFonts w:eastAsia="Times New Roman" w:cs="Times New Roman"/>
          <w:szCs w:val="24"/>
        </w:rPr>
        <w:t xml:space="preserve"> ότι στα θέματα νομιμότητας πρέπει να φτάνει το μαχαίρι στο κόκαλο</w:t>
      </w:r>
      <w:r>
        <w:rPr>
          <w:rFonts w:eastAsia="Times New Roman" w:cs="Times New Roman"/>
          <w:szCs w:val="24"/>
        </w:rPr>
        <w:t>. Και γι’</w:t>
      </w:r>
      <w:r w:rsidRPr="00443068">
        <w:rPr>
          <w:rFonts w:eastAsia="Times New Roman" w:cs="Times New Roman"/>
          <w:szCs w:val="24"/>
        </w:rPr>
        <w:t xml:space="preserve"> αυτό</w:t>
      </w:r>
      <w:r>
        <w:rPr>
          <w:rFonts w:eastAsia="Times New Roman" w:cs="Times New Roman"/>
          <w:szCs w:val="24"/>
        </w:rPr>
        <w:t>ν το λόγο π</w:t>
      </w:r>
      <w:r w:rsidRPr="00443068">
        <w:rPr>
          <w:rFonts w:eastAsia="Times New Roman" w:cs="Times New Roman"/>
          <w:szCs w:val="24"/>
        </w:rPr>
        <w:t>ράγματι δείχνει πολιτικό θράσος</w:t>
      </w:r>
      <w:r>
        <w:rPr>
          <w:rFonts w:eastAsia="Times New Roman" w:cs="Times New Roman"/>
          <w:szCs w:val="24"/>
        </w:rPr>
        <w:t>,</w:t>
      </w:r>
      <w:r w:rsidRPr="00443068">
        <w:rPr>
          <w:rFonts w:eastAsia="Times New Roman" w:cs="Times New Roman"/>
          <w:szCs w:val="24"/>
        </w:rPr>
        <w:t xml:space="preserve"> ό</w:t>
      </w:r>
      <w:r w:rsidRPr="00443068">
        <w:rPr>
          <w:rFonts w:eastAsia="Times New Roman" w:cs="Times New Roman"/>
          <w:szCs w:val="24"/>
        </w:rPr>
        <w:t xml:space="preserve">πως είπε </w:t>
      </w:r>
      <w:r>
        <w:rPr>
          <w:rFonts w:eastAsia="Times New Roman" w:cs="Times New Roman"/>
          <w:szCs w:val="24"/>
        </w:rPr>
        <w:t>και</w:t>
      </w:r>
      <w:r w:rsidRPr="00443068">
        <w:rPr>
          <w:rFonts w:eastAsia="Times New Roman" w:cs="Times New Roman"/>
          <w:szCs w:val="24"/>
        </w:rPr>
        <w:t xml:space="preserve"> ο Κοινοβουλευτικός Εκπρόσωπος του ΣΥΡΙΖΑ</w:t>
      </w:r>
      <w:r>
        <w:rPr>
          <w:rFonts w:eastAsia="Times New Roman" w:cs="Times New Roman"/>
          <w:szCs w:val="24"/>
        </w:rPr>
        <w:t>, κ</w:t>
      </w:r>
      <w:r w:rsidRPr="00443068">
        <w:rPr>
          <w:rFonts w:eastAsia="Times New Roman" w:cs="Times New Roman"/>
          <w:szCs w:val="24"/>
        </w:rPr>
        <w:t>όμματα στ</w:t>
      </w:r>
      <w:r>
        <w:rPr>
          <w:rFonts w:eastAsia="Times New Roman" w:cs="Times New Roman"/>
          <w:szCs w:val="24"/>
        </w:rPr>
        <w:t>α</w:t>
      </w:r>
      <w:r w:rsidRPr="00443068">
        <w:rPr>
          <w:rFonts w:eastAsia="Times New Roman" w:cs="Times New Roman"/>
          <w:szCs w:val="24"/>
        </w:rPr>
        <w:t xml:space="preserve"> οποί</w:t>
      </w:r>
      <w:r>
        <w:rPr>
          <w:rFonts w:eastAsia="Times New Roman" w:cs="Times New Roman"/>
          <w:szCs w:val="24"/>
        </w:rPr>
        <w:t>α</w:t>
      </w:r>
      <w:r w:rsidRPr="00443068">
        <w:rPr>
          <w:rFonts w:eastAsia="Times New Roman" w:cs="Times New Roman"/>
          <w:szCs w:val="24"/>
        </w:rPr>
        <w:t xml:space="preserve"> οφείλουμε το σύστημα διαπλοκής στη χώρα</w:t>
      </w:r>
      <w:r>
        <w:rPr>
          <w:rFonts w:eastAsia="Times New Roman" w:cs="Times New Roman"/>
          <w:szCs w:val="24"/>
        </w:rPr>
        <w:t xml:space="preserve"> -δ</w:t>
      </w:r>
      <w:r w:rsidRPr="00443068">
        <w:rPr>
          <w:rFonts w:eastAsia="Times New Roman" w:cs="Times New Roman"/>
          <w:szCs w:val="24"/>
        </w:rPr>
        <w:t>εν δημιουργήθηκε τα τελευταία τέσσερα χρόνια</w:t>
      </w:r>
      <w:r>
        <w:rPr>
          <w:rFonts w:eastAsia="Times New Roman" w:cs="Times New Roman"/>
          <w:szCs w:val="24"/>
        </w:rPr>
        <w:t>,</w:t>
      </w:r>
      <w:r w:rsidRPr="00443068">
        <w:rPr>
          <w:rFonts w:eastAsia="Times New Roman" w:cs="Times New Roman"/>
          <w:szCs w:val="24"/>
        </w:rPr>
        <w:t xml:space="preserve"> </w:t>
      </w:r>
      <w:r>
        <w:rPr>
          <w:rFonts w:eastAsia="Times New Roman" w:cs="Times New Roman"/>
          <w:szCs w:val="24"/>
        </w:rPr>
        <w:t>ούτε ποτέ η Α</w:t>
      </w:r>
      <w:r w:rsidRPr="00443068">
        <w:rPr>
          <w:rFonts w:eastAsia="Times New Roman" w:cs="Times New Roman"/>
          <w:szCs w:val="24"/>
        </w:rPr>
        <w:t xml:space="preserve">ριστερά </w:t>
      </w:r>
      <w:r>
        <w:rPr>
          <w:rFonts w:eastAsia="Times New Roman" w:cs="Times New Roman"/>
          <w:szCs w:val="24"/>
        </w:rPr>
        <w:t>είχε</w:t>
      </w:r>
      <w:r w:rsidRPr="00443068">
        <w:rPr>
          <w:rFonts w:eastAsia="Times New Roman" w:cs="Times New Roman"/>
          <w:szCs w:val="24"/>
        </w:rPr>
        <w:t xml:space="preserve"> σχέση με αυτά</w:t>
      </w:r>
      <w:r>
        <w:rPr>
          <w:rFonts w:eastAsia="Times New Roman" w:cs="Times New Roman"/>
          <w:szCs w:val="24"/>
        </w:rPr>
        <w:t>-</w:t>
      </w:r>
      <w:r w:rsidRPr="00443068">
        <w:rPr>
          <w:rFonts w:eastAsia="Times New Roman" w:cs="Times New Roman"/>
          <w:szCs w:val="24"/>
        </w:rPr>
        <w:t xml:space="preserve"> και των οποίων στελέχη είναι στη φυλακή και άλλα στελέ</w:t>
      </w:r>
      <w:r w:rsidRPr="00443068">
        <w:rPr>
          <w:rFonts w:eastAsia="Times New Roman" w:cs="Times New Roman"/>
          <w:szCs w:val="24"/>
        </w:rPr>
        <w:t>χη διερευνώνται</w:t>
      </w:r>
      <w:r>
        <w:rPr>
          <w:rFonts w:eastAsia="Times New Roman" w:cs="Times New Roman"/>
          <w:szCs w:val="24"/>
        </w:rPr>
        <w:t>,</w:t>
      </w:r>
      <w:r w:rsidRPr="00443068">
        <w:rPr>
          <w:rFonts w:eastAsia="Times New Roman" w:cs="Times New Roman"/>
          <w:szCs w:val="24"/>
        </w:rPr>
        <w:t xml:space="preserve"> να κάνουν λόγο για σκάνδαλα</w:t>
      </w:r>
      <w:r>
        <w:rPr>
          <w:rFonts w:eastAsia="Times New Roman" w:cs="Times New Roman"/>
          <w:szCs w:val="24"/>
        </w:rPr>
        <w:t xml:space="preserve"> της Αριστεράς.</w:t>
      </w:r>
    </w:p>
    <w:p w14:paraId="5CAF53A9"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Ε</w:t>
      </w:r>
      <w:r w:rsidRPr="00443068">
        <w:rPr>
          <w:rFonts w:eastAsia="Times New Roman" w:cs="Times New Roman"/>
          <w:szCs w:val="24"/>
        </w:rPr>
        <w:t>πί του πολιτικού θέματος</w:t>
      </w:r>
      <w:r>
        <w:rPr>
          <w:rFonts w:eastAsia="Times New Roman" w:cs="Times New Roman"/>
          <w:szCs w:val="24"/>
        </w:rPr>
        <w:t>, επειδή και εδώ</w:t>
      </w:r>
      <w:r w:rsidRPr="00443068">
        <w:rPr>
          <w:rFonts w:eastAsia="Times New Roman" w:cs="Times New Roman"/>
          <w:szCs w:val="24"/>
        </w:rPr>
        <w:t xml:space="preserve"> ακούστηκαν θέματα που νομίζω ότι δεν είναι αληθινά</w:t>
      </w:r>
      <w:r>
        <w:rPr>
          <w:rFonts w:eastAsia="Times New Roman" w:cs="Times New Roman"/>
          <w:szCs w:val="24"/>
        </w:rPr>
        <w:t>. Υπήρξε πολιτική</w:t>
      </w:r>
      <w:r w:rsidRPr="00443068">
        <w:rPr>
          <w:rFonts w:eastAsia="Times New Roman" w:cs="Times New Roman"/>
          <w:szCs w:val="24"/>
        </w:rPr>
        <w:t xml:space="preserve"> σύγκρουση μεταξύ του </w:t>
      </w:r>
      <w:r>
        <w:rPr>
          <w:rFonts w:eastAsia="Times New Roman" w:cs="Times New Roman"/>
          <w:szCs w:val="24"/>
        </w:rPr>
        <w:t>κ.</w:t>
      </w:r>
      <w:r w:rsidRPr="00443068">
        <w:rPr>
          <w:rFonts w:eastAsia="Times New Roman" w:cs="Times New Roman"/>
          <w:szCs w:val="24"/>
        </w:rPr>
        <w:t xml:space="preserve"> Καμμένου και του </w:t>
      </w:r>
      <w:r>
        <w:rPr>
          <w:rFonts w:eastAsia="Times New Roman" w:cs="Times New Roman"/>
          <w:szCs w:val="24"/>
        </w:rPr>
        <w:t>κ.</w:t>
      </w:r>
      <w:r w:rsidRPr="00443068">
        <w:rPr>
          <w:rFonts w:eastAsia="Times New Roman" w:cs="Times New Roman"/>
          <w:szCs w:val="24"/>
        </w:rPr>
        <w:t xml:space="preserve"> Κοτζιά</w:t>
      </w:r>
      <w:r>
        <w:rPr>
          <w:rFonts w:eastAsia="Times New Roman" w:cs="Times New Roman"/>
          <w:szCs w:val="24"/>
        </w:rPr>
        <w:t>. Η</w:t>
      </w:r>
      <w:r w:rsidRPr="00443068">
        <w:rPr>
          <w:rFonts w:eastAsia="Times New Roman" w:cs="Times New Roman"/>
          <w:szCs w:val="24"/>
        </w:rPr>
        <w:t xml:space="preserve"> θέση του </w:t>
      </w:r>
      <w:r>
        <w:rPr>
          <w:rFonts w:eastAsia="Times New Roman" w:cs="Times New Roman"/>
          <w:szCs w:val="24"/>
        </w:rPr>
        <w:t>κ.</w:t>
      </w:r>
      <w:r w:rsidRPr="00443068">
        <w:rPr>
          <w:rFonts w:eastAsia="Times New Roman" w:cs="Times New Roman"/>
          <w:szCs w:val="24"/>
        </w:rPr>
        <w:t xml:space="preserve"> Κοτζιά δεν ήταν προσ</w:t>
      </w:r>
      <w:r w:rsidRPr="00443068">
        <w:rPr>
          <w:rFonts w:eastAsia="Times New Roman" w:cs="Times New Roman"/>
          <w:szCs w:val="24"/>
        </w:rPr>
        <w:t>ωπική του</w:t>
      </w:r>
      <w:r>
        <w:rPr>
          <w:rFonts w:eastAsia="Times New Roman" w:cs="Times New Roman"/>
          <w:szCs w:val="24"/>
        </w:rPr>
        <w:t>, ήταν</w:t>
      </w:r>
      <w:r w:rsidRPr="00443068">
        <w:rPr>
          <w:rFonts w:eastAsia="Times New Roman" w:cs="Times New Roman"/>
          <w:szCs w:val="24"/>
        </w:rPr>
        <w:t xml:space="preserve"> θέση της </w:t>
      </w:r>
      <w:r>
        <w:rPr>
          <w:rFonts w:eastAsia="Times New Roman" w:cs="Times New Roman"/>
          <w:szCs w:val="24"/>
        </w:rPr>
        <w:t>Κ</w:t>
      </w:r>
      <w:r w:rsidRPr="00443068">
        <w:rPr>
          <w:rFonts w:eastAsia="Times New Roman" w:cs="Times New Roman"/>
          <w:szCs w:val="24"/>
        </w:rPr>
        <w:t xml:space="preserve">υβέρνησης ως προς το </w:t>
      </w:r>
      <w:r>
        <w:rPr>
          <w:rFonts w:eastAsia="Times New Roman" w:cs="Times New Roman"/>
          <w:szCs w:val="24"/>
        </w:rPr>
        <w:t>Μ</w:t>
      </w:r>
      <w:r w:rsidRPr="00443068">
        <w:rPr>
          <w:rFonts w:eastAsia="Times New Roman" w:cs="Times New Roman"/>
          <w:szCs w:val="24"/>
        </w:rPr>
        <w:t>ακεδονικό</w:t>
      </w:r>
      <w:r>
        <w:rPr>
          <w:rFonts w:eastAsia="Times New Roman" w:cs="Times New Roman"/>
          <w:szCs w:val="24"/>
        </w:rPr>
        <w:t>,</w:t>
      </w:r>
      <w:r w:rsidRPr="00443068">
        <w:rPr>
          <w:rFonts w:eastAsia="Times New Roman" w:cs="Times New Roman"/>
          <w:szCs w:val="24"/>
        </w:rPr>
        <w:t xml:space="preserve"> όπου διαφοροποιήθηκε το κόμμα των </w:t>
      </w:r>
      <w:r>
        <w:rPr>
          <w:rFonts w:eastAsia="Times New Roman" w:cs="Times New Roman"/>
          <w:szCs w:val="24"/>
        </w:rPr>
        <w:t>Α</w:t>
      </w:r>
      <w:r w:rsidRPr="00443068">
        <w:rPr>
          <w:rFonts w:eastAsia="Times New Roman" w:cs="Times New Roman"/>
          <w:szCs w:val="24"/>
        </w:rPr>
        <w:t>νεξάρτητων Ελλήνων και γι</w:t>
      </w:r>
      <w:r>
        <w:rPr>
          <w:rFonts w:eastAsia="Times New Roman" w:cs="Times New Roman"/>
          <w:szCs w:val="24"/>
        </w:rPr>
        <w:t>’</w:t>
      </w:r>
      <w:r w:rsidRPr="00443068">
        <w:rPr>
          <w:rFonts w:eastAsia="Times New Roman" w:cs="Times New Roman"/>
          <w:szCs w:val="24"/>
        </w:rPr>
        <w:t xml:space="preserve"> αυτό έφυγε από την </w:t>
      </w:r>
      <w:r>
        <w:rPr>
          <w:rFonts w:eastAsia="Times New Roman" w:cs="Times New Roman"/>
          <w:szCs w:val="24"/>
        </w:rPr>
        <w:t>Κ</w:t>
      </w:r>
      <w:r w:rsidRPr="00443068">
        <w:rPr>
          <w:rFonts w:eastAsia="Times New Roman" w:cs="Times New Roman"/>
          <w:szCs w:val="24"/>
        </w:rPr>
        <w:t>υβέρνηση</w:t>
      </w:r>
      <w:r>
        <w:rPr>
          <w:rFonts w:eastAsia="Times New Roman" w:cs="Times New Roman"/>
          <w:szCs w:val="24"/>
        </w:rPr>
        <w:t>. Ο κ. Κοτζιάς δεν αποπέμφθηκε από την Κ</w:t>
      </w:r>
      <w:r w:rsidRPr="00443068">
        <w:rPr>
          <w:rFonts w:eastAsia="Times New Roman" w:cs="Times New Roman"/>
          <w:szCs w:val="24"/>
        </w:rPr>
        <w:t>υβέρνηση</w:t>
      </w:r>
      <w:r>
        <w:rPr>
          <w:rFonts w:eastAsia="Times New Roman" w:cs="Times New Roman"/>
          <w:szCs w:val="24"/>
        </w:rPr>
        <w:t>,</w:t>
      </w:r>
      <w:r w:rsidRPr="00443068">
        <w:rPr>
          <w:rFonts w:eastAsia="Times New Roman" w:cs="Times New Roman"/>
          <w:szCs w:val="24"/>
        </w:rPr>
        <w:t xml:space="preserve"> παραιτήθηκε</w:t>
      </w:r>
      <w:r>
        <w:rPr>
          <w:rFonts w:eastAsia="Times New Roman" w:cs="Times New Roman"/>
          <w:szCs w:val="24"/>
        </w:rPr>
        <w:t>. Α</w:t>
      </w:r>
      <w:r w:rsidRPr="00443068">
        <w:rPr>
          <w:rFonts w:eastAsia="Times New Roman" w:cs="Times New Roman"/>
          <w:szCs w:val="24"/>
        </w:rPr>
        <w:t xml:space="preserve">υτό προς αποκατάσταση της αλήθειας ως προς </w:t>
      </w:r>
      <w:r w:rsidRPr="00443068">
        <w:rPr>
          <w:rFonts w:eastAsia="Times New Roman" w:cs="Times New Roman"/>
          <w:szCs w:val="24"/>
        </w:rPr>
        <w:t>τα κρίσιμα πολιτικά μεγέθη</w:t>
      </w:r>
      <w:r>
        <w:rPr>
          <w:rFonts w:eastAsia="Times New Roman" w:cs="Times New Roman"/>
          <w:szCs w:val="24"/>
        </w:rPr>
        <w:t>.</w:t>
      </w:r>
    </w:p>
    <w:p w14:paraId="5CAF53AA"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Από εκεί και μετά,</w:t>
      </w:r>
      <w:r w:rsidRPr="00443068">
        <w:rPr>
          <w:rFonts w:eastAsia="Times New Roman" w:cs="Times New Roman"/>
          <w:szCs w:val="24"/>
        </w:rPr>
        <w:t xml:space="preserve"> επιγραμματικά </w:t>
      </w:r>
      <w:r>
        <w:rPr>
          <w:rFonts w:eastAsia="Times New Roman" w:cs="Times New Roman"/>
          <w:szCs w:val="24"/>
        </w:rPr>
        <w:t>θα αναφερθώ στις τοποθετήσεις</w:t>
      </w:r>
      <w:r w:rsidRPr="00443068">
        <w:rPr>
          <w:rFonts w:eastAsia="Times New Roman" w:cs="Times New Roman"/>
          <w:szCs w:val="24"/>
        </w:rPr>
        <w:t xml:space="preserve"> των </w:t>
      </w:r>
      <w:r>
        <w:rPr>
          <w:rFonts w:eastAsia="Times New Roman" w:cs="Times New Roman"/>
          <w:szCs w:val="24"/>
        </w:rPr>
        <w:t xml:space="preserve">Κοινοβουλευτικών Εκπροσώπων. </w:t>
      </w:r>
    </w:p>
    <w:p w14:paraId="5CAF53AB" w14:textId="77777777" w:rsidR="00A15929" w:rsidRDefault="00D001CD">
      <w:pPr>
        <w:spacing w:line="600" w:lineRule="auto"/>
        <w:ind w:firstLine="720"/>
        <w:jc w:val="both"/>
        <w:rPr>
          <w:rFonts w:eastAsia="Times New Roman" w:cs="Times New Roman"/>
          <w:szCs w:val="24"/>
        </w:rPr>
      </w:pPr>
      <w:r>
        <w:rPr>
          <w:rFonts w:eastAsia="Times New Roman" w:cs="Times New Roman"/>
          <w:szCs w:val="24"/>
        </w:rPr>
        <w:t>Ο</w:t>
      </w:r>
      <w:r w:rsidRPr="00443068">
        <w:rPr>
          <w:rFonts w:eastAsia="Times New Roman" w:cs="Times New Roman"/>
          <w:szCs w:val="24"/>
        </w:rPr>
        <w:t xml:space="preserve"> </w:t>
      </w:r>
      <w:r>
        <w:rPr>
          <w:rFonts w:eastAsia="Times New Roman" w:cs="Times New Roman"/>
          <w:szCs w:val="24"/>
        </w:rPr>
        <w:t>κ.</w:t>
      </w:r>
      <w:r w:rsidRPr="00443068">
        <w:rPr>
          <w:rFonts w:eastAsia="Times New Roman" w:cs="Times New Roman"/>
          <w:szCs w:val="24"/>
        </w:rPr>
        <w:t xml:space="preserve"> Κεφαλογιάννης</w:t>
      </w:r>
      <w:r>
        <w:rPr>
          <w:rFonts w:eastAsia="Times New Roman" w:cs="Times New Roman"/>
          <w:szCs w:val="24"/>
        </w:rPr>
        <w:t>, ο οποίος είναι έμπειρος κ</w:t>
      </w:r>
      <w:r w:rsidRPr="00443068">
        <w:rPr>
          <w:rFonts w:eastAsia="Times New Roman" w:cs="Times New Roman"/>
          <w:szCs w:val="24"/>
        </w:rPr>
        <w:t>οινοβουλευτικός</w:t>
      </w:r>
      <w:r>
        <w:rPr>
          <w:rFonts w:eastAsia="Times New Roman" w:cs="Times New Roman"/>
          <w:szCs w:val="24"/>
        </w:rPr>
        <w:t>,</w:t>
      </w:r>
      <w:r w:rsidRPr="00443068">
        <w:rPr>
          <w:rFonts w:eastAsia="Times New Roman" w:cs="Times New Roman"/>
          <w:szCs w:val="24"/>
        </w:rPr>
        <w:t xml:space="preserve"> τον οποίο σέβομαι</w:t>
      </w:r>
      <w:r>
        <w:rPr>
          <w:rFonts w:eastAsia="Times New Roman" w:cs="Times New Roman"/>
          <w:szCs w:val="24"/>
        </w:rPr>
        <w:t>,</w:t>
      </w:r>
      <w:r w:rsidRPr="00443068">
        <w:rPr>
          <w:rFonts w:eastAsia="Times New Roman" w:cs="Times New Roman"/>
          <w:szCs w:val="24"/>
        </w:rPr>
        <w:t xml:space="preserve"> </w:t>
      </w:r>
      <w:r>
        <w:rPr>
          <w:rFonts w:eastAsia="Times New Roman" w:cs="Times New Roman"/>
          <w:szCs w:val="24"/>
        </w:rPr>
        <w:t>έθεσε</w:t>
      </w:r>
      <w:r w:rsidRPr="00443068">
        <w:rPr>
          <w:rFonts w:eastAsia="Times New Roman" w:cs="Times New Roman"/>
          <w:szCs w:val="24"/>
        </w:rPr>
        <w:t xml:space="preserve"> άλλα θέματα από αυτά τα οποία συζητήθηκαν</w:t>
      </w:r>
      <w:r>
        <w:rPr>
          <w:rFonts w:eastAsia="Times New Roman" w:cs="Times New Roman"/>
          <w:szCs w:val="24"/>
        </w:rPr>
        <w:t>, τ</w:t>
      </w:r>
      <w:r w:rsidRPr="00443068">
        <w:rPr>
          <w:rFonts w:eastAsia="Times New Roman" w:cs="Times New Roman"/>
          <w:szCs w:val="24"/>
        </w:rPr>
        <w:t>α απόρρητα</w:t>
      </w:r>
      <w:r>
        <w:rPr>
          <w:rFonts w:eastAsia="Times New Roman" w:cs="Times New Roman"/>
          <w:szCs w:val="24"/>
        </w:rPr>
        <w:t>,</w:t>
      </w:r>
      <w:r w:rsidRPr="00443068">
        <w:rPr>
          <w:rFonts w:eastAsia="Times New Roman" w:cs="Times New Roman"/>
          <w:szCs w:val="24"/>
        </w:rPr>
        <w:t xml:space="preserve"> για παράδειγμα</w:t>
      </w:r>
      <w:r>
        <w:rPr>
          <w:rFonts w:eastAsia="Times New Roman" w:cs="Times New Roman"/>
          <w:szCs w:val="24"/>
        </w:rPr>
        <w:t xml:space="preserve">, </w:t>
      </w:r>
      <w:r w:rsidRPr="00443068">
        <w:rPr>
          <w:rFonts w:eastAsia="Times New Roman" w:cs="Times New Roman"/>
          <w:szCs w:val="24"/>
        </w:rPr>
        <w:t>αγνοώντας ότι εμείς είμαστε το πρώτο κόμμα που κατέθεσε διαδικασία κοινοβουλευτικής εποπτείας επί των απορρήτων</w:t>
      </w:r>
      <w:r>
        <w:rPr>
          <w:rFonts w:eastAsia="Times New Roman" w:cs="Times New Roman"/>
          <w:szCs w:val="24"/>
        </w:rPr>
        <w:t>. Αδιαφανείς</w:t>
      </w:r>
      <w:r w:rsidRPr="00443068">
        <w:rPr>
          <w:rFonts w:eastAsia="Times New Roman" w:cs="Times New Roman"/>
          <w:szCs w:val="24"/>
        </w:rPr>
        <w:t xml:space="preserve"> διαδικασίες </w:t>
      </w:r>
      <w:r>
        <w:rPr>
          <w:rFonts w:eastAsia="Times New Roman" w:cs="Times New Roman"/>
          <w:szCs w:val="24"/>
        </w:rPr>
        <w:t xml:space="preserve">στο </w:t>
      </w:r>
      <w:r>
        <w:rPr>
          <w:rFonts w:eastAsia="Times New Roman" w:cs="Times New Roman"/>
          <w:szCs w:val="24"/>
        </w:rPr>
        <w:t>«</w:t>
      </w:r>
      <w:r>
        <w:rPr>
          <w:rFonts w:eastAsia="Times New Roman" w:cs="Times New Roman"/>
          <w:szCs w:val="24"/>
        </w:rPr>
        <w:t>Έτος</w:t>
      </w:r>
      <w:r w:rsidRPr="00443068">
        <w:rPr>
          <w:rFonts w:eastAsia="Times New Roman" w:cs="Times New Roman"/>
          <w:szCs w:val="24"/>
        </w:rPr>
        <w:t xml:space="preserve"> Ρωσίας</w:t>
      </w:r>
      <w:r>
        <w:rPr>
          <w:rFonts w:eastAsia="Times New Roman" w:cs="Times New Roman"/>
          <w:szCs w:val="24"/>
        </w:rPr>
        <w:t>»</w:t>
      </w:r>
      <w:r>
        <w:rPr>
          <w:rFonts w:eastAsia="Times New Roman" w:cs="Times New Roman"/>
          <w:szCs w:val="24"/>
        </w:rPr>
        <w:t>.</w:t>
      </w:r>
      <w:r w:rsidRPr="00443068">
        <w:rPr>
          <w:rFonts w:eastAsia="Times New Roman" w:cs="Times New Roman"/>
          <w:szCs w:val="24"/>
        </w:rPr>
        <w:t xml:space="preserve"> Πώς είναι δυνατόν ως </w:t>
      </w:r>
      <w:r>
        <w:rPr>
          <w:rFonts w:eastAsia="Times New Roman" w:cs="Times New Roman"/>
          <w:szCs w:val="24"/>
        </w:rPr>
        <w:t>«</w:t>
      </w:r>
      <w:r w:rsidRPr="00443068">
        <w:rPr>
          <w:rFonts w:eastAsia="Times New Roman" w:cs="Times New Roman"/>
          <w:szCs w:val="24"/>
        </w:rPr>
        <w:t>πυροτεχνήματα</w:t>
      </w:r>
      <w:r>
        <w:rPr>
          <w:rFonts w:eastAsia="Times New Roman" w:cs="Times New Roman"/>
          <w:szCs w:val="24"/>
        </w:rPr>
        <w:t>»</w:t>
      </w:r>
      <w:r w:rsidRPr="00443068">
        <w:rPr>
          <w:rFonts w:eastAsia="Times New Roman" w:cs="Times New Roman"/>
          <w:szCs w:val="24"/>
        </w:rPr>
        <w:t xml:space="preserve"> να πετάγονται τέτοια θέματα σε μία α</w:t>
      </w:r>
      <w:r w:rsidRPr="00443068">
        <w:rPr>
          <w:rFonts w:eastAsia="Times New Roman" w:cs="Times New Roman"/>
          <w:szCs w:val="24"/>
        </w:rPr>
        <w:t>ίθουσα</w:t>
      </w:r>
      <w:r>
        <w:rPr>
          <w:rFonts w:eastAsia="Times New Roman" w:cs="Times New Roman"/>
          <w:szCs w:val="24"/>
        </w:rPr>
        <w:t>;</w:t>
      </w:r>
      <w:r w:rsidRPr="00443068">
        <w:rPr>
          <w:rFonts w:eastAsia="Times New Roman" w:cs="Times New Roman"/>
          <w:szCs w:val="24"/>
        </w:rPr>
        <w:t xml:space="preserve"> Προφανώς αυτό δείχνει μία αμηχανία απέναντι στον πυρήνα της συζήτησης και μία προσπάθεια να εξαχθεί πολιτικό κέρδος με </w:t>
      </w:r>
      <w:r>
        <w:rPr>
          <w:rFonts w:eastAsia="Times New Roman" w:cs="Times New Roman"/>
          <w:szCs w:val="24"/>
        </w:rPr>
        <w:t>παραβίαση, στη</w:t>
      </w:r>
      <w:r w:rsidRPr="00443068">
        <w:rPr>
          <w:rFonts w:eastAsia="Times New Roman" w:cs="Times New Roman"/>
          <w:szCs w:val="24"/>
        </w:rPr>
        <w:t>ν πραγματικότητα</w:t>
      </w:r>
      <w:r>
        <w:rPr>
          <w:rFonts w:eastAsia="Times New Roman" w:cs="Times New Roman"/>
          <w:szCs w:val="24"/>
        </w:rPr>
        <w:t>,</w:t>
      </w:r>
      <w:r w:rsidRPr="00443068">
        <w:rPr>
          <w:rFonts w:eastAsia="Times New Roman" w:cs="Times New Roman"/>
          <w:szCs w:val="24"/>
        </w:rPr>
        <w:t xml:space="preserve"> του σεβ</w:t>
      </w:r>
      <w:r>
        <w:rPr>
          <w:rFonts w:eastAsia="Times New Roman" w:cs="Times New Roman"/>
          <w:szCs w:val="24"/>
        </w:rPr>
        <w:t>ασμού προς τον κοινοβουλευτισμό.</w:t>
      </w:r>
    </w:p>
    <w:p w14:paraId="5CAF53AC" w14:textId="77777777" w:rsidR="00A15929" w:rsidRDefault="00D001CD">
      <w:pPr>
        <w:spacing w:line="600" w:lineRule="auto"/>
        <w:ind w:firstLine="720"/>
        <w:jc w:val="both"/>
        <w:rPr>
          <w:rFonts w:eastAsia="Times New Roman"/>
          <w:szCs w:val="24"/>
        </w:rPr>
      </w:pPr>
      <w:r>
        <w:rPr>
          <w:rFonts w:eastAsia="Times New Roman"/>
          <w:szCs w:val="24"/>
        </w:rPr>
        <w:t>Ο κ. Παπαθεοδώρου με εγκάλεσε γιατί δεν διέκοψα τη σύμβασ</w:t>
      </w:r>
      <w:r>
        <w:rPr>
          <w:rFonts w:eastAsia="Times New Roman"/>
          <w:szCs w:val="24"/>
        </w:rPr>
        <w:t xml:space="preserve">η, με στοιχεία τα οποία δεν γνώριζα, γιατί πρώτη φορά τέθηκαν υπ’ </w:t>
      </w:r>
      <w:proofErr w:type="spellStart"/>
      <w:r>
        <w:rPr>
          <w:rFonts w:eastAsia="Times New Roman"/>
          <w:szCs w:val="24"/>
        </w:rPr>
        <w:t>όψιν</w:t>
      </w:r>
      <w:proofErr w:type="spellEnd"/>
      <w:r>
        <w:rPr>
          <w:rFonts w:eastAsia="Times New Roman"/>
          <w:szCs w:val="24"/>
        </w:rPr>
        <w:t xml:space="preserve"> μου τώρα και των οποίων την εγκυρότητα προφανώς δεν θα μπορούσα να ελέγξω, απλώς για να δώσει ένα κάλυμμα στον πυρήνα του ισχυρισμού του ότι αλλού πρέπει να αναζητήσουμε  </w:t>
      </w:r>
      <w:r w:rsidRPr="00A84596">
        <w:rPr>
          <w:rFonts w:eastAsia="Times New Roman"/>
          <w:szCs w:val="24"/>
        </w:rPr>
        <w:t>την πηγή των σ</w:t>
      </w:r>
      <w:r w:rsidRPr="00A84596">
        <w:rPr>
          <w:rFonts w:eastAsia="Times New Roman"/>
          <w:szCs w:val="24"/>
        </w:rPr>
        <w:t>κανδάλων και της διαπλοκής</w:t>
      </w:r>
      <w:r>
        <w:rPr>
          <w:rFonts w:eastAsia="Times New Roman"/>
          <w:szCs w:val="24"/>
        </w:rPr>
        <w:t>.</w:t>
      </w:r>
    </w:p>
    <w:p w14:paraId="5CAF53AD" w14:textId="77777777" w:rsidR="00A15929" w:rsidRDefault="00D001CD">
      <w:pPr>
        <w:spacing w:line="600" w:lineRule="auto"/>
        <w:ind w:firstLine="720"/>
        <w:jc w:val="both"/>
        <w:rPr>
          <w:rFonts w:eastAsia="Times New Roman"/>
          <w:szCs w:val="24"/>
        </w:rPr>
      </w:pPr>
      <w:r w:rsidRPr="00A84596">
        <w:rPr>
          <w:rFonts w:eastAsia="Times New Roman"/>
          <w:szCs w:val="24"/>
        </w:rPr>
        <w:t xml:space="preserve">Αυτά </w:t>
      </w:r>
      <w:r>
        <w:rPr>
          <w:rFonts w:eastAsia="Times New Roman"/>
          <w:szCs w:val="24"/>
        </w:rPr>
        <w:t>όμως</w:t>
      </w:r>
      <w:r w:rsidRPr="00A84596">
        <w:rPr>
          <w:rFonts w:eastAsia="Times New Roman"/>
          <w:szCs w:val="24"/>
        </w:rPr>
        <w:t xml:space="preserve"> τα πράγματα δεν θα τα ανακαλύψουμε στην </w:t>
      </w:r>
      <w:r>
        <w:rPr>
          <w:rFonts w:eastAsia="Times New Roman"/>
          <w:szCs w:val="24"/>
        </w:rPr>
        <w:t>Α</w:t>
      </w:r>
      <w:r w:rsidRPr="00A84596">
        <w:rPr>
          <w:rFonts w:eastAsia="Times New Roman"/>
          <w:szCs w:val="24"/>
        </w:rPr>
        <w:t xml:space="preserve">ίθουσα </w:t>
      </w:r>
      <w:r>
        <w:rPr>
          <w:rFonts w:eastAsia="Times New Roman"/>
          <w:szCs w:val="24"/>
        </w:rPr>
        <w:t>α</w:t>
      </w:r>
      <w:r w:rsidRPr="00A84596">
        <w:rPr>
          <w:rFonts w:eastAsia="Times New Roman"/>
          <w:szCs w:val="24"/>
        </w:rPr>
        <w:t>υτή</w:t>
      </w:r>
      <w:r>
        <w:rPr>
          <w:rFonts w:eastAsia="Times New Roman"/>
          <w:szCs w:val="24"/>
        </w:rPr>
        <w:t>. Ε</w:t>
      </w:r>
      <w:r w:rsidRPr="00A84596">
        <w:rPr>
          <w:rFonts w:eastAsia="Times New Roman"/>
          <w:szCs w:val="24"/>
        </w:rPr>
        <w:t xml:space="preserve">ίναι στη </w:t>
      </w:r>
      <w:r>
        <w:rPr>
          <w:rFonts w:eastAsia="Times New Roman"/>
          <w:szCs w:val="24"/>
        </w:rPr>
        <w:t>σ</w:t>
      </w:r>
      <w:r w:rsidRPr="00A84596">
        <w:rPr>
          <w:rFonts w:eastAsia="Times New Roman"/>
          <w:szCs w:val="24"/>
        </w:rPr>
        <w:t>υνείδηση του ελληνικού λαού ποιοι δημιούρ</w:t>
      </w:r>
      <w:r>
        <w:rPr>
          <w:rFonts w:eastAsia="Times New Roman"/>
          <w:szCs w:val="24"/>
        </w:rPr>
        <w:t xml:space="preserve">γησαν σκάνδαλα και ποιοι δημιούργησαν όχι </w:t>
      </w:r>
      <w:r w:rsidRPr="00A84596">
        <w:rPr>
          <w:rFonts w:eastAsia="Times New Roman"/>
          <w:szCs w:val="24"/>
        </w:rPr>
        <w:t>απλώς μεμονωμένες περιπτώσεις παρανομίας</w:t>
      </w:r>
      <w:r>
        <w:rPr>
          <w:rFonts w:eastAsia="Times New Roman"/>
          <w:szCs w:val="24"/>
        </w:rPr>
        <w:t>,</w:t>
      </w:r>
      <w:r w:rsidRPr="00A84596">
        <w:rPr>
          <w:rFonts w:eastAsia="Times New Roman"/>
          <w:szCs w:val="24"/>
        </w:rPr>
        <w:t xml:space="preserve"> αλλά ένα ολόκληρο σύστημα σύ</w:t>
      </w:r>
      <w:r w:rsidRPr="00A84596">
        <w:rPr>
          <w:rFonts w:eastAsia="Times New Roman"/>
          <w:szCs w:val="24"/>
        </w:rPr>
        <w:t>μ</w:t>
      </w:r>
      <w:r>
        <w:rPr>
          <w:rFonts w:eastAsia="Times New Roman"/>
          <w:szCs w:val="24"/>
        </w:rPr>
        <w:t xml:space="preserve">φυσης </w:t>
      </w:r>
      <w:r w:rsidRPr="00A84596">
        <w:rPr>
          <w:rFonts w:eastAsia="Times New Roman"/>
          <w:szCs w:val="24"/>
        </w:rPr>
        <w:t xml:space="preserve">πολιτικών και </w:t>
      </w:r>
      <w:r>
        <w:rPr>
          <w:rFonts w:eastAsia="Times New Roman"/>
          <w:szCs w:val="24"/>
        </w:rPr>
        <w:t>ο</w:t>
      </w:r>
      <w:r w:rsidRPr="00A84596">
        <w:rPr>
          <w:rFonts w:eastAsia="Times New Roman"/>
          <w:szCs w:val="24"/>
        </w:rPr>
        <w:t>ικονομικών συμφερόντων στην κορφή της πολιτικής εξουσίας</w:t>
      </w:r>
      <w:r>
        <w:rPr>
          <w:rFonts w:eastAsia="Times New Roman"/>
          <w:szCs w:val="24"/>
        </w:rPr>
        <w:t>.</w:t>
      </w:r>
      <w:r w:rsidRPr="00A84596">
        <w:rPr>
          <w:rFonts w:eastAsia="Times New Roman"/>
          <w:szCs w:val="24"/>
        </w:rPr>
        <w:t xml:space="preserve"> Εκεί βρίσκεται η ουσία του προβλήματος</w:t>
      </w:r>
      <w:r>
        <w:rPr>
          <w:rFonts w:eastAsia="Times New Roman"/>
          <w:szCs w:val="24"/>
        </w:rPr>
        <w:t>.</w:t>
      </w:r>
      <w:r w:rsidRPr="00A84596">
        <w:rPr>
          <w:rFonts w:eastAsia="Times New Roman"/>
          <w:szCs w:val="24"/>
        </w:rPr>
        <w:t xml:space="preserve"> </w:t>
      </w:r>
    </w:p>
    <w:p w14:paraId="5CAF53AE" w14:textId="77777777" w:rsidR="00A15929" w:rsidRDefault="00D001CD">
      <w:pPr>
        <w:spacing w:line="600" w:lineRule="auto"/>
        <w:ind w:firstLine="720"/>
        <w:jc w:val="both"/>
        <w:rPr>
          <w:rFonts w:eastAsia="Times New Roman"/>
          <w:szCs w:val="24"/>
        </w:rPr>
      </w:pPr>
      <w:r>
        <w:rPr>
          <w:rFonts w:eastAsia="Times New Roman"/>
          <w:szCs w:val="24"/>
        </w:rPr>
        <w:t>Ε</w:t>
      </w:r>
      <w:r w:rsidRPr="00A84596">
        <w:rPr>
          <w:rFonts w:eastAsia="Times New Roman"/>
          <w:szCs w:val="24"/>
        </w:rPr>
        <w:t xml:space="preserve">ίναι δηλωμένη η θέση του δικού μας κόμματος και της </w:t>
      </w:r>
      <w:r>
        <w:rPr>
          <w:rFonts w:eastAsia="Times New Roman"/>
          <w:szCs w:val="24"/>
        </w:rPr>
        <w:t>Κ</w:t>
      </w:r>
      <w:r w:rsidRPr="00A84596">
        <w:rPr>
          <w:rFonts w:eastAsia="Times New Roman"/>
          <w:szCs w:val="24"/>
        </w:rPr>
        <w:t>υβέρνησ</w:t>
      </w:r>
      <w:r>
        <w:rPr>
          <w:rFonts w:eastAsia="Times New Roman"/>
          <w:szCs w:val="24"/>
        </w:rPr>
        <w:t>ή</w:t>
      </w:r>
      <w:r w:rsidRPr="00A84596">
        <w:rPr>
          <w:rFonts w:eastAsia="Times New Roman"/>
          <w:szCs w:val="24"/>
        </w:rPr>
        <w:t xml:space="preserve">ς μας και </w:t>
      </w:r>
      <w:r>
        <w:rPr>
          <w:rFonts w:eastAsia="Times New Roman"/>
          <w:szCs w:val="24"/>
        </w:rPr>
        <w:t>είναι έ</w:t>
      </w:r>
      <w:r w:rsidRPr="00A84596">
        <w:rPr>
          <w:rFonts w:eastAsia="Times New Roman"/>
          <w:szCs w:val="24"/>
        </w:rPr>
        <w:t xml:space="preserve">νας από τους λόγους που μας εμπιστεύτηκε </w:t>
      </w:r>
      <w:r>
        <w:rPr>
          <w:rFonts w:eastAsia="Times New Roman"/>
          <w:szCs w:val="24"/>
        </w:rPr>
        <w:t>ο λαός δύο φορέ</w:t>
      </w:r>
      <w:r>
        <w:rPr>
          <w:rFonts w:eastAsia="Times New Roman"/>
          <w:szCs w:val="24"/>
        </w:rPr>
        <w:t xml:space="preserve">ς </w:t>
      </w:r>
      <w:r w:rsidRPr="00A84596">
        <w:rPr>
          <w:rFonts w:eastAsia="Times New Roman"/>
          <w:szCs w:val="24"/>
        </w:rPr>
        <w:t>το τιμόνι της χώρας και που θα το ξανακάνει</w:t>
      </w:r>
      <w:r>
        <w:rPr>
          <w:rFonts w:eastAsia="Times New Roman"/>
          <w:szCs w:val="24"/>
        </w:rPr>
        <w:t>.</w:t>
      </w:r>
    </w:p>
    <w:p w14:paraId="5CAF53AF" w14:textId="77777777" w:rsidR="00A15929" w:rsidRDefault="00D001CD">
      <w:pPr>
        <w:spacing w:line="600" w:lineRule="auto"/>
        <w:ind w:firstLine="720"/>
        <w:jc w:val="both"/>
        <w:rPr>
          <w:rFonts w:eastAsia="Times New Roman"/>
          <w:szCs w:val="24"/>
        </w:rPr>
      </w:pPr>
      <w:r>
        <w:rPr>
          <w:rFonts w:eastAsia="Times New Roman"/>
          <w:szCs w:val="24"/>
        </w:rPr>
        <w:t xml:space="preserve">Σας ευχαριστώ πολύ, </w:t>
      </w:r>
      <w:r w:rsidRPr="00A84596">
        <w:rPr>
          <w:rFonts w:eastAsia="Times New Roman"/>
          <w:szCs w:val="24"/>
        </w:rPr>
        <w:t xml:space="preserve">κύριε </w:t>
      </w:r>
      <w:r>
        <w:rPr>
          <w:rFonts w:eastAsia="Times New Roman"/>
          <w:szCs w:val="24"/>
        </w:rPr>
        <w:t>Π</w:t>
      </w:r>
      <w:r w:rsidRPr="00A84596">
        <w:rPr>
          <w:rFonts w:eastAsia="Times New Roman"/>
          <w:szCs w:val="24"/>
        </w:rPr>
        <w:t>ρόεδρε</w:t>
      </w:r>
      <w:r>
        <w:rPr>
          <w:rFonts w:eastAsia="Times New Roman"/>
          <w:szCs w:val="24"/>
        </w:rPr>
        <w:t>.</w:t>
      </w:r>
    </w:p>
    <w:p w14:paraId="5CAF53B0" w14:textId="77777777" w:rsidR="00A15929" w:rsidRDefault="00D001C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A84596">
        <w:rPr>
          <w:rFonts w:eastAsia="Times New Roman"/>
          <w:szCs w:val="24"/>
        </w:rPr>
        <w:t xml:space="preserve"> Ευχαριστούμε τον κύριο Υπουργό</w:t>
      </w:r>
      <w:r>
        <w:rPr>
          <w:rFonts w:eastAsia="Times New Roman"/>
          <w:szCs w:val="24"/>
        </w:rPr>
        <w:t>.</w:t>
      </w:r>
    </w:p>
    <w:p w14:paraId="5CAF53B1" w14:textId="77777777" w:rsidR="00A15929" w:rsidRDefault="00D001CD">
      <w:pPr>
        <w:spacing w:line="600" w:lineRule="auto"/>
        <w:ind w:firstLine="720"/>
        <w:jc w:val="both"/>
        <w:rPr>
          <w:rFonts w:eastAsia="Times New Roman"/>
          <w:szCs w:val="24"/>
        </w:rPr>
      </w:pPr>
      <w:r w:rsidRPr="00EC068F">
        <w:rPr>
          <w:rFonts w:eastAsia="Times New Roman"/>
          <w:szCs w:val="24"/>
        </w:rPr>
        <w:t xml:space="preserve">Κηρύσσεται περαιωμένη η συζήτηση επί της υπ’ αριθμόν 10/8/29-3-2019 επίκαιρης επερώτησης, με θέμα: </w:t>
      </w:r>
      <w:r w:rsidRPr="00EC068F">
        <w:rPr>
          <w:rFonts w:eastAsia="Times New Roman"/>
          <w:szCs w:val="24"/>
        </w:rPr>
        <w:t xml:space="preserve">«Διαγωνιστική διαδικασία για την ανάδειξη </w:t>
      </w:r>
      <w:proofErr w:type="spellStart"/>
      <w:r w:rsidRPr="00EC068F">
        <w:rPr>
          <w:rFonts w:eastAsia="Times New Roman"/>
          <w:szCs w:val="24"/>
        </w:rPr>
        <w:t>παρόχων</w:t>
      </w:r>
      <w:proofErr w:type="spellEnd"/>
      <w:r w:rsidRPr="00EC068F">
        <w:rPr>
          <w:rFonts w:eastAsia="Times New Roman"/>
          <w:szCs w:val="24"/>
        </w:rPr>
        <w:t xml:space="preserve"> υπηρεσιών υποστήριξης των Προξενικών Γραφείων Διπλωματικών Αρχών».</w:t>
      </w:r>
    </w:p>
    <w:p w14:paraId="5CAF53B2" w14:textId="77777777" w:rsidR="00A15929" w:rsidRDefault="00D001CD">
      <w:pPr>
        <w:spacing w:line="600" w:lineRule="auto"/>
        <w:ind w:firstLine="720"/>
        <w:jc w:val="both"/>
        <w:rPr>
          <w:rFonts w:eastAsia="Times New Roman" w:cs="Times New Roman"/>
          <w:szCs w:val="24"/>
        </w:rPr>
      </w:pPr>
      <w:r>
        <w:rPr>
          <w:rFonts w:eastAsia="Times New Roman"/>
          <w:szCs w:val="24"/>
        </w:rPr>
        <w:t xml:space="preserve">Κυρίες </w:t>
      </w:r>
      <w:r w:rsidRPr="00A84596">
        <w:rPr>
          <w:rFonts w:eastAsia="Times New Roman"/>
          <w:szCs w:val="24"/>
        </w:rPr>
        <w:t>και κύριοι συνάδελφοι</w:t>
      </w:r>
      <w:r>
        <w:rPr>
          <w:rFonts w:eastAsia="Times New Roman"/>
          <w:szCs w:val="24"/>
        </w:rPr>
        <w:t>,</w:t>
      </w:r>
      <w:r w:rsidRPr="00A84596">
        <w:rPr>
          <w:rFonts w:eastAsia="Times New Roman"/>
          <w:szCs w:val="24"/>
        </w:rPr>
        <w:t xml:space="preserve"> έχουν διανεμηθεί τα </w:t>
      </w:r>
      <w:r>
        <w:rPr>
          <w:rFonts w:eastAsia="Times New Roman"/>
          <w:szCs w:val="24"/>
        </w:rPr>
        <w:t xml:space="preserve">Πρακτικά της Τρίτης </w:t>
      </w:r>
      <w:r w:rsidRPr="00A84596">
        <w:rPr>
          <w:rFonts w:eastAsia="Times New Roman"/>
          <w:szCs w:val="24"/>
        </w:rPr>
        <w:t>12 Φεβρουαρίου</w:t>
      </w:r>
      <w:r>
        <w:rPr>
          <w:rFonts w:eastAsia="Times New Roman"/>
          <w:szCs w:val="24"/>
        </w:rPr>
        <w:t xml:space="preserve"> 2019, της Τετάρτης</w:t>
      </w:r>
      <w:r w:rsidRPr="00A84596">
        <w:rPr>
          <w:rFonts w:eastAsia="Times New Roman"/>
          <w:szCs w:val="24"/>
        </w:rPr>
        <w:t xml:space="preserve"> 13 Φεβρουαρίου</w:t>
      </w:r>
      <w:r>
        <w:rPr>
          <w:rFonts w:eastAsia="Times New Roman"/>
          <w:szCs w:val="24"/>
        </w:rPr>
        <w:t xml:space="preserve"> 2019, της Πέμπτης</w:t>
      </w:r>
      <w:r w:rsidRPr="00A84596">
        <w:rPr>
          <w:rFonts w:eastAsia="Times New Roman"/>
          <w:szCs w:val="24"/>
        </w:rPr>
        <w:t xml:space="preserve"> 14</w:t>
      </w:r>
      <w:r w:rsidRPr="00A84596">
        <w:rPr>
          <w:rFonts w:eastAsia="Times New Roman"/>
          <w:szCs w:val="24"/>
        </w:rPr>
        <w:t xml:space="preserve"> Φεβρουαρίου</w:t>
      </w:r>
      <w:r>
        <w:rPr>
          <w:rFonts w:eastAsia="Times New Roman"/>
          <w:szCs w:val="24"/>
        </w:rPr>
        <w:t xml:space="preserve"> 2019, της Παρασκευής </w:t>
      </w:r>
      <w:r w:rsidRPr="00A84596">
        <w:rPr>
          <w:rFonts w:eastAsia="Times New Roman"/>
          <w:szCs w:val="24"/>
        </w:rPr>
        <w:t xml:space="preserve"> 15 Φεβρουαρίου</w:t>
      </w:r>
      <w:r>
        <w:rPr>
          <w:rFonts w:eastAsia="Times New Roman"/>
          <w:szCs w:val="24"/>
        </w:rPr>
        <w:t xml:space="preserve"> 2019, της Δευτέρας</w:t>
      </w:r>
      <w:r w:rsidRPr="00A84596">
        <w:rPr>
          <w:rFonts w:eastAsia="Times New Roman"/>
          <w:szCs w:val="24"/>
        </w:rPr>
        <w:t xml:space="preserve"> 18 Φεβρουαρίου</w:t>
      </w:r>
      <w:r>
        <w:rPr>
          <w:rFonts w:eastAsia="Times New Roman"/>
          <w:szCs w:val="24"/>
        </w:rPr>
        <w:t xml:space="preserve"> 2019, της Τρίτης</w:t>
      </w:r>
      <w:r w:rsidRPr="00A84596">
        <w:rPr>
          <w:rFonts w:eastAsia="Times New Roman"/>
          <w:szCs w:val="24"/>
        </w:rPr>
        <w:t xml:space="preserve"> 19 Φεβρουαρίου</w:t>
      </w:r>
      <w:r>
        <w:rPr>
          <w:rFonts w:eastAsia="Times New Roman"/>
          <w:szCs w:val="24"/>
        </w:rPr>
        <w:t xml:space="preserve"> 2019, της Τετάρτης</w:t>
      </w:r>
      <w:r w:rsidRPr="00A84596">
        <w:rPr>
          <w:rFonts w:eastAsia="Times New Roman"/>
          <w:szCs w:val="24"/>
        </w:rPr>
        <w:t xml:space="preserve"> 20 Φεβρουαρίου</w:t>
      </w:r>
      <w:r>
        <w:rPr>
          <w:rFonts w:eastAsia="Times New Roman"/>
          <w:szCs w:val="24"/>
        </w:rPr>
        <w:t xml:space="preserve"> 2019, της Πέμπτης </w:t>
      </w:r>
      <w:r w:rsidRPr="00A84596">
        <w:rPr>
          <w:rFonts w:eastAsia="Times New Roman"/>
          <w:szCs w:val="24"/>
        </w:rPr>
        <w:t xml:space="preserve"> 21 Φεβρουαρίου</w:t>
      </w:r>
      <w:r>
        <w:rPr>
          <w:rFonts w:eastAsia="Times New Roman"/>
          <w:szCs w:val="24"/>
        </w:rPr>
        <w:t xml:space="preserve"> 2019, της Παρασκευής </w:t>
      </w:r>
      <w:r w:rsidRPr="00A84596">
        <w:rPr>
          <w:rFonts w:eastAsia="Times New Roman"/>
          <w:szCs w:val="24"/>
        </w:rPr>
        <w:t xml:space="preserve"> 2</w:t>
      </w:r>
      <w:r>
        <w:rPr>
          <w:rFonts w:eastAsia="Times New Roman"/>
          <w:szCs w:val="24"/>
        </w:rPr>
        <w:t xml:space="preserve">2 </w:t>
      </w:r>
      <w:r w:rsidRPr="00A84596">
        <w:rPr>
          <w:rFonts w:eastAsia="Times New Roman"/>
          <w:szCs w:val="24"/>
        </w:rPr>
        <w:t>Φεβρουαρίου</w:t>
      </w:r>
      <w:r>
        <w:rPr>
          <w:rFonts w:eastAsia="Times New Roman"/>
          <w:szCs w:val="24"/>
        </w:rPr>
        <w:t xml:space="preserve"> 2019, της Δευτέρας 25 </w:t>
      </w:r>
      <w:r w:rsidRPr="00A84596">
        <w:rPr>
          <w:rFonts w:eastAsia="Times New Roman"/>
          <w:szCs w:val="24"/>
        </w:rPr>
        <w:t>Φεβρουαρίου</w:t>
      </w:r>
      <w:r>
        <w:rPr>
          <w:rFonts w:eastAsia="Times New Roman"/>
          <w:szCs w:val="24"/>
        </w:rPr>
        <w:t xml:space="preserve"> 2</w:t>
      </w:r>
      <w:r>
        <w:rPr>
          <w:rFonts w:eastAsia="Times New Roman"/>
          <w:szCs w:val="24"/>
        </w:rPr>
        <w:t>019, της Τρίτης</w:t>
      </w:r>
      <w:r w:rsidRPr="00A84596">
        <w:rPr>
          <w:rFonts w:eastAsia="Times New Roman"/>
          <w:szCs w:val="24"/>
        </w:rPr>
        <w:t xml:space="preserve"> 26 Φεβρουαρίου</w:t>
      </w:r>
      <w:r>
        <w:rPr>
          <w:rFonts w:eastAsia="Times New Roman"/>
          <w:szCs w:val="24"/>
        </w:rPr>
        <w:t xml:space="preserve"> 2019, της Τετάρτης</w:t>
      </w:r>
      <w:r w:rsidRPr="00A84596">
        <w:rPr>
          <w:rFonts w:eastAsia="Times New Roman"/>
          <w:szCs w:val="24"/>
        </w:rPr>
        <w:t xml:space="preserve"> 27</w:t>
      </w:r>
      <w:r>
        <w:rPr>
          <w:rFonts w:eastAsia="Times New Roman"/>
          <w:szCs w:val="24"/>
        </w:rPr>
        <w:t xml:space="preserve"> Φεβρουαρίου 2019, της Πέμπτης </w:t>
      </w:r>
      <w:r w:rsidRPr="00A84596">
        <w:rPr>
          <w:rFonts w:eastAsia="Times New Roman"/>
          <w:szCs w:val="24"/>
        </w:rPr>
        <w:t>28 Φεβρουαρίου</w:t>
      </w:r>
      <w:r>
        <w:rPr>
          <w:rFonts w:eastAsia="Times New Roman"/>
          <w:szCs w:val="24"/>
        </w:rPr>
        <w:t xml:space="preserve"> 2019,</w:t>
      </w:r>
      <w:r w:rsidRPr="00A84596">
        <w:rPr>
          <w:rFonts w:eastAsia="Times New Roman"/>
          <w:szCs w:val="24"/>
        </w:rPr>
        <w:t xml:space="preserve">  </w:t>
      </w:r>
      <w:r>
        <w:rPr>
          <w:rFonts w:eastAsia="Times New Roman"/>
          <w:szCs w:val="24"/>
        </w:rPr>
        <w:t>της Παρασκευής 1</w:t>
      </w:r>
      <w:r>
        <w:rPr>
          <w:rFonts w:eastAsia="Times New Roman"/>
          <w:szCs w:val="24"/>
          <w:vertAlign w:val="superscript"/>
        </w:rPr>
        <w:t>η</w:t>
      </w:r>
      <w:r w:rsidRPr="00924BD5">
        <w:rPr>
          <w:rFonts w:eastAsia="Times New Roman"/>
          <w:szCs w:val="24"/>
          <w:vertAlign w:val="superscript"/>
        </w:rPr>
        <w:t>ς</w:t>
      </w:r>
      <w:r w:rsidRPr="00A84596">
        <w:rPr>
          <w:rFonts w:eastAsia="Times New Roman"/>
          <w:szCs w:val="24"/>
        </w:rPr>
        <w:t xml:space="preserve"> Μαρτίου</w:t>
      </w:r>
      <w:r>
        <w:rPr>
          <w:rFonts w:eastAsia="Times New Roman"/>
          <w:szCs w:val="24"/>
        </w:rPr>
        <w:t xml:space="preserve"> 2019, της Δευτέρας </w:t>
      </w:r>
      <w:r w:rsidRPr="00A84596">
        <w:rPr>
          <w:rFonts w:eastAsia="Times New Roman"/>
          <w:szCs w:val="24"/>
        </w:rPr>
        <w:t xml:space="preserve"> 4 Μαρτίου</w:t>
      </w:r>
      <w:r>
        <w:rPr>
          <w:rFonts w:eastAsia="Times New Roman"/>
          <w:szCs w:val="24"/>
        </w:rPr>
        <w:t xml:space="preserve"> 2019, της Τρίτης</w:t>
      </w:r>
      <w:r w:rsidRPr="00A84596">
        <w:rPr>
          <w:rFonts w:eastAsia="Times New Roman"/>
          <w:szCs w:val="24"/>
        </w:rPr>
        <w:t xml:space="preserve"> 5 Μαρτίου </w:t>
      </w:r>
      <w:r>
        <w:rPr>
          <w:rFonts w:eastAsia="Times New Roman"/>
          <w:szCs w:val="24"/>
        </w:rPr>
        <w:t xml:space="preserve">2019 (πρωί) </w:t>
      </w:r>
      <w:r w:rsidRPr="00A84596">
        <w:rPr>
          <w:rFonts w:eastAsia="Times New Roman"/>
          <w:szCs w:val="24"/>
        </w:rPr>
        <w:t xml:space="preserve">και </w:t>
      </w:r>
      <w:r>
        <w:rPr>
          <w:rFonts w:eastAsia="Times New Roman"/>
          <w:szCs w:val="24"/>
        </w:rPr>
        <w:t>της Τρίτης</w:t>
      </w:r>
      <w:r w:rsidRPr="00A84596">
        <w:rPr>
          <w:rFonts w:eastAsia="Times New Roman"/>
          <w:szCs w:val="24"/>
        </w:rPr>
        <w:t xml:space="preserve"> 5</w:t>
      </w:r>
      <w:r>
        <w:rPr>
          <w:rFonts w:eastAsia="Times New Roman"/>
          <w:szCs w:val="24"/>
          <w:vertAlign w:val="superscript"/>
        </w:rPr>
        <w:t xml:space="preserve"> </w:t>
      </w:r>
      <w:r w:rsidRPr="00A84596">
        <w:rPr>
          <w:rFonts w:eastAsia="Times New Roman"/>
          <w:szCs w:val="24"/>
        </w:rPr>
        <w:t xml:space="preserve">Μαρτίου </w:t>
      </w:r>
      <w:r>
        <w:rPr>
          <w:rFonts w:eastAsia="Times New Roman"/>
          <w:szCs w:val="24"/>
        </w:rPr>
        <w:t>2019 (</w:t>
      </w:r>
      <w:r w:rsidRPr="00A84596">
        <w:rPr>
          <w:rFonts w:eastAsia="Times New Roman"/>
          <w:szCs w:val="24"/>
        </w:rPr>
        <w:t>απ</w:t>
      </w:r>
      <w:r>
        <w:rPr>
          <w:rFonts w:eastAsia="Times New Roman"/>
          <w:szCs w:val="24"/>
        </w:rPr>
        <w:t xml:space="preserve">όγευμα) </w:t>
      </w:r>
      <w:r w:rsidRPr="00C76C56">
        <w:rPr>
          <w:rFonts w:eastAsia="Times New Roman" w:cs="Times New Roman"/>
          <w:szCs w:val="24"/>
        </w:rPr>
        <w:t>και ερωτάται τ</w:t>
      </w:r>
      <w:r w:rsidRPr="00C76C56">
        <w:rPr>
          <w:rFonts w:eastAsia="Times New Roman" w:cs="Times New Roman"/>
          <w:szCs w:val="24"/>
        </w:rPr>
        <w:t>ο Σώμα αν τα επικυρώνει</w:t>
      </w:r>
      <w:r>
        <w:rPr>
          <w:rFonts w:eastAsia="Times New Roman" w:cs="Times New Roman"/>
          <w:szCs w:val="24"/>
        </w:rPr>
        <w:t>.</w:t>
      </w:r>
    </w:p>
    <w:p w14:paraId="5CAF53B3" w14:textId="77777777" w:rsidR="00A15929" w:rsidRDefault="00D001CD">
      <w:pPr>
        <w:spacing w:line="600" w:lineRule="auto"/>
        <w:ind w:firstLine="720"/>
        <w:jc w:val="both"/>
        <w:rPr>
          <w:rFonts w:eastAsia="Times New Roman" w:cs="Times New Roman"/>
          <w:szCs w:val="24"/>
        </w:rPr>
      </w:pPr>
      <w:r w:rsidRPr="00C76C56">
        <w:rPr>
          <w:rFonts w:eastAsia="Times New Roman" w:cs="Times New Roman"/>
          <w:b/>
          <w:bCs/>
          <w:szCs w:val="24"/>
        </w:rPr>
        <w:t>ΟΛΟΙ ΟΙ ΒΟΥΛΕΥΤΕΣ:</w:t>
      </w:r>
      <w:r w:rsidRPr="00C76C56">
        <w:rPr>
          <w:rFonts w:eastAsia="Times New Roman" w:cs="Times New Roman"/>
          <w:szCs w:val="24"/>
        </w:rPr>
        <w:t xml:space="preserve"> Μάλιστα, μάλιστα.</w:t>
      </w:r>
    </w:p>
    <w:p w14:paraId="5CAF53B4" w14:textId="77777777" w:rsidR="00A15929" w:rsidRDefault="00D001C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Συνεπώς </w:t>
      </w:r>
      <w:r w:rsidRPr="00A84596">
        <w:rPr>
          <w:rFonts w:eastAsia="Times New Roman"/>
          <w:szCs w:val="24"/>
        </w:rPr>
        <w:t xml:space="preserve">τα </w:t>
      </w:r>
      <w:r>
        <w:rPr>
          <w:rFonts w:eastAsia="Times New Roman"/>
          <w:szCs w:val="24"/>
        </w:rPr>
        <w:t xml:space="preserve">Πρακτικά της Τρίτης </w:t>
      </w:r>
      <w:r w:rsidRPr="00A84596">
        <w:rPr>
          <w:rFonts w:eastAsia="Times New Roman"/>
          <w:szCs w:val="24"/>
        </w:rPr>
        <w:t>12 Φεβρουαρίου</w:t>
      </w:r>
      <w:r>
        <w:rPr>
          <w:rFonts w:eastAsia="Times New Roman"/>
          <w:szCs w:val="24"/>
        </w:rPr>
        <w:t xml:space="preserve"> 2019, της Τετάρτης</w:t>
      </w:r>
      <w:r w:rsidRPr="00A84596">
        <w:rPr>
          <w:rFonts w:eastAsia="Times New Roman"/>
          <w:szCs w:val="24"/>
        </w:rPr>
        <w:t xml:space="preserve"> 13 Φεβρουαρίου</w:t>
      </w:r>
      <w:r>
        <w:rPr>
          <w:rFonts w:eastAsia="Times New Roman"/>
          <w:szCs w:val="24"/>
        </w:rPr>
        <w:t xml:space="preserve"> 2019, της Πέμπτης</w:t>
      </w:r>
      <w:r w:rsidRPr="00A84596">
        <w:rPr>
          <w:rFonts w:eastAsia="Times New Roman"/>
          <w:szCs w:val="24"/>
        </w:rPr>
        <w:t xml:space="preserve"> 14 Φεβρουαρίου</w:t>
      </w:r>
      <w:r>
        <w:rPr>
          <w:rFonts w:eastAsia="Times New Roman"/>
          <w:szCs w:val="24"/>
        </w:rPr>
        <w:t xml:space="preserve"> 2019, της Παρασκευής </w:t>
      </w:r>
      <w:r w:rsidRPr="00A84596">
        <w:rPr>
          <w:rFonts w:eastAsia="Times New Roman"/>
          <w:szCs w:val="24"/>
        </w:rPr>
        <w:t xml:space="preserve"> 15 Φεβρουαρίου</w:t>
      </w:r>
      <w:r>
        <w:rPr>
          <w:rFonts w:eastAsia="Times New Roman"/>
          <w:szCs w:val="24"/>
        </w:rPr>
        <w:t xml:space="preserve"> 2019, της Δευτέρας</w:t>
      </w:r>
      <w:r w:rsidRPr="00A84596">
        <w:rPr>
          <w:rFonts w:eastAsia="Times New Roman"/>
          <w:szCs w:val="24"/>
        </w:rPr>
        <w:t xml:space="preserve"> 18 Φεβρουαρίου</w:t>
      </w:r>
      <w:r>
        <w:rPr>
          <w:rFonts w:eastAsia="Times New Roman"/>
          <w:szCs w:val="24"/>
        </w:rPr>
        <w:t xml:space="preserve"> 2019, της Τρίτης</w:t>
      </w:r>
      <w:r w:rsidRPr="00A84596">
        <w:rPr>
          <w:rFonts w:eastAsia="Times New Roman"/>
          <w:szCs w:val="24"/>
        </w:rPr>
        <w:t xml:space="preserve"> 19 Φεβρουαρίου</w:t>
      </w:r>
      <w:r>
        <w:rPr>
          <w:rFonts w:eastAsia="Times New Roman"/>
          <w:szCs w:val="24"/>
        </w:rPr>
        <w:t xml:space="preserve"> 2019, της Τετάρτης</w:t>
      </w:r>
      <w:r w:rsidRPr="00A84596">
        <w:rPr>
          <w:rFonts w:eastAsia="Times New Roman"/>
          <w:szCs w:val="24"/>
        </w:rPr>
        <w:t xml:space="preserve"> 20 Φεβρουαρίου</w:t>
      </w:r>
      <w:r>
        <w:rPr>
          <w:rFonts w:eastAsia="Times New Roman"/>
          <w:szCs w:val="24"/>
        </w:rPr>
        <w:t xml:space="preserve"> 2019, της Πέμπτης </w:t>
      </w:r>
      <w:r w:rsidRPr="00A84596">
        <w:rPr>
          <w:rFonts w:eastAsia="Times New Roman"/>
          <w:szCs w:val="24"/>
        </w:rPr>
        <w:t xml:space="preserve"> 21 Φεβρουαρίου</w:t>
      </w:r>
      <w:r>
        <w:rPr>
          <w:rFonts w:eastAsia="Times New Roman"/>
          <w:szCs w:val="24"/>
        </w:rPr>
        <w:t xml:space="preserve"> 2019, της Παρασκευής </w:t>
      </w:r>
      <w:r w:rsidRPr="00A84596">
        <w:rPr>
          <w:rFonts w:eastAsia="Times New Roman"/>
          <w:szCs w:val="24"/>
        </w:rPr>
        <w:t xml:space="preserve"> 2</w:t>
      </w:r>
      <w:r>
        <w:rPr>
          <w:rFonts w:eastAsia="Times New Roman"/>
          <w:szCs w:val="24"/>
        </w:rPr>
        <w:t xml:space="preserve">2 </w:t>
      </w:r>
      <w:r w:rsidRPr="00A84596">
        <w:rPr>
          <w:rFonts w:eastAsia="Times New Roman"/>
          <w:szCs w:val="24"/>
        </w:rPr>
        <w:t>Φεβρουαρίου</w:t>
      </w:r>
      <w:r>
        <w:rPr>
          <w:rFonts w:eastAsia="Times New Roman"/>
          <w:szCs w:val="24"/>
        </w:rPr>
        <w:t xml:space="preserve"> 2019, της Δευτέρας 25 </w:t>
      </w:r>
      <w:r w:rsidRPr="00A84596">
        <w:rPr>
          <w:rFonts w:eastAsia="Times New Roman"/>
          <w:szCs w:val="24"/>
        </w:rPr>
        <w:t>Φεβρουαρίου</w:t>
      </w:r>
      <w:r>
        <w:rPr>
          <w:rFonts w:eastAsia="Times New Roman"/>
          <w:szCs w:val="24"/>
        </w:rPr>
        <w:t xml:space="preserve"> 2019, της Τρίτης</w:t>
      </w:r>
      <w:r w:rsidRPr="00A84596">
        <w:rPr>
          <w:rFonts w:eastAsia="Times New Roman"/>
          <w:szCs w:val="24"/>
        </w:rPr>
        <w:t xml:space="preserve"> 26 Φεβρουαρίου</w:t>
      </w:r>
      <w:r>
        <w:rPr>
          <w:rFonts w:eastAsia="Times New Roman"/>
          <w:szCs w:val="24"/>
        </w:rPr>
        <w:t xml:space="preserve"> 2019, της Τετάρτης</w:t>
      </w:r>
      <w:r w:rsidRPr="00A84596">
        <w:rPr>
          <w:rFonts w:eastAsia="Times New Roman"/>
          <w:szCs w:val="24"/>
        </w:rPr>
        <w:t xml:space="preserve"> 27</w:t>
      </w:r>
      <w:r>
        <w:rPr>
          <w:rFonts w:eastAsia="Times New Roman"/>
          <w:szCs w:val="24"/>
        </w:rPr>
        <w:t xml:space="preserve"> Φεβρουαρίου 2019, της Πέμπτης </w:t>
      </w:r>
      <w:r w:rsidRPr="00A84596">
        <w:rPr>
          <w:rFonts w:eastAsia="Times New Roman"/>
          <w:szCs w:val="24"/>
        </w:rPr>
        <w:t>28 Φεβρουαρίου</w:t>
      </w:r>
      <w:r>
        <w:rPr>
          <w:rFonts w:eastAsia="Times New Roman"/>
          <w:szCs w:val="24"/>
        </w:rPr>
        <w:t xml:space="preserve"> 2019,</w:t>
      </w:r>
      <w:r w:rsidRPr="00A84596">
        <w:rPr>
          <w:rFonts w:eastAsia="Times New Roman"/>
          <w:szCs w:val="24"/>
        </w:rPr>
        <w:t xml:space="preserve"> </w:t>
      </w:r>
      <w:r>
        <w:rPr>
          <w:rFonts w:eastAsia="Times New Roman"/>
          <w:szCs w:val="24"/>
        </w:rPr>
        <w:t>της Παρασκευής 1</w:t>
      </w:r>
      <w:r>
        <w:rPr>
          <w:rFonts w:eastAsia="Times New Roman"/>
          <w:szCs w:val="24"/>
          <w:vertAlign w:val="superscript"/>
        </w:rPr>
        <w:t>ης</w:t>
      </w:r>
      <w:r w:rsidRPr="00A84596">
        <w:rPr>
          <w:rFonts w:eastAsia="Times New Roman"/>
          <w:szCs w:val="24"/>
        </w:rPr>
        <w:t xml:space="preserve"> Μαρτίου</w:t>
      </w:r>
      <w:r>
        <w:rPr>
          <w:rFonts w:eastAsia="Times New Roman"/>
          <w:szCs w:val="24"/>
        </w:rPr>
        <w:t xml:space="preserve"> 2019, της Δευτέρας </w:t>
      </w:r>
      <w:r w:rsidRPr="00A84596">
        <w:rPr>
          <w:rFonts w:eastAsia="Times New Roman"/>
          <w:szCs w:val="24"/>
        </w:rPr>
        <w:t xml:space="preserve"> 4 Μαρτίου</w:t>
      </w:r>
      <w:r>
        <w:rPr>
          <w:rFonts w:eastAsia="Times New Roman"/>
          <w:szCs w:val="24"/>
        </w:rPr>
        <w:t xml:space="preserve"> 2019, της Τρίτης</w:t>
      </w:r>
      <w:r w:rsidRPr="00A84596">
        <w:rPr>
          <w:rFonts w:eastAsia="Times New Roman"/>
          <w:szCs w:val="24"/>
        </w:rPr>
        <w:t xml:space="preserve"> 5 Μαρτίου</w:t>
      </w:r>
      <w:r>
        <w:rPr>
          <w:rFonts w:eastAsia="Times New Roman"/>
          <w:szCs w:val="24"/>
        </w:rPr>
        <w:t xml:space="preserve"> 2019</w:t>
      </w:r>
      <w:r w:rsidRPr="00A84596">
        <w:rPr>
          <w:rFonts w:eastAsia="Times New Roman"/>
          <w:szCs w:val="24"/>
        </w:rPr>
        <w:t xml:space="preserve"> </w:t>
      </w:r>
      <w:r>
        <w:rPr>
          <w:rFonts w:eastAsia="Times New Roman"/>
          <w:szCs w:val="24"/>
        </w:rPr>
        <w:t xml:space="preserve">(πρωί) </w:t>
      </w:r>
      <w:r w:rsidRPr="00A84596">
        <w:rPr>
          <w:rFonts w:eastAsia="Times New Roman"/>
          <w:szCs w:val="24"/>
        </w:rPr>
        <w:t xml:space="preserve">και </w:t>
      </w:r>
      <w:r>
        <w:rPr>
          <w:rFonts w:eastAsia="Times New Roman"/>
          <w:szCs w:val="24"/>
        </w:rPr>
        <w:t>της Τρίτης</w:t>
      </w:r>
      <w:r w:rsidRPr="00A84596">
        <w:rPr>
          <w:rFonts w:eastAsia="Times New Roman"/>
          <w:szCs w:val="24"/>
        </w:rPr>
        <w:t xml:space="preserve"> 5</w:t>
      </w:r>
      <w:r>
        <w:rPr>
          <w:rFonts w:eastAsia="Times New Roman"/>
          <w:szCs w:val="24"/>
          <w:vertAlign w:val="superscript"/>
        </w:rPr>
        <w:t xml:space="preserve"> </w:t>
      </w:r>
      <w:r w:rsidRPr="00A84596">
        <w:rPr>
          <w:rFonts w:eastAsia="Times New Roman"/>
          <w:szCs w:val="24"/>
        </w:rPr>
        <w:t xml:space="preserve">Μαρτίου </w:t>
      </w:r>
      <w:r>
        <w:rPr>
          <w:rFonts w:eastAsia="Times New Roman"/>
          <w:szCs w:val="24"/>
        </w:rPr>
        <w:t>2019 (</w:t>
      </w:r>
      <w:r w:rsidRPr="00A84596">
        <w:rPr>
          <w:rFonts w:eastAsia="Times New Roman"/>
          <w:szCs w:val="24"/>
        </w:rPr>
        <w:t>απ</w:t>
      </w:r>
      <w:r>
        <w:rPr>
          <w:rFonts w:eastAsia="Times New Roman"/>
          <w:szCs w:val="24"/>
        </w:rPr>
        <w:t>όγευμα) επικυρώθηκαν.</w:t>
      </w:r>
    </w:p>
    <w:p w14:paraId="5CAF53B5" w14:textId="77777777" w:rsidR="00A15929" w:rsidRDefault="00D001CD">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w:t>
      </w:r>
      <w:r w:rsidRPr="00C76C56">
        <w:rPr>
          <w:rFonts w:eastAsia="Times New Roman" w:cs="Times New Roman"/>
          <w:szCs w:val="24"/>
        </w:rPr>
        <w:t>υτό να λύσουμε τη συνεδρίαση;</w:t>
      </w:r>
    </w:p>
    <w:p w14:paraId="5CAF53B6" w14:textId="77777777" w:rsidR="00A15929" w:rsidRDefault="00D001CD">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5CAF53B7" w14:textId="77777777" w:rsidR="00A15929" w:rsidRDefault="00D001C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15</w:t>
      </w:r>
      <w:r w:rsidRPr="00C76C56">
        <w:rPr>
          <w:rFonts w:eastAsia="Times New Roman" w:cs="Times New Roman"/>
          <w:szCs w:val="24"/>
        </w:rPr>
        <w:t>.</w:t>
      </w:r>
      <w:r>
        <w:rPr>
          <w:rFonts w:eastAsia="Times New Roman" w:cs="Times New Roman"/>
          <w:szCs w:val="24"/>
        </w:rPr>
        <w:t>17΄</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τη Μεγάλη Δευτέρα</w:t>
      </w:r>
      <w:r w:rsidRPr="00C76C56">
        <w:rPr>
          <w:rFonts w:eastAsia="Times New Roman" w:cs="Times New Roman"/>
          <w:szCs w:val="24"/>
        </w:rPr>
        <w:t xml:space="preserve"> </w:t>
      </w:r>
      <w:r>
        <w:rPr>
          <w:rFonts w:eastAsia="Times New Roman" w:cs="Times New Roman"/>
          <w:szCs w:val="24"/>
        </w:rPr>
        <w:t>20 Απριλίου</w:t>
      </w:r>
      <w:r w:rsidRPr="00C76C56">
        <w:rPr>
          <w:rFonts w:eastAsia="Times New Roman" w:cs="Times New Roman"/>
          <w:szCs w:val="24"/>
        </w:rPr>
        <w:t xml:space="preserve"> </w:t>
      </w:r>
      <w:r>
        <w:rPr>
          <w:rFonts w:eastAsia="Times New Roman" w:cs="Times New Roman"/>
          <w:szCs w:val="24"/>
        </w:rPr>
        <w:t>2019</w:t>
      </w:r>
      <w:r w:rsidRPr="00C76C56">
        <w:rPr>
          <w:rFonts w:eastAsia="Times New Roman" w:cs="Times New Roman"/>
          <w:szCs w:val="24"/>
        </w:rPr>
        <w:t xml:space="preserve"> και ώρα 1</w:t>
      </w:r>
      <w:r>
        <w:rPr>
          <w:rFonts w:eastAsia="Times New Roman" w:cs="Times New Roman"/>
          <w:szCs w:val="24"/>
        </w:rPr>
        <w:t>1</w:t>
      </w:r>
      <w:r w:rsidRPr="00C76C56">
        <w:rPr>
          <w:rFonts w:eastAsia="Times New Roman" w:cs="Times New Roman"/>
          <w:szCs w:val="24"/>
        </w:rPr>
        <w:t>.00΄,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νομοθετική εργασία</w:t>
      </w:r>
      <w:r>
        <w:rPr>
          <w:rFonts w:eastAsia="Times New Roman" w:cs="Times New Roman"/>
          <w:szCs w:val="24"/>
        </w:rPr>
        <w:t xml:space="preserve">, </w:t>
      </w:r>
      <w:r w:rsidRPr="00C76C56">
        <w:rPr>
          <w:rFonts w:eastAsia="Times New Roman" w:cs="Times New Roman"/>
          <w:szCs w:val="24"/>
        </w:rPr>
        <w:t xml:space="preserve">σύμφωνα με την ημερήσια διάταξη που έχει διανεμηθεί. </w:t>
      </w:r>
    </w:p>
    <w:p w14:paraId="5CAF53B8" w14:textId="77777777" w:rsidR="00A15929" w:rsidRDefault="00D001CD">
      <w:pPr>
        <w:tabs>
          <w:tab w:val="left" w:pos="5443"/>
        </w:tabs>
        <w:jc w:val="center"/>
        <w:rPr>
          <w:rFonts w:eastAsia="Times New Roman" w:cs="Times New Roman"/>
          <w:szCs w:val="24"/>
        </w:rPr>
      </w:pP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p>
    <w:sectPr w:rsidR="00A159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A0ZlBd/Cs17ZlnVvSeTfwkaue6A=" w:salt="EBP8ew7icupcM/I5sTRgz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929"/>
    <w:rsid w:val="002A32AE"/>
    <w:rsid w:val="00A15929"/>
    <w:rsid w:val="00D001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42CD"/>
  <w15:docId w15:val="{AD74F91A-205C-4434-9C41-0E9EF96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01C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C01C9"/>
    <w:rPr>
      <w:rFonts w:ascii="Segoe UI" w:hAnsi="Segoe UI" w:cs="Segoe UI"/>
      <w:sz w:val="18"/>
      <w:szCs w:val="18"/>
    </w:rPr>
  </w:style>
  <w:style w:type="paragraph" w:styleId="a4">
    <w:name w:val="Revision"/>
    <w:hidden/>
    <w:uiPriority w:val="99"/>
    <w:semiHidden/>
    <w:rsid w:val="008521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ec.europa.eu/health/documents/community-register/2016/20161208136419/anx_136419_el.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825</MetadataID>
    <Session xmlns="641f345b-441b-4b81-9152-adc2e73ba5e1">Δ´</Session>
    <Date xmlns="641f345b-441b-4b81-9152-adc2e73ba5e1">2019-04-18T21:00:00+00:00</Date>
    <Status xmlns="641f345b-441b-4b81-9152-adc2e73ba5e1">
      <Url>https://intra.parliament.gr/praktika/Lists/Incoming_Metadata/EditForm.aspx?ID=825&amp;Source=/praktika/Recordings_Library/Forms/AllItems.aspx</Url>
      <Description>Δημοσιεύτηκε</Description>
    </Status>
    <Meeting xmlns="641f345b-441b-4b81-9152-adc2e73ba5e1">ΡΙΔ´</Meeting>
  </documentManagement>
</p:properties>
</file>

<file path=customXml/itemProps1.xml><?xml version="1.0" encoding="utf-8"?>
<ds:datastoreItem xmlns:ds="http://schemas.openxmlformats.org/officeDocument/2006/customXml" ds:itemID="{26E3E6A9-18D6-4266-88C4-03A34AF58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68572-D92D-49F7-B487-0AFB909A5293}">
  <ds:schemaRefs>
    <ds:schemaRef ds:uri="http://schemas.microsoft.com/sharepoint/v3/contenttype/forms"/>
  </ds:schemaRefs>
</ds:datastoreItem>
</file>

<file path=customXml/itemProps3.xml><?xml version="1.0" encoding="utf-8"?>
<ds:datastoreItem xmlns:ds="http://schemas.openxmlformats.org/officeDocument/2006/customXml" ds:itemID="{D8EA5C71-D21D-4B19-8B72-BABA18F5191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232</Pages>
  <Words>43357</Words>
  <Characters>234133</Characters>
  <Application>Microsoft Office Word</Application>
  <DocSecurity>0</DocSecurity>
  <Lines>1951</Lines>
  <Paragraphs>553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276937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2019-05-09T07:13:00Z</dcterms:created>
  <dcterms:modified xsi:type="dcterms:W3CDTF">2019-05-09T07:13:00Z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