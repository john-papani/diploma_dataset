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F4DCCC" w14:textId="77777777" w:rsidR="00465DCE" w:rsidRPr="00465DCE" w:rsidRDefault="00465DCE" w:rsidP="00465DCE">
      <w:pPr>
        <w:spacing w:after="0" w:line="360" w:lineRule="auto"/>
        <w:rPr>
          <w:ins w:id="0" w:author="Φλούδα Χριστίνα" w:date="2016-07-25T12:10:00Z"/>
          <w:rFonts w:eastAsia="Times New Roman"/>
          <w:szCs w:val="24"/>
          <w:lang w:eastAsia="en-US"/>
        </w:rPr>
      </w:pPr>
      <w:bookmarkStart w:id="1" w:name="_GoBack"/>
      <w:bookmarkEnd w:id="1"/>
      <w:ins w:id="2" w:author="Φλούδα Χριστίνα" w:date="2016-07-25T12:10:00Z">
        <w:r w:rsidRPr="00465DC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3C74105" w14:textId="77777777" w:rsidR="00465DCE" w:rsidRPr="00465DCE" w:rsidRDefault="00465DCE" w:rsidP="00465DCE">
      <w:pPr>
        <w:spacing w:after="0" w:line="360" w:lineRule="auto"/>
        <w:rPr>
          <w:ins w:id="3" w:author="Φλούδα Χριστίνα" w:date="2016-07-25T12:10:00Z"/>
          <w:rFonts w:eastAsia="Times New Roman"/>
          <w:szCs w:val="24"/>
          <w:lang w:eastAsia="en-US"/>
        </w:rPr>
      </w:pPr>
    </w:p>
    <w:p w14:paraId="1E163E86" w14:textId="77777777" w:rsidR="00465DCE" w:rsidRPr="00465DCE" w:rsidRDefault="00465DCE" w:rsidP="00465DCE">
      <w:pPr>
        <w:spacing w:after="0" w:line="360" w:lineRule="auto"/>
        <w:rPr>
          <w:ins w:id="4" w:author="Φλούδα Χριστίνα" w:date="2016-07-25T12:10:00Z"/>
          <w:rFonts w:eastAsia="Times New Roman"/>
          <w:szCs w:val="24"/>
          <w:lang w:eastAsia="en-US"/>
        </w:rPr>
      </w:pPr>
      <w:ins w:id="5" w:author="Φλούδα Χριστίνα" w:date="2016-07-25T12:10:00Z">
        <w:r w:rsidRPr="00465DCE">
          <w:rPr>
            <w:rFonts w:eastAsia="Times New Roman"/>
            <w:szCs w:val="24"/>
            <w:lang w:eastAsia="en-US"/>
          </w:rPr>
          <w:t>ΠΙΝΑΚΑΣ ΠΕΡΙΕΧΟΜΕΝΩΝ</w:t>
        </w:r>
      </w:ins>
    </w:p>
    <w:p w14:paraId="56696F1F" w14:textId="77777777" w:rsidR="00465DCE" w:rsidRPr="00465DCE" w:rsidRDefault="00465DCE" w:rsidP="00465DCE">
      <w:pPr>
        <w:spacing w:after="0" w:line="360" w:lineRule="auto"/>
        <w:rPr>
          <w:ins w:id="6" w:author="Φλούδα Χριστίνα" w:date="2016-07-25T12:10:00Z"/>
          <w:rFonts w:eastAsia="Times New Roman"/>
          <w:szCs w:val="24"/>
          <w:lang w:eastAsia="en-US"/>
        </w:rPr>
      </w:pPr>
      <w:ins w:id="7" w:author="Φλούδα Χριστίνα" w:date="2016-07-25T12:10:00Z">
        <w:r w:rsidRPr="00465DCE">
          <w:rPr>
            <w:rFonts w:eastAsia="Times New Roman"/>
            <w:szCs w:val="24"/>
            <w:lang w:eastAsia="en-US"/>
          </w:rPr>
          <w:t xml:space="preserve">ΙΖ΄ ΠΕΡΙΟΔΟΣ </w:t>
        </w:r>
      </w:ins>
    </w:p>
    <w:p w14:paraId="25D8ED4D" w14:textId="77777777" w:rsidR="00465DCE" w:rsidRPr="00465DCE" w:rsidRDefault="00465DCE" w:rsidP="00465DCE">
      <w:pPr>
        <w:spacing w:after="0" w:line="360" w:lineRule="auto"/>
        <w:rPr>
          <w:ins w:id="8" w:author="Φλούδα Χριστίνα" w:date="2016-07-25T12:10:00Z"/>
          <w:rFonts w:eastAsia="Times New Roman"/>
          <w:szCs w:val="24"/>
          <w:lang w:eastAsia="en-US"/>
        </w:rPr>
      </w:pPr>
      <w:ins w:id="9" w:author="Φλούδα Χριστίνα" w:date="2016-07-25T12:10:00Z">
        <w:r w:rsidRPr="00465DCE">
          <w:rPr>
            <w:rFonts w:eastAsia="Times New Roman"/>
            <w:szCs w:val="24"/>
            <w:lang w:eastAsia="en-US"/>
          </w:rPr>
          <w:t>ΠΡΟΕΔΡΕΥΟΜΕΝΗΣ ΚΟΙΝΟΒΟΥΛΕΥΤΙΚΗΣ ΔΗΜΟΚΡΑΤΙΑΣ</w:t>
        </w:r>
      </w:ins>
    </w:p>
    <w:p w14:paraId="0E14722D" w14:textId="77777777" w:rsidR="00465DCE" w:rsidRPr="00465DCE" w:rsidRDefault="00465DCE" w:rsidP="00465DCE">
      <w:pPr>
        <w:spacing w:after="0" w:line="360" w:lineRule="auto"/>
        <w:rPr>
          <w:ins w:id="10" w:author="Φλούδα Χριστίνα" w:date="2016-07-25T12:10:00Z"/>
          <w:rFonts w:eastAsia="Times New Roman"/>
          <w:szCs w:val="24"/>
          <w:lang w:eastAsia="en-US"/>
        </w:rPr>
      </w:pPr>
      <w:ins w:id="11" w:author="Φλούδα Χριστίνα" w:date="2016-07-25T12:10:00Z">
        <w:r w:rsidRPr="00465DCE">
          <w:rPr>
            <w:rFonts w:eastAsia="Times New Roman"/>
            <w:szCs w:val="24"/>
            <w:lang w:eastAsia="en-US"/>
          </w:rPr>
          <w:t>ΣΥΝΟΔΟΣ Α΄</w:t>
        </w:r>
      </w:ins>
    </w:p>
    <w:p w14:paraId="416CDB99" w14:textId="77777777" w:rsidR="00465DCE" w:rsidRPr="00465DCE" w:rsidRDefault="00465DCE" w:rsidP="00465DCE">
      <w:pPr>
        <w:spacing w:after="0" w:line="360" w:lineRule="auto"/>
        <w:rPr>
          <w:ins w:id="12" w:author="Φλούδα Χριστίνα" w:date="2016-07-25T12:10:00Z"/>
          <w:rFonts w:eastAsia="Times New Roman"/>
          <w:szCs w:val="24"/>
          <w:lang w:eastAsia="en-US"/>
        </w:rPr>
      </w:pPr>
    </w:p>
    <w:p w14:paraId="08315FB7" w14:textId="77777777" w:rsidR="00465DCE" w:rsidRPr="00465DCE" w:rsidRDefault="00465DCE" w:rsidP="00465DCE">
      <w:pPr>
        <w:spacing w:after="0" w:line="360" w:lineRule="auto"/>
        <w:rPr>
          <w:ins w:id="13" w:author="Φλούδα Χριστίνα" w:date="2016-07-25T12:10:00Z"/>
          <w:rFonts w:eastAsia="Times New Roman"/>
          <w:szCs w:val="24"/>
          <w:lang w:eastAsia="en-US"/>
        </w:rPr>
      </w:pPr>
      <w:ins w:id="14" w:author="Φλούδα Χριστίνα" w:date="2016-07-25T12:10:00Z">
        <w:r w:rsidRPr="00465DCE">
          <w:rPr>
            <w:rFonts w:eastAsia="Times New Roman"/>
            <w:szCs w:val="24"/>
            <w:lang w:eastAsia="en-US"/>
          </w:rPr>
          <w:t>ΣΥΝΕΔΡΙΑΣΗ ΡΞΓ΄</w:t>
        </w:r>
      </w:ins>
    </w:p>
    <w:p w14:paraId="6931AEDE" w14:textId="77777777" w:rsidR="00465DCE" w:rsidRPr="00465DCE" w:rsidRDefault="00465DCE" w:rsidP="00465DCE">
      <w:pPr>
        <w:spacing w:after="0" w:line="360" w:lineRule="auto"/>
        <w:rPr>
          <w:ins w:id="15" w:author="Φλούδα Χριστίνα" w:date="2016-07-25T12:10:00Z"/>
          <w:rFonts w:eastAsia="Times New Roman"/>
          <w:szCs w:val="24"/>
          <w:lang w:eastAsia="en-US"/>
        </w:rPr>
      </w:pPr>
      <w:ins w:id="16" w:author="Φλούδα Χριστίνα" w:date="2016-07-25T12:10:00Z">
        <w:r w:rsidRPr="00465DCE">
          <w:rPr>
            <w:rFonts w:eastAsia="Times New Roman"/>
            <w:szCs w:val="24"/>
            <w:lang w:eastAsia="en-US"/>
          </w:rPr>
          <w:t>Τρίτη  19 Ιουλίου 2016</w:t>
        </w:r>
      </w:ins>
    </w:p>
    <w:p w14:paraId="320E6E1D" w14:textId="77777777" w:rsidR="00465DCE" w:rsidRPr="00465DCE" w:rsidRDefault="00465DCE" w:rsidP="00465DCE">
      <w:pPr>
        <w:spacing w:after="0" w:line="360" w:lineRule="auto"/>
        <w:rPr>
          <w:ins w:id="17" w:author="Φλούδα Χριστίνα" w:date="2016-07-25T12:10:00Z"/>
          <w:rFonts w:eastAsia="Times New Roman"/>
          <w:szCs w:val="24"/>
          <w:lang w:eastAsia="en-US"/>
        </w:rPr>
      </w:pPr>
    </w:p>
    <w:p w14:paraId="6EA324DA" w14:textId="77777777" w:rsidR="00465DCE" w:rsidRPr="00465DCE" w:rsidRDefault="00465DCE" w:rsidP="00465DCE">
      <w:pPr>
        <w:spacing w:after="0" w:line="360" w:lineRule="auto"/>
        <w:rPr>
          <w:ins w:id="18" w:author="Φλούδα Χριστίνα" w:date="2016-07-25T12:10:00Z"/>
          <w:rFonts w:eastAsia="Times New Roman"/>
          <w:szCs w:val="24"/>
          <w:lang w:eastAsia="en-US"/>
        </w:rPr>
      </w:pPr>
      <w:ins w:id="19" w:author="Φλούδα Χριστίνα" w:date="2016-07-25T12:10:00Z">
        <w:r w:rsidRPr="00465DCE">
          <w:rPr>
            <w:rFonts w:eastAsia="Times New Roman"/>
            <w:szCs w:val="24"/>
            <w:lang w:eastAsia="en-US"/>
          </w:rPr>
          <w:t>ΘΕΜΑΤΑ</w:t>
        </w:r>
      </w:ins>
    </w:p>
    <w:p w14:paraId="03C9A2A1" w14:textId="77777777" w:rsidR="00465DCE" w:rsidRPr="00465DCE" w:rsidRDefault="00465DCE" w:rsidP="00465DCE">
      <w:pPr>
        <w:spacing w:after="0" w:line="360" w:lineRule="auto"/>
        <w:rPr>
          <w:ins w:id="20" w:author="Φλούδα Χριστίνα" w:date="2016-07-25T12:10:00Z"/>
          <w:rFonts w:eastAsia="Times New Roman"/>
          <w:szCs w:val="24"/>
          <w:lang w:eastAsia="en-US"/>
        </w:rPr>
      </w:pPr>
      <w:ins w:id="21" w:author="Φλούδα Χριστίνα" w:date="2016-07-25T12:10:00Z">
        <w:r w:rsidRPr="00465DCE">
          <w:rPr>
            <w:rFonts w:eastAsia="Times New Roman"/>
            <w:szCs w:val="24"/>
            <w:lang w:eastAsia="en-US"/>
          </w:rPr>
          <w:t xml:space="preserve"> </w:t>
        </w:r>
        <w:r w:rsidRPr="00465DCE">
          <w:rPr>
            <w:rFonts w:eastAsia="Times New Roman"/>
            <w:szCs w:val="24"/>
            <w:lang w:eastAsia="en-US"/>
          </w:rPr>
          <w:br/>
          <w:t xml:space="preserve">Α. ΕΙΔΙΚΑ ΘΕΜΑΤΑ </w:t>
        </w:r>
        <w:r w:rsidRPr="00465DCE">
          <w:rPr>
            <w:rFonts w:eastAsia="Times New Roman"/>
            <w:szCs w:val="24"/>
            <w:lang w:eastAsia="en-US"/>
          </w:rPr>
          <w:br/>
          <w:t xml:space="preserve">1. Επικύρωση Πρακτικών, σελ. </w:t>
        </w:r>
        <w:r w:rsidRPr="00465DCE">
          <w:rPr>
            <w:rFonts w:eastAsia="Times New Roman"/>
            <w:szCs w:val="24"/>
            <w:lang w:eastAsia="en-US"/>
          </w:rPr>
          <w:br/>
          <w:t xml:space="preserve">2.  Άδεια απουσίας των Βουλευτών κ.κ. Ε. Παναγούλη και Θ. Καράογλου, σελ. </w:t>
        </w:r>
        <w:r w:rsidRPr="00465DCE">
          <w:rPr>
            <w:rFonts w:eastAsia="Times New Roman"/>
            <w:szCs w:val="24"/>
            <w:lang w:eastAsia="en-US"/>
          </w:rPr>
          <w:br/>
          <w:t xml:space="preserve">3. Ανακοινώνεται ή υπ’ αριθμόν πρωτοκόλλου 10330/6926/19-7-2016 απόφαση του Προέδρου της Βουλής κ. Νικολάου Βούτση με την οποία αποφασίστηκε η σύσταση και συγκρότηση «Ειδικής Επιτροπής της Βουλής των Ελλήνων για το περιεχόμενο και τις διαδικασίες σύναψης των διατλαντικών εμπορικών συμφωνιών», σελ. </w:t>
        </w:r>
        <w:r w:rsidRPr="00465DCE">
          <w:rPr>
            <w:rFonts w:eastAsia="Times New Roman"/>
            <w:szCs w:val="24"/>
            <w:lang w:eastAsia="en-US"/>
          </w:rPr>
          <w:br/>
          <w:t xml:space="preserve">4. Επί διαδικαστικού θέματος, σελ. </w:t>
        </w:r>
        <w:r w:rsidRPr="00465DCE">
          <w:rPr>
            <w:rFonts w:eastAsia="Times New Roman"/>
            <w:szCs w:val="24"/>
            <w:lang w:eastAsia="en-US"/>
          </w:rPr>
          <w:br/>
          <w:t xml:space="preserve"> </w:t>
        </w:r>
        <w:r w:rsidRPr="00465DCE">
          <w:rPr>
            <w:rFonts w:eastAsia="Times New Roman"/>
            <w:szCs w:val="24"/>
            <w:lang w:eastAsia="en-US"/>
          </w:rPr>
          <w:br/>
          <w:t xml:space="preserve">Β. ΝΟΜΟΘΕΤΙΚΗ ΕΡΓΑΣΙΑ </w:t>
        </w:r>
        <w:r w:rsidRPr="00465DCE">
          <w:rPr>
            <w:rFonts w:eastAsia="Times New Roman"/>
            <w:szCs w:val="24"/>
            <w:lang w:eastAsia="en-US"/>
          </w:rPr>
          <w:br/>
          <w:t xml:space="preserve">1. Συζήτηση επί της αρχής, των άρθρων και των τροπολογιών του σχεδίου νόμου του Υπουργείου Εσωτερικών και Διοικητικής Ανασυγκρότησης: «Αναλογική εκπροσώπηση των πολιτικών κομμάτων, διεύρυνση του δικαιώματος εκλέγειν και άλλες διατάξεις περί εκλογής Βουλευτών», σελ. </w:t>
        </w:r>
        <w:r w:rsidRPr="00465DCE">
          <w:rPr>
            <w:rFonts w:eastAsia="Times New Roman"/>
            <w:szCs w:val="24"/>
            <w:lang w:eastAsia="en-US"/>
          </w:rPr>
          <w:br/>
          <w:t>2. Κατάθεση Εκθέσεως Διαρκούς Επιτροπής:</w:t>
        </w:r>
      </w:ins>
    </w:p>
    <w:p w14:paraId="6970AF76" w14:textId="77777777" w:rsidR="00465DCE" w:rsidRPr="00465DCE" w:rsidRDefault="00465DCE" w:rsidP="00465DCE">
      <w:pPr>
        <w:spacing w:after="0" w:line="360" w:lineRule="auto"/>
        <w:rPr>
          <w:ins w:id="22" w:author="Φλούδα Χριστίνα" w:date="2016-07-25T12:10:00Z"/>
          <w:rFonts w:eastAsia="Times New Roman"/>
          <w:szCs w:val="24"/>
          <w:lang w:eastAsia="en-US"/>
        </w:rPr>
      </w:pPr>
      <w:ins w:id="23" w:author="Φλούδα Χριστίνα" w:date="2016-07-25T12:10:00Z">
        <w:r w:rsidRPr="00465DCE">
          <w:rPr>
            <w:rFonts w:eastAsia="Times New Roman"/>
            <w:szCs w:val="24"/>
            <w:lang w:eastAsia="en-US"/>
          </w:rPr>
          <w:t xml:space="preserve">Η Διαρκής Επιτροπή Παραγωγής και Εμπορίου καταθέτει την έκθεσή της στο σχεδίου νόμου του Υπουργείου Περιβάλλοντος και Ενέργειας: «Πλαίσιο για την ασφάλεια στις υπεράκτιες εργασίες έρευνας και εκμετάλλευσης υδρογονανθράκων, ενσωμάτωση της οδηγίας 2013/30/ΕΕ, τροποποίηση  του π.δ. 148/2009 και άλλες διατάξεις», σελ. </w:t>
        </w:r>
        <w:r w:rsidRPr="00465DCE">
          <w:rPr>
            <w:rFonts w:eastAsia="Times New Roman"/>
            <w:szCs w:val="24"/>
            <w:lang w:eastAsia="en-US"/>
          </w:rPr>
          <w:br/>
          <w:t xml:space="preserve"> </w:t>
        </w:r>
        <w:r w:rsidRPr="00465DCE">
          <w:rPr>
            <w:rFonts w:eastAsia="Times New Roman"/>
            <w:szCs w:val="24"/>
            <w:lang w:eastAsia="en-US"/>
          </w:rPr>
          <w:br/>
          <w:t>ΠΡΟΕΔΡΕΥΟΝΤΕΣ</w:t>
        </w:r>
      </w:ins>
    </w:p>
    <w:p w14:paraId="23082BD1" w14:textId="77777777" w:rsidR="00465DCE" w:rsidRPr="00465DCE" w:rsidRDefault="00465DCE" w:rsidP="00465DCE">
      <w:pPr>
        <w:spacing w:after="0" w:line="360" w:lineRule="auto"/>
        <w:rPr>
          <w:ins w:id="24" w:author="Φλούδα Χριστίνα" w:date="2016-07-25T12:10:00Z"/>
          <w:rFonts w:eastAsia="Times New Roman"/>
          <w:szCs w:val="24"/>
          <w:lang w:eastAsia="en-US"/>
        </w:rPr>
      </w:pPr>
    </w:p>
    <w:p w14:paraId="0B85C4A0" w14:textId="77777777" w:rsidR="00465DCE" w:rsidRPr="00465DCE" w:rsidRDefault="00465DCE" w:rsidP="00465DCE">
      <w:pPr>
        <w:spacing w:after="0" w:line="360" w:lineRule="auto"/>
        <w:rPr>
          <w:ins w:id="25" w:author="Φλούδα Χριστίνα" w:date="2016-07-25T12:10:00Z"/>
          <w:rFonts w:eastAsia="Times New Roman"/>
          <w:szCs w:val="24"/>
          <w:lang w:eastAsia="en-US"/>
        </w:rPr>
      </w:pPr>
      <w:ins w:id="26" w:author="Φλούδα Χριστίνα" w:date="2016-07-25T12:10:00Z">
        <w:r w:rsidRPr="00465DCE">
          <w:rPr>
            <w:rFonts w:eastAsia="Times New Roman"/>
            <w:szCs w:val="24"/>
            <w:lang w:eastAsia="en-US"/>
          </w:rPr>
          <w:t>ΚΑΚΛΑΜΑΝΗΣ Ν. , σελ.</w:t>
        </w:r>
        <w:r w:rsidRPr="00465DCE">
          <w:rPr>
            <w:rFonts w:eastAsia="Times New Roman"/>
            <w:szCs w:val="24"/>
            <w:lang w:eastAsia="en-US"/>
          </w:rPr>
          <w:br/>
          <w:t>ΛΑΜΠΡΟΥΛΗΣ Γ. , σελ.</w:t>
        </w:r>
        <w:r w:rsidRPr="00465DCE">
          <w:rPr>
            <w:rFonts w:eastAsia="Times New Roman"/>
            <w:szCs w:val="24"/>
            <w:lang w:eastAsia="en-US"/>
          </w:rPr>
          <w:br/>
          <w:t>ΛΥΚΟΥΔΗΣ Σ. , σελ.</w:t>
        </w:r>
        <w:r w:rsidRPr="00465DCE">
          <w:rPr>
            <w:rFonts w:eastAsia="Times New Roman"/>
            <w:szCs w:val="24"/>
            <w:lang w:eastAsia="en-US"/>
          </w:rPr>
          <w:br/>
        </w:r>
        <w:r w:rsidRPr="00465DCE">
          <w:rPr>
            <w:rFonts w:eastAsia="Times New Roman"/>
            <w:szCs w:val="24"/>
            <w:lang w:eastAsia="en-US"/>
          </w:rPr>
          <w:br/>
        </w:r>
      </w:ins>
    </w:p>
    <w:p w14:paraId="25D4DD7B" w14:textId="77777777" w:rsidR="00465DCE" w:rsidRPr="00465DCE" w:rsidRDefault="00465DCE" w:rsidP="00465DCE">
      <w:pPr>
        <w:spacing w:after="0" w:line="360" w:lineRule="auto"/>
        <w:rPr>
          <w:ins w:id="27" w:author="Φλούδα Χριστίνα" w:date="2016-07-25T12:10:00Z"/>
          <w:rFonts w:eastAsia="Times New Roman"/>
          <w:szCs w:val="24"/>
          <w:lang w:eastAsia="en-US"/>
        </w:rPr>
      </w:pPr>
      <w:ins w:id="28" w:author="Φλούδα Χριστίνα" w:date="2016-07-25T12:10:00Z">
        <w:r w:rsidRPr="00465DCE">
          <w:rPr>
            <w:rFonts w:eastAsia="Times New Roman"/>
            <w:szCs w:val="24"/>
            <w:lang w:eastAsia="en-US"/>
          </w:rPr>
          <w:t>ΟΜΙΛΗΤΕΣ</w:t>
        </w:r>
      </w:ins>
    </w:p>
    <w:p w14:paraId="767CFCA2" w14:textId="724189BA" w:rsidR="00465DCE" w:rsidRDefault="00465DCE" w:rsidP="00465DCE">
      <w:pPr>
        <w:spacing w:after="0" w:line="600" w:lineRule="auto"/>
        <w:ind w:firstLine="720"/>
        <w:jc w:val="both"/>
        <w:rPr>
          <w:ins w:id="29" w:author="Φλούδα Χριστίνα" w:date="2016-07-25T12:10:00Z"/>
          <w:rFonts w:eastAsia="Times New Roman"/>
          <w:szCs w:val="24"/>
        </w:rPr>
        <w:pPrChange w:id="30" w:author="Φλούδα Χριστίνα" w:date="2016-07-25T12:10:00Z">
          <w:pPr>
            <w:spacing w:after="0" w:line="600" w:lineRule="auto"/>
            <w:ind w:firstLine="720"/>
            <w:jc w:val="center"/>
          </w:pPr>
        </w:pPrChange>
      </w:pPr>
      <w:ins w:id="31" w:author="Φλούδα Χριστίνα" w:date="2016-07-25T12:10:00Z">
        <w:r w:rsidRPr="00465DCE">
          <w:rPr>
            <w:rFonts w:eastAsia="Times New Roman"/>
            <w:szCs w:val="24"/>
            <w:lang w:eastAsia="en-US"/>
          </w:rPr>
          <w:br/>
          <w:t>Α. Επί διαδικαστικού θέματος:</w:t>
        </w:r>
        <w:r w:rsidRPr="00465DCE">
          <w:rPr>
            <w:rFonts w:eastAsia="Times New Roman"/>
            <w:szCs w:val="24"/>
            <w:lang w:eastAsia="en-US"/>
          </w:rPr>
          <w:br/>
          <w:t>ΒΟΡΙΔΗΣ Μ. , σελ.</w:t>
        </w:r>
        <w:r w:rsidRPr="00465DCE">
          <w:rPr>
            <w:rFonts w:eastAsia="Times New Roman"/>
            <w:szCs w:val="24"/>
            <w:lang w:eastAsia="en-US"/>
          </w:rPr>
          <w:br/>
          <w:t>ΔΑΝΕΛΛΗΣ Σ. , σελ.</w:t>
        </w:r>
        <w:r w:rsidRPr="00465DCE">
          <w:rPr>
            <w:rFonts w:eastAsia="Times New Roman"/>
            <w:szCs w:val="24"/>
            <w:lang w:eastAsia="en-US"/>
          </w:rPr>
          <w:br/>
          <w:t>ΔΕΝΔΙΑΣ Ν. , σελ.</w:t>
        </w:r>
        <w:r w:rsidRPr="00465DCE">
          <w:rPr>
            <w:rFonts w:eastAsia="Times New Roman"/>
            <w:szCs w:val="24"/>
            <w:lang w:eastAsia="en-US"/>
          </w:rPr>
          <w:br/>
          <w:t>ΚΑΚΛΑΜΑΝΗΣ Ν. , σελ.</w:t>
        </w:r>
        <w:r w:rsidRPr="00465DCE">
          <w:rPr>
            <w:rFonts w:eastAsia="Times New Roman"/>
            <w:szCs w:val="24"/>
            <w:lang w:eastAsia="en-US"/>
          </w:rPr>
          <w:br/>
          <w:t>ΚΑΛΑΦΑΤΗΣ Σ. , σελ.</w:t>
        </w:r>
        <w:r w:rsidRPr="00465DCE">
          <w:rPr>
            <w:rFonts w:eastAsia="Times New Roman"/>
            <w:szCs w:val="24"/>
            <w:lang w:eastAsia="en-US"/>
          </w:rPr>
          <w:br/>
          <w:t>ΚΑΡΡΑΣ Γ. , σελ.</w:t>
        </w:r>
        <w:r w:rsidRPr="00465DCE">
          <w:rPr>
            <w:rFonts w:eastAsia="Times New Roman"/>
            <w:szCs w:val="24"/>
            <w:lang w:eastAsia="en-US"/>
          </w:rPr>
          <w:br/>
          <w:t>ΚΟΥΡΟΥΜΠΛΗΣ Π. , σελ.</w:t>
        </w:r>
        <w:r w:rsidRPr="00465DCE">
          <w:rPr>
            <w:rFonts w:eastAsia="Times New Roman"/>
            <w:szCs w:val="24"/>
            <w:lang w:eastAsia="en-US"/>
          </w:rPr>
          <w:br/>
          <w:t>ΛΑΓΟΣ Ι. , σελ.</w:t>
        </w:r>
        <w:r w:rsidRPr="00465DCE">
          <w:rPr>
            <w:rFonts w:eastAsia="Times New Roman"/>
            <w:szCs w:val="24"/>
            <w:lang w:eastAsia="en-US"/>
          </w:rPr>
          <w:br/>
          <w:t>ΛΑΜΠΡΟΥΛΗΣ Γ. , σελ.</w:t>
        </w:r>
        <w:r w:rsidRPr="00465DCE">
          <w:rPr>
            <w:rFonts w:eastAsia="Times New Roman"/>
            <w:szCs w:val="24"/>
            <w:lang w:eastAsia="en-US"/>
          </w:rPr>
          <w:br/>
          <w:t>ΛΟΒΕΡΔΟΣ Α. , σελ.</w:t>
        </w:r>
        <w:r w:rsidRPr="00465DCE">
          <w:rPr>
            <w:rFonts w:eastAsia="Times New Roman"/>
            <w:szCs w:val="24"/>
            <w:lang w:eastAsia="en-US"/>
          </w:rPr>
          <w:br/>
          <w:t>ΛΥΚΟΥΔΗΣ Σ. , σελ.</w:t>
        </w:r>
        <w:r w:rsidRPr="00465DCE">
          <w:rPr>
            <w:rFonts w:eastAsia="Times New Roman"/>
            <w:szCs w:val="24"/>
            <w:lang w:eastAsia="en-US"/>
          </w:rPr>
          <w:br/>
          <w:t>ΠΑΠΠΑΣ Χ. , σελ.</w:t>
        </w:r>
        <w:r w:rsidRPr="00465DCE">
          <w:rPr>
            <w:rFonts w:eastAsia="Times New Roman"/>
            <w:szCs w:val="24"/>
            <w:lang w:eastAsia="en-US"/>
          </w:rPr>
          <w:br/>
          <w:t>ΠΑΦΙΛΗΣ Α. , σελ.</w:t>
        </w:r>
        <w:r w:rsidRPr="00465DCE">
          <w:rPr>
            <w:rFonts w:eastAsia="Times New Roman"/>
            <w:szCs w:val="24"/>
            <w:lang w:eastAsia="en-US"/>
          </w:rPr>
          <w:br/>
          <w:t>ΦΑΜΕΛΛΟΣ Σ. , σελ.</w:t>
        </w:r>
        <w:r w:rsidRPr="00465DCE">
          <w:rPr>
            <w:rFonts w:eastAsia="Times New Roman"/>
            <w:szCs w:val="24"/>
            <w:lang w:eastAsia="en-US"/>
          </w:rPr>
          <w:br/>
        </w:r>
        <w:r w:rsidRPr="00465DCE">
          <w:rPr>
            <w:rFonts w:eastAsia="Times New Roman"/>
            <w:szCs w:val="24"/>
            <w:lang w:eastAsia="en-US"/>
          </w:rPr>
          <w:br/>
          <w:t>Β. Επί του σχεδίου νόμου του Υπουργείου Εσωτερικών και Διοικητικής Ανασυγκρότησης:</w:t>
        </w:r>
        <w:r w:rsidRPr="00465DCE">
          <w:rPr>
            <w:rFonts w:eastAsia="Times New Roman"/>
            <w:szCs w:val="24"/>
            <w:lang w:eastAsia="en-US"/>
          </w:rPr>
          <w:br/>
          <w:t>ΑΝΤΩΝΙΟΥ Μ. , σελ.</w:t>
        </w:r>
        <w:r w:rsidRPr="00465DCE">
          <w:rPr>
            <w:rFonts w:eastAsia="Times New Roman"/>
            <w:szCs w:val="24"/>
            <w:lang w:eastAsia="en-US"/>
          </w:rPr>
          <w:br/>
          <w:t>ΑΥΛΩΝΙΤΟΥ Ε. , σελ.</w:t>
        </w:r>
        <w:r w:rsidRPr="00465DCE">
          <w:rPr>
            <w:rFonts w:eastAsia="Times New Roman"/>
            <w:szCs w:val="24"/>
            <w:lang w:eastAsia="en-US"/>
          </w:rPr>
          <w:br/>
          <w:t>ΒΑΡΒΙΤΣΙΩΤΗΣ Μ. , σελ.</w:t>
        </w:r>
        <w:r w:rsidRPr="00465DCE">
          <w:rPr>
            <w:rFonts w:eastAsia="Times New Roman"/>
            <w:szCs w:val="24"/>
            <w:lang w:eastAsia="en-US"/>
          </w:rPr>
          <w:br/>
          <w:t>ΒΙΤΣΑΣ Δ. , σελ.</w:t>
        </w:r>
        <w:r w:rsidRPr="00465DCE">
          <w:rPr>
            <w:rFonts w:eastAsia="Times New Roman"/>
            <w:szCs w:val="24"/>
            <w:lang w:eastAsia="en-US"/>
          </w:rPr>
          <w:br/>
          <w:t>ΒΛΑΣΗΣ Κ. , σελ.</w:t>
        </w:r>
        <w:r w:rsidRPr="00465DCE">
          <w:rPr>
            <w:rFonts w:eastAsia="Times New Roman"/>
            <w:szCs w:val="24"/>
            <w:lang w:eastAsia="en-US"/>
          </w:rPr>
          <w:br/>
          <w:t>ΒΛΑΧΟΣ Γ. , σελ.</w:t>
        </w:r>
        <w:r w:rsidRPr="00465DCE">
          <w:rPr>
            <w:rFonts w:eastAsia="Times New Roman"/>
            <w:szCs w:val="24"/>
            <w:lang w:eastAsia="en-US"/>
          </w:rPr>
          <w:br/>
          <w:t>ΒΟΡΙΔΗΣ Μ. , σελ.</w:t>
        </w:r>
        <w:r w:rsidRPr="00465DCE">
          <w:rPr>
            <w:rFonts w:eastAsia="Times New Roman"/>
            <w:szCs w:val="24"/>
            <w:lang w:eastAsia="en-US"/>
          </w:rPr>
          <w:br/>
          <w:t>ΒΟΥΛΤΕΨΗ Σ. , σελ.</w:t>
        </w:r>
        <w:r w:rsidRPr="00465DCE">
          <w:rPr>
            <w:rFonts w:eastAsia="Times New Roman"/>
            <w:szCs w:val="24"/>
            <w:lang w:eastAsia="en-US"/>
          </w:rPr>
          <w:br/>
          <w:t>ΓΕΩΡΓΙΑΔΗΣ Μ. , σελ.</w:t>
        </w:r>
        <w:r w:rsidRPr="00465DCE">
          <w:rPr>
            <w:rFonts w:eastAsia="Times New Roman"/>
            <w:szCs w:val="24"/>
            <w:lang w:eastAsia="en-US"/>
          </w:rPr>
          <w:br/>
          <w:t>ΓΕΩΡΓΙΑΔΗΣ Σ. , σελ.</w:t>
        </w:r>
        <w:r w:rsidRPr="00465DCE">
          <w:rPr>
            <w:rFonts w:eastAsia="Times New Roman"/>
            <w:szCs w:val="24"/>
            <w:lang w:eastAsia="en-US"/>
          </w:rPr>
          <w:br/>
          <w:t>ΓΚΙΟΚΑΣ Ι. , σελ.</w:t>
        </w:r>
        <w:r w:rsidRPr="00465DCE">
          <w:rPr>
            <w:rFonts w:eastAsia="Times New Roman"/>
            <w:szCs w:val="24"/>
            <w:lang w:eastAsia="en-US"/>
          </w:rPr>
          <w:br/>
          <w:t>ΓΚΙΟΛΑΣ Ι. , σελ.</w:t>
        </w:r>
        <w:r w:rsidRPr="00465DCE">
          <w:rPr>
            <w:rFonts w:eastAsia="Times New Roman"/>
            <w:szCs w:val="24"/>
            <w:lang w:eastAsia="en-US"/>
          </w:rPr>
          <w:br/>
          <w:t>ΓΡΕΓΟΣ Α. , σελ.</w:t>
        </w:r>
        <w:r w:rsidRPr="00465DCE">
          <w:rPr>
            <w:rFonts w:eastAsia="Times New Roman"/>
            <w:szCs w:val="24"/>
            <w:lang w:eastAsia="en-US"/>
          </w:rPr>
          <w:br/>
          <w:t>ΔΕΝΔΙΑΣ Ν. , σελ.</w:t>
        </w:r>
        <w:r w:rsidRPr="00465DCE">
          <w:rPr>
            <w:rFonts w:eastAsia="Times New Roman"/>
            <w:szCs w:val="24"/>
            <w:lang w:eastAsia="en-US"/>
          </w:rPr>
          <w:br/>
          <w:t>ΔΗΜΑΡΑΣ Γ. , σελ.</w:t>
        </w:r>
        <w:r w:rsidRPr="00465DCE">
          <w:rPr>
            <w:rFonts w:eastAsia="Times New Roman"/>
            <w:szCs w:val="24"/>
            <w:lang w:eastAsia="en-US"/>
          </w:rPr>
          <w:br/>
          <w:t>ΔΗΜΑΣ Χ. , σελ.</w:t>
        </w:r>
        <w:r w:rsidRPr="00465DCE">
          <w:rPr>
            <w:rFonts w:eastAsia="Times New Roman"/>
            <w:szCs w:val="24"/>
            <w:lang w:eastAsia="en-US"/>
          </w:rPr>
          <w:br/>
          <w:t>ΔΡΙΤΣΑΣ Θ. , σελ.</w:t>
        </w:r>
        <w:r w:rsidRPr="00465DCE">
          <w:rPr>
            <w:rFonts w:eastAsia="Times New Roman"/>
            <w:szCs w:val="24"/>
            <w:lang w:eastAsia="en-US"/>
          </w:rPr>
          <w:br/>
          <w:t>ΘΕΛΕΡΙΤΗ Μ. , σελ.</w:t>
        </w:r>
        <w:r w:rsidRPr="00465DCE">
          <w:rPr>
            <w:rFonts w:eastAsia="Times New Roman"/>
            <w:szCs w:val="24"/>
            <w:lang w:eastAsia="en-US"/>
          </w:rPr>
          <w:br/>
          <w:t>ΚΑΛΑΦΑΤΗΣ Σ. , σελ.</w:t>
        </w:r>
        <w:r w:rsidRPr="00465DCE">
          <w:rPr>
            <w:rFonts w:eastAsia="Times New Roman"/>
            <w:szCs w:val="24"/>
            <w:lang w:eastAsia="en-US"/>
          </w:rPr>
          <w:br/>
          <w:t>ΚΑΣΙΔΙΑΡΗΣ Η. , σελ.</w:t>
        </w:r>
        <w:r w:rsidRPr="00465DCE">
          <w:rPr>
            <w:rFonts w:eastAsia="Times New Roman"/>
            <w:szCs w:val="24"/>
            <w:lang w:eastAsia="en-US"/>
          </w:rPr>
          <w:br/>
          <w:t>ΚΑΤΣΩΤΗΣ Χ. , σελ.</w:t>
        </w:r>
        <w:r w:rsidRPr="00465DCE">
          <w:rPr>
            <w:rFonts w:eastAsia="Times New Roman"/>
            <w:szCs w:val="24"/>
            <w:lang w:eastAsia="en-US"/>
          </w:rPr>
          <w:br/>
          <w:t>ΚΕΓΚΕΡΟΓΛΟΥ Β. , σελ.</w:t>
        </w:r>
        <w:r w:rsidRPr="00465DCE">
          <w:rPr>
            <w:rFonts w:eastAsia="Times New Roman"/>
            <w:szCs w:val="24"/>
            <w:lang w:eastAsia="en-US"/>
          </w:rPr>
          <w:br/>
          <w:t>ΚΕΡΑΜΕΩΣ Ν. , σελ.</w:t>
        </w:r>
        <w:r w:rsidRPr="00465DCE">
          <w:rPr>
            <w:rFonts w:eastAsia="Times New Roman"/>
            <w:szCs w:val="24"/>
            <w:lang w:eastAsia="en-US"/>
          </w:rPr>
          <w:br/>
          <w:t>ΚΕΦΑΛΟΓΙΑΝΝΗ  Ό. , σελ.</w:t>
        </w:r>
        <w:r w:rsidRPr="00465DCE">
          <w:rPr>
            <w:rFonts w:eastAsia="Times New Roman"/>
            <w:szCs w:val="24"/>
            <w:lang w:eastAsia="en-US"/>
          </w:rPr>
          <w:br/>
          <w:t>ΚΟΝΣΟΛΑΣ Ε. , σελ.</w:t>
        </w:r>
        <w:r w:rsidRPr="00465DCE">
          <w:rPr>
            <w:rFonts w:eastAsia="Times New Roman"/>
            <w:szCs w:val="24"/>
            <w:lang w:eastAsia="en-US"/>
          </w:rPr>
          <w:br/>
          <w:t>ΚΟΥΡΟΥΜΠΛΗΣ Π. , σελ.</w:t>
        </w:r>
        <w:r w:rsidRPr="00465DCE">
          <w:rPr>
            <w:rFonts w:eastAsia="Times New Roman"/>
            <w:szCs w:val="24"/>
            <w:lang w:eastAsia="en-US"/>
          </w:rPr>
          <w:br/>
          <w:t>ΛΑΓΟΣ Ι. , σελ.</w:t>
        </w:r>
        <w:r w:rsidRPr="00465DCE">
          <w:rPr>
            <w:rFonts w:eastAsia="Times New Roman"/>
            <w:szCs w:val="24"/>
            <w:lang w:eastAsia="en-US"/>
          </w:rPr>
          <w:br/>
          <w:t>ΛΟΒΕΡΔΟΣ Α. , σελ.</w:t>
        </w:r>
        <w:r w:rsidRPr="00465DCE">
          <w:rPr>
            <w:rFonts w:eastAsia="Times New Roman"/>
            <w:szCs w:val="24"/>
            <w:lang w:eastAsia="en-US"/>
          </w:rPr>
          <w:br/>
          <w:t>ΜΑΥΡΩΤΑΣ Γ. , σελ.</w:t>
        </w:r>
        <w:r w:rsidRPr="00465DCE">
          <w:rPr>
            <w:rFonts w:eastAsia="Times New Roman"/>
            <w:szCs w:val="24"/>
            <w:lang w:eastAsia="en-US"/>
          </w:rPr>
          <w:br/>
          <w:t>ΜΕΓΑΛΟΟΙΚΟΝΟΜΟΥ Θ. , σελ.</w:t>
        </w:r>
        <w:r w:rsidRPr="00465DCE">
          <w:rPr>
            <w:rFonts w:eastAsia="Times New Roman"/>
            <w:szCs w:val="24"/>
            <w:lang w:eastAsia="en-US"/>
          </w:rPr>
          <w:br/>
          <w:t>ΜΠΑΛΑΦΑΣ Ι. , σελ.</w:t>
        </w:r>
        <w:r w:rsidRPr="00465DCE">
          <w:rPr>
            <w:rFonts w:eastAsia="Times New Roman"/>
            <w:szCs w:val="24"/>
            <w:lang w:eastAsia="en-US"/>
          </w:rPr>
          <w:br/>
          <w:t>ΜΠΑΛΩΜΕΝΑΚΗΣ Α. , σελ.</w:t>
        </w:r>
        <w:r w:rsidRPr="00465DCE">
          <w:rPr>
            <w:rFonts w:eastAsia="Times New Roman"/>
            <w:szCs w:val="24"/>
            <w:lang w:eastAsia="en-US"/>
          </w:rPr>
          <w:br/>
          <w:t>ΜΠΑΡΓΙΩΤΑΣ Κ. , σελ.</w:t>
        </w:r>
        <w:r w:rsidRPr="00465DCE">
          <w:rPr>
            <w:rFonts w:eastAsia="Times New Roman"/>
            <w:szCs w:val="24"/>
            <w:lang w:eastAsia="en-US"/>
          </w:rPr>
          <w:br/>
          <w:t>ΜΠΑΡΚΑΣ Κ. , σελ.</w:t>
        </w:r>
        <w:r w:rsidRPr="00465DCE">
          <w:rPr>
            <w:rFonts w:eastAsia="Times New Roman"/>
            <w:szCs w:val="24"/>
            <w:lang w:eastAsia="en-US"/>
          </w:rPr>
          <w:br/>
          <w:t>ΜΠΑΡΜΠΑΡΟΥΣΗΣ Κ. , σελ.</w:t>
        </w:r>
        <w:r w:rsidRPr="00465DCE">
          <w:rPr>
            <w:rFonts w:eastAsia="Times New Roman"/>
            <w:szCs w:val="24"/>
            <w:lang w:eastAsia="en-US"/>
          </w:rPr>
          <w:br/>
          <w:t>ΠΑΠΑΗΛΙΟΥ Γ. , σελ.</w:t>
        </w:r>
        <w:r w:rsidRPr="00465DCE">
          <w:rPr>
            <w:rFonts w:eastAsia="Times New Roman"/>
            <w:szCs w:val="24"/>
            <w:lang w:eastAsia="en-US"/>
          </w:rPr>
          <w:br/>
          <w:t>ΣΑΡΙΔΗΣ Ι. , σελ.</w:t>
        </w:r>
        <w:r w:rsidRPr="00465DCE">
          <w:rPr>
            <w:rFonts w:eastAsia="Times New Roman"/>
            <w:szCs w:val="24"/>
            <w:lang w:eastAsia="en-US"/>
          </w:rPr>
          <w:br/>
          <w:t>ΣΑΧΙΝΙΔΗΣ Ι. , σελ.</w:t>
        </w:r>
        <w:r w:rsidRPr="00465DCE">
          <w:rPr>
            <w:rFonts w:eastAsia="Times New Roman"/>
            <w:szCs w:val="24"/>
            <w:lang w:eastAsia="en-US"/>
          </w:rPr>
          <w:br/>
          <w:t>ΣΚΑΝΔΑΛΙΔΗΣ Κ. , σελ.</w:t>
        </w:r>
        <w:r w:rsidRPr="00465DCE">
          <w:rPr>
            <w:rFonts w:eastAsia="Times New Roman"/>
            <w:szCs w:val="24"/>
            <w:lang w:eastAsia="en-US"/>
          </w:rPr>
          <w:br/>
          <w:t>ΣΚΟΥΦΑ Ε. , σελ.</w:t>
        </w:r>
        <w:r w:rsidRPr="00465DCE">
          <w:rPr>
            <w:rFonts w:eastAsia="Times New Roman"/>
            <w:szCs w:val="24"/>
            <w:lang w:eastAsia="en-US"/>
          </w:rPr>
          <w:br/>
          <w:t>ΣΥΡΜΑΛΕΝΙΟΣ Ν. , σελ.</w:t>
        </w:r>
        <w:r w:rsidRPr="00465DCE">
          <w:rPr>
            <w:rFonts w:eastAsia="Times New Roman"/>
            <w:szCs w:val="24"/>
            <w:lang w:eastAsia="en-US"/>
          </w:rPr>
          <w:br/>
          <w:t>ΤΖΕΛΕΠΗΣ Μ. , σελ.</w:t>
        </w:r>
        <w:r w:rsidRPr="00465DCE">
          <w:rPr>
            <w:rFonts w:eastAsia="Times New Roman"/>
            <w:szCs w:val="24"/>
            <w:lang w:eastAsia="en-US"/>
          </w:rPr>
          <w:br/>
          <w:t>ΧΑΤΖΗΔΑΚΗΣ Κ. , σελ.</w:t>
        </w:r>
        <w:r w:rsidRPr="00465DCE">
          <w:rPr>
            <w:rFonts w:eastAsia="Times New Roman"/>
            <w:szCs w:val="24"/>
            <w:lang w:eastAsia="en-US"/>
          </w:rPr>
          <w:br/>
          <w:t>ΧΡΙΣΤΟΦΙΛΟΠΟΥΛΟΥ Π. , σελ.</w:t>
        </w:r>
        <w:r w:rsidRPr="00465DCE">
          <w:rPr>
            <w:rFonts w:eastAsia="Times New Roman"/>
            <w:szCs w:val="24"/>
            <w:lang w:eastAsia="en-US"/>
          </w:rPr>
          <w:br/>
        </w:r>
        <w:r w:rsidRPr="00465DCE">
          <w:rPr>
            <w:rFonts w:eastAsia="Times New Roman"/>
            <w:szCs w:val="24"/>
            <w:lang w:eastAsia="en-US"/>
          </w:rPr>
          <w:br/>
          <w:t>ΠΑΡΕΜΒΑΣΕΙΣ:</w:t>
        </w:r>
        <w:r w:rsidRPr="00465DCE">
          <w:rPr>
            <w:rFonts w:eastAsia="Times New Roman"/>
            <w:szCs w:val="24"/>
            <w:lang w:eastAsia="en-US"/>
          </w:rPr>
          <w:br/>
          <w:t>ΒΑΚΗ Φ. , σελ.</w:t>
        </w:r>
        <w:r w:rsidRPr="00465DCE">
          <w:rPr>
            <w:rFonts w:eastAsia="Times New Roman"/>
            <w:szCs w:val="24"/>
            <w:lang w:eastAsia="en-US"/>
          </w:rPr>
          <w:br/>
          <w:t>ΛΑΠΠΑΣ Σ. , σελ.</w:t>
        </w:r>
        <w:r w:rsidRPr="00465DCE">
          <w:rPr>
            <w:rFonts w:eastAsia="Times New Roman"/>
            <w:szCs w:val="24"/>
            <w:lang w:eastAsia="en-US"/>
          </w:rPr>
          <w:br/>
          <w:t>ΣΑΝΤΟΡΙΝΙΟΣ Ν. , σελ.</w:t>
        </w:r>
      </w:ins>
    </w:p>
    <w:p w14:paraId="7125281F" w14:textId="77777777" w:rsidR="00802761" w:rsidRDefault="00465DCE">
      <w:pPr>
        <w:spacing w:after="0" w:line="600" w:lineRule="auto"/>
        <w:ind w:firstLine="720"/>
        <w:jc w:val="center"/>
        <w:rPr>
          <w:rFonts w:eastAsia="Times New Roman"/>
          <w:szCs w:val="24"/>
        </w:rPr>
      </w:pPr>
      <w:r>
        <w:rPr>
          <w:rFonts w:eastAsia="Times New Roman"/>
          <w:szCs w:val="24"/>
        </w:rPr>
        <w:t>ΠΡΑΚΤΙΚΑ ΒΟΥΛΗΣ</w:t>
      </w:r>
    </w:p>
    <w:p w14:paraId="71252820" w14:textId="77777777" w:rsidR="00802761" w:rsidRDefault="00465DCE">
      <w:pPr>
        <w:spacing w:after="0" w:line="600" w:lineRule="auto"/>
        <w:ind w:firstLine="720"/>
        <w:jc w:val="center"/>
        <w:rPr>
          <w:rFonts w:eastAsia="Times New Roman"/>
          <w:szCs w:val="24"/>
        </w:rPr>
      </w:pPr>
      <w:r>
        <w:rPr>
          <w:rFonts w:eastAsia="Times New Roman"/>
          <w:szCs w:val="24"/>
        </w:rPr>
        <w:t xml:space="preserve">ΙΖ΄ ΠΕΡΙΟΔΟΣ </w:t>
      </w:r>
    </w:p>
    <w:p w14:paraId="71252821" w14:textId="77777777" w:rsidR="00802761" w:rsidRDefault="00465DCE">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71252822" w14:textId="77777777" w:rsidR="00802761" w:rsidRDefault="00465DCE">
      <w:pPr>
        <w:spacing w:after="0" w:line="600" w:lineRule="auto"/>
        <w:ind w:firstLine="720"/>
        <w:jc w:val="center"/>
        <w:rPr>
          <w:rFonts w:eastAsia="Times New Roman"/>
          <w:szCs w:val="24"/>
        </w:rPr>
      </w:pPr>
      <w:r>
        <w:rPr>
          <w:rFonts w:eastAsia="Times New Roman"/>
          <w:szCs w:val="24"/>
        </w:rPr>
        <w:t>ΣΥΝΟΔΟΣ Α΄</w:t>
      </w:r>
    </w:p>
    <w:p w14:paraId="71252823" w14:textId="77777777" w:rsidR="00802761" w:rsidRDefault="00465DCE">
      <w:pPr>
        <w:spacing w:after="0" w:line="600" w:lineRule="auto"/>
        <w:ind w:firstLine="720"/>
        <w:jc w:val="center"/>
        <w:rPr>
          <w:rFonts w:eastAsia="Times New Roman"/>
          <w:szCs w:val="24"/>
        </w:rPr>
      </w:pPr>
      <w:r>
        <w:rPr>
          <w:rFonts w:eastAsia="Times New Roman"/>
          <w:szCs w:val="24"/>
        </w:rPr>
        <w:t>ΣΥΝΕΔΡΙΑΣΗ ΡΞΓ΄</w:t>
      </w:r>
    </w:p>
    <w:p w14:paraId="71252824" w14:textId="77777777" w:rsidR="00802761" w:rsidRDefault="00465DCE">
      <w:pPr>
        <w:spacing w:after="0" w:line="600" w:lineRule="auto"/>
        <w:ind w:firstLine="720"/>
        <w:jc w:val="center"/>
        <w:rPr>
          <w:rFonts w:eastAsia="Times New Roman"/>
          <w:szCs w:val="24"/>
        </w:rPr>
      </w:pPr>
      <w:r>
        <w:rPr>
          <w:rFonts w:eastAsia="Times New Roman"/>
          <w:szCs w:val="24"/>
        </w:rPr>
        <w:t>Τρίτη 19 Ιουλίου 2016</w:t>
      </w:r>
    </w:p>
    <w:p w14:paraId="71252825" w14:textId="77777777" w:rsidR="00802761" w:rsidRDefault="00465DCE">
      <w:pPr>
        <w:spacing w:after="0" w:line="600" w:lineRule="auto"/>
        <w:ind w:firstLine="720"/>
        <w:jc w:val="both"/>
        <w:rPr>
          <w:rFonts w:eastAsia="Times New Roman"/>
          <w:szCs w:val="24"/>
        </w:rPr>
      </w:pPr>
      <w:r>
        <w:rPr>
          <w:rFonts w:eastAsia="Times New Roman"/>
          <w:szCs w:val="24"/>
        </w:rPr>
        <w:t xml:space="preserve">Αθήνα, σήμερα στις 19 Ιουλίου 2016, ημέρα Τρίτη και ώρα 17.24΄ συνήλθε στην αίθουσα των συνεδριάσεων του Βουλευτηρίου η Βουλή σε </w:t>
      </w:r>
      <w:r>
        <w:rPr>
          <w:rFonts w:eastAsia="Times New Roman"/>
          <w:szCs w:val="24"/>
        </w:rPr>
        <w:t>ολομέλεια για να συνεδριάσει υπό την προεδρία του Δ΄ Αντιπροέδρου αυτής κ</w:t>
      </w:r>
      <w:r w:rsidRPr="00A02F0B">
        <w:rPr>
          <w:rFonts w:eastAsia="Times New Roman"/>
          <w:b/>
          <w:szCs w:val="24"/>
        </w:rPr>
        <w:t>. ΝΙΚΗΤΑ ΚΑΚΛΑΜΑΝΗ.</w:t>
      </w:r>
    </w:p>
    <w:p w14:paraId="71252826" w14:textId="77777777" w:rsidR="00802761" w:rsidRDefault="00465DCE">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Κυρίες και κύριοι συνάδελφοι, αρχίζει η συνεδρίαση.</w:t>
      </w:r>
    </w:p>
    <w:p w14:paraId="71252827" w14:textId="77777777" w:rsidR="00802761" w:rsidRDefault="00465DCE">
      <w:pPr>
        <w:spacing w:after="0" w:line="600" w:lineRule="auto"/>
        <w:ind w:firstLine="720"/>
        <w:jc w:val="both"/>
        <w:rPr>
          <w:rFonts w:eastAsia="Times New Roman"/>
          <w:szCs w:val="24"/>
        </w:rPr>
      </w:pPr>
      <w:r>
        <w:rPr>
          <w:rFonts w:eastAsia="Times New Roman"/>
          <w:szCs w:val="24"/>
        </w:rPr>
        <w:t>Πριν εισέλθουμε στην ημερήσια διάταξη του νομοθετικού έργου, θα ήθελα να σας κ</w:t>
      </w:r>
      <w:r>
        <w:rPr>
          <w:rFonts w:eastAsia="Times New Roman"/>
          <w:szCs w:val="24"/>
        </w:rPr>
        <w:t>άνω μία ανακοίνωση, σύμφωνα με το άρθρο 63 του Κανονισμού της Βουλής.</w:t>
      </w:r>
    </w:p>
    <w:p w14:paraId="71252828" w14:textId="77777777" w:rsidR="00802761" w:rsidRDefault="00465DCE">
      <w:pPr>
        <w:spacing w:after="0" w:line="600" w:lineRule="auto"/>
        <w:ind w:firstLine="720"/>
        <w:jc w:val="both"/>
        <w:rPr>
          <w:rFonts w:eastAsia="Times New Roman"/>
          <w:szCs w:val="24"/>
        </w:rPr>
      </w:pPr>
      <w:r>
        <w:rPr>
          <w:rFonts w:eastAsia="Times New Roman"/>
          <w:szCs w:val="24"/>
        </w:rPr>
        <w:lastRenderedPageBreak/>
        <w:t>Με την υπ’ αριθμόν πρωτοκόλλου 10330/6926/19-7-2016 Απόφαση Προέδρου Βουλής αποφασίστηκε η σύσταση και συγκρότηση «Ειδικής Επιτροπής της Βουλής των Ελλήνων για το περιεχόμενο και τις δια</w:t>
      </w:r>
      <w:r>
        <w:rPr>
          <w:rFonts w:eastAsia="Times New Roman"/>
          <w:szCs w:val="24"/>
        </w:rPr>
        <w:t xml:space="preserve">δικασίες σύναψης των διατλαντικών εμπορικών συμφωνιών». Η </w:t>
      </w:r>
      <w:r>
        <w:rPr>
          <w:rFonts w:eastAsia="Times New Roman"/>
          <w:szCs w:val="24"/>
        </w:rPr>
        <w:t>ε</w:t>
      </w:r>
      <w:r>
        <w:rPr>
          <w:rFonts w:eastAsia="Times New Roman"/>
          <w:szCs w:val="24"/>
        </w:rPr>
        <w:t>πιτροπή διέπεται από τα άρθρα 49 του Κανονισμού της Βουλής (Μέρος Κοινοβουλευτικό) και 98 του Κανονισμού της Βουλής (Μέρος Β΄).</w:t>
      </w:r>
    </w:p>
    <w:p w14:paraId="7125282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Αντικείμενο της </w:t>
      </w:r>
      <w:r>
        <w:rPr>
          <w:rFonts w:eastAsia="Times New Roman" w:cs="Times New Roman"/>
          <w:szCs w:val="24"/>
        </w:rPr>
        <w:t>ε</w:t>
      </w:r>
      <w:r>
        <w:rPr>
          <w:rFonts w:eastAsia="Times New Roman" w:cs="Times New Roman"/>
          <w:szCs w:val="24"/>
        </w:rPr>
        <w:t xml:space="preserve">πιτροπής αποτελεί η διερεύνηση του περιεχομένου και </w:t>
      </w:r>
      <w:r>
        <w:rPr>
          <w:rFonts w:eastAsia="Times New Roman" w:cs="Times New Roman"/>
          <w:szCs w:val="24"/>
        </w:rPr>
        <w:t>των διαδικασιών σύναψης των διατλαντικών συμφωνιών εμπορίου μεταξύ Ε.Ε., Καναδά και Η.Π.Α., η προώθηση της διαφάνειας στις εμπορικές διαπραγματεύσεις, η εξέταση δυνατοτήτων συμμετοχής του Κοινοβουλίου και, μέσω αυτού, της Κοινωνίας των Πολιτών και των κοιν</w:t>
      </w:r>
      <w:r>
        <w:rPr>
          <w:rFonts w:eastAsia="Times New Roman" w:cs="Times New Roman"/>
          <w:szCs w:val="24"/>
        </w:rPr>
        <w:t>ωνικών φορέων σε αυτές, η επιδίωξη συνεργασίας με τυχόν αντίστοιχες επιτροπές των κρατών- μελών της Ε.Ε, η διατύπωση προτάσεων προς την Κυβέρνηση, με συμβουλευτικό χαρακτήρα.</w:t>
      </w:r>
    </w:p>
    <w:p w14:paraId="7125282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Προς επίτευξη των ανωτέρω, η </w:t>
      </w:r>
      <w:r>
        <w:rPr>
          <w:rFonts w:eastAsia="Times New Roman" w:cs="Times New Roman"/>
          <w:szCs w:val="24"/>
        </w:rPr>
        <w:t>ε</w:t>
      </w:r>
      <w:r>
        <w:rPr>
          <w:rFonts w:eastAsia="Times New Roman" w:cs="Times New Roman"/>
          <w:szCs w:val="24"/>
        </w:rPr>
        <w:t>πιτροπή θα βρίσκεται σε διαρκή συνεργασία και επικο</w:t>
      </w:r>
      <w:r>
        <w:rPr>
          <w:rFonts w:eastAsia="Times New Roman" w:cs="Times New Roman"/>
          <w:szCs w:val="24"/>
        </w:rPr>
        <w:t xml:space="preserve">ινωνία με την Ειδική Μόνιμη Επιτροπή Ευρωπαϊκών Υποθέσεων και, μέσω αυτής, με τους Έλληνες Ευρωβουλευτές. </w:t>
      </w:r>
      <w:r>
        <w:rPr>
          <w:rFonts w:eastAsia="Times New Roman" w:cs="Times New Roman"/>
          <w:szCs w:val="24"/>
        </w:rPr>
        <w:lastRenderedPageBreak/>
        <w:t>Επίσης, θα συνεργάζεται με εκπροσώπους της Κοινωνίας των Πολιτών, οι οποίοι έχουν εκδηλώσει ιδιαίτερο ενδιαφέρον για τις διατλαντικές εμπορικές συμφων</w:t>
      </w:r>
      <w:r>
        <w:rPr>
          <w:rFonts w:eastAsia="Times New Roman" w:cs="Times New Roman"/>
          <w:szCs w:val="24"/>
        </w:rPr>
        <w:t>ίες.</w:t>
      </w:r>
    </w:p>
    <w:p w14:paraId="7125282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Η σχετική απόφαση θα αναρτηθεί στην Κοινοβουλευτική Διαφάνεια και θα καταχωρισθεί στα Πρακτικά της σημερινής συνεδρίασης.</w:t>
      </w:r>
    </w:p>
    <w:p w14:paraId="7125282C" w14:textId="77777777" w:rsidR="00802761" w:rsidRDefault="00465DCE">
      <w:pPr>
        <w:spacing w:after="0" w:line="600" w:lineRule="auto"/>
        <w:ind w:firstLine="720"/>
        <w:jc w:val="both"/>
        <w:rPr>
          <w:rFonts w:eastAsia="Times New Roman" w:cs="Times New Roman"/>
          <w:szCs w:val="24"/>
        </w:rPr>
      </w:pPr>
      <w:r>
        <w:rPr>
          <w:rFonts w:eastAsia="Times New Roman"/>
        </w:rPr>
        <w:t xml:space="preserve">(Η προαναφερθείσα απόφαση </w:t>
      </w:r>
      <w:r>
        <w:rPr>
          <w:rFonts w:eastAsia="Times New Roman"/>
        </w:rPr>
        <w:t>καταχωρίζεται στα Πρακτικά και</w:t>
      </w:r>
      <w:r>
        <w:rPr>
          <w:rFonts w:eastAsia="Times New Roman"/>
        </w:rPr>
        <w:t xml:space="preserve"> έχει ως εξής:</w:t>
      </w:r>
    </w:p>
    <w:p w14:paraId="7125282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ΑΛΛΑΓΗ ΣΕΛΙΔΑΣ</w:t>
      </w:r>
    </w:p>
    <w:p w14:paraId="7125282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(Να μπουν οι σελ.4-</w:t>
      </w:r>
      <w:r w:rsidRPr="00EE194F">
        <w:rPr>
          <w:rFonts w:eastAsia="Times New Roman" w:cs="Times New Roman"/>
          <w:szCs w:val="24"/>
          <w:rPrChange w:id="32" w:author="Φλούδα Χριστίνα" w:date="2016-07-25T11:48:00Z">
            <w:rPr>
              <w:rFonts w:eastAsia="Times New Roman" w:cs="Times New Roman"/>
              <w:szCs w:val="24"/>
              <w:lang w:val="en-US"/>
            </w:rPr>
          </w:rPrChange>
        </w:rPr>
        <w:t>7</w:t>
      </w:r>
      <w:r>
        <w:rPr>
          <w:rFonts w:eastAsia="Times New Roman" w:cs="Times New Roman"/>
          <w:szCs w:val="24"/>
        </w:rPr>
        <w:t>)</w:t>
      </w:r>
    </w:p>
    <w:p w14:paraId="7125282F" w14:textId="77777777" w:rsidR="00802761" w:rsidRDefault="00465DCE">
      <w:pPr>
        <w:spacing w:after="0" w:line="600" w:lineRule="auto"/>
        <w:ind w:firstLine="720"/>
        <w:jc w:val="both"/>
        <w:rPr>
          <w:rFonts w:eastAsia="Times New Roman" w:cs="Times New Roman"/>
          <w:b/>
          <w:szCs w:val="24"/>
        </w:rPr>
      </w:pPr>
      <w:r>
        <w:rPr>
          <w:rFonts w:eastAsia="Times New Roman" w:cs="Times New Roman"/>
          <w:szCs w:val="24"/>
        </w:rPr>
        <w:t>ΑΛΛΑΓΗ ΣΕΛΙΔΑΣ</w:t>
      </w:r>
    </w:p>
    <w:p w14:paraId="71252830"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ΕΥΩΝ (Νικήτας Κακλαμάνης):</w:t>
      </w:r>
      <w:r>
        <w:rPr>
          <w:rFonts w:eastAsia="Times New Roman" w:cs="Times New Roman"/>
          <w:szCs w:val="24"/>
        </w:rPr>
        <w:t xml:space="preserve"> Κυρίες και κύριοι συνάδελφοι, ο Βουλευτής κ. Ευστάθιος (Στάθης) Παναγούλης ζητεί άδεια ολιγοήμερης απουσίας από 22 Ιουλίου έως 26 Ιουλίου 2016 στο εξωτερικό. </w:t>
      </w:r>
    </w:p>
    <w:p w14:paraId="7125283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Επίσης, ο Βουλευτής κ. Θεόδωρος Καράογλου ζητεί άδεια ολιγοήμερης απου</w:t>
      </w:r>
      <w:r>
        <w:rPr>
          <w:rFonts w:eastAsia="Times New Roman" w:cs="Times New Roman"/>
          <w:szCs w:val="24"/>
        </w:rPr>
        <w:t xml:space="preserve">σίας για οικογενειακούς λόγους στο εξωτερικό από 26 Ιουλίου έως 30 Ιουλίου 2016. </w:t>
      </w:r>
    </w:p>
    <w:p w14:paraId="71252832"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Η Βουλή εγκρίνει; </w:t>
      </w:r>
    </w:p>
    <w:p w14:paraId="71252833"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ΟΙ</w:t>
      </w:r>
      <w:r>
        <w:rPr>
          <w:rFonts w:eastAsia="Times New Roman" w:cs="Times New Roman"/>
          <w:b/>
          <w:szCs w:val="24"/>
        </w:rPr>
        <w:t xml:space="preserve"> </w:t>
      </w:r>
      <w:r>
        <w:rPr>
          <w:rFonts w:eastAsia="Times New Roman" w:cs="Times New Roman"/>
          <w:b/>
          <w:szCs w:val="24"/>
        </w:rPr>
        <w:t>ΒΟΥΛΕΥΤΕΣ:</w:t>
      </w:r>
      <w:r>
        <w:rPr>
          <w:rFonts w:eastAsia="Times New Roman" w:cs="Times New Roman"/>
          <w:szCs w:val="24"/>
        </w:rPr>
        <w:t xml:space="preserve"> Μάλιστα, μάλιστα.</w:t>
      </w:r>
    </w:p>
    <w:p w14:paraId="71252834"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sidRPr="000C351E">
        <w:rPr>
          <w:rFonts w:eastAsia="Times New Roman" w:cs="Times New Roman"/>
          <w:b/>
          <w:szCs w:val="24"/>
        </w:rPr>
        <w:t xml:space="preserve"> </w:t>
      </w:r>
      <w:r>
        <w:rPr>
          <w:rFonts w:eastAsia="Times New Roman" w:cs="Times New Roman"/>
          <w:szCs w:val="24"/>
        </w:rPr>
        <w:t>Συνεπώς η</w:t>
      </w:r>
      <w:r>
        <w:rPr>
          <w:rFonts w:eastAsia="Times New Roman" w:cs="Times New Roman"/>
          <w:szCs w:val="24"/>
        </w:rPr>
        <w:t xml:space="preserve"> Βουλή ενέκρινε τις ζητηθείσες άδειες.</w:t>
      </w:r>
    </w:p>
    <w:p w14:paraId="71252835" w14:textId="77777777" w:rsidR="00802761" w:rsidRDefault="00465DCE">
      <w:pPr>
        <w:spacing w:after="0" w:line="600" w:lineRule="auto"/>
        <w:jc w:val="center"/>
        <w:rPr>
          <w:rFonts w:eastAsia="Times New Roman" w:cs="Times New Roman"/>
          <w:szCs w:val="24"/>
        </w:rPr>
      </w:pPr>
      <w:r w:rsidRPr="00E14825">
        <w:rPr>
          <w:rFonts w:eastAsia="Times New Roman" w:cs="Times New Roman"/>
          <w:color w:val="FF0000"/>
          <w:szCs w:val="24"/>
        </w:rPr>
        <w:t>ΑΛΛΑΓΗ ΣΕΛΙΔΑΣ</w:t>
      </w:r>
      <w:r w:rsidRPr="00E14825">
        <w:rPr>
          <w:rFonts w:eastAsia="Times New Roman" w:cs="Times New Roman"/>
          <w:color w:val="FF0000"/>
          <w:szCs w:val="24"/>
        </w:rPr>
        <w:t xml:space="preserve"> ΛΟΓΩ ΑΛΛΑΓΗΣ ΘΕΜΑΤΟΣ</w:t>
      </w:r>
    </w:p>
    <w:p w14:paraId="71252836" w14:textId="77777777" w:rsidR="00802761" w:rsidRDefault="00465DCE">
      <w:pPr>
        <w:spacing w:after="0"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w:t>
      </w:r>
      <w:r>
        <w:rPr>
          <w:rFonts w:eastAsia="Times New Roman"/>
          <w:szCs w:val="24"/>
        </w:rPr>
        <w:t>αι κύριοι συνάδελφοι, εισερχόμαστε στην ημερήσια διάταξη της</w:t>
      </w:r>
    </w:p>
    <w:p w14:paraId="71252837" w14:textId="77777777" w:rsidR="00802761" w:rsidRDefault="00465DCE">
      <w:pPr>
        <w:spacing w:after="0" w:line="600" w:lineRule="auto"/>
        <w:ind w:firstLine="720"/>
        <w:jc w:val="center"/>
        <w:rPr>
          <w:rFonts w:eastAsia="Times New Roman"/>
          <w:b/>
          <w:szCs w:val="24"/>
        </w:rPr>
      </w:pPr>
      <w:r>
        <w:rPr>
          <w:rFonts w:eastAsia="Times New Roman"/>
          <w:b/>
          <w:szCs w:val="24"/>
        </w:rPr>
        <w:t>ΝΟΜΟΘΕΤΙΚΗΣ ΕΡΓΑΣΙΑΣ</w:t>
      </w:r>
    </w:p>
    <w:p w14:paraId="71252838" w14:textId="77777777" w:rsidR="00802761" w:rsidRDefault="00465DCE">
      <w:pPr>
        <w:spacing w:after="0" w:line="600" w:lineRule="auto"/>
        <w:ind w:firstLine="720"/>
        <w:jc w:val="both"/>
        <w:rPr>
          <w:rFonts w:eastAsia="Times New Roman"/>
          <w:szCs w:val="24"/>
        </w:rPr>
      </w:pPr>
      <w:r>
        <w:rPr>
          <w:rFonts w:eastAsia="Times New Roman"/>
          <w:szCs w:val="24"/>
        </w:rPr>
        <w:t>Μόνη συζήτηση και ψήφιση επί της αρχής, των άρθρων</w:t>
      </w:r>
      <w:r>
        <w:rPr>
          <w:rFonts w:eastAsia="Times New Roman"/>
          <w:bCs/>
          <w:szCs w:val="24"/>
        </w:rPr>
        <w:t xml:space="preserve"> </w:t>
      </w:r>
      <w:r>
        <w:rPr>
          <w:rFonts w:eastAsia="Times New Roman"/>
          <w:szCs w:val="24"/>
        </w:rPr>
        <w:t xml:space="preserve">και του συνόλου του σχεδίου νόμου του Υπουργείου Εσωτερικών και Διοικητικής </w:t>
      </w:r>
      <w:r>
        <w:rPr>
          <w:rFonts w:eastAsia="Times New Roman"/>
          <w:szCs w:val="24"/>
        </w:rPr>
        <w:t>Ανασυγκρότησης</w:t>
      </w:r>
      <w:r>
        <w:rPr>
          <w:rFonts w:eastAsia="Times New Roman"/>
          <w:szCs w:val="24"/>
        </w:rPr>
        <w:t>:</w:t>
      </w:r>
      <w:r>
        <w:rPr>
          <w:rFonts w:eastAsia="Times New Roman"/>
          <w:szCs w:val="24"/>
        </w:rPr>
        <w:t xml:space="preserve"> «Αναλογική εκπροσώπηση των πολιτικών κομμάτων, διεύρυνση του δικαιώματος εκλέγειν και άλλες διατάξεις περί εκλογής Βουλευτών».</w:t>
      </w:r>
    </w:p>
    <w:p w14:paraId="71252839" w14:textId="77777777" w:rsidR="00802761" w:rsidRDefault="00465DCE">
      <w:pPr>
        <w:spacing w:after="0" w:line="600" w:lineRule="auto"/>
        <w:ind w:firstLine="720"/>
        <w:jc w:val="both"/>
        <w:rPr>
          <w:rFonts w:eastAsia="Times New Roman"/>
          <w:szCs w:val="24"/>
        </w:rPr>
      </w:pPr>
      <w:r>
        <w:rPr>
          <w:rFonts w:eastAsia="Times New Roman"/>
          <w:szCs w:val="24"/>
        </w:rPr>
        <w:lastRenderedPageBreak/>
        <w:t xml:space="preserve">Προτείνεται το νομοσχέδιο να συζητηθεί σε τρεις συνεδριάσεις ως εξής: </w:t>
      </w:r>
    </w:p>
    <w:p w14:paraId="7125283A" w14:textId="77777777" w:rsidR="00802761" w:rsidRDefault="00465DCE">
      <w:pPr>
        <w:spacing w:after="0" w:line="600" w:lineRule="auto"/>
        <w:ind w:firstLine="720"/>
        <w:jc w:val="both"/>
        <w:rPr>
          <w:rFonts w:eastAsia="Times New Roman"/>
          <w:szCs w:val="24"/>
        </w:rPr>
      </w:pPr>
      <w:r>
        <w:rPr>
          <w:rFonts w:eastAsia="Times New Roman"/>
          <w:szCs w:val="24"/>
        </w:rPr>
        <w:t>Την Τρίτη, σήμερα δηλαδή, 19 Ιουλίου 2016,</w:t>
      </w:r>
      <w:r>
        <w:rPr>
          <w:rFonts w:eastAsia="Times New Roman"/>
          <w:szCs w:val="24"/>
        </w:rPr>
        <w:t xml:space="preserve"> ήταν να πάμε έως τις 24:00΄, αλλά, λόγω της καθυστερημένης άφιξης του Υπουργού, προτείνω να πάμε μέχρι τις 24:30΄, γιατί χάσαμε μισή ώρα. </w:t>
      </w:r>
    </w:p>
    <w:p w14:paraId="7125283B" w14:textId="77777777" w:rsidR="00802761" w:rsidRDefault="00465DCE">
      <w:pPr>
        <w:spacing w:after="0" w:line="600" w:lineRule="auto"/>
        <w:ind w:firstLine="720"/>
        <w:jc w:val="both"/>
        <w:rPr>
          <w:rFonts w:eastAsia="Times New Roman"/>
          <w:szCs w:val="24"/>
        </w:rPr>
      </w:pPr>
      <w:r>
        <w:rPr>
          <w:rFonts w:eastAsia="Times New Roman"/>
          <w:szCs w:val="24"/>
        </w:rPr>
        <w:t>Την Τετάρτη 20 Ιουλίου από τις 17:00΄ έως τις 24:30΄. Την Πέμπτη 21 Ιουλίου η συνεδρίαση θα ξεκινήσει στις 17:30΄. Σ</w:t>
      </w:r>
      <w:r>
        <w:rPr>
          <w:rFonts w:eastAsia="Times New Roman"/>
          <w:szCs w:val="24"/>
        </w:rPr>
        <w:t xml:space="preserve">τη συνεδρίαση αυτή θα τοποθετηθούν και οι Πρόεδροι των κομμάτων και στη συνέχεια θα προχωρήσουμε στην ψηφοφορία. </w:t>
      </w:r>
    </w:p>
    <w:p w14:paraId="7125283C" w14:textId="77777777" w:rsidR="00802761" w:rsidRDefault="00465DCE">
      <w:pPr>
        <w:spacing w:after="0" w:line="600" w:lineRule="auto"/>
        <w:ind w:firstLine="720"/>
        <w:jc w:val="both"/>
        <w:rPr>
          <w:rFonts w:eastAsia="Times New Roman"/>
          <w:bCs/>
          <w:szCs w:val="24"/>
        </w:rPr>
      </w:pPr>
      <w:r>
        <w:rPr>
          <w:rFonts w:eastAsia="Times New Roman"/>
          <w:szCs w:val="24"/>
        </w:rPr>
        <w:t xml:space="preserve">Σας προτείνω η συζήτηση του νομοσχεδίου να γίνει ενιαία επί της αρχής, επί των άρθρων και επί των </w:t>
      </w:r>
      <w:r>
        <w:rPr>
          <w:rFonts w:eastAsia="Times New Roman"/>
          <w:bCs/>
          <w:szCs w:val="24"/>
        </w:rPr>
        <w:t xml:space="preserve">τροπολογιών. </w:t>
      </w:r>
    </w:p>
    <w:p w14:paraId="7125283D" w14:textId="77777777" w:rsidR="00802761" w:rsidRDefault="00465DCE">
      <w:pPr>
        <w:spacing w:after="0" w:line="600" w:lineRule="auto"/>
        <w:ind w:firstLine="720"/>
        <w:jc w:val="both"/>
        <w:rPr>
          <w:rFonts w:eastAsia="Times New Roman"/>
          <w:bCs/>
          <w:szCs w:val="24"/>
        </w:rPr>
      </w:pPr>
      <w:r>
        <w:rPr>
          <w:rFonts w:eastAsia="Times New Roman"/>
          <w:bCs/>
          <w:szCs w:val="24"/>
        </w:rPr>
        <w:t>Οι χρόνοι ομιλίας σάς προτείνω</w:t>
      </w:r>
      <w:r>
        <w:rPr>
          <w:rFonts w:eastAsia="Times New Roman"/>
          <w:bCs/>
          <w:szCs w:val="24"/>
        </w:rPr>
        <w:t xml:space="preserve"> να είναι ως εξής: Οι χρόνοι των εισηγητών και ειδικών αγορητών να είναι δεκαπέντε λεπτά και τρία περίπου λεπτά η δευτερολογία. Στους Κοινοβουλευτικούς Εκπροσώπους, λόγω της συνένωσης της συζήτησης επί της αρχής και επί των άρθρων, να δοθεί ηυξημένος χρόνο</w:t>
      </w:r>
      <w:r>
        <w:rPr>
          <w:rFonts w:eastAsia="Times New Roman"/>
          <w:bCs/>
          <w:szCs w:val="24"/>
        </w:rPr>
        <w:t>ς δεκαπέντε λεπτά και οι χρόνοι των ομιλητών να είναι επτά λεπτά στο σύνολό τους.</w:t>
      </w:r>
    </w:p>
    <w:p w14:paraId="7125283E" w14:textId="77777777" w:rsidR="00802761" w:rsidRDefault="00465DCE">
      <w:pPr>
        <w:spacing w:after="0" w:line="600" w:lineRule="auto"/>
        <w:ind w:firstLine="720"/>
        <w:jc w:val="both"/>
        <w:rPr>
          <w:rFonts w:eastAsia="Times New Roman"/>
          <w:bCs/>
          <w:szCs w:val="24"/>
        </w:rPr>
      </w:pPr>
      <w:r>
        <w:rPr>
          <w:rFonts w:eastAsia="Times New Roman"/>
          <w:bCs/>
          <w:szCs w:val="24"/>
        </w:rPr>
        <w:lastRenderedPageBreak/>
        <w:t>Θα γίνει ηλεκτρονική εγγραφή όταν θα ομιλούν ο πρώτος και ο δεύτερος εισηγητής. Αναλόγως του αριθμού των εγγεγραμμένων συναδέλφων -δεν παίρνουμε απόφαση τώρα, αλλά σας το κάν</w:t>
      </w:r>
      <w:r>
        <w:rPr>
          <w:rFonts w:eastAsia="Times New Roman"/>
          <w:bCs/>
          <w:szCs w:val="24"/>
        </w:rPr>
        <w:t>ουμε πρόταση ως Προεδρείο-, δηλαδή αν ο αριθμός είναι μεγάλος, η αυριανή συνεδρίαση έχουμε τη δυνατότητα αντί να αρχίσει στις 17:00΄, όπως σας είπα, να αρχίσει είτε στις 15:00΄ είτε στις 13:00΄ το μεσημέρι, ώστε να έχουμε τη δυνατότητα να εξαντληθεί όλος ο</w:t>
      </w:r>
      <w:r>
        <w:rPr>
          <w:rFonts w:eastAsia="Times New Roman"/>
          <w:bCs/>
          <w:szCs w:val="24"/>
        </w:rPr>
        <w:t xml:space="preserve"> κατάλογος με τους συναδέλφους που θα έχουν εγγραφεί για να ομιλήσουν.</w:t>
      </w:r>
    </w:p>
    <w:p w14:paraId="7125283F" w14:textId="77777777" w:rsidR="00802761" w:rsidRDefault="00465DCE">
      <w:pPr>
        <w:spacing w:after="0" w:line="600" w:lineRule="auto"/>
        <w:ind w:firstLine="720"/>
        <w:jc w:val="both"/>
        <w:rPr>
          <w:rFonts w:eastAsia="Times New Roman" w:cs="Times New Roman"/>
          <w:szCs w:val="24"/>
        </w:rPr>
      </w:pPr>
      <w:r>
        <w:rPr>
          <w:rFonts w:eastAsia="Times New Roman"/>
          <w:bCs/>
          <w:szCs w:val="24"/>
        </w:rPr>
        <w:t xml:space="preserve">Θέλω να κάνω και </w:t>
      </w:r>
      <w:r>
        <w:rPr>
          <w:rFonts w:eastAsia="Times New Roman"/>
          <w:bCs/>
          <w:szCs w:val="24"/>
        </w:rPr>
        <w:t>μ</w:t>
      </w:r>
      <w:r>
        <w:rPr>
          <w:rFonts w:eastAsia="Times New Roman"/>
          <w:bCs/>
          <w:szCs w:val="24"/>
        </w:rPr>
        <w:t>ί</w:t>
      </w:r>
      <w:r>
        <w:rPr>
          <w:rFonts w:eastAsia="Times New Roman"/>
          <w:bCs/>
          <w:szCs w:val="24"/>
        </w:rPr>
        <w:t>α</w:t>
      </w:r>
      <w:r>
        <w:rPr>
          <w:rFonts w:eastAsia="Times New Roman"/>
          <w:bCs/>
          <w:szCs w:val="24"/>
        </w:rPr>
        <w:t xml:space="preserve"> τοποθέτηση, γιατί οφείλω να την κάνω ως Προεδρείο, και να πω ότι όσον αφορά τις ημέρες, υπάρχει απόκλιση σε σχέση με αυτό που είχαμε αποφασίσει ομοφώνως στη Διάσκεψη των Προέδρων.</w:t>
      </w:r>
    </w:p>
    <w:p w14:paraId="71252840"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Αυτό έγινε όχι με πρωτοβουλία του Προέδρου αλλά με εισήγηση της Κυβέρνησης,</w:t>
      </w:r>
      <w:r>
        <w:rPr>
          <w:rFonts w:eastAsia="Times New Roman" w:cs="Times New Roman"/>
          <w:szCs w:val="24"/>
        </w:rPr>
        <w:t xml:space="preserve"> που υιοθέτησε ο Πρόεδρος. Όμως, αθροίζοντας τους χρόνους ομιλιών που σας είπα, θα μου επιτρέψετε να πω ότι δεν </w:t>
      </w:r>
      <w:r>
        <w:rPr>
          <w:rFonts w:eastAsia="Times New Roman" w:cs="Times New Roman"/>
          <w:szCs w:val="24"/>
        </w:rPr>
        <w:lastRenderedPageBreak/>
        <w:t>είναι επί τα χείρω, είναι επί τα βελτίω, αφού ο χρόνος ομιλίας έχει κατά πολύ αυξηθεί και θα διευκολύνει κυρίως τους συναδέλφους που θα εγγραφού</w:t>
      </w:r>
      <w:r>
        <w:rPr>
          <w:rFonts w:eastAsia="Times New Roman" w:cs="Times New Roman"/>
          <w:szCs w:val="24"/>
        </w:rPr>
        <w:t>ν για να ομιλήσουν.</w:t>
      </w:r>
    </w:p>
    <w:p w14:paraId="7125284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Ίσως δεοντολογικά θα έπρεπε να γίνει μία σύντομη Διάσκεψη το πρωί, για να επικυρώσουμε αυτό το πράγμα είτε ομοφώνως είτε κατά πλειοψηφία. Παρά ταύτα, εάν υπάρχει θέμα επικύρωσης, θα το επικυρώσει η Ολομέλεια. </w:t>
      </w:r>
    </w:p>
    <w:p w14:paraId="71252842"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Τα υπόλοιπα είναι όπως τα </w:t>
      </w:r>
      <w:r>
        <w:rPr>
          <w:rFonts w:eastAsia="Times New Roman" w:cs="Times New Roman"/>
          <w:szCs w:val="24"/>
        </w:rPr>
        <w:t xml:space="preserve">είχαμε αποφασίσει και επομένως δεν χρειάζεται να τοποθετηθεί κανείς επ’ αυτού ή να επανέλθω εγώ. </w:t>
      </w:r>
    </w:p>
    <w:p w14:paraId="7125284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Τώρα, επί του συγκεκριμένου θέματος, επειδή βλέπω να σηκώνετε χέρια και να ζητάτε να πάρετε τον λόγο, θα μιλήσετε με τη σειρά.</w:t>
      </w:r>
    </w:p>
    <w:p w14:paraId="7125284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Από την Κοινοβουλευτική Ομάδα τ</w:t>
      </w:r>
      <w:r>
        <w:rPr>
          <w:rFonts w:eastAsia="Times New Roman" w:cs="Times New Roman"/>
          <w:szCs w:val="24"/>
        </w:rPr>
        <w:t>ου ΣΥΡΙΖΑ, ο Κοινοβουλευτικός Εκπρόσωπος θα ήθελε να τοποθετηθεί επ’ αυτού;</w:t>
      </w:r>
    </w:p>
    <w:p w14:paraId="71252845"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Αργότερα.</w:t>
      </w:r>
    </w:p>
    <w:p w14:paraId="71252846"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Στο τέλος εσείς.</w:t>
      </w:r>
    </w:p>
    <w:p w14:paraId="7125284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Κύριε Δένδια, έχετε τον λόγο για δύο λεπτά για να μιλήσετε για τη διαδικασία και μόνο, δηλαδή για την</w:t>
      </w:r>
      <w:r>
        <w:rPr>
          <w:rFonts w:eastAsia="Times New Roman" w:cs="Times New Roman"/>
          <w:szCs w:val="24"/>
        </w:rPr>
        <w:t xml:space="preserve"> αλλαγή των ημερών όσον αφορά την διεξαγωγή της συζήτησης, γιατί τα υπόλοιπα παρέμειναν τα ίδια ή είναι επί τα βελτίω.</w:t>
      </w:r>
    </w:p>
    <w:p w14:paraId="7125284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Ορίστε, έχετε τον λόγο.</w:t>
      </w:r>
    </w:p>
    <w:p w14:paraId="71252849"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Κύριε Πρόεδρε, το τυπικό θέμα είναι η αλλαγή της απόφασης η οποία ελήφθη από τη Διάσκεψη των Πρ</w:t>
      </w:r>
      <w:r>
        <w:rPr>
          <w:rFonts w:eastAsia="Times New Roman" w:cs="Times New Roman"/>
          <w:szCs w:val="24"/>
        </w:rPr>
        <w:t>οέδρων χωρίς να συνέλθει εκ νέου η Διάσκεψη των Προέδρων.</w:t>
      </w:r>
    </w:p>
    <w:p w14:paraId="7125284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Το ουσιαστικό θέμα όμως είναι διαφορετικό και δεν είναι η πρώτη φορά που το αντιμετωπίζει η Εθνική Αντιπροσωπεία. Είναι η προσαρμογή του προγράμματος και της ουσίας των εργασιών της Εθνικής Αντιπροσ</w:t>
      </w:r>
      <w:r>
        <w:rPr>
          <w:rFonts w:eastAsia="Times New Roman" w:cs="Times New Roman"/>
          <w:szCs w:val="24"/>
        </w:rPr>
        <w:t>ωπείας στο εκάστοτε πρόγραμμα, ως το αντιλαμβάνεται ο Πρωθυπουργός και η Κυβέρνηση. Αυτό όχι μόνο δεν είναι ορθό, όχι μόνον υποδηλώνει μία αντίληψη περιφρόνησης του εθνικού Κοινοβουλίου, αλλά ειλικρινά μας δημιουργεί μιαν ευρύτερη αντίληψη, η οποία δεν μας</w:t>
      </w:r>
      <w:r>
        <w:rPr>
          <w:rFonts w:eastAsia="Times New Roman" w:cs="Times New Roman"/>
          <w:szCs w:val="24"/>
        </w:rPr>
        <w:t xml:space="preserve"> είναι καθόλου κατανοητή. Θα </w:t>
      </w:r>
      <w:r>
        <w:rPr>
          <w:rFonts w:eastAsia="Times New Roman" w:cs="Times New Roman"/>
          <w:szCs w:val="24"/>
        </w:rPr>
        <w:lastRenderedPageBreak/>
        <w:t xml:space="preserve">μπορούσαν να υπάρξουν δεκαπέντε διαφορετικές εναλλακτικές. Ουδεμία εξ αυτών υπήρξε. Στην πραγματικότητα η Κυβέρνηση εξέδωσε ένα έδικτο και επί του εδίκτου που εξέδωσε η Κυβέρνηση συνεδριάζει η Εθνική Αντιπροσωπεία. </w:t>
      </w:r>
    </w:p>
    <w:p w14:paraId="7125284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Αυτά τα πρά</w:t>
      </w:r>
      <w:r>
        <w:rPr>
          <w:rFonts w:eastAsia="Times New Roman" w:cs="Times New Roman"/>
          <w:szCs w:val="24"/>
        </w:rPr>
        <w:t>γματα, κύριε Πρόεδρε, δεν είναι καθόλου σοβαρά. Εμείς επί της ουσίας αντίρρηση δεν έχουμε, δεν μας πειράζει. Καυτηριάζουμε όμως απολύτως την κυβερνητική τακτική.</w:t>
      </w:r>
    </w:p>
    <w:p w14:paraId="7125284C"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Βλέπω τον κ. Λοβέρδο να ζητάει τον λόγο.</w:t>
      </w:r>
    </w:p>
    <w:p w14:paraId="7125284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Τον λόγο ζητάει και </w:t>
      </w:r>
      <w:r>
        <w:rPr>
          <w:rFonts w:eastAsia="Times New Roman" w:cs="Times New Roman"/>
          <w:szCs w:val="24"/>
        </w:rPr>
        <w:t xml:space="preserve">ο κ. Παφίλης. </w:t>
      </w:r>
    </w:p>
    <w:p w14:paraId="7125284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Από τους Κοινοβουλευτικούς θα μιλήσει ο κ. Φάμελλος στο τέλος.</w:t>
      </w:r>
    </w:p>
    <w:p w14:paraId="7125284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Ορίστε, κύριε Λοβέρδο, έχετε τον λόγο για δύο λεπτά.</w:t>
      </w:r>
    </w:p>
    <w:p w14:paraId="71252850"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με προσοχή άκουσα την εισαγωγή σας και διαπίστωσα και εγώ πως και εσείς με τακτ ασκήσατε κρι</w:t>
      </w:r>
      <w:r>
        <w:rPr>
          <w:rFonts w:eastAsia="Times New Roman" w:cs="Times New Roman"/>
          <w:szCs w:val="24"/>
        </w:rPr>
        <w:t>τική στη μέθοδο, όχι στην ουσία της τελικής διαδικασίας, όπως την καθορίσατε, αλλά στο πώς φτάσαμε σε αυτό.</w:t>
      </w:r>
    </w:p>
    <w:p w14:paraId="7125285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Θέλω να θυμίσω στους συναδέλφους ότι ό,τι εμπεριέχει ο Κανονισμός ή οι αποφάσεις της Διάσκεψης, ο θεσμός της Διάσκεψης, τύπος είναι όλα αυτά, αλλά ε</w:t>
      </w:r>
      <w:r>
        <w:rPr>
          <w:rFonts w:eastAsia="Times New Roman" w:cs="Times New Roman"/>
          <w:szCs w:val="24"/>
        </w:rPr>
        <w:t>ίναι τύπος ως επαναλαμβανόμενη ουσία, όχι τύπος για να ακολουθούμε έναν τύπο γιατί έτσι μας αρέσει.</w:t>
      </w:r>
    </w:p>
    <w:p w14:paraId="71252852"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Από την αρχή που ξεκίνησε αυτή η ιστορία με τον εκλογικό νόμο έχουμε κάνει ως Δημοκρατική Συμπαράταξη μία σειρά από προτάσεις στην Κυβέρνηση. Τύπος είναι κα</w:t>
      </w:r>
      <w:r>
        <w:rPr>
          <w:rFonts w:eastAsia="Times New Roman" w:cs="Times New Roman"/>
          <w:szCs w:val="24"/>
        </w:rPr>
        <w:t xml:space="preserve">ι αυτό, ένας διάλογος; Όχι, είναι ουσία, κρύβει μέσα του πολύ μεγάλη ουσία. Έχουμε πει, αντί να είμαστε εδώ σήμερα, να γίνει μία διακομματική επιτροπή και κάναμε και πέντε προτάσεις. Απερρίφθη σιωπηρώς η πρότασή μας. </w:t>
      </w:r>
      <w:r>
        <w:rPr>
          <w:rFonts w:eastAsia="Times New Roman" w:cs="Times New Roman"/>
          <w:szCs w:val="24"/>
          <w:lang w:val="en-US"/>
        </w:rPr>
        <w:t>E</w:t>
      </w:r>
      <w:r>
        <w:rPr>
          <w:rFonts w:eastAsia="Times New Roman" w:cs="Times New Roman"/>
          <w:szCs w:val="24"/>
        </w:rPr>
        <w:t>ί</w:t>
      </w:r>
      <w:r>
        <w:rPr>
          <w:rFonts w:eastAsia="Times New Roman" w:cs="Times New Roman"/>
          <w:szCs w:val="24"/>
        </w:rPr>
        <w:t>μαστε σήμερα εδώ, μετά από τη διαδικα</w:t>
      </w:r>
      <w:r>
        <w:rPr>
          <w:rFonts w:eastAsia="Times New Roman" w:cs="Times New Roman"/>
          <w:szCs w:val="24"/>
        </w:rPr>
        <w:t xml:space="preserve">σία που ακολουθήθηκε, για να συζητήσουμε έναν εκλογικό νόμο που τον εισηγείται ένας Υπουργός που διαφωνεί με αυτό που εισηγείται. </w:t>
      </w:r>
      <w:r>
        <w:rPr>
          <w:rFonts w:eastAsia="Times New Roman" w:cs="Times New Roman"/>
          <w:szCs w:val="24"/>
        </w:rPr>
        <w:t>Ε</w:t>
      </w:r>
      <w:r>
        <w:rPr>
          <w:rFonts w:eastAsia="Times New Roman" w:cs="Times New Roman"/>
          <w:szCs w:val="24"/>
        </w:rPr>
        <w:t>ν πάση περιπτώσει, έχουμε εξηγήσει και θα πούμε και εδώ για ποιον λόγο κατατίθεται όπως κατατίθεται. Μία τακτική είναι.</w:t>
      </w:r>
    </w:p>
    <w:p w14:paraId="7125285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κύριε Πρόεδρε, σας παρακαλώ! Δεν ήμασταν μαζί στη Διάσκεψη όπου μας μοιράστηκε ένα χαρτάκι και μας δόθηκαν οι ημέρες της Τρίτης και της Τετάρτης; Ωραία, η Κυβέρνηση κάποιον λόγο έχει. </w:t>
      </w:r>
      <w:r>
        <w:rPr>
          <w:rFonts w:eastAsia="Times New Roman" w:cs="Times New Roman"/>
          <w:szCs w:val="24"/>
        </w:rPr>
        <w:lastRenderedPageBreak/>
        <w:t>Δεν έχουμε δείξει τακτική παρελθόντων ετών εμείς, καταλαβαίνουμε. Όμως,</w:t>
      </w:r>
      <w:r>
        <w:rPr>
          <w:rFonts w:eastAsia="Times New Roman" w:cs="Times New Roman"/>
          <w:szCs w:val="24"/>
        </w:rPr>
        <w:t xml:space="preserve"> δεν μπορεί ο Πρόεδρος της Βουλής να ενημερώσει τους Κοινοβουλευτικούς Εκπροσώπους ή τους Γραμματείς των Κοινοβουλευτικών Ομάδων ή τα υπόλοιπα μέλη του Προεδρείου, για να ξέρουμε πώς ακριβώς έχουν τα πράγματα; Τι είναι η Βουλή δηλαδή; Τσιφλίκι της Κυβέρνησ</w:t>
      </w:r>
      <w:r>
        <w:rPr>
          <w:rFonts w:eastAsia="Times New Roman" w:cs="Times New Roman"/>
          <w:szCs w:val="24"/>
        </w:rPr>
        <w:t>ης, ώστε τελευταία στιγμή να σου λέει –αφού πρώτα μας το λένε οι δημοσιογράφοι στους οποίους πρώτα έφτασε η διαρροή- ότι αντί για έτσι, γίνεται αλλιώς η διαδικασία;</w:t>
      </w:r>
    </w:p>
    <w:p w14:paraId="7125285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Εσείς με τακτ –γιατί ανήκετε στο Προεδρείο- κάνατε μία κριτική. Εμείς, δεν έχουμε ανάγκη, </w:t>
      </w:r>
      <w:r>
        <w:rPr>
          <w:rFonts w:eastAsia="Times New Roman" w:cs="Times New Roman"/>
          <w:szCs w:val="24"/>
        </w:rPr>
        <w:t>κύριε Πρόεδρε, να χρησιμοποιήσουμε κανένα τακτ.</w:t>
      </w:r>
    </w:p>
    <w:p w14:paraId="71252855" w14:textId="77777777" w:rsidR="00802761" w:rsidRDefault="00465DCE">
      <w:pPr>
        <w:spacing w:after="0" w:line="600" w:lineRule="auto"/>
        <w:jc w:val="both"/>
        <w:rPr>
          <w:rFonts w:eastAsia="Times New Roman" w:cs="Times New Roman"/>
          <w:szCs w:val="24"/>
        </w:rPr>
      </w:pPr>
      <w:r>
        <w:rPr>
          <w:rFonts w:eastAsia="Times New Roman" w:cs="Times New Roman"/>
          <w:szCs w:val="24"/>
        </w:rPr>
        <w:t>Είναι συνεχής πρακτική η Κυβέρνηση να μη σέβεται το Σώμα. Θα το σεβαστούμε, όμως, εμείς και παίρνοντας τον λόγο θα στηλιτεύουμε τις πρακτικές της.</w:t>
      </w:r>
    </w:p>
    <w:p w14:paraId="7125285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Ευχαριστώ.</w:t>
      </w:r>
    </w:p>
    <w:p w14:paraId="71252857"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Θα ήθελα τον λόγο, κύριε Πρόεδρ</w:t>
      </w:r>
      <w:r>
        <w:rPr>
          <w:rFonts w:eastAsia="Times New Roman" w:cs="Times New Roman"/>
          <w:szCs w:val="24"/>
        </w:rPr>
        <w:t>ε.</w:t>
      </w:r>
    </w:p>
    <w:p w14:paraId="71252858"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Παφίλης για δύο λεπτά.</w:t>
      </w:r>
    </w:p>
    <w:p w14:paraId="71252859"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lastRenderedPageBreak/>
        <w:t>ΑΘΑΝΑΣΙΟΣ ΠΑΦΙΛΗΣ:</w:t>
      </w:r>
      <w:r>
        <w:rPr>
          <w:rFonts w:eastAsia="Times New Roman" w:cs="Times New Roman"/>
          <w:szCs w:val="24"/>
        </w:rPr>
        <w:t xml:space="preserve"> Επί της ουσίας, κύριε Πρόεδρε, δεν διαφωνούμε. Ποιο είναι το πρόβλημα, όμως; Νομίζω ότι κακώς έγινε. Θα μπορούσε να υπάρξει μ</w:t>
      </w:r>
      <w:r>
        <w:rPr>
          <w:rFonts w:eastAsia="Times New Roman" w:cs="Times New Roman"/>
          <w:szCs w:val="24"/>
        </w:rPr>
        <w:t>ί</w:t>
      </w:r>
      <w:r>
        <w:rPr>
          <w:rFonts w:eastAsia="Times New Roman" w:cs="Times New Roman"/>
          <w:szCs w:val="24"/>
        </w:rPr>
        <w:t>α επικοινωνία με τους εκπροσώπους</w:t>
      </w:r>
      <w:r>
        <w:rPr>
          <w:rFonts w:eastAsia="Times New Roman" w:cs="Times New Roman"/>
          <w:szCs w:val="24"/>
        </w:rPr>
        <w:t xml:space="preserve"> των κομμάτων. Αντίρρηση δεν έχουμε εμείς και φαντάζομαι πως κανένας δεν έχει.</w:t>
      </w:r>
    </w:p>
    <w:p w14:paraId="7125285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Θέλω, όμως, να πω για την υποκρισία που υπάρχει, δηλαδή στον τύπο και στην ουσία. Ποια είναι η ουσία; Η εκάστοτε κυβέρνηση έχει πλειοψηφία στη Διάσκεψη των Προέδρων, ναι ή όχι; </w:t>
      </w:r>
      <w:r>
        <w:rPr>
          <w:rFonts w:eastAsia="Times New Roman" w:cs="Times New Roman"/>
          <w:szCs w:val="24"/>
        </w:rPr>
        <w:t>Ναι. Άρα αποφασίζει ό,τι θέλει. Τώρα όλο αυτό το στιλ, ότι η Κυβέρνηση παρακάμπτει τη Βουλή κ.λπ., είναι κατά τη γνώμη μας –να μην χρησιμοποιήσω κα</w:t>
      </w:r>
      <w:r>
        <w:rPr>
          <w:rFonts w:eastAsia="Times New Roman" w:cs="Times New Roman"/>
          <w:szCs w:val="24"/>
        </w:rPr>
        <w:t>μ</w:t>
      </w:r>
      <w:r>
        <w:rPr>
          <w:rFonts w:eastAsia="Times New Roman" w:cs="Times New Roman"/>
          <w:szCs w:val="24"/>
        </w:rPr>
        <w:t>μιά βαριά έκφραση- ολίγον υποκρισία απέναντι στον ελληνικό λαό.</w:t>
      </w:r>
    </w:p>
    <w:p w14:paraId="7125285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Όταν η Κυβέρνηση έχει πλειοψηφία στη Διάσκεψ</w:t>
      </w:r>
      <w:r>
        <w:rPr>
          <w:rFonts w:eastAsia="Times New Roman" w:cs="Times New Roman"/>
          <w:szCs w:val="24"/>
        </w:rPr>
        <w:t xml:space="preserve">η των Προέδρων, κάνει ό,τι θέλει αντικειμενικά. </w:t>
      </w:r>
      <w:r>
        <w:rPr>
          <w:rFonts w:eastAsia="Times New Roman" w:cs="Times New Roman"/>
          <w:szCs w:val="24"/>
        </w:rPr>
        <w:t>Α</w:t>
      </w:r>
      <w:r>
        <w:rPr>
          <w:rFonts w:eastAsia="Times New Roman" w:cs="Times New Roman"/>
          <w:szCs w:val="24"/>
        </w:rPr>
        <w:t>υτό που κάνει σήμερα ο ΣΥΡΙΖΑ, συνεχίζων τη δική σας παράδοση, και της Νέας Δημοκρατίας και του ΠΑΣΟΚ, είναι ακριβώς αυτό. Χρησιμοποιεί την πλειοψηφία που έχει και που της δίνει τη δυνατότητα ο Κανονισμός, γ</w:t>
      </w:r>
      <w:r>
        <w:rPr>
          <w:rFonts w:eastAsia="Times New Roman" w:cs="Times New Roman"/>
          <w:szCs w:val="24"/>
        </w:rPr>
        <w:t>ια να μπορεί να αλλάξει και την ημερήσια διάταξη.</w:t>
      </w:r>
    </w:p>
    <w:p w14:paraId="7125285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Εμείς δεν έχουμε αντίρρηση στο να γίνει σε τρεις μέρες η συζήτηση, αφού περισσότερος χρόνος είναι, απλώς θέλουμε να σημειώσουμε ότι δεν είναι δυνατόν –να το πω άκομψα- να γίνεται αυτό χωρίς κα</w:t>
      </w:r>
      <w:r>
        <w:rPr>
          <w:rFonts w:eastAsia="Times New Roman" w:cs="Times New Roman"/>
          <w:szCs w:val="24"/>
        </w:rPr>
        <w:t>μ</w:t>
      </w:r>
      <w:r>
        <w:rPr>
          <w:rFonts w:eastAsia="Times New Roman" w:cs="Times New Roman"/>
          <w:szCs w:val="24"/>
        </w:rPr>
        <w:t>μία ενημέρωση</w:t>
      </w:r>
      <w:r>
        <w:rPr>
          <w:rFonts w:eastAsia="Times New Roman" w:cs="Times New Roman"/>
          <w:szCs w:val="24"/>
        </w:rPr>
        <w:t xml:space="preserve">, έστω με ένα τηλέφωνο ότι υπάρχει αυτή η σκέψη και πρέπει να το αλλάξουμε, αντί να κάνουμε Διάσκεψη των Προέδρων. Φαντάζομαι ότι όλοι λογικά θα συμφωνούσαν με αυτήν την πρόταση. Γι’ αυτό λέω, για να μην χάνουμε χρόνο, να προχωρήσουμε και να σταματήσει το </w:t>
      </w:r>
      <w:r>
        <w:rPr>
          <w:rFonts w:eastAsia="Times New Roman" w:cs="Times New Roman"/>
          <w:szCs w:val="24"/>
        </w:rPr>
        <w:t>ολίγον «θέατρο».</w:t>
      </w:r>
    </w:p>
    <w:p w14:paraId="7125285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Ευχαριστώ.</w:t>
      </w:r>
    </w:p>
    <w:p w14:paraId="7125285E"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Θα ήθελα τον λόγο, κύριε Πρόεδρε.</w:t>
      </w:r>
    </w:p>
    <w:p w14:paraId="7125285F"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Δανέλλης για δύο λεπτά.</w:t>
      </w:r>
    </w:p>
    <w:p w14:paraId="71252860"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Δύο κουβέντες θέλω να πω, κύριε Πρόεδρε.</w:t>
      </w:r>
    </w:p>
    <w:p w14:paraId="7125286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Εμείς επί της ουσίας προφανώς δεν έχουμ</w:t>
      </w:r>
      <w:r>
        <w:rPr>
          <w:rFonts w:eastAsia="Times New Roman" w:cs="Times New Roman"/>
          <w:szCs w:val="24"/>
        </w:rPr>
        <w:t xml:space="preserve">ε αντίρρηση, εξάλλου ίδιες ώρες είναι. Όμως, η νοοτροπία που υπαγόρευσε αυτή τη μεθοδολογία δεν συνάδει, έρχεται μάλιστα σε ευθεία αντίθεση, με την ουσία του θέματος που θα ακολουθήσει, την οικοδόμηση δηλαδή αμοιβαίας εμπιστοσύνης και την οικοδόμηση μιας </w:t>
      </w:r>
      <w:r>
        <w:rPr>
          <w:rFonts w:eastAsia="Times New Roman" w:cs="Times New Roman"/>
          <w:szCs w:val="24"/>
        </w:rPr>
        <w:lastRenderedPageBreak/>
        <w:t>κ</w:t>
      </w:r>
      <w:r>
        <w:rPr>
          <w:rFonts w:eastAsia="Times New Roman" w:cs="Times New Roman"/>
          <w:szCs w:val="24"/>
        </w:rPr>
        <w:t>ουλτούρας συνεννόησης. Αυτό θα συζητηθεί σε λίγο. Αυτά ας τα σκεφτόμαστε επί του πρακτέου. Χωρίς λόγο να μη δημιουργούμε τέτοιου είδους ζητήματα άλλη φορά.</w:t>
      </w:r>
    </w:p>
    <w:p w14:paraId="71252862"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Αφού επί της ουσίας δεν υπάρχουν διαφωνίες και δεν χρειάζεται να κά</w:t>
      </w:r>
      <w:r>
        <w:rPr>
          <w:rFonts w:eastAsia="Times New Roman" w:cs="Times New Roman"/>
          <w:szCs w:val="24"/>
        </w:rPr>
        <w:t>νω εγώ τον συνήγορο...</w:t>
      </w:r>
    </w:p>
    <w:p w14:paraId="71252863"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Θα ήθελα τον λόγο, κύριε Πρόεδρε.</w:t>
      </w:r>
    </w:p>
    <w:p w14:paraId="71252864"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Παππά, είπα εξαρχής ποιος θέλει τον λόγο.</w:t>
      </w:r>
    </w:p>
    <w:p w14:paraId="7125286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Εντάξει, έχετε τον λόγο για δύο λεπτά.</w:t>
      </w:r>
    </w:p>
    <w:p w14:paraId="71252866"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Θα χρειαστώ λιγότερο, κύριε Πρόεδρε.</w:t>
      </w:r>
    </w:p>
    <w:p w14:paraId="7125286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Επί της ου</w:t>
      </w:r>
      <w:r>
        <w:rPr>
          <w:rFonts w:eastAsia="Times New Roman" w:cs="Times New Roman"/>
          <w:szCs w:val="24"/>
        </w:rPr>
        <w:t>σίας και εγώ θέλω να πω ότι η εισαγωγική συζήτηση που ξεκίνησε αυτήν τη στιγμή είναι περί όνου σκιάς. Εμείς δεν έχουμε θέμα, διότι είμαστε παρόντες κοινοβουλευτικά. Είμαστε μία πυγμή και θα τοποθετηθούμε εντός ολίγης ώρας στην ουσία του πράγματος, που είνα</w:t>
      </w:r>
      <w:r>
        <w:rPr>
          <w:rFonts w:eastAsia="Times New Roman" w:cs="Times New Roman"/>
          <w:szCs w:val="24"/>
        </w:rPr>
        <w:t xml:space="preserve">ι ο εκλογικός νόμος. Είτε σε </w:t>
      </w:r>
      <w:r>
        <w:rPr>
          <w:rFonts w:eastAsia="Times New Roman" w:cs="Times New Roman"/>
          <w:szCs w:val="24"/>
        </w:rPr>
        <w:lastRenderedPageBreak/>
        <w:t>τρεις συνεδριάσεις το κάνετε, είτε σε τέσσερις, είτε σε πέντε, δεν μας ενδιαφέρει. Θα τοποθετηθεί ο συναγωνιστής μας, ο εισηγητής μας Γιάννης Λαγός, ο οποίος θα δώσει και μ</w:t>
      </w:r>
      <w:r>
        <w:rPr>
          <w:rFonts w:eastAsia="Times New Roman" w:cs="Times New Roman"/>
          <w:szCs w:val="24"/>
        </w:rPr>
        <w:t>ί</w:t>
      </w:r>
      <w:r>
        <w:rPr>
          <w:rFonts w:eastAsia="Times New Roman" w:cs="Times New Roman"/>
          <w:szCs w:val="24"/>
        </w:rPr>
        <w:t>α απάντηση στα αριστερά και στα δεξιά «παπαγαλάκια» το</w:t>
      </w:r>
      <w:r>
        <w:rPr>
          <w:rFonts w:eastAsia="Times New Roman" w:cs="Times New Roman"/>
          <w:szCs w:val="24"/>
        </w:rPr>
        <w:t>υ συστήματος.</w:t>
      </w:r>
    </w:p>
    <w:p w14:paraId="71252868"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Φάμελλος, για να ολοκληρώσουμε.</w:t>
      </w:r>
    </w:p>
    <w:p w14:paraId="71252869"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Κύριε Πρόεδρε, κύριοι Υπουργοί, κυρίες και κύριοι Βουλευτές, η σημερινή συνεδρίαση είναι μ</w:t>
      </w:r>
      <w:r>
        <w:rPr>
          <w:rFonts w:eastAsia="Times New Roman" w:cs="Times New Roman"/>
          <w:szCs w:val="24"/>
        </w:rPr>
        <w:t>ί</w:t>
      </w:r>
      <w:r>
        <w:rPr>
          <w:rFonts w:eastAsia="Times New Roman" w:cs="Times New Roman"/>
          <w:szCs w:val="24"/>
        </w:rPr>
        <w:t>α σημαντική στιγμή της ελληνικής Βουλής, γιατί α</w:t>
      </w:r>
      <w:r>
        <w:rPr>
          <w:rFonts w:eastAsia="Times New Roman" w:cs="Times New Roman"/>
          <w:szCs w:val="24"/>
        </w:rPr>
        <w:t>νταποκρινόμαστε σε ένα αίτημα πολλών δεκαετιών της δημοκρατικής Ελλάδας, του δημοκρατικού κόσμου.</w:t>
      </w:r>
    </w:p>
    <w:p w14:paraId="7125286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Προφανώς η πρόταση για να γίνει αυτή η συζήτηση σε περιθώριο χρόνου και με συμμετοχή πολλών Βουλευτών, ενισχύει αυτήν την τομή δημοκρατίας που ξεκινάει η Κυβέ</w:t>
      </w:r>
      <w:r>
        <w:rPr>
          <w:rFonts w:eastAsia="Times New Roman" w:cs="Times New Roman"/>
          <w:szCs w:val="24"/>
        </w:rPr>
        <w:t>ρνηση του ΣΥΡΙΖΑ στην Ελλάδα σήμερα.</w:t>
      </w:r>
    </w:p>
    <w:p w14:paraId="7125286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Γι’ αυτό θα έλεγα να μην ξεκινάμε με αυτές τις στεναχώριες, διότι περιφρόνηση του Κοινοβουλίου ζήσαμε, αγαπητοί συνάδελφοι, όταν οι υπουργοί και οι πρωθυπουργοί ήταν απόντες. Γιατί είχαμε Πρωθυπουργό απόντα από την ελλη</w:t>
      </w:r>
      <w:r>
        <w:rPr>
          <w:rFonts w:eastAsia="Times New Roman" w:cs="Times New Roman"/>
          <w:szCs w:val="24"/>
        </w:rPr>
        <w:t>νική Βουλή την προ-προηγούμενη κυβερνητική περίοδο.</w:t>
      </w:r>
    </w:p>
    <w:p w14:paraId="7125286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Η συχνότητα της παρουσίας του Πρωθυπουργού -γιατί κάποιος είπε ότι εξαιτίας του Πρωθυπουργού αλλάζει το πρόγραμμα, δεν είναι σωστό- στη Βουλή είναι πυκνή και είναι τιμή για τη Δημοκρατία και για τη λειτου</w:t>
      </w:r>
      <w:r>
        <w:rPr>
          <w:rFonts w:eastAsia="Times New Roman" w:cs="Times New Roman"/>
          <w:szCs w:val="24"/>
        </w:rPr>
        <w:t xml:space="preserve">ργία μας. Αυτό πάμε να κατοχυρώσουμε και είναι υποχρέωσή μας να το κατοχυρώσουμε. Δεν είναι πλεονέκτημα, είναι υποχρέωσή μας. </w:t>
      </w:r>
    </w:p>
    <w:p w14:paraId="7125286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Συμφωνούμε, λοιπόν, με την πρόταση η οποία έχει γίνει, έστω και με τη χρήση της πλειοψηφίας. Ζητούμε συγγνώμη εάν δεν έγινε ενημέ</w:t>
      </w:r>
      <w:r>
        <w:rPr>
          <w:rFonts w:eastAsia="Times New Roman" w:cs="Times New Roman"/>
          <w:szCs w:val="24"/>
        </w:rPr>
        <w:t>ρωση. Πρέπει να προχωράμε με ενημέρωση των Κοινοβουλευτικών Ομάδων, με πλήρη δημοκρατία και με τη συμμετοχή πολλών Βουλευτών.</w:t>
      </w:r>
    </w:p>
    <w:p w14:paraId="7125286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125286F"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νομίζω ότι κλείσαμε ομαλώς.</w:t>
      </w:r>
    </w:p>
    <w:p w14:paraId="71252870"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Να κλείσω κι εγώ λέγοντας ότι δεν χρειάζεται ο</w:t>
      </w:r>
      <w:r>
        <w:rPr>
          <w:rFonts w:eastAsia="Times New Roman" w:cs="Times New Roman"/>
          <w:szCs w:val="24"/>
        </w:rPr>
        <w:t xml:space="preserve"> Πρόεδρος της Βουλής συνήγορο. Επειδή, όμως, μίλησα σήμερα αρκετές φορές μαζί του, σε ό,τι αφορά τις αιχμές σας για την Κυβέρνηση δεν έχω κα</w:t>
      </w:r>
      <w:r>
        <w:rPr>
          <w:rFonts w:eastAsia="Times New Roman" w:cs="Times New Roman"/>
          <w:szCs w:val="24"/>
        </w:rPr>
        <w:t>μ</w:t>
      </w:r>
      <w:r>
        <w:rPr>
          <w:rFonts w:eastAsia="Times New Roman" w:cs="Times New Roman"/>
          <w:szCs w:val="24"/>
        </w:rPr>
        <w:t>μία διάθεση να τις απαλύνω, αλλά δεν ήταν ευτυχής ο Πρόεδρος. Με δική του πρωτοβουλία αυξήθηκαν οι χρόνοι, ώστε του</w:t>
      </w:r>
      <w:r>
        <w:rPr>
          <w:rFonts w:eastAsia="Times New Roman" w:cs="Times New Roman"/>
          <w:szCs w:val="24"/>
        </w:rPr>
        <w:t>λάχιστον να μιλήσουν όσο το δυνατόν περισσότεροι συνάδελφοι, ει δυνατόν να τους καλύψουμε όλους. Θα δούμε βέβαια μετά το πέρας της ομιλίας του κ. Βορίδη πόσοι θα έχουν εγγραφεί, για να δούμε και σχετικά με το πότε θα αρχίσουμε αύριο.</w:t>
      </w:r>
    </w:p>
    <w:p w14:paraId="7125287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Σας ευχαριστώ πολύ για</w:t>
      </w:r>
      <w:r>
        <w:rPr>
          <w:rFonts w:eastAsia="Times New Roman" w:cs="Times New Roman"/>
          <w:szCs w:val="24"/>
        </w:rPr>
        <w:t xml:space="preserve"> τη συνεργασία, που δεν χάσαμε χρόνο. Ξεκινάμε με τον </w:t>
      </w:r>
      <w:r>
        <w:rPr>
          <w:rFonts w:eastAsia="Times New Roman" w:cs="Times New Roman"/>
          <w:szCs w:val="24"/>
        </w:rPr>
        <w:t>ε</w:t>
      </w:r>
      <w:r>
        <w:rPr>
          <w:rFonts w:eastAsia="Times New Roman" w:cs="Times New Roman"/>
          <w:szCs w:val="24"/>
        </w:rPr>
        <w:t xml:space="preserve">ισηγητή του ΣΥΡΙΖΑ, τον συνάδελφο κ. Ιωάννη Γκιόλα. </w:t>
      </w:r>
    </w:p>
    <w:p w14:paraId="71252872"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ΙΩΑΝΝΗΣ ΓΚΙΟΛΑΣ:</w:t>
      </w:r>
      <w:r>
        <w:rPr>
          <w:rFonts w:eastAsia="Times New Roman" w:cs="Times New Roman"/>
          <w:szCs w:val="24"/>
        </w:rPr>
        <w:t xml:space="preserve"> Ευχαριστώ</w:t>
      </w:r>
      <w:r>
        <w:rPr>
          <w:rFonts w:eastAsia="Times New Roman" w:cs="Times New Roman"/>
        </w:rPr>
        <w:t xml:space="preserve">, κύριε Πρόεδρε. </w:t>
      </w:r>
      <w:r>
        <w:rPr>
          <w:rFonts w:eastAsia="Times New Roman" w:cs="Times New Roman"/>
          <w:szCs w:val="24"/>
        </w:rPr>
        <w:t xml:space="preserve"> </w:t>
      </w:r>
    </w:p>
    <w:p w14:paraId="7125287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με το παρόν σχέδιο νόμου η </w:t>
      </w:r>
      <w:r>
        <w:rPr>
          <w:rFonts w:eastAsia="Times New Roman"/>
          <w:bCs/>
        </w:rPr>
        <w:t>Κυβέρνηση</w:t>
      </w:r>
      <w:r>
        <w:rPr>
          <w:rFonts w:eastAsia="Times New Roman" w:cs="Times New Roman"/>
          <w:szCs w:val="24"/>
        </w:rPr>
        <w:t xml:space="preserve"> εισηγείται την αναλογική εκπροσώπηση των πολιτικών κομμάτων, τη διεύρυνση του δικαιώματος του εκλέγειν, καθώς και άλλες </w:t>
      </w:r>
      <w:r>
        <w:rPr>
          <w:rFonts w:eastAsia="Times New Roman" w:cs="Times New Roman"/>
        </w:rPr>
        <w:t>διατάξεις</w:t>
      </w:r>
      <w:r>
        <w:rPr>
          <w:rFonts w:eastAsia="Times New Roman" w:cs="Times New Roman"/>
          <w:szCs w:val="24"/>
        </w:rPr>
        <w:t xml:space="preserve"> σε σχέση με την εκλογή Βουλευτών του ελληνικού </w:t>
      </w:r>
      <w:r>
        <w:rPr>
          <w:rFonts w:eastAsia="Times New Roman"/>
          <w:bCs/>
        </w:rPr>
        <w:t>Κοινοβουλίου</w:t>
      </w:r>
      <w:r>
        <w:rPr>
          <w:rFonts w:eastAsia="Times New Roman" w:cs="Times New Roman"/>
          <w:szCs w:val="24"/>
        </w:rPr>
        <w:t xml:space="preserve">. </w:t>
      </w:r>
    </w:p>
    <w:p w14:paraId="7125287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Στόχος των νέων ρυθμίσεων </w:t>
      </w:r>
      <w:r>
        <w:rPr>
          <w:rFonts w:eastAsia="Times New Roman"/>
          <w:bCs/>
        </w:rPr>
        <w:t>είναι</w:t>
      </w:r>
      <w:r>
        <w:rPr>
          <w:rFonts w:eastAsia="Times New Roman" w:cs="Times New Roman"/>
          <w:szCs w:val="24"/>
        </w:rPr>
        <w:t xml:space="preserve"> το κάθε πολιτικό κόμμα να εκπρο</w:t>
      </w:r>
      <w:r>
        <w:rPr>
          <w:rFonts w:eastAsia="Times New Roman" w:cs="Times New Roman"/>
          <w:szCs w:val="24"/>
        </w:rPr>
        <w:t xml:space="preserve">σωπείται στο εθνικό </w:t>
      </w:r>
      <w:r>
        <w:rPr>
          <w:rFonts w:eastAsia="Times New Roman"/>
          <w:bCs/>
        </w:rPr>
        <w:t>Κοινοβούλιο</w:t>
      </w:r>
      <w:r>
        <w:rPr>
          <w:rFonts w:eastAsia="Times New Roman" w:cs="Times New Roman"/>
          <w:szCs w:val="24"/>
        </w:rPr>
        <w:t xml:space="preserve"> ανάλογα με την πραγματική εκλογική του δύναμη, αποκαθιστώντας τη γνήσια αντιπροσώπευση της λαϊκής βούλησης και ενισχύοντας με τον τρόπο αυτό την ποιότητα της δημοκρατίας, </w:t>
      </w:r>
      <w:r>
        <w:rPr>
          <w:rFonts w:eastAsia="Times New Roman" w:cs="Times New Roman"/>
        </w:rPr>
        <w:t>χωρίς</w:t>
      </w:r>
      <w:r>
        <w:rPr>
          <w:rFonts w:eastAsia="Times New Roman" w:cs="Times New Roman"/>
          <w:szCs w:val="24"/>
        </w:rPr>
        <w:t xml:space="preserve"> ευνοϊκή μεταχείριση των μεγαλύτερων κομμάτων έν</w:t>
      </w:r>
      <w:r>
        <w:rPr>
          <w:rFonts w:eastAsia="Times New Roman" w:cs="Times New Roman"/>
          <w:szCs w:val="24"/>
        </w:rPr>
        <w:t>αντι των μικροτέρων.</w:t>
      </w:r>
    </w:p>
    <w:p w14:paraId="7125287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Επιλέγουμε την καθιέρωση του συστήματος της απλής αναλογικής, όχι μόνο διότι υπήρξε πάγιο και διαχρονικό αίτημα της Αριστεράς, αλλά διότι με το νομοσχέδιο αυτό επιδιώκεται η ανάκτηση της εμπιστοσύνης των πολιτών προς τους δημοκρατικούς</w:t>
      </w:r>
      <w:r>
        <w:rPr>
          <w:rFonts w:eastAsia="Times New Roman" w:cs="Times New Roman"/>
          <w:szCs w:val="24"/>
        </w:rPr>
        <w:t xml:space="preserve"> θεσμούς και το πολιτικό σύστημα. </w:t>
      </w:r>
    </w:p>
    <w:p w14:paraId="71252876" w14:textId="77777777" w:rsidR="00802761" w:rsidRDefault="00465DCE">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71252877" w14:textId="77777777" w:rsidR="00802761" w:rsidRDefault="00465DCE">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Κυρίες και κύριοι συνάδελφοι, έχετε αντιληφθεί ότι δεν ακούτε τι λέει ο ομιλητής; Σας παρακαλώ, όποιος θέλει να μιλήσει με τον διπλανό του, ας βγει έξω. Παρακαλώ πάρ</w:t>
      </w:r>
      <w:r>
        <w:rPr>
          <w:rFonts w:eastAsia="Times New Roman" w:cs="Times New Roman"/>
          <w:szCs w:val="24"/>
        </w:rPr>
        <w:t xml:space="preserve">α πολύ. </w:t>
      </w:r>
    </w:p>
    <w:p w14:paraId="7125287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Συνεχίστε, κύριε Γκιόλα. </w:t>
      </w:r>
    </w:p>
    <w:p w14:paraId="71252879" w14:textId="77777777" w:rsidR="00802761" w:rsidRDefault="00465DCE">
      <w:pPr>
        <w:spacing w:after="0" w:line="600" w:lineRule="auto"/>
        <w:ind w:firstLine="720"/>
        <w:jc w:val="both"/>
        <w:rPr>
          <w:rFonts w:eastAsia="Times New Roman" w:cs="Times New Roman"/>
        </w:rPr>
      </w:pPr>
      <w:r>
        <w:rPr>
          <w:rFonts w:eastAsia="Times New Roman" w:cs="Times New Roman"/>
          <w:b/>
          <w:szCs w:val="24"/>
        </w:rPr>
        <w:lastRenderedPageBreak/>
        <w:t xml:space="preserve">ΙΩΑΝΝΗΣ ΓΚΙΟΛΑΣ: </w:t>
      </w:r>
      <w:r>
        <w:rPr>
          <w:rFonts w:eastAsia="Times New Roman" w:cs="Times New Roman"/>
        </w:rPr>
        <w:t>Το εκλογικό σύστημα της ενισχυμένης αναλογικής, το οποίο εφαρμόστηκε σε όλη τη μεταπολιτευτική περίοδο, επιδίωκε να διασφαλίσει την πάση θυσία παραμονή των εκάστοτε κυβερνήσεων στην εξουσία και είχε ως συ</w:t>
      </w:r>
      <w:r>
        <w:rPr>
          <w:rFonts w:eastAsia="Times New Roman" w:cs="Times New Roman"/>
        </w:rPr>
        <w:t xml:space="preserve">νέπεια η μειοψηφία του εκλογικού σώματος να αναδεικνύεται σε κοινοβουλευτική </w:t>
      </w:r>
      <w:r>
        <w:rPr>
          <w:rFonts w:eastAsia="Times New Roman" w:cs="Times New Roman"/>
        </w:rPr>
        <w:t>Π</w:t>
      </w:r>
      <w:r>
        <w:rPr>
          <w:rFonts w:eastAsia="Times New Roman" w:cs="Times New Roman"/>
        </w:rPr>
        <w:t xml:space="preserve">λειοψηφία. </w:t>
      </w:r>
    </w:p>
    <w:p w14:paraId="7125287A" w14:textId="77777777" w:rsidR="00802761" w:rsidRDefault="00465DCE">
      <w:pPr>
        <w:spacing w:after="0" w:line="600" w:lineRule="auto"/>
        <w:ind w:firstLine="720"/>
        <w:jc w:val="both"/>
        <w:rPr>
          <w:rFonts w:eastAsia="Times New Roman" w:cs="Times New Roman"/>
        </w:rPr>
      </w:pPr>
      <w:r>
        <w:rPr>
          <w:rFonts w:eastAsia="Times New Roman" w:cs="Times New Roman"/>
        </w:rPr>
        <w:t>Θυμόμαστε, άλλωστε, τα μπόνους των σαράντα και πενήντα εδρών, τα οποία</w:t>
      </w:r>
      <w:r>
        <w:rPr>
          <w:rFonts w:eastAsia="Times New Roman" w:cs="Times New Roman"/>
        </w:rPr>
        <w:t xml:space="preserve"> στις</w:t>
      </w:r>
      <w:r>
        <w:rPr>
          <w:rFonts w:eastAsia="Times New Roman" w:cs="Times New Roman"/>
        </w:rPr>
        <w:t xml:space="preserve"> προηγούμενες Βουλές αλλοίωναν το εκλογικό αποτέλεσμα, προσβάλλοντας βάναυσα την αρχή της ι</w:t>
      </w:r>
      <w:r>
        <w:rPr>
          <w:rFonts w:eastAsia="Times New Roman" w:cs="Times New Roman"/>
        </w:rPr>
        <w:t xml:space="preserve">σοδυναμίας της ψήφου. </w:t>
      </w:r>
    </w:p>
    <w:p w14:paraId="7125287B" w14:textId="77777777" w:rsidR="00802761" w:rsidRDefault="00465DCE">
      <w:pPr>
        <w:spacing w:after="0" w:line="600" w:lineRule="auto"/>
        <w:ind w:firstLine="720"/>
        <w:jc w:val="both"/>
        <w:rPr>
          <w:rFonts w:eastAsia="Times New Roman" w:cs="Times New Roman"/>
        </w:rPr>
      </w:pPr>
      <w:r>
        <w:rPr>
          <w:rFonts w:eastAsia="Times New Roman" w:cs="Times New Roman"/>
        </w:rPr>
        <w:t xml:space="preserve">Έτσι, προέκυπτε προφανής αναντιστοιχία μεταξύ της εκλογικής δύναμης των κομμάτων και της κοινοβουλευτικής τους εκπροσώπησης και σαφής φαλκίδευση της ψήφου των πολιτών. </w:t>
      </w:r>
    </w:p>
    <w:p w14:paraId="7125287C" w14:textId="77777777" w:rsidR="00802761" w:rsidRDefault="00465DCE">
      <w:pPr>
        <w:spacing w:after="0" w:line="600" w:lineRule="auto"/>
        <w:ind w:firstLine="720"/>
        <w:jc w:val="both"/>
        <w:rPr>
          <w:rFonts w:eastAsia="Times New Roman" w:cs="Times New Roman"/>
        </w:rPr>
      </w:pPr>
      <w:r>
        <w:rPr>
          <w:rFonts w:eastAsia="Times New Roman" w:cs="Times New Roman"/>
        </w:rPr>
        <w:t>Το σύστημα αυτό δοκιμάστηκε και απέτυχε, τουλάχιστον στη συνείδη</w:t>
      </w:r>
      <w:r>
        <w:rPr>
          <w:rFonts w:eastAsia="Times New Roman" w:cs="Times New Roman"/>
        </w:rPr>
        <w:t xml:space="preserve">ση της συντριπτικής πλειοψηφίας του ελληνικού λαού. Ο μόνος τρόπος για την αποκατάσταση της δίκαιης, ισότιμης, νόμιμης και δημοκρατικής αντιπροσώπευσης του λαού στο </w:t>
      </w:r>
      <w:r>
        <w:rPr>
          <w:rFonts w:eastAsia="Times New Roman"/>
          <w:bCs/>
        </w:rPr>
        <w:t>Κοινοβούλιο</w:t>
      </w:r>
      <w:r>
        <w:rPr>
          <w:rFonts w:eastAsia="Times New Roman" w:cs="Times New Roman"/>
        </w:rPr>
        <w:t xml:space="preserve"> </w:t>
      </w:r>
      <w:r>
        <w:rPr>
          <w:rFonts w:eastAsia="Times New Roman"/>
          <w:bCs/>
        </w:rPr>
        <w:t>είναι</w:t>
      </w:r>
      <w:r>
        <w:rPr>
          <w:rFonts w:eastAsia="Times New Roman" w:cs="Times New Roman"/>
        </w:rPr>
        <w:t xml:space="preserve"> η απλή αναλογική. </w:t>
      </w:r>
    </w:p>
    <w:p w14:paraId="7125287D" w14:textId="77777777" w:rsidR="00802761" w:rsidRDefault="00465DCE">
      <w:pPr>
        <w:spacing w:after="0" w:line="600" w:lineRule="auto"/>
        <w:ind w:firstLine="720"/>
        <w:jc w:val="both"/>
        <w:rPr>
          <w:rFonts w:eastAsia="Times New Roman" w:cs="Times New Roman"/>
        </w:rPr>
      </w:pPr>
      <w:r>
        <w:rPr>
          <w:rFonts w:eastAsia="Times New Roman"/>
          <w:bCs/>
        </w:rPr>
        <w:lastRenderedPageBreak/>
        <w:t>Συγκεκριμένα,</w:t>
      </w:r>
      <w:r>
        <w:rPr>
          <w:rFonts w:eastAsia="Times New Roman" w:cs="Times New Roman"/>
        </w:rPr>
        <w:t xml:space="preserve"> εμείς υιοθετούμε και προτείνουμε αυτές τ</w:t>
      </w:r>
      <w:r>
        <w:rPr>
          <w:rFonts w:eastAsia="Times New Roman" w:cs="Times New Roman"/>
        </w:rPr>
        <w:t xml:space="preserve">ις διατάξεις, γιατί πιστεύουμε ότι εκτός από τη γνήσια αντιπροσώπευση που επιδιώκουν, προάγουν και κατατείνουν σε κυβερνήσεις συνεργασίας, όπως απαιτούν οι σύγχρονες ανάγκες του διαλόγου, του πλουραλισμού και των αναγκαίων συνθέσεων. </w:t>
      </w:r>
    </w:p>
    <w:p w14:paraId="7125287E" w14:textId="77777777" w:rsidR="00802761" w:rsidRDefault="00465DCE">
      <w:pPr>
        <w:spacing w:after="0" w:line="600" w:lineRule="auto"/>
        <w:ind w:firstLine="720"/>
        <w:jc w:val="both"/>
        <w:rPr>
          <w:rFonts w:eastAsia="Times New Roman" w:cs="Times New Roman"/>
        </w:rPr>
      </w:pPr>
      <w:r>
        <w:rPr>
          <w:rFonts w:eastAsia="Times New Roman" w:cs="Times New Roman"/>
        </w:rPr>
        <w:t>Με αυτό τον ουσιαστικ</w:t>
      </w:r>
      <w:r>
        <w:rPr>
          <w:rFonts w:eastAsia="Times New Roman" w:cs="Times New Roman"/>
        </w:rPr>
        <w:t xml:space="preserve">ό και δημοκρατικό τρόπο ενισχύεται η κυβερνητική σταθερότητα. Πώς; Με τη συνδιαμόρφωση, τον έλεγχο και την ανάληψη ουσιαστικών πολιτικών πρωτοβουλιών, που επιπρόσθετα θα εξασφαλίζουν την κοινωνική συνοχή και την ειρήνη. </w:t>
      </w:r>
    </w:p>
    <w:p w14:paraId="7125287F" w14:textId="77777777" w:rsidR="00802761" w:rsidRDefault="00465DCE">
      <w:pPr>
        <w:spacing w:after="0" w:line="600" w:lineRule="auto"/>
        <w:ind w:firstLine="720"/>
        <w:jc w:val="both"/>
        <w:rPr>
          <w:rFonts w:eastAsia="Times New Roman" w:cs="Times New Roman"/>
        </w:rPr>
      </w:pPr>
      <w:r>
        <w:rPr>
          <w:rFonts w:eastAsia="Times New Roman" w:cs="Times New Roman"/>
        </w:rPr>
        <w:t>Δεν νομοθετούμε προσβλέποντας σε μι</w:t>
      </w:r>
      <w:r>
        <w:rPr>
          <w:rFonts w:eastAsia="Times New Roman" w:cs="Times New Roman"/>
        </w:rPr>
        <w:t xml:space="preserve">κροκομματικές σκοπιμότητες και οφέλη. </w:t>
      </w:r>
      <w:r>
        <w:rPr>
          <w:rFonts w:eastAsia="Times New Roman"/>
          <w:bCs/>
        </w:rPr>
        <w:t>Είναι</w:t>
      </w:r>
      <w:r>
        <w:rPr>
          <w:rFonts w:eastAsia="Times New Roman" w:cs="Times New Roman"/>
        </w:rPr>
        <w:t xml:space="preserve"> προφανές. Γι’ αυτό και επιλέξαμε να ψηφίσουμε το σύστημα της απλής αναλογικής σε πολιτικά ουδέτερο χρόνο. </w:t>
      </w:r>
    </w:p>
    <w:p w14:paraId="71252880" w14:textId="77777777" w:rsidR="00802761" w:rsidRDefault="00465DCE">
      <w:pPr>
        <w:spacing w:after="0" w:line="600" w:lineRule="auto"/>
        <w:ind w:firstLine="720"/>
        <w:jc w:val="both"/>
        <w:rPr>
          <w:rFonts w:eastAsia="Times New Roman"/>
          <w:bCs/>
          <w:shd w:val="clear" w:color="auto" w:fill="FFFFFF"/>
        </w:rPr>
      </w:pPr>
      <w:r>
        <w:rPr>
          <w:rFonts w:eastAsia="Times New Roman" w:cs="Times New Roman"/>
        </w:rPr>
        <w:t xml:space="preserve">Οι πολιτικοί μας αντίπαλοι και κυρίως ο </w:t>
      </w:r>
      <w:r>
        <w:rPr>
          <w:rFonts w:eastAsia="Times New Roman" w:cs="Times New Roman"/>
        </w:rPr>
        <w:t>ε</w:t>
      </w:r>
      <w:r>
        <w:rPr>
          <w:rFonts w:eastAsia="Times New Roman" w:cs="Times New Roman"/>
        </w:rPr>
        <w:t xml:space="preserve">ισηγητής και οι συνάδελφοι της </w:t>
      </w:r>
      <w:r>
        <w:rPr>
          <w:rFonts w:eastAsia="Times New Roman"/>
          <w:bCs/>
          <w:shd w:val="clear" w:color="auto" w:fill="FFFFFF"/>
        </w:rPr>
        <w:t>Αξιωματικής Αντιπολίτευσης,</w:t>
      </w:r>
      <w:r>
        <w:rPr>
          <w:rFonts w:eastAsia="Times New Roman" w:cs="Times New Roman"/>
          <w:bCs/>
          <w:shd w:val="clear" w:color="auto" w:fill="FFFFFF"/>
        </w:rPr>
        <w:t xml:space="preserve"> που έ</w:t>
      </w:r>
      <w:r>
        <w:rPr>
          <w:rFonts w:eastAsia="Times New Roman" w:cs="Times New Roman"/>
          <w:bCs/>
          <w:shd w:val="clear" w:color="auto" w:fill="FFFFFF"/>
        </w:rPr>
        <w:t xml:space="preserve">λαβαν τον λόγο στις </w:t>
      </w:r>
      <w:r>
        <w:rPr>
          <w:rFonts w:eastAsia="Times New Roman"/>
          <w:bCs/>
          <w:shd w:val="clear" w:color="auto" w:fill="FFFFFF"/>
        </w:rPr>
        <w:t xml:space="preserve">συζητήσεις των </w:t>
      </w:r>
      <w:r>
        <w:rPr>
          <w:rFonts w:eastAsia="Times New Roman"/>
          <w:bCs/>
          <w:shd w:val="clear" w:color="auto" w:fill="FFFFFF"/>
        </w:rPr>
        <w:t>ε</w:t>
      </w:r>
      <w:r>
        <w:rPr>
          <w:rFonts w:eastAsia="Times New Roman"/>
          <w:bCs/>
          <w:shd w:val="clear" w:color="auto" w:fill="FFFFFF"/>
        </w:rPr>
        <w:t>πιτροπών, επέσ</w:t>
      </w:r>
      <w:r>
        <w:rPr>
          <w:rFonts w:eastAsia="Times New Roman"/>
          <w:bCs/>
          <w:shd w:val="clear" w:color="auto" w:fill="FFFFFF"/>
        </w:rPr>
        <w:t>ει</w:t>
      </w:r>
      <w:r>
        <w:rPr>
          <w:rFonts w:eastAsia="Times New Roman"/>
          <w:bCs/>
          <w:shd w:val="clear" w:color="auto" w:fill="FFFFFF"/>
        </w:rPr>
        <w:t xml:space="preserve">σαν τον κίνδυνο της ακυβερνησίας ή της μη μακροημέρευσης των κυβερνητικών συνεργασιών. </w:t>
      </w:r>
    </w:p>
    <w:p w14:paraId="71252881" w14:textId="77777777" w:rsidR="00802761" w:rsidRDefault="00465DCE">
      <w:pPr>
        <w:spacing w:after="0" w:line="600" w:lineRule="auto"/>
        <w:ind w:firstLine="720"/>
        <w:jc w:val="both"/>
        <w:rPr>
          <w:rFonts w:eastAsia="Times New Roman"/>
          <w:bCs/>
          <w:shd w:val="clear" w:color="auto" w:fill="FFFFFF"/>
        </w:rPr>
      </w:pPr>
      <w:r>
        <w:rPr>
          <w:rFonts w:eastAsia="Times New Roman"/>
          <w:bCs/>
          <w:shd w:val="clear" w:color="auto" w:fill="FFFFFF"/>
        </w:rPr>
        <w:lastRenderedPageBreak/>
        <w:t xml:space="preserve">Ο Αρχηγός σας, όμως, ο αξιότιμος κ. Κυριάκος Μητσοτάκης, ξεπέρασε κατά πολύ όλους σας σε ένα κρεσέντο, δυστυχώς, </w:t>
      </w:r>
      <w:r>
        <w:rPr>
          <w:rFonts w:eastAsia="Times New Roman"/>
          <w:bCs/>
          <w:shd w:val="clear" w:color="auto" w:fill="FFFFFF"/>
        </w:rPr>
        <w:t>ατυχούς κινδυνολογίας και καταστροφολογίας, πυροδοτώντας το κλίμα με διχαστικό λόγο και ειπών σε πρόσφατες δηλώσεις του ότι «Η απλή αναλογική αντιβαίνει την απλή λογική. Είναι σημαντικό να μη συγκεντρώσει τις διακόσιες ψήφους. Παίζουν…» –εννοώντας τα κόμμα</w:t>
      </w:r>
      <w:r>
        <w:rPr>
          <w:rFonts w:eastAsia="Times New Roman"/>
          <w:bCs/>
          <w:shd w:val="clear" w:color="auto" w:fill="FFFFFF"/>
        </w:rPr>
        <w:t>τα της συγκυβέρνησης- «…με τους θεσμούς για να κρατηθούν στην εξουσία</w:t>
      </w:r>
      <w:r>
        <w:rPr>
          <w:rFonts w:eastAsia="Times New Roman"/>
          <w:bCs/>
          <w:shd w:val="clear" w:color="auto" w:fill="FFFFFF"/>
        </w:rPr>
        <w:t>»</w:t>
      </w:r>
      <w:r>
        <w:rPr>
          <w:rFonts w:eastAsia="Times New Roman"/>
          <w:bCs/>
          <w:shd w:val="clear" w:color="auto" w:fill="FFFFFF"/>
        </w:rPr>
        <w:t xml:space="preserve">. </w:t>
      </w:r>
      <w:r>
        <w:rPr>
          <w:rFonts w:eastAsia="Times New Roman"/>
          <w:bCs/>
          <w:shd w:val="clear" w:color="auto" w:fill="FFFFFF"/>
        </w:rPr>
        <w:t>«</w:t>
      </w:r>
      <w:r>
        <w:rPr>
          <w:rFonts w:eastAsia="Times New Roman"/>
          <w:bCs/>
          <w:shd w:val="clear" w:color="auto" w:fill="FFFFFF"/>
        </w:rPr>
        <w:t xml:space="preserve">Βόμβα στα θεμέλια της δημοκρατίας η απλή αναλογική.». </w:t>
      </w:r>
    </w:p>
    <w:p w14:paraId="71252882" w14:textId="77777777" w:rsidR="00802761" w:rsidRDefault="00465DCE">
      <w:pPr>
        <w:spacing w:after="0" w:line="600" w:lineRule="auto"/>
        <w:ind w:firstLine="720"/>
        <w:jc w:val="both"/>
        <w:rPr>
          <w:rFonts w:eastAsia="Times New Roman" w:cs="Times New Roman"/>
          <w:szCs w:val="24"/>
        </w:rPr>
      </w:pPr>
      <w:r>
        <w:rPr>
          <w:rFonts w:eastAsia="Times New Roman"/>
          <w:bCs/>
          <w:shd w:val="clear" w:color="auto" w:fill="FFFFFF"/>
        </w:rPr>
        <w:t>Α</w:t>
      </w:r>
      <w:r>
        <w:rPr>
          <w:rFonts w:eastAsia="Times New Roman"/>
          <w:bCs/>
          <w:shd w:val="clear" w:color="auto" w:fill="FFFFFF"/>
        </w:rPr>
        <w:t>ς δεχτώ την πρώτη δήλωση ως ένα φραστικό πυροτέχνημα και τη δεύτερη ως έκφραση της διακαούς επιθυμίας του. Ε, όχι όμως ότι παίζ</w:t>
      </w:r>
      <w:r>
        <w:rPr>
          <w:rFonts w:eastAsia="Times New Roman"/>
          <w:bCs/>
          <w:shd w:val="clear" w:color="auto" w:fill="FFFFFF"/>
        </w:rPr>
        <w:t xml:space="preserve">ουμε και με τους θεσμούς, κύριε </w:t>
      </w:r>
      <w:r>
        <w:rPr>
          <w:rFonts w:eastAsia="Times New Roman"/>
          <w:bCs/>
          <w:shd w:val="clear" w:color="auto" w:fill="FFFFFF"/>
        </w:rPr>
        <w:t>α</w:t>
      </w:r>
      <w:r>
        <w:rPr>
          <w:rFonts w:eastAsia="Times New Roman"/>
          <w:bCs/>
          <w:shd w:val="clear" w:color="auto" w:fill="FFFFFF"/>
        </w:rPr>
        <w:t>ρχηγέ της Αξιωματικής Αντιπολίτευσης, ούτε βέβαια ότι ναρκοθετούμε τη δημοκρατία. Δεν μπορείτε εσείς και η παράταξή σας να μας αιτιάσθε, εσείς με τη συνεπικουρία του εταίρου, του πάλαι ποτέ δικομματισμού, που αλλάζατε τα εκ</w:t>
      </w:r>
      <w:r>
        <w:rPr>
          <w:rFonts w:eastAsia="Times New Roman"/>
          <w:bCs/>
          <w:shd w:val="clear" w:color="auto" w:fill="FFFFFF"/>
        </w:rPr>
        <w:t xml:space="preserve">λογικά συστήματα -επτά τον αριθμό, αν θυμάμαι, από την Μεταπολίτευση- σαν τα πουκάμισα, για να εφεύρετε </w:t>
      </w:r>
      <w:r>
        <w:rPr>
          <w:rFonts w:eastAsia="Times New Roman"/>
          <w:bCs/>
          <w:shd w:val="clear" w:color="auto" w:fill="FFFFFF"/>
        </w:rPr>
        <w:lastRenderedPageBreak/>
        <w:t xml:space="preserve">το αποδοτικότερο καλπονοθευτικό σύστημα, που θα εξασφάλιζε την αυτοδυναμία σας στις επόμενες εκλογές. </w:t>
      </w:r>
    </w:p>
    <w:p w14:paraId="7125288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Κατηγορηθήκαμε ότι φέραμε άκαιρα, πρωθύστερα ή κα</w:t>
      </w:r>
      <w:r>
        <w:rPr>
          <w:rFonts w:eastAsia="Times New Roman" w:cs="Times New Roman"/>
          <w:szCs w:val="24"/>
        </w:rPr>
        <w:t>ι καιροσκοπικά το εκλογικό νομοσχέδιο. Αλήθεια, τι θα λέγατε εάν το εισηγούμασταν λίγους μήνες πριν τις εκλογές, κατά τη δική σας πάγια τακτική, όπως συνηθίζατε να το κάνετε παλαιότερα και όλοι μιλούσαν για εκλογομαγειρέματα; Τώρα, που γίνεται τρία ολόκληρ</w:t>
      </w:r>
      <w:r>
        <w:rPr>
          <w:rFonts w:eastAsia="Times New Roman" w:cs="Times New Roman"/>
          <w:szCs w:val="24"/>
        </w:rPr>
        <w:t>α χρόνια πριν τις εκλογές, μιλάτε για αποπροσανατολισμό του λαού από τα κρίσιμα ζητήματα; Τελικά πότε έπρεπε να εισαχθούν οι τροποποιήσεις του εκλογικού νόμου; Αμέσως πριν τις εκλογές; Πολύ πριν τις εκλογές; Ή μήπως ακόμα και κατά τη διάρκεια του προεκλογι</w:t>
      </w:r>
      <w:r>
        <w:rPr>
          <w:rFonts w:eastAsia="Times New Roman" w:cs="Times New Roman"/>
          <w:szCs w:val="24"/>
        </w:rPr>
        <w:t xml:space="preserve">κού αγώνα; Ας σοβαρευτούμε, κυρίες και κύριοι συνάδελφοι. </w:t>
      </w:r>
    </w:p>
    <w:p w14:paraId="7125288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Ο υπάρχων εκλογικός νόμος που προδήλως αλλοίωνε την ψήφο των Ελλήνων έπρεπε να αλλάξει. Έντιμα, χωρίς καιροσκοπισμό και σε ανύποπτο χρόνο, λοιπόν, προτείνουμε με τρόπο λιτό, αλλά σαφέστατα δημοκρατ</w:t>
      </w:r>
      <w:r>
        <w:rPr>
          <w:rFonts w:eastAsia="Times New Roman" w:cs="Times New Roman"/>
          <w:szCs w:val="24"/>
        </w:rPr>
        <w:t xml:space="preserve">ικό και δίκαιο, τις τροποποιήσεις που πρέπει να γίνουν, ώστε να εφαρμοστεί το βέλτιστο σύστημα απλής αναλογικής. </w:t>
      </w:r>
    </w:p>
    <w:p w14:paraId="7125288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Παραλείψεις και μικροβελτιώσεις και βέβαια μπορεί να γίνουν στην πορεία και με άνεση χρόνου, αλλαγές, όμως, που θα κάνουν αποδεκτά την ουσία κ</w:t>
      </w:r>
      <w:r>
        <w:rPr>
          <w:rFonts w:eastAsia="Times New Roman" w:cs="Times New Roman"/>
          <w:szCs w:val="24"/>
        </w:rPr>
        <w:t xml:space="preserve">αι τον πυρήνα του συστήματος της απλής αναλογικής, που δεν θα τον αλλοιώνουν, δεν θα τον εκφυλίζουν και δεν θα τον μετατρέπουν τεχνηέντως στο αποτυχημένο και αντιδημοκρατικό σύστημα της ενισχυμένης αναλογικής. </w:t>
      </w:r>
    </w:p>
    <w:p w14:paraId="7125288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Για να μπω στα επιμέρους, υπερβολικές αιτιάσε</w:t>
      </w:r>
      <w:r>
        <w:rPr>
          <w:rFonts w:eastAsia="Times New Roman" w:cs="Times New Roman"/>
          <w:szCs w:val="24"/>
        </w:rPr>
        <w:t>ις καταγράφηκαν για το δικαίωμα ψήφου των νέων ηλικίας άνω των δέκα επτά ετών. Απορρίφθηκε με σφοδρότητα, κυρίως από τη Νέα Δημοκρατία, η επέκταση της ψήφου στους δεκαεπτάρηδες, με αβάσιμα επιχειρήματα και αστάθμητη και μηχανιστική αιτιο</w:t>
      </w:r>
      <w:r>
        <w:rPr>
          <w:rFonts w:eastAsia="Times New Roman" w:cs="Times New Roman"/>
          <w:szCs w:val="24"/>
        </w:rPr>
        <w:lastRenderedPageBreak/>
        <w:t>λόγηση. Η αναγκαιότ</w:t>
      </w:r>
      <w:r>
        <w:rPr>
          <w:rFonts w:eastAsia="Times New Roman" w:cs="Times New Roman"/>
          <w:szCs w:val="24"/>
        </w:rPr>
        <w:t xml:space="preserve">ητα της ψήφου των νέων είναι για πλείστους λόγους δικαιολογημένη και επιβεβλημένη. Αναφερόμαστε σε ένα συρρικνούμενο εκλογικό σώμα, που σαφώς μπορεί και πρέπει να ενισχυθεί και να εμπλουτιστεί. </w:t>
      </w:r>
    </w:p>
    <w:p w14:paraId="7125288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Η επέκταση του εκλογικού δικαιώματος για τη διεύρυνση του εκλ</w:t>
      </w:r>
      <w:r>
        <w:rPr>
          <w:rFonts w:eastAsia="Times New Roman" w:cs="Times New Roman"/>
          <w:szCs w:val="24"/>
        </w:rPr>
        <w:t xml:space="preserve">ογικού σώματος μέσω της συμμετοχής περισσοτέρων πολιτών στις δημοκρατικές διαδικασίες για την ανάδειξη των πολιτειακών οργάνων είναι αναγκαία και απαραίτητη. </w:t>
      </w:r>
    </w:p>
    <w:p w14:paraId="7125288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Με ποια διαστρωματική μερίδα πρέπει, λοιπόν, να γίνει η αύξηση και η ανανέωση του εκλογικού </w:t>
      </w:r>
      <w:r>
        <w:rPr>
          <w:rFonts w:eastAsia="Times New Roman" w:cs="Times New Roman"/>
          <w:szCs w:val="24"/>
        </w:rPr>
        <w:t>σώματος, αν όχι με αυτή των νέων; Ας θυμηθούμε τη μείωση του ορίου ηλικίας από τα είκοσι ένα έτη στα δεκαοκτώ έτη, που έγινε προ τριάντα πέντε περίπου ετών, πόσο επιβεβλημένη, αναγκαία και αποδεκτή από την κοινωνία υπήρξε,</w:t>
      </w:r>
    </w:p>
    <w:p w14:paraId="7125288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Δεν θέλω να πιστεύω ότι όσοι επιθ</w:t>
      </w:r>
      <w:r>
        <w:rPr>
          <w:rFonts w:eastAsia="Times New Roman" w:cs="Times New Roman"/>
          <w:szCs w:val="24"/>
        </w:rPr>
        <w:t xml:space="preserve">υμούν να στερήσουν το δικαίωμα ψήφου στους νέους συνανθρώπους μας, που αναζητούν λύσεις για το μέλλον τους, θα προτιμούσαν να βλέπουν τη νεολαία μας απαθή </w:t>
      </w:r>
      <w:r>
        <w:rPr>
          <w:rFonts w:eastAsia="Times New Roman" w:cs="Times New Roman"/>
          <w:szCs w:val="24"/>
        </w:rPr>
        <w:lastRenderedPageBreak/>
        <w:t xml:space="preserve">και χαυνωμένη, να περιορίζεται ίσως σε παθητικό ρόλο ή και να στρέφεται στον τυφλό και αντικοινωνικό </w:t>
      </w:r>
      <w:r>
        <w:rPr>
          <w:rFonts w:eastAsia="Times New Roman" w:cs="Times New Roman"/>
          <w:szCs w:val="24"/>
        </w:rPr>
        <w:t xml:space="preserve">ατομικισμό. </w:t>
      </w:r>
    </w:p>
    <w:p w14:paraId="7125288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Αυτοί που αντιστρατεύονται το σύστημα της απλής αναλογικής, ισχυριζόμενοι ότι η χώρα χρειάζεται σταθερές κυβερνήσεις, εννοώντας προφανώς μονοκομματικές και αυτοδύναμες κυβερνήσεις με παντοδύναμους πρωθυπουργούς, φαίνεται ότι γρήγορα λησμόνησαν</w:t>
      </w:r>
      <w:r>
        <w:rPr>
          <w:rFonts w:eastAsia="Times New Roman" w:cs="Times New Roman"/>
          <w:szCs w:val="24"/>
        </w:rPr>
        <w:t xml:space="preserve"> ότι οι σταθερές αυτές κυβερνήσεις έφεραν κατάρρευση της οικονομίας, χρεοκοπία της χώρας, διάλυση του κράτους, μνημόνια και ασφυκτικό καθεστώς επιτροπείας. </w:t>
      </w:r>
    </w:p>
    <w:p w14:paraId="7125288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Επιπρόσθετα, κάποιοι θα ισχυριστούν καλοπροαίρετα ή κάπως αφελώς, ότι δεν διαθέτουμε κουλτούρα και </w:t>
      </w:r>
      <w:r>
        <w:rPr>
          <w:rFonts w:eastAsia="Times New Roman" w:cs="Times New Roman"/>
          <w:szCs w:val="24"/>
        </w:rPr>
        <w:t xml:space="preserve">παράδοση συμμαχικών κυβερνήσεων. Πράγματι, η απλή αναλογική τέτοια απαίτηση έχει από τα υπεύθυνα πολιτικά κόμματα: να συμπράξουν και να σχηματίσουν κυβερνήσεις συνεργασίας. </w:t>
      </w:r>
    </w:p>
    <w:p w14:paraId="7125288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Η απάντησή μας, λοιπόν, σε αυτές τις αιτιάσεις είναι ότι τέτοιες κυβερνήσεις έχουμ</w:t>
      </w:r>
      <w:r>
        <w:rPr>
          <w:rFonts w:eastAsia="Times New Roman" w:cs="Times New Roman"/>
          <w:szCs w:val="24"/>
        </w:rPr>
        <w:t>ε από το 2012 στη χώρα μας, κύριοι συνάδελφοι, μάλιστα τέτοιες, που προέκυψαν από σύγκλιση πολιτικών δυνάμεων</w:t>
      </w:r>
      <w:r>
        <w:rPr>
          <w:rFonts w:eastAsia="Times New Roman" w:cs="Times New Roman"/>
          <w:szCs w:val="24"/>
        </w:rPr>
        <w:t xml:space="preserve">, </w:t>
      </w:r>
      <w:r>
        <w:rPr>
          <w:rFonts w:eastAsia="Times New Roman" w:cs="Times New Roman"/>
          <w:szCs w:val="24"/>
        </w:rPr>
        <w:lastRenderedPageBreak/>
        <w:t>κάτι</w:t>
      </w:r>
      <w:r>
        <w:rPr>
          <w:rFonts w:eastAsia="Times New Roman" w:cs="Times New Roman"/>
          <w:szCs w:val="24"/>
        </w:rPr>
        <w:t xml:space="preserve"> που πριν από επτά, ο</w:t>
      </w:r>
      <w:r>
        <w:rPr>
          <w:rFonts w:eastAsia="Times New Roman" w:cs="Times New Roman"/>
          <w:szCs w:val="24"/>
        </w:rPr>
        <w:t>κ</w:t>
      </w:r>
      <w:r>
        <w:rPr>
          <w:rFonts w:eastAsia="Times New Roman" w:cs="Times New Roman"/>
          <w:szCs w:val="24"/>
        </w:rPr>
        <w:t xml:space="preserve">τώ χρόνια φάνταζε απίθανο. Η πραγματικότητα, όμως, ήρθε για να ανατρέψει παγιωμένες αντιλήψεις. </w:t>
      </w:r>
    </w:p>
    <w:p w14:paraId="7125288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Επί της ουσίας, λοιπόν</w:t>
      </w:r>
      <w:r>
        <w:rPr>
          <w:rFonts w:eastAsia="Times New Roman" w:cs="Times New Roman"/>
          <w:szCs w:val="24"/>
        </w:rPr>
        <w:t>, υιοθετούμε, όπως η συντριπτικά μεγάλη πλειοψηφία των Ελλήνων πολιτών φαίνεται να θέλει –οι δημοσκοπήσεις φέρνουν το 58% αυτών- την απλή αναλογική. Διότι πιστεύουν και πιστεύουμε ότι πέραν της γνήσιας αντιπροσώπευσης που εξασφαλίζει στη Βουλή, προάγει και</w:t>
      </w:r>
      <w:r>
        <w:rPr>
          <w:rFonts w:eastAsia="Times New Roman" w:cs="Times New Roman"/>
          <w:szCs w:val="24"/>
        </w:rPr>
        <w:t xml:space="preserve"> προωθεί τη σύνθεση και κατατείνει σε κυβερνήσεις συνεργασίας, διότι έτσι απαιτούν οι σύγχρονες ανάγκες του πλουραλισμού, της δημοκρατίας και της συνοχής. </w:t>
      </w:r>
    </w:p>
    <w:p w14:paraId="7125288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Επιπλέον, η απλή αναλογική απελευθερώνει και αυτούς τους εκλογείς, τους πολίτες από εκβιαστικά διλήμ</w:t>
      </w:r>
      <w:r>
        <w:rPr>
          <w:rFonts w:eastAsia="Times New Roman" w:cs="Times New Roman"/>
          <w:szCs w:val="24"/>
        </w:rPr>
        <w:t xml:space="preserve">ματα κατά την προσέλευσή τους στην κάλπη. </w:t>
      </w:r>
    </w:p>
    <w:p w14:paraId="7125288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Επίσης, αποδυναμώνει από πειθαναγκασμούς και πιέσεις που ασκούνται σε μερίδα των πολιτών, που ενδεχομένως ψήφιζαν όχι με αυθεντικό τρόπο αλλά με αρνητικά αντανακλαστικά. Θυμόμαστε πολύ καλά τη λογική της «χαμένης </w:t>
      </w:r>
      <w:r>
        <w:rPr>
          <w:rFonts w:eastAsia="Times New Roman" w:cs="Times New Roman"/>
          <w:szCs w:val="24"/>
        </w:rPr>
        <w:t xml:space="preserve">ψήφου» ή ότι ψηφίζω το άλφα κόμμα για να μην έλθει στην εξουσία το βήτα </w:t>
      </w:r>
      <w:r>
        <w:rPr>
          <w:rFonts w:eastAsia="Times New Roman" w:cs="Times New Roman"/>
          <w:szCs w:val="24"/>
        </w:rPr>
        <w:lastRenderedPageBreak/>
        <w:t xml:space="preserve">και άλλες τέτοιες παρόμοιες παραλλαγές. Με αυτόν τον τρόπο η ψήφος τους ήταν προϊόν εξαναγκασμού, εάν όχι χειραγώγηση της θέλησής τους. </w:t>
      </w:r>
    </w:p>
    <w:p w14:paraId="71252890"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Από τη στιγμή που</w:t>
      </w:r>
      <w:r>
        <w:rPr>
          <w:rFonts w:eastAsia="Times New Roman" w:cs="Times New Roman"/>
          <w:szCs w:val="24"/>
        </w:rPr>
        <w:t xml:space="preserve"> θα</w:t>
      </w:r>
      <w:r>
        <w:rPr>
          <w:rFonts w:eastAsia="Times New Roman" w:cs="Times New Roman"/>
          <w:szCs w:val="24"/>
        </w:rPr>
        <w:t xml:space="preserve"> ψηφιστεί η απλή αναλογική,</w:t>
      </w:r>
      <w:r>
        <w:rPr>
          <w:rFonts w:eastAsia="Times New Roman" w:cs="Times New Roman"/>
          <w:szCs w:val="24"/>
        </w:rPr>
        <w:t xml:space="preserve"> δημιουργείται μ</w:t>
      </w:r>
      <w:r>
        <w:rPr>
          <w:rFonts w:eastAsia="Times New Roman" w:cs="Times New Roman"/>
          <w:szCs w:val="24"/>
        </w:rPr>
        <w:t>ί</w:t>
      </w:r>
      <w:r>
        <w:rPr>
          <w:rFonts w:eastAsia="Times New Roman" w:cs="Times New Roman"/>
          <w:szCs w:val="24"/>
        </w:rPr>
        <w:t>α διαπαιδαγωγική κουλτούρα της απεξαρτημένης και τελικά ελεύθερης ψήφου. Έτσι, ο εκλογέας τοποθετείται με την ψήφο του θετικά και ανεπηρέαστα, επιλέγοντας το κόμμα το οποίο είναι πιο κοντά στη δική του άποψη, βάσει των δικών του πολιτικών,</w:t>
      </w:r>
      <w:r>
        <w:rPr>
          <w:rFonts w:eastAsia="Times New Roman" w:cs="Times New Roman"/>
          <w:szCs w:val="24"/>
        </w:rPr>
        <w:t xml:space="preserve"> ιδεολογικών, φιλοσοφικών και άλλων θέσεων. </w:t>
      </w:r>
    </w:p>
    <w:p w14:paraId="7125289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Έτσι, ενδυναμώνεται η λαϊκή βούληση</w:t>
      </w:r>
      <w:r>
        <w:rPr>
          <w:rFonts w:eastAsia="Times New Roman" w:cs="Times New Roman"/>
          <w:szCs w:val="24"/>
        </w:rPr>
        <w:t>,</w:t>
      </w:r>
      <w:r>
        <w:rPr>
          <w:rFonts w:eastAsia="Times New Roman" w:cs="Times New Roman"/>
          <w:szCs w:val="24"/>
        </w:rPr>
        <w:t xml:space="preserve"> σύμφωνα με την απαίτηση των Ελλήνων, όπως και πλήθους άλλων λαών της Ευρώπης και όλου του κόσμου για περισσότερη και πραγματική δημοκρατία. </w:t>
      </w:r>
    </w:p>
    <w:p w14:paraId="71252892"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Αναφέρθηκαν κάποιοι συνάδελφοι στις </w:t>
      </w:r>
      <w:r>
        <w:rPr>
          <w:rFonts w:eastAsia="Times New Roman" w:cs="Times New Roman"/>
          <w:szCs w:val="24"/>
        </w:rPr>
        <w:t>ε</w:t>
      </w:r>
      <w:r>
        <w:rPr>
          <w:rFonts w:eastAsia="Times New Roman" w:cs="Times New Roman"/>
          <w:szCs w:val="24"/>
        </w:rPr>
        <w:t>πιτροπές, φέρνοντας ως παράδειγμα την Ιταλία, λέγοντας ότι σχηματίστηκαν εξήντα κυβερνήσεις σε ισάριθμα χρόνια. Το παράδειγμα είναι ανεπιτυχές. Αφορά άλλες περιόδους και διαφορετική χώρα, όπου υπήρχε και υπάρχει εμπεδωμ</w:t>
      </w:r>
      <w:r>
        <w:rPr>
          <w:rFonts w:eastAsia="Times New Roman" w:cs="Times New Roman"/>
          <w:szCs w:val="24"/>
        </w:rPr>
        <w:t xml:space="preserve">ένη η παιδεία των συνθέσεων </w:t>
      </w:r>
      <w:r>
        <w:rPr>
          <w:rFonts w:eastAsia="Times New Roman" w:cs="Times New Roman"/>
          <w:szCs w:val="24"/>
        </w:rPr>
        <w:lastRenderedPageBreak/>
        <w:t>και των συνεργασιών και όπου ουδεμία ουσιώδης λειτουργία ή κενό του πολιτικού συστήματος προκλήθηκε, αλλά ο κρατικός μηχανισμός αδιατάρακτα επιτελούσε το έργο του, χωρίς να προκληθεί το χάος που εσείς θέλετε να επισείετ</w:t>
      </w:r>
      <w:r>
        <w:rPr>
          <w:rFonts w:eastAsia="Times New Roman" w:cs="Times New Roman"/>
          <w:szCs w:val="24"/>
        </w:rPr>
        <w:t>ε</w:t>
      </w:r>
      <w:r>
        <w:rPr>
          <w:rFonts w:eastAsia="Times New Roman" w:cs="Times New Roman"/>
          <w:szCs w:val="24"/>
        </w:rPr>
        <w:t xml:space="preserve"> ως μπαμ</w:t>
      </w:r>
      <w:r>
        <w:rPr>
          <w:rFonts w:eastAsia="Times New Roman" w:cs="Times New Roman"/>
          <w:szCs w:val="24"/>
        </w:rPr>
        <w:t xml:space="preserve">πούλα. </w:t>
      </w:r>
    </w:p>
    <w:p w14:paraId="7125289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Το ίδιο συμβαίνει και στην Ισπανία των δύο τελευταίων εκλογικών αναμετρήσεων. Ο λαός με τις επιλογές του δίδει την κατεύθυνση και θα είναι υπεύθυνοι</w:t>
      </w:r>
      <w:r>
        <w:rPr>
          <w:rFonts w:eastAsia="Times New Roman" w:cs="Times New Roman"/>
          <w:szCs w:val="24"/>
        </w:rPr>
        <w:t xml:space="preserve"> οι</w:t>
      </w:r>
      <w:r>
        <w:rPr>
          <w:rFonts w:eastAsia="Times New Roman" w:cs="Times New Roman"/>
          <w:szCs w:val="24"/>
        </w:rPr>
        <w:t xml:space="preserve"> κομματικοί σχηματισμοί που θα αναλάβουν την ευθύνη για διακυβέρνηση με τη σύγκλιση των πλέων συγ</w:t>
      </w:r>
      <w:r>
        <w:rPr>
          <w:rFonts w:eastAsia="Times New Roman" w:cs="Times New Roman"/>
          <w:szCs w:val="24"/>
        </w:rPr>
        <w:t xml:space="preserve">γενών κομμάτων. </w:t>
      </w:r>
    </w:p>
    <w:p w14:paraId="7125289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Στο πλαίσιο της πολεμικής κατά της απλής αναλογικής, όλα τα κόμματα της Αντιπολίτευσης που εξ αρχής ετάχθηκαν με διαφορετική ένταση και στόχευση, κυρίως όμως προεχόντως και υποκριτικά η Νέα Δημοκρατία και λιγότερο το ΠΑΣΟΚ, που ανέλαβε αυτ</w:t>
      </w:r>
      <w:r>
        <w:rPr>
          <w:rFonts w:eastAsia="Times New Roman" w:cs="Times New Roman"/>
          <w:szCs w:val="24"/>
        </w:rPr>
        <w:t xml:space="preserve">οκριτικά την ευθύνη του τουλάχιστον για το εξάμβλωμα της ενισχυμένης αναλογικής και του μπόνους, εστίασαν την κριτική τους σε αρκετά επιμέρους </w:t>
      </w:r>
      <w:r>
        <w:rPr>
          <w:rFonts w:eastAsia="Times New Roman" w:cs="Times New Roman"/>
          <w:szCs w:val="24"/>
        </w:rPr>
        <w:lastRenderedPageBreak/>
        <w:t>θέματα, όπως στην κατάτμηση των μεγάλων εκλογικών περιφερειών, στην ψήφο των Ελλήνων της διασποράς και των νέων π</w:t>
      </w:r>
      <w:r>
        <w:rPr>
          <w:rFonts w:eastAsia="Times New Roman" w:cs="Times New Roman"/>
          <w:szCs w:val="24"/>
        </w:rPr>
        <w:t xml:space="preserve">ου τελευταία έχουν εγκαταλείψει τη χώρα μας –εξαιτίας σας βέβαια- αναζητώντας ευκαιρίες επαγγελματικής αποκατάστασης, κυρίως σε χώρες της Ευρώπης αλλά και άλλων ηπείρων. </w:t>
      </w:r>
    </w:p>
    <w:p w14:paraId="7125289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Όλα αυτά και πιθανόν και άλλα συναφή θέματα απασχόλησαν την προβληματική του πολιτικο</w:t>
      </w:r>
      <w:r>
        <w:rPr>
          <w:rFonts w:eastAsia="Times New Roman" w:cs="Times New Roman"/>
          <w:szCs w:val="24"/>
        </w:rPr>
        <w:t>ύ βίου για πολλά χρόνια, όσον καιρό εσείς κυβερνούσατε ή συγκυβερνούσατε. Από το 2000 τουλάχιστον και μετέπειτα σάς αρκούσε η αποσπασματική απαρίθμηση και ενδεικτική διαπίστωση, χωρίς να αναλάβετε καμμία ουσιαστική πρωτοβουλία για να προτείνετε κάτι το συγ</w:t>
      </w:r>
      <w:r>
        <w:rPr>
          <w:rFonts w:eastAsia="Times New Roman" w:cs="Times New Roman"/>
          <w:szCs w:val="24"/>
        </w:rPr>
        <w:t xml:space="preserve">κεκριμένο και να θεσμοθετήσετε επ’ αυτών. </w:t>
      </w:r>
    </w:p>
    <w:p w14:paraId="7125289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Δεν θέλατε να αλλάξετε τίποτε. Προφάσεις και τίποτε άλλο είναι η πολιτική τακτική που ακολουθείτε τώρα απέναντι σε εμάς, που τολμάμε να φέρουμε τη γνήσια, δημοκρατική μέθοδο της απλής αναλογικής. </w:t>
      </w:r>
    </w:p>
    <w:p w14:paraId="7125289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Υποκριτικά, λοιπ</w:t>
      </w:r>
      <w:r>
        <w:rPr>
          <w:rFonts w:eastAsia="Times New Roman" w:cs="Times New Roman"/>
          <w:szCs w:val="24"/>
        </w:rPr>
        <w:t xml:space="preserve">όν, φερόμενοι μας κατηγορείτε ότι προτείνουμε έναν εκλογικό νόμο αποσπασματικό για να ξεφύγουμε δήθεν από τη δύσκολη πολιτική συγκυρία και για να μεταθέσουμε την ατζέντα από τα οξυμένα πολιτικά προβλήματα της περιόδου. </w:t>
      </w:r>
    </w:p>
    <w:p w14:paraId="7125289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Ματαιοπον</w:t>
      </w:r>
      <w:r>
        <w:rPr>
          <w:rFonts w:eastAsia="Times New Roman" w:cs="Times New Roman"/>
          <w:szCs w:val="24"/>
        </w:rPr>
        <w:t>είτε</w:t>
      </w:r>
      <w:r>
        <w:rPr>
          <w:rFonts w:eastAsia="Times New Roman" w:cs="Times New Roman"/>
          <w:szCs w:val="24"/>
        </w:rPr>
        <w:t xml:space="preserve"> όμως, διότι εσείς είστ</w:t>
      </w:r>
      <w:r>
        <w:rPr>
          <w:rFonts w:eastAsia="Times New Roman" w:cs="Times New Roman"/>
          <w:szCs w:val="24"/>
        </w:rPr>
        <w:t xml:space="preserve">ε αυτοί που επιδίδεστε σε τακτικισμούς και επανάληψη σοφισμάτων, όπως καλή ώρα η «αριστερή παρένθεση», που η ίδια η ζωή έχει απορρίψει. Αποτύχατε στις προβλέψεις σας συνεχώς και επί εννέα συνεχόμενους μήνες. </w:t>
      </w:r>
    </w:p>
    <w:p w14:paraId="7125289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Το ΠΑΣΟΚ εμφανίζει την κραυγαλέα πολιτική ανακο</w:t>
      </w:r>
      <w:r>
        <w:rPr>
          <w:rFonts w:eastAsia="Times New Roman" w:cs="Times New Roman"/>
          <w:szCs w:val="24"/>
        </w:rPr>
        <w:t>λουθία να θέλει</w:t>
      </w:r>
      <w:r>
        <w:rPr>
          <w:rFonts w:eastAsia="Times New Roman" w:cs="Times New Roman"/>
          <w:szCs w:val="24"/>
        </w:rPr>
        <w:t xml:space="preserve"> να</w:t>
      </w:r>
      <w:r>
        <w:rPr>
          <w:rFonts w:eastAsia="Times New Roman" w:cs="Times New Roman"/>
          <w:szCs w:val="24"/>
        </w:rPr>
        <w:t xml:space="preserve"> καταψηφίσει ό,τι ακριβώς εισήγαγε ως πρόταση νόμου πριν έναν χρόνο, τον Ιούνιο του 2015, όπου ζήτησε την κατάργηση του μπόνους και τη διατήρηση του πλαφόν του 3%. </w:t>
      </w:r>
    </w:p>
    <w:p w14:paraId="7125289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Μάλιστα, την ίδια θέση σας επικαιροποιήσατε πολύ πρόσφατα –προ διμήνου- κ</w:t>
      </w:r>
      <w:r>
        <w:rPr>
          <w:rFonts w:eastAsia="Times New Roman" w:cs="Times New Roman"/>
          <w:szCs w:val="24"/>
        </w:rPr>
        <w:t>αι μέσω της πανελλαδικής συνδιάσκεψης της Δημοκρατικής Συμπαράταξης, του σχήματος δηλαδή μέσω του οποίου εκπροσωπείστε στην παρούσα Βουλή.</w:t>
      </w:r>
    </w:p>
    <w:p w14:paraId="7125289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Η ρητορική που αναπτύχθηκε από κάποια στελέχη του, για να αιτιολογήσουν τη μεταπήδηση στη σφαίρα του παραλόγου</w:t>
      </w:r>
      <w:r>
        <w:rPr>
          <w:rFonts w:eastAsia="Times New Roman" w:cs="Times New Roman"/>
          <w:szCs w:val="24"/>
        </w:rPr>
        <w:t>,</w:t>
      </w:r>
      <w:r>
        <w:rPr>
          <w:rFonts w:eastAsia="Times New Roman" w:cs="Times New Roman"/>
          <w:szCs w:val="24"/>
        </w:rPr>
        <w:t xml:space="preserve"> της κ</w:t>
      </w:r>
      <w:r>
        <w:rPr>
          <w:rFonts w:eastAsia="Times New Roman" w:cs="Times New Roman"/>
          <w:szCs w:val="24"/>
        </w:rPr>
        <w:t>αταγγελίας</w:t>
      </w:r>
      <w:r>
        <w:rPr>
          <w:rFonts w:eastAsia="Times New Roman" w:cs="Times New Roman"/>
          <w:szCs w:val="24"/>
        </w:rPr>
        <w:t xml:space="preserve"> δηλαδή</w:t>
      </w:r>
      <w:r>
        <w:rPr>
          <w:rFonts w:eastAsia="Times New Roman" w:cs="Times New Roman"/>
          <w:szCs w:val="24"/>
        </w:rPr>
        <w:t xml:space="preserve"> της δικής σας ακριβώς πρότασης, νομίζω ότι δεν αντέχει σε καμμία κριτική. </w:t>
      </w:r>
    </w:p>
    <w:p w14:paraId="7125289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είναι θετική -και οφείλουμε να το αναγνωρίσουμε- η τοποθέτηση του εισηγητή του ΠΑΣΟΚ για συγκρότηση </w:t>
      </w:r>
      <w:r>
        <w:rPr>
          <w:rFonts w:eastAsia="Times New Roman" w:cs="Times New Roman"/>
          <w:szCs w:val="24"/>
        </w:rPr>
        <w:t>ε</w:t>
      </w:r>
      <w:r>
        <w:rPr>
          <w:rFonts w:eastAsia="Times New Roman" w:cs="Times New Roman"/>
          <w:szCs w:val="24"/>
        </w:rPr>
        <w:t>πιτροπής που θα μελετήσει και θα υποδείξει λύσεις για επ</w:t>
      </w:r>
      <w:r>
        <w:rPr>
          <w:rFonts w:eastAsia="Times New Roman" w:cs="Times New Roman"/>
          <w:szCs w:val="24"/>
        </w:rPr>
        <w:t xml:space="preserve">ιμέρους θέματα, που έγινε άλλωστε αποδεκτή κατά την προπαρασκευαστική συζήτηση από τον αρμόδιο Υπουργό, τον κ. Κουρουμπλή. </w:t>
      </w:r>
    </w:p>
    <w:p w14:paraId="7125289D"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Αυτή η πρόταση, αν είναι αληθής, υιοθετεί τον πυρήνα της επιδιωκόμενης αλλαγής, δηλαδή την καθιέρωση του συστήματος της απλής αναλογ</w:t>
      </w:r>
      <w:r>
        <w:rPr>
          <w:rFonts w:eastAsia="Times New Roman" w:cs="Times New Roman"/>
          <w:szCs w:val="24"/>
        </w:rPr>
        <w:t>ικής, που αποτελεί, άλλωστε, το μείζον θέμα με το προτεινόμενο νομοσχέδιο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θ</w:t>
      </w:r>
      <w:r>
        <w:rPr>
          <w:rFonts w:eastAsia="Times New Roman" w:cs="Times New Roman"/>
          <w:szCs w:val="24"/>
        </w:rPr>
        <w:t xml:space="preserve">α επιτρέψει να συμπληρωθούν τυχόν ατέλειες ή να καλυφθούν κενά, ώστε να αντιστοιχηθεί η θέληση όλων των Ελλήνων πολιτών που έχουν δικαίωμα ψήφου με τη γνήσια εκπροσώπησή τους στην </w:t>
      </w:r>
      <w:r>
        <w:rPr>
          <w:rFonts w:eastAsia="Times New Roman" w:cs="Times New Roman"/>
          <w:szCs w:val="24"/>
        </w:rPr>
        <w:t xml:space="preserve">Εθνική Αντιπροσωπεία. </w:t>
      </w:r>
    </w:p>
    <w:p w14:paraId="7125289E"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Να σημειώσω μόνο ότι η κατάτμηση των μεγάλων περιφερειών ενέχει δυσχερείς τεχνικές και πολιτικές πρωτοβουλίες και αντίστοιχες αποφάσεις, τις οποίες μπορούμε να βρούμε εν καιρώ. </w:t>
      </w:r>
    </w:p>
    <w:p w14:paraId="7125289F"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Το δε θέμα της ψήφου των ομογενών ως προαπαιτούμενη δια</w:t>
      </w:r>
      <w:r>
        <w:rPr>
          <w:rFonts w:eastAsia="Times New Roman" w:cs="Times New Roman"/>
          <w:szCs w:val="24"/>
        </w:rPr>
        <w:t xml:space="preserve">δικασία προϋποθέτει την επιστημονικά και τεχνικά άρτια διαδικασία της απογραφής των ομογενών, που επίσης χρειάζεται και απαιτεί τη συγκρότηση επιτροπής εμπειρογνωμόνων. </w:t>
      </w:r>
    </w:p>
    <w:p w14:paraId="712528A0"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Τεχνικές δυσχέρειες που είναι συναφείς και για τους πρόσκαιρα μεταναστεύσαντες στο εξω</w:t>
      </w:r>
      <w:r>
        <w:rPr>
          <w:rFonts w:eastAsia="Times New Roman" w:cs="Times New Roman"/>
          <w:szCs w:val="24"/>
        </w:rPr>
        <w:t>τερικό, χωρίς πάντοτε σταθερή και μόνιμη διαμονή, μπορούν να αντιμετωπιστούν ως θέματα στην πάροδο του χρόνου. Απαιτούν δε συγκεκριμένα, κατά το άρθρο 51 παράγραφος 4 του Συντάγματος, την πλειοψηφία των 2/3 του όλου αριθμού των Βουλευτών και συνεπώς, ευρύτ</w:t>
      </w:r>
      <w:r>
        <w:rPr>
          <w:rFonts w:eastAsia="Times New Roman" w:cs="Times New Roman"/>
          <w:szCs w:val="24"/>
        </w:rPr>
        <w:t xml:space="preserve">ερες συναινέσεις, για να εξασφαλιστεί η ψήφισή τους. Διάθεση και θέληση να υπάρχει και είμαστε διατεθειμένοι να συμπράξουμε και να το συναποφασίσουμε. </w:t>
      </w:r>
    </w:p>
    <w:p w14:paraId="712528A1"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712528A2"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Συγγνώμη, κύριε Πρόεδρε, δώστε μου μισό λεπτό ακόμη. </w:t>
      </w:r>
    </w:p>
    <w:p w14:paraId="712528A3"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Η νομοθετική πρωτοβουλία για την καθιέρωση της απλής αναλογικής αποτελεί μια ιστορική επιλογή για την Κυβέρνησή μας, την Κυβέρνηση των συνεργαζόμενων κομματικών δυνάμεων, του ΣΥΡΙΖΑ, των ΑΝΕΛ και των Οι</w:t>
      </w:r>
      <w:r>
        <w:rPr>
          <w:rFonts w:eastAsia="Times New Roman" w:cs="Times New Roman"/>
          <w:szCs w:val="24"/>
        </w:rPr>
        <w:t xml:space="preserve">κολόγων Πράσινων. </w:t>
      </w:r>
    </w:p>
    <w:p w14:paraId="712528A4"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Ήδη και άλλα δημοκρατικά κόμματα αποδέχονται την αναγκαιότητα αυτή, επικροτώντας και επιλέγοντας την καθιέρωση του πιο δημοκρατικού εκλογικού συστήματος, που αρνείται τις στρεβλώσεις και τις μηχανορραφίες, την ιδιοτέλεια και την εξυπηρέτ</w:t>
      </w:r>
      <w:r>
        <w:rPr>
          <w:rFonts w:eastAsia="Times New Roman" w:cs="Times New Roman"/>
          <w:szCs w:val="24"/>
        </w:rPr>
        <w:t xml:space="preserve">ηση μικροκομματικών συμφερόντων που απαιτούσε και εξέθρευε το καλπονοθευτικό σύστημα της ενισχυμένης αναλογικής. </w:t>
      </w:r>
    </w:p>
    <w:p w14:paraId="712528A5"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Για εμάς, η ψήφιση της απλής αναλογικής δεν αποτελεί ευκαιριακή ή παραταξιακή επιλογή. Αποτελεί, όπως είπα, μείζον διακύβευμα και ανοίγει δρόμ</w:t>
      </w:r>
      <w:r>
        <w:rPr>
          <w:rFonts w:eastAsia="Times New Roman" w:cs="Times New Roman"/>
          <w:szCs w:val="24"/>
        </w:rPr>
        <w:t xml:space="preserve">ους για ανοιχτή και πραγματική </w:t>
      </w:r>
      <w:r>
        <w:rPr>
          <w:rFonts w:eastAsia="Times New Roman" w:cs="Times New Roman"/>
          <w:szCs w:val="24"/>
        </w:rPr>
        <w:t>δ</w:t>
      </w:r>
      <w:r>
        <w:rPr>
          <w:rFonts w:eastAsia="Times New Roman" w:cs="Times New Roman"/>
          <w:szCs w:val="24"/>
        </w:rPr>
        <w:t>ημοκρ</w:t>
      </w:r>
      <w:r>
        <w:rPr>
          <w:rFonts w:eastAsia="Times New Roman" w:cs="Times New Roman"/>
          <w:szCs w:val="24"/>
        </w:rPr>
        <w:t>α</w:t>
      </w:r>
      <w:r>
        <w:rPr>
          <w:rFonts w:eastAsia="Times New Roman" w:cs="Times New Roman"/>
          <w:szCs w:val="24"/>
        </w:rPr>
        <w:t>τία.</w:t>
      </w:r>
      <w:r>
        <w:rPr>
          <w:rFonts w:eastAsia="Times New Roman" w:cs="Times New Roman"/>
          <w:szCs w:val="24"/>
        </w:rPr>
        <w:t xml:space="preserve"> Δεν εκβιάζεται στην ψήφισή της από καμμία αδιαφανή διαπραγμάτευση και δεν παραβλέπει τυχόν ελλείψεις ή ατέλειες, που, όπως είπα, μπορούν να αποκατασταθούν και αυτοτελώς, αλλά και στο πλαίσιο της συζήτησης για τη σ</w:t>
      </w:r>
      <w:r>
        <w:rPr>
          <w:rFonts w:eastAsia="Times New Roman" w:cs="Times New Roman"/>
          <w:szCs w:val="24"/>
        </w:rPr>
        <w:t xml:space="preserve">υνταγματική αναθεώρηση. </w:t>
      </w:r>
    </w:p>
    <w:p w14:paraId="712528A6" w14:textId="77777777" w:rsidR="00802761" w:rsidRDefault="00465DCE">
      <w:pPr>
        <w:spacing w:after="0"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Παρακαλώ, κύριε συνάδελφε, τελειώνετε. </w:t>
      </w:r>
    </w:p>
    <w:p w14:paraId="712528A7" w14:textId="77777777" w:rsidR="00802761" w:rsidRDefault="00465DCE">
      <w:pPr>
        <w:spacing w:after="0" w:line="600" w:lineRule="auto"/>
        <w:ind w:firstLine="720"/>
        <w:jc w:val="both"/>
        <w:rPr>
          <w:rFonts w:eastAsia="Times New Roman"/>
          <w:szCs w:val="24"/>
        </w:rPr>
      </w:pPr>
      <w:r>
        <w:rPr>
          <w:rFonts w:eastAsia="Times New Roman"/>
          <w:b/>
          <w:szCs w:val="24"/>
        </w:rPr>
        <w:t xml:space="preserve">ΙΩΑΝΝΗΣ ΓΚΙΟΛΑΣ: </w:t>
      </w:r>
      <w:r>
        <w:rPr>
          <w:rFonts w:eastAsia="Times New Roman"/>
          <w:szCs w:val="24"/>
        </w:rPr>
        <w:t xml:space="preserve">Θα ψηφιστεί, λοιπόν, από την Κυβέρνησή μας και όσους αντιλαμβάνονται την πολιτική ευθύνη και το ηθικό χρέος που έχουν απέναντι στους Έλληνες πολίτες. </w:t>
      </w:r>
    </w:p>
    <w:p w14:paraId="712528A8" w14:textId="77777777" w:rsidR="00802761" w:rsidRDefault="00465DCE">
      <w:pPr>
        <w:spacing w:after="0" w:line="600" w:lineRule="auto"/>
        <w:ind w:firstLine="720"/>
        <w:jc w:val="both"/>
        <w:rPr>
          <w:rFonts w:eastAsia="Times New Roman"/>
          <w:szCs w:val="24"/>
        </w:rPr>
      </w:pPr>
      <w:r>
        <w:rPr>
          <w:rFonts w:eastAsia="Times New Roman"/>
          <w:szCs w:val="24"/>
        </w:rPr>
        <w:t>Με τις σκέψεις, λοιπόν, αυτές καλούμε κάθε πολιτικό κόμμα και κάθε συνάδελφο Βουλευτή που επικαλείται την</w:t>
      </w:r>
      <w:r>
        <w:rPr>
          <w:rFonts w:eastAsia="Times New Roman"/>
          <w:szCs w:val="24"/>
        </w:rPr>
        <w:t xml:space="preserve"> εμβάθυνση της </w:t>
      </w:r>
      <w:r>
        <w:rPr>
          <w:rFonts w:eastAsia="Times New Roman"/>
          <w:szCs w:val="24"/>
        </w:rPr>
        <w:t>δ</w:t>
      </w:r>
      <w:r>
        <w:rPr>
          <w:rFonts w:eastAsia="Times New Roman"/>
          <w:szCs w:val="24"/>
        </w:rPr>
        <w:t xml:space="preserve">ημοκρατίας και διατείνεται ότι εμπιστεύεται τη βούληση των πολιτών να το αποδείξει έμπρακτα, υπερψηφίζοντας όλες τις διατάξεις που εισάγονται με το υπό ψήφιση νομοσχέδιο για την απλή αναλογική. </w:t>
      </w:r>
    </w:p>
    <w:p w14:paraId="712528A9" w14:textId="77777777" w:rsidR="00802761" w:rsidRDefault="00465DCE">
      <w:pPr>
        <w:spacing w:after="0" w:line="600" w:lineRule="auto"/>
        <w:ind w:firstLine="720"/>
        <w:jc w:val="both"/>
        <w:rPr>
          <w:rFonts w:eastAsia="Times New Roman"/>
          <w:szCs w:val="24"/>
        </w:rPr>
      </w:pPr>
      <w:r>
        <w:rPr>
          <w:rFonts w:eastAsia="Times New Roman"/>
          <w:szCs w:val="24"/>
        </w:rPr>
        <w:t xml:space="preserve">Σας ευχαριστώ. </w:t>
      </w:r>
    </w:p>
    <w:p w14:paraId="712528AA" w14:textId="77777777" w:rsidR="00802761" w:rsidRDefault="00465DCE">
      <w:pPr>
        <w:spacing w:after="0" w:line="600" w:lineRule="auto"/>
        <w:ind w:firstLine="720"/>
        <w:jc w:val="center"/>
        <w:rPr>
          <w:rFonts w:eastAsia="Times New Roman"/>
          <w:szCs w:val="24"/>
        </w:rPr>
      </w:pPr>
      <w:r>
        <w:rPr>
          <w:rFonts w:eastAsia="Times New Roman"/>
          <w:szCs w:val="24"/>
        </w:rPr>
        <w:t>(Χειροκροτήματα)</w:t>
      </w:r>
    </w:p>
    <w:p w14:paraId="712528AB" w14:textId="77777777" w:rsidR="00802761" w:rsidRDefault="00465DCE">
      <w:pPr>
        <w:spacing w:after="0" w:line="600" w:lineRule="auto"/>
        <w:ind w:firstLine="720"/>
        <w:jc w:val="both"/>
        <w:rPr>
          <w:rFonts w:eastAsia="Times New Roman"/>
          <w:szCs w:val="24"/>
        </w:rPr>
      </w:pPr>
      <w:r>
        <w:rPr>
          <w:rFonts w:eastAsia="Times New Roman"/>
          <w:b/>
          <w:szCs w:val="24"/>
        </w:rPr>
        <w:t>ΠΡΟΕΔΡΕΥΩΝ (</w:t>
      </w:r>
      <w:r>
        <w:rPr>
          <w:rFonts w:eastAsia="Times New Roman"/>
          <w:b/>
          <w:szCs w:val="24"/>
        </w:rPr>
        <w:t xml:space="preserve">Νικήτας Κακλαμάνης): </w:t>
      </w:r>
      <w:r>
        <w:rPr>
          <w:rFonts w:eastAsia="Times New Roman"/>
          <w:szCs w:val="24"/>
        </w:rPr>
        <w:t xml:space="preserve">Καλείται στο Βήμα ο εισηγητής της Νέας Δημοκρατίας, ο συνάδελφος κ. Μαυρουδής Βορίδης. </w:t>
      </w:r>
    </w:p>
    <w:p w14:paraId="712528AC" w14:textId="77777777" w:rsidR="00802761" w:rsidRDefault="00465DCE">
      <w:pPr>
        <w:spacing w:after="0" w:line="600" w:lineRule="auto"/>
        <w:ind w:firstLine="720"/>
        <w:jc w:val="both"/>
        <w:rPr>
          <w:rFonts w:eastAsia="Times New Roman"/>
          <w:szCs w:val="24"/>
        </w:rPr>
      </w:pPr>
      <w:r>
        <w:rPr>
          <w:rFonts w:eastAsia="Times New Roman"/>
          <w:szCs w:val="24"/>
        </w:rPr>
        <w:lastRenderedPageBreak/>
        <w:t>Μέχρι να έρθει στο Βήμα ο κύριος συνάδελφος, παρακαλώ για την τήρηση των χρόνων. Σας ενημερώνω ότι ήδη έχουν εγγραφεί εκατόν σαράντα πέντε συνάδελφ</w:t>
      </w:r>
      <w:r>
        <w:rPr>
          <w:rFonts w:eastAsia="Times New Roman"/>
          <w:szCs w:val="24"/>
        </w:rPr>
        <w:t>οι. Εάν αρχίσουμε να μην τηρούμε τους χρόνους</w:t>
      </w:r>
      <w:r>
        <w:rPr>
          <w:rFonts w:eastAsia="Times New Roman"/>
          <w:szCs w:val="24"/>
        </w:rPr>
        <w:t>.</w:t>
      </w:r>
    </w:p>
    <w:p w14:paraId="712528AD" w14:textId="77777777" w:rsidR="00802761" w:rsidRDefault="00465DCE">
      <w:pPr>
        <w:spacing w:after="0" w:line="600" w:lineRule="auto"/>
        <w:ind w:firstLine="720"/>
        <w:jc w:val="both"/>
        <w:rPr>
          <w:rFonts w:eastAsia="Times New Roman"/>
          <w:szCs w:val="24"/>
        </w:rPr>
      </w:pPr>
      <w:r>
        <w:rPr>
          <w:rFonts w:eastAsia="Times New Roman"/>
          <w:szCs w:val="24"/>
        </w:rPr>
        <w:t xml:space="preserve">Ορίστε, κύριε Βορίδη, έχετε τον λόγο. </w:t>
      </w:r>
    </w:p>
    <w:p w14:paraId="712528AE" w14:textId="77777777" w:rsidR="00802761" w:rsidRDefault="00465DCE">
      <w:pPr>
        <w:spacing w:after="0"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 xml:space="preserve">Ευχαριστώ, κύριε Πρόεδρε. </w:t>
      </w:r>
    </w:p>
    <w:p w14:paraId="712528AF" w14:textId="77777777" w:rsidR="00802761" w:rsidRDefault="00465DCE">
      <w:pPr>
        <w:spacing w:after="0" w:line="600" w:lineRule="auto"/>
        <w:ind w:firstLine="720"/>
        <w:jc w:val="both"/>
        <w:rPr>
          <w:rFonts w:eastAsia="Times New Roman"/>
          <w:szCs w:val="24"/>
        </w:rPr>
      </w:pPr>
      <w:r>
        <w:rPr>
          <w:rFonts w:eastAsia="Times New Roman"/>
          <w:szCs w:val="24"/>
        </w:rPr>
        <w:t>Κυρίες και κύριοι συνάδελφοι, θα επαναλάβω εισαγωγικώς τη δήλωση που έχει κάνει ο εισηγούμενος το νομοσχέδιο Υπουργός για το</w:t>
      </w:r>
      <w:r>
        <w:rPr>
          <w:rFonts w:eastAsia="Times New Roman"/>
          <w:szCs w:val="24"/>
        </w:rPr>
        <w:t xml:space="preserve"> θέμα αυτό: «Εάν καθιερώσουμε την απλή αναλογική, η χώρα δεν θα κυβερνηθεί ποτέ». Είναι δήλωση του τρέχοντος Μαΐου. Απαντώντας ο κύριος Υπουργός στην </w:t>
      </w:r>
      <w:r>
        <w:rPr>
          <w:rFonts w:eastAsia="Times New Roman"/>
          <w:szCs w:val="24"/>
        </w:rPr>
        <w:t>ε</w:t>
      </w:r>
      <w:r>
        <w:rPr>
          <w:rFonts w:eastAsia="Times New Roman"/>
          <w:szCs w:val="24"/>
        </w:rPr>
        <w:t>πιτροπή, είπε: «Είναι μια προσωπική μου άποψη. Ποινικοποιούνται οι απόψεις; Δεν μπορώ να την έχω;». Καθόλ</w:t>
      </w:r>
      <w:r>
        <w:rPr>
          <w:rFonts w:eastAsia="Times New Roman"/>
          <w:szCs w:val="24"/>
        </w:rPr>
        <w:t>ου! Φυσικά και μπορεί να την έχει. Εκείνο που πρέπει τώρα να εξηγήσει είναι τι τον μετέπεισε, γιατί, ενώ έλεγε τον Μάιο ότι η χώρα δεν θα κυβερνηθεί ποτέ, σήμερα, τώρα εισηγείται ακριβώς το νομοσχέδιο με το οποίο η χώρα δεν θα κυβερνηθεί ποτέ. Αυτό είναι π</w:t>
      </w:r>
      <w:r>
        <w:rPr>
          <w:rFonts w:eastAsia="Times New Roman"/>
          <w:szCs w:val="24"/>
        </w:rPr>
        <w:t xml:space="preserve">ου πρέπει να εξηγήσει ο κύριος Υπουργός σήμερα </w:t>
      </w:r>
      <w:r>
        <w:rPr>
          <w:rFonts w:eastAsia="Times New Roman"/>
          <w:szCs w:val="24"/>
        </w:rPr>
        <w:lastRenderedPageBreak/>
        <w:t>στην Εθνική Αντιπροσωπεία. Και αυτό δεν είναι ένα προσωπικό ζήτημα. Είναι ένα πολιτικό ζήτημα</w:t>
      </w:r>
      <w:r>
        <w:rPr>
          <w:rFonts w:eastAsia="Times New Roman"/>
          <w:szCs w:val="24"/>
        </w:rPr>
        <w:t>Παπαδήμου</w:t>
      </w:r>
      <w:r>
        <w:rPr>
          <w:rFonts w:eastAsia="Times New Roman"/>
          <w:szCs w:val="24"/>
        </w:rPr>
        <w:t xml:space="preserve">, είναι ένα μεγάλο πολιτικό θέμα. </w:t>
      </w:r>
    </w:p>
    <w:p w14:paraId="712528B0" w14:textId="77777777" w:rsidR="00802761" w:rsidRDefault="00465DCE">
      <w:pPr>
        <w:spacing w:after="0" w:line="600" w:lineRule="auto"/>
        <w:ind w:firstLine="720"/>
        <w:jc w:val="both"/>
        <w:rPr>
          <w:rFonts w:eastAsia="Times New Roman" w:cs="Times New Roman"/>
          <w:szCs w:val="24"/>
        </w:rPr>
      </w:pPr>
      <w:r>
        <w:rPr>
          <w:rFonts w:eastAsia="Times New Roman"/>
          <w:szCs w:val="24"/>
        </w:rPr>
        <w:t xml:space="preserve">Υπάρχει μια κεντρική συζήτηση, την οποία κανείς πράγματι θα μπορούσε να </w:t>
      </w:r>
      <w:r>
        <w:rPr>
          <w:rFonts w:eastAsia="Times New Roman"/>
          <w:szCs w:val="24"/>
        </w:rPr>
        <w:t xml:space="preserve">ανοίξει και αυτή είναι η συζήτηση και για το εκλογικό σύστημα, αλλά και ευρύτερα για πτυχές του πολιτικού συστήματος. </w:t>
      </w:r>
    </w:p>
    <w:p w14:paraId="712528B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Θα μπορούσε κανείς να πει ότι πράγματι πρέπει να συζητήσουμε γι’ αυτό. Και ήταν μια ευκαιρία να συζητήσουμε γι’ αυτό, αλλά βέβαια τότε, κ</w:t>
      </w:r>
      <w:r>
        <w:rPr>
          <w:rFonts w:eastAsia="Times New Roman" w:cs="Times New Roman"/>
          <w:szCs w:val="24"/>
        </w:rPr>
        <w:t xml:space="preserve">υρίες και κύριοι συνάδελφοι, δεν θα συζητάγαμε για δύο αριθμούς. Γιατί αυτό που συζητάμε σήμερα είναι δύο αριθμοί: </w:t>
      </w:r>
      <w:r>
        <w:rPr>
          <w:rFonts w:eastAsia="Times New Roman" w:cs="Times New Roman"/>
          <w:szCs w:val="24"/>
        </w:rPr>
        <w:t>Τ</w:t>
      </w:r>
      <w:r>
        <w:rPr>
          <w:rFonts w:eastAsia="Times New Roman" w:cs="Times New Roman"/>
          <w:szCs w:val="24"/>
        </w:rPr>
        <w:t xml:space="preserve">ο όριο, η ηλικία στην οποία αποκτά κανείς το εκλογικό δικαίωμα και εκεί αλλάζει ένας αριθμός, από δεκαοκτώ γίνεται δεκαεπτά και η κατάργηση </w:t>
      </w:r>
      <w:r>
        <w:rPr>
          <w:rFonts w:eastAsia="Times New Roman" w:cs="Times New Roman"/>
          <w:szCs w:val="24"/>
        </w:rPr>
        <w:t>του πενήντα. Το πενήντα γίνεται μηδέν. Αυτές είναι οι παρεμβάσεις που κάνει η Κυβέρνηση στο πολιτικό σύστημα.</w:t>
      </w:r>
    </w:p>
    <w:p w14:paraId="712528B2"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Έθιξε το ζήτημα της εσωκομματικής λειτουργίας των κομμάτων; Όχι. Ρύθμισε το ζήτημα της ανάδειξης των υποψηφίων Βουλευτών; Όχι. Έθιξε το μεγάλο ζήτ</w:t>
      </w:r>
      <w:r>
        <w:rPr>
          <w:rFonts w:eastAsia="Times New Roman" w:cs="Times New Roman"/>
          <w:szCs w:val="24"/>
        </w:rPr>
        <w:t xml:space="preserve">ημα, στο οποίο θα μπορούσαν να υπάρχουν </w:t>
      </w:r>
      <w:r>
        <w:rPr>
          <w:rFonts w:eastAsia="Times New Roman" w:cs="Times New Roman"/>
          <w:szCs w:val="24"/>
        </w:rPr>
        <w:lastRenderedPageBreak/>
        <w:t xml:space="preserve">συγκλίσεις, της ψήφου των κατοίκων του εξωτερικού; Όχι. Έθιξε το ζήτημα της κατάτμησης των εκλογικών περιφερειών; Όχι. Έθιξε το ζήτημα της χρηματοδότησης των κομμάτων; Όχι. </w:t>
      </w:r>
    </w:p>
    <w:p w14:paraId="712528B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Από όλα αυτά, που αποτελούν πράγματι μεγάλ</w:t>
      </w:r>
      <w:r>
        <w:rPr>
          <w:rFonts w:eastAsia="Times New Roman" w:cs="Times New Roman"/>
          <w:szCs w:val="24"/>
        </w:rPr>
        <w:t>α σημεία συζητήσεως, η Κυβέρνηση επέλεξε να αλλάξει δύο αριθμούς και –επιτρέψτε μου- την ώρα που είχε αυτήν τη δυνατότητα. Ο Πρόεδρος της Νέας Δημοκρατίας και Αρχηγός της Αξιωματικής Αντιπολίτευσης στη συζήτησή του με τον κύριο Πρωθυπουργό από αυτά τα ζητή</w:t>
      </w:r>
      <w:r>
        <w:rPr>
          <w:rFonts w:eastAsia="Times New Roman" w:cs="Times New Roman"/>
          <w:szCs w:val="24"/>
        </w:rPr>
        <w:t xml:space="preserve">ματα που έθεσα, τα δύο εξ αυτών, που αφορούν την ψήφο των κατοίκων εξωτερικού, αλλά και την κατάτμηση των περιφερειών, τα έθεσε. Υπήρχε, λοιπόν, η δυνατότητα και της ευρείας συζητήσεως, υπήρχε και η δυνατότητα των συγκλίσεων, ώστε αυτό να μην είναι σήμερα </w:t>
      </w:r>
      <w:r>
        <w:rPr>
          <w:rFonts w:eastAsia="Times New Roman" w:cs="Times New Roman"/>
          <w:szCs w:val="24"/>
        </w:rPr>
        <w:t xml:space="preserve">μια διχαστική διαδικασία, αλλά να είναι μία συνθετική διαδικασία. Και όμως αυτήν την ευκαιρία ο κύριος Πρωθυπουργός επέλεξε να την πετάξει, να την χάσει, να την απολέσει. </w:t>
      </w:r>
    </w:p>
    <w:p w14:paraId="712528B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Λένε: «Στο μέλλον, αργότερα θα συζητήσουμε γι’ αυτά». Ερώτηση: Προς τι η σπουδή, αφο</w:t>
      </w:r>
      <w:r>
        <w:rPr>
          <w:rFonts w:eastAsia="Times New Roman" w:cs="Times New Roman"/>
          <w:szCs w:val="24"/>
        </w:rPr>
        <w:t xml:space="preserve">ύ είναι ουδέτερος ο χρόνος; Δεν θα ήταν καλύτερο να είναι ολοκληρωμένες οι παρεμβάσεις, οι συζητήσεις, να </w:t>
      </w:r>
      <w:r>
        <w:rPr>
          <w:rFonts w:eastAsia="Times New Roman" w:cs="Times New Roman"/>
          <w:szCs w:val="24"/>
        </w:rPr>
        <w:lastRenderedPageBreak/>
        <w:t>είναι πλήρεις, ώστε στο τέλος τέλος να υπάρχουν σημεία και συμφωνίας και διαφωνίας και όχι μόνο σημεία διαφωνίας; Γιατί λοιπόν η σπουδή; Εδώ γεννιούντ</w:t>
      </w:r>
      <w:r>
        <w:rPr>
          <w:rFonts w:eastAsia="Times New Roman" w:cs="Times New Roman"/>
          <w:szCs w:val="24"/>
        </w:rPr>
        <w:t xml:space="preserve">αι ερωτήματα. Αυτά όμως θα τα δούμε στην πορεία. </w:t>
      </w:r>
    </w:p>
    <w:p w14:paraId="712528B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Πάμε όμως στην ουσία των ρυθμίσεων. Τι λένε οι ρυθμίσεις; Τι προτείνετε, κυρίες και κύριοι συνάδελφοι, να γίνει; Στην πραγματικότητα να μειωθεί το όριο ηλικίας για το δικαίωμα της ψήφου. Και ακούμε τη γνωστ</w:t>
      </w:r>
      <w:r>
        <w:rPr>
          <w:rFonts w:eastAsia="Times New Roman" w:cs="Times New Roman"/>
          <w:szCs w:val="24"/>
        </w:rPr>
        <w:t>ή ρητορική της θωπείας της νεολαίας: «</w:t>
      </w:r>
      <w:r>
        <w:rPr>
          <w:rFonts w:eastAsia="Times New Roman" w:cs="Times New Roman"/>
          <w:szCs w:val="24"/>
        </w:rPr>
        <w:t>Η</w:t>
      </w:r>
      <w:r>
        <w:rPr>
          <w:rFonts w:eastAsia="Times New Roman" w:cs="Times New Roman"/>
          <w:szCs w:val="24"/>
        </w:rPr>
        <w:t xml:space="preserve"> ώριμη νεολαία μας», «η νεολαία που πρέπει να συμμετάσχει». Και όποιος πει το αντίθετο, αποκλείει αυτό το δικαίωμα.</w:t>
      </w:r>
    </w:p>
    <w:p w14:paraId="712528B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Ξέρετε, οι σταθμίσεις των ορίων ηλικίας πρέπει να συνδέονται με κάτι αντικειμενικό. Άκουσα και τα επι</w:t>
      </w:r>
      <w:r>
        <w:rPr>
          <w:rFonts w:eastAsia="Times New Roman" w:cs="Times New Roman"/>
          <w:szCs w:val="24"/>
        </w:rPr>
        <w:t>χειρήματα, αλλά κυρίως διαβάζω</w:t>
      </w:r>
      <w:r>
        <w:rPr>
          <w:rFonts w:eastAsia="Times New Roman" w:cs="Times New Roman"/>
          <w:b/>
          <w:szCs w:val="24"/>
        </w:rPr>
        <w:t xml:space="preserve"> </w:t>
      </w:r>
      <w:r>
        <w:rPr>
          <w:rFonts w:eastAsia="Times New Roman" w:cs="Times New Roman"/>
          <w:szCs w:val="24"/>
        </w:rPr>
        <w:t xml:space="preserve">στην αιτιολογική έκθεση ποιος είναι ο λόγος για τον οποίο εισηγείται η Κυβέρνηση τη μείωση αυτού του ορίου εκλογικής ανηλικότητας. </w:t>
      </w:r>
    </w:p>
    <w:p w14:paraId="712528B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Λέει: Ενισχύει τα δημοκρατικά τους αντανακλαστικά, γεγονός που αποκτά ιδιαίτερη σημασία σε μι</w:t>
      </w:r>
      <w:r>
        <w:rPr>
          <w:rFonts w:eastAsia="Times New Roman" w:cs="Times New Roman"/>
          <w:szCs w:val="24"/>
        </w:rPr>
        <w:t xml:space="preserve">α περίοδο κρίσης αντιπροσώπευσης και απαξίωσης της πολιτικής. Ωραία. Αφού θέλουμε την ενίσχυση των </w:t>
      </w:r>
      <w:r>
        <w:rPr>
          <w:rFonts w:eastAsia="Times New Roman" w:cs="Times New Roman"/>
          <w:szCs w:val="24"/>
        </w:rPr>
        <w:lastRenderedPageBreak/>
        <w:t>δημοκρατικών αντανακλαστικών, γιατί να μην μειώσουμε κι άλλο το όριο ηλικίας, για να έχουμε μεγαλύτερη ενίσχυση σε περισσότερους των δημοκρατικών αντανακλαστ</w:t>
      </w:r>
      <w:r>
        <w:rPr>
          <w:rFonts w:eastAsia="Times New Roman" w:cs="Times New Roman"/>
          <w:szCs w:val="24"/>
        </w:rPr>
        <w:t xml:space="preserve">ικών; </w:t>
      </w:r>
    </w:p>
    <w:p w14:paraId="712528B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Ποιο είναι το όριο στο οποίο θα πείτε: «Εδώ σταματάει η ενίσχυση των δημοκρατικών αντανακλαστικών»; Τα δεκαπέντε; Τα δεκατέσσερα; Ποιο όριο θέλετε; Γιατί αλλιώς πώς θα δικαιολογήσετε την ανάσχεση των δημοκρατικών αντανακλαστικών; Μήπως φοβηθείτε ότι</w:t>
      </w:r>
      <w:r>
        <w:rPr>
          <w:rFonts w:eastAsia="Times New Roman" w:cs="Times New Roman"/>
          <w:szCs w:val="24"/>
        </w:rPr>
        <w:t xml:space="preserve"> δεν θα είστε αρκετά δημοκράτες, αν το σταματήσετε εκεί που το βάζετε τώρα και δεν το πάτε στα δεκαπέντε; Προφανώς αυτό δεν είναι κριτήριο, ούτε είναι επιχείρημα.</w:t>
      </w:r>
    </w:p>
    <w:p w14:paraId="712528B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Λέει η αιτιολογική έκθεση ένα δεύτερο επιχείρημα: Υπάρχει, λέει, μία απόφαση του 2011 της Κοινοβουλευτικής Συνέλευσης του Συμβουλίου της Ευρώπης. Πράγματι, υπάρχει μία απόφαση η οποία καλεί γενικώς να εξεταστεί αυτή η δυνατότητα κάτω από διάφορες συνεκτιμή</w:t>
      </w:r>
      <w:r>
        <w:rPr>
          <w:rFonts w:eastAsia="Times New Roman" w:cs="Times New Roman"/>
          <w:szCs w:val="24"/>
        </w:rPr>
        <w:t xml:space="preserve">σεις που καλεί τα κράτη – μέλη να κάνουν. Αληθές. Ποιος υπήκουσε και προσηρμόσθη σε αυτήν την παραίνεση της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σ</w:t>
      </w:r>
      <w:r>
        <w:rPr>
          <w:rFonts w:eastAsia="Times New Roman" w:cs="Times New Roman"/>
          <w:szCs w:val="24"/>
        </w:rPr>
        <w:t xml:space="preserve">υνέλευσης; Η Αυστρία. </w:t>
      </w:r>
    </w:p>
    <w:p w14:paraId="712528BA"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Η Σλοβενία.</w:t>
      </w:r>
    </w:p>
    <w:p w14:paraId="712528BB"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Αλήθεια είναι αυτό. Η Σλοβενία. Μόνο όμως για τα ζητήματα</w:t>
      </w:r>
      <w:r>
        <w:rPr>
          <w:rFonts w:eastAsia="Times New Roman" w:cs="Times New Roman"/>
          <w:szCs w:val="24"/>
        </w:rPr>
        <w:t xml:space="preserve"> των αυτοδιοικητικών εκλογών.</w:t>
      </w:r>
    </w:p>
    <w:p w14:paraId="712528B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Άρα, για να μετρήσουμε ποιοι δεν την εφάρμοσαν. Η Γερμανία, το Ηνωμένο Βασίλειο, η Γαλλία, η Ισπανία, η Πορτογαλία, η Ιταλία. Η συντριπτική πλειοψηφία των χωρών δεν την εφάρμοσε. Γιατί την χρησιμοποιείτε ως επιχείρημα; Κάνετε,</w:t>
      </w:r>
      <w:r>
        <w:rPr>
          <w:rFonts w:eastAsia="Times New Roman" w:cs="Times New Roman"/>
          <w:szCs w:val="24"/>
        </w:rPr>
        <w:t xml:space="preserve"> λοιπόν, μία εντελώς αυθαίρετη επιλογή. Και ξαναρωτώ, με ποιο επιχείρημα; Γιατί αυτά τα δύο δεν είναι επιχειρήματα. </w:t>
      </w:r>
    </w:p>
    <w:p w14:paraId="712528B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Εμείς τι θέση έχουμε σ’ αυτό; Γιατί ακούσαμε ότι δεν είμαστε με την νεολαία, δεν θέλουμε το καλό της, δεν θέλουμε γιατί –για κάποιο λόγο- ε</w:t>
      </w:r>
      <w:r>
        <w:rPr>
          <w:rFonts w:eastAsia="Times New Roman" w:cs="Times New Roman"/>
          <w:szCs w:val="24"/>
        </w:rPr>
        <w:t>ίμαστε μια συντηρητική παράταξη και η συντηρητική παράταξη δεν εμπιστεύεται τους νέους. Εκεί έχετε να δώσετε εξηγήσεις, γιατί παραδείγματος χάρ</w:t>
      </w:r>
      <w:r>
        <w:rPr>
          <w:rFonts w:eastAsia="Times New Roman" w:cs="Times New Roman"/>
          <w:szCs w:val="24"/>
        </w:rPr>
        <w:t>ιν</w:t>
      </w:r>
      <w:r>
        <w:rPr>
          <w:rFonts w:eastAsia="Times New Roman" w:cs="Times New Roman"/>
          <w:szCs w:val="24"/>
        </w:rPr>
        <w:t xml:space="preserve"> η συντηρητική παράταξη είναι η πρώτη δύναμη στα πανεπιστήμια και για ποιο λόγο σε τελευταία ανάλυση οι δικές σ</w:t>
      </w:r>
      <w:r>
        <w:rPr>
          <w:rFonts w:eastAsia="Times New Roman" w:cs="Times New Roman"/>
          <w:szCs w:val="24"/>
        </w:rPr>
        <w:t>ας επιρροές, όπου καταμετρήθηκαν σε επίπεδο νεολαίας, είναι θλιβερές. Αυτό, όμως, το αφήνουμε.</w:t>
      </w:r>
    </w:p>
    <w:p w14:paraId="712528B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Να πούμε, όμως, το εξής</w:t>
      </w:r>
      <w:r>
        <w:rPr>
          <w:rFonts w:eastAsia="Times New Roman" w:cs="Times New Roman"/>
          <w:szCs w:val="24"/>
        </w:rPr>
        <w:t>:</w:t>
      </w:r>
      <w:r>
        <w:rPr>
          <w:rFonts w:eastAsia="Times New Roman" w:cs="Times New Roman"/>
          <w:szCs w:val="24"/>
        </w:rPr>
        <w:t xml:space="preserve"> Γιατί εμείς δεν το δεχόμαστε; Γιατί εμείς λέμε ότι πρέπει να υπάρχει ένα κριτήριο για το ζήτημα αυτό. Το κριτήριο πρέπει να είναι συνολι</w:t>
      </w:r>
      <w:r>
        <w:rPr>
          <w:rFonts w:eastAsia="Times New Roman" w:cs="Times New Roman"/>
          <w:szCs w:val="24"/>
        </w:rPr>
        <w:t xml:space="preserve">κό. Δεν μπορεί να είναι αυθαίρετο. Η δική μας θέση είναι αυτή. </w:t>
      </w:r>
    </w:p>
    <w:p w14:paraId="712528B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Θέλετε να υιοθετήσουμε αυτό το οποίο σε τελευταία ανάλυση αποτελεί μία συνολική προσέγγιση για τα ζητήματα της ενηλικίωσης. Ποια είναι η ενηλικίωση με βάση τον Αστικό μας Κώδικα; Τα δεκαοκτώ χ</w:t>
      </w:r>
      <w:r>
        <w:rPr>
          <w:rFonts w:eastAsia="Times New Roman" w:cs="Times New Roman"/>
          <w:szCs w:val="24"/>
        </w:rPr>
        <w:t>ρόνια. Εκεί αποκτά κάποιος πλήρη δικαιοπρακτική ικανότητα. Ποια είναι η ενηλικίωση για τον πλήρη ποινικό καταλογισμό; Τα δεκαοκτώ. Άρα και εκεί, λοιπόν, έχεις ένα δεύτερο κριτήριο.</w:t>
      </w:r>
    </w:p>
    <w:p w14:paraId="712528C0"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Θέλετε να δώσουμε μία ενηλικίωση για τις δικονομικές δυνατότητες, να κοιτάξ</w:t>
      </w:r>
      <w:r>
        <w:rPr>
          <w:rFonts w:eastAsia="Times New Roman" w:cs="Times New Roman"/>
          <w:szCs w:val="24"/>
        </w:rPr>
        <w:t>ουμε τι λέει ο Κώδικας Πολιτικής Δικονομίας; Πάλι το ίδιο θα βρούμε. Τα δεκαοκτώ. Αυτό δεν είναι επιχείρημα αντισυνταγματικότητας, γιατί με παρανόησαν κάποια στιγμή οι συνάδελφοι. Δεν λέμε ότι δεν μπορείτε να το ρυθμίσετε συνταγματικά. Μπορείτε. Λέμε ότι δ</w:t>
      </w:r>
      <w:r>
        <w:rPr>
          <w:rFonts w:eastAsia="Times New Roman" w:cs="Times New Roman"/>
          <w:szCs w:val="24"/>
        </w:rPr>
        <w:t xml:space="preserve">εν έχετε ένα κριτήριο όπως αυτό που έχουμε εμείς. </w:t>
      </w:r>
    </w:p>
    <w:p w14:paraId="712528C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Θα θέλατε να ανοίξετε μία γενικότερη συζήτηση για την ενηλικίωση; Ας το κάνουμε, αλλά δεν θα το κάνουμε μόνο για την εκλογική ενηλικίωση. Διότι, κυρίες και κύριοι συνάδελφοι, όταν το κάνετε για την εκλογικ</w:t>
      </w:r>
      <w:r>
        <w:rPr>
          <w:rFonts w:eastAsia="Times New Roman" w:cs="Times New Roman"/>
          <w:szCs w:val="24"/>
        </w:rPr>
        <w:t xml:space="preserve">ή ενηλικίωση, τότε κάνετε αυτό που κάνετε πάντα. Λαϊκίζετε περιμένοντας μικροκομματικά οφέλη από σημαντικές ρυθμίσεις. Αυτό είναι το πρόβλημα σε αυτή τη ρύθμιση. </w:t>
      </w:r>
    </w:p>
    <w:p w14:paraId="712528C2" w14:textId="77777777" w:rsidR="00802761" w:rsidRDefault="00465DCE">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712528C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Θωπεύετε για μία ακόμη φορά ένα εκλογικ</w:t>
      </w:r>
      <w:r>
        <w:rPr>
          <w:rFonts w:eastAsia="Times New Roman" w:cs="Times New Roman"/>
          <w:szCs w:val="24"/>
        </w:rPr>
        <w:t>ό σώμα. Δεν αναφέρομαι στο μικρό εκλογικό σώμα των εκατό χιλιάδων δεκαεξάρηδων –το τονίζω για να ακουστεί- γιατί δεν ψηφίζουν οι δεκαεπτάρηδες, αλλά ψηφίζουν όσοι έχουν συμπληρώσει το 17</w:t>
      </w:r>
      <w:r w:rsidRPr="00537DF4">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 xml:space="preserve">έτος μέσα στο έτος που γίνονται οι εκλογές. Ποιοι δηλαδή; Ψηφίζουν </w:t>
      </w:r>
      <w:r>
        <w:rPr>
          <w:rFonts w:eastAsia="Times New Roman" w:cs="Times New Roman"/>
          <w:szCs w:val="24"/>
        </w:rPr>
        <w:t>οι δεκαεξάρηδες τώρα. Μέχρι τώρα ψήφιζαν οι δεκαεπτάρηδες.</w:t>
      </w:r>
    </w:p>
    <w:p w14:paraId="712528C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Άρα, το πηγαίνετε ακόμα παρακάτω. Γιατί το κάνετε αυτό; Όχι, εγώ δεν πιστεύω ότι το κάνετε για να απευθυνθείτε σε αυτές τις εκατό χιλιάδες, από τους οποίους θα ψηφίσουν οι εξήντα χιλιάδες, με βάση </w:t>
      </w:r>
      <w:r>
        <w:rPr>
          <w:rFonts w:eastAsia="Times New Roman" w:cs="Times New Roman"/>
          <w:szCs w:val="24"/>
        </w:rPr>
        <w:t xml:space="preserve">τον </w:t>
      </w:r>
      <w:r>
        <w:rPr>
          <w:rFonts w:eastAsia="Times New Roman" w:cs="Times New Roman"/>
          <w:szCs w:val="24"/>
        </w:rPr>
        <w:lastRenderedPageBreak/>
        <w:t xml:space="preserve">μέσο όρο αποχής και αν όλα πάνε καλά, από αυτές τις εξήντα χιλιάδες θα πάρετε περίπου είκοσι. Μιλάμε δηλαδή για το 0,2% της εκλογικής επιρροής. Προφανώς δεν το κάνετε γι’ αυτό. </w:t>
      </w:r>
    </w:p>
    <w:p w14:paraId="712528C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Το κάνετε για την αναπαραγωγή αυτής, ξαναλέω, της θωπείας της νεολαίας. Δή</w:t>
      </w:r>
      <w:r>
        <w:rPr>
          <w:rFonts w:eastAsia="Times New Roman" w:cs="Times New Roman"/>
          <w:szCs w:val="24"/>
        </w:rPr>
        <w:t>θεν εσείς είστε το κόμμα της νεολαίας και δήθεν εμείς δεν είμαστε. Αυτή είναι η ρητορική που αναπτύσσετε και αυτό είναι το επιχείρημα. Εδώ, όμως, κανένα πραγματικό επιχείρημα που να συνδέεται με την ωριμότητα, με την ενηλικίωση, με τη συνολική προσέγγιση τ</w:t>
      </w:r>
      <w:r>
        <w:rPr>
          <w:rFonts w:eastAsia="Times New Roman" w:cs="Times New Roman"/>
          <w:szCs w:val="24"/>
        </w:rPr>
        <w:t>ης ενηλικίωσης δεν ακούσαμε. Η αντίθεσή μας, λοιπόν, σε αυτό είναι απολύτως δικαιολογημένη.</w:t>
      </w:r>
    </w:p>
    <w:p w14:paraId="712528C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Έρχομαι τώρα στο εκλογικό σύστημα. Ποιο είναι το βασικό σας επιχείρημα; Το βασικό επιχείρημα διατυπώνεται στην αιτιολογική έκθεση και λέει: «Η κατά το δυνατόν μεγαλ</w:t>
      </w:r>
      <w:r>
        <w:rPr>
          <w:rFonts w:eastAsia="Times New Roman" w:cs="Times New Roman"/>
          <w:szCs w:val="24"/>
        </w:rPr>
        <w:t>ύτερη αντιστοίχιση της κοινοβουλευτικής εκπροσώπησης κάθε πολιτικού κόμματος και συνασπισμού προς την πραγματική εκλογική του δύναμη». Αυτό είναι το επιχείρημα της αντιπροσώπευσης. Ό,τι υπάρχει μέσα στην κοινωνία, ό,τι καταγράφεται, πρέπει να απεικονίζεται</w:t>
      </w:r>
      <w:r>
        <w:rPr>
          <w:rFonts w:eastAsia="Times New Roman" w:cs="Times New Roman"/>
          <w:szCs w:val="24"/>
        </w:rPr>
        <w:t xml:space="preserve"> μέσα στο Κοινοβούλιο.</w:t>
      </w:r>
    </w:p>
    <w:p w14:paraId="712528C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Απαντώ κατευθείαν. Μάλιστα, ναι, είναι θεμιτός και σωστός στόχος των εκλογικών συστημάτων. Βεβαίως. Είναι ο μόνος στόχος των εκλογικών συστημάτων; Όχι. Διότι τα εκλογικά συστήματα δεν κοιτάνε μόνο την αντιπροσώπευση, κοιτάνε και την </w:t>
      </w:r>
      <w:r>
        <w:rPr>
          <w:rFonts w:eastAsia="Times New Roman" w:cs="Times New Roman"/>
          <w:szCs w:val="24"/>
        </w:rPr>
        <w:t xml:space="preserve">ικανότητα υπάρξεως διακυβέρνησης. Ο ελληνικός λαός, όταν ψηφίζει, επιλέγει ένα συσχετισμό δυνάμεων, αλλά τελικά επιλέγει κυβέρνηση και αυτό είναι που έχει μέσα στο μυαλό του. </w:t>
      </w:r>
    </w:p>
    <w:p w14:paraId="712528C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Έρχομαι, λοιπόν, να κάνω το εξής απλό ερώτημα, το οποίο θα έπρεπε να είναι λυμέν</w:t>
      </w:r>
      <w:r>
        <w:rPr>
          <w:rFonts w:eastAsia="Times New Roman" w:cs="Times New Roman"/>
          <w:szCs w:val="24"/>
        </w:rPr>
        <w:t xml:space="preserve">ο, διότι τα εκλογικά συστήματα υπηρετούν –τονίζω- και τους δύο στόχους, και την αντιπροσώπευση αλλά και την κυβερνησιμότητα. </w:t>
      </w:r>
    </w:p>
    <w:p w14:paraId="712528C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Το τονίσαμε κατ’ επανάληψη, αλλά δεν έχουμε πάρει μέχρι σήμερα απάντηση σε αυτό το συγκεκριμένο ερώτημα, σε αυτό δηλαδή που έλεγε </w:t>
      </w:r>
      <w:r>
        <w:rPr>
          <w:rFonts w:eastAsia="Times New Roman" w:cs="Times New Roman"/>
          <w:szCs w:val="24"/>
        </w:rPr>
        <w:t xml:space="preserve">ο κ. Κουρουμπλής. Κυβερνιέται η χώρα με ένα τέτοιο εκλογικό σύστημα; </w:t>
      </w:r>
    </w:p>
    <w:p w14:paraId="712528C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Εάν εφαρμόσουμε, με απλή αναλογική -με αυτό που ψηφίζεται τώρα, με την κατάργηση του μπόνους των πενήντα εδρών- αυτό το εκλογικό σύστημα στην κατανομή των εδρών με τα εκλογικά αποτελέσμα</w:t>
      </w:r>
      <w:r>
        <w:rPr>
          <w:rFonts w:eastAsia="Times New Roman" w:cs="Times New Roman"/>
          <w:szCs w:val="24"/>
        </w:rPr>
        <w:t>τα του Σεπτεμβρίου έχουμε δύο δυνατότητες για τον σχηματισμό κυβερνήσεως: Ή από τη μια μεριά, κυβέρνηση των δύο πρώτων κομμάτων -</w:t>
      </w:r>
      <w:r>
        <w:rPr>
          <w:rFonts w:eastAsia="Times New Roman" w:cs="Times New Roman"/>
          <w:szCs w:val="24"/>
          <w:lang w:val="en-US"/>
        </w:rPr>
        <w:t>o</w:t>
      </w:r>
      <w:r>
        <w:rPr>
          <w:rFonts w:eastAsia="Times New Roman" w:cs="Times New Roman"/>
          <w:szCs w:val="24"/>
        </w:rPr>
        <w:t>πότε σας ρωτάμε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Θ</w:t>
      </w:r>
      <w:r>
        <w:rPr>
          <w:rFonts w:eastAsia="Times New Roman" w:cs="Times New Roman"/>
          <w:szCs w:val="24"/>
        </w:rPr>
        <w:t xml:space="preserve">έλετε να μας πείτε κάτι;»- ή από την άλλη μεριά, κυβέρνηση τεσσάρων μικροτέρων κομμάτων. Τρία, τέσσερα και </w:t>
      </w:r>
      <w:r>
        <w:rPr>
          <w:rFonts w:eastAsia="Times New Roman" w:cs="Times New Roman"/>
          <w:szCs w:val="24"/>
        </w:rPr>
        <w:t>πέντε κόμματα θα χρειάζονται προκειμένου να γίνει κυβέρνηση.</w:t>
      </w:r>
    </w:p>
    <w:p w14:paraId="712528C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Έρχομαι τώρα στη συνεπή Αριστερά, η οποία υποτίθεται ότι θέλει στη διακυβέρνησή της ταυτότητα, προγραμματικό λόγο και αριστερό πρόγραμμα για να κυβερνήσει, τουλάχιστον μέχρι πριν από κάποιον καιρ</w:t>
      </w:r>
      <w:r>
        <w:rPr>
          <w:rFonts w:eastAsia="Times New Roman" w:cs="Times New Roman"/>
          <w:szCs w:val="24"/>
        </w:rPr>
        <w:t>ό. Δεν ξέρω αν ισχύει αυτό ακόμη. Έχω μια επιφύλαξη. Αλλά, εν πάση περιπτώσει, μέχρι πριν από κάποιο διάστημα, αυτά λέγατε.</w:t>
      </w:r>
    </w:p>
    <w:p w14:paraId="712528C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Και αναρωτιέμαι πώς θα την επιτύχετε αυτή την προγραμματική ταυτότητα με τέσσερα κόμματα. Και άκουσα το συγκλονιστικό επιχείρημα: «Μ</w:t>
      </w:r>
      <w:r>
        <w:rPr>
          <w:rFonts w:eastAsia="Times New Roman" w:cs="Times New Roman"/>
          <w:szCs w:val="24"/>
        </w:rPr>
        <w:t>α, και τι κακό έγινε στην Ιταλία που αλλάξαν εξήντα κυβερνήσεις; Λειτουργούσε ο κρατικός μηχανισμός». Αυτό λέγεται αξιολογική ουδετερότητα της διοικήσεως, που σημαίνει ότι υπάρχουν εφαρμοσμένες πολιτικές που ασκούνται ανεξαρτήτως του ποιος είναι πάνω, γιατ</w:t>
      </w:r>
      <w:r>
        <w:rPr>
          <w:rFonts w:eastAsia="Times New Roman" w:cs="Times New Roman"/>
          <w:szCs w:val="24"/>
        </w:rPr>
        <w:t>ί τις κάνει η διοίκηση. Αυτό σας αρέσει;</w:t>
      </w:r>
    </w:p>
    <w:p w14:paraId="712528C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Υποτίθεται ότι εσείς έχετε ένα πρόγραμμα που κάτι αλλάζει και κάτι σκέφτεστε, λέμε τώρα. Πώς θα το επιτύχετε αυτό με τέσσερα διαφορετικά κόμματα; Ακούω το επιχείρημα: «Μα, δοκιμάσαμε τις κυβερνήσεις συνεργασίας στον</w:t>
      </w:r>
      <w:r>
        <w:rPr>
          <w:rFonts w:eastAsia="Times New Roman" w:cs="Times New Roman"/>
          <w:szCs w:val="24"/>
        </w:rPr>
        <w:t xml:space="preserve"> τόπο μας το τελευταίο χρονικό διάστημα». Μάλιστα.</w:t>
      </w:r>
    </w:p>
    <w:p w14:paraId="712528C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Και σας θυμίζω ότι η </w:t>
      </w:r>
      <w:r>
        <w:rPr>
          <w:rFonts w:eastAsia="Times New Roman" w:cs="Times New Roman"/>
          <w:szCs w:val="24"/>
        </w:rPr>
        <w:t>κ</w:t>
      </w:r>
      <w:r>
        <w:rPr>
          <w:rFonts w:eastAsia="Times New Roman" w:cs="Times New Roman"/>
          <w:szCs w:val="24"/>
        </w:rPr>
        <w:t xml:space="preserve">υβέρνηση Παπαδήμου στηριζόταν από τρία κόμματα, τη Νέα Δημοκρατία, το ΠΑΣΟΚ και το ΛΑΟΣ. Η Κυβέρνηση του Αντώνη Σαμαρά αρχικά στηριζόταν από τρία κόμματα, τη Νέα Δημοκρατία, το ΠΑΣΟΚ </w:t>
      </w:r>
      <w:r>
        <w:rPr>
          <w:rFonts w:eastAsia="Times New Roman" w:cs="Times New Roman"/>
          <w:szCs w:val="24"/>
        </w:rPr>
        <w:t>και τη ΔΗΜΑΡ. Τα δύο μικρότερα κόμματα στη διάρκεια της διακυβερνήσεως απεχώρησαν. Τι θα σήμαινε αυτό για τη διακυβέρνηση, αν ήταν στοιχείο συγκρ</w:t>
      </w:r>
      <w:r>
        <w:rPr>
          <w:rFonts w:eastAsia="Times New Roman" w:cs="Times New Roman"/>
          <w:szCs w:val="24"/>
        </w:rPr>
        <w:t>ο</w:t>
      </w:r>
      <w:r>
        <w:rPr>
          <w:rFonts w:eastAsia="Times New Roman" w:cs="Times New Roman"/>
          <w:szCs w:val="24"/>
        </w:rPr>
        <w:t xml:space="preserve">τητικό της πλειοψηφίας; </w:t>
      </w:r>
      <w:r>
        <w:rPr>
          <w:rFonts w:eastAsia="Times New Roman" w:cs="Times New Roman"/>
          <w:szCs w:val="24"/>
        </w:rPr>
        <w:lastRenderedPageBreak/>
        <w:t>Δεν έπεσαν οι κυβερνήσεις. Γιατί; Γιατί δεν ήταν απαιτούμενος ο αριθμός. Θα σήμαινε πτ</w:t>
      </w:r>
      <w:r>
        <w:rPr>
          <w:rFonts w:eastAsia="Times New Roman" w:cs="Times New Roman"/>
          <w:szCs w:val="24"/>
        </w:rPr>
        <w:t xml:space="preserve">ώση της κυβερνήσεως, διάλυση της Βουλής και εκλογές! Είναι προφανές το πού οδηγούμαστε και σε ποια στιγμή. </w:t>
      </w:r>
    </w:p>
    <w:p w14:paraId="712528C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Λέτε, όμως: «Είμαστε συνεπείς. Δεν εκπλήσσουμε κανέναν με τη θέση μας αυτή. Είναι μια θέση που η Αριστερά την υποστήριζε διαχρονικά». Το επιχείρημα </w:t>
      </w:r>
      <w:r>
        <w:rPr>
          <w:rFonts w:eastAsia="Times New Roman" w:cs="Times New Roman"/>
          <w:szCs w:val="24"/>
        </w:rPr>
        <w:t>της συνέπειας αισθάνεστε ότι είναι καλό να το χρησιμοποιείτε; Διότι είναι το μόνο στο οποίο είστε συνεπείς! Άρα, δεν σας πείραξε που σε όλα τα άλλα είστε ασυνεπείς και βρήκατε αυτό το απολύτως καταστροφικό να είστε συνεπείς! Άρα, λοιπόν, ούτε το επιχείρημα</w:t>
      </w:r>
      <w:r>
        <w:rPr>
          <w:rFonts w:eastAsia="Times New Roman" w:cs="Times New Roman"/>
          <w:szCs w:val="24"/>
        </w:rPr>
        <w:t xml:space="preserve"> της συνέπειας έχει </w:t>
      </w:r>
      <w:r>
        <w:rPr>
          <w:rFonts w:eastAsia="Times New Roman" w:cs="Times New Roman"/>
          <w:szCs w:val="24"/>
        </w:rPr>
        <w:t>καμ</w:t>
      </w:r>
      <w:r>
        <w:rPr>
          <w:rFonts w:eastAsia="Times New Roman" w:cs="Times New Roman"/>
          <w:szCs w:val="24"/>
        </w:rPr>
        <w:t>μ</w:t>
      </w:r>
      <w:r>
        <w:rPr>
          <w:rFonts w:eastAsia="Times New Roman" w:cs="Times New Roman"/>
          <w:szCs w:val="24"/>
        </w:rPr>
        <w:t>ιά</w:t>
      </w:r>
      <w:r>
        <w:rPr>
          <w:rFonts w:eastAsia="Times New Roman" w:cs="Times New Roman"/>
          <w:szCs w:val="24"/>
        </w:rPr>
        <w:t xml:space="preserve"> αξία.</w:t>
      </w:r>
    </w:p>
    <w:p w14:paraId="712528D0" w14:textId="77777777" w:rsidR="00802761" w:rsidRDefault="00465DCE">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712528D1" w14:textId="77777777" w:rsidR="00802761" w:rsidRDefault="00465DCE">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712528D2" w14:textId="77777777" w:rsidR="00802761" w:rsidRDefault="00465DCE">
      <w:pPr>
        <w:spacing w:after="0" w:line="600" w:lineRule="auto"/>
        <w:ind w:firstLine="720"/>
        <w:jc w:val="both"/>
        <w:rPr>
          <w:rFonts w:eastAsia="Times New Roman"/>
          <w:bCs/>
        </w:rPr>
      </w:pPr>
      <w:r>
        <w:rPr>
          <w:rFonts w:eastAsia="Times New Roman"/>
          <w:bCs/>
        </w:rPr>
        <w:t>Άλλα δύο λεπτά, κύριε Πρόεδρε.</w:t>
      </w:r>
    </w:p>
    <w:p w14:paraId="712528D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Επειδή αυτά είναι όλα απολύτως λογικά και προφανή κι </w:t>
      </w:r>
      <w:r>
        <w:rPr>
          <w:rFonts w:eastAsia="Times New Roman" w:cs="Times New Roman"/>
          <w:szCs w:val="24"/>
        </w:rPr>
        <w:t xml:space="preserve">επειδή, κυρίως, δεν έχει υπάρξει απάντηση επ’ αυτών, δεν έχετε πει τίποτα για να απαντήσετε σε αυτά τα ζητήματα, αναρωτιέται κανείς τι είναι εκείνο </w:t>
      </w:r>
      <w:r>
        <w:rPr>
          <w:rFonts w:eastAsia="Times New Roman" w:cs="Times New Roman"/>
          <w:szCs w:val="24"/>
        </w:rPr>
        <w:lastRenderedPageBreak/>
        <w:t>που σκέφτεστε, τι σας ήρθε, τι σας απασχολεί. Εγώ το θέμα του χρόνου δεν το έθεσα ποτέ, αλλά επιτρέψτε μου ν</w:t>
      </w:r>
      <w:r>
        <w:rPr>
          <w:rFonts w:eastAsia="Times New Roman" w:cs="Times New Roman"/>
          <w:szCs w:val="24"/>
        </w:rPr>
        <w:t>α πω για το θέμα του χρόνου κάτι.</w:t>
      </w:r>
    </w:p>
    <w:p w14:paraId="712528D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Αν ήσασταν τόσο συνεπείς, γιατί δεν εισ</w:t>
      </w:r>
      <w:r>
        <w:rPr>
          <w:rFonts w:eastAsia="Times New Roman" w:cs="Times New Roman"/>
          <w:szCs w:val="24"/>
        </w:rPr>
        <w:t>ήχθη</w:t>
      </w:r>
      <w:r>
        <w:rPr>
          <w:rFonts w:eastAsia="Times New Roman" w:cs="Times New Roman"/>
          <w:szCs w:val="24"/>
        </w:rPr>
        <w:t xml:space="preserve"> αυτή η συγκεκριμένη ρύθμιση στο πρώτο διάστημα της Κυβερνήσεώς σας; Προτιμήσατε να πάτε σε εκλογές με το υφιστάμενο εκλογικό σύστημα. </w:t>
      </w:r>
    </w:p>
    <w:p w14:paraId="712528D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Τώρα ξαφνικά που κάτι μετρήσεις δείχνουν ότ</w:t>
      </w:r>
      <w:r>
        <w:rPr>
          <w:rFonts w:eastAsia="Times New Roman" w:cs="Times New Roman"/>
          <w:szCs w:val="24"/>
        </w:rPr>
        <w:t xml:space="preserve">ι βρίσκεστε στα τάρταρα και προελαύνει η Νέα Δημοκρατία, που υπάρχει πια βεβαιότητα ότι ο Κυριάκος Μητσοτάκης θα είναι </w:t>
      </w:r>
      <w:r>
        <w:rPr>
          <w:rFonts w:eastAsia="Times New Roman" w:cs="Times New Roman"/>
          <w:szCs w:val="24"/>
        </w:rPr>
        <w:t>π</w:t>
      </w:r>
      <w:r>
        <w:rPr>
          <w:rFonts w:eastAsia="Times New Roman" w:cs="Times New Roman"/>
          <w:szCs w:val="24"/>
        </w:rPr>
        <w:t>ρωθυπουργός την επόμενη φορά, τώρα θυμηθήκατε ότι πρέπει σε ουδέτερο χρόνο να εισάγετε τη συγκεκριμένη ρύθμιση!</w:t>
      </w:r>
    </w:p>
    <w:p w14:paraId="712528D6" w14:textId="77777777" w:rsidR="00802761" w:rsidRDefault="00465DCE">
      <w:pPr>
        <w:spacing w:after="0" w:line="600" w:lineRule="auto"/>
        <w:ind w:firstLine="720"/>
        <w:jc w:val="center"/>
        <w:rPr>
          <w:rFonts w:eastAsia="Times New Roman" w:cs="Times New Roman"/>
          <w:szCs w:val="24"/>
        </w:rPr>
      </w:pPr>
      <w:r>
        <w:rPr>
          <w:rFonts w:eastAsia="Times New Roman" w:cs="Times New Roman"/>
          <w:szCs w:val="24"/>
        </w:rPr>
        <w:t>(Γέλωτες από την πτέρυγα</w:t>
      </w:r>
      <w:r>
        <w:rPr>
          <w:rFonts w:eastAsia="Times New Roman" w:cs="Times New Roman"/>
          <w:szCs w:val="24"/>
        </w:rPr>
        <w:t xml:space="preserve"> του ΣΥΡΙΖΑ)</w:t>
      </w:r>
    </w:p>
    <w:p w14:paraId="712528D7" w14:textId="77777777" w:rsidR="00802761" w:rsidRDefault="00465DCE">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712528D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Άρα, λοιπόν, αυτό το επιχείρημα περί ουδέτερου χρόνου θα το ακούγαμε πολύ περισσότερο, αν είχατε φέρει τη ρύθμιση στο προηγούμενο διάστημα της ριζοσπαστικής σας φόρας και όχι τώρα. Και εν τ</w:t>
      </w:r>
      <w:r>
        <w:rPr>
          <w:rFonts w:eastAsia="Times New Roman" w:cs="Times New Roman"/>
          <w:szCs w:val="24"/>
        </w:rPr>
        <w:t>έλει, εκείνο που πρέπει να γίνει κατανοητό είναι το εξής</w:t>
      </w:r>
      <w:r>
        <w:rPr>
          <w:rFonts w:eastAsia="Times New Roman" w:cs="Times New Roman"/>
          <w:szCs w:val="24"/>
        </w:rPr>
        <w:t>:</w:t>
      </w:r>
      <w:r>
        <w:rPr>
          <w:rFonts w:eastAsia="Times New Roman" w:cs="Times New Roman"/>
          <w:szCs w:val="24"/>
        </w:rPr>
        <w:t xml:space="preserve"> Εμείς είμαστε απολύτως συνεπείς στη θέση </w:t>
      </w:r>
      <w:r>
        <w:rPr>
          <w:rFonts w:eastAsia="Times New Roman" w:cs="Times New Roman"/>
          <w:szCs w:val="24"/>
        </w:rPr>
        <w:lastRenderedPageBreak/>
        <w:t>μας. Η θέση μας είναι γνωστή διαχρονικά και την έχουμε υποστηρίξει: Ναι, να υπάρχει η μεγαλύτερη δυνατή αντιπροσώπευση, αλλά ταυτόχρονα διασφάλιση της κυβερν</w:t>
      </w:r>
      <w:r>
        <w:rPr>
          <w:rFonts w:eastAsia="Times New Roman" w:cs="Times New Roman"/>
          <w:szCs w:val="24"/>
        </w:rPr>
        <w:t xml:space="preserve">ησιμότητας. </w:t>
      </w:r>
    </w:p>
    <w:p w14:paraId="712528D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Υπάρχει και μια δέσμευση που κάνουμε σήμερα στον ελληνικό λαό για το ζήτημα αυτό: Αυτός ο άθλιος εκλογικός νόμος, με τις άθλιες επιπτώσεις του δεν θα εφαρμοστεί ποτέ, γιατί θα καταργηθεί αμέσως με την ανάληψη της εξουσίας από τη Νέα Δημοκρατία</w:t>
      </w:r>
      <w:r>
        <w:rPr>
          <w:rFonts w:eastAsia="Times New Roman" w:cs="Times New Roman"/>
          <w:szCs w:val="24"/>
        </w:rPr>
        <w:t>.</w:t>
      </w:r>
    </w:p>
    <w:p w14:paraId="712528DA" w14:textId="77777777" w:rsidR="00802761" w:rsidRDefault="00465DCE">
      <w:pPr>
        <w:spacing w:after="0" w:line="600" w:lineRule="auto"/>
        <w:ind w:firstLine="709"/>
        <w:jc w:val="center"/>
        <w:rPr>
          <w:rFonts w:eastAsia="Times New Roman"/>
          <w:bCs/>
        </w:rPr>
      </w:pPr>
      <w:r>
        <w:rPr>
          <w:rFonts w:eastAsia="Times New Roman"/>
          <w:bCs/>
        </w:rPr>
        <w:t>(Χειροκροτήματα από την πτέρυγα της Νέας Δημοκρατίας)</w:t>
      </w:r>
    </w:p>
    <w:p w14:paraId="712528DB" w14:textId="77777777" w:rsidR="00802761" w:rsidRDefault="00465DCE">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Καλείται εις το Βήμα ο ειδικός αγορητής της Χρυσής Αυγής, ο συνάδελφος κ. Ιωάννης Λαγός.</w:t>
      </w:r>
    </w:p>
    <w:p w14:paraId="712528D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Ορίστε, έχετε τον λόγο.</w:t>
      </w:r>
    </w:p>
    <w:p w14:paraId="712528DD"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Ευχαριστώ, κύριε Πρόεδρε.</w:t>
      </w:r>
    </w:p>
    <w:p w14:paraId="712528D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Ακούσαμε προη</w:t>
      </w:r>
      <w:r>
        <w:rPr>
          <w:rFonts w:eastAsia="Times New Roman" w:cs="Times New Roman"/>
          <w:szCs w:val="24"/>
        </w:rPr>
        <w:t xml:space="preserve">γουμένως από τον εισηγητή της Νέας Δημοκρατίας -το είχαμε ακούσει και κατά τη διάρκεια των συζητήσεων που έγιναν στις </w:t>
      </w:r>
      <w:r>
        <w:rPr>
          <w:rFonts w:eastAsia="Times New Roman" w:cs="Times New Roman"/>
          <w:szCs w:val="24"/>
        </w:rPr>
        <w:t>ε</w:t>
      </w:r>
      <w:r>
        <w:rPr>
          <w:rFonts w:eastAsia="Times New Roman" w:cs="Times New Roman"/>
          <w:szCs w:val="24"/>
        </w:rPr>
        <w:t>πιτροπές- να εκφράζεται ο φόβος της δήθεν ακυβερνησίας στην Ελλάδα, εάν ισχύσει ο νέος εκλογικός νόμος και δεν ισχύσει ο παλιός κ.ο.κ</w:t>
      </w:r>
      <w:r>
        <w:rPr>
          <w:rFonts w:eastAsia="Times New Roman" w:cs="Times New Roman"/>
          <w:szCs w:val="24"/>
        </w:rPr>
        <w:t>.</w:t>
      </w:r>
      <w:r>
        <w:rPr>
          <w:rFonts w:eastAsia="Times New Roman" w:cs="Times New Roman"/>
          <w:szCs w:val="24"/>
        </w:rPr>
        <w:t>.</w:t>
      </w:r>
    </w:p>
    <w:p w14:paraId="712528DF" w14:textId="77777777" w:rsidR="00802761" w:rsidRDefault="00465DCE">
      <w:pPr>
        <w:spacing w:after="0" w:line="600" w:lineRule="auto"/>
        <w:jc w:val="center"/>
        <w:rPr>
          <w:rFonts w:eastAsia="Times New Roman"/>
          <w:bCs/>
        </w:rPr>
      </w:pPr>
      <w:r>
        <w:rPr>
          <w:rFonts w:eastAsia="Times New Roman"/>
          <w:bCs/>
        </w:rPr>
        <w:t>(</w:t>
      </w:r>
      <w:r>
        <w:rPr>
          <w:rFonts w:eastAsia="Times New Roman"/>
          <w:bCs/>
        </w:rPr>
        <w:t>Θόρυβος στην Αίθουσα)</w:t>
      </w:r>
    </w:p>
    <w:p w14:paraId="712528E0"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Παρακαλώ ηρεμία. Όποιος θέλει εξέρχεται.</w:t>
      </w:r>
    </w:p>
    <w:p w14:paraId="712528E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Συνεχίστε, κύριε συνάδελφε.</w:t>
      </w:r>
    </w:p>
    <w:p w14:paraId="712528E2"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Ευχαριστώ.</w:t>
      </w:r>
    </w:p>
    <w:p w14:paraId="712528E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Το είχαμε πει τότε, θα το πούμε και τώρα: Θέμα ακυβερνησίας στην Ελλάδα, δυστυχώς, δεν υπάρχει, γιατί και </w:t>
      </w:r>
      <w:r>
        <w:rPr>
          <w:rFonts w:eastAsia="Times New Roman" w:cs="Times New Roman"/>
          <w:szCs w:val="24"/>
        </w:rPr>
        <w:t xml:space="preserve">οι μεν και οι δε είστε μαριονέτες της Μέρκελ και των διεθνών τοκογλύφων. Ούτως ή άλλως, τα νομοσχέδια έρχονται από το εξωτερικό, έρχονται στα γερμανικά, στα αγγλικά. Πολλές φορές δεν προλαβαίνετε να τα διαβάσετε καθόλου, απλώς τα ψηφίζετε όλοι μαζί, οπότε </w:t>
      </w:r>
      <w:r>
        <w:rPr>
          <w:rFonts w:eastAsia="Times New Roman" w:cs="Times New Roman"/>
          <w:szCs w:val="24"/>
        </w:rPr>
        <w:t xml:space="preserve">μη φοβάστε ότι δεν θα κυβερνηθεί η χώρα. Η χώρα, δυστυχώς, με σας που έχει μπλέξει, κυβερνάται -επαναλαμβάνω για άλλη μια φορά- </w:t>
      </w:r>
      <w:r>
        <w:rPr>
          <w:rFonts w:eastAsia="Times New Roman" w:cs="Times New Roman"/>
          <w:szCs w:val="24"/>
        </w:rPr>
        <w:lastRenderedPageBreak/>
        <w:t>από το εξωτερικό. Όποιοι και να είστε πάνω, είστε ανδρείκελα των διεθνών τοκογλύφων, που σας κάνουν ό,τι θέλουν.</w:t>
      </w:r>
    </w:p>
    <w:p w14:paraId="712528E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Εδώ, λοιπόν, εί</w:t>
      </w:r>
      <w:r>
        <w:rPr>
          <w:rFonts w:eastAsia="Times New Roman" w:cs="Times New Roman"/>
          <w:szCs w:val="24"/>
        </w:rPr>
        <w:t>δαμε -επειδή φοβήθηκε ο εισηγητής της Νέας Δημοκρατίας για το πώς θα κυβερνηθεί αυτή η χώρα- τη συγκυβέρνηση των δύο ορκισμένων εχθρών, του ΠΑΣΟΚ και της Νέας Δημοκρατίας. Σαράντα πέντε χρόνια υπήρχαν «πράσινα» και «μπλε» καφενεία, υπήρχαν διαφορετικές ιδε</w:t>
      </w:r>
      <w:r>
        <w:rPr>
          <w:rFonts w:eastAsia="Times New Roman" w:cs="Times New Roman"/>
          <w:szCs w:val="24"/>
        </w:rPr>
        <w:t>ολογίες, διαφορετικές πεποιθήσεις και πίστευαν κάπου αλλού ο ένας και ο άλλος. Όμως, όταν ήρθε η κατάσταση στο απροχώρητο, όταν αυτοί μας έφτασαν, έκαναν μια πολύ ωραία συγκυβέρνηση και υπέγραφαν τα πάντα που έρχονταν από το εξωτερικό.</w:t>
      </w:r>
    </w:p>
    <w:p w14:paraId="712528E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Το ίδιο είδαμε να γί</w:t>
      </w:r>
      <w:r>
        <w:rPr>
          <w:rFonts w:eastAsia="Times New Roman" w:cs="Times New Roman"/>
          <w:szCs w:val="24"/>
        </w:rPr>
        <w:t xml:space="preserve">νεται και μετά. Είδαμε μια κυβέρνηση ανθρώπων που δεν πιστεύουν, ενός κόμματος που δεν πιστεύει σε πατρίδα, που δεν πιστεύει σε θρησκεία, που δεν πιστεύει σε τίποτα, την Κυβέρνηση με το κόμμα του ΣΥΡΙΖΑ, να έρχεται σε πλήρη σύμπλευση με ένα κόμμα «ακραίων </w:t>
      </w:r>
      <w:r>
        <w:rPr>
          <w:rFonts w:eastAsia="Times New Roman" w:cs="Times New Roman"/>
          <w:szCs w:val="24"/>
        </w:rPr>
        <w:t xml:space="preserve">εθνικιστών» -εντός εισαγωγικών η λέξη- όπως είναι οι ΑΝΕΛ, οι οποίοι είναι πολύ πατριώτες και οι οποίοι τρέχουν και </w:t>
      </w:r>
      <w:r>
        <w:rPr>
          <w:rFonts w:eastAsia="Times New Roman" w:cs="Times New Roman"/>
          <w:szCs w:val="24"/>
        </w:rPr>
        <w:lastRenderedPageBreak/>
        <w:t>κόπτονται για το συμφέρον της πατρίδας. Εκεί, λοιπόν, έγινε και αυτή η συγκυβέρνηση, γίνονται όλα αυτά τα εκτρώματα.</w:t>
      </w:r>
    </w:p>
    <w:p w14:paraId="712528E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Άρα, λοιπόν, μη σας προ</w:t>
      </w:r>
      <w:r>
        <w:rPr>
          <w:rFonts w:eastAsia="Times New Roman" w:cs="Times New Roman"/>
          <w:szCs w:val="24"/>
        </w:rPr>
        <w:t>βληματίζει, κυρίες και κύριοι, τι θα γίνει αύριο στην πατρίδα μας, αν περάσει ή αν δεν περάσει αυτός ο εκλογικός νόμος. Θα βρεθούν τρία, τέσσερα, πέντε, επτά κόμματα τα οποία θα σας ενώνει η καρέκλα, θα σας ενώνει η θέση του Βουλευτή και του Υπουργού που θ</w:t>
      </w:r>
      <w:r>
        <w:rPr>
          <w:rFonts w:eastAsia="Times New Roman" w:cs="Times New Roman"/>
          <w:szCs w:val="24"/>
        </w:rPr>
        <w:t>α θέλετε να έχετε. Δεν έχετε να ξεχωρίσετε τίποτα. Ούτε διαφορετικές ιδεολογίες υπάρχουν, ούτε διαφορετικές πεποιθήσεις, ούτε τίποτα. Υπάρχει ένα κοινό συμφέρον που οδηγεί στο πώς θα γίνετε κυβέρνηση, στο πώς θα πάρετε υπουργικές θέσεις και εκεί ξεχνάτε τα</w:t>
      </w:r>
      <w:r>
        <w:rPr>
          <w:rFonts w:eastAsia="Times New Roman" w:cs="Times New Roman"/>
          <w:szCs w:val="24"/>
        </w:rPr>
        <w:t xml:space="preserve"> πάντα και γίνεστε μια ωραία ομάδα.</w:t>
      </w:r>
    </w:p>
    <w:p w14:paraId="712528E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Άλλωστε, μην ξεχνούμε ότι άτυπα δεν είναι συγκυβέρνηση ο ΣΥΡΙΖΑ με τη Νέα Δημοκρατία. Ατύπως. Επί της ουσίας, όλα τα συγκεκριμένα νομοσχέδια που έρχονται στην Ελληνική Βουλή, όλα τα νομοσχέδια που έρχονται -επαναλαμβάνου</w:t>
      </w:r>
      <w:r>
        <w:rPr>
          <w:rFonts w:eastAsia="Times New Roman" w:cs="Times New Roman"/>
          <w:szCs w:val="24"/>
        </w:rPr>
        <w:t>με και πάλι- με εντολή των διεθνών τοκογλύφων και ο ΣΥΡΙΖΑ και η Νέα Δημοκρατία, τα υπογράφουν.</w:t>
      </w:r>
    </w:p>
    <w:p w14:paraId="712528E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Άρα, τι φοβάστε; Μην κάνετε συγκυβέρνηση; Μην παρεξηγηθείτε; Μην γελάει ο κόσμος έξω ο κόσμος στις πλατείες και στους δρόμους; Ήδη γελάει ο κόσμος με εσάς, ήδη </w:t>
      </w:r>
      <w:r>
        <w:rPr>
          <w:rFonts w:eastAsia="Times New Roman" w:cs="Times New Roman"/>
          <w:szCs w:val="24"/>
        </w:rPr>
        <w:t xml:space="preserve">γελάει με αυτά που κάνετε. Μήπως ξεχάσαμε ότι στις 14 Αυγούστου του 2015 το νέο </w:t>
      </w:r>
      <w:r>
        <w:rPr>
          <w:rFonts w:eastAsia="Times New Roman" w:cs="Times New Roman"/>
          <w:szCs w:val="24"/>
        </w:rPr>
        <w:t>μ</w:t>
      </w:r>
      <w:r>
        <w:rPr>
          <w:rFonts w:eastAsia="Times New Roman" w:cs="Times New Roman"/>
          <w:szCs w:val="24"/>
        </w:rPr>
        <w:t>νημόνιο το ψηφίσατε όλοι μαζί; Μήπως ξεχάσαμε τον τότε Αρχηγό της Νέας Δημοκρατίας, ο οποίος φώναζε εδώ και έλεγε</w:t>
      </w:r>
      <w:r>
        <w:rPr>
          <w:rFonts w:eastAsia="Times New Roman" w:cs="Times New Roman"/>
          <w:szCs w:val="24"/>
        </w:rPr>
        <w:t>:</w:t>
      </w:r>
      <w:r>
        <w:rPr>
          <w:rFonts w:eastAsia="Times New Roman" w:cs="Times New Roman"/>
          <w:szCs w:val="24"/>
        </w:rPr>
        <w:t xml:space="preserve"> «φέρτε μνημόνιο ό,τι να ’ναι και θα το ψηφίσουμε»; Τα ξεχάσα</w:t>
      </w:r>
      <w:r>
        <w:rPr>
          <w:rFonts w:eastAsia="Times New Roman" w:cs="Times New Roman"/>
          <w:szCs w:val="24"/>
        </w:rPr>
        <w:t>με όλα αυτά;</w:t>
      </w:r>
    </w:p>
    <w:p w14:paraId="712528E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Μπορεί να τα ξεχνάτε εσείς εδώ πέρα μέσα και να τα ξεχνάτε επιλεκτικά, γιατί δεν θέλετε να τα θυμάστε. Όμως, ο ελληνικός λαός, δυστυχώς για σας, τα θυμάται και υπάρχει και η Χρυσή Αυγή που θα τα υπενθυμίζει συνεχώς.</w:t>
      </w:r>
    </w:p>
    <w:p w14:paraId="712528E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Αυτός, λοιπόν, είναι ο </w:t>
      </w:r>
      <w:r>
        <w:rPr>
          <w:rFonts w:eastAsia="Times New Roman" w:cs="Times New Roman"/>
          <w:szCs w:val="24"/>
        </w:rPr>
        <w:t>φόβος της δήθεν συγκυβέρνησης, μιας συγκυβέρνησης η οποία υπάρχει. Όλα τα κόμματα είστε σε μια αγαστή συνεργασία και ο μοναδικός σας εχθρός είναι η Χρυσή Αυγή, είναι οι Έλληνες εθνικιστές. Αυτός είναι ο αντίπαλός σας.</w:t>
      </w:r>
    </w:p>
    <w:p w14:paraId="712528EB" w14:textId="77777777" w:rsidR="00802761" w:rsidRDefault="00465DCE">
      <w:pPr>
        <w:spacing w:after="0" w:line="600" w:lineRule="auto"/>
        <w:ind w:firstLine="720"/>
        <w:jc w:val="both"/>
        <w:rPr>
          <w:rFonts w:eastAsia="Times New Roman"/>
          <w:szCs w:val="24"/>
        </w:rPr>
      </w:pPr>
      <w:r>
        <w:rPr>
          <w:rFonts w:eastAsia="Times New Roman"/>
          <w:szCs w:val="24"/>
        </w:rPr>
        <w:lastRenderedPageBreak/>
        <w:t>Είδαμε πριν από λίγες μέρες άλλη μια ε</w:t>
      </w:r>
      <w:r>
        <w:rPr>
          <w:rFonts w:eastAsia="Times New Roman"/>
          <w:szCs w:val="24"/>
        </w:rPr>
        <w:t xml:space="preserve">κτρωματική ενέργεια να γίνεται. Ανέλαβε Αντιπρόεδρος στην </w:t>
      </w:r>
      <w:r>
        <w:rPr>
          <w:rFonts w:eastAsia="Times New Roman"/>
          <w:szCs w:val="24"/>
        </w:rPr>
        <w:t>ε</w:t>
      </w:r>
      <w:r>
        <w:rPr>
          <w:rFonts w:eastAsia="Times New Roman"/>
          <w:szCs w:val="24"/>
        </w:rPr>
        <w:t>λληνική Βουλή ένας Βουλευτής του έκτου κόμματος, της έκτης πολιτικής δύναμης, δημοκρατικά πάντα, αλλά όχι της τρίτης πολιτικής δύναμης που είναι η Χρυσή Αυγή. Έτσι γίνεται εδώ πέρα μέσα.</w:t>
      </w:r>
    </w:p>
    <w:p w14:paraId="712528EC" w14:textId="77777777" w:rsidR="00802761" w:rsidRDefault="00465DCE">
      <w:pPr>
        <w:spacing w:after="0" w:line="600" w:lineRule="auto"/>
        <w:ind w:firstLine="720"/>
        <w:jc w:val="both"/>
        <w:rPr>
          <w:rFonts w:eastAsia="Times New Roman"/>
          <w:szCs w:val="24"/>
        </w:rPr>
      </w:pPr>
      <w:r>
        <w:rPr>
          <w:rFonts w:eastAsia="Times New Roman"/>
          <w:szCs w:val="24"/>
        </w:rPr>
        <w:t xml:space="preserve">Όλα αυτά, </w:t>
      </w:r>
      <w:r>
        <w:rPr>
          <w:rFonts w:eastAsia="Times New Roman"/>
          <w:szCs w:val="24"/>
        </w:rPr>
        <w:t xml:space="preserve">λοιπόν, για εσάς είναι δημοκρατικά και αυτοί που είναι οι φασίστες και οι κακοί είναι οι </w:t>
      </w:r>
      <w:r>
        <w:rPr>
          <w:rFonts w:eastAsia="Times New Roman"/>
          <w:szCs w:val="24"/>
        </w:rPr>
        <w:t>χ</w:t>
      </w:r>
      <w:r>
        <w:rPr>
          <w:rFonts w:eastAsia="Times New Roman"/>
          <w:szCs w:val="24"/>
        </w:rPr>
        <w:t>ρυσαυγίτες, οι οποίοι όλα αυτά τα στηλιτεύουν και όλα αυτά τα φωνάζουν για τον ελληνικό λαό. Εκεί έχουμε φτάσει.</w:t>
      </w:r>
    </w:p>
    <w:p w14:paraId="712528ED" w14:textId="77777777" w:rsidR="00802761" w:rsidRDefault="00465DCE">
      <w:pPr>
        <w:spacing w:after="0" w:line="600" w:lineRule="auto"/>
        <w:ind w:firstLine="720"/>
        <w:jc w:val="both"/>
        <w:rPr>
          <w:rFonts w:eastAsia="Times New Roman"/>
          <w:szCs w:val="24"/>
        </w:rPr>
      </w:pPr>
      <w:r>
        <w:rPr>
          <w:rFonts w:eastAsia="Times New Roman"/>
          <w:szCs w:val="24"/>
        </w:rPr>
        <w:t>Και είδαμε, λοιπόν, να συζητάμε έναν εκλογικό νόμο κα</w:t>
      </w:r>
      <w:r>
        <w:rPr>
          <w:rFonts w:eastAsia="Times New Roman"/>
          <w:szCs w:val="24"/>
        </w:rPr>
        <w:t>ι να λέμε διάφορα τέτοια πράγματα, όταν δεν συζητάμε ένα από τα βασικότερα, εάν όχι το βασικότερο στοιχείο που μπορεί να έχει ένας εκλογικός νόμος: Οι Έλληνες ομογενείς γιατί δεν έχουν δικαίωμα ψήφου; Γιατί τους Έλληνες ομογενείς τους έχετε εξοστρακίσει; Έ</w:t>
      </w:r>
      <w:r>
        <w:rPr>
          <w:rFonts w:eastAsia="Times New Roman"/>
          <w:szCs w:val="24"/>
        </w:rPr>
        <w:t xml:space="preserve">χουν φύγει εκτός πατρίδος. Έχει δικαίωμα να ψηφίζει ο κάθε λαθρομετανάστης που έχει έρθει με το έτσι θέλω στην πατρίδα μας. Του αναγνωρίζετε δικαιώματα, του δίνουμε ενοίκια, του πληρώνουμε τη ΔΕΗ, του πληρώνουμε την ΕΥΔΑΠ, του δίνουμε τρόφιμα και τώρα τον </w:t>
      </w:r>
      <w:r>
        <w:rPr>
          <w:rFonts w:eastAsia="Times New Roman"/>
          <w:szCs w:val="24"/>
        </w:rPr>
        <w:t xml:space="preserve">βάζουμε και να ψηφίζει. </w:t>
      </w:r>
      <w:r>
        <w:rPr>
          <w:rFonts w:eastAsia="Times New Roman"/>
          <w:szCs w:val="24"/>
        </w:rPr>
        <w:lastRenderedPageBreak/>
        <w:t>Όμως οι Έλληνες, οι οποίοι έχουν φύγει εξαιτίας της δικής σας πολιτικής από εδώ μέσα και οι οποίοι τρέχουν να βρουν ένα κομμάτι ψωμί στο εξωτερικό -και αναφέρομαι φυσικά και στις τετρακόσιες είκοσι επτά χιλιάδες που έχουν φύγει τα τ</w:t>
      </w:r>
      <w:r>
        <w:rPr>
          <w:rFonts w:eastAsia="Times New Roman"/>
          <w:szCs w:val="24"/>
        </w:rPr>
        <w:t>ελευταία πέντε χρόνια, αλλά φυσικά και σε όσους έχουν φύγει παλαιότερα- δεν έχουν αυτό το δικαίωμα. Σε όλη τη γη υπάρχουν πάρα πολλά εκατομμύρια Ελλήνων. Πώς, λοιπόν, τόσα χρόνια εσείς που κόπτεστε για τους Έλληνες, δεν έχετε δώσει το δικαίωμα σε όλους του</w:t>
      </w:r>
      <w:r>
        <w:rPr>
          <w:rFonts w:eastAsia="Times New Roman"/>
          <w:szCs w:val="24"/>
        </w:rPr>
        <w:t>ς ομογενείς να ψηφίζουν; Και πώς εσείς βρήκατε τόσο εύκολα λύση για να ψηφίσει ο κάθε ένας από το Μπαγκλαντές, από το Πακιστάν από οπουδήποτε που εισβάλει από τα σύνορα της πατρίδας μας; Πώς βρίσκετε νόμους γι’ αυτούς και παράθυρα ανοικτά, αλλά δεν μπορείτ</w:t>
      </w:r>
      <w:r>
        <w:rPr>
          <w:rFonts w:eastAsia="Times New Roman"/>
          <w:szCs w:val="24"/>
        </w:rPr>
        <w:t>ε να βρείτε για τους Έλληνες ομογενείς;</w:t>
      </w:r>
    </w:p>
    <w:p w14:paraId="712528EE" w14:textId="77777777" w:rsidR="00802761" w:rsidRDefault="00465DCE">
      <w:pPr>
        <w:spacing w:after="0" w:line="600" w:lineRule="auto"/>
        <w:ind w:firstLine="720"/>
        <w:jc w:val="both"/>
        <w:rPr>
          <w:rFonts w:eastAsia="Times New Roman"/>
          <w:szCs w:val="24"/>
        </w:rPr>
      </w:pPr>
      <w:r>
        <w:rPr>
          <w:rFonts w:eastAsia="Times New Roman"/>
          <w:szCs w:val="24"/>
        </w:rPr>
        <w:t xml:space="preserve">Η Χρυσή Αυγή, λοιπόν, κατέθεσε τροπολογία -και εδώ υπάρχει ένας ακόμα διασυρμός της δήθεν δημοκρατίας σας και του Κοινοβουλίου σας- η οποία δεν έχει έρθει καν, δεν την κάνατε δεκτή για να </w:t>
      </w:r>
      <w:r>
        <w:rPr>
          <w:rFonts w:eastAsia="Times New Roman"/>
          <w:szCs w:val="24"/>
        </w:rPr>
        <w:lastRenderedPageBreak/>
        <w:t>συζητηθεί, ενώ είναι εμπρόθε</w:t>
      </w:r>
      <w:r>
        <w:rPr>
          <w:rFonts w:eastAsia="Times New Roman"/>
          <w:szCs w:val="24"/>
        </w:rPr>
        <w:t>σμη. Ποιος σας δίνει το δικαίωμα να απορρίπτετε τις τροπολογίες της Χρυσής Αυγής; Ποιος σας δίνει το δικαίωμα να μην συζητιέται αυτό το ζήτημα μέσα στην ελληνική Βουλή, επειδή εσάς δεν σας συμφέρει; Ποιος σας δίνει το δικαίωμα να έχετε διώξει όλους τους Έλ</w:t>
      </w:r>
      <w:r>
        <w:rPr>
          <w:rFonts w:eastAsia="Times New Roman"/>
          <w:szCs w:val="24"/>
        </w:rPr>
        <w:t>ληνες και να μην έχουν το δικαίωμα ψήφου; Αλλά τρέμετε να έχουν το δικαίωμα ψήφου αυτοί οι Έλληνες, γιατί ξέρετε πολύ καλά ότι τα εκλογικά σας ποσοστά εκεί είναι μηδαμινά.</w:t>
      </w:r>
    </w:p>
    <w:p w14:paraId="712528EF" w14:textId="77777777" w:rsidR="00802761" w:rsidRDefault="00465DCE">
      <w:pPr>
        <w:spacing w:after="0" w:line="600" w:lineRule="auto"/>
        <w:ind w:firstLine="720"/>
        <w:jc w:val="both"/>
        <w:rPr>
          <w:rFonts w:eastAsia="Times New Roman"/>
          <w:szCs w:val="24"/>
        </w:rPr>
      </w:pPr>
      <w:r>
        <w:rPr>
          <w:rFonts w:eastAsia="Times New Roman"/>
          <w:szCs w:val="24"/>
        </w:rPr>
        <w:t>Άρα, εδώ υπάρχει μια βίαιη αλλαγή του εκλογικού σώματος στην πατρίδα μας. Διώχνονται</w:t>
      </w:r>
      <w:r>
        <w:rPr>
          <w:rFonts w:eastAsia="Times New Roman"/>
          <w:szCs w:val="24"/>
        </w:rPr>
        <w:t xml:space="preserve"> τα καλύτερα μυαλά, διώχνονται οι νέοι και οι νέες μας και πηγαίνουν στο εξωτερικό για ένα καλύτερο αύριο και στη θέση τους έρχεται και ψηφίζει ο κάθε ένας λαθρομετανάστης, επαναλαμβάνω.</w:t>
      </w:r>
    </w:p>
    <w:p w14:paraId="712528F0" w14:textId="77777777" w:rsidR="00802761" w:rsidRDefault="00465DCE">
      <w:pPr>
        <w:spacing w:after="0" w:line="600" w:lineRule="auto"/>
        <w:ind w:firstLine="720"/>
        <w:jc w:val="both"/>
        <w:rPr>
          <w:rFonts w:eastAsia="Times New Roman"/>
          <w:szCs w:val="24"/>
        </w:rPr>
      </w:pPr>
      <w:r>
        <w:rPr>
          <w:rFonts w:eastAsia="Times New Roman"/>
          <w:szCs w:val="24"/>
        </w:rPr>
        <w:t>Αυτή, λοιπόν, η κατάθεση της τροπολογίας της Χρυσής Αυγής δεν συζητήθ</w:t>
      </w:r>
      <w:r>
        <w:rPr>
          <w:rFonts w:eastAsia="Times New Roman"/>
          <w:szCs w:val="24"/>
        </w:rPr>
        <w:t>ηκε, δεν ακούστηκε από κανέναν. Όμως θα το φωνάξουμε εμείς, για να το μάθουν οι Έλληνες, είτε εντός είτε εκτός συνόρων. Η Χρυσή Αυγή έχει καταθέσει την τροπολογία αυτή, την οποία δεν συζητείτε, γιατί δεν τολμάτε.</w:t>
      </w:r>
    </w:p>
    <w:p w14:paraId="712528F1" w14:textId="77777777" w:rsidR="00802761" w:rsidRDefault="00465DCE">
      <w:pPr>
        <w:spacing w:after="0" w:line="600" w:lineRule="auto"/>
        <w:ind w:firstLine="720"/>
        <w:jc w:val="both"/>
        <w:rPr>
          <w:rFonts w:eastAsia="Times New Roman"/>
          <w:szCs w:val="24"/>
        </w:rPr>
      </w:pPr>
      <w:r>
        <w:rPr>
          <w:rFonts w:eastAsia="Times New Roman"/>
          <w:szCs w:val="24"/>
        </w:rPr>
        <w:lastRenderedPageBreak/>
        <w:t>Όπως, επίσης, θα καταθέσουμε και τροπολογία</w:t>
      </w:r>
      <w:r>
        <w:rPr>
          <w:rFonts w:eastAsia="Times New Roman"/>
          <w:szCs w:val="24"/>
        </w:rPr>
        <w:t xml:space="preserve"> -για να δείτε πώς αλλάζει ένας εκλογικό νόμος, αν πραγματικά θέλετε να αλλάξει με ουσιαστικό τρόπο- για την κατάργηση των Βουλευτών. Δεν είναι δυνατόν στην Ελλάδα των δέκα εκατομμυρίων να υπάρχουν τριακόσιοι Βουλευτές. Είναι υπερβολικός ο αριθμός. Όμως εδ</w:t>
      </w:r>
      <w:r>
        <w:rPr>
          <w:rFonts w:eastAsia="Times New Roman"/>
          <w:szCs w:val="24"/>
        </w:rPr>
        <w:t>ώ δεν βλέπω να συζητάει κανείς πάνω σε αυτό το συγκεκριμένο ζήτημα. Σας ικανοποιεί να είναι τριακόσιοι ή και τετρακόσιοι και να μοιράζετε την πίτα.</w:t>
      </w:r>
    </w:p>
    <w:p w14:paraId="712528F2" w14:textId="77777777" w:rsidR="00802761" w:rsidRDefault="00465DCE">
      <w:pPr>
        <w:spacing w:after="0" w:line="600" w:lineRule="auto"/>
        <w:ind w:firstLine="720"/>
        <w:jc w:val="both"/>
        <w:rPr>
          <w:rFonts w:eastAsia="Times New Roman"/>
          <w:szCs w:val="24"/>
        </w:rPr>
      </w:pPr>
      <w:r>
        <w:rPr>
          <w:rFonts w:eastAsia="Times New Roman"/>
          <w:szCs w:val="24"/>
        </w:rPr>
        <w:t>Οι Βουλευτές πρέπει να μειωθούν. Πρέπει να γίνουν τουλάχιστον διακόσιοι. Αυτή είναι η πρόταση της Χρυσής Αυγ</w:t>
      </w:r>
      <w:r>
        <w:rPr>
          <w:rFonts w:eastAsia="Times New Roman"/>
          <w:szCs w:val="24"/>
        </w:rPr>
        <w:t>ής. Το συγκεκριμένο ζήτημα θα το φέρουμε με τροπολογία, την οποία φυσικά δημοκρατικά δεν θα συζητήσετε. Όμως εμείς θα το φωνάζουμε και θα το λέμε διαρκώς στην ελληνική κοινωνία που μας παρακολουθεί. Αυτά τα πράγματα είναι αδιανόητα και αυτά μόνο η Χρυσή Αυ</w:t>
      </w:r>
      <w:r>
        <w:rPr>
          <w:rFonts w:eastAsia="Times New Roman"/>
          <w:szCs w:val="24"/>
        </w:rPr>
        <w:t>γή έχει το σθένος να τα πει, γιατί μόνο εμείς νοιαζόμαστε για τον απλό Έλληνα πολίτη και είμαστε οι μοναδικοί που εντός Κοινοβουλίου είμαστε Αντιπολίτευση σε ένα «συνταγματικό τόξο» το οποίο κάνει ό,τι μπορεί, για να δημιουργήσει προβλήματα στον απλό Έλλην</w:t>
      </w:r>
      <w:r>
        <w:rPr>
          <w:rFonts w:eastAsia="Times New Roman"/>
          <w:szCs w:val="24"/>
        </w:rPr>
        <w:t xml:space="preserve">α, το οποίο νομοθετεί συνεχώς εις βάρος των Ελλήνων και υπέρ των </w:t>
      </w:r>
      <w:r>
        <w:rPr>
          <w:rFonts w:eastAsia="Times New Roman"/>
          <w:szCs w:val="24"/>
        </w:rPr>
        <w:lastRenderedPageBreak/>
        <w:t>λαθρομεταναστών. Εδώ, λοιπόν, στέκεται απέναντι η Χρυσή Αυγή, φωνάζει, υψώνει το ανάστημά της και λέει ότι εμείς μοχθούμε και παλεύουμε για τους Έλληνες. Και αν αυτό είναι κακό ας το πληρώσου</w:t>
      </w:r>
      <w:r>
        <w:rPr>
          <w:rFonts w:eastAsia="Times New Roman"/>
          <w:szCs w:val="24"/>
        </w:rPr>
        <w:t>με!</w:t>
      </w:r>
    </w:p>
    <w:p w14:paraId="712528F3" w14:textId="77777777" w:rsidR="00802761" w:rsidRDefault="00465DCE">
      <w:pPr>
        <w:spacing w:after="0"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712528F4" w14:textId="77777777" w:rsidR="00802761" w:rsidRDefault="00465DCE">
      <w:pPr>
        <w:spacing w:after="0" w:line="600" w:lineRule="auto"/>
        <w:ind w:firstLine="720"/>
        <w:jc w:val="both"/>
        <w:rPr>
          <w:rFonts w:eastAsia="Times New Roman"/>
          <w:szCs w:val="24"/>
        </w:rPr>
      </w:pPr>
      <w:r>
        <w:rPr>
          <w:rFonts w:eastAsia="Times New Roman"/>
          <w:szCs w:val="24"/>
        </w:rPr>
        <w:t xml:space="preserve">Γίναμε μάρτυρες, λοιπόν, τις τελευταίες ημέρες μιας διαδικασίας η οποία γίνεται. Είδαμε τον Πρωθυπουργό να συζητάει με τον Παπανδρέου, να συζητάει με τον Κουβέλη, να συζητάει με τους </w:t>
      </w:r>
      <w:r>
        <w:rPr>
          <w:rFonts w:eastAsia="Times New Roman"/>
          <w:szCs w:val="24"/>
        </w:rPr>
        <w:t>ο</w:t>
      </w:r>
      <w:r>
        <w:rPr>
          <w:rFonts w:eastAsia="Times New Roman"/>
          <w:szCs w:val="24"/>
        </w:rPr>
        <w:t>ικολόγους. Όλοι αυ</w:t>
      </w:r>
      <w:r>
        <w:rPr>
          <w:rFonts w:eastAsia="Times New Roman"/>
          <w:szCs w:val="24"/>
        </w:rPr>
        <w:t>τοί εκπροσωπούν μόνο τον εαυτό τους. Δεν εκπροσωπούν τίποτα άλλο και με αυτούς συζητάει ο Πρωθυπουργός! Δεν τολμάει να συζητήσει, όμως, με την τρίτη δύναμη της χώρας, με τις ψήφους του ελληνικού λαού.</w:t>
      </w:r>
    </w:p>
    <w:p w14:paraId="712528F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Άρα, απορρίπτετε όλοι εσείς τετρακόσιες χιλιάδες Ελλήνω</w:t>
      </w:r>
      <w:r>
        <w:rPr>
          <w:rFonts w:eastAsia="Times New Roman" w:cs="Times New Roman"/>
          <w:szCs w:val="24"/>
        </w:rPr>
        <w:t xml:space="preserve">ν πολιτών </w:t>
      </w:r>
      <w:r>
        <w:rPr>
          <w:rFonts w:eastAsia="Times New Roman"/>
          <w:szCs w:val="24"/>
        </w:rPr>
        <w:t>οι οποίοι</w:t>
      </w:r>
      <w:r>
        <w:rPr>
          <w:rFonts w:eastAsia="Times New Roman" w:cs="Times New Roman"/>
          <w:szCs w:val="24"/>
        </w:rPr>
        <w:t xml:space="preserve"> έχουν ψηφίσει την Χρυσή Αυγή, </w:t>
      </w:r>
      <w:r>
        <w:rPr>
          <w:rFonts w:eastAsia="Times New Roman"/>
          <w:szCs w:val="24"/>
        </w:rPr>
        <w:t>οι οποίοι</w:t>
      </w:r>
      <w:r>
        <w:rPr>
          <w:rFonts w:eastAsia="Times New Roman" w:cs="Times New Roman"/>
          <w:szCs w:val="24"/>
        </w:rPr>
        <w:t xml:space="preserve"> είναι πολλοί περισσότεροι φυσικά τώρα. Όποτε και να γίνουν εκλογές, αυτό θα το δείτε. Εσείς, όμως, οι «δημοκράτες» τους πετάτε στα σκουπίδια αυτούς και δεν θέλετε να ακούγεται η φωνή τους. Εμείς θ</w:t>
      </w:r>
      <w:r>
        <w:rPr>
          <w:rFonts w:eastAsia="Times New Roman" w:cs="Times New Roman"/>
          <w:szCs w:val="24"/>
        </w:rPr>
        <w:t>α είμαστε εδώ και θα συνεχίσουμε να είμαστε η φωνή των Ελλήνων πολιτών.</w:t>
      </w:r>
    </w:p>
    <w:p w14:paraId="712528F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Πώς πηγαίνει, λοιπόν, ο Πρωθυπουργός και κάνει συναντήσεις με όλους αυτούς και δεν συζητάει και δεν ανταλλάσσει κάποια άποψη με τον Αρχηγό της τρίτης πολιτικής δύναμης, τον Νίκο Μιχαλο</w:t>
      </w:r>
      <w:r>
        <w:rPr>
          <w:rFonts w:eastAsia="Times New Roman" w:cs="Times New Roman"/>
          <w:szCs w:val="24"/>
        </w:rPr>
        <w:t xml:space="preserve">λιάκο; </w:t>
      </w:r>
    </w:p>
    <w:p w14:paraId="712528F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Εδώ είναι ερωτήματα που απευθύνονται σε δημοκράτες! Θα παρακαλούσαμε να μας τα λύσετε μετά από λίγο, δημοκρατικά!</w:t>
      </w:r>
    </w:p>
    <w:p w14:paraId="712528F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Ακούγαμε προηγουμένως, αλλά και όλες αυτές τις ημέρες, διάφορα «παπαγαλάκια» να έχουν βγει από αριστερά, από δεξιά και να φωνάζουν, να</w:t>
      </w:r>
      <w:r>
        <w:rPr>
          <w:rFonts w:eastAsia="Times New Roman" w:cs="Times New Roman"/>
          <w:szCs w:val="24"/>
        </w:rPr>
        <w:t xml:space="preserve"> λένε ότι η Χρυσή Αυγή είχε συμφωνήσει και θα ψηφίσει. Κάποιοι άλλοι λέγανε ότι δεν έχει συμφωνήσει και δεν θα ψηφίσει. Όμως, το πρόβλημα ήταν αν αυτός ο εκλογικός νόμος θα περάσει με τις ψήφους -λέει- των </w:t>
      </w:r>
      <w:r>
        <w:rPr>
          <w:rFonts w:eastAsia="Times New Roman" w:cs="Times New Roman"/>
          <w:szCs w:val="24"/>
        </w:rPr>
        <w:t>χ</w:t>
      </w:r>
      <w:r>
        <w:rPr>
          <w:rFonts w:eastAsia="Times New Roman" w:cs="Times New Roman"/>
          <w:szCs w:val="24"/>
        </w:rPr>
        <w:t xml:space="preserve">ρυσαυγιτών! Δεν σας πειράζει εάν περάσει με τις </w:t>
      </w:r>
      <w:r>
        <w:rPr>
          <w:rFonts w:eastAsia="Times New Roman" w:cs="Times New Roman"/>
          <w:szCs w:val="24"/>
        </w:rPr>
        <w:t>ψήφους…</w:t>
      </w:r>
    </w:p>
    <w:p w14:paraId="712528F9" w14:textId="77777777" w:rsidR="00802761" w:rsidRDefault="00465DCE">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w:t>
      </w:r>
      <w:r>
        <w:rPr>
          <w:rFonts w:eastAsia="Times New Roman" w:cs="Times New Roman"/>
          <w:szCs w:val="24"/>
        </w:rPr>
        <w:t>ης</w:t>
      </w:r>
      <w:r>
        <w:rPr>
          <w:rFonts w:eastAsia="Times New Roman" w:cs="Times New Roman"/>
          <w:szCs w:val="24"/>
        </w:rPr>
        <w:t xml:space="preserve">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712528FA"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Λαγέ!</w:t>
      </w:r>
    </w:p>
    <w:p w14:paraId="712528FB"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Εάν αυτός ο εκλογικός νόμος περάσει με…</w:t>
      </w:r>
    </w:p>
    <w:p w14:paraId="712528FC"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Λαγέ! </w:t>
      </w:r>
    </w:p>
    <w:p w14:paraId="712528F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Λοιπόν, σβήνονται από τα Πρακτικά οι τελευταίες φράσ</w:t>
      </w:r>
      <w:r>
        <w:rPr>
          <w:rFonts w:eastAsia="Times New Roman" w:cs="Times New Roman"/>
          <w:szCs w:val="24"/>
        </w:rPr>
        <w:t xml:space="preserve">εις του κ. Λαγού. Μέσα στο Κοινοβούλιο υπάρχουν Βουλευτές που προέρχονται από τον λαό, που ψηφίζονται από τον λαό και λογοδοτούν στον λαό. </w:t>
      </w:r>
    </w:p>
    <w:p w14:paraId="712528FE"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Και πολλοί από αυτούς είναι…</w:t>
      </w:r>
    </w:p>
    <w:p w14:paraId="712528FF"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Εάν έχετε να πείτε κάποιο όνομα Βουλευτ</w:t>
      </w:r>
      <w:r>
        <w:rPr>
          <w:rFonts w:eastAsia="Times New Roman" w:cs="Times New Roman"/>
          <w:szCs w:val="24"/>
        </w:rPr>
        <w:t>ού κλέφτη ή απατεώνα, να το πείτε. Γενικές αναφορές δεν γίνονται αποδεκτές.</w:t>
      </w:r>
    </w:p>
    <w:p w14:paraId="71252900"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Μην αγχώνεστε! Ωραία, εγώ λέω λάθος ότι είναι…</w:t>
      </w:r>
    </w:p>
    <w:p w14:paraId="71252901"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γίνονται αποδεκτά…</w:t>
      </w:r>
    </w:p>
    <w:p w14:paraId="71252902"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Θα πω ότι πιστεύω πως υπάρχει από τον εξής απλό</w:t>
      </w:r>
      <w:r>
        <w:rPr>
          <w:rFonts w:eastAsia="Times New Roman" w:cs="Times New Roman"/>
          <w:szCs w:val="24"/>
        </w:rPr>
        <w:t xml:space="preserve"> λόγο.</w:t>
      </w:r>
    </w:p>
    <w:p w14:paraId="71252903"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Σε τελική ανάλυση και εσείς μέσα στο Κοινοβούλιο είστε.</w:t>
      </w:r>
    </w:p>
    <w:p w14:paraId="71252904"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ΛΑΓΟΣ: </w:t>
      </w:r>
      <w:r>
        <w:rPr>
          <w:rFonts w:eastAsia="Times New Roman" w:cs="Times New Roman"/>
          <w:szCs w:val="24"/>
        </w:rPr>
        <w:t>Θα με αφήσετε να μιλήσω ή δεν με αφήσετε, δημοκρατικά;</w:t>
      </w:r>
    </w:p>
    <w:p w14:paraId="7125290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Όταν, λοιπόν, έρχεται ένα αίτημα για άρση ασυλίας για Βουλευτές </w:t>
      </w:r>
      <w:r>
        <w:rPr>
          <w:rFonts w:eastAsia="Times New Roman"/>
          <w:szCs w:val="24"/>
        </w:rPr>
        <w:t>οι οποίοι</w:t>
      </w:r>
      <w:r>
        <w:rPr>
          <w:rFonts w:eastAsia="Times New Roman" w:cs="Times New Roman"/>
          <w:szCs w:val="24"/>
        </w:rPr>
        <w:t xml:space="preserve"> η υπόθεσή τους αφορά απατεωνιές, ουσιαστικά, και το ότι έχουν κλαπεί χρήματα από το ελληνικό </w:t>
      </w:r>
      <w:r>
        <w:rPr>
          <w:rFonts w:eastAsia="Times New Roman" w:cs="Times New Roman"/>
          <w:szCs w:val="24"/>
        </w:rPr>
        <w:t>δ</w:t>
      </w:r>
      <w:r>
        <w:rPr>
          <w:rFonts w:eastAsia="Times New Roman" w:cs="Times New Roman"/>
          <w:szCs w:val="24"/>
        </w:rPr>
        <w:t>ημόσιο -όπως έχουν συμβεί μέσα στο ελληνικό Κοινοβούλιο και ειδικά τους τελευταίους μήνες, αλλά και παλαιότερα- όλο το συνταγματικό –και καλά!- τόξο ψηφίζει «</w:t>
      </w:r>
      <w:r>
        <w:rPr>
          <w:rFonts w:eastAsia="Times New Roman" w:cs="Times New Roman"/>
          <w:szCs w:val="24"/>
        </w:rPr>
        <w:t>όχι</w:t>
      </w:r>
      <w:r>
        <w:rPr>
          <w:rFonts w:eastAsia="Times New Roman" w:cs="Times New Roman"/>
          <w:szCs w:val="24"/>
        </w:rPr>
        <w:t>» στην άρση ασυλίας. Αυτό γίνεται γιατί φοβάστε να ψηφίσετε «</w:t>
      </w:r>
      <w:r>
        <w:rPr>
          <w:rFonts w:eastAsia="Times New Roman" w:cs="Times New Roman"/>
          <w:szCs w:val="24"/>
        </w:rPr>
        <w:t>ναι</w:t>
      </w:r>
      <w:r>
        <w:rPr>
          <w:rFonts w:eastAsia="Times New Roman" w:cs="Times New Roman"/>
          <w:szCs w:val="24"/>
        </w:rPr>
        <w:t>», γιατί αν πάνε στην ελληνική δικαιοσύνη, θα βρεθούν φυλακισμένοι και αν βρεθούν φυλακισμένοι, εμπλέκεστε όλοι εσείς.</w:t>
      </w:r>
    </w:p>
    <w:p w14:paraId="71252906" w14:textId="77777777" w:rsidR="00802761" w:rsidRDefault="00465DC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7125290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 Άλλωστε, δεν είναι τυχ</w:t>
      </w:r>
      <w:r>
        <w:rPr>
          <w:rFonts w:eastAsia="Times New Roman" w:cs="Times New Roman"/>
          <w:szCs w:val="24"/>
        </w:rPr>
        <w:t>αίο ότι ο Πρόεδρος της Βουλής, ο οποίος είναι εδώ, πριν από λίγους μήνες σε μια συζήτηση που είχε γίνει και σε μια συνάντηση με εκπροσώπους των ΟΤΑ, είχε πει ότι υπάρχουν οικονομικά σκάνδαλα που έχουν γίνει και στους δήμους και αλλού και ότι θα ήταν πάρα π</w:t>
      </w:r>
      <w:r>
        <w:rPr>
          <w:rFonts w:eastAsia="Times New Roman" w:cs="Times New Roman"/>
          <w:szCs w:val="24"/>
        </w:rPr>
        <w:t>ολύ καλό να μην το συζητήσουμε γιατί η μοναδική που θα βρεθεί κερδισμένη είναι η Χρυσή Αυγή.</w:t>
      </w:r>
    </w:p>
    <w:p w14:paraId="7125290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Ναι, είναι η Χρυσή Αυγή, γιατί δεν έχουμε κλέψει, γιατί δεν είμαστε απατεώνες, και γιατί δεν έχουμε εκμεταλλευθεί τον Έλληνα πολίτη.</w:t>
      </w:r>
    </w:p>
    <w:p w14:paraId="71252909" w14:textId="77777777" w:rsidR="00802761" w:rsidRDefault="00465DC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w:t>
      </w:r>
      <w:r>
        <w:rPr>
          <w:rFonts w:eastAsia="Times New Roman" w:cs="Times New Roman"/>
          <w:szCs w:val="24"/>
        </w:rPr>
        <w:t>α του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7125290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Εάν τολμάτε, φέρτε τα αυτά τα ζητήματα στην ελληνική Βουλή να τα συζητήσουμε και να δούμε τότε ποιος είναι ο δημοκράτης και ποιος είναι ο φασίστας.</w:t>
      </w:r>
    </w:p>
    <w:p w14:paraId="7125290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Με αυτόν τον νέο εκλογικό νόμο, εάν τον ψήφιζε η Χρυσή Αυγή, θα μπορούσαμε, με τις υπάρχουσες συνθήκες, με το ήδη υπάρχον ποσοστό το οποίο έχουμε, να εκλέξουμε έξι με επτά Βουλευτές, τουλάχιστον, παραπάνω. Όμως, εμάς δεν μας ενδιαφέρει αυτό. </w:t>
      </w:r>
    </w:p>
    <w:p w14:paraId="7125290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Ο σκοπός ο δι</w:t>
      </w:r>
      <w:r>
        <w:rPr>
          <w:rFonts w:eastAsia="Times New Roman" w:cs="Times New Roman"/>
          <w:szCs w:val="24"/>
        </w:rPr>
        <w:t>κός μας δεν είναι πώς θα κερδίσουμε με διάφορα τερτίπια εκλογικά και να πάρουμε άλλους έξι, άλλους πέντε, άλλους επτά Βουλευτές. Μας ενδιαφέρει να μείνουμε πιστοί στις ιδέες και στις αρχές μας, μας ενδιαφέρει να είμαστε απόλυτα σωστοί σε ό,τι λέμε και σε ό</w:t>
      </w:r>
      <w:r>
        <w:rPr>
          <w:rFonts w:eastAsia="Times New Roman" w:cs="Times New Roman"/>
          <w:szCs w:val="24"/>
        </w:rPr>
        <w:t xml:space="preserve">,τι πράττουμε. Και γι’ αυτόν τον λόγο θα πράξουμε με αυτόν τον τρόπο και δεν θα δεχθούμε να γίνουμε ούτε «ουρά» του ΣΥΡΙΖΑ, </w:t>
      </w:r>
      <w:r>
        <w:rPr>
          <w:rFonts w:eastAsia="Times New Roman" w:cs="Times New Roman"/>
          <w:szCs w:val="24"/>
        </w:rPr>
        <w:lastRenderedPageBreak/>
        <w:t>όπως κάποιοι λέγανε, ούτε «ουρά» φυσικά της Νέας Δημοκρατίας. Άλλωστε, για να μην μπερδεύεστε, συνέταιροι είσαστε εσείς οι δύο. Επαν</w:t>
      </w:r>
      <w:r>
        <w:rPr>
          <w:rFonts w:eastAsia="Times New Roman" w:cs="Times New Roman"/>
          <w:szCs w:val="24"/>
        </w:rPr>
        <w:t>αλαμβάνω και πάλι ότι εσείς ψηφίζετε τα νομοσχέδια με τον ίδιο τρόπο ακριβώς.</w:t>
      </w:r>
    </w:p>
    <w:p w14:paraId="7125290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Η Χρυσή Αυγή θα αντιδράσει. Η Χρυσή Αυγή δεν δέχεται να γίνεται υποχείριο κανενός. Η στάση η δικιά μας θα είναι να σας τα πούμε για τα καλά εδώ πέρα τις ημέρες αυτές που θα εξελι</w:t>
      </w:r>
      <w:r>
        <w:rPr>
          <w:rFonts w:eastAsia="Times New Roman" w:cs="Times New Roman"/>
          <w:szCs w:val="24"/>
        </w:rPr>
        <w:t>χθεί η συζήτηση, και κατά τη διάρκεια της ψηφοφορίας πολύ απλά θα αποχωρήσουμε. Δεν έχουμε να ασχοληθούμε με τίποτα.</w:t>
      </w:r>
    </w:p>
    <w:p w14:paraId="7125290E" w14:textId="77777777" w:rsidR="00802761" w:rsidRDefault="00465DCE">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7125290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 Να σας πω και κάτι άλλο και να κλείσω με αυτό: Ό,τι εκλογικό νόμο και να φέρετε, ό,τι εκ</w:t>
      </w:r>
      <w:r>
        <w:rPr>
          <w:rFonts w:eastAsia="Times New Roman" w:cs="Times New Roman"/>
          <w:szCs w:val="24"/>
        </w:rPr>
        <w:t xml:space="preserve">λογικό τερτίπι και να κάνετε, ό,τι κόλπο και να σκαρφιστείτε, η Χρυσή Αυγή γιγαντώνει, η Χρυσή Αυγή μεγαλώνει τα εκλογικά της ποσοστά. Και ο μοναδικός τρόπος να μας σταματήσετε -και αν θέλετε, κάντε το, γιατί αυτό θέλετε όλοι σας- είναι να μας κλείσετε σε </w:t>
      </w:r>
      <w:r>
        <w:rPr>
          <w:rFonts w:eastAsia="Times New Roman" w:cs="Times New Roman"/>
          <w:szCs w:val="24"/>
        </w:rPr>
        <w:t>φυλακές! Μόνο έτσι θα σταματήσει η Χρυσή Αυγή.</w:t>
      </w:r>
    </w:p>
    <w:p w14:paraId="71252910" w14:textId="77777777" w:rsidR="00802761" w:rsidRDefault="00465DCE">
      <w:pPr>
        <w:spacing w:after="0" w:line="600" w:lineRule="auto"/>
        <w:ind w:firstLine="720"/>
        <w:jc w:val="center"/>
        <w:rPr>
          <w:rFonts w:eastAsia="Times New Roman" w:cs="Times New Roman"/>
          <w:szCs w:val="24"/>
        </w:rPr>
      </w:pPr>
      <w:r>
        <w:rPr>
          <w:rFonts w:eastAsia="Times New Roman" w:cs="Times New Roman"/>
          <w:szCs w:val="24"/>
        </w:rPr>
        <w:lastRenderedPageBreak/>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7125291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(Νικήτας Κακλαμάνης):</w:t>
      </w:r>
      <w:r>
        <w:rPr>
          <w:rFonts w:eastAsia="Times New Roman" w:cs="Times New Roman"/>
          <w:szCs w:val="24"/>
        </w:rPr>
        <w:t xml:space="preserve"> Προχωρούμε. Καλώ στο Βήμα τον ειδικό αγορητή της Δημοκρατικής Συμπαράταξης, τον συνάδελφο κ. Κωνσταντίνο Σκανδαλίδη.</w:t>
      </w:r>
    </w:p>
    <w:p w14:paraId="71252912"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ΚΩΝΣΤΑΝΤ</w:t>
      </w:r>
      <w:r>
        <w:rPr>
          <w:rFonts w:eastAsia="Times New Roman" w:cs="Times New Roman"/>
          <w:b/>
          <w:szCs w:val="24"/>
        </w:rPr>
        <w:t>ΙΝΟΣ ΣΚΑΝΔΑΛΙΔΗΣ:</w:t>
      </w:r>
      <w:r>
        <w:rPr>
          <w:rFonts w:eastAsia="Times New Roman" w:cs="Times New Roman"/>
          <w:szCs w:val="24"/>
        </w:rPr>
        <w:t xml:space="preserve"> Κυρίες και κύριοι συνάδελφοι, γύρω μας σκάνε τρομοκρατικές πράξεις, πραξικοπήματα στην περιοχή. Η Ευρώπη αδυνατεί να απαντήσει, στέκεται αμήχανη μπροστά στα προβλήματα, δεν έχει στρατηγική. Στην Ελλάδα τα λουκέτα και οι άνεργοι πληθαίνουν</w:t>
      </w:r>
      <w:r>
        <w:rPr>
          <w:rFonts w:eastAsia="Times New Roman" w:cs="Times New Roman"/>
          <w:szCs w:val="24"/>
        </w:rPr>
        <w:t>, ο λαός συνεχώς φτωχοποιείται. Η χώρα αρχίζει να μετατρέπεται από ευρωπαϊκή σε τριτοκοσμική, πορεύεται χωρίς πυξίδα στον κόσμο της τρικυμίας. Σε έναν κόσμο ταραγμένο, σε μία Ευρώπη αμήχανη, «των οικιών ημών εμπιπραμένων ημείς άδομεν».</w:t>
      </w:r>
    </w:p>
    <w:p w14:paraId="7125291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Δυστυχώς, κυρίες και</w:t>
      </w:r>
      <w:r>
        <w:rPr>
          <w:rFonts w:eastAsia="Times New Roman" w:cs="Times New Roman"/>
          <w:szCs w:val="24"/>
        </w:rPr>
        <w:t xml:space="preserve"> κύριοι συνάδελφοι της Συμπολίτευσης, όλες αυτές τις ημέρες ζούμε έναν τεράστιο καιροσκοπισμό. Όλα γίνονται στον βωμό της πολιτικής επιβίωσης, στο όνομα πάγιων αρχών και αξιών, δώσε μου να σου δώσω. Θα μου πείτε: Είναι καινούργιο αυτό το φαινόμενο; Όχι βέβ</w:t>
      </w:r>
      <w:r>
        <w:rPr>
          <w:rFonts w:eastAsia="Times New Roman" w:cs="Times New Roman"/>
          <w:szCs w:val="24"/>
        </w:rPr>
        <w:t xml:space="preserve">αια! Το ίδιο </w:t>
      </w:r>
      <w:r>
        <w:rPr>
          <w:rFonts w:eastAsia="Times New Roman" w:cs="Times New Roman"/>
          <w:szCs w:val="24"/>
        </w:rPr>
        <w:lastRenderedPageBreak/>
        <w:t>τροπάριο το ζήσαμε δεκαετίες τώρα από τα καλπονοθευτικά συστήματα της δεκαετίας του ’50, από το 17% της δεύτερης κατανομής και από εκεί στο αναλογικό, όταν εμείς ήμασταν δεύτεροι, σχεδόν πλειοψηφικό όταν ήμασταν πρώτοι και μία σειρά από ανακολ</w:t>
      </w:r>
      <w:r>
        <w:rPr>
          <w:rFonts w:eastAsia="Times New Roman" w:cs="Times New Roman"/>
          <w:szCs w:val="24"/>
        </w:rPr>
        <w:t>ουθίες, αντιφάσεις και αντιθέσεις, όλα στο βωμό που έχουν το θέμα το πώς ένα κόμμα θα ωφεληθεί από μία αλλαγή του εκλογικού συστήματος. Περιττεύουν τα παραδείγματα και αυτό θεωρήστε το και σαν μία αυτοκριτική.</w:t>
      </w:r>
    </w:p>
    <w:p w14:paraId="7125291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Όμως, οφείλω να σημειώσω ότι την ύστερη περίοδ</w:t>
      </w:r>
      <w:r>
        <w:rPr>
          <w:rFonts w:eastAsia="Times New Roman" w:cs="Times New Roman"/>
          <w:szCs w:val="24"/>
        </w:rPr>
        <w:t>ο το ΠΑΣΟΚ άλλαξε ρότα. Κατ’ αρχ</w:t>
      </w:r>
      <w:r>
        <w:rPr>
          <w:rFonts w:eastAsia="Times New Roman" w:cs="Times New Roman"/>
          <w:szCs w:val="24"/>
        </w:rPr>
        <w:t>άς</w:t>
      </w:r>
      <w:r>
        <w:rPr>
          <w:rFonts w:eastAsia="Times New Roman" w:cs="Times New Roman"/>
          <w:szCs w:val="24"/>
        </w:rPr>
        <w:t>, επιχείρησε την τομή με τη συνταγματική αναθεώρηση, όταν είπε ότι δεν θα γίνεται από τις επόμενες εκλογές, δεν θα εφαρμόζεται το εκλογικό σύστημα. Αυτό βοήθησε πάρα πολύ τα πράγματα να εκλογικευτούν. Και στη συνέχεια, επι</w:t>
      </w:r>
      <w:r>
        <w:rPr>
          <w:rFonts w:eastAsia="Times New Roman" w:cs="Times New Roman"/>
          <w:szCs w:val="24"/>
        </w:rPr>
        <w:t>χείρησε μία τομή, μάλλον παρουσίασε μία τομή τριάντα μπόνους στο πρώτο κόμμα, απόλυτη αναλογική σε όλα τα υπόλοιπα, περιφερειακή και νομαρχιακή οργάνωση, στήριξη των μικρών κομμάτων, 3%, δυνατότητα συνεργασιών, διπλή κάλπη, σταυρός και λίστα, μία επαναστατ</w:t>
      </w:r>
      <w:r>
        <w:rPr>
          <w:rFonts w:eastAsia="Times New Roman" w:cs="Times New Roman"/>
          <w:szCs w:val="24"/>
        </w:rPr>
        <w:t xml:space="preserve">ική πρόταση. Και τότε, το πολιτικό σύστημα και η ίδια η Κυβέρνηση, αλλά κυρίως η Κοινοβουλευτική Ομάδα του ΠΑΣΟΚ </w:t>
      </w:r>
      <w:r>
        <w:rPr>
          <w:rFonts w:eastAsia="Times New Roman" w:cs="Times New Roman"/>
          <w:szCs w:val="24"/>
        </w:rPr>
        <w:lastRenderedPageBreak/>
        <w:t>προεξερχούσης δεν κατάφερε να αποδειχθεί ώριμη να αποδεχθεί μία τεράστια τομή, η οποία θα βοηθούσε πάρα πολύ στο να υπάρχει ένα διαφορετικό πολ</w:t>
      </w:r>
      <w:r>
        <w:rPr>
          <w:rFonts w:eastAsia="Times New Roman" w:cs="Times New Roman"/>
          <w:szCs w:val="24"/>
        </w:rPr>
        <w:t>ιτικό σύστημα από αυτό που βιώνουμε. Και πέρασαν από τότε δώδεκα χρόνια, που δεν έγινε τίποτε, σε αυτή τη συγκεκριμένη κατεύθυνση.</w:t>
      </w:r>
    </w:p>
    <w:p w14:paraId="7125291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Και τώρα, ήρθε η πρώτη φορά Αριστερά. Στην αρχή Βαβέλ, πανσπερμία απόψεων. Αυτές τις ημέρες φαίνεται –δεν το πιστεύω- όμως, ν</w:t>
      </w:r>
      <w:r>
        <w:rPr>
          <w:rFonts w:eastAsia="Times New Roman" w:cs="Times New Roman"/>
          <w:szCs w:val="24"/>
        </w:rPr>
        <w:t xml:space="preserve">α παζαρεύει το 3%, δηλώνει ανοικτή σε αλλαγές μόνο όταν νομίζει ότι τη συμφέρουν, αρνείται κάθε συζήτηση που θα οδηγούσε σε συναίνεση και φέρνει ένα νομοσχέδιο κολοβό. </w:t>
      </w:r>
    </w:p>
    <w:p w14:paraId="7125291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Και όμως, ο Πρωθυπουργός συνέδεσε το Σύνταγμα με τον εκλογικό νόμο, με το εκλογικό σύστ</w:t>
      </w:r>
      <w:r>
        <w:rPr>
          <w:rFonts w:eastAsia="Times New Roman" w:cs="Times New Roman"/>
          <w:szCs w:val="24"/>
        </w:rPr>
        <w:t>ημα, συνέδεσε μεγάλες αλλαγές –υποτίθεται- με αυτή τη συνολική παρέμβαση που θέλει να κάνει. Όμως, αντί να συζητήσει αυτές τις αλλαγές, που είναι ενιαίες, που είναι συνδεδεμένες και ενώ ισχυρίζεται ότι ο χρόνος είναι ουδέτερος –και πράγματι, εγώ θα έλεγα ό</w:t>
      </w:r>
      <w:r>
        <w:rPr>
          <w:rFonts w:eastAsia="Times New Roman" w:cs="Times New Roman"/>
          <w:szCs w:val="24"/>
        </w:rPr>
        <w:t>τι στη θέλησή της είναι ο χρόνος να είναι ουδέτερος, παρ</w:t>
      </w:r>
      <w:r>
        <w:rPr>
          <w:rFonts w:eastAsia="Times New Roman" w:cs="Times New Roman"/>
          <w:szCs w:val="24"/>
        </w:rPr>
        <w:t xml:space="preserve">’ </w:t>
      </w:r>
      <w:r>
        <w:rPr>
          <w:rFonts w:eastAsia="Times New Roman" w:cs="Times New Roman"/>
          <w:szCs w:val="24"/>
        </w:rPr>
        <w:t xml:space="preserve">ότι αυτό σημαίνει ότι ο Πρωθυπουργός έχει εναλλακτικά σενάρια, ανά πάσα στιγμή μπορεί να πάει τη </w:t>
      </w:r>
      <w:r>
        <w:rPr>
          <w:rFonts w:eastAsia="Times New Roman" w:cs="Times New Roman"/>
          <w:szCs w:val="24"/>
        </w:rPr>
        <w:lastRenderedPageBreak/>
        <w:t>χώρα σε εκλογές- κατά την Κυβέρνηση δεν έγινε κα</w:t>
      </w:r>
      <w:r>
        <w:rPr>
          <w:rFonts w:eastAsia="Times New Roman" w:cs="Times New Roman"/>
          <w:szCs w:val="24"/>
        </w:rPr>
        <w:t>μ</w:t>
      </w:r>
      <w:r>
        <w:rPr>
          <w:rFonts w:eastAsia="Times New Roman" w:cs="Times New Roman"/>
          <w:szCs w:val="24"/>
        </w:rPr>
        <w:t>μία συζήτηση πριν έρθει αυτή η ιστορία, αυτή η πρότα</w:t>
      </w:r>
      <w:r>
        <w:rPr>
          <w:rFonts w:eastAsia="Times New Roman" w:cs="Times New Roman"/>
          <w:szCs w:val="24"/>
        </w:rPr>
        <w:t>ση στην Ελληνική Βουλή. Αυτό δεν σας τιμά, γιατί αποδεικνύει ότι για μία φορά, αυτή την εποχή, κάνετε πολιτική δευτέρου κόμματος –που είναι λάθος κατά τη γνώμη μου- σε ό,τι αφορά την πορεία των πραγμάτων στη χώρα μας.</w:t>
      </w:r>
    </w:p>
    <w:p w14:paraId="7125291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Και από την άλλη πλευρά, έχουμε τον όψ</w:t>
      </w:r>
      <w:r>
        <w:rPr>
          <w:rFonts w:eastAsia="Times New Roman" w:cs="Times New Roman"/>
          <w:szCs w:val="24"/>
        </w:rPr>
        <w:t>ιμο μεταρρυθμιστή. Αυτός που θα αλλάξει το χάρτη της πολιτικής ζωής και φιλοδοξεί να οδηγήσει τη χώρα στο μέλλον, μόνος του, με το κόμμα του; Γιατί φωνάζει «κάτω τα χέρια από τις πενήντα μου έδρες»;</w:t>
      </w:r>
    </w:p>
    <w:p w14:paraId="7125291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Και μετά τι; Είναι η πολιτική του πρώτου κόμματος, του εν</w:t>
      </w:r>
      <w:r>
        <w:rPr>
          <w:rFonts w:eastAsia="Times New Roman" w:cs="Times New Roman"/>
          <w:szCs w:val="24"/>
        </w:rPr>
        <w:t xml:space="preserve"> δυνάμει δήθεν πρώτου κόμματος. Όλα στην προκρούστια κλίνη μιας διαπραγμάτευσης που γίνεται κάτω από το τραπέζι και όχι μπροστά στο φως, μιας διαπραγμάτευσης που δεν ξεκίνησε από μια </w:t>
      </w:r>
      <w:r>
        <w:rPr>
          <w:rFonts w:eastAsia="Times New Roman" w:cs="Times New Roman"/>
          <w:szCs w:val="24"/>
        </w:rPr>
        <w:t>ε</w:t>
      </w:r>
      <w:r>
        <w:rPr>
          <w:rFonts w:eastAsia="Times New Roman" w:cs="Times New Roman"/>
          <w:szCs w:val="24"/>
        </w:rPr>
        <w:t xml:space="preserve">πιτροπή στο Υπουργείο Εσωτερικών να συζητήσει ανοιχτά όλα τα θέματα, να </w:t>
      </w:r>
      <w:r>
        <w:rPr>
          <w:rFonts w:eastAsia="Times New Roman" w:cs="Times New Roman"/>
          <w:szCs w:val="24"/>
        </w:rPr>
        <w:t>πουν όλα τα κόμματα τις απόψεις τους και να βγει μία πρόταση συναινετική, ουσιαστική, μεγάλη, ριζοσπαστική, που θα δώσει απαντήσεις και λύσεις στα προβλήματα.</w:t>
      </w:r>
    </w:p>
    <w:p w14:paraId="7125291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Στο γαϊτανάκι αυτό εμείς δεν μπήκαμε. Γιατί δώσαμε με καθαρότητα τη θέση των πέντε σημείων:</w:t>
      </w:r>
    </w:p>
    <w:p w14:paraId="7125291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Πρώτο</w:t>
      </w:r>
      <w:r>
        <w:rPr>
          <w:rFonts w:eastAsia="Times New Roman" w:cs="Times New Roman"/>
          <w:szCs w:val="24"/>
        </w:rPr>
        <w:t>ν, ζητήσαμε την καθιέρωση της απλής αναλογικής, με τρόπο ώστε και η συνεργασία και σύμπραξη δυνάμεων να διευκολύνεται και να επιβάλλεται και ταυτόχρονα να μην προσβάλλεται και να ακυρώνεται η εφαρμογή στην πράξη της λαϊκής κυριαρχίας.</w:t>
      </w:r>
    </w:p>
    <w:p w14:paraId="7125291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Και εξηγούμαι: </w:t>
      </w:r>
      <w:r>
        <w:rPr>
          <w:rFonts w:eastAsia="Times New Roman" w:cs="Times New Roman"/>
          <w:szCs w:val="24"/>
        </w:rPr>
        <w:t>Γ</w:t>
      </w:r>
      <w:r>
        <w:rPr>
          <w:rFonts w:eastAsia="Times New Roman" w:cs="Times New Roman"/>
          <w:szCs w:val="24"/>
        </w:rPr>
        <w:t xml:space="preserve">ιατί </w:t>
      </w:r>
      <w:r>
        <w:rPr>
          <w:rFonts w:eastAsia="Times New Roman" w:cs="Times New Roman"/>
          <w:szCs w:val="24"/>
        </w:rPr>
        <w:t>αυτή η πρόταση είναι απλή αναλογική; Γιατί σε κάθε περίπτωση που το πρώτο κόμμα δεν εκφράζει εν δυνάμει πλειοψηφικό ρεύμα, θα υπάρχουν αναγκαστικά κυβερνήσεις συνεργασίας και υποχρεώνονται τα κόμματα, που δεν διαμορφώνουν πλειοψηφία στον ελληνικό λαό, να έ</w:t>
      </w:r>
      <w:r>
        <w:rPr>
          <w:rFonts w:eastAsia="Times New Roman" w:cs="Times New Roman"/>
          <w:szCs w:val="24"/>
        </w:rPr>
        <w:t>χουν μια αναγκαστική σύμπραξη και εκεί δεν είναι μια πανσπερμία των δεκαπέντε και είκοσι κομμάτων, που με την κατάργηση του 3% θα μπορούσαν να μπουν στη Βουλή και άρα να πρέπει να γίνεται κυβέρνηση αλλοπρόσαλλων μεταξύ τους δυνάμεων. Όταν, όμως, ισχυρίζεστ</w:t>
      </w:r>
      <w:r>
        <w:rPr>
          <w:rFonts w:eastAsia="Times New Roman" w:cs="Times New Roman"/>
          <w:szCs w:val="24"/>
        </w:rPr>
        <w:t>ε ότι υπάρχουν προοδευτικές και συντηρητικές πολιτικές, ιδού ποια είναι η μέθοδος.</w:t>
      </w:r>
    </w:p>
    <w:p w14:paraId="7125291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Θα πρέπει να πούμε εδώ ότι όλοι αναγνωρίζουμε ότι είμαστε στο τέλος εποχής, στο τέλος των μονοκομματικών κυβερνήσεων, στο τέλος των κομματικών ηγεμονισμών, στο τέλος των αυτ</w:t>
      </w:r>
      <w:r>
        <w:rPr>
          <w:rFonts w:eastAsia="Times New Roman" w:cs="Times New Roman"/>
          <w:szCs w:val="24"/>
        </w:rPr>
        <w:t>οδυναμιών και ότι έχουμε βαθιά κρίση αντιπροσώπευσης.</w:t>
      </w:r>
    </w:p>
    <w:p w14:paraId="7125291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Τι λέμε εμείς; Μέχρι ένα κατώφλι, μέχρι το 42%, να υπάρχει ουσιαστικά απόλυτη αναλογική. Γιατί βάζουμε το όριο του 42%; Γιατί θα προφυλάξουμε την Εθνική Αντιπροσωπεία από το να γίνεται κυβέρνηση χωρίς τ</w:t>
      </w:r>
      <w:r>
        <w:rPr>
          <w:rFonts w:eastAsia="Times New Roman" w:cs="Times New Roman"/>
          <w:szCs w:val="24"/>
        </w:rPr>
        <w:t>ο πρώτο κόμμα, όταν αυτό εκφράζει πλειοψηφικό ρεύμα στην ελληνική κοινωνία. Αυτό στη Γερμανία για παράδειγμα, που έχει ένα σύστημα απλής αναλογικής, είναι το 47%. Αλλού είναι το 44%. Πάντα, όμως, ένα πλειοψηφικό ρεύμα να μην χρειάζεται μία τσόντα για να μπ</w:t>
      </w:r>
      <w:r>
        <w:rPr>
          <w:rFonts w:eastAsia="Times New Roman" w:cs="Times New Roman"/>
          <w:szCs w:val="24"/>
        </w:rPr>
        <w:t>ορεί να κάνει κυβέρνηση και να εξαρτάται από ένα αδύναμο εταίρο.</w:t>
      </w:r>
    </w:p>
    <w:p w14:paraId="7125291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Για παράδειγμα, η σημερινή κυβερνητική συνεργασία μεταξύ ανομοιογενών δυνάμεων, που για άλλους φαντάζει να είναι μια αγαστή συνεργασία, για όσους βλέπουν τα πολιτικά πράγματα με γυμνό </w:t>
      </w:r>
      <w:r>
        <w:rPr>
          <w:rFonts w:eastAsia="Times New Roman" w:cs="Times New Roman"/>
          <w:szCs w:val="24"/>
        </w:rPr>
        <w:t>οφθαλμό, δεν μοιάζει και τόσο αγαστή ανάμεσα σε ανόμοιες δυνάμεις, εάν εξακολουθούν να είναι ανόμοιες.</w:t>
      </w:r>
    </w:p>
    <w:p w14:paraId="7125291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Έπειτα είναι ο μύθος των τριάντα, των σαράντα και των πενήντα. Κάντε ένα πείραμα. Δοκιμάστε να εφαρμόσετε τα αποτελέσματα των τελευταίων εκλογών με μπόνο</w:t>
      </w:r>
      <w:r>
        <w:rPr>
          <w:rFonts w:eastAsia="Times New Roman" w:cs="Times New Roman"/>
          <w:szCs w:val="24"/>
        </w:rPr>
        <w:t xml:space="preserve">υς στα πενήντα, με μπόνους στα σαράντα και με μπόνους στα τριάντα. Με μπόνους πενήντα κερδίζει το πρώτο κόμμα ουσιαστικά τριάντα μία έδρες –ούτε μία παραπάνω-, με μπόνους σαράντα, δεκαοκτώ και με μπόνους τριάντα, έντεκα. Κάντε τους λογαριασμούς. Γιατί δεν </w:t>
      </w:r>
      <w:r>
        <w:rPr>
          <w:rFonts w:eastAsia="Times New Roman" w:cs="Times New Roman"/>
          <w:szCs w:val="24"/>
        </w:rPr>
        <w:t>είναι απλή, απλούστατη αναλογική αυτό που εισηγείστε.</w:t>
      </w:r>
    </w:p>
    <w:p w14:paraId="71252920"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Με αυτήν τη διαδικασία, εμείς πιστεύουμε ότι σε ένα σύστημα απλής αναλογικής, το να πούμε ότι μέχρι το 42%, αν δεν υπάρχει πρώτο κόμμα που να είναι πάνω από το 42%, θα υπάρχει απόλυτη αναλογική και κυβε</w:t>
      </w:r>
      <w:r>
        <w:rPr>
          <w:rFonts w:eastAsia="Times New Roman" w:cs="Times New Roman"/>
          <w:szCs w:val="24"/>
        </w:rPr>
        <w:t>ρνήσεις συνεργασίας και αν πάνω από αυτό το όριο υπάρξει ένα πρώτο κόμμα, επειδή είναι το όριο ενός εν δυνάμει πλειοψηφικού ρεύματος, να μπορέσει να γίνει κυβέρνηση της χώρας με ελάχιστη ενίσχυση.</w:t>
      </w:r>
    </w:p>
    <w:p w14:paraId="7125292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Δεύτερον, να διατηρηθεί το όριο εισόδου των κομμάτων στη Βο</w:t>
      </w:r>
      <w:r>
        <w:rPr>
          <w:rFonts w:eastAsia="Times New Roman" w:cs="Times New Roman"/>
          <w:szCs w:val="24"/>
        </w:rPr>
        <w:t xml:space="preserve">υλή στο 3%, όχι μόνο για λόγους εθνικούς, που επιστρατεύονται γι’ αυτό, αλλά για την ίδια την ουσία της πολυκομματικής κοινοβουλευτικής </w:t>
      </w:r>
      <w:r>
        <w:rPr>
          <w:rFonts w:eastAsia="Times New Roman" w:cs="Times New Roman"/>
          <w:szCs w:val="24"/>
        </w:rPr>
        <w:lastRenderedPageBreak/>
        <w:t>δ</w:t>
      </w:r>
      <w:r>
        <w:rPr>
          <w:rFonts w:eastAsia="Times New Roman" w:cs="Times New Roman"/>
          <w:szCs w:val="24"/>
        </w:rPr>
        <w:t>ημοκρατίας, ενός πολιτεύματος που στηρίζεται στα οργανωμένα συλλογικά υποκείμενα, που διεκδικούν να εκφράσουν συλλογικά</w:t>
      </w:r>
      <w:r>
        <w:rPr>
          <w:rFonts w:eastAsia="Times New Roman" w:cs="Times New Roman"/>
          <w:szCs w:val="24"/>
        </w:rPr>
        <w:t xml:space="preserve"> σχέδια για την πορεία του τόπου και όχι στους επίδοξους ηγέτες και στο άθροισμα προσωπικοτήτων, που θα μπορούσε ένας απόλυτος κατακερματισμός να διαλύσει ουσιαστικά την Εθνική Αντιπροσωπεία.</w:t>
      </w:r>
    </w:p>
    <w:p w14:paraId="71252922"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Το 3% έχει και την έννοια, υπάρχει σε όλα τα μεγάλα σοβαρά πολιτικά συστήματα, ότι η πολυκομματική κοινοβουλευτική </w:t>
      </w:r>
      <w:r>
        <w:rPr>
          <w:rFonts w:eastAsia="Times New Roman" w:cs="Times New Roman"/>
          <w:szCs w:val="24"/>
        </w:rPr>
        <w:t>δ</w:t>
      </w:r>
      <w:r>
        <w:rPr>
          <w:rFonts w:eastAsia="Times New Roman" w:cs="Times New Roman"/>
          <w:szCs w:val="24"/>
        </w:rPr>
        <w:t>ημοκρατία στηρίζεται στο συλλογικό υποκείμενο-κόμμα και σε μια εθνική του επαγγελία ότι μπορεί να παίξει ρόλο στα πράγματα της χώρας, όχι στ</w:t>
      </w:r>
      <w:r>
        <w:rPr>
          <w:rFonts w:eastAsia="Times New Roman" w:cs="Times New Roman"/>
          <w:szCs w:val="24"/>
        </w:rPr>
        <w:t>ο όνομα του οποιουδήποτε επίδοξου ηγέτη ή προσώπου που θα θέλει να σώσει τη χώρα και μπορεί επειδή είναι καλός ηθοποιός, είναι καλός τραγουδιστής ή είναι καλός πολιτικός που μιλάει αγκιτατόρικα να μπαίνει στη Βουλή, επειδή θα πάρει το μίνιμουμ, το 1 προς 3</w:t>
      </w:r>
      <w:r>
        <w:rPr>
          <w:rFonts w:eastAsia="Times New Roman" w:cs="Times New Roman"/>
          <w:szCs w:val="24"/>
        </w:rPr>
        <w:t>00 –αν θέλετε- της διαδικασίας της λεγόμενης τελείως απλής αναλογικής χωρίς το 3%.</w:t>
      </w:r>
    </w:p>
    <w:p w14:paraId="7125292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Τρίτον, την κατάτμηση των μεγάλων εκλογικών περιφερειών, που κατά γενική ομολογία διαστρεβλώνουν τη σχέση λαού και αντιπροσώπων, την αποπροσωποποιούν, την εξαρτούν από άνισε</w:t>
      </w:r>
      <w:r>
        <w:rPr>
          <w:rFonts w:eastAsia="Times New Roman" w:cs="Times New Roman"/>
          <w:szCs w:val="24"/>
        </w:rPr>
        <w:t>ς συνθήκες ανταγωνισμού και γίνονται χώροι ισχυρής διασύνδεσης οικονομικών και πολιτικών συμφερόντων.</w:t>
      </w:r>
    </w:p>
    <w:p w14:paraId="7125292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Δεν θέλετε να καταργήσετε τις μεγάλες περιφέρειες; Καταργήστε τον σταυρό. Το να καταργήσετε τον σταυρό και να φέρετε λίστα σημαίνει ότι τα κόμματά μας </w:t>
      </w:r>
      <w:r>
        <w:rPr>
          <w:rFonts w:eastAsia="Times New Roman"/>
          <w:bCs/>
        </w:rPr>
        <w:t>είν</w:t>
      </w:r>
      <w:r>
        <w:rPr>
          <w:rFonts w:eastAsia="Times New Roman"/>
          <w:bCs/>
        </w:rPr>
        <w:t>αι</w:t>
      </w:r>
      <w:r>
        <w:rPr>
          <w:rFonts w:eastAsia="Times New Roman" w:cs="Times New Roman"/>
          <w:szCs w:val="24"/>
        </w:rPr>
        <w:t xml:space="preserve"> ικανά να κάνουν αυτή τη δουλειά; </w:t>
      </w:r>
    </w:p>
    <w:p w14:paraId="7125292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Ας σταθούμε ενώπιοι ενωπίω με τα μεγάλα προβλήματα που έχει το πολιτικό σύστημα και η κομματική μας δημοκρατία. Ας σταθούμε απέναντι σε αρχηγισμούς. Ας σταθούμε απέναντι στο ότι όλα τα καταστατικά προβλέπουν προκριματικ</w:t>
      </w:r>
      <w:r>
        <w:rPr>
          <w:rFonts w:eastAsia="Times New Roman" w:cs="Times New Roman"/>
          <w:szCs w:val="24"/>
        </w:rPr>
        <w:t xml:space="preserve">ές εκλογές και πουθενά δεν εφαρμόζονται. Ας σταθούμε απέναντι σε αυτό που ζούμε καθημερινά εμείς οι Βουλευτές της Εθνικής Αντιπροσωπείας. </w:t>
      </w:r>
    </w:p>
    <w:p w14:paraId="7125292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Δεν </w:t>
      </w:r>
      <w:r>
        <w:rPr>
          <w:rFonts w:eastAsia="Times New Roman"/>
          <w:bCs/>
        </w:rPr>
        <w:t>είναι</w:t>
      </w:r>
      <w:r>
        <w:rPr>
          <w:rFonts w:eastAsia="Times New Roman" w:cs="Times New Roman"/>
          <w:szCs w:val="24"/>
        </w:rPr>
        <w:t xml:space="preserve"> αλήθεια ότι η διάσπαση των περιφερειών αυτών, που όλοι αναγνωρίζουμε, δεν έγινε</w:t>
      </w:r>
      <w:r>
        <w:rPr>
          <w:rFonts w:eastAsia="Times New Roman" w:cs="Times New Roman"/>
          <w:szCs w:val="24"/>
        </w:rPr>
        <w:t>,</w:t>
      </w:r>
      <w:r>
        <w:rPr>
          <w:rFonts w:eastAsia="Times New Roman" w:cs="Times New Roman"/>
          <w:szCs w:val="24"/>
        </w:rPr>
        <w:t xml:space="preserve"> επειδή δεν έτυχε. Έγινε συ</w:t>
      </w:r>
      <w:r>
        <w:rPr>
          <w:rFonts w:eastAsia="Times New Roman" w:cs="Times New Roman"/>
          <w:szCs w:val="24"/>
        </w:rPr>
        <w:t xml:space="preserve">γγνωστά. Διότι η αντίδραση </w:t>
      </w:r>
      <w:r>
        <w:rPr>
          <w:rFonts w:eastAsia="Times New Roman"/>
          <w:bCs/>
        </w:rPr>
        <w:t>είναι</w:t>
      </w:r>
      <w:r>
        <w:rPr>
          <w:rFonts w:eastAsia="Times New Roman" w:cs="Times New Roman"/>
          <w:szCs w:val="24"/>
        </w:rPr>
        <w:t xml:space="preserve"> μεγάλη. Διότι όλα μπαίνουν σε αυτή τη </w:t>
      </w:r>
      <w:r>
        <w:rPr>
          <w:rFonts w:eastAsia="Times New Roman"/>
          <w:szCs w:val="24"/>
        </w:rPr>
        <w:t>διαδικασία</w:t>
      </w:r>
      <w:r>
        <w:rPr>
          <w:rFonts w:eastAsia="Times New Roman" w:cs="Times New Roman"/>
          <w:szCs w:val="24"/>
        </w:rPr>
        <w:t xml:space="preserve"> της πολιτικής σκοπιμότητας και όλα μπαίνουν στη </w:t>
      </w:r>
      <w:r>
        <w:rPr>
          <w:rFonts w:eastAsia="Times New Roman"/>
          <w:szCs w:val="24"/>
        </w:rPr>
        <w:t>διαδικασία</w:t>
      </w:r>
      <w:r>
        <w:rPr>
          <w:rFonts w:eastAsia="Times New Roman" w:cs="Times New Roman"/>
          <w:szCs w:val="24"/>
        </w:rPr>
        <w:t xml:space="preserve"> της αναπαραγωγής της καρέκλας. </w:t>
      </w:r>
    </w:p>
    <w:p w14:paraId="7125292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Κάναμε πρόταση. Υπάρχει κι άλλη πρόταση. Εμείς κάναμε πρόταση για τη </w:t>
      </w:r>
      <w:r>
        <w:rPr>
          <w:rFonts w:eastAsia="Times New Roman"/>
          <w:bCs/>
        </w:rPr>
        <w:t>Β΄</w:t>
      </w:r>
      <w:r>
        <w:rPr>
          <w:rFonts w:eastAsia="Times New Roman" w:cs="Times New Roman"/>
          <w:szCs w:val="24"/>
        </w:rPr>
        <w:t xml:space="preserve"> Αθήνας, κάν</w:t>
      </w:r>
      <w:r>
        <w:rPr>
          <w:rFonts w:eastAsia="Times New Roman" w:cs="Times New Roman"/>
          <w:szCs w:val="24"/>
        </w:rPr>
        <w:t xml:space="preserve">αμε πρόταση για την </w:t>
      </w:r>
      <w:r>
        <w:rPr>
          <w:rFonts w:eastAsia="Times New Roman"/>
          <w:szCs w:val="24"/>
        </w:rPr>
        <w:t>Α</w:t>
      </w:r>
      <w:r>
        <w:rPr>
          <w:rFonts w:eastAsia="Times New Roman" w:cs="Times New Roman"/>
          <w:szCs w:val="24"/>
        </w:rPr>
        <w:t>΄ Αθήνας, κάναμε πρόταση για την Περιφέρεια Αττικής, για τη Θεσσαλονίκη. Γιατί δεν είστε έτοιμοι να συζητήσετε μια τέτοια πρόταση; Γιατί δεν μπαίνουμε στη βάσανο, αφού θέλουμε να δουλέψουμε, επιτέλους, για ένα καινούριο πολιτικό σύστημ</w:t>
      </w:r>
      <w:r>
        <w:rPr>
          <w:rFonts w:eastAsia="Times New Roman" w:cs="Times New Roman"/>
          <w:szCs w:val="24"/>
        </w:rPr>
        <w:t xml:space="preserve">α να απαντήσουμε σε αυτό το μείζον θέμα; </w:t>
      </w:r>
    </w:p>
    <w:p w14:paraId="7125292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Τέταρτον, σχετικά με τη δυνατότητα να ψηφίσουν οι Έλληνες κάτοικοι του εξωτερικού, πρώτον, πρέπει να υλοποιηθεί, επιτέλους, η συνταγματική επιταγή και κυρίως για να δοθεί το </w:t>
      </w:r>
      <w:r>
        <w:rPr>
          <w:rFonts w:eastAsia="Times New Roman" w:cs="Times New Roman"/>
          <w:bCs/>
          <w:shd w:val="clear" w:color="auto" w:fill="FFFFFF"/>
        </w:rPr>
        <w:t>δικαίωμα</w:t>
      </w:r>
      <w:r>
        <w:rPr>
          <w:rFonts w:eastAsia="Times New Roman" w:cs="Times New Roman"/>
          <w:szCs w:val="24"/>
        </w:rPr>
        <w:t xml:space="preserve"> μέσω της επιστολικής ψήφου ή τη</w:t>
      </w:r>
      <w:r>
        <w:rPr>
          <w:rFonts w:eastAsia="Times New Roman" w:cs="Times New Roman"/>
          <w:szCs w:val="24"/>
        </w:rPr>
        <w:t xml:space="preserve">ς αυτοπρόσωπης παρουσίας, όπου </w:t>
      </w:r>
      <w:r>
        <w:rPr>
          <w:rFonts w:eastAsia="Times New Roman"/>
          <w:bCs/>
        </w:rPr>
        <w:t>είναι</w:t>
      </w:r>
      <w:r>
        <w:rPr>
          <w:rFonts w:eastAsia="Times New Roman" w:cs="Times New Roman"/>
          <w:szCs w:val="24"/>
        </w:rPr>
        <w:t xml:space="preserve"> δυνατή, </w:t>
      </w:r>
      <w:r>
        <w:rPr>
          <w:rFonts w:eastAsia="Times New Roman" w:cs="Times New Roman"/>
          <w:szCs w:val="24"/>
        </w:rPr>
        <w:t>στ</w:t>
      </w:r>
      <w:r>
        <w:rPr>
          <w:rFonts w:eastAsia="Times New Roman" w:cs="Times New Roman"/>
          <w:szCs w:val="24"/>
        </w:rPr>
        <w:t>ις</w:t>
      </w:r>
      <w:r>
        <w:rPr>
          <w:rFonts w:eastAsia="Times New Roman" w:cs="Times New Roman"/>
          <w:szCs w:val="24"/>
        </w:rPr>
        <w:t xml:space="preserve"> πεντακόσιες χιλιάδες </w:t>
      </w:r>
      <w:r>
        <w:rPr>
          <w:rFonts w:eastAsia="Times New Roman" w:cs="Times New Roman"/>
          <w:szCs w:val="24"/>
        </w:rPr>
        <w:t>νέ</w:t>
      </w:r>
      <w:r>
        <w:rPr>
          <w:rFonts w:eastAsia="Times New Roman" w:cs="Times New Roman"/>
          <w:szCs w:val="24"/>
        </w:rPr>
        <w:t>ων</w:t>
      </w:r>
      <w:r>
        <w:rPr>
          <w:rFonts w:eastAsia="Times New Roman" w:cs="Times New Roman"/>
          <w:szCs w:val="24"/>
        </w:rPr>
        <w:t xml:space="preserve"> ανθρώ</w:t>
      </w:r>
      <w:r>
        <w:rPr>
          <w:rFonts w:eastAsia="Times New Roman" w:cs="Times New Roman"/>
          <w:szCs w:val="24"/>
        </w:rPr>
        <w:t>πων</w:t>
      </w:r>
      <w:r>
        <w:rPr>
          <w:rFonts w:eastAsia="Times New Roman" w:cs="Times New Roman"/>
          <w:szCs w:val="24"/>
        </w:rPr>
        <w:t xml:space="preserve"> που αναγκάστηκαν να ξενιτευτούν τα τελευταία χρόνια εξαιτίας της οικονομικής κρίσης. </w:t>
      </w:r>
    </w:p>
    <w:p w14:paraId="7125292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Εγώ θέλω να μείνω σε αυτό. Ξέρετε ότι όλοι ορκιζόμασταν στο Σύνταγμα ότι θα εφαρμόσου</w:t>
      </w:r>
      <w:r>
        <w:rPr>
          <w:rFonts w:eastAsia="Times New Roman" w:cs="Times New Roman"/>
          <w:szCs w:val="24"/>
        </w:rPr>
        <w:t xml:space="preserve">με την ψήφο των Ελλήνων κατοίκων του εξωτερικού και όλοι περάσαμε από κυβερνήσεις. Δεν το έφερε καμμία </w:t>
      </w:r>
      <w:r>
        <w:rPr>
          <w:rFonts w:eastAsia="Times New Roman"/>
          <w:bCs/>
        </w:rPr>
        <w:t>κυβέρνηση</w:t>
      </w:r>
      <w:r>
        <w:rPr>
          <w:rFonts w:eastAsia="Times New Roman" w:cs="Times New Roman"/>
          <w:szCs w:val="24"/>
        </w:rPr>
        <w:t xml:space="preserve">. Δεν </w:t>
      </w:r>
      <w:r>
        <w:rPr>
          <w:rFonts w:eastAsia="Times New Roman"/>
          <w:bCs/>
        </w:rPr>
        <w:t>είναι</w:t>
      </w:r>
      <w:r>
        <w:rPr>
          <w:rFonts w:eastAsia="Times New Roman" w:cs="Times New Roman"/>
          <w:szCs w:val="24"/>
        </w:rPr>
        <w:t xml:space="preserve"> τόσο δύσκολο μετά την αλλαγή των εκλογικών καταλόγων με τα δημοτολόγια και </w:t>
      </w:r>
      <w:r>
        <w:rPr>
          <w:rFonts w:eastAsia="Times New Roman" w:cs="Times New Roman"/>
          <w:szCs w:val="24"/>
        </w:rPr>
        <w:lastRenderedPageBreak/>
        <w:t>μετά την ψήφο των ετεροδημοτών που θεσπίστηκε από το 2003</w:t>
      </w:r>
      <w:r>
        <w:rPr>
          <w:rFonts w:eastAsia="Times New Roman" w:cs="Times New Roman"/>
          <w:szCs w:val="24"/>
        </w:rPr>
        <w:t xml:space="preserve">. Δεν </w:t>
      </w:r>
      <w:r>
        <w:rPr>
          <w:rFonts w:eastAsia="Times New Roman"/>
          <w:bCs/>
        </w:rPr>
        <w:t>είναι</w:t>
      </w:r>
      <w:r>
        <w:rPr>
          <w:rFonts w:eastAsia="Times New Roman" w:cs="Times New Roman"/>
          <w:szCs w:val="24"/>
        </w:rPr>
        <w:t xml:space="preserve"> καθόλου δύσκολο να γίνει. Είστε διατεθειμένοι να το κάνουμε; Εδώ έπρεπε να το φέρετε, να το συζητήσουμε. </w:t>
      </w:r>
    </w:p>
    <w:p w14:paraId="7125292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Τέλος, σχετικά με τη θέσπιση της ψήφου στα δεκαεπτά, για λόγους που αφορούν την εξέλιξη των νέων ανθρώπων με την πολιτική, την ικανότητα κ</w:t>
      </w:r>
      <w:r>
        <w:rPr>
          <w:rFonts w:eastAsia="Times New Roman" w:cs="Times New Roman"/>
          <w:szCs w:val="24"/>
        </w:rPr>
        <w:t>αι τη γνώση της επιλογής και την ωρίμανση της ελληνικής κοινωνίας, θυμίζω ότι εμείς ήμασταν αυτοί που το 1992 φέραμε την ψήφο στα δεκαοκτώ. Τώρα που η γνώση διπλασιάζεται κάθε δύο χρόνια στον πλανήτη, που οι νέοι άνθρωποι έχουν πρόσβαση στην τελευταία πληρ</w:t>
      </w:r>
      <w:r>
        <w:rPr>
          <w:rFonts w:eastAsia="Times New Roman" w:cs="Times New Roman"/>
          <w:szCs w:val="24"/>
        </w:rPr>
        <w:t xml:space="preserve">οφορία που συμβαίνει οπουδήποτε στο σύμπαν, όχι μόνο στον πλανήτη γη, έχουν και τη δυνατότητα κάτω από μια κατάλληλη προετοιμασία να </w:t>
      </w:r>
      <w:r>
        <w:rPr>
          <w:rFonts w:eastAsia="Times New Roman"/>
          <w:bCs/>
        </w:rPr>
        <w:t>είναι</w:t>
      </w:r>
      <w:r>
        <w:rPr>
          <w:rFonts w:eastAsia="Times New Roman" w:cs="Times New Roman"/>
          <w:szCs w:val="24"/>
        </w:rPr>
        <w:t xml:space="preserve"> ώριμοι να αποφασίσουν. Έχουν την ικανότητα της επιλογής, </w:t>
      </w:r>
      <w:r>
        <w:rPr>
          <w:rFonts w:eastAsia="Times New Roman" w:cs="Times New Roman"/>
        </w:rPr>
        <w:t>δηλαδή,</w:t>
      </w:r>
      <w:r>
        <w:rPr>
          <w:rFonts w:eastAsia="Times New Roman" w:cs="Times New Roman"/>
          <w:szCs w:val="24"/>
        </w:rPr>
        <w:t xml:space="preserve"> που έχει σχέση με την ψήφο στα δεκαεφτά. </w:t>
      </w:r>
    </w:p>
    <w:p w14:paraId="7125292B" w14:textId="77777777" w:rsidR="00802761" w:rsidRDefault="00465DCE">
      <w:pPr>
        <w:spacing w:after="0" w:line="600" w:lineRule="auto"/>
        <w:ind w:firstLine="720"/>
        <w:jc w:val="both"/>
        <w:rPr>
          <w:rFonts w:eastAsia="Times New Roman" w:cs="Times New Roman"/>
          <w:bCs/>
          <w:shd w:val="clear" w:color="auto" w:fill="FFFFFF"/>
        </w:rPr>
      </w:pPr>
      <w:r>
        <w:rPr>
          <w:rFonts w:eastAsia="Times New Roman" w:cs="Times New Roman"/>
          <w:szCs w:val="24"/>
        </w:rPr>
        <w:t xml:space="preserve">Τέλος, κυρίες και κύριοι συνάδελφοι, η αλλαγή του εκλογικού συστήματος οφείλει να συνδεθεί απαραίτητα με τη συνταγματική </w:t>
      </w:r>
      <w:r>
        <w:rPr>
          <w:rFonts w:eastAsia="Times New Roman" w:cs="Times New Roman"/>
          <w:szCs w:val="24"/>
        </w:rPr>
        <w:t>Α</w:t>
      </w:r>
      <w:r>
        <w:rPr>
          <w:rFonts w:eastAsia="Times New Roman" w:cs="Times New Roman"/>
          <w:szCs w:val="24"/>
        </w:rPr>
        <w:t xml:space="preserve">ναθεώρηση. Αρχές, όπως η αυτονομία της πολιτικής από τα οικονομικά και μιντιακά συμφέροντα, η διαφάνεια στη </w:t>
      </w:r>
      <w:r>
        <w:rPr>
          <w:rFonts w:eastAsia="Times New Roman" w:cs="Times New Roman"/>
          <w:bCs/>
          <w:shd w:val="clear" w:color="auto" w:fill="FFFFFF"/>
        </w:rPr>
        <w:t>λειτουργία και τη χρηματοδ</w:t>
      </w:r>
      <w:r>
        <w:rPr>
          <w:rFonts w:eastAsia="Times New Roman" w:cs="Times New Roman"/>
          <w:bCs/>
          <w:shd w:val="clear" w:color="auto" w:fill="FFFFFF"/>
        </w:rPr>
        <w:t xml:space="preserve">ότηση των κομμάτων, η κατοχύρωση </w:t>
      </w:r>
      <w:r>
        <w:rPr>
          <w:rFonts w:eastAsia="Times New Roman" w:cs="Times New Roman"/>
          <w:bCs/>
          <w:shd w:val="clear" w:color="auto" w:fill="FFFFFF"/>
        </w:rPr>
        <w:lastRenderedPageBreak/>
        <w:t xml:space="preserve">της εσωκομματικής </w:t>
      </w:r>
      <w:r>
        <w:rPr>
          <w:rFonts w:eastAsia="Times New Roman"/>
          <w:bCs/>
          <w:shd w:val="clear" w:color="auto" w:fill="FFFFFF"/>
        </w:rPr>
        <w:t>δημοκρατίας</w:t>
      </w:r>
      <w:r>
        <w:rPr>
          <w:rFonts w:eastAsia="Times New Roman" w:cs="Times New Roman"/>
          <w:bCs/>
          <w:shd w:val="clear" w:color="auto" w:fill="FFFFFF"/>
        </w:rPr>
        <w:t>, η ανοι</w:t>
      </w:r>
      <w:r>
        <w:rPr>
          <w:rFonts w:eastAsia="Times New Roman" w:cs="Times New Roman"/>
          <w:bCs/>
          <w:shd w:val="clear" w:color="auto" w:fill="FFFFFF"/>
        </w:rPr>
        <w:t>κ</w:t>
      </w:r>
      <w:r>
        <w:rPr>
          <w:rFonts w:eastAsia="Times New Roman" w:cs="Times New Roman"/>
          <w:bCs/>
          <w:shd w:val="clear" w:color="auto" w:fill="FFFFFF"/>
        </w:rPr>
        <w:t xml:space="preserve">τή </w:t>
      </w:r>
      <w:r>
        <w:rPr>
          <w:rFonts w:eastAsia="Times New Roman"/>
          <w:bCs/>
          <w:shd w:val="clear" w:color="auto" w:fill="FFFFFF"/>
        </w:rPr>
        <w:t>διαδικασία</w:t>
      </w:r>
      <w:r>
        <w:rPr>
          <w:rFonts w:eastAsia="Times New Roman" w:cs="Times New Roman"/>
          <w:bCs/>
          <w:shd w:val="clear" w:color="auto" w:fill="FFFFFF"/>
        </w:rPr>
        <w:t xml:space="preserve"> στην ανάδειξη του πολιτικού προσωπικού απαιτούν και προϋποθέτουν συνταγματική κατοχύρωση, παράλληλα με την απαιτούμενη συμπλήρωση των βασικών προδιαγραφών του εκλογικού συ</w:t>
      </w:r>
      <w:r>
        <w:rPr>
          <w:rFonts w:eastAsia="Times New Roman" w:cs="Times New Roman"/>
          <w:bCs/>
          <w:shd w:val="clear" w:color="auto" w:fill="FFFFFF"/>
        </w:rPr>
        <w:t xml:space="preserve">στήματος και σχετικές αλλαγές στο ισχύον νομοθετικό πλαίσιο. </w:t>
      </w:r>
    </w:p>
    <w:p w14:paraId="7125292C" w14:textId="77777777" w:rsidR="00802761" w:rsidRDefault="00465DCE">
      <w:pPr>
        <w:spacing w:after="0" w:line="600" w:lineRule="auto"/>
        <w:ind w:firstLine="720"/>
        <w:jc w:val="both"/>
        <w:rPr>
          <w:rFonts w:eastAsia="Times New Roman" w:cs="Times New Roman"/>
          <w:szCs w:val="24"/>
        </w:rPr>
      </w:pPr>
      <w:r>
        <w:rPr>
          <w:rFonts w:eastAsia="Times New Roman" w:cs="Times New Roman"/>
          <w:bCs/>
          <w:shd w:val="clear" w:color="auto" w:fill="FFFFFF"/>
        </w:rPr>
        <w:t xml:space="preserve">Νομίζω, λοιπόν, ότι σε αυτή τη συνταγματική </w:t>
      </w:r>
      <w:r>
        <w:rPr>
          <w:rFonts w:eastAsia="Times New Roman" w:cs="Times New Roman"/>
          <w:bCs/>
          <w:shd w:val="clear" w:color="auto" w:fill="FFFFFF"/>
        </w:rPr>
        <w:t>Α</w:t>
      </w:r>
      <w:r>
        <w:rPr>
          <w:rFonts w:eastAsia="Times New Roman" w:cs="Times New Roman"/>
          <w:bCs/>
          <w:shd w:val="clear" w:color="auto" w:fill="FFFFFF"/>
        </w:rPr>
        <w:t xml:space="preserve">ναθεώρηση, πολύ με ξένισε το γεγονός </w:t>
      </w:r>
      <w:r>
        <w:rPr>
          <w:rFonts w:eastAsia="Times New Roman" w:cs="Times New Roman"/>
          <w:bCs/>
          <w:shd w:val="clear" w:color="auto" w:fill="FFFFFF"/>
        </w:rPr>
        <w:t xml:space="preserve">ότι </w:t>
      </w:r>
      <w:r>
        <w:rPr>
          <w:rFonts w:eastAsia="Times New Roman" w:cs="Times New Roman"/>
          <w:bCs/>
          <w:shd w:val="clear" w:color="auto" w:fill="FFFFFF"/>
        </w:rPr>
        <w:t xml:space="preserve">εμφανίστηκε ο Πρωθυπουργός και αυτό που βρήκε να πει για τη συνταγματική </w:t>
      </w:r>
      <w:r>
        <w:rPr>
          <w:rFonts w:eastAsia="Times New Roman" w:cs="Times New Roman"/>
          <w:bCs/>
          <w:shd w:val="clear" w:color="auto" w:fill="FFFFFF"/>
        </w:rPr>
        <w:t>Α</w:t>
      </w:r>
      <w:r>
        <w:rPr>
          <w:rFonts w:eastAsia="Times New Roman" w:cs="Times New Roman"/>
          <w:bCs/>
          <w:shd w:val="clear" w:color="auto" w:fill="FFFFFF"/>
        </w:rPr>
        <w:t xml:space="preserve">ναθεώρηση </w:t>
      </w:r>
      <w:r>
        <w:rPr>
          <w:rFonts w:eastAsia="Times New Roman"/>
          <w:bCs/>
          <w:shd w:val="clear" w:color="auto" w:fill="FFFFFF"/>
        </w:rPr>
        <w:t>είναι</w:t>
      </w:r>
      <w:r>
        <w:rPr>
          <w:rFonts w:eastAsia="Times New Roman" w:cs="Times New Roman"/>
          <w:bCs/>
          <w:shd w:val="clear" w:color="auto" w:fill="FFFFFF"/>
        </w:rPr>
        <w:t xml:space="preserve"> η απευθείας εκλογή</w:t>
      </w:r>
      <w:r>
        <w:rPr>
          <w:rFonts w:eastAsia="Times New Roman" w:cs="Times New Roman"/>
          <w:bCs/>
          <w:shd w:val="clear" w:color="auto" w:fill="FFFFFF"/>
        </w:rPr>
        <w:t xml:space="preserve"> του </w:t>
      </w:r>
      <w:r>
        <w:rPr>
          <w:rFonts w:eastAsia="Times New Roman"/>
          <w:bCs/>
          <w:shd w:val="clear" w:color="auto" w:fill="FFFFFF"/>
        </w:rPr>
        <w:t>Προέδρου της Δημοκρατίας</w:t>
      </w:r>
      <w:r>
        <w:rPr>
          <w:rFonts w:eastAsia="Times New Roman" w:cs="Times New Roman"/>
          <w:bCs/>
          <w:shd w:val="clear" w:color="auto" w:fill="FFFFFF"/>
        </w:rPr>
        <w:t xml:space="preserve">, χωρίς να τη συνδέσει με αρμοδιότητες, με </w:t>
      </w:r>
      <w:r>
        <w:rPr>
          <w:rFonts w:eastAsia="Times New Roman"/>
          <w:bCs/>
          <w:shd w:val="clear" w:color="auto" w:fill="FFFFFF"/>
        </w:rPr>
        <w:t>διαδικασίες, χωρίς να μας πει τι πολίτευμα θα είναι αυτό που θα εκλέγει τον Πρόεδρο της Δημοκρατίας από τη βάση, χωρίς να μας πει πώς θα αντιμετωπίσει τον δυισμό στο ανώτατο επίπεδο τη</w:t>
      </w:r>
      <w:r>
        <w:rPr>
          <w:rFonts w:eastAsia="Times New Roman"/>
          <w:bCs/>
          <w:shd w:val="clear" w:color="auto" w:fill="FFFFFF"/>
        </w:rPr>
        <w:t xml:space="preserve">ς εκτελεστικής εξουσίας και κυρίως γιατί η συνταγματική </w:t>
      </w:r>
      <w:r>
        <w:rPr>
          <w:rFonts w:eastAsia="Times New Roman"/>
          <w:bCs/>
          <w:shd w:val="clear" w:color="auto" w:fill="FFFFFF"/>
        </w:rPr>
        <w:t>Α</w:t>
      </w:r>
      <w:r>
        <w:rPr>
          <w:rFonts w:eastAsia="Times New Roman"/>
          <w:bCs/>
          <w:shd w:val="clear" w:color="auto" w:fill="FFFFFF"/>
        </w:rPr>
        <w:t>ναθεώρηση δεν πάσχει στο αν ο Πρόεδρος της Δημοκρατίας εκλέγεται από τον λαό.</w:t>
      </w:r>
    </w:p>
    <w:p w14:paraId="7125292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Η συνταγματική </w:t>
      </w:r>
      <w:r>
        <w:rPr>
          <w:rFonts w:eastAsia="Times New Roman" w:cs="Times New Roman"/>
          <w:szCs w:val="24"/>
        </w:rPr>
        <w:t>Α</w:t>
      </w:r>
      <w:r>
        <w:rPr>
          <w:rFonts w:eastAsia="Times New Roman" w:cs="Times New Roman"/>
          <w:szCs w:val="24"/>
        </w:rPr>
        <w:t xml:space="preserve">ναθεώρηση πάσχει στη δυνατότητα των εκλογικών κύκλων να μην διακόπτονται από την εκλογή του Προέδρου της </w:t>
      </w:r>
      <w:r>
        <w:rPr>
          <w:rFonts w:eastAsia="Times New Roman" w:cs="Times New Roman"/>
          <w:szCs w:val="24"/>
        </w:rPr>
        <w:t xml:space="preserve">Δημοκρατίας και στη δυνατότητα που έχουμε να δώσουμε απαντήσεις </w:t>
      </w:r>
      <w:r>
        <w:rPr>
          <w:rFonts w:eastAsia="Times New Roman" w:cs="Times New Roman"/>
          <w:szCs w:val="24"/>
        </w:rPr>
        <w:lastRenderedPageBreak/>
        <w:t>για το πολιτικό σύστημα επί της ουσίας, για τη μεγάλη αλλαγή που απαιτείται. Κι αυτό δείχνει ότι γίνεται ευκαιριακά. Και θα παρουσιάσετε τις απόψεις σας. Κι εμείς έχουμε παρουσιάσει τις απόψει</w:t>
      </w:r>
      <w:r>
        <w:rPr>
          <w:rFonts w:eastAsia="Times New Roman" w:cs="Times New Roman"/>
          <w:szCs w:val="24"/>
        </w:rPr>
        <w:t xml:space="preserve">ς μας. </w:t>
      </w:r>
    </w:p>
    <w:p w14:paraId="7125292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Όλα αυτά δεν έπρεπε να γίνουν μέσα από μια διαδικασία προδιαλόγου ανάμεσα στα κόμματα, όταν αφορούν το σύνολο του πολιτικού συστήματος; Αντ’ αυτού, είδαμε τον κύριο Υπουργό να λέει την προσωπική του άποψη πριν από λίγες ημέρες και μετά να έρχεται έ</w:t>
      </w:r>
      <w:r>
        <w:rPr>
          <w:rFonts w:eastAsia="Times New Roman" w:cs="Times New Roman"/>
          <w:szCs w:val="24"/>
        </w:rPr>
        <w:t xml:space="preserve">νας νόμος διαφορετικός, γιατί μια πανσπερμία απόψεων άρχισε να διατυπώνεται. </w:t>
      </w:r>
    </w:p>
    <w:p w14:paraId="7125292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Εμείς σας προτείναμε να αποσύρετε το νομοσχέδιο και να οργανώσετε τη διακομματική </w:t>
      </w:r>
      <w:r>
        <w:rPr>
          <w:rFonts w:eastAsia="Times New Roman" w:cs="Times New Roman"/>
          <w:szCs w:val="24"/>
        </w:rPr>
        <w:t>ε</w:t>
      </w:r>
      <w:r>
        <w:rPr>
          <w:rFonts w:eastAsia="Times New Roman" w:cs="Times New Roman"/>
          <w:szCs w:val="24"/>
        </w:rPr>
        <w:t>πιτροπή…</w:t>
      </w:r>
    </w:p>
    <w:p w14:paraId="71252930"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Κι εσύ; Θ</w:t>
      </w:r>
      <w:r>
        <w:rPr>
          <w:rFonts w:eastAsia="Times New Roman" w:cs="Times New Roman"/>
          <w:szCs w:val="24"/>
        </w:rPr>
        <w:t>α τα πούμε. Δεν άντεξες στον πειρασμό της Δεξιάς;</w:t>
      </w:r>
    </w:p>
    <w:p w14:paraId="71252931" w14:textId="77777777" w:rsidR="00802761" w:rsidRDefault="00465DCE">
      <w:pPr>
        <w:tabs>
          <w:tab w:val="right" w:pos="8787"/>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Παρακαλώ, ηρεμία στα υπουργικά έδρανα. </w:t>
      </w:r>
    </w:p>
    <w:p w14:paraId="71252932" w14:textId="77777777" w:rsidR="00802761" w:rsidRDefault="00465DCE">
      <w:pPr>
        <w:tabs>
          <w:tab w:val="right" w:pos="8787"/>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ΣΚΑΝΔΑΛΙΔΗΣ: </w:t>
      </w:r>
      <w:r>
        <w:rPr>
          <w:rFonts w:eastAsia="Times New Roman" w:cs="Times New Roman"/>
          <w:szCs w:val="24"/>
        </w:rPr>
        <w:t>Ακούσατε το δεύτερο και ανταποκριθήκατε –κι ευχαριστούμε που ανταποκριθήκατε- αλλά χωρίς το πρώτο, δηλαδή ν</w:t>
      </w:r>
      <w:r>
        <w:rPr>
          <w:rFonts w:eastAsia="Times New Roman" w:cs="Times New Roman"/>
          <w:szCs w:val="24"/>
        </w:rPr>
        <w:t xml:space="preserve">α συζητήσουμε εξαρχής τον εκλογικό νόμο, δεν έχει νόημα το δεύτερο. Διότι έτσι δεν προχωρούν τα πράγματα μπροστά. </w:t>
      </w:r>
    </w:p>
    <w:p w14:paraId="71252933" w14:textId="77777777" w:rsidR="00802761" w:rsidRDefault="00465DCE">
      <w:pPr>
        <w:tabs>
          <w:tab w:val="right" w:pos="8787"/>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«ζητείται ελπίς», όπως θα έλεγε και ο Αντώνης Σαμαράκης, που τίμησε η Βουλή των Εφήβων, που ήταν η ψυχή για πολλά χρόνια. Αν δεν τη δώσουμε έστω και τώρα και συνεχίσουμε έναν αξιοθρήνητο καιροσκοπισμό, ο τόπος δεν γλιτώνει το </w:t>
      </w:r>
      <w:r>
        <w:rPr>
          <w:rFonts w:eastAsia="Times New Roman" w:cs="Times New Roman"/>
          <w:szCs w:val="24"/>
        </w:rPr>
        <w:t xml:space="preserve">ναυάγιο. </w:t>
      </w:r>
    </w:p>
    <w:p w14:paraId="71252934" w14:textId="77777777" w:rsidR="00802761" w:rsidRDefault="00465DCE">
      <w:pPr>
        <w:tabs>
          <w:tab w:val="right" w:pos="8787"/>
        </w:tabs>
        <w:spacing w:after="0" w:line="600" w:lineRule="auto"/>
        <w:ind w:firstLine="720"/>
        <w:jc w:val="both"/>
        <w:rPr>
          <w:rFonts w:eastAsia="Times New Roman" w:cs="Times New Roman"/>
          <w:szCs w:val="24"/>
        </w:rPr>
      </w:pPr>
      <w:r>
        <w:rPr>
          <w:rFonts w:eastAsia="Times New Roman" w:cs="Times New Roman"/>
          <w:szCs w:val="24"/>
        </w:rPr>
        <w:t>Εμείς δεν θα σας ακολουθήσουμε σε αυτό. Αγωνιούμε να ανοίξουμε έναν δίαυλο επικοινωνίας, όταν κλείνετε τις πόρτες, τη μία μετά την άλλη. Εμείς θα ξαναπροσπαθήσουμε. Το ΠΑΣΟΚ και η Δημοκρατική Συμπαράταξη θα είναι και τώρα δύναμη πατριωτικής ευθύν</w:t>
      </w:r>
      <w:r>
        <w:rPr>
          <w:rFonts w:eastAsia="Times New Roman" w:cs="Times New Roman"/>
          <w:szCs w:val="24"/>
        </w:rPr>
        <w:t xml:space="preserve">ης και προοδευτικής προοπτικής στον στόχο η Ελλάδα να γυρίσει επιτέλους σελίδα και να αλλάξει ρότα. Πιστέψτε με, από την εμπειρία που έχω και </w:t>
      </w:r>
      <w:r>
        <w:rPr>
          <w:rFonts w:eastAsia="Times New Roman" w:cs="Times New Roman"/>
          <w:szCs w:val="24"/>
        </w:rPr>
        <w:lastRenderedPageBreak/>
        <w:t>τη μακρόχρονη θητεία μου εδώ, δεν θα αλλάξει με απλή εναλλαγή αυτοδύναμων και αυτάρεσκων δυνάμεων ούτε με την ακυβ</w:t>
      </w:r>
      <w:r>
        <w:rPr>
          <w:rFonts w:eastAsia="Times New Roman" w:cs="Times New Roman"/>
          <w:szCs w:val="24"/>
        </w:rPr>
        <w:t xml:space="preserve">ερνησία. Θα αλλάξει μέσα από μια νέα εθνική στρατηγική, που μπορεί να οδηγήσει τα πράγματα μπροστά. </w:t>
      </w:r>
    </w:p>
    <w:p w14:paraId="71252935" w14:textId="77777777" w:rsidR="00802761" w:rsidRDefault="00465DCE">
      <w:pPr>
        <w:tabs>
          <w:tab w:val="right" w:pos="8787"/>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125293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 xml:space="preserve">τις πτέρυγες </w:t>
      </w:r>
      <w:r>
        <w:rPr>
          <w:rFonts w:eastAsia="Times New Roman" w:cs="Times New Roman"/>
          <w:szCs w:val="24"/>
        </w:rPr>
        <w:t xml:space="preserve">της Δημοκρατικής Συμπαράταξης ΠΑΣΟΚ-ΔΗΜΑΡ και του Ποταμιού) </w:t>
      </w:r>
    </w:p>
    <w:p w14:paraId="71252937"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w:t>
      </w:r>
      <w:r>
        <w:rPr>
          <w:rFonts w:eastAsia="Times New Roman" w:cs="Times New Roman"/>
          <w:szCs w:val="24"/>
        </w:rPr>
        <w:t>ει ο ειδικός αγορητής του Κομμουνιστικού Κόμματος Ελλάδ</w:t>
      </w:r>
      <w:r>
        <w:rPr>
          <w:rFonts w:eastAsia="Times New Roman" w:cs="Times New Roman"/>
          <w:szCs w:val="24"/>
        </w:rPr>
        <w:t>α</w:t>
      </w:r>
      <w:r>
        <w:rPr>
          <w:rFonts w:eastAsia="Times New Roman" w:cs="Times New Roman"/>
          <w:szCs w:val="24"/>
        </w:rPr>
        <w:t xml:space="preserve">ς κ. Χρήστος Κατσώτης. </w:t>
      </w:r>
    </w:p>
    <w:p w14:paraId="71252938"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Ευχαριστώ, κύριε Πρόεδρε. </w:t>
      </w:r>
    </w:p>
    <w:p w14:paraId="7125293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Το σχέδιο νόμου για τον εκλογικό νόμο συμπεριλαμβάνει στα πέντε άρθρα του τέσσερις βασικές ρυθμίσεις: Το δικαίωμα του εκλέγειν από την ηλικία των </w:t>
      </w:r>
      <w:r>
        <w:rPr>
          <w:rFonts w:eastAsia="Times New Roman" w:cs="Times New Roman"/>
          <w:szCs w:val="24"/>
        </w:rPr>
        <w:t>δεκαεπτά</w:t>
      </w:r>
      <w:r>
        <w:rPr>
          <w:rFonts w:eastAsia="Times New Roman" w:cs="Times New Roman"/>
          <w:szCs w:val="24"/>
        </w:rPr>
        <w:t xml:space="preserve"> ετών, η κατάργηση του μπόνους των </w:t>
      </w:r>
      <w:r>
        <w:rPr>
          <w:rFonts w:eastAsia="Times New Roman" w:cs="Times New Roman"/>
          <w:szCs w:val="24"/>
        </w:rPr>
        <w:lastRenderedPageBreak/>
        <w:t>πενήντα εδρών, η διατήρηση του πλαφόν του 3% και βέβαια με το άρθρο</w:t>
      </w:r>
      <w:r>
        <w:rPr>
          <w:rFonts w:eastAsia="Times New Roman" w:cs="Times New Roman"/>
          <w:szCs w:val="24"/>
        </w:rPr>
        <w:t xml:space="preserve"> 5 η έναρξη της ισχύς του παρόντος νόμου αμέσως μετά τις επόμενες εκλογές, με την προϋπόθεση της υπερψήφισης από τα 2/3, που καθώς φαίνεται η Χρυσή Αυγή πήρε την απόφαση να είναι μαζί με τη Νέα Δημοκρατία σε αυτόν τον νόμο, ενάντια στον εκλογικό νόμο. </w:t>
      </w:r>
    </w:p>
    <w:p w14:paraId="7125293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Θέλ</w:t>
      </w:r>
      <w:r>
        <w:rPr>
          <w:rFonts w:eastAsia="Times New Roman" w:cs="Times New Roman"/>
          <w:szCs w:val="24"/>
        </w:rPr>
        <w:t xml:space="preserve">ουμε να είμαστε εμείς απόλυτα σαφείς από την αρχή της συζήτησης για τη θέση του ΚΚΕ στις επίμαχες ρυθμίσεις του παρόντος νομοσχεδίου. </w:t>
      </w:r>
    </w:p>
    <w:p w14:paraId="7125293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Το ΚΚΕ ψηφίζει «</w:t>
      </w:r>
      <w:r>
        <w:rPr>
          <w:rFonts w:eastAsia="Times New Roman" w:cs="Times New Roman"/>
          <w:szCs w:val="24"/>
        </w:rPr>
        <w:t>ναι</w:t>
      </w:r>
      <w:r>
        <w:rPr>
          <w:rFonts w:eastAsia="Times New Roman" w:cs="Times New Roman"/>
          <w:szCs w:val="24"/>
        </w:rPr>
        <w:t xml:space="preserve">» στο άρθρο 1 για το δικαίωμα του εκλέγειν από το </w:t>
      </w:r>
      <w:r>
        <w:rPr>
          <w:rFonts w:eastAsia="Times New Roman" w:cs="Times New Roman"/>
          <w:szCs w:val="24"/>
        </w:rPr>
        <w:t xml:space="preserve">δέκατο έβδομο </w:t>
      </w:r>
      <w:r>
        <w:rPr>
          <w:rFonts w:eastAsia="Times New Roman" w:cs="Times New Roman"/>
          <w:szCs w:val="24"/>
        </w:rPr>
        <w:t xml:space="preserve">έτος της ηλικίας. </w:t>
      </w:r>
    </w:p>
    <w:p w14:paraId="7125293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Έχετε πει πολλά για</w:t>
      </w:r>
      <w:r>
        <w:rPr>
          <w:rFonts w:eastAsia="Times New Roman" w:cs="Times New Roman"/>
          <w:szCs w:val="24"/>
        </w:rPr>
        <w:t xml:space="preserve"> τη νεολαία. Την θεωρείτε ώριμη, την κολακεύετε και από την άλλη την έχετε μετατρέψει στο μεγαλύτερο θύμα των αναγκών του κεφαλαίου. Ζουν τα αποτελέσματα της πολιτικής όλων σας, τον εφιάλτη της ανεργίας, της υποαπασχόλησης και των μεγαλύτερων αδιεξόδων στη</w:t>
      </w:r>
      <w:r>
        <w:rPr>
          <w:rFonts w:eastAsia="Times New Roman" w:cs="Times New Roman"/>
          <w:szCs w:val="24"/>
        </w:rPr>
        <w:t xml:space="preserve"> ζωή τους. </w:t>
      </w:r>
    </w:p>
    <w:p w14:paraId="7125293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Όμως και η Νέα Δημοκρατία</w:t>
      </w:r>
      <w:r>
        <w:rPr>
          <w:rFonts w:eastAsia="Times New Roman" w:cs="Times New Roman"/>
          <w:szCs w:val="24"/>
        </w:rPr>
        <w:t>,</w:t>
      </w:r>
      <w:r>
        <w:rPr>
          <w:rFonts w:eastAsia="Times New Roman" w:cs="Times New Roman"/>
          <w:szCs w:val="24"/>
        </w:rPr>
        <w:t xml:space="preserve"> που ουσιαστικά λέει «</w:t>
      </w:r>
      <w:r>
        <w:rPr>
          <w:rFonts w:eastAsia="Times New Roman" w:cs="Times New Roman"/>
          <w:szCs w:val="24"/>
        </w:rPr>
        <w:t>όχι</w:t>
      </w:r>
      <w:r>
        <w:rPr>
          <w:rFonts w:eastAsia="Times New Roman" w:cs="Times New Roman"/>
          <w:szCs w:val="24"/>
        </w:rPr>
        <w:t xml:space="preserve">» στην ψήφο στα </w:t>
      </w:r>
      <w:r>
        <w:rPr>
          <w:rFonts w:eastAsia="Times New Roman" w:cs="Times New Roman"/>
          <w:szCs w:val="24"/>
        </w:rPr>
        <w:t>δεκαεπτά</w:t>
      </w:r>
      <w:r>
        <w:rPr>
          <w:rFonts w:eastAsia="Times New Roman" w:cs="Times New Roman"/>
          <w:szCs w:val="24"/>
        </w:rPr>
        <w:t xml:space="preserve"> έτη, θεωρεί τη νεολαία από τα δεκαπέντε της ώριμη να επιλέξει την κατεύθυνση που θα ακολουθήσει. Αναφέρομαι στο θέμα της παιδείας, γιατί μέχρι τώρα αυτός ήταν ο νόμος π</w:t>
      </w:r>
      <w:r>
        <w:rPr>
          <w:rFonts w:eastAsia="Times New Roman" w:cs="Times New Roman"/>
          <w:szCs w:val="24"/>
        </w:rPr>
        <w:t xml:space="preserve">ου ίσχυε και ήταν δική σας επιλογή. </w:t>
      </w:r>
    </w:p>
    <w:p w14:paraId="7125293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Εμείς την καλούμε να συστρατευτεί στον αγώνα για την ανατροπή αυτής της βαρβαρότητας, να συμμετέχει, να πρωτοστατεί στους αγώνες και να συμμετέχει και στις εκλογές με την ανατρεπτική γραμμή, συμπορευόμενη με το ΚΚΕ και </w:t>
      </w:r>
      <w:r>
        <w:rPr>
          <w:rFonts w:eastAsia="Times New Roman" w:cs="Times New Roman"/>
          <w:szCs w:val="24"/>
        </w:rPr>
        <w:t xml:space="preserve">την πρότασή του, που αποτελεί τη μόνη φιλολαϊκή διέξοδο για τον λαό και τη νεολαία. </w:t>
      </w:r>
    </w:p>
    <w:p w14:paraId="7125293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Ψηφίζουμε «</w:t>
      </w:r>
      <w:r>
        <w:rPr>
          <w:rFonts w:eastAsia="Times New Roman" w:cs="Times New Roman"/>
          <w:szCs w:val="24"/>
        </w:rPr>
        <w:t>ναι</w:t>
      </w:r>
      <w:r>
        <w:rPr>
          <w:rFonts w:eastAsia="Times New Roman" w:cs="Times New Roman"/>
          <w:szCs w:val="24"/>
        </w:rPr>
        <w:t xml:space="preserve">» στο άρθρο 2 για την κατάργηση του μπόνους των πενήντα εδρών. </w:t>
      </w:r>
    </w:p>
    <w:p w14:paraId="71252940"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Επίσης, ψηφίζουμε «</w:t>
      </w:r>
      <w:r>
        <w:rPr>
          <w:rFonts w:eastAsia="Times New Roman" w:cs="Times New Roman"/>
          <w:szCs w:val="24"/>
        </w:rPr>
        <w:t>ναι</w:t>
      </w:r>
      <w:r>
        <w:rPr>
          <w:rFonts w:eastAsia="Times New Roman" w:cs="Times New Roman"/>
          <w:szCs w:val="24"/>
        </w:rPr>
        <w:t xml:space="preserve">» στο άρθρο 5, που προβλέπει ότι οι ρυθμίσεις ισχύουν από τις επόμενες </w:t>
      </w:r>
      <w:r>
        <w:rPr>
          <w:rFonts w:eastAsia="Times New Roman" w:cs="Times New Roman"/>
          <w:szCs w:val="24"/>
        </w:rPr>
        <w:t xml:space="preserve">εκλογές. </w:t>
      </w:r>
    </w:p>
    <w:p w14:paraId="7125294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ψηφίζουμε το άρθρο 3, που διατηρεί τη ρήτρα αποκλεισμού από την κοινοβουλευτική εκπροσώπηση όσων σχηματισμών δεν συγκεντρώσουν τουλάχιστον 3% των έγκυρων ψήφων σε όλη την </w:t>
      </w:r>
      <w:r>
        <w:rPr>
          <w:rFonts w:eastAsia="Times New Roman" w:cs="Times New Roman"/>
          <w:szCs w:val="24"/>
        </w:rPr>
        <w:t>ε</w:t>
      </w:r>
      <w:r>
        <w:rPr>
          <w:rFonts w:eastAsia="Times New Roman" w:cs="Times New Roman"/>
          <w:szCs w:val="24"/>
        </w:rPr>
        <w:t>πικράτεια. Έχουμε καταθέσει τροπολογία που προβλέπει την κατάργηση της</w:t>
      </w:r>
      <w:r>
        <w:rPr>
          <w:rFonts w:eastAsia="Times New Roman" w:cs="Times New Roman"/>
          <w:szCs w:val="24"/>
        </w:rPr>
        <w:t xml:space="preserve"> ρήτρας του 3% και ζητάμε να γίνει αποδεκτή.</w:t>
      </w:r>
    </w:p>
    <w:p w14:paraId="71252942"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Έχουμε διαφωνήσει με την κατάτμηση των περιφερειών, γιατί είναι σε βάρος των μικρότερων κομμάτων. Και βέβαια η αναπαραγωγή της καρέκλας, κύριε Σκανδαλίδη, δεν μας αφορά. </w:t>
      </w:r>
    </w:p>
    <w:p w14:paraId="7125294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Η τροπολογία της Νέας Δημοκρατίας, που π</w:t>
      </w:r>
      <w:r>
        <w:rPr>
          <w:rFonts w:eastAsia="Times New Roman" w:cs="Times New Roman"/>
          <w:szCs w:val="24"/>
        </w:rPr>
        <w:t>ροβλέπει ρυθμίσεις για την άσκηση του εκλογικού δικαιώματος του απόδημου λληνισμού, θεωρούμε ότι θέλει ξεχωριστή συζήτηση γιατί έχει πολλές πλευρές. Οι Έλληνες μετανάστες που ζουν τον ρατσισμό των φασιστών των ναζί, των ομοίων της Χρυσής Αυγής, ξέρουν καλά</w:t>
      </w:r>
      <w:r>
        <w:rPr>
          <w:rFonts w:eastAsia="Times New Roman" w:cs="Times New Roman"/>
          <w:szCs w:val="24"/>
        </w:rPr>
        <w:t xml:space="preserve"> ποιοι είναι και δεν κολακεύονται από όσα ακούστηκαν εδώ από τον ειδικό αγορητή της. </w:t>
      </w:r>
    </w:p>
    <w:p w14:paraId="7125294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Επί της αρχής θα ψηφίσουμε «</w:t>
      </w:r>
      <w:r>
        <w:rPr>
          <w:rFonts w:eastAsia="Times New Roman" w:cs="Times New Roman"/>
          <w:szCs w:val="24"/>
        </w:rPr>
        <w:t>παρών</w:t>
      </w:r>
      <w:r>
        <w:rPr>
          <w:rFonts w:eastAsia="Times New Roman" w:cs="Times New Roman"/>
          <w:szCs w:val="24"/>
        </w:rPr>
        <w:t xml:space="preserve">», γιατί η διατήρηση της ρήτρας του 3% δεν συνιστά απλή, ανόθευτη αναλογική, ένα σύστημα που το ΚΚΕ διεκδικεί ως πάγιο εκλογικό σύστημα. </w:t>
      </w:r>
    </w:p>
    <w:p w14:paraId="7125294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Θέλουμε να θυμίσουμε ότι ο ΣΥΡΙΖΑ το 2012 είχε καταθέσει αντίστοιχη πρόταση νόμου χωρίς το πλαφόν. Ο σημερινός Πρωθυπουργός και τότε Αρχηγός της Αξιωματικής Αντιπολίτευσης έλεγε ότι δεν νοείται απλή αναλογική με πλαφόν 3%.</w:t>
      </w:r>
    </w:p>
    <w:p w14:paraId="7125294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Να θυμίσουμε επίσης ότι τον Μάιο του 2012, το 19% λόγω του πλαφόν ήταν εκτός Βουλής, όπως επίσης το 6% τον Σεπτέμβριο. </w:t>
      </w:r>
    </w:p>
    <w:p w14:paraId="7125294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Επικαλείστε την αναγκαιότητα των συμμαχιών. Το 3% δεν εμποδίζει. Οι εφεδρείες του συστήματος είναι πάντα έτοιμες να βάλουν πλάτη στην υπ</w:t>
      </w:r>
      <w:r>
        <w:rPr>
          <w:rFonts w:eastAsia="Times New Roman" w:cs="Times New Roman"/>
          <w:szCs w:val="24"/>
        </w:rPr>
        <w:t>εράσπισή του, στην υπηρέτηση των αναγκών του. Είναι έτοιμες να συμβάλουν</w:t>
      </w:r>
      <w:r>
        <w:rPr>
          <w:rFonts w:eastAsia="Times New Roman" w:cs="Times New Roman"/>
          <w:szCs w:val="24"/>
        </w:rPr>
        <w:t>,</w:t>
      </w:r>
      <w:r>
        <w:rPr>
          <w:rFonts w:eastAsia="Times New Roman" w:cs="Times New Roman"/>
          <w:szCs w:val="24"/>
        </w:rPr>
        <w:t xml:space="preserve"> ώστε να υπάρξει κυβέρνηση και η λεγόμενη «πολιτική σταθερότητα» για το κεφάλαιο, με την αστάθεια ταυτόχρονα για την εργατική λαϊκή οικογένεια. </w:t>
      </w:r>
    </w:p>
    <w:p w14:paraId="7125294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Άλλα επιχειρήματα που έχουν ακουστεί σ</w:t>
      </w:r>
      <w:r>
        <w:rPr>
          <w:rFonts w:eastAsia="Times New Roman" w:cs="Times New Roman"/>
          <w:szCs w:val="24"/>
        </w:rPr>
        <w:t xml:space="preserve">τις συνεδριάσεις της </w:t>
      </w:r>
      <w:r>
        <w:rPr>
          <w:rFonts w:eastAsia="Times New Roman" w:cs="Times New Roman"/>
          <w:szCs w:val="24"/>
        </w:rPr>
        <w:t>ε</w:t>
      </w:r>
      <w:r>
        <w:rPr>
          <w:rFonts w:eastAsia="Times New Roman" w:cs="Times New Roman"/>
          <w:szCs w:val="24"/>
        </w:rPr>
        <w:t xml:space="preserve">πιτροπής, καθώς και σε διάφορες τηλεοπτικές συζητήσεις για την αναγκαιότητα της διατήρησης του πλαφόν του 3% λόγω εθνικών λόγων είναι έως και επικίνδυνα, γιατί οξύνουν το πρόβλημα. </w:t>
      </w:r>
    </w:p>
    <w:p w14:paraId="7125294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Το ΚΚΕ στηρίζει εκλογικό σύστημα χωρίς κανένα μπόνου</w:t>
      </w:r>
      <w:r>
        <w:rPr>
          <w:rFonts w:eastAsia="Times New Roman" w:cs="Times New Roman"/>
          <w:szCs w:val="24"/>
        </w:rPr>
        <w:t xml:space="preserve">ς και πλαφόν εισόδου στη Βουλή. Είναι οι απαραίτητες προϋποθέσεις για να υπάρχει ισότητα ψήφου και ακριβής αποτύπωση του εκλογικού συσχετισμού σε έδρες. </w:t>
      </w:r>
    </w:p>
    <w:p w14:paraId="7125294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Στο ερώτημα, γιατί η Κυβέρνηση έφερε τώρα τον εκλογικό νόμο, ως ΚΚΕ έχουμε δώσει την ερμηνεία μας. Η Κ</w:t>
      </w:r>
      <w:r>
        <w:rPr>
          <w:rFonts w:eastAsia="Times New Roman" w:cs="Times New Roman"/>
          <w:szCs w:val="24"/>
        </w:rPr>
        <w:t>υβέρνηση έφερε τον εκλογικό νόμο και από τη μία προσπαθεί να αποπροσανατολίσει τον λαό από τα οξυμ</w:t>
      </w:r>
      <w:r>
        <w:rPr>
          <w:rFonts w:eastAsia="Times New Roman" w:cs="Times New Roman"/>
          <w:szCs w:val="24"/>
        </w:rPr>
        <w:t>μ</w:t>
      </w:r>
      <w:r>
        <w:rPr>
          <w:rFonts w:eastAsia="Times New Roman" w:cs="Times New Roman"/>
          <w:szCs w:val="24"/>
        </w:rPr>
        <w:t>ένα προβλήματα που δημιουργεί η πολιτική της, τα μέτρα που παίρνει για την καπιταλιστική ανάκαμψη και έχουν επιδεινώσει τη ζωή του λαού και από την άλλη θέλε</w:t>
      </w:r>
      <w:r>
        <w:rPr>
          <w:rFonts w:eastAsia="Times New Roman" w:cs="Times New Roman"/>
          <w:szCs w:val="24"/>
        </w:rPr>
        <w:t xml:space="preserve">ι να συμβάλει στη διαμόρφωση του πολιτικού σκηνικού στις συνθήκες που δημιουργούνται. </w:t>
      </w:r>
    </w:p>
    <w:p w14:paraId="7125294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Το εκλογικό σύστημα που προβλέπεται στο παρόν σχέδιο νόμου, παρά τις αντιθέσεις κυρίως της Νέας Δημοκρατίας, έρχεται να ενισχύσει τον διπολισμό, να τον ισχυροποιήσει, ώσ</w:t>
      </w:r>
      <w:r>
        <w:rPr>
          <w:rFonts w:eastAsia="Times New Roman" w:cs="Times New Roman"/>
          <w:szCs w:val="24"/>
        </w:rPr>
        <w:t xml:space="preserve">τε να υπάρχει κυβερνητική εναλλαγή των δυνάμεων του δίπολου, οι οποίες στηρίζουν την ίδια στρατηγική της καπιταλιστικής </w:t>
      </w:r>
      <w:r>
        <w:rPr>
          <w:rFonts w:eastAsia="Times New Roman" w:cs="Times New Roman"/>
          <w:szCs w:val="24"/>
        </w:rPr>
        <w:lastRenderedPageBreak/>
        <w:t>ανάπτυξης με την όλο και βαθύτερη εκμετάλλευση των εργαζομένων και του λαού, για την ενίσχυση της ανταγωνιστικότητας και της κερδοφορίας</w:t>
      </w:r>
      <w:r>
        <w:rPr>
          <w:rFonts w:eastAsia="Times New Roman" w:cs="Times New Roman"/>
          <w:szCs w:val="24"/>
        </w:rPr>
        <w:t xml:space="preserve"> των επιχειρηματικών ομίλων. </w:t>
      </w:r>
    </w:p>
    <w:p w14:paraId="7125294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Να θυμίσουμε βέβαια ότι ο ΣΥΡΙΖΑ αξιοποίησε το μπόνους των πενήντα εδρών και τον Ιανουάριο και τον Σεπτέμβριο του 2015. Τώρα,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αναμόρφωσης του αστικού συστήματος, επιδιώκει να διατηρήσει τον πρώτο ρόλο στον κεντ</w:t>
      </w:r>
      <w:r>
        <w:rPr>
          <w:rFonts w:eastAsia="Times New Roman" w:cs="Times New Roman"/>
          <w:szCs w:val="24"/>
        </w:rPr>
        <w:t xml:space="preserve">ροαριστερό πόλο. </w:t>
      </w:r>
    </w:p>
    <w:p w14:paraId="7125294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Αυτό είναι το κομβικό ζήτημα, πάνω στο οποίο αναπτύσσει τα επιχειρήματά του περί συμμαχικών κυβερνήσεων, περί κουλτούρας συναίνεσης, περί ανανέωσης των πολιτικών δυνάμεων και του πολιτικού προσωπικού και περί διασφάλισης της πολιτικής στα</w:t>
      </w:r>
      <w:r>
        <w:rPr>
          <w:rFonts w:eastAsia="Times New Roman" w:cs="Times New Roman"/>
          <w:szCs w:val="24"/>
        </w:rPr>
        <w:t xml:space="preserve">θερότητας μέσω των συμμαχικών κυβερνήσεων. </w:t>
      </w:r>
    </w:p>
    <w:p w14:paraId="7125294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Στην ίδια γραμμή κινείται ο ΣΥΡΙΖΑ και στην Ευρωπαϊκή Ένωση. Όπως ανακοινώθηκε από τον ΣΥΡΙΖΑ έγινε η συγκρότηση της πολιτικής κίνησης «Προοδευτική Ομάδα» στο Ευρωκοινοβούλιο, την οποία συγκρότησαν Ευρωβουλευτές </w:t>
      </w:r>
      <w:r>
        <w:rPr>
          <w:rFonts w:eastAsia="Times New Roman" w:cs="Times New Roman"/>
          <w:szCs w:val="24"/>
        </w:rPr>
        <w:t xml:space="preserve">της </w:t>
      </w:r>
      <w:r>
        <w:rPr>
          <w:rFonts w:eastAsia="Times New Roman" w:cs="Times New Roman"/>
          <w:szCs w:val="24"/>
          <w:lang w:val="en-US"/>
        </w:rPr>
        <w:t>GUE</w:t>
      </w:r>
      <w:r>
        <w:rPr>
          <w:rFonts w:eastAsia="Times New Roman" w:cs="Times New Roman"/>
          <w:szCs w:val="24"/>
        </w:rPr>
        <w:t xml:space="preserve">, των Σοσιαλδημοκρατών και των Πράσινων. Μάλιστα, στην προσωρινή εκτελεστική επιτροπή συμμετέχουν ο κ. Παπαδημούλης, Ευρωβουλευτές του γερμανικού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lastRenderedPageBreak/>
        <w:t>Linke</w:t>
      </w:r>
      <w:r>
        <w:rPr>
          <w:rFonts w:eastAsia="Times New Roman" w:cs="Times New Roman"/>
          <w:szCs w:val="24"/>
        </w:rPr>
        <w:t>, των σοσιαλδημοκρατικών κομμάτων Γαλλίας και Ιταλίας, των κομμάτων δηλαδή που έχουν πρωτοστατή</w:t>
      </w:r>
      <w:r>
        <w:rPr>
          <w:rFonts w:eastAsia="Times New Roman" w:cs="Times New Roman"/>
          <w:szCs w:val="24"/>
        </w:rPr>
        <w:t xml:space="preserve">σει στο τσάκισμα των λαϊκών δικαιωμάτων. </w:t>
      </w:r>
    </w:p>
    <w:p w14:paraId="7125294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Η άρση της αναλογικότητας διευκολύνει αυτή την επιδίωξη του ΣΥΡΙΖΑ για σχηματισμό κυβέρνησης συνεργασίας με κορμό τον ίδιο, ανεξάρτητα εάν βγει δεύτερος, γιατί θα υπάρξουν τέτοιες δυνάμεις, που μπροστά στο δίλημμα </w:t>
      </w:r>
      <w:r>
        <w:rPr>
          <w:rFonts w:eastAsia="Times New Roman" w:cs="Times New Roman"/>
          <w:szCs w:val="24"/>
        </w:rPr>
        <w:t xml:space="preserve">«πρόοδος ή σκότος» θα στηρίξουν και θα συμμετέχουν σε κυβέρνηση της δήθεν προόδου. </w:t>
      </w:r>
    </w:p>
    <w:p w14:paraId="71252950"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 Ο ΣΥΡΙΖΑ θέλει, ακόμα και αν βγει δεύτερο κόμμα, να μπορεί να κάνει κυβέρνηση με δεξαμενή τα άλλα κόμματα ή μεμονωμένους Βουλευτές που θα προκύψουν. </w:t>
      </w:r>
    </w:p>
    <w:p w14:paraId="71252951"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Η Νέα Δημοκρατία με </w:t>
      </w:r>
      <w:r>
        <w:rPr>
          <w:rFonts w:eastAsia="Times New Roman" w:cs="Times New Roman"/>
          <w:szCs w:val="24"/>
        </w:rPr>
        <w:t>βάση τις σημερινές πολιτικές δυνάμεις έχει μικρότερα περιθώρια συνεργασιών, γι’ αυτό και φοβάται αυτό το σύστημα της αναλογικότερης έκφρασης, γι’ αυτό προβάλλει και αξιοποιεί αυτό το επιχείρημα της ακυβερνησίας, της πολιτικής αστάθειας που, βέβαια, δεν έχε</w:t>
      </w:r>
      <w:r>
        <w:rPr>
          <w:rFonts w:eastAsia="Times New Roman" w:cs="Times New Roman"/>
          <w:szCs w:val="24"/>
        </w:rPr>
        <w:t>ι επιβεβαιωθεί.</w:t>
      </w:r>
    </w:p>
    <w:p w14:paraId="71252952"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Και με αυτό το εκλογικό σύστημα, κύριε Βορίδη, βρέθηκαν τρόποι να αντιμετωπιστούν η πολιτική αστάθεια και η ακυβερνησία. Εσείς ήσασταν πρώτοι που μπήκατε σε αυτή τη λογική και με τον μεγάλο εχθρό σας, το ΠΑΣΟΚ, κάνατε την κυβέρνηση και το Π</w:t>
      </w:r>
      <w:r>
        <w:rPr>
          <w:rFonts w:eastAsia="Times New Roman" w:cs="Times New Roman"/>
          <w:szCs w:val="24"/>
        </w:rPr>
        <w:t xml:space="preserve">ΑΣΟΚ με εσάς -με την επάρατο Δεξιά- έκανε την κυβέρνηση. </w:t>
      </w:r>
    </w:p>
    <w:p w14:paraId="71252953"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Η ίδια η ανησυχία της διασφάλισης της πολιτικής σταθερότητας εκφράζεται και από το οικονομικό κατεστημένο. Μια μερίδα στηρίζει την ενίσχυση του πρώτου κόμματος, συντάσσεται με τη Νέα Δημοκρατία και </w:t>
      </w:r>
      <w:r>
        <w:rPr>
          <w:rFonts w:eastAsia="Times New Roman" w:cs="Times New Roman"/>
          <w:szCs w:val="24"/>
        </w:rPr>
        <w:t xml:space="preserve">την ενισχυμένη αναλογική, γιατί δεν θέλει δυσκολίες στον σχηματισμό της κυβέρνησης. </w:t>
      </w:r>
    </w:p>
    <w:p w14:paraId="71252954"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Όμως, υπάρχει άλλη μερίδα που έχει εκφραστεί και λέει ότι χρειάζεται μεγαλύτερο βάθος συνολικά στη σταθερότητα, ότι χρειάζονται μεγάλοι κυβερνητικοί σχηματισμοί, έτσι ώστε</w:t>
      </w:r>
      <w:r>
        <w:rPr>
          <w:rFonts w:eastAsia="Times New Roman" w:cs="Times New Roman"/>
          <w:szCs w:val="24"/>
        </w:rPr>
        <w:t xml:space="preserve"> να γίνουν σε βάθος οι αναδιαρθρώσεις, οι μεταρρυθμίσεις, σε βάθος οι ανατροπές που είναι αναγκαίες για το κεφάλαιο, για να μπορούν να κυριαρχήσουν, να μπουν στον ανταγωνισμό με άλλους μονοπωλιακούς ομίλους. </w:t>
      </w:r>
    </w:p>
    <w:p w14:paraId="71252955"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Οι αντιθέσεις που παρουσιάζουν τα κόμματα εξουσ</w:t>
      </w:r>
      <w:r>
        <w:rPr>
          <w:rFonts w:eastAsia="Times New Roman" w:cs="Times New Roman"/>
          <w:szCs w:val="24"/>
        </w:rPr>
        <w:t xml:space="preserve">ίας έχουν να κάνουν με το σε ποιον δίνει τις περισσότερες δυνατότητες ο νέος νόμος να ισχυροποιηθεί και να είναι ο διεκδικητής της εξουσίας. </w:t>
      </w:r>
    </w:p>
    <w:p w14:paraId="71252956"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εκλογικό σύστημα δίνει τη δυνατότητα να αυξηθούν τα κάλπικα διλήμματα περί προόδου και συντήρησης. Θα ενισχύσει</w:t>
      </w:r>
      <w:r>
        <w:rPr>
          <w:rFonts w:eastAsia="Times New Roman" w:cs="Times New Roman"/>
          <w:szCs w:val="24"/>
        </w:rPr>
        <w:t xml:space="preserve"> παραπέρα τη λογική της χαμένης ψήφου. </w:t>
      </w:r>
    </w:p>
    <w:p w14:paraId="71252957"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 λαός, βέβαια, έχει πείρα, όπως είπα και προηγουμένως, από τη σύγκλιση δυνάμεων που παρουσιάζονταν εχθρικές μεταξύ τους, όπως της Νέας Δημοκρατίας και του ΠΑΣΟΚ -των δυνάμεων του σκότους και της προόδου, όπως έλεγε </w:t>
      </w:r>
      <w:r>
        <w:rPr>
          <w:rFonts w:eastAsia="Times New Roman" w:cs="Times New Roman"/>
          <w:szCs w:val="24"/>
        </w:rPr>
        <w:t xml:space="preserve">η μια για την άλλη- από τη συγκρότηση της </w:t>
      </w:r>
      <w:r>
        <w:rPr>
          <w:rFonts w:eastAsia="Times New Roman" w:cs="Times New Roman"/>
          <w:szCs w:val="24"/>
        </w:rPr>
        <w:t>σ</w:t>
      </w:r>
      <w:r>
        <w:rPr>
          <w:rFonts w:eastAsia="Times New Roman" w:cs="Times New Roman"/>
          <w:szCs w:val="24"/>
        </w:rPr>
        <w:t xml:space="preserve">υγκυβέρνησης μπροστά στις ανάγκες του κεφαλαίου. </w:t>
      </w:r>
    </w:p>
    <w:p w14:paraId="71252958"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Εξάλλου, πρόσφατη είναι και η ενιαία στάση των αστικών κομμάτων με το τρίτο μνημόνιο. Όλοι μαζί, όταν το σύστημα έχει προβλήματα, ενώνουν, προσθέτουν δυνάμεις, για</w:t>
      </w:r>
      <w:r>
        <w:rPr>
          <w:rFonts w:eastAsia="Times New Roman" w:cs="Times New Roman"/>
          <w:szCs w:val="24"/>
        </w:rPr>
        <w:t xml:space="preserve"> να μπορέσουν να το σταθεροποιήσουν, να το ισχυροποιήσουν, να φορτώσουν στον λαό όλα αυτά τα μέτρα του πρώτου, του δεύτερου, </w:t>
      </w:r>
      <w:r>
        <w:rPr>
          <w:rFonts w:eastAsia="Times New Roman" w:cs="Times New Roman"/>
          <w:szCs w:val="24"/>
        </w:rPr>
        <w:lastRenderedPageBreak/>
        <w:t>του τρίτου μνημονίου. Και δεν ξέρουμε πόσα ακόμη θα ακολουθήσουν, για να μπορέσει το σύστημα να ανακάμψει και να μπει στη σφαίρα τη</w:t>
      </w:r>
      <w:r>
        <w:rPr>
          <w:rFonts w:eastAsia="Times New Roman" w:cs="Times New Roman"/>
          <w:szCs w:val="24"/>
        </w:rPr>
        <w:t xml:space="preserve">ς ανάπτυξης και της κερδοφορίας. </w:t>
      </w:r>
    </w:p>
    <w:p w14:paraId="71252959"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 όποιο εκλογικό σύστημα, ακόμα και η απλή ανόθευτη αναλογική και αν καθιερωθεί, θα βγάζει κυβερνήσεις που δεν θα αλλάζουν τον κεφαλαιοκρατικό τρόπο παραγωγής και εξουσίας, που αυτός είναι που ευθύνεται για τα βάσανα του </w:t>
      </w:r>
      <w:r>
        <w:rPr>
          <w:rFonts w:eastAsia="Times New Roman" w:cs="Times New Roman"/>
          <w:szCs w:val="24"/>
        </w:rPr>
        <w:t xml:space="preserve">λαού μας. Ο λαός θα </w:t>
      </w:r>
      <w:r>
        <w:rPr>
          <w:rFonts w:eastAsia="Times New Roman" w:cs="Times New Roman"/>
          <w:szCs w:val="24"/>
        </w:rPr>
        <w:t>«</w:t>
      </w:r>
      <w:r>
        <w:rPr>
          <w:rFonts w:eastAsia="Times New Roman" w:cs="Times New Roman"/>
          <w:szCs w:val="24"/>
        </w:rPr>
        <w:t xml:space="preserve">ματώνει» και με κυβέρνηση που θα προκύπτει από την απλή αναλογική. </w:t>
      </w:r>
    </w:p>
    <w:p w14:paraId="7125295A"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κεφαλαιοκρατικό σύστημα θέλει να εντάξει στην ενεργή δράση για την εξυπηρέτηση της στρατηγικής του περισσότερες δυνάμεις που θα συναινούν, θα συγκυβερνούν, δημιουργ</w:t>
      </w:r>
      <w:r>
        <w:rPr>
          <w:rFonts w:eastAsia="Times New Roman" w:cs="Times New Roman"/>
          <w:szCs w:val="24"/>
        </w:rPr>
        <w:t xml:space="preserve">ώντας το αναγκαίο πλαίσιο για την ανάκαμψή του, για την καπιταλιστική ανάπτυξη. </w:t>
      </w:r>
    </w:p>
    <w:p w14:paraId="7125295B"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Μεγάλο ποσοστό του εκλογικού σώματος διαμορφώνει κριτήριο ψήφου με βάση τα κάλπικα διλήμματα, καθώς και με την ενεργή δράση των μηχανισμών του κεφαλαίου. </w:t>
      </w:r>
    </w:p>
    <w:p w14:paraId="7125295C"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Το ΚΚΕ, πέρα από το </w:t>
      </w:r>
      <w:r>
        <w:rPr>
          <w:rFonts w:eastAsia="Times New Roman" w:cs="Times New Roman"/>
          <w:szCs w:val="24"/>
        </w:rPr>
        <w:t>σύστημα της απλής αναλογικής, που αυτό θέλει να ψηφιστεί, χωρίς το πλαφόν του 3%, απευθύνεται στους εργαζόμενους και στον λαό</w:t>
      </w:r>
      <w:r>
        <w:rPr>
          <w:rFonts w:eastAsia="Times New Roman" w:cs="Times New Roman"/>
          <w:szCs w:val="24"/>
        </w:rPr>
        <w:t>,</w:t>
      </w:r>
      <w:r>
        <w:rPr>
          <w:rFonts w:eastAsia="Times New Roman" w:cs="Times New Roman"/>
          <w:szCs w:val="24"/>
        </w:rPr>
        <w:t xml:space="preserve"> στους οποίους λέμε ξεκάθαρα ότι δεν φτάνει να ψηφίζουν μια φορά τα τέσσερα χρόνια με κριτήριο την εκλογή κυβέρνησης. Φιλολαϊκές </w:t>
      </w:r>
      <w:r>
        <w:rPr>
          <w:rFonts w:eastAsia="Times New Roman" w:cs="Times New Roman"/>
          <w:szCs w:val="24"/>
        </w:rPr>
        <w:t>αλλαγές δεν μπορούν να υπάρξουν από κα</w:t>
      </w:r>
      <w:r>
        <w:rPr>
          <w:rFonts w:eastAsia="Times New Roman" w:cs="Times New Roman"/>
          <w:szCs w:val="24"/>
        </w:rPr>
        <w:t>μ</w:t>
      </w:r>
      <w:r>
        <w:rPr>
          <w:rFonts w:eastAsia="Times New Roman" w:cs="Times New Roman"/>
          <w:szCs w:val="24"/>
        </w:rPr>
        <w:t xml:space="preserve">μιά κυβέρνηση που υπηρετεί τον </w:t>
      </w:r>
      <w:r>
        <w:rPr>
          <w:rFonts w:eastAsia="Times New Roman" w:cs="Times New Roman"/>
          <w:szCs w:val="24"/>
        </w:rPr>
        <w:t>θ</w:t>
      </w:r>
      <w:r>
        <w:rPr>
          <w:rFonts w:eastAsia="Times New Roman" w:cs="Times New Roman"/>
          <w:szCs w:val="24"/>
        </w:rPr>
        <w:t xml:space="preserve">εό του κέρδους. Κάθε κυβέρνηση που θα διαχειρίζεται τις ανάγκες αυτού του συστήματος θα είναι αντιλαϊκή. </w:t>
      </w:r>
    </w:p>
    <w:p w14:paraId="7125295D"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Γι’ αυτό το ΚΚΕ καλεί </w:t>
      </w:r>
      <w:r>
        <w:rPr>
          <w:rFonts w:eastAsia="Times New Roman" w:cs="Times New Roman"/>
          <w:szCs w:val="24"/>
        </w:rPr>
        <w:t xml:space="preserve">κυρίως </w:t>
      </w:r>
      <w:r>
        <w:rPr>
          <w:rFonts w:eastAsia="Times New Roman" w:cs="Times New Roman"/>
          <w:szCs w:val="24"/>
        </w:rPr>
        <w:t>τους εργαζόμενους να οργανώσουν την πάλη τους μέσα</w:t>
      </w:r>
      <w:r>
        <w:rPr>
          <w:rFonts w:eastAsia="Times New Roman" w:cs="Times New Roman"/>
          <w:szCs w:val="24"/>
        </w:rPr>
        <w:t xml:space="preserve"> στον χώρο δουλειάς, εκεί που η τρομοκρατία κυριαρχεί, ενισχύει τον φόβο και τελικά καθορίζει και τη στάση της πλειο</w:t>
      </w:r>
      <w:r>
        <w:rPr>
          <w:rFonts w:eastAsia="Times New Roman" w:cs="Times New Roman"/>
          <w:szCs w:val="24"/>
        </w:rPr>
        <w:t>ψηφίας</w:t>
      </w:r>
      <w:r>
        <w:rPr>
          <w:rFonts w:eastAsia="Times New Roman" w:cs="Times New Roman"/>
          <w:szCs w:val="24"/>
        </w:rPr>
        <w:t xml:space="preserve"> στις εκλογές. </w:t>
      </w:r>
    </w:p>
    <w:p w14:paraId="7125295E"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Αυτή είναι η άλλη πλευρά, για την οποία το ΚΚΕ αγωνίζεται, δίνει προτεραιότητα. Είναι η οργάνωση των εργαζομένων στα σ</w:t>
      </w:r>
      <w:r>
        <w:rPr>
          <w:rFonts w:eastAsia="Times New Roman" w:cs="Times New Roman"/>
          <w:szCs w:val="24"/>
        </w:rPr>
        <w:t>υνδικάτα τους, των άλλων λαϊκών στρωμάτων στις λαϊκές οργανώσεις. Είναι η ανασύνταξη του εργατικού, του λαϊκού κινήματος με γραμμή αμφισβήτησης, ρήξης και ανατροπής αυτού του σάπιου συστήματος, που επιδεινώνει τη ζωή του λαού μας κάθε μέρα, για να υπηρετηθ</w:t>
      </w:r>
      <w:r>
        <w:rPr>
          <w:rFonts w:eastAsia="Times New Roman" w:cs="Times New Roman"/>
          <w:szCs w:val="24"/>
        </w:rPr>
        <w:t xml:space="preserve">ούν οι ανάγκες </w:t>
      </w:r>
      <w:r>
        <w:rPr>
          <w:rFonts w:eastAsia="Times New Roman" w:cs="Times New Roman"/>
          <w:szCs w:val="24"/>
        </w:rPr>
        <w:lastRenderedPageBreak/>
        <w:t xml:space="preserve">του κεφαλαίου κόντρα στην ίδια τη ζωή του εργαζόμενου και του λαού μας με διεκδίκηση των σύγχρονων λαϊκών αναγκών. </w:t>
      </w:r>
    </w:p>
    <w:p w14:paraId="7125295F"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Αυτό μπορεί να δώσει στην πάλη του λαού μας την ώθηση προς τα εμπρός, να αλλάξει τους συσχετισμούς των δυνάμεων, να αποσταθερ</w:t>
      </w:r>
      <w:r>
        <w:rPr>
          <w:rFonts w:eastAsia="Times New Roman" w:cs="Times New Roman"/>
          <w:szCs w:val="24"/>
        </w:rPr>
        <w:t xml:space="preserve">οποιήσει τις δυνάμεις που στηρίζουν το σύστημα που γεννά ανεργία, φτώχεια, εξαθλίωση, που γκρεμίζει τα όνειρα των νέων. </w:t>
      </w:r>
    </w:p>
    <w:p w14:paraId="71252960"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Η κοινωνική συμμαχία εργαζομένων, αυταπασχολουμένων, φτωχών αγροτών, που καταστρέφονται από την πολιτική στήριξης του κεφαλαίου, με το </w:t>
      </w:r>
      <w:r>
        <w:rPr>
          <w:rFonts w:eastAsia="Times New Roman" w:cs="Times New Roman"/>
          <w:szCs w:val="24"/>
        </w:rPr>
        <w:t xml:space="preserve">δυνάμωμα του αγώνα τους για την κάλυψη των απωλειών και τις ριζικές αλλαγές προς όφελος της πλειοψηφίας του λαού, θα αδυνατίζει τις συμμαχίες των μονοπωλίων, το πολιτικό τους προσωπικό, θα καθιστά ακόμα πιο δύσκολη τη σταθερότητα που επιδιώκει το κεφάλαιο </w:t>
      </w:r>
      <w:r>
        <w:rPr>
          <w:rFonts w:eastAsia="Times New Roman" w:cs="Times New Roman"/>
          <w:szCs w:val="24"/>
        </w:rPr>
        <w:t xml:space="preserve">για τη βαθύτερη εκμετάλλευση των εργαζομένων και του λαού. </w:t>
      </w:r>
    </w:p>
    <w:p w14:paraId="7125296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Το ΚΚΕ έχει άλλη πρόταση για την οργάνωση της οικονομίας και της εξουσίας, την οποία συζητούμε με την εργατική τάξη και τα λαϊκά στρώματα.</w:t>
      </w:r>
    </w:p>
    <w:p w14:paraId="71252962"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Αγωνιζόμαστε</w:t>
      </w:r>
      <w:r>
        <w:rPr>
          <w:rFonts w:eastAsia="Times New Roman" w:cs="Times New Roman"/>
          <w:szCs w:val="24"/>
        </w:rPr>
        <w:t>,</w:t>
      </w:r>
      <w:r>
        <w:rPr>
          <w:rFonts w:eastAsia="Times New Roman" w:cs="Times New Roman"/>
          <w:szCs w:val="24"/>
        </w:rPr>
        <w:t xml:space="preserve"> ώστε να χάσει την εξουσία η τάξη που έχει σ</w:t>
      </w:r>
      <w:r>
        <w:rPr>
          <w:rFonts w:eastAsia="Times New Roman" w:cs="Times New Roman"/>
          <w:szCs w:val="24"/>
        </w:rPr>
        <w:t xml:space="preserve">ήμερα τα κλειδιά της οικονομίας στα χέρια της. </w:t>
      </w:r>
    </w:p>
    <w:p w14:paraId="7125296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Αγωνιζόμαστε για οικονομία που κουμάντο θα κάνουν οι εργαζόμενοι, με κοινωνικοποίηση όλων των μέσων παραγωγής, με αξιοποίηση κάθε παραγωγικής δυνατότητας της χώρας, με αξιοποίηση του κεντρικού σχεδιασμού ως α</w:t>
      </w:r>
      <w:r>
        <w:rPr>
          <w:rFonts w:eastAsia="Times New Roman" w:cs="Times New Roman"/>
          <w:szCs w:val="24"/>
        </w:rPr>
        <w:t xml:space="preserve">πόλυτου νόμου του νέου κοινωνικοοικονομικού συστήματος, που στόχο έχει την ικανοποίηση των σύγχρονων αναγκών του λαού. </w:t>
      </w:r>
    </w:p>
    <w:p w14:paraId="7125296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Ο εργατικός – λαϊκός έλεγχος με τον όλο και διευρυνόμενο ελεύθερο χρόνο που θα κατοχυρώνεται γι’ αυτόν, θα διασφαλίζει γνήσια αντιπροσώπ</w:t>
      </w:r>
      <w:r>
        <w:rPr>
          <w:rFonts w:eastAsia="Times New Roman" w:cs="Times New Roman"/>
          <w:szCs w:val="24"/>
        </w:rPr>
        <w:t>ευση στα όργανα της εργατικής εξουσίας. Στην εργατική – λαϊκή εξουσία οι αντιπρόσωποι του λαού μας θα εκλέγονται από τους χώρους παραγωγής, από τους κλάδους θα εκλέγονται και δεν θα έχουν κανένα προνόμιο. Θα ανακαλούνται μέσα από τις συνελεύσεις. Καμ</w:t>
      </w:r>
      <w:r>
        <w:rPr>
          <w:rFonts w:eastAsia="Times New Roman" w:cs="Times New Roman"/>
          <w:szCs w:val="24"/>
        </w:rPr>
        <w:t>μ</w:t>
      </w:r>
      <w:r>
        <w:rPr>
          <w:rFonts w:eastAsia="Times New Roman" w:cs="Times New Roman"/>
          <w:szCs w:val="24"/>
        </w:rPr>
        <w:t>ία σχ</w:t>
      </w:r>
      <w:r>
        <w:rPr>
          <w:rFonts w:eastAsia="Times New Roman" w:cs="Times New Roman"/>
          <w:szCs w:val="24"/>
        </w:rPr>
        <w:t>έση δεν έχει αυτή η μορφή οργάνωσης της εξουσίας με αυτή που υπάρχει σήμερα και καταδυναστεύει τον λαό.</w:t>
      </w:r>
    </w:p>
    <w:p w14:paraId="7125296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Η συσπείρωση, η συμπόρευση με το ΚΚΕ είναι μονόδρομος για να αντιμετωπίσουμε την πολιτική στήριξης του κεφαλαίου, που ασκείται είτε με κυβερνήσεις που δ</w:t>
      </w:r>
      <w:r>
        <w:rPr>
          <w:rFonts w:eastAsia="Times New Roman" w:cs="Times New Roman"/>
          <w:szCs w:val="24"/>
        </w:rPr>
        <w:t>ημιουργούνται από εκλογικά συστήματα με μπόνους και πλαφόν είτε με κυβερνήσεις με απλή αναλογική.</w:t>
      </w:r>
    </w:p>
    <w:p w14:paraId="7125296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1252967"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θα ήθελα να σας ενημερώσω ότι υπάρχουν ακόμη δύο συνάδελφοι ειδικοί αγορητές, ο </w:t>
      </w:r>
      <w:r>
        <w:rPr>
          <w:rFonts w:eastAsia="Times New Roman" w:cs="Times New Roman"/>
          <w:szCs w:val="24"/>
        </w:rPr>
        <w:t xml:space="preserve">κ. Κωνσταντίνος Μπαργιώτας και ο κ. Μάριος Γεωργιάδης. Ο κ. Κόκκαλης λόγω ενός μικρού οικογενειακού προβλήματος υπέβαλε το αίτημα να μιλήσει αύριο. Το έκανα αποδεκτό. </w:t>
      </w:r>
    </w:p>
    <w:p w14:paraId="7125296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Επίσης, να σας ενημερώσω ότι έχουν εγγραφεί εκατόν πενήντα πέντε συνάδελφοι. Κατόπιν τού</w:t>
      </w:r>
      <w:r>
        <w:rPr>
          <w:rFonts w:eastAsia="Times New Roman" w:cs="Times New Roman"/>
          <w:szCs w:val="24"/>
        </w:rPr>
        <w:t xml:space="preserve">του η αυριανή συνεδρίαση θα ξεκινήσει στη </w:t>
      </w:r>
      <w:r>
        <w:rPr>
          <w:rFonts w:eastAsia="Times New Roman" w:cs="Times New Roman"/>
          <w:szCs w:val="24"/>
        </w:rPr>
        <w:t xml:space="preserve">μία </w:t>
      </w:r>
      <w:r>
        <w:rPr>
          <w:rFonts w:eastAsia="Times New Roman" w:cs="Times New Roman"/>
          <w:szCs w:val="24"/>
        </w:rPr>
        <w:t>το μεσημέρι. Το λέω για να παρακολουθήσουν οι συνάδελφοι πού θα κλείσει απόψε ο κατάλογος και να ξέρουν πότε θα μιλήσουν.</w:t>
      </w:r>
    </w:p>
    <w:p w14:paraId="71252969"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Μέχρι πότε θα πάμε απόψε;</w:t>
      </w:r>
    </w:p>
    <w:p w14:paraId="7125296A"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Αντί για</w:t>
      </w:r>
      <w:r>
        <w:rPr>
          <w:rFonts w:eastAsia="Times New Roman" w:cs="Times New Roman"/>
          <w:szCs w:val="24"/>
        </w:rPr>
        <w:t xml:space="preserve"> δώδεκα το βράδυ</w:t>
      </w:r>
      <w:r>
        <w:rPr>
          <w:rFonts w:eastAsia="Times New Roman" w:cs="Times New Roman"/>
          <w:szCs w:val="24"/>
        </w:rPr>
        <w:t xml:space="preserve">, λόγω της μισής ώρας που χάσαμε αναμένοντας θα πάμε στις </w:t>
      </w:r>
      <w:r>
        <w:rPr>
          <w:rFonts w:eastAsia="Times New Roman" w:cs="Times New Roman"/>
          <w:szCs w:val="24"/>
        </w:rPr>
        <w:t>δώδεκα και μισή</w:t>
      </w:r>
      <w:r>
        <w:rPr>
          <w:rFonts w:eastAsia="Times New Roman" w:cs="Times New Roman"/>
          <w:szCs w:val="24"/>
        </w:rPr>
        <w:t xml:space="preserve">. Αύριο θα ξεκινήσουμε στη </w:t>
      </w:r>
      <w:r>
        <w:rPr>
          <w:rFonts w:eastAsia="Times New Roman" w:cs="Times New Roman"/>
          <w:szCs w:val="24"/>
        </w:rPr>
        <w:t xml:space="preserve">μία το μεσημέρι </w:t>
      </w:r>
      <w:r>
        <w:rPr>
          <w:rFonts w:eastAsia="Times New Roman" w:cs="Times New Roman"/>
          <w:szCs w:val="24"/>
        </w:rPr>
        <w:t>αντί για τις</w:t>
      </w:r>
      <w:r>
        <w:rPr>
          <w:rFonts w:eastAsia="Times New Roman" w:cs="Times New Roman"/>
          <w:szCs w:val="24"/>
        </w:rPr>
        <w:t xml:space="preserve"> πέντε το απόγευμα</w:t>
      </w:r>
      <w:r>
        <w:rPr>
          <w:rFonts w:eastAsia="Times New Roman" w:cs="Times New Roman"/>
          <w:szCs w:val="24"/>
        </w:rPr>
        <w:t>. Με έναν υπολογισμό που έχουμε κάνει είναι μάλλον σίγουρο ότι θα εξαντληθεί ο κατάλογος εγγεγ</w:t>
      </w:r>
      <w:r>
        <w:rPr>
          <w:rFonts w:eastAsia="Times New Roman" w:cs="Times New Roman"/>
          <w:szCs w:val="24"/>
        </w:rPr>
        <w:t xml:space="preserve">ραμμένων ομιλητών την Πέμπτη. Θα μιλήσουν δηλαδή όλοι οι συνάδελφοι. Επομένως η συνεδρίαση θα ξεκινήσει αύριο στη </w:t>
      </w:r>
      <w:r>
        <w:rPr>
          <w:rFonts w:eastAsia="Times New Roman" w:cs="Times New Roman"/>
          <w:szCs w:val="24"/>
        </w:rPr>
        <w:t xml:space="preserve">μία </w:t>
      </w:r>
      <w:r>
        <w:rPr>
          <w:rFonts w:eastAsia="Times New Roman" w:cs="Times New Roman"/>
          <w:szCs w:val="24"/>
        </w:rPr>
        <w:t xml:space="preserve">το μεσημέρι. Σε λίγο θα βγουν οι κατάλογοι και θα έχετε μια εικόνα. </w:t>
      </w:r>
    </w:p>
    <w:p w14:paraId="7125296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Παρακαλώ τον κ. Μπαργιώτα, ειδικό αγορητή από το Ποτάμι, να έλθει στο</w:t>
      </w:r>
      <w:r>
        <w:rPr>
          <w:rFonts w:eastAsia="Times New Roman" w:cs="Times New Roman"/>
          <w:szCs w:val="24"/>
        </w:rPr>
        <w:t xml:space="preserve"> Βήμα.</w:t>
      </w:r>
    </w:p>
    <w:p w14:paraId="7125296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Ορίστε, έχετε τον λόγο.</w:t>
      </w:r>
    </w:p>
    <w:p w14:paraId="7125296D"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Ευχαριστώ πολύ, κύριε Πρόεδρε.</w:t>
      </w:r>
    </w:p>
    <w:p w14:paraId="7125296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επίσπευση της ψήφισης του εκλογικού νόμου μέσα στο καλοκαίρι νομίζω ότι είναι καθαρό πως είναι μια ακόμα επικοινωνιακού τύπου επιχείρηση </w:t>
      </w:r>
      <w:r>
        <w:rPr>
          <w:rFonts w:eastAsia="Times New Roman" w:cs="Times New Roman"/>
          <w:szCs w:val="24"/>
        </w:rPr>
        <w:t xml:space="preserve">αποπροσανατολισμού από αυτές που πολλές φορές χρησιμοποιεί η Κυβέρνηση. Μας έχει συνηθίσει σε αυτού του τύπου τις επικοινωνιακές εκπλήξεις. </w:t>
      </w:r>
    </w:p>
    <w:p w14:paraId="7125296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Αυτό που είναι σημαντικό είναι ότι αυτή τη φορά επιστρατεύθηκε μάλιστα και το «βαρύ πυροβολικό» για να κερδίσουμε τ</w:t>
      </w:r>
      <w:r>
        <w:rPr>
          <w:rFonts w:eastAsia="Times New Roman" w:cs="Times New Roman"/>
          <w:szCs w:val="24"/>
        </w:rPr>
        <w:t>ις εντυπώσεις. Ενώ ο Υπουργός Εσωτερικών άλλα συζητούσε τον Μάιο και άλλα άφηνε να διαρρεύσουν περί του νέου εκλογικού νόμου και πώς θα είναι αυτός, ξαφνικά μέσα σε δύο εβδομάδες εσωκομματικού διαλόγου –γιατί δεν υπήρξε άλλος- ανασύρθηκε, κατέβηκε, αν προτ</w:t>
      </w:r>
      <w:r>
        <w:rPr>
          <w:rFonts w:eastAsia="Times New Roman" w:cs="Times New Roman"/>
          <w:szCs w:val="24"/>
        </w:rPr>
        <w:t xml:space="preserve">ιμάτε, από το αριστερό εικονοστάσιο και ετέθη σε περιφορά ένα από τα ιερά και όσια της Αριστεράς, η περίφημη απλή αναλογική. </w:t>
      </w:r>
    </w:p>
    <w:p w14:paraId="71252970"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Είναι γνωστό ότι η απλή αναλογική έχει αναγορευθεί τα τελευταία χρόνια στη διάρκεια της Μεταπολίτευσης, σε ένα είδος αξιώματος, ένα τοτέμ, για την οποία κανείς δεν μπορεί να αμφισβητεί την αξία της ή να συζητά περί της αξίας της στην πολιτική ζωή. </w:t>
      </w:r>
    </w:p>
    <w:p w14:paraId="7125297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Θυμίζω </w:t>
      </w:r>
      <w:r>
        <w:rPr>
          <w:rFonts w:eastAsia="Times New Roman" w:cs="Times New Roman"/>
          <w:szCs w:val="24"/>
        </w:rPr>
        <w:t>ότι η απλή αναλογική ήταν το προφανές και το πιο συμφέρον για μικρά κόμματα -είναι ακόμη και σήμερα-, όπως ήταν τα κόμματα της Αριστεράς την εποχή που προσπαθούσαν και αγωνιούσαν να περάσουν το όριο για να μπουν στη Βουλή.</w:t>
      </w:r>
    </w:p>
    <w:p w14:paraId="71252972"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Όπως είναι γνωστό, η ιδεολογική ε</w:t>
      </w:r>
      <w:r>
        <w:rPr>
          <w:rFonts w:eastAsia="Times New Roman" w:cs="Times New Roman"/>
          <w:szCs w:val="24"/>
        </w:rPr>
        <w:t>πικυριαρχία της Αριστεράς το μετέτρεψε σε ένα ιδεολόγημα, το οποίο στέκει ψηλά και για το οποίο κανείς δεν μπορεί να συζητάει. Είναι τέτοια η ισχύς του, που όταν τα κόμματα του παλιού δικομματισμού, η Νέα Δημοκρατία και το ΠΑΣΟΚ –η Νέα Δημοκρατία ακόμα και</w:t>
      </w:r>
      <w:r>
        <w:rPr>
          <w:rFonts w:eastAsia="Times New Roman" w:cs="Times New Roman"/>
          <w:szCs w:val="24"/>
        </w:rPr>
        <w:t xml:space="preserve"> σήμερα- περνάγανε ή υποστήριζαν τις ενισχυμένες αναλογικές, κατά το πώς τους βόλευε, ποτέ δεν μιλούσαν εναντίον της απλής αναλογικής, αλλά περνούσαν τις ενισχυμένες ως αναγκαίο συμβιβασμό από το ιδανικό.</w:t>
      </w:r>
    </w:p>
    <w:p w14:paraId="7125297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Το πάγιο, όμως, αίτημα της Αριστεράς και του προοδε</w:t>
      </w:r>
      <w:r>
        <w:rPr>
          <w:rFonts w:eastAsia="Times New Roman" w:cs="Times New Roman"/>
          <w:szCs w:val="24"/>
        </w:rPr>
        <w:t>υτικού κόσμου δεν ήταν ποτέ μόνο η αναλογικότητα, μόνο η απλή αναλογική. Το πάγιο αίτημα μέσα σε αυτές τις δεκαετίες ήταν επιτέλους ένα σταθερό, μόνιμο, πάντα το ίδιο, συζητημένο και συμφωνημένο από όλες τις πτέρυγες, εκλογικό σύστημα που να έχει αναλογικά</w:t>
      </w:r>
      <w:r>
        <w:rPr>
          <w:rFonts w:eastAsia="Times New Roman" w:cs="Times New Roman"/>
          <w:szCs w:val="24"/>
        </w:rPr>
        <w:t xml:space="preserve"> χαρακτηριστικά, να είναι ένα σύστημα απλής αναλογικής, να είναι δίκαιο και διαφανές. </w:t>
      </w:r>
    </w:p>
    <w:p w14:paraId="7125297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Στοίχημα της Αριστεράς και του προοδευτικού κόσμου ήταν επίσης η αναπροσαρμογή των περιφερειών και των στρεβλώσεων που αυτές δημιουργούν, αλλά και των ευκαιριών για διαφ</w:t>
      </w:r>
      <w:r>
        <w:rPr>
          <w:rFonts w:eastAsia="Times New Roman" w:cs="Times New Roman"/>
          <w:szCs w:val="24"/>
        </w:rPr>
        <w:t xml:space="preserve">θορά και διαπλοκή που δημιουργούν. </w:t>
      </w:r>
    </w:p>
    <w:p w14:paraId="7125297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Συζητούσαν ακόμα πράγματα πολύ ενδιαφέροντα, όπως είναι η εσωκομματική δημοκρατία, η λίστα εναντίον του σταυρού, για παράδειγμα, όπως και την ψήφο των αποδήμων. Συζητούσαν δηλαδή και έβαζαν ένα πλαίσιο που είναι πολύ μακ</w:t>
      </w:r>
      <w:r>
        <w:rPr>
          <w:rFonts w:eastAsia="Times New Roman" w:cs="Times New Roman"/>
          <w:szCs w:val="24"/>
        </w:rPr>
        <w:t>ριά από αυτό που καταθέτει ως εκλογικό νόμο σήμερα η Κυβέρνηση, γιατί βλέπετε η αναλογικότητα της ψήφου ήταν ένα από τα σημαντικότερα προβλήματα στη Μεταπολίτευση και έχει παίξει με αυτήν κατά καιρούς όλο το πολιτικό σύστημα.</w:t>
      </w:r>
    </w:p>
    <w:p w14:paraId="7125297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Σημαντικότερα, όμως, προβλήματ</w:t>
      </w:r>
      <w:r>
        <w:rPr>
          <w:rFonts w:eastAsia="Times New Roman" w:cs="Times New Roman"/>
          <w:szCs w:val="24"/>
        </w:rPr>
        <w:t xml:space="preserve">α κατά τη γνώμη μου ήταν η διαπλοκή, οι παλαιοκομματικοί μηχανισμοί σταυροδοσίας που υπάρχουν και στις μικρές και στις μεγάλες περιφέρειες και οι οποίοι στηρίζονταν και στηρίζονται στο ρουσφέτι και στο πελατειακό σύστημα. </w:t>
      </w:r>
    </w:p>
    <w:p w14:paraId="7125297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Η σταυροθηρία ήταν το πρόβλημα το</w:t>
      </w:r>
      <w:r>
        <w:rPr>
          <w:rFonts w:eastAsia="Times New Roman" w:cs="Times New Roman"/>
          <w:szCs w:val="24"/>
        </w:rPr>
        <w:t xml:space="preserve">υ εκλογικού συστήματος και η αναλογικότητα μαζί. Η μικρή και η μεγάλη διαπλοκή ήταν και εξακολουθεί να είναι το πρόβλημα, ειδικά στις μεγάλες περιφέρειες. Όμως, αυτό το τοτέμ της απλής αναλογικής υπάρχει; Όχι, λέει ο κ. Ηλίας Νικολακόπουλος, που εκτός από </w:t>
      </w:r>
      <w:r>
        <w:rPr>
          <w:rFonts w:eastAsia="Times New Roman" w:cs="Times New Roman"/>
          <w:szCs w:val="24"/>
        </w:rPr>
        <w:t xml:space="preserve">αναγνωρισμένος εκλογολόγος είναι ένας άνθρωπος που κανείς δεν μπορεί να πει ότι είναι και εχθρικός προς τη σημερινή Κυβέρνηση. </w:t>
      </w:r>
    </w:p>
    <w:p w14:paraId="7125297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Απλή αναλογική δεν υπάρχει, λέει σε μία συνέντευξή του σε ανύποπτο χρόνο, την οποία αλίευσα στο διαδίκτυο. Όλα τα συστήματα είνα</w:t>
      </w:r>
      <w:r>
        <w:rPr>
          <w:rFonts w:eastAsia="Times New Roman" w:cs="Times New Roman"/>
          <w:szCs w:val="24"/>
        </w:rPr>
        <w:t>ι σύνθετα. Άδολη αναλογική, επίσης δεν ξέρω, λέει ο κ. Νικολακόπουλος. Όλα τα εκλογικά συστήματα είναι δόλια, λέει ένας αναγνωρισμένος εκλογολόγος.</w:t>
      </w:r>
    </w:p>
    <w:p w14:paraId="7125297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Να κάνουμε μία ιστορική αναδρομή εκεί που εφαρμόστηκε σπάνιες φορές η απλή αναλογική; Αν δούμε τι γίνεται στ</w:t>
      </w:r>
      <w:r>
        <w:rPr>
          <w:rFonts w:eastAsia="Times New Roman" w:cs="Times New Roman"/>
          <w:szCs w:val="24"/>
        </w:rPr>
        <w:t>ην Ευρώπη σήμερα -που νομίζω ότι αυτό πρέπει να είναι το μέτρο, όχι κάποια ιδεολογήματα της Μεταπολίτευσης, αλλά το τι κάνουν οι ώριμες δημοκρατίες σήμερα- θα δούμε ότι οι περισσότερες, όχι όλες, έχουν όντως αναλογικά συστήματα, με διαφορές. Είναι σχεδόν α</w:t>
      </w:r>
      <w:r>
        <w:rPr>
          <w:rFonts w:eastAsia="Times New Roman" w:cs="Times New Roman"/>
          <w:szCs w:val="24"/>
        </w:rPr>
        <w:t xml:space="preserve">δύνατο να βρεις δύο </w:t>
      </w:r>
      <w:r>
        <w:rPr>
          <w:rFonts w:eastAsia="Times New Roman" w:cs="Times New Roman"/>
          <w:szCs w:val="24"/>
        </w:rPr>
        <w:lastRenderedPageBreak/>
        <w:t>συστήματα σήμερα στην Ευρώπη που να ταυτίζονται, να είναι τα ίδια. Είναι αναλογικά, δεν είναι απλή αναλογική.</w:t>
      </w:r>
    </w:p>
    <w:p w14:paraId="7125297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Απλή αναλογική υπήρξε στη Δημοκρατία της Βαϊμάρης στον Μεσοπόλεμο στη Γερμανία, όπου μία ισχυρή αριστερή πλειοψηφία, της τάξης</w:t>
      </w:r>
      <w:r>
        <w:rPr>
          <w:rFonts w:eastAsia="Times New Roman" w:cs="Times New Roman"/>
          <w:szCs w:val="24"/>
        </w:rPr>
        <w:t xml:space="preserve"> του 70%, στη Συντακτική Συνέλευση μετά τον πόλεμο καθιέρωσε την απλή αναλογική για να δει τη δύναμή της να φθείρεται μέσα σε μία συνεχή τρομακτική πολιτική αστάθεια, μέχρι που η απλή αναλογική εξέλεξε τον Χίτλερ για αρχηγό. </w:t>
      </w:r>
    </w:p>
    <w:p w14:paraId="7125297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Προς Θεού, δεν θέλω να πω ότι </w:t>
      </w:r>
      <w:r>
        <w:rPr>
          <w:rFonts w:eastAsia="Times New Roman" w:cs="Times New Roman"/>
          <w:szCs w:val="24"/>
        </w:rPr>
        <w:t>υπάρχουν αναλογίες με την ελληνική πραγματικότητα -ούτε κατά διάνοια- ούτε ότι η απλή αναλογική δημιούργησε το πρόβλημα στη Δημοκρατία της Βαϊμάρης. Το δίδαγμα, όμως, είναι -και πρέπει να το κρατήσουμε- ότι ίσως, ενδέχεται η απλή αναλογική να μη βοηθά σε π</w:t>
      </w:r>
      <w:r>
        <w:rPr>
          <w:rFonts w:eastAsia="Times New Roman" w:cs="Times New Roman"/>
          <w:szCs w:val="24"/>
        </w:rPr>
        <w:t xml:space="preserve">εριόδους κρίσης, οικονομικής και κοινωνικής, σαν αυτή που περνάει η χώρα μας σήμερα. Μπορεί και να μη βοηθάει στην έξοδο από την κρίση. Πρέπει κανείς να το σκεφθεί. </w:t>
      </w:r>
    </w:p>
    <w:p w14:paraId="7125297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Παρεμπιπτόντως, είδατε μήπως κανέναν φασίστα –από αυτούς που ξέρουν ιστορία, γιατί οι φασί</w:t>
      </w:r>
      <w:r>
        <w:rPr>
          <w:rFonts w:eastAsia="Times New Roman" w:cs="Times New Roman"/>
          <w:szCs w:val="24"/>
        </w:rPr>
        <w:t xml:space="preserve">στες ξέρουν ιστορία- να εμπλέκεται και να «γλείφεται» μέχρι τελευταία στιγμή να συζητάει την απλή αναλογική; Νομίζετε ότι είναι για τους τέσσερις παραπάνω Βουλευτές; Στην αστάθεια ποιος χαίρεται άραγε; Η αστάθεια είναι κομμάτι της απλής αναλογικής. </w:t>
      </w:r>
    </w:p>
    <w:p w14:paraId="7125297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Είδατε</w:t>
      </w:r>
      <w:r>
        <w:rPr>
          <w:rFonts w:eastAsia="Times New Roman" w:cs="Times New Roman"/>
          <w:szCs w:val="24"/>
        </w:rPr>
        <w:t xml:space="preserve"> κανέναν λαϊκιστή από μικρό κόμμα να έρχεται κατευθείαν μαζί σας υπό προϋποθέσεις με την απλή αναλογική; Να δούμε τι είχε γίνει και στην Ιταλία; Η επιλογή της απλής αναλογικής στη μεταπολεμική Ιταλία είχε έναν και μόνο στόχο, τον αποκλεισμό του κραταιού κο</w:t>
      </w:r>
      <w:r>
        <w:rPr>
          <w:rFonts w:eastAsia="Times New Roman" w:cs="Times New Roman"/>
          <w:szCs w:val="24"/>
        </w:rPr>
        <w:t xml:space="preserve">μμουνιστικού κόμματος της Ιταλίας από την πιθανότητα να έρθει στην εξουσία. Αυτός ήταν ο στόχος της απλής αναλογικής στην Ιταλία. Αυτός είναι ο λόγος για τον οποίο ίσως ο κ. Νικολακόπουλος χαρακτηρίζει όλα τα συστήματα δυνητικά δόλια. </w:t>
      </w:r>
    </w:p>
    <w:p w14:paraId="7125297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Το τίμημα το ξέρουμε</w:t>
      </w:r>
      <w:r>
        <w:rPr>
          <w:rFonts w:eastAsia="Times New Roman" w:cs="Times New Roman"/>
          <w:szCs w:val="24"/>
        </w:rPr>
        <w:t xml:space="preserve">. Το είπε και ο κ. Βορίδης προηγουμένως. Εξήντα μία κυβερνήσεις σε εξήντα χρόνια, αστάθεια, τρομοκρατία και των δύο πολιτικών άκρων και διαφθορά, κατάρρευση στη δεκαετία </w:t>
      </w:r>
      <w:r>
        <w:rPr>
          <w:rFonts w:eastAsia="Times New Roman" w:cs="Times New Roman"/>
          <w:szCs w:val="24"/>
        </w:rPr>
        <w:lastRenderedPageBreak/>
        <w:t>του ’90, μερικά εκατομμύρια χρόνια φυλακής για το πολιτικό σύστημα της Ιταλίας και «μπ</w:t>
      </w:r>
      <w:r>
        <w:rPr>
          <w:rFonts w:eastAsia="Times New Roman" w:cs="Times New Roman"/>
          <w:szCs w:val="24"/>
        </w:rPr>
        <w:t xml:space="preserve">ερλουσκονισμός». </w:t>
      </w:r>
    </w:p>
    <w:p w14:paraId="7125297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Τι έχουν σήμερα; Το χειρότερο εκλογικό σύστημα της Ευρώπης με διαφορά, το πιο άδικο και το πιο πλειοψηφικό, το αποτέλεσμα μιας ολόκληρης διαδικασίας.</w:t>
      </w:r>
    </w:p>
    <w:p w14:paraId="71252980"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Είναι όντως μια πόρτα που θέλουμε να ανοίξουμε αυτή; Είναι ο δρόμος που θα μας βγάλει απ</w:t>
      </w:r>
      <w:r>
        <w:rPr>
          <w:rFonts w:eastAsia="Times New Roman" w:cs="Times New Roman"/>
          <w:szCs w:val="24"/>
        </w:rPr>
        <w:t>ό την κρίση η ενίσχυση της αστάθειας και ο κατακερματισμός του πολιτικού κόσμου; Όσο πλησιάζει ο δείκτης προς την απόλυτη απλή αναλογική τόσο αυξάνει η αστάθεια. Είναι δεδομένο. Είναι μια κουβέντα η οποία πρέπει να γίνει. Πρέπει να την κάνουμε.</w:t>
      </w:r>
    </w:p>
    <w:p w14:paraId="7125298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Είναι ο εκδ</w:t>
      </w:r>
      <w:r>
        <w:rPr>
          <w:rFonts w:eastAsia="Times New Roman" w:cs="Times New Roman"/>
          <w:szCs w:val="24"/>
        </w:rPr>
        <w:t xml:space="preserve">ημοκρατισμός το αίτημα της εποχής μας, επίσης; Για να μην κρυβόμαστε, η απλή αναλογική στη δεκαετία του 1970 και του 1980 ήταν το αίτημα ενός κόσμου που απαιτούσε εκδημοκρατισμό. </w:t>
      </w:r>
    </w:p>
    <w:p w14:paraId="71252982"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Και αν είναι ο εκδημοκρατισμός σήμερα το αίτημα, γιατί δεν καταργούμε το «κα</w:t>
      </w:r>
      <w:r>
        <w:rPr>
          <w:rFonts w:eastAsia="Times New Roman" w:cs="Times New Roman"/>
          <w:szCs w:val="24"/>
        </w:rPr>
        <w:t>τώφλι»; Γιατί δεν καταργείτε το «κατώφλι»; Τι είναι άραγε δημοκρατικότερο και αναλογικότερο; Το να πάρει το Κομμουνιστικό Κόμμα και το Ποτάμι από έναν ή δύο Βουλευτές παραπάνω, σύμφωνα με τα αποτελέσματα του Σεπτεμβρίου, ή το να μπουν στη Βουλή η ΛΑΕ που έ</w:t>
      </w:r>
      <w:r>
        <w:rPr>
          <w:rFonts w:eastAsia="Times New Roman" w:cs="Times New Roman"/>
          <w:szCs w:val="24"/>
        </w:rPr>
        <w:t>μεινε έξω για δέκα χιλιάδες ψήφους και άλλα τρία κόμματα, αν το «κατώφλι» κατέβει στο 1%, το οποίο σημαίνει ότι δώδεκα ή δεκαπέντε Βουλευτές από τους σημερινούς είναι μπόνους σε όλους τους υπολοίπους και θα πήγαιναν στους προηγούμενους; Πού σταματάει η δημ</w:t>
      </w:r>
      <w:r>
        <w:rPr>
          <w:rFonts w:eastAsia="Times New Roman" w:cs="Times New Roman"/>
          <w:szCs w:val="24"/>
        </w:rPr>
        <w:t xml:space="preserve">οκρατικότητα και πού αρχίζει η μικροπολιτική και το μικροκομματικό συμφέρον; </w:t>
      </w:r>
    </w:p>
    <w:p w14:paraId="7125298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Εμείς έχουμε μια σταθερή άποψη. Είμαστε υπέρ του 3%. </w:t>
      </w:r>
      <w:r>
        <w:rPr>
          <w:rFonts w:eastAsia="Times New Roman" w:cs="Times New Roman"/>
          <w:szCs w:val="24"/>
        </w:rPr>
        <w:t>όμως,</w:t>
      </w:r>
      <w:r>
        <w:rPr>
          <w:rFonts w:eastAsia="Times New Roman" w:cs="Times New Roman"/>
          <w:szCs w:val="24"/>
        </w:rPr>
        <w:t xml:space="preserve"> αν μιλάμε για εκδημοκρατισμό και το στοίχημα είναι ο εκδημοκρατισμός και η αναλογικότητα, τότε θα μου επιτρέψετε να σας</w:t>
      </w:r>
      <w:r>
        <w:rPr>
          <w:rFonts w:eastAsia="Times New Roman" w:cs="Times New Roman"/>
          <w:szCs w:val="24"/>
        </w:rPr>
        <w:t xml:space="preserve"> πω ότι το «κατώφλι» είναι πολύ πιο αντιδημοκρατικό από ένα μπόνους δέκα ή δώδεκα εδρών στο πρώτο κόμμα. Θα μπορούσαμε να το συζητήσουμε και γι’ αυτό.</w:t>
      </w:r>
    </w:p>
    <w:p w14:paraId="7125298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Δεν θέλω να παρεξηγηθώ. Προφανώς και ο εκλογικός νόμος πρέπει να είναι κατά το δυνατόν αναλογικός. Είναι,</w:t>
      </w:r>
      <w:r>
        <w:rPr>
          <w:rFonts w:eastAsia="Times New Roman" w:cs="Times New Roman"/>
          <w:szCs w:val="24"/>
        </w:rPr>
        <w:t xml:space="preserve"> όμως, εξίσου προφανές ότι πρέπει να εξασφαλίζει κυβερνητική σταθερότητα και τη δυνατότητα να διακυβερνηθεί η χώρα σε μια εξαιρετικά επικίνδυνη περίοδο. Επίσης, στη σημερινή ελληνική πραγματικότητα πρέπει να χτυπάει και να αδυνατίζει τους μηχανισμούς σταυρ</w:t>
      </w:r>
      <w:r>
        <w:rPr>
          <w:rFonts w:eastAsia="Times New Roman" w:cs="Times New Roman"/>
          <w:szCs w:val="24"/>
        </w:rPr>
        <w:t xml:space="preserve">οθηρίας και να βοηθά στην ανανέωση του πολιτικού προσωπικού και της πολιτικής ζωής. </w:t>
      </w:r>
    </w:p>
    <w:p w14:paraId="7125298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Αυτή είναι μια χρυσή τομή που θα έπρεπε να είχε αναζητηθεί. Είναι μια χρυσή τομή που και τώρα μπορούμε να αναζητήσουμε μέσα από έναν ευρύτερο διάλογο, που δυστυχώς δεν έγι</w:t>
      </w:r>
      <w:r>
        <w:rPr>
          <w:rFonts w:eastAsia="Times New Roman" w:cs="Times New Roman"/>
          <w:szCs w:val="24"/>
        </w:rPr>
        <w:t>νε, χωρίς ιδεολογήματα της Μεταπολίτευσης και εξιδανικεύσεις και κυρίως μακριά από βραχυπρόθεσμες μικροκομματικές επιδιώξεις.</w:t>
      </w:r>
    </w:p>
    <w:p w14:paraId="7125298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Είναι γεγονός ότι έχουμε έναν απαράδεκτο εκλογικό νόμο. Αυτό είναι ένα άλλο κεφάλαιο. Ένα παράδειγμα μόνο να πω από τον Νομό Χανίων. Τον Μάιο του 2012 ήρθε πρώτη η Νέα Δημοκρατία σε πανελλήνιο επίπεδο και πέμπτη στα Χανιά. Εκλέγει τρεις από τους τέσσερις Β</w:t>
      </w:r>
      <w:r>
        <w:rPr>
          <w:rFonts w:eastAsia="Times New Roman" w:cs="Times New Roman"/>
          <w:szCs w:val="24"/>
        </w:rPr>
        <w:t xml:space="preserve">ουλευτές. Την ίδια χρονιά </w:t>
      </w:r>
      <w:r>
        <w:rPr>
          <w:rFonts w:eastAsia="Times New Roman" w:cs="Times New Roman"/>
          <w:szCs w:val="24"/>
        </w:rPr>
        <w:lastRenderedPageBreak/>
        <w:t>στις ίδιες εκλογές, με 18,8% της Νέας Δημοκρατίας σε πανελλήνιο επίπεδο, παίρνει το 36% των Βουλευτών. Αυτός ο νόμος πρέπει να αλλάξει. Και δυστυχώς, η Αξιωματική Αντιπολίτευση επιλέγει παθητικά ουσιαστικά να τον υποστηρίζει ακόμη</w:t>
      </w:r>
      <w:r>
        <w:rPr>
          <w:rFonts w:eastAsia="Times New Roman" w:cs="Times New Roman"/>
          <w:szCs w:val="24"/>
        </w:rPr>
        <w:t xml:space="preserve"> και σήμερα.</w:t>
      </w:r>
    </w:p>
    <w:p w14:paraId="7125298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Όμως, μαζί με αυτόν πρέπει να αλλάξουν οι χαώδεις περιφέρειες. Πρέπει να χτυπηθούν η διαπλοκή, οι σταυροθηρικοί μηχανισμοί και η αδιαφάνεια. Για μια ουσιαστική αλλαγή, κυρίως πρέπει να κοπεί αυτ</w:t>
      </w:r>
      <w:r>
        <w:rPr>
          <w:rFonts w:eastAsia="Times New Roman" w:cs="Times New Roman"/>
          <w:szCs w:val="24"/>
        </w:rPr>
        <w:t>ή η συνήθεια</w:t>
      </w:r>
      <w:r>
        <w:rPr>
          <w:rFonts w:eastAsia="Times New Roman" w:cs="Times New Roman"/>
          <w:szCs w:val="24"/>
        </w:rPr>
        <w:t xml:space="preserve"> του τακτικισμού που είχαν όλοι και τ</w:t>
      </w:r>
      <w:r>
        <w:rPr>
          <w:rFonts w:eastAsia="Times New Roman" w:cs="Times New Roman"/>
          <w:szCs w:val="24"/>
        </w:rPr>
        <w:t>ο οποίο, δυστυχώς, αντιγράφετε: «Αλλάζω τον νόμο όποτε με βολεύει, όπως μου γουστάρει, με γνώμονα τις επόμενες ή έστω τις μεθεπόμενες εκλογές». Αυτό ήταν η πηγή των δεινών του ελληνικού πολιτικού συστήματος σε όλη τη διάρκεια της Μεταπολίτευσης. Εξακολουθε</w:t>
      </w:r>
      <w:r>
        <w:rPr>
          <w:rFonts w:eastAsia="Times New Roman" w:cs="Times New Roman"/>
          <w:szCs w:val="24"/>
        </w:rPr>
        <w:t xml:space="preserve">ί να είναι και σήμερα. Δεν άκουσα ούτε ένα καινούργιο επιχείρημα ή σε διαφορετική λογική από αυτή την παλιά τετριμμένη λογική της μικροπολιτικής. </w:t>
      </w:r>
    </w:p>
    <w:p w14:paraId="7125298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Αντί, λοιπόν, μεταρρύθμισης και συζήτησης, έχουμε έναν εκλογικό νόμο που είναι δόλιος, παρ</w:t>
      </w:r>
      <w:r>
        <w:rPr>
          <w:rFonts w:eastAsia="Times New Roman" w:cs="Times New Roman"/>
          <w:szCs w:val="24"/>
        </w:rPr>
        <w:t xml:space="preserve">’ </w:t>
      </w:r>
      <w:r>
        <w:rPr>
          <w:rFonts w:eastAsia="Times New Roman" w:cs="Times New Roman"/>
          <w:szCs w:val="24"/>
        </w:rPr>
        <w:t>όλο που είναι ανα</w:t>
      </w:r>
      <w:r>
        <w:rPr>
          <w:rFonts w:eastAsia="Times New Roman" w:cs="Times New Roman"/>
          <w:szCs w:val="24"/>
        </w:rPr>
        <w:t xml:space="preserve">λογικός. Είναι δόλιος, γιατί ουσιαστικά επιχειρεί να ανακόψει το αντίπαλο κόμμα με τον </w:t>
      </w:r>
      <w:r>
        <w:rPr>
          <w:rFonts w:eastAsia="Times New Roman" w:cs="Times New Roman"/>
          <w:szCs w:val="24"/>
        </w:rPr>
        <w:lastRenderedPageBreak/>
        <w:t>γνωστό παλιό τρόπο. Είναι αντιφατικός, γιατί εισάγει μεν την ψήφο στα λύκεια -στην Α΄ Λυκείου δίνεται δικαίωμα ψήφου- και ταυτόχρονα, αρνείται την ψήφο των αποδήμων, για</w:t>
      </w:r>
      <w:r>
        <w:rPr>
          <w:rFonts w:eastAsia="Times New Roman" w:cs="Times New Roman"/>
          <w:szCs w:val="24"/>
        </w:rPr>
        <w:t xml:space="preserve"> λόγους οι οποίοι πραγματικά μου είναι ακατανόητοι. </w:t>
      </w:r>
    </w:p>
    <w:p w14:paraId="7125298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Είναι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as</w:t>
      </w:r>
      <w:r>
        <w:rPr>
          <w:rFonts w:eastAsia="Times New Roman" w:cs="Times New Roman"/>
          <w:szCs w:val="24"/>
        </w:rPr>
        <w:t xml:space="preserve"> </w:t>
      </w:r>
      <w:r>
        <w:rPr>
          <w:rFonts w:eastAsia="Times New Roman" w:cs="Times New Roman"/>
          <w:szCs w:val="24"/>
          <w:lang w:val="en-US"/>
        </w:rPr>
        <w:t>usual</w:t>
      </w:r>
      <w:r>
        <w:rPr>
          <w:rFonts w:eastAsia="Times New Roman" w:cs="Times New Roman"/>
          <w:szCs w:val="24"/>
        </w:rPr>
        <w:t>», δυστυχώς, όπως είπα και προηγουμένως. Δεν αγγίζει την ουσία του προβλήματος -γιατί δεν είναι η αναλογικότητα η ουσία του προβλήματος, είναι ένα από τα προβλήματα και ενδεχομένω</w:t>
      </w:r>
      <w:r>
        <w:rPr>
          <w:rFonts w:eastAsia="Times New Roman" w:cs="Times New Roman"/>
          <w:szCs w:val="24"/>
        </w:rPr>
        <w:t>ς, όχι το πιο σημαντικό- αλλά και διατηρεί το ρουσφέτι, τη διαπλοκή και την αδιαφάνεια αλώβητα, στον βαθμό που δεν αλλάζει τον τρόπο με τον οποίο εκλέγονται οι Βουλευτές καθώς και τις μεγάλες περιφέρειες, όχι μόνο στην Αθήνα αλλά και στην επαρχία.</w:t>
      </w:r>
    </w:p>
    <w:p w14:paraId="7125298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Εμείς στ</w:t>
      </w:r>
      <w:r>
        <w:rPr>
          <w:rFonts w:eastAsia="Times New Roman" w:cs="Times New Roman"/>
          <w:szCs w:val="24"/>
        </w:rPr>
        <w:t xml:space="preserve">ο Ποτάμι είχαμε και έχουμε μια πρόταση η οποία προσπαθεί να αντιμετωπίσει και την αναλογικότητα και την κυβερνησιμότητα και ασχολείται ιδιαιτέρως με την ανανέωση προσώπων και μηχανισμών. </w:t>
      </w:r>
    </w:p>
    <w:p w14:paraId="7125298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Έχουμε δηλαδή μια ολοκληρωμένη, συγκροτημένη πρόταση για μεταρρύθμισ</w:t>
      </w:r>
      <w:r>
        <w:rPr>
          <w:rFonts w:eastAsia="Times New Roman" w:cs="Times New Roman"/>
          <w:szCs w:val="24"/>
        </w:rPr>
        <w:t>η. Θα πω αύριο πολύ περισσότερα για λόγους χρόνου και για τις μονοεδρικές και για το μικρό μπόνους που προτείνουμε για το πρώτο κόμμα. Όλες αυτές οι παράμετροι εννοείται ότι θα μπορούσαν να συζητηθούν.</w:t>
      </w:r>
    </w:p>
    <w:p w14:paraId="7125298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Άλλωστε, η πρώτη εκδήλωση που κάναμε -είμαστε το μόνο </w:t>
      </w:r>
      <w:r>
        <w:rPr>
          <w:rFonts w:eastAsia="Times New Roman" w:cs="Times New Roman"/>
          <w:szCs w:val="24"/>
        </w:rPr>
        <w:t>κόμμα που κάναμε εκδήλωση για τον εκλογικό νόμο- έγινε τον Δεκέμβριο και καλέσαμε τον κ. Βερναρδάκη, την κ. Μπακογιάννη, τον κ. Μιλτιάδη Παπαϊωάννου σε μια ανοικτή διαδικασία στο Ζάππειο. Επιδιώξαμε, δηλαδή, αυτό που αποφεύγει η Κυβέρνηση όπως ο διάολος το</w:t>
      </w:r>
      <w:r>
        <w:rPr>
          <w:rFonts w:eastAsia="Times New Roman" w:cs="Times New Roman"/>
          <w:szCs w:val="24"/>
        </w:rPr>
        <w:t xml:space="preserve"> λιβάνι, μια ανοικτή δημοκρατική συζήτηση, η οποία θα μπορούσε να παρ</w:t>
      </w:r>
      <w:r>
        <w:rPr>
          <w:rFonts w:eastAsia="Times New Roman" w:cs="Times New Roman"/>
          <w:szCs w:val="24"/>
        </w:rPr>
        <w:t>αγάγ</w:t>
      </w:r>
      <w:r>
        <w:rPr>
          <w:rFonts w:eastAsia="Times New Roman" w:cs="Times New Roman"/>
          <w:szCs w:val="24"/>
        </w:rPr>
        <w:t>ει ένα εντελώς καινούργιο εκλογικό σύστημα.</w:t>
      </w:r>
    </w:p>
    <w:p w14:paraId="7125298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Δυστυχώς ξαναβλέπουμε τακτικισμό. Μπορεί αυτοί οι τακτικισμοί και ο τρόπος με τον οποίο χειρίζεται η Κυβέρνηση σήμερα το πρόβλημα να υπηρετ</w:t>
      </w:r>
      <w:r>
        <w:rPr>
          <w:rFonts w:eastAsia="Times New Roman" w:cs="Times New Roman"/>
          <w:szCs w:val="24"/>
        </w:rPr>
        <w:t xml:space="preserve">ούν ενδεχομένως τα βραχυπρόθεσμα συμφέροντα με επιτυχία. Είναι μια έξυπνη λύση η επίκληση της απλής αναλογικής πραγματικά και είπα στην αρχή γιατί. Νομίζω, όμως, ότι δεν υπηρετεί το μεσοπρόθεσμο συμφέρον της χώρας, που είναι η σταθερότητα, </w:t>
      </w:r>
      <w:r>
        <w:rPr>
          <w:rFonts w:eastAsia="Times New Roman" w:cs="Times New Roman"/>
          <w:szCs w:val="24"/>
        </w:rPr>
        <w:lastRenderedPageBreak/>
        <w:t>η ανανέωση του π</w:t>
      </w:r>
      <w:r>
        <w:rPr>
          <w:rFonts w:eastAsia="Times New Roman" w:cs="Times New Roman"/>
          <w:szCs w:val="24"/>
        </w:rPr>
        <w:t>ολιτικού συστήματος, οι συγκλίσεις των δυνάμεων και οι συνεργασίες μέσα σε ένα σταθερό πολιτικό πλαίσιο, με μεγάλες και ισχυρές κυβερνήσεις.</w:t>
      </w:r>
    </w:p>
    <w:p w14:paraId="7125298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Είναι, όμως, κυρίες και κύριοι συνάδελφοι, δυστυχώς, μια πολύ μεγάλη χαμένη ευκαιρία. Πραγματικά, πιστεύω πως αυτή </w:t>
      </w:r>
      <w:r>
        <w:rPr>
          <w:rFonts w:eastAsia="Times New Roman" w:cs="Times New Roman"/>
          <w:szCs w:val="24"/>
        </w:rPr>
        <w:t>η Κυβέρνηση, με αυτά τα πολιτικά χαρακτηριστικά -δεν έχει σημασία αν διαφωνώ ή όχι- ήταν η μόνη κυβέρνηση τα τελευταία χρόνια, και ενδεχομένως η μόνη κυβέρνηση και για τα επόμενα, που θα μπορούσε να αλλάξει το πολιτικό σύστημα εκ βάθρων, αλλάζοντας ουσιαστ</w:t>
      </w:r>
      <w:r>
        <w:rPr>
          <w:rFonts w:eastAsia="Times New Roman" w:cs="Times New Roman"/>
          <w:szCs w:val="24"/>
        </w:rPr>
        <w:t>ικά, μεταρρυθμίζοντας πραγματικά το εκλογικό σύστημα της χώρας, «σπάζοντας» τις περιφέρειες, αλλάζοντας τον τρόπο εκλογής των Βουλευτών και καθιστώντας ενδεχομένως και την απλή αναλογική μέσα σε ένα τέτοιο πλαίσιο, αν υπήρχε. Είναι μια χαμένη ευκαιρία πραγ</w:t>
      </w:r>
      <w:r>
        <w:rPr>
          <w:rFonts w:eastAsia="Times New Roman" w:cs="Times New Roman"/>
          <w:szCs w:val="24"/>
        </w:rPr>
        <w:t xml:space="preserve">ματικά για το πολιτικό σύστημα, γιατί από εδώ, όπως πολύ σωστά ειπώθηκε στις </w:t>
      </w:r>
      <w:r>
        <w:rPr>
          <w:rFonts w:eastAsia="Times New Roman" w:cs="Times New Roman"/>
          <w:szCs w:val="24"/>
        </w:rPr>
        <w:t>ε</w:t>
      </w:r>
      <w:r>
        <w:rPr>
          <w:rFonts w:eastAsia="Times New Roman" w:cs="Times New Roman"/>
          <w:szCs w:val="24"/>
        </w:rPr>
        <w:t>πιτροπές, οι «βαρόνοι» -ακούστηκε- δεν επιτρέπουν το «σπάσιμο» της Β΄ Αθηνών.</w:t>
      </w:r>
    </w:p>
    <w:p w14:paraId="7125298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Πιστεύω πραγματικά ότι αυτή είναι μια πολύ μεγάλη χαμένη ευκαιρία που έγινε για ένα φευγαλέο όνειρο </w:t>
      </w:r>
      <w:r>
        <w:rPr>
          <w:rFonts w:eastAsia="Times New Roman" w:cs="Times New Roman"/>
          <w:szCs w:val="24"/>
        </w:rPr>
        <w:t>διακοσίων εδρών, το οποίο μόλις κατέρρευσε με την αποχώρηση της άκρας Δεξιάς από την Αίθουσα. Δεν υπάρχει μεταρρύθμιση, υπάρχει μόνο μικροκομματισμός.</w:t>
      </w:r>
    </w:p>
    <w:p w14:paraId="71252990"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Αναρωτήθηκε ο κ. Κουρουμπλής στη διάρκεια των </w:t>
      </w:r>
      <w:r>
        <w:rPr>
          <w:rFonts w:eastAsia="Times New Roman" w:cs="Times New Roman"/>
          <w:szCs w:val="24"/>
        </w:rPr>
        <w:t>ε</w:t>
      </w:r>
      <w:r>
        <w:rPr>
          <w:rFonts w:eastAsia="Times New Roman" w:cs="Times New Roman"/>
          <w:szCs w:val="24"/>
        </w:rPr>
        <w:t>πιτροπών -και θα κλείσω με αυτό- γιατί το Ποτάμι υποστηρίζ</w:t>
      </w:r>
      <w:r>
        <w:rPr>
          <w:rFonts w:eastAsia="Times New Roman" w:cs="Times New Roman"/>
          <w:szCs w:val="24"/>
        </w:rPr>
        <w:t>ει την ενίσχυση της Νέας Δημοκρατίας -του πρώτου κόμματος, δεν είπε της Νέας Δημοκρατίας- το οποίο αδυνατίζει ουσιαστικά την πολιτική θέση του Ποταμιού στις διαπραγματεύσεις μετά από μία εκλογή.</w:t>
      </w:r>
    </w:p>
    <w:p w14:paraId="7125299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Η αλήθεια είναι -και το έχω ξαναπεί- ότι το συμφέρον των μικρ</w:t>
      </w:r>
      <w:r>
        <w:rPr>
          <w:rFonts w:eastAsia="Times New Roman" w:cs="Times New Roman"/>
          <w:szCs w:val="24"/>
        </w:rPr>
        <w:t>ών κομμάτων είναι η απλή αναλογική και να καταργηθεί το «κατώφλι». Είναι η χαρά της διαπλοκής και των μικρών κομμάτων. Όμως νομίζω ότι σε αυτή τη λογική -που δεν αφορά τον κ. Κουρουμπλή, αλλά αφορά όλο το πολιτικό σύστημα- βρίσκεται η ουσία του προβλήματος</w:t>
      </w:r>
      <w:r>
        <w:rPr>
          <w:rFonts w:eastAsia="Times New Roman" w:cs="Times New Roman"/>
          <w:szCs w:val="24"/>
        </w:rPr>
        <w:t xml:space="preserve"> της χώρας, η αδυναμία να βάλουμε μπροστά από το κομματικό συμφέρον, το </w:t>
      </w:r>
      <w:r>
        <w:rPr>
          <w:rFonts w:eastAsia="Times New Roman" w:cs="Times New Roman"/>
          <w:szCs w:val="24"/>
        </w:rPr>
        <w:lastRenderedPageBreak/>
        <w:t>βραχύβιο κιόλας κομματικό συμφέρον, το εθνικό συμφέρον, η αδυναμία να μπορέσουμε να δούμε μακριά, για να μπορέσουμε να βγούμε από την κρίση.</w:t>
      </w:r>
    </w:p>
    <w:p w14:paraId="71252992"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1252993" w14:textId="77777777" w:rsidR="00802761" w:rsidRDefault="00465DCE">
      <w:pPr>
        <w:spacing w:after="0" w:line="600" w:lineRule="auto"/>
        <w:jc w:val="center"/>
        <w:rPr>
          <w:rFonts w:eastAsia="Times New Roman"/>
          <w:bCs/>
        </w:rPr>
      </w:pPr>
      <w:r>
        <w:rPr>
          <w:rFonts w:eastAsia="Times New Roman"/>
          <w:bCs/>
        </w:rPr>
        <w:t>(Χειροκροτήματα από τις πτέρ</w:t>
      </w:r>
      <w:r>
        <w:rPr>
          <w:rFonts w:eastAsia="Times New Roman"/>
          <w:bCs/>
        </w:rPr>
        <w:t>υγες του Ποταμιού και της Δημοκρατικής Συμπαράταξης ΠΑΣΟΚ-ΔΗΜΑΡ)</w:t>
      </w:r>
    </w:p>
    <w:p w14:paraId="71252994"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Με τον κ. Μάριο Γεωργιάδη θα κλείσουν οι ειδικοί αγορητές.</w:t>
      </w:r>
    </w:p>
    <w:p w14:paraId="7125299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Εκ μέρους του αρμόδιου Υπουργείου απόψε ενημερώθηκα ότι θα μιλήσει ο Υφυπουργός κ. Ιωάννης Μπαλάφας</w:t>
      </w:r>
      <w:r>
        <w:rPr>
          <w:rFonts w:eastAsia="Times New Roman" w:cs="Times New Roman"/>
          <w:szCs w:val="24"/>
        </w:rPr>
        <w:t>. Ο Υπουργός κ. Κουρουμπλής θα μιλήσει αύριο.</w:t>
      </w:r>
    </w:p>
    <w:p w14:paraId="7125299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Όμως, κύριε Υπουργέ, πριν λήξει η αποψινή συνεδρίαση, θέλω να μας ενημερώσετε στο Προεδρείο, όποιος είναι εκείνη την ώρα, περίπου τι ώρα θα μιλήσετε, για να φτιαχτεί το αυριανό πρόγραμμα και αυτό, διότι ενημερώ</w:t>
      </w:r>
      <w:r>
        <w:rPr>
          <w:rFonts w:eastAsia="Times New Roman" w:cs="Times New Roman"/>
          <w:szCs w:val="24"/>
        </w:rPr>
        <w:t xml:space="preserve">θηκα από τον Πρόεδρο της Βουλής ότι απόψε έχουν ζητήσει να μιλήσουν -άσχετοι με το </w:t>
      </w:r>
      <w:r>
        <w:rPr>
          <w:rFonts w:eastAsia="Times New Roman" w:cs="Times New Roman"/>
          <w:szCs w:val="24"/>
        </w:rPr>
        <w:lastRenderedPageBreak/>
        <w:t xml:space="preserve">νομοσχέδιο, αλλά έχουν το δικαίωμα- ο κ. Βίτσας και ο κ. Δρίτσας. Θα αρχίσουν να μιλούν οι Βουλευτές και ανά τέσσερις ή πέντε θα μιλήσει και ο κάθε Υπουργός. Αύριο είναι να </w:t>
      </w:r>
      <w:r>
        <w:rPr>
          <w:rFonts w:eastAsia="Times New Roman" w:cs="Times New Roman"/>
          <w:szCs w:val="24"/>
        </w:rPr>
        <w:t>μιλήσουν άλλοι τέσσερις Υπουργοί εκτός από τον αρμόδιο Υπουργό.</w:t>
      </w:r>
    </w:p>
    <w:p w14:paraId="7125299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Κατόπιν τούτου, απόψε θέλουμε να ξέρουμε το πότε θα μιλήσετε, κύριε Υπουργέ, για να φτιάξουμε το αυριανό πρόγραμμα.</w:t>
      </w:r>
    </w:p>
    <w:p w14:paraId="71252998"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ΣΤΑΥΡΟΣ ΚΑΛΑΦΑΤΗΣ:</w:t>
      </w:r>
      <w:r>
        <w:rPr>
          <w:rFonts w:eastAsia="Times New Roman" w:cs="Times New Roman"/>
          <w:szCs w:val="24"/>
        </w:rPr>
        <w:t xml:space="preserve"> Ο κύριος Υφυπουργός θα μιλήσει μετά;</w:t>
      </w:r>
    </w:p>
    <w:p w14:paraId="71252999"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w:t>
      </w:r>
      <w:r>
        <w:rPr>
          <w:rFonts w:eastAsia="Times New Roman" w:cs="Times New Roman"/>
          <w:b/>
          <w:szCs w:val="24"/>
        </w:rPr>
        <w:t>Κακλαμάνης):</w:t>
      </w:r>
      <w:r>
        <w:rPr>
          <w:rFonts w:eastAsia="Times New Roman" w:cs="Times New Roman"/>
          <w:szCs w:val="24"/>
        </w:rPr>
        <w:t xml:space="preserve"> Θα μιλήσει, τελειώνοντας ο κ. Γεωργιάδης, εκ μέρους του Υπουργείου. Ο κ. Κουρουμπλής έχει εκδηλώσει την επιθυμία να μιλήσει αύριο. Έχει δικαίωμα να μιλήσει αύριο.</w:t>
      </w:r>
    </w:p>
    <w:p w14:paraId="7125299A"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Εσωτερικών και Διοικητικής Ανασυγκρότησης):</w:t>
      </w:r>
      <w:r>
        <w:rPr>
          <w:rFonts w:eastAsia="Times New Roman" w:cs="Times New Roman"/>
          <w:szCs w:val="24"/>
        </w:rPr>
        <w:t xml:space="preserve"> Θα </w:t>
      </w:r>
      <w:r>
        <w:rPr>
          <w:rFonts w:eastAsia="Times New Roman" w:cs="Times New Roman"/>
          <w:szCs w:val="24"/>
        </w:rPr>
        <w:t>σας ενημερώσω, κύριε Πρόεδρε.</w:t>
      </w:r>
    </w:p>
    <w:p w14:paraId="7125299B"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Απλώς λέω ότι η κεντρική ομιλία σας θα γίνει αύριο.</w:t>
      </w:r>
    </w:p>
    <w:p w14:paraId="7125299C"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Τι ώρα θα μιλήσει αύριο ο κύριος Υπουργός, κύριε Πρόεδρε;</w:t>
      </w:r>
    </w:p>
    <w:p w14:paraId="7125299D"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Είπε ο κ. Κουρουμπλής, κύ</w:t>
      </w:r>
      <w:r>
        <w:rPr>
          <w:rFonts w:eastAsia="Times New Roman" w:cs="Times New Roman"/>
          <w:szCs w:val="24"/>
        </w:rPr>
        <w:t>ριε Λοβέρδο, ότι θα ενημερώσει ο ίδιος απόψε τι ώρα περίπου αύριο θα μιλήσει.</w:t>
      </w:r>
    </w:p>
    <w:p w14:paraId="7125299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Ο κ. Γεωργιάδης είναι στο Βήμα.</w:t>
      </w:r>
    </w:p>
    <w:p w14:paraId="7125299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Ορίστε, έχετε τον λόγο.</w:t>
      </w:r>
    </w:p>
    <w:p w14:paraId="712529A0" w14:textId="77777777" w:rsidR="00802761" w:rsidRDefault="00465DCE">
      <w:pPr>
        <w:spacing w:after="0" w:line="600" w:lineRule="auto"/>
        <w:ind w:firstLine="720"/>
        <w:jc w:val="both"/>
        <w:rPr>
          <w:rFonts w:eastAsia="Times New Roman"/>
          <w:szCs w:val="24"/>
        </w:rPr>
      </w:pPr>
      <w:r>
        <w:rPr>
          <w:rFonts w:eastAsia="Times New Roman"/>
          <w:b/>
          <w:szCs w:val="24"/>
        </w:rPr>
        <w:t>ΜΑΡΙΟΣ ΓΕΩΡΓΙΑΔΗΣ:</w:t>
      </w:r>
      <w:r>
        <w:rPr>
          <w:rFonts w:eastAsia="Times New Roman"/>
          <w:szCs w:val="24"/>
        </w:rPr>
        <w:t xml:space="preserve"> Αγαπητοί συνάδελφοι Βουλευτές, καλησπέρα σας.</w:t>
      </w:r>
    </w:p>
    <w:p w14:paraId="712529A1" w14:textId="77777777" w:rsidR="00802761" w:rsidRDefault="00465DCE">
      <w:pPr>
        <w:spacing w:after="0" w:line="600" w:lineRule="auto"/>
        <w:ind w:firstLine="720"/>
        <w:jc w:val="both"/>
        <w:rPr>
          <w:rFonts w:eastAsia="Times New Roman"/>
          <w:szCs w:val="24"/>
        </w:rPr>
      </w:pPr>
      <w:r>
        <w:rPr>
          <w:rFonts w:eastAsia="Times New Roman"/>
          <w:szCs w:val="24"/>
        </w:rPr>
        <w:t xml:space="preserve">Επιτέλους συζητάμε σήμερα, ίσως για πρώτη φορά </w:t>
      </w:r>
      <w:r>
        <w:rPr>
          <w:rFonts w:eastAsia="Times New Roman"/>
          <w:szCs w:val="24"/>
        </w:rPr>
        <w:t>μεταπολιτευτικά, ένα σχέδιο νόμου που αφορά την απλή αναλογική, παρά το ότι είκοσι φορές τα τελευταία ενενήντα χρόνια και επτά φορές από το 1974 απασχόλησε τη Βουλή κάποιος εκλογικός νόμος.</w:t>
      </w:r>
    </w:p>
    <w:p w14:paraId="712529A2" w14:textId="77777777" w:rsidR="00802761" w:rsidRDefault="00465DCE">
      <w:pPr>
        <w:spacing w:after="0" w:line="600" w:lineRule="auto"/>
        <w:ind w:firstLine="720"/>
        <w:jc w:val="both"/>
        <w:rPr>
          <w:rFonts w:eastAsia="Times New Roman"/>
          <w:szCs w:val="24"/>
        </w:rPr>
      </w:pPr>
      <w:r>
        <w:rPr>
          <w:rFonts w:eastAsia="Times New Roman"/>
          <w:szCs w:val="24"/>
        </w:rPr>
        <w:t>Αυτό που με ξεπερνά, όμως, είναι το γεγονός ότι συζητάμε αν η απλή</w:t>
      </w:r>
      <w:r>
        <w:rPr>
          <w:rFonts w:eastAsia="Times New Roman"/>
          <w:szCs w:val="24"/>
        </w:rPr>
        <w:t xml:space="preserve"> αναλογική είναι λογικό και ωφέλιμο εκλογικό σύστημα. Η λέξη «απλή» εφευρέθηκε από τους Νεοέλληνες για να έρθει στο προσκήνιο ο όρος της «ενισχυμένης αναλογικής». Ο όρος «ενισχυμένη αναλογική» δεν υπάρχει πουθενά αλλού στον </w:t>
      </w:r>
      <w:r>
        <w:rPr>
          <w:rFonts w:eastAsia="Times New Roman"/>
          <w:szCs w:val="24"/>
        </w:rPr>
        <w:lastRenderedPageBreak/>
        <w:t>κόσμο. Είναι αποκλειστικά ελληνι</w:t>
      </w:r>
      <w:r>
        <w:rPr>
          <w:rFonts w:eastAsia="Times New Roman"/>
          <w:szCs w:val="24"/>
        </w:rPr>
        <w:t xml:space="preserve">κό εύρημα, αυτό που λέμε εμείς </w:t>
      </w:r>
      <w:r>
        <w:rPr>
          <w:rFonts w:eastAsia="Times New Roman"/>
          <w:szCs w:val="24"/>
        </w:rPr>
        <w:t>«</w:t>
      </w:r>
      <w:r>
        <w:rPr>
          <w:rFonts w:eastAsia="Times New Roman"/>
          <w:szCs w:val="24"/>
        </w:rPr>
        <w:t>ελληνική πατέντα</w:t>
      </w:r>
      <w:r>
        <w:rPr>
          <w:rFonts w:eastAsia="Times New Roman"/>
          <w:szCs w:val="24"/>
        </w:rPr>
        <w:t>»</w:t>
      </w:r>
      <w:r>
        <w:rPr>
          <w:rFonts w:eastAsia="Times New Roman"/>
          <w:szCs w:val="24"/>
        </w:rPr>
        <w:t xml:space="preserve">. Όσο και να ψάξετε σε όλες τις χώρες του κόσμου, θα βρείτε μόνο τον όρο </w:t>
      </w:r>
      <w:r>
        <w:rPr>
          <w:rFonts w:eastAsia="Times New Roman"/>
          <w:szCs w:val="24"/>
        </w:rPr>
        <w:t>«</w:t>
      </w:r>
      <w:r>
        <w:rPr>
          <w:rFonts w:eastAsia="Times New Roman"/>
          <w:szCs w:val="24"/>
          <w:lang w:val="en-US"/>
        </w:rPr>
        <w:t>proportional</w:t>
      </w:r>
      <w:r>
        <w:rPr>
          <w:rFonts w:eastAsia="Times New Roman"/>
          <w:szCs w:val="24"/>
        </w:rPr>
        <w:t>»</w:t>
      </w:r>
      <w:r>
        <w:rPr>
          <w:rFonts w:eastAsia="Times New Roman"/>
          <w:szCs w:val="24"/>
        </w:rPr>
        <w:t>, δηλαδή αναλογική, και πιο συγκεκριμένα ο όρος είναι «</w:t>
      </w:r>
      <w:r>
        <w:rPr>
          <w:rFonts w:eastAsia="Times New Roman"/>
          <w:szCs w:val="24"/>
          <w:lang w:val="en-US"/>
        </w:rPr>
        <w:t>party</w:t>
      </w:r>
      <w:r>
        <w:rPr>
          <w:rFonts w:eastAsia="Times New Roman"/>
          <w:szCs w:val="24"/>
        </w:rPr>
        <w:t xml:space="preserve"> </w:t>
      </w:r>
      <w:r>
        <w:rPr>
          <w:rFonts w:eastAsia="Times New Roman"/>
          <w:szCs w:val="24"/>
          <w:lang w:val="en-US"/>
        </w:rPr>
        <w:t>list</w:t>
      </w:r>
      <w:r>
        <w:rPr>
          <w:rFonts w:eastAsia="Times New Roman"/>
          <w:szCs w:val="24"/>
        </w:rPr>
        <w:t xml:space="preserve"> </w:t>
      </w:r>
      <w:r>
        <w:rPr>
          <w:rFonts w:eastAsia="Times New Roman"/>
          <w:szCs w:val="24"/>
          <w:lang w:val="en-US"/>
        </w:rPr>
        <w:t>proportional</w:t>
      </w:r>
      <w:r>
        <w:rPr>
          <w:rFonts w:eastAsia="Times New Roman"/>
          <w:szCs w:val="24"/>
        </w:rPr>
        <w:t xml:space="preserve">», για να καταδειχθεί αυτό που λέμε εμείς </w:t>
      </w:r>
      <w:r>
        <w:rPr>
          <w:rFonts w:eastAsia="Times New Roman"/>
          <w:szCs w:val="24"/>
        </w:rPr>
        <w:t xml:space="preserve">απλή αναλογική με κομματικά ψηφοδέλτια. Ούτε </w:t>
      </w:r>
      <w:r>
        <w:rPr>
          <w:rFonts w:eastAsia="Times New Roman"/>
          <w:szCs w:val="24"/>
          <w:lang w:val="en-US"/>
        </w:rPr>
        <w:t>simple</w:t>
      </w:r>
      <w:r>
        <w:rPr>
          <w:rFonts w:eastAsia="Times New Roman"/>
          <w:szCs w:val="24"/>
        </w:rPr>
        <w:t xml:space="preserve"> </w:t>
      </w:r>
      <w:r>
        <w:rPr>
          <w:rFonts w:eastAsia="Times New Roman"/>
          <w:szCs w:val="24"/>
          <w:lang w:val="en-US"/>
        </w:rPr>
        <w:t>proportional</w:t>
      </w:r>
      <w:r>
        <w:rPr>
          <w:rFonts w:eastAsia="Times New Roman"/>
          <w:szCs w:val="24"/>
        </w:rPr>
        <w:t xml:space="preserve">, ούτε </w:t>
      </w:r>
      <w:r>
        <w:rPr>
          <w:rFonts w:eastAsia="Times New Roman"/>
          <w:szCs w:val="24"/>
          <w:lang w:val="en-US"/>
        </w:rPr>
        <w:t>reinforced</w:t>
      </w:r>
      <w:r>
        <w:rPr>
          <w:rFonts w:eastAsia="Times New Roman"/>
          <w:szCs w:val="24"/>
        </w:rPr>
        <w:t xml:space="preserve"> </w:t>
      </w:r>
      <w:r>
        <w:rPr>
          <w:rFonts w:eastAsia="Times New Roman"/>
          <w:szCs w:val="24"/>
          <w:lang w:val="en-US"/>
        </w:rPr>
        <w:t>proportional</w:t>
      </w:r>
      <w:r>
        <w:rPr>
          <w:rFonts w:eastAsia="Times New Roman"/>
          <w:szCs w:val="24"/>
        </w:rPr>
        <w:t xml:space="preserve"> υπάρχει πουθενά. </w:t>
      </w:r>
    </w:p>
    <w:p w14:paraId="712529A3" w14:textId="77777777" w:rsidR="00802761" w:rsidRDefault="00465DCE">
      <w:pPr>
        <w:spacing w:after="0" w:line="600" w:lineRule="auto"/>
        <w:ind w:firstLine="720"/>
        <w:jc w:val="both"/>
        <w:rPr>
          <w:rFonts w:eastAsia="Times New Roman"/>
          <w:szCs w:val="24"/>
        </w:rPr>
      </w:pPr>
      <w:r>
        <w:rPr>
          <w:rFonts w:eastAsia="Times New Roman"/>
          <w:szCs w:val="24"/>
        </w:rPr>
        <w:t>Καταθέτω και σχετική λίστα με τα εκλογικά συστήματα των υπόλοιπων χωρών για του λόγου το αληθές.</w:t>
      </w:r>
    </w:p>
    <w:p w14:paraId="712529A4" w14:textId="77777777" w:rsidR="00802761" w:rsidRDefault="00465DCE">
      <w:pPr>
        <w:spacing w:after="0" w:line="600" w:lineRule="auto"/>
        <w:ind w:firstLine="720"/>
        <w:jc w:val="both"/>
        <w:rPr>
          <w:rFonts w:eastAsia="Times New Roman"/>
          <w:color w:val="000000" w:themeColor="text1"/>
          <w:szCs w:val="24"/>
        </w:rPr>
      </w:pPr>
      <w:r w:rsidRPr="00AF70C0">
        <w:rPr>
          <w:rFonts w:eastAsia="Times New Roman"/>
          <w:color w:val="000000" w:themeColor="text1"/>
          <w:szCs w:val="24"/>
        </w:rPr>
        <w:t xml:space="preserve">(Στο σημείο αυτό ο Βουλευτής κ. Μάριος </w:t>
      </w:r>
      <w:r w:rsidRPr="00AF70C0">
        <w:rPr>
          <w:rFonts w:eastAsia="Times New Roman"/>
          <w:color w:val="000000" w:themeColor="text1"/>
          <w:szCs w:val="24"/>
        </w:rPr>
        <w:t>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12529A5" w14:textId="77777777" w:rsidR="00802761" w:rsidRDefault="00465DCE">
      <w:pPr>
        <w:spacing w:after="0" w:line="600" w:lineRule="auto"/>
        <w:ind w:firstLine="720"/>
        <w:jc w:val="both"/>
        <w:rPr>
          <w:rFonts w:eastAsia="Times New Roman"/>
          <w:szCs w:val="24"/>
        </w:rPr>
      </w:pPr>
      <w:r w:rsidRPr="00AF70C0">
        <w:rPr>
          <w:rFonts w:eastAsia="Times New Roman"/>
          <w:color w:val="000000" w:themeColor="text1"/>
          <w:szCs w:val="24"/>
        </w:rPr>
        <w:lastRenderedPageBreak/>
        <w:t>Το ίδιο ισχύει και για το μπόνους των εδρών. Πρόκειται αποκλειστικά για ελληνική ορο</w:t>
      </w:r>
      <w:r w:rsidRPr="00AF70C0">
        <w:rPr>
          <w:rFonts w:eastAsia="Times New Roman"/>
          <w:color w:val="000000" w:themeColor="text1"/>
          <w:szCs w:val="24"/>
        </w:rPr>
        <w:t xml:space="preserve">λογία. Τα οποιαδήποτε μπόνους δίνουν οι υπόλοιπες χώρες του </w:t>
      </w:r>
      <w:r>
        <w:rPr>
          <w:rFonts w:eastAsia="Times New Roman"/>
          <w:szCs w:val="24"/>
        </w:rPr>
        <w:t>δυτικού κόσμου είναι ελάχιστες έδρες, ως αποτέλεσμα στρογγυλοποίησης των δεκαδικών και πάντοτε στο πλαίσιο της αναλογικής εκπροσώπησης των κομμάτων.</w:t>
      </w:r>
    </w:p>
    <w:p w14:paraId="712529A6" w14:textId="77777777" w:rsidR="00802761" w:rsidRDefault="00465DCE">
      <w:pPr>
        <w:spacing w:after="0" w:line="600" w:lineRule="auto"/>
        <w:ind w:firstLine="720"/>
        <w:jc w:val="both"/>
        <w:rPr>
          <w:rFonts w:eastAsia="Times New Roman"/>
          <w:szCs w:val="24"/>
        </w:rPr>
      </w:pPr>
      <w:r>
        <w:rPr>
          <w:rFonts w:eastAsia="Times New Roman"/>
          <w:szCs w:val="24"/>
        </w:rPr>
        <w:t>Για εμάς είναι σημαντική αυτή η στιγμή, γιατί η</w:t>
      </w:r>
      <w:r>
        <w:rPr>
          <w:rFonts w:eastAsia="Times New Roman"/>
          <w:szCs w:val="24"/>
        </w:rPr>
        <w:t xml:space="preserve"> απλή αναλογική αποτελούσε πάντα πάγιο αίτημα του δημοκρατικού κόσμου</w:t>
      </w:r>
      <w:r>
        <w:rPr>
          <w:rFonts w:eastAsia="Times New Roman"/>
          <w:szCs w:val="24"/>
        </w:rPr>
        <w:t>,</w:t>
      </w:r>
      <w:r>
        <w:rPr>
          <w:rFonts w:eastAsia="Times New Roman"/>
          <w:szCs w:val="24"/>
        </w:rPr>
        <w:t xml:space="preserve"> αλλά και του κόμματός μας από την ίδρυσή του το 1992. Και άλλα κόμματα κατά καιρούς έχουν ταχθεί υπέρ της απλής αναλογικής, αλλά τελευταία φαίνεται να αλλάζουν και να υποστηρίζουν τη λε</w:t>
      </w:r>
      <w:r>
        <w:rPr>
          <w:rFonts w:eastAsia="Times New Roman"/>
          <w:szCs w:val="24"/>
        </w:rPr>
        <w:t>γόμενη ενισχυμένη αναλογική, δηλαδή το σύστημα «ο πρώτος να τα παίρνει όλα». Και δεν αρκούνται σε αυτό. Αντιδρούν και έντονα και αδικαιολόγητα και ίσως εκ του πονηρού στην κατηγορηματική δήλωση του Προέδρου μας ότι θα στηρίξουμε τη συγκεκριμένη πρωτοβουλία</w:t>
      </w:r>
      <w:r>
        <w:rPr>
          <w:rFonts w:eastAsia="Times New Roman"/>
          <w:szCs w:val="24"/>
        </w:rPr>
        <w:t xml:space="preserve"> της Κυβέρνησης.</w:t>
      </w:r>
    </w:p>
    <w:p w14:paraId="712529A7" w14:textId="77777777" w:rsidR="00802761" w:rsidRDefault="00465DCE">
      <w:pPr>
        <w:spacing w:after="0" w:line="600" w:lineRule="auto"/>
        <w:ind w:firstLine="720"/>
        <w:jc w:val="both"/>
        <w:rPr>
          <w:rFonts w:eastAsia="Times New Roman"/>
          <w:szCs w:val="24"/>
        </w:rPr>
      </w:pPr>
      <w:r>
        <w:rPr>
          <w:rFonts w:eastAsia="Times New Roman"/>
          <w:szCs w:val="24"/>
        </w:rPr>
        <w:t>Ας δούμε μία-μία τις ενστάσεις που έχουν διατυπωθεί από όσους διαφωνούν με τις διατάξεις του σχεδίου νόμου, κυρίως από αυτούς που έχουν κυβερνήσει χάρη σε καλπονοθευτικά συστήματα.</w:t>
      </w:r>
    </w:p>
    <w:p w14:paraId="712529A8" w14:textId="77777777" w:rsidR="00802761" w:rsidRDefault="00465DCE">
      <w:pPr>
        <w:spacing w:after="0" w:line="600" w:lineRule="auto"/>
        <w:ind w:firstLine="720"/>
        <w:jc w:val="both"/>
        <w:rPr>
          <w:rFonts w:eastAsia="Times New Roman"/>
          <w:szCs w:val="24"/>
        </w:rPr>
      </w:pPr>
      <w:r>
        <w:rPr>
          <w:rFonts w:eastAsia="Times New Roman"/>
          <w:szCs w:val="24"/>
        </w:rPr>
        <w:lastRenderedPageBreak/>
        <w:t>Πρώτον, ότι δήθεν αυτές τις ώρες που εφαρμόζονται μνημόνια</w:t>
      </w:r>
      <w:r>
        <w:rPr>
          <w:rFonts w:eastAsia="Times New Roman"/>
          <w:szCs w:val="24"/>
        </w:rPr>
        <w:t xml:space="preserve"> στον λαό, που καταρρέει δημοσκοπικά η Κυβέρνηση, εμείς ως Ένωση Κεντρώων ερχόμαστε να της δώσουμε σανίδα σωτηρίας. Μα εσείς, ΠΑΣΟΚ και Νέα Δημοκρατία, δεν ήσασταν που κατ’ εξακολούθηση καλλιεργούσατε τον φόβο με ανύπαρκτα διλήμματα, επιδιώκοντας την πόλωσ</w:t>
      </w:r>
      <w:r>
        <w:rPr>
          <w:rFonts w:eastAsia="Times New Roman"/>
          <w:szCs w:val="24"/>
        </w:rPr>
        <w:t xml:space="preserve">η και την υφαρπαγή ψήφων; Να θυμίσω το «Καραμανλής ή τα τανκς», το «έρχεται ο Ανδρέας», αργότερα «έρχεται ο Μητσοτάκης», το «πέφτει το Χρηματιστήριο», αλλά και το πρόσφατο «τώρα έχουμε μνημόνια». Όλα αυτά εμάς δεν μας αγγίζουν. Δεν επιλέξαμε εμείς, κυρίες </w:t>
      </w:r>
      <w:r>
        <w:rPr>
          <w:rFonts w:eastAsia="Times New Roman"/>
          <w:szCs w:val="24"/>
        </w:rPr>
        <w:t xml:space="preserve">και κύριοι, τη συγκεκριμένη στιγμή. Είμαστε ξεκάθαροι: Δεν παίζουμε με τους θεσμούς. Δεν συνδέουμε την εφαρμογή της απλής αναλογικής με το αν είναι δίσεκτο το έτος ή με τον </w:t>
      </w:r>
      <w:r>
        <w:rPr>
          <w:rFonts w:eastAsia="Times New Roman"/>
          <w:szCs w:val="24"/>
        </w:rPr>
        <w:t>ποιο</w:t>
      </w:r>
      <w:r>
        <w:rPr>
          <w:rFonts w:eastAsia="Times New Roman"/>
          <w:szCs w:val="24"/>
        </w:rPr>
        <w:t>ν</w:t>
      </w:r>
      <w:r>
        <w:rPr>
          <w:rFonts w:eastAsia="Times New Roman"/>
          <w:szCs w:val="24"/>
        </w:rPr>
        <w:t xml:space="preserve"> μήνα έχουμε σήμερα ή με το πόσα μνημόνια έχουν υπογραφεί ή</w:t>
      </w:r>
      <w:r>
        <w:rPr>
          <w:rFonts w:eastAsia="Times New Roman"/>
          <w:szCs w:val="24"/>
        </w:rPr>
        <w:t>,</w:t>
      </w:r>
      <w:r>
        <w:rPr>
          <w:rFonts w:eastAsia="Times New Roman"/>
          <w:szCs w:val="24"/>
        </w:rPr>
        <w:t xml:space="preserve"> εν τέλει</w:t>
      </w:r>
      <w:r>
        <w:rPr>
          <w:rFonts w:eastAsia="Times New Roman"/>
          <w:szCs w:val="24"/>
        </w:rPr>
        <w:t>,</w:t>
      </w:r>
      <w:r>
        <w:rPr>
          <w:rFonts w:eastAsia="Times New Roman"/>
          <w:szCs w:val="24"/>
        </w:rPr>
        <w:t xml:space="preserve"> με το ε</w:t>
      </w:r>
      <w:r>
        <w:rPr>
          <w:rFonts w:eastAsia="Times New Roman"/>
          <w:szCs w:val="24"/>
        </w:rPr>
        <w:t xml:space="preserve">άν κάποιος φανταστικός εχθρός ονόματι Αννίβας είναι </w:t>
      </w:r>
      <w:r>
        <w:rPr>
          <w:rFonts w:eastAsia="Times New Roman"/>
          <w:szCs w:val="24"/>
          <w:lang w:val="en-US"/>
        </w:rPr>
        <w:t>ante</w:t>
      </w:r>
      <w:r>
        <w:rPr>
          <w:rFonts w:eastAsia="Times New Roman"/>
          <w:szCs w:val="24"/>
        </w:rPr>
        <w:t xml:space="preserve"> </w:t>
      </w:r>
      <w:r>
        <w:rPr>
          <w:rFonts w:eastAsia="Times New Roman"/>
          <w:szCs w:val="24"/>
          <w:lang w:val="en-US"/>
        </w:rPr>
        <w:t>portas</w:t>
      </w:r>
      <w:r>
        <w:rPr>
          <w:rFonts w:eastAsia="Times New Roman"/>
          <w:szCs w:val="24"/>
        </w:rPr>
        <w:t>!</w:t>
      </w:r>
      <w:r>
        <w:rPr>
          <w:rFonts w:eastAsia="Times New Roman"/>
          <w:szCs w:val="24"/>
        </w:rPr>
        <w:t xml:space="preserve"> Έτυχε αυτό να έρθει από τη λεγόμενη «πρώτη φορά Αριστερά». Τι να κάνουμε;</w:t>
      </w:r>
    </w:p>
    <w:p w14:paraId="712529A9" w14:textId="77777777" w:rsidR="00802761" w:rsidRDefault="00465DCE">
      <w:pPr>
        <w:spacing w:after="0" w:line="600" w:lineRule="auto"/>
        <w:ind w:firstLine="720"/>
        <w:jc w:val="both"/>
        <w:rPr>
          <w:rFonts w:eastAsia="Times New Roman"/>
          <w:szCs w:val="24"/>
        </w:rPr>
      </w:pPr>
      <w:r>
        <w:rPr>
          <w:rFonts w:eastAsia="Times New Roman"/>
          <w:szCs w:val="24"/>
        </w:rPr>
        <w:lastRenderedPageBreak/>
        <w:t>Αυτό που θα έπρεπε να μας προβληματίζει, όμως, είναι η άρνηση του ΠΑΣΟΚ, που από την εποχή του Ανδρέα υποσχόταν ότι θ</w:t>
      </w:r>
      <w:r>
        <w:rPr>
          <w:rFonts w:eastAsia="Times New Roman"/>
          <w:szCs w:val="24"/>
        </w:rPr>
        <w:t>α φέρει μαζί με τον σοσιαλισμό και την απλή αναλογική. Αντ’ αυτού, όμως, τελικά το 2010 έφερε το ΔΝΤ.</w:t>
      </w:r>
    </w:p>
    <w:p w14:paraId="712529AA" w14:textId="77777777" w:rsidR="00802761" w:rsidRDefault="00465DCE">
      <w:pPr>
        <w:spacing w:after="0" w:line="600" w:lineRule="auto"/>
        <w:ind w:firstLine="720"/>
        <w:jc w:val="both"/>
        <w:rPr>
          <w:rFonts w:eastAsia="Times New Roman"/>
          <w:szCs w:val="24"/>
        </w:rPr>
      </w:pPr>
      <w:r>
        <w:rPr>
          <w:rFonts w:eastAsia="Times New Roman"/>
          <w:szCs w:val="24"/>
        </w:rPr>
        <w:t>Η απλή αναλογική δεν είναι σημαία ευκαιρίας ούτε χώρος για όσους θέλουν να εκδικηθούν τους εχθρούς τους. Είναι η ευκαιρία για ειλικρινή διαβούλευση, συνεν</w:t>
      </w:r>
      <w:r>
        <w:rPr>
          <w:rFonts w:eastAsia="Times New Roman"/>
          <w:szCs w:val="24"/>
        </w:rPr>
        <w:t>νόηση, κατανόηση και συμφωνία. Η απλή αναλογική είναι αίτημα δημοκρατικών ανθρώπων, ζητούμενο προοδευτικών κομμάτων και αποτελεί ένδειξη εδραίωσης της δημοκρατίας. Η θέσπισή της οδηγεί σε κυβερνήσεις συνεργασίας, όπου ο καθένας σέβεται τη συμπληρωματική, τ</w:t>
      </w:r>
      <w:r>
        <w:rPr>
          <w:rFonts w:eastAsia="Times New Roman"/>
          <w:szCs w:val="24"/>
        </w:rPr>
        <w:t>η διαφορετική, ακόμη και την αντίθετη γνώμη, αρκεί να υπάρχει καλή θέληση.</w:t>
      </w:r>
    </w:p>
    <w:p w14:paraId="712529AB" w14:textId="77777777" w:rsidR="00802761" w:rsidRDefault="00465DCE">
      <w:pPr>
        <w:spacing w:after="0" w:line="600" w:lineRule="auto"/>
        <w:ind w:firstLine="720"/>
        <w:jc w:val="both"/>
        <w:rPr>
          <w:rFonts w:eastAsia="Times New Roman"/>
          <w:szCs w:val="24"/>
        </w:rPr>
      </w:pPr>
      <w:r>
        <w:rPr>
          <w:rFonts w:eastAsia="Times New Roman"/>
          <w:szCs w:val="24"/>
        </w:rPr>
        <w:t>Και μιας και λέω για καλή θέληση, δυστυχώς είναι λέξη άγνωστη στα εκάστοτε μεγάλα κόμματα, που αντί αυτής επιδίδονται σε διαγωνισμό αλαζονείας.</w:t>
      </w:r>
    </w:p>
    <w:p w14:paraId="712529AC" w14:textId="77777777" w:rsidR="00802761" w:rsidRDefault="00465DCE">
      <w:pPr>
        <w:spacing w:after="0" w:line="600" w:lineRule="auto"/>
        <w:ind w:firstLine="720"/>
        <w:jc w:val="both"/>
        <w:rPr>
          <w:rFonts w:eastAsia="Times New Roman"/>
          <w:szCs w:val="24"/>
        </w:rPr>
      </w:pPr>
      <w:r>
        <w:rPr>
          <w:rFonts w:eastAsia="Times New Roman"/>
          <w:szCs w:val="24"/>
        </w:rPr>
        <w:lastRenderedPageBreak/>
        <w:t xml:space="preserve">Ας δούμε, λοιπόν, τι έχουν προσφέρει </w:t>
      </w:r>
      <w:r>
        <w:rPr>
          <w:rFonts w:eastAsia="Times New Roman"/>
          <w:szCs w:val="24"/>
        </w:rPr>
        <w:t xml:space="preserve">οι αυτοδύναμες κυβερνήσεις των τελευταίων σαράντα ετών: Στρατιές διορισμένων αργόμισθων, υποχωρήσεις στα εθνικά θέματα, ευημερία στους λίγους και τον λαό στην ανέχεια, πτώχευση και διεθνή οικονομικό έλεγχο, διαπλοκή και σκάνδαλα. </w:t>
      </w:r>
    </w:p>
    <w:p w14:paraId="712529AD" w14:textId="77777777" w:rsidR="00802761" w:rsidRDefault="00465DCE">
      <w:pPr>
        <w:spacing w:after="0" w:line="600" w:lineRule="auto"/>
        <w:ind w:firstLine="720"/>
        <w:jc w:val="both"/>
        <w:rPr>
          <w:rFonts w:eastAsia="Times New Roman"/>
          <w:szCs w:val="24"/>
        </w:rPr>
      </w:pPr>
      <w:r>
        <w:rPr>
          <w:rFonts w:eastAsia="Times New Roman"/>
          <w:szCs w:val="24"/>
        </w:rPr>
        <w:t>(Στο σημείο αυτό την Προε</w:t>
      </w:r>
      <w:r>
        <w:rPr>
          <w:rFonts w:eastAsia="Times New Roman"/>
          <w:szCs w:val="24"/>
        </w:rPr>
        <w:t xml:space="preserve">δρική Έδρα καταλαμβάνει ο Ζ΄ Αντιπρόεδρος της Βουλής κ. </w:t>
      </w:r>
      <w:r w:rsidRPr="00230163">
        <w:rPr>
          <w:rFonts w:eastAsia="Times New Roman"/>
          <w:b/>
          <w:szCs w:val="24"/>
        </w:rPr>
        <w:t>ΣΠΥΡΙΔΩΝ ΛΥΚΟΥΔΗΣ</w:t>
      </w:r>
      <w:r>
        <w:rPr>
          <w:rFonts w:eastAsia="Times New Roman"/>
          <w:szCs w:val="24"/>
        </w:rPr>
        <w:t>)</w:t>
      </w:r>
    </w:p>
    <w:p w14:paraId="712529A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Αλήθεια, θα συνέβαιναν όλα αυτά εάν στις κυβερνήσεις συμμετείχαν περισσότερα κόμματα; Κατηγορηματικά όχι, γιατί ανάμεσα σε αυτούς τους τέσσερις, πέντε πολιτικούς </w:t>
      </w:r>
      <w:r>
        <w:rPr>
          <w:rFonts w:eastAsia="Times New Roman" w:cs="Times New Roman"/>
          <w:szCs w:val="24"/>
        </w:rPr>
        <w:t>Α</w:t>
      </w:r>
      <w:r>
        <w:rPr>
          <w:rFonts w:eastAsia="Times New Roman" w:cs="Times New Roman"/>
          <w:szCs w:val="24"/>
        </w:rPr>
        <w:t>ρχηγούς, θα υπήρχε</w:t>
      </w:r>
      <w:r>
        <w:rPr>
          <w:rFonts w:eastAsia="Times New Roman" w:cs="Times New Roman"/>
          <w:szCs w:val="24"/>
        </w:rPr>
        <w:t xml:space="preserve"> οπωσδήποτε, έστω και ένας που θα αντιστεκόταν. </w:t>
      </w:r>
    </w:p>
    <w:p w14:paraId="712529A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Όσα περισσότερα κόμματα στην κυβέρνηση</w:t>
      </w:r>
      <w:r>
        <w:rPr>
          <w:rFonts w:eastAsia="Times New Roman" w:cs="Times New Roman"/>
          <w:szCs w:val="24"/>
        </w:rPr>
        <w:t>,</w:t>
      </w:r>
      <w:r>
        <w:rPr>
          <w:rFonts w:eastAsia="Times New Roman" w:cs="Times New Roman"/>
          <w:szCs w:val="24"/>
        </w:rPr>
        <w:t xml:space="preserve"> τόσο μεγαλύτερη σύγκρουση συμφερόντων θα υπήρχε. Ακόμα και αν υποθέσουμε ότι όλα τα κόμματα είναι διεφθαρμένα, όταν θα πήγαινε κάποιος για ένα ρουσφέτι ή για μία μίζα,</w:t>
      </w:r>
      <w:r>
        <w:rPr>
          <w:rFonts w:eastAsia="Times New Roman" w:cs="Times New Roman"/>
          <w:szCs w:val="24"/>
        </w:rPr>
        <w:t xml:space="preserve"> θα σκεφτόταν δύο και τρεις φορές για να το κάνει, διότι στο κυβερνητικό σχήμα θα υπήρχαν και άλλα κόμματα, τα οποία δεν θα ήθελαν να αδικηθούν από μια τέτοια συμπεριφορά. </w:t>
      </w:r>
    </w:p>
    <w:p w14:paraId="712529B0"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w:t>
      </w:r>
      <w:r>
        <w:rPr>
          <w:rFonts w:eastAsia="Times New Roman" w:cs="Times New Roman"/>
          <w:szCs w:val="24"/>
        </w:rPr>
        <w:t>μια</w:t>
      </w:r>
      <w:r>
        <w:rPr>
          <w:rFonts w:eastAsia="Times New Roman" w:cs="Times New Roman"/>
          <w:szCs w:val="24"/>
        </w:rPr>
        <w:t>ς</w:t>
      </w:r>
      <w:r>
        <w:rPr>
          <w:rFonts w:eastAsia="Times New Roman" w:cs="Times New Roman"/>
          <w:szCs w:val="24"/>
        </w:rPr>
        <w:t xml:space="preserve"> και αναφέρομαι σε σκάνδαλα, να πω ότι όλοι θαυμάσαμε το τελευταίο διάστημα το τελευταίο κατόρθωμα της Κυβέρνησης ΣΥΡΙΖΑ-ΑΝΕΛ με την </w:t>
      </w:r>
      <w:r>
        <w:rPr>
          <w:rFonts w:eastAsia="Times New Roman" w:cs="Times New Roman"/>
          <w:szCs w:val="24"/>
        </w:rPr>
        <w:t>επ</w:t>
      </w:r>
      <w:r>
        <w:rPr>
          <w:rFonts w:eastAsia="Times New Roman" w:cs="Times New Roman"/>
          <w:szCs w:val="24"/>
        </w:rPr>
        <w:t>’</w:t>
      </w:r>
      <w:r>
        <w:rPr>
          <w:rFonts w:eastAsia="Times New Roman" w:cs="Times New Roman"/>
          <w:szCs w:val="24"/>
        </w:rPr>
        <w:t xml:space="preserve"> αόριστον αναβολή των δικών-παρωδία για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w:t>
      </w:r>
      <w:r>
        <w:rPr>
          <w:rFonts w:eastAsia="Times New Roman" w:cs="Times New Roman"/>
          <w:szCs w:val="24"/>
        </w:rPr>
        <w:t xml:space="preserve"> Φταίει η μετάφραση μάς είπαν και </w:t>
      </w:r>
      <w:r>
        <w:rPr>
          <w:rFonts w:eastAsia="Times New Roman" w:cs="Times New Roman"/>
          <w:szCs w:val="24"/>
        </w:rPr>
        <w:t>«</w:t>
      </w:r>
      <w:r>
        <w:rPr>
          <w:rFonts w:eastAsia="Times New Roman" w:cs="Times New Roman"/>
          <w:szCs w:val="24"/>
        </w:rPr>
        <w:t>καθάρισαν</w:t>
      </w:r>
      <w:r>
        <w:rPr>
          <w:rFonts w:eastAsia="Times New Roman" w:cs="Times New Roman"/>
          <w:szCs w:val="24"/>
        </w:rPr>
        <w:t>»</w:t>
      </w:r>
      <w:r>
        <w:rPr>
          <w:rFonts w:eastAsia="Times New Roman" w:cs="Times New Roman"/>
          <w:szCs w:val="24"/>
        </w:rPr>
        <w:t>,</w:t>
      </w:r>
      <w:r>
        <w:rPr>
          <w:rFonts w:eastAsia="Times New Roman" w:cs="Times New Roman"/>
          <w:szCs w:val="24"/>
        </w:rPr>
        <w:t xml:space="preserve"> αποδεικνύοντας ότι τ</w:t>
      </w:r>
      <w:r>
        <w:rPr>
          <w:rFonts w:eastAsia="Times New Roman" w:cs="Times New Roman"/>
          <w:szCs w:val="24"/>
        </w:rPr>
        <w:t>α δύο μεγάλα κόμματα, Νέα Δημοκρατία και ΣΥΡΙΖΑ δηλαδή, μοιάζουν σαν δύο σταγόνες νερό.</w:t>
      </w:r>
    </w:p>
    <w:p w14:paraId="712529B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Ακούσαμε πάλι ότι το μπόνους των πενήντα εδρών καθιερώθηκε για να διασφαλίσει τα δικαιώματα της </w:t>
      </w:r>
      <w:r>
        <w:rPr>
          <w:rFonts w:eastAsia="Times New Roman" w:cs="Times New Roman"/>
          <w:szCs w:val="24"/>
        </w:rPr>
        <w:t>π</w:t>
      </w:r>
      <w:r>
        <w:rPr>
          <w:rFonts w:eastAsia="Times New Roman" w:cs="Times New Roman"/>
          <w:szCs w:val="24"/>
        </w:rPr>
        <w:t>λειοψηφίας. Ωραία λογική! Καμμία μνεία για τα δικαιώματα της μειοψηφίας</w:t>
      </w:r>
      <w:r>
        <w:rPr>
          <w:rFonts w:eastAsia="Times New Roman" w:cs="Times New Roman"/>
          <w:szCs w:val="24"/>
        </w:rPr>
        <w:t xml:space="preserve">. Κατά τη γνώμη σας, δεν πρέπει να αντιπροσωπεύονται στη Βουλή και εκεί να  διατυπώνουν τη διαφορετική από τη δική σας άποψη; Δείχνει τεράστια αλαζονεία αυτή σας η εμμονή. </w:t>
      </w:r>
    </w:p>
    <w:p w14:paraId="712529B2"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Και πώς είστε τόσο σίγουροι ότι τα ποσοστά σας θα συνεχίσουν να είναι σε αυτά τα υψ</w:t>
      </w:r>
      <w:r>
        <w:rPr>
          <w:rFonts w:eastAsia="Times New Roman" w:cs="Times New Roman"/>
          <w:szCs w:val="24"/>
        </w:rPr>
        <w:t xml:space="preserve">ηλά επίπεδα; Είδατε οι πολιτικές του ΠΑΣΟΚ πού έχουν οδηγηθεί. Το 42% του 2009 έπεσε στο 13% το 2012 και αυτή τη στιγμή είναι στο 5%. Το ίδιο και ο ΣΥΡΙΖΑ, όπου από το 4%, με τα ψέματα και τις υποσχέσεις, εκτινάχθηκε στο 36%. Και τώρα που ο λαός σταμάτησε </w:t>
      </w:r>
      <w:r>
        <w:rPr>
          <w:rFonts w:eastAsia="Times New Roman" w:cs="Times New Roman"/>
          <w:szCs w:val="24"/>
        </w:rPr>
        <w:t xml:space="preserve">να τρώει σανό, τον έχει ρίξει στο 20% και συνεχίζει η </w:t>
      </w:r>
      <w:r>
        <w:rPr>
          <w:rFonts w:eastAsia="Times New Roman" w:cs="Times New Roman"/>
          <w:szCs w:val="24"/>
        </w:rPr>
        <w:lastRenderedPageBreak/>
        <w:t xml:space="preserve">κάθοδος. Με την εμπειρία του 2012 –γιατί αναφέρθηκε στην </w:t>
      </w:r>
      <w:r>
        <w:rPr>
          <w:rFonts w:eastAsia="Times New Roman" w:cs="Times New Roman"/>
          <w:szCs w:val="24"/>
        </w:rPr>
        <w:t>κ</w:t>
      </w:r>
      <w:r>
        <w:rPr>
          <w:rFonts w:eastAsia="Times New Roman" w:cs="Times New Roman"/>
          <w:szCs w:val="24"/>
        </w:rPr>
        <w:t>υβέρνηση των τριών κομμάτων η Νέα Δημοκρατία- θα έπρεπε να ζητάει μπόνους εκατό εδρών, για να μπορέσει να υπάρχει κυβερνησιμότητα. Δεν είναι λογ</w:t>
      </w:r>
      <w:r>
        <w:rPr>
          <w:rFonts w:eastAsia="Times New Roman" w:cs="Times New Roman"/>
          <w:szCs w:val="24"/>
        </w:rPr>
        <w:t xml:space="preserve">ική αυτή. </w:t>
      </w:r>
    </w:p>
    <w:p w14:paraId="712529B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Ακούμε, επίσης, για ακυβερνησία. Αυτό εύκολα καταρρίπτεται με το να ρίξετε μια απλή ματιά σε όλες τις χώρες της Ευρώπης. Από τη στιγμή λήξης των εκλογών ξεκινάει ένα μαραθώνιος προγραμματικών διαβουλεύσεων μεταξύ των κομμάτων. Κοιτάζουν ποια είν</w:t>
      </w:r>
      <w:r>
        <w:rPr>
          <w:rFonts w:eastAsia="Times New Roman" w:cs="Times New Roman"/>
          <w:szCs w:val="24"/>
        </w:rPr>
        <w:t xml:space="preserve">αι τα σημεία </w:t>
      </w:r>
      <w:r>
        <w:rPr>
          <w:rFonts w:eastAsia="Times New Roman" w:cs="Times New Roman"/>
          <w:szCs w:val="24"/>
        </w:rPr>
        <w:t>σύγκλ</w:t>
      </w:r>
      <w:r>
        <w:rPr>
          <w:rFonts w:eastAsia="Times New Roman" w:cs="Times New Roman"/>
          <w:szCs w:val="24"/>
        </w:rPr>
        <w:t>ι</w:t>
      </w:r>
      <w:r>
        <w:rPr>
          <w:rFonts w:eastAsia="Times New Roman" w:cs="Times New Roman"/>
          <w:szCs w:val="24"/>
        </w:rPr>
        <w:t>σης</w:t>
      </w:r>
      <w:r>
        <w:rPr>
          <w:rFonts w:eastAsia="Times New Roman" w:cs="Times New Roman"/>
          <w:szCs w:val="24"/>
        </w:rPr>
        <w:t>, ποια είναι τα σημεία απόκλισης και πού μπορούν να συμβιβαστούν. Περνάει ένα εύλογο χρονικό διάστημα ορισμένων εβδομάδων ή ενός μήνα και προκύπτει η νέα κυβέρνηση. Αυτή η νέα κυβέρνηση, επειδή ακριβώς είναι αποτέλεσμα ειλικρινούς προ</w:t>
      </w:r>
      <w:r>
        <w:rPr>
          <w:rFonts w:eastAsia="Times New Roman" w:cs="Times New Roman"/>
          <w:szCs w:val="24"/>
        </w:rPr>
        <w:t>γραμματικής συνεργασίας, είναι περισσότερο σταθερή από οποιαδήποτε άλλη μονοκομματική κυβέρνηση λιγότερων εδρών.</w:t>
      </w:r>
    </w:p>
    <w:p w14:paraId="712529B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Και για να τελειώνουμε: Δύο κόμματα αρκούν, Νέα Δημοκρατία και ΣΥΡΙΖΑ, για να κάνουν την πιο ισχυρή κυβέρνηση στην Ελλάδα, αρκεί να αφήσουν τις</w:t>
      </w:r>
      <w:r>
        <w:rPr>
          <w:rFonts w:eastAsia="Times New Roman" w:cs="Times New Roman"/>
          <w:szCs w:val="24"/>
        </w:rPr>
        <w:t xml:space="preserve"> μικροκομματικές πολιτικές και την εξουσιομανία </w:t>
      </w:r>
      <w:r>
        <w:rPr>
          <w:rFonts w:eastAsia="Times New Roman" w:cs="Times New Roman"/>
          <w:szCs w:val="24"/>
        </w:rPr>
        <w:lastRenderedPageBreak/>
        <w:t xml:space="preserve">στην άκρη. Επομένως πού είναι η ακυβερνησία; Εσείς περιμένετε να γίνουν εκλογές την Κυριακή και τη Δευτέρα να έρθετε και να στρογγυλοκάτσετε στην καρέκλα </w:t>
      </w:r>
      <w:r>
        <w:rPr>
          <w:rFonts w:eastAsia="Times New Roman" w:cs="Times New Roman"/>
          <w:szCs w:val="24"/>
        </w:rPr>
        <w:t>σας!</w:t>
      </w:r>
      <w:r>
        <w:rPr>
          <w:rFonts w:eastAsia="Times New Roman" w:cs="Times New Roman"/>
          <w:szCs w:val="24"/>
        </w:rPr>
        <w:t xml:space="preserve"> Δεν λειτουργεί έτσι η σύγχρονη κοινοβουλευτική δη</w:t>
      </w:r>
      <w:r>
        <w:rPr>
          <w:rFonts w:eastAsia="Times New Roman" w:cs="Times New Roman"/>
          <w:szCs w:val="24"/>
        </w:rPr>
        <w:t xml:space="preserve">μοκρατία, κυρίες και κύριοι. </w:t>
      </w:r>
    </w:p>
    <w:p w14:paraId="712529B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Πέρα από αυτά, αναμφίβολα κατά καιρούς ο εκλογικός νόμος κατέστη πραγματικά εργαλείο καταστρατήγησης της λαϊκής ψήφου. Αποκορύφωμα είναι ο «τριφασικός» του 1956, όπου η Δημοκρατική Ένωση με 48,15% πήρε μόνο εκατόν τριάντα δύο </w:t>
      </w:r>
      <w:r>
        <w:rPr>
          <w:rFonts w:eastAsia="Times New Roman" w:cs="Times New Roman"/>
          <w:szCs w:val="24"/>
        </w:rPr>
        <w:t>έδρες, ενώ η περίφημη ΕΡΕ με 47,38% πήρε εκατόν εξήντα πέντε έδρες και φυσικά κυβέρνησε σύμφωνα με τη θέληση του λαού.</w:t>
      </w:r>
    </w:p>
    <w:p w14:paraId="712529B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Κάτι αντίστοιχο έγινε και στις εκλογές του 1961, που στη συνείδηση του ελληνικού λαού, αλλά και στην ιστορία έμειναν ως εκλογές βίας και </w:t>
      </w:r>
      <w:r>
        <w:rPr>
          <w:rFonts w:eastAsia="Times New Roman" w:cs="Times New Roman"/>
          <w:szCs w:val="24"/>
        </w:rPr>
        <w:t>νοθείας, από τις οποίες ακόμα μετράμε πόσα δέντρα ψήφισαν. Αυτά τα συστήματα υπερασπίζονται οι επίγονοι της ΕΡΕ και οι σημερινοί «δορυφόροι» τους.</w:t>
      </w:r>
    </w:p>
    <w:p w14:paraId="712529B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Ακούσαμε αυτές τις ημέρες ότι για τη δικτατορία της εποχής Μεταξά του 1936 ευθύνεται λίγο πολύ η απλή αναλογι</w:t>
      </w:r>
      <w:r>
        <w:rPr>
          <w:rFonts w:eastAsia="Times New Roman" w:cs="Times New Roman"/>
          <w:szCs w:val="24"/>
        </w:rPr>
        <w:t xml:space="preserve">κή. Όχι ο Μεταξάς ή ο βασιλιάς ή ο στρατός, αλλά ο εκλογικός νόμος. Δηλαδή για τη δικτατορία </w:t>
      </w:r>
      <w:r>
        <w:rPr>
          <w:rFonts w:eastAsia="Times New Roman" w:cs="Times New Roman"/>
          <w:szCs w:val="24"/>
        </w:rPr>
        <w:t>ευθύνεται</w:t>
      </w:r>
      <w:r>
        <w:rPr>
          <w:rFonts w:eastAsia="Times New Roman" w:cs="Times New Roman"/>
          <w:szCs w:val="24"/>
        </w:rPr>
        <w:t xml:space="preserve"> η πολλή δημοκρατία</w:t>
      </w:r>
      <w:r>
        <w:rPr>
          <w:rFonts w:eastAsia="Times New Roman" w:cs="Times New Roman"/>
          <w:szCs w:val="24"/>
        </w:rPr>
        <w:t>!</w:t>
      </w:r>
      <w:r>
        <w:rPr>
          <w:rFonts w:eastAsia="Times New Roman" w:cs="Times New Roman"/>
          <w:szCs w:val="24"/>
        </w:rPr>
        <w:t xml:space="preserve"> </w:t>
      </w:r>
    </w:p>
    <w:p w14:paraId="712529B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Επί της ουσίας τώρα, μια ελληνική πολιτική ηγεσία που εμφανίζεται ενωμένη και αποφασισμένη στο εσωτερικό αλλά και προς το εξωτερικό </w:t>
      </w:r>
      <w:r>
        <w:rPr>
          <w:rFonts w:eastAsia="Times New Roman" w:cs="Times New Roman"/>
          <w:szCs w:val="24"/>
        </w:rPr>
        <w:t>και είναι καθ</w:t>
      </w:r>
      <w:r>
        <w:rPr>
          <w:rFonts w:eastAsia="Times New Roman" w:cs="Times New Roman"/>
          <w:szCs w:val="24"/>
        </w:rPr>
        <w:t xml:space="preserve">’ </w:t>
      </w:r>
      <w:r>
        <w:rPr>
          <w:rFonts w:eastAsia="Times New Roman" w:cs="Times New Roman"/>
          <w:szCs w:val="24"/>
        </w:rPr>
        <w:t>όλα ικανή να διεκδικήσει δικαιότερες λύσεις, να κάνει τη διαφορά και να εμποδίσει τους ξένους να επιβάλουν τη θέλησή τους με το διαίρει και βασίλευε, είναι το ιδανικό για τον καιρό που διανύουμε.</w:t>
      </w:r>
    </w:p>
    <w:p w14:paraId="712529B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Πάμε τώρα στην άρνηση ορισμένων κομμάτων να δ</w:t>
      </w:r>
      <w:r>
        <w:rPr>
          <w:rFonts w:eastAsia="Times New Roman" w:cs="Times New Roman"/>
          <w:szCs w:val="24"/>
        </w:rPr>
        <w:t>εχθούν την ψήφο στα δεκαεπτά, που θα πω ότι κατά τη γνώμη μου είναι αδικαιολόγητη, εφόσον δεν χρησιμοποιούνται τεχνάσματα για να πέσει ακόμα παρακάτω το ηλικιακό όριο.</w:t>
      </w:r>
    </w:p>
    <w:p w14:paraId="712529BA" w14:textId="77777777" w:rsidR="00802761" w:rsidRDefault="00465DCE">
      <w:pPr>
        <w:spacing w:after="0" w:line="600" w:lineRule="auto"/>
        <w:ind w:firstLine="567"/>
        <w:jc w:val="both"/>
        <w:rPr>
          <w:rFonts w:eastAsia="Times New Roman" w:cs="Times New Roman"/>
          <w:szCs w:val="24"/>
        </w:rPr>
      </w:pPr>
      <w:r>
        <w:rPr>
          <w:rFonts w:eastAsia="Times New Roman" w:cs="Times New Roman"/>
          <w:szCs w:val="24"/>
        </w:rPr>
        <w:lastRenderedPageBreak/>
        <w:t>Και σε τελευταία ανάλυση εκλογές σημαίνουν προτάσεις και αποφάσεις για το μέλλον</w:t>
      </w:r>
      <w:r>
        <w:rPr>
          <w:rFonts w:eastAsia="Times New Roman" w:cs="Times New Roman"/>
          <w:szCs w:val="24"/>
        </w:rPr>
        <w:t>.</w:t>
      </w:r>
      <w:r>
        <w:rPr>
          <w:rFonts w:eastAsia="Times New Roman" w:cs="Times New Roman"/>
          <w:szCs w:val="24"/>
        </w:rPr>
        <w:t xml:space="preserve"> Και το μέλλον εκ των πραγμάτων αφορά περισσότερο έναν δεκαεπτάχρονο από έναν εβδομηνταεπτάχρονο. Επομένως ο πρώτος έχει αναφαίρετο δικαίωμα να εκφράζει τις προτιμήσεις του διά της ψήφου. </w:t>
      </w:r>
    </w:p>
    <w:p w14:paraId="712529BB" w14:textId="77777777" w:rsidR="00802761" w:rsidRDefault="00465DCE">
      <w:pPr>
        <w:spacing w:after="0" w:line="600" w:lineRule="auto"/>
        <w:ind w:firstLine="567"/>
        <w:jc w:val="both"/>
        <w:rPr>
          <w:rFonts w:eastAsia="Times New Roman" w:cs="Times New Roman"/>
          <w:szCs w:val="24"/>
        </w:rPr>
      </w:pPr>
      <w:r>
        <w:rPr>
          <w:rFonts w:eastAsia="Times New Roman" w:cs="Times New Roman"/>
          <w:szCs w:val="24"/>
        </w:rPr>
        <w:t>Κύριοι της Νέας Δημοκρατίας, θα ήθελα να ανατρέξετε λίγο στις εσωκο</w:t>
      </w:r>
      <w:r>
        <w:rPr>
          <w:rFonts w:eastAsia="Times New Roman" w:cs="Times New Roman"/>
          <w:szCs w:val="24"/>
        </w:rPr>
        <w:t>μματικές εκλογές για την ανάδειξη του Προέδρου σας, να δείτε ότι το ποσοστό των ψηφοφόρων σας ηλικίας δεκαοκτώ μέχρι τριάντα δύο ήταν μόνο 2,5% και να καταλάβετε ότι δεν είναι στραβός ο γιαλός –όπως εσείς επιδιώκετε να μας πείτε για τη νεολαία- αλλά μάλλον</w:t>
      </w:r>
      <w:r>
        <w:rPr>
          <w:rFonts w:eastAsia="Times New Roman" w:cs="Times New Roman"/>
          <w:szCs w:val="24"/>
        </w:rPr>
        <w:t xml:space="preserve"> εσείς στραβά αρμενίζετε και απομακρύνεστε απ’ αυτούς. </w:t>
      </w:r>
    </w:p>
    <w:p w14:paraId="712529BC" w14:textId="77777777" w:rsidR="00802761" w:rsidRDefault="00465DCE">
      <w:pPr>
        <w:spacing w:after="0" w:line="600" w:lineRule="auto"/>
        <w:ind w:firstLine="567"/>
        <w:jc w:val="both"/>
        <w:rPr>
          <w:rFonts w:eastAsia="Times New Roman" w:cs="Times New Roman"/>
          <w:szCs w:val="24"/>
        </w:rPr>
      </w:pPr>
      <w:r>
        <w:rPr>
          <w:rFonts w:eastAsia="Times New Roman" w:cs="Times New Roman"/>
          <w:szCs w:val="24"/>
        </w:rPr>
        <w:t xml:space="preserve">Τι θα πει ότι οι έφηβοι δεν διαθέτουν απαραίτητη ωριμότητα; Εμείς πιστεύουμε ότι είναι πάρα πολύ ώριμοι και αυτό φάνηκε περίτρανα στη συνεδρίαση της Βουλής των Εφήβων, στην οποία μάλιστα οι ερωτήσεις </w:t>
      </w:r>
      <w:r>
        <w:rPr>
          <w:rFonts w:eastAsia="Times New Roman" w:cs="Times New Roman"/>
          <w:szCs w:val="24"/>
        </w:rPr>
        <w:t>των νέων συναδέλφων μας ήταν ιδιαίτερα επίκαιρες, περιείχαν επιχειρήματα επιπέδου, αναδείκνυαν υψηλού βαθμού ωριμότητα, τέτοιο</w:t>
      </w:r>
      <w:r>
        <w:rPr>
          <w:rFonts w:eastAsia="Times New Roman" w:cs="Times New Roman"/>
          <w:szCs w:val="24"/>
        </w:rPr>
        <w:t>ν</w:t>
      </w:r>
      <w:r>
        <w:rPr>
          <w:rFonts w:eastAsia="Times New Roman" w:cs="Times New Roman"/>
          <w:szCs w:val="24"/>
        </w:rPr>
        <w:t xml:space="preserve"> βαθμό</w:t>
      </w:r>
      <w:r>
        <w:rPr>
          <w:rFonts w:eastAsia="Times New Roman" w:cs="Times New Roman"/>
          <w:szCs w:val="24"/>
        </w:rPr>
        <w:t>,</w:t>
      </w:r>
      <w:r>
        <w:rPr>
          <w:rFonts w:eastAsia="Times New Roman" w:cs="Times New Roman"/>
          <w:szCs w:val="24"/>
        </w:rPr>
        <w:t xml:space="preserve"> που ο ερωτώμενος Υπουργός κ. Φίλης ήρθε σε πάρα πολύ δύσκολη θέση. </w:t>
      </w:r>
    </w:p>
    <w:p w14:paraId="712529BD" w14:textId="77777777" w:rsidR="00802761" w:rsidRDefault="00465DCE">
      <w:pPr>
        <w:spacing w:after="0" w:line="600" w:lineRule="auto"/>
        <w:ind w:firstLine="567"/>
        <w:jc w:val="both"/>
        <w:rPr>
          <w:rFonts w:eastAsia="Times New Roman" w:cs="Times New Roman"/>
          <w:szCs w:val="24"/>
        </w:rPr>
      </w:pPr>
      <w:r>
        <w:rPr>
          <w:rFonts w:eastAsia="Times New Roman" w:cs="Times New Roman"/>
          <w:szCs w:val="24"/>
        </w:rPr>
        <w:lastRenderedPageBreak/>
        <w:t>Αγαπητοί συνάδελφοι Βουλευτές, για να τελειώσει το πα</w:t>
      </w:r>
      <w:r>
        <w:rPr>
          <w:rFonts w:eastAsia="Times New Roman" w:cs="Times New Roman"/>
          <w:szCs w:val="24"/>
        </w:rPr>
        <w:t>ραμύθι, η καραμέλα</w:t>
      </w:r>
      <w:r>
        <w:rPr>
          <w:rFonts w:eastAsia="Times New Roman" w:cs="Times New Roman"/>
          <w:szCs w:val="24"/>
        </w:rPr>
        <w:t>,</w:t>
      </w:r>
      <w:r>
        <w:rPr>
          <w:rFonts w:eastAsia="Times New Roman" w:cs="Times New Roman"/>
          <w:szCs w:val="24"/>
        </w:rPr>
        <w:t xml:space="preserve"> ή όπως αλλιώς θέλετε να το πείτε, τις τελευταίες ημέρες έχουμε δεχθεί απίστευτη επίθεση από την Αξιωματική Αντιπολίτευση. Έχετε εξοργισθεί, κύριοι της Νέας Δημοκρατίας, επειδή με το καινούργιο εκλογικό σύστημα δεν θα υπάρξει ενδεχόμενο </w:t>
      </w:r>
      <w:r>
        <w:rPr>
          <w:rFonts w:eastAsia="Times New Roman" w:cs="Times New Roman"/>
          <w:szCs w:val="24"/>
        </w:rPr>
        <w:t xml:space="preserve">αυτοδυναμίας σας. Μας κατηγορείτε ότι με την απλή αναλογική στηρίζουμε τον ΣΥΡΙΖΑ. Μα, τι λέτε; Ο ΣΥΡΙΖΑ με </w:t>
      </w:r>
      <w:r>
        <w:rPr>
          <w:rFonts w:eastAsia="Times New Roman" w:cs="Times New Roman"/>
          <w:szCs w:val="24"/>
        </w:rPr>
        <w:t xml:space="preserve">ενισχυμένη </w:t>
      </w:r>
      <w:r>
        <w:rPr>
          <w:rFonts w:eastAsia="Times New Roman" w:cs="Times New Roman"/>
          <w:szCs w:val="24"/>
        </w:rPr>
        <w:t xml:space="preserve">αναλογική δεν βγήκε; Όταν είσαι δεύτερος στις δημοσκοπήσεις, είτε με απλή αναλογική είτε με ενισχυμένη αναλογική, δεν είσαι ο πρώτος που </w:t>
      </w:r>
      <w:r>
        <w:rPr>
          <w:rFonts w:eastAsia="Times New Roman" w:cs="Times New Roman"/>
          <w:szCs w:val="24"/>
        </w:rPr>
        <w:t xml:space="preserve">θα μπορέσει να σχηματίσει κυβέρνηση ούτως ή άλλως. </w:t>
      </w:r>
    </w:p>
    <w:p w14:paraId="712529BE" w14:textId="77777777" w:rsidR="00802761" w:rsidRDefault="00465DCE">
      <w:pPr>
        <w:spacing w:after="0" w:line="600" w:lineRule="auto"/>
        <w:ind w:firstLine="567"/>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μάλιστα, τώρα που ο ΣΥΡΙΖΑ θα ψηφίσει την απλή αναλογική, αποτελεί ηθικό καθήκον να παραιτηθεί από την Κυβέρνηση και να διενεργηθούν εκλογές με το νέο σύστημα. Δεν γίνεται να καπηλεύεσαι έδρες και να</w:t>
      </w:r>
      <w:r>
        <w:rPr>
          <w:rFonts w:eastAsia="Times New Roman" w:cs="Times New Roman"/>
          <w:szCs w:val="24"/>
        </w:rPr>
        <w:t xml:space="preserve"> κυβερνάς με το μπόνους</w:t>
      </w:r>
      <w:r>
        <w:rPr>
          <w:rFonts w:eastAsia="Times New Roman" w:cs="Times New Roman"/>
          <w:szCs w:val="24"/>
        </w:rPr>
        <w:t>,</w:t>
      </w:r>
      <w:r>
        <w:rPr>
          <w:rFonts w:eastAsia="Times New Roman" w:cs="Times New Roman"/>
          <w:szCs w:val="24"/>
        </w:rPr>
        <w:t xml:space="preserve"> που ο ίδιος αποκηρύσσεις ως απεχθές. Το να παραμείνει ο ΣΥΡΙΖΑ στην Κυβέρνηση</w:t>
      </w:r>
      <w:r>
        <w:rPr>
          <w:rFonts w:eastAsia="Times New Roman" w:cs="Times New Roman"/>
          <w:szCs w:val="24"/>
        </w:rPr>
        <w:t>,</w:t>
      </w:r>
      <w:r>
        <w:rPr>
          <w:rFonts w:eastAsia="Times New Roman" w:cs="Times New Roman"/>
          <w:szCs w:val="24"/>
        </w:rPr>
        <w:t xml:space="preserve"> μετά την ψήφιση του νέου εκλογικού νόμου, θα ήταν ύψιστο ηθικό ατόπημα του κ. Τσίπρα και της Κυβέρνησης ολόκληρης.</w:t>
      </w:r>
    </w:p>
    <w:p w14:paraId="712529BF" w14:textId="77777777" w:rsidR="00802761" w:rsidRDefault="00465DCE">
      <w:pPr>
        <w:spacing w:after="0" w:line="600" w:lineRule="auto"/>
        <w:ind w:firstLine="567"/>
        <w:jc w:val="both"/>
        <w:rPr>
          <w:rFonts w:eastAsia="Times New Roman" w:cs="Times New Roman"/>
          <w:szCs w:val="24"/>
        </w:rPr>
      </w:pPr>
      <w:r>
        <w:rPr>
          <w:rFonts w:eastAsia="Times New Roman" w:cs="Times New Roman"/>
          <w:szCs w:val="24"/>
        </w:rPr>
        <w:lastRenderedPageBreak/>
        <w:t>Έχετε, κύριοι του ΣΥΡΙΖΑ, ήδη βεβαρημ</w:t>
      </w:r>
      <w:r>
        <w:rPr>
          <w:rFonts w:eastAsia="Times New Roman" w:cs="Times New Roman"/>
          <w:szCs w:val="24"/>
        </w:rPr>
        <w:t xml:space="preserve">ένο παρελθόν στην ασυνέπεια λόγων και έργων. Μην προχωρήσετε σε άλλο ένα ηθικό σφάλμα, που θα σας κυνηγάει σε όλη σας τη ζωή. Ψηφίστε το νέο εκλογικό σύστημα και ορίστε πότε θα γίνουν οι επόμενες εκλογές. </w:t>
      </w:r>
    </w:p>
    <w:p w14:paraId="712529C0" w14:textId="77777777" w:rsidR="00802761" w:rsidRDefault="00465DCE">
      <w:pPr>
        <w:spacing w:after="0" w:line="600" w:lineRule="auto"/>
        <w:ind w:firstLine="567"/>
        <w:jc w:val="both"/>
        <w:rPr>
          <w:rFonts w:eastAsia="Times New Roman" w:cs="Times New Roman"/>
          <w:szCs w:val="24"/>
        </w:rPr>
      </w:pPr>
      <w:r>
        <w:rPr>
          <w:rFonts w:eastAsia="Times New Roman" w:cs="Times New Roman"/>
          <w:szCs w:val="24"/>
        </w:rPr>
        <w:t>Εμείς υποστηρίζουμε ένα πάγιο αίτημά μας, την πρώτ</w:t>
      </w:r>
      <w:r>
        <w:rPr>
          <w:rFonts w:eastAsia="Times New Roman" w:cs="Times New Roman"/>
          <w:szCs w:val="24"/>
        </w:rPr>
        <w:t>η μας προγραμματική θέση από ιδρύσεως της Ένωσης Κεντρώων. Ο Βασίλης Λεβέντης πάντα έλεγε ότι δημοκρατία χωρίς απλή αναλογική δεν υπάρχει. Ο Πρόεδρός μας συνέχισε την παράδοση του δημοκρατικού κέντρου, το οποίο ζητούσε απλή αναλογική από την εποχή του Αλέξ</w:t>
      </w:r>
      <w:r>
        <w:rPr>
          <w:rFonts w:eastAsia="Times New Roman" w:cs="Times New Roman"/>
          <w:szCs w:val="24"/>
        </w:rPr>
        <w:t>ανδρου Παπαναστασίου. Και τώρα που μας δίνετ</w:t>
      </w:r>
      <w:r>
        <w:rPr>
          <w:rFonts w:eastAsia="Times New Roman" w:cs="Times New Roman"/>
          <w:szCs w:val="24"/>
        </w:rPr>
        <w:t>αι</w:t>
      </w:r>
      <w:r>
        <w:rPr>
          <w:rFonts w:eastAsia="Times New Roman" w:cs="Times New Roman"/>
          <w:szCs w:val="24"/>
        </w:rPr>
        <w:t xml:space="preserve"> αυτή η ιστορική ευκαιρία θα την πετάξουμε εμείς στα σκουπίδια, θα κάνουμε κωλοτούμπα και θα αλλάξουμε την προγραμματική μας θέση; Σοβαρά μιλάτε; Νομίζετε ότι είμαστε σαν εσάς; Ότι ήρθαμε στην πολιτική για χόμπ</w:t>
      </w:r>
      <w:r>
        <w:rPr>
          <w:rFonts w:eastAsia="Times New Roman" w:cs="Times New Roman"/>
          <w:szCs w:val="24"/>
        </w:rPr>
        <w:t>ι και ότι θα φτιάξουμε άλλο ένα κομματικό μαγαζί για να παίρνουμε τη βουλευτική μας αποζημίωση; Πλανάσθε, κύριοι!</w:t>
      </w:r>
    </w:p>
    <w:p w14:paraId="712529C1" w14:textId="77777777" w:rsidR="00802761" w:rsidRDefault="00465DCE">
      <w:pPr>
        <w:spacing w:after="0" w:line="600" w:lineRule="auto"/>
        <w:ind w:firstLine="567"/>
        <w:jc w:val="both"/>
        <w:rPr>
          <w:rFonts w:eastAsia="Times New Roman" w:cs="Times New Roman"/>
          <w:szCs w:val="24"/>
        </w:rPr>
      </w:pPr>
      <w:r>
        <w:rPr>
          <w:rFonts w:eastAsia="Times New Roman" w:cs="Times New Roman"/>
          <w:szCs w:val="24"/>
        </w:rPr>
        <w:lastRenderedPageBreak/>
        <w:t>Εμείς, ως Ένωση Κεντρώων</w:t>
      </w:r>
      <w:r>
        <w:rPr>
          <w:rFonts w:eastAsia="Times New Roman" w:cs="Times New Roman"/>
          <w:szCs w:val="24"/>
        </w:rPr>
        <w:t>,</w:t>
      </w:r>
      <w:r>
        <w:rPr>
          <w:rFonts w:eastAsia="Times New Roman" w:cs="Times New Roman"/>
          <w:szCs w:val="24"/>
        </w:rPr>
        <w:t xml:space="preserve"> είμαστε συμπαγείς σαν πέτρα στα αιτήματά μας. Γιατί πάγιο αίτημα σημαίνει αυτό που μένει αναλλοίωτο όσο</w:t>
      </w:r>
      <w:r>
        <w:rPr>
          <w:rFonts w:eastAsia="Times New Roman" w:cs="Times New Roman"/>
          <w:szCs w:val="24"/>
        </w:rPr>
        <w:t>ν</w:t>
      </w:r>
      <w:r>
        <w:rPr>
          <w:rFonts w:eastAsia="Times New Roman" w:cs="Times New Roman"/>
          <w:szCs w:val="24"/>
        </w:rPr>
        <w:t xml:space="preserve"> χρόνο παραμ</w:t>
      </w:r>
      <w:r>
        <w:rPr>
          <w:rFonts w:eastAsia="Times New Roman" w:cs="Times New Roman"/>
          <w:szCs w:val="24"/>
        </w:rPr>
        <w:t>ένει ανικανοποίητο. Η συζήτηση για απλή αναλογική από εμάς ξεκίνησε. Ο ΣΥΡΙΖΑ ήρθε στη δική μας θέση. Καλοδεχούμενο το αίτημά του για απλή αναλογική. Οποιοσδήποτε κι αν προσερχόταν στην πάγια προγραμματική μας θέση, θα ήταν εξίσου καλοδεχούμενος. Είτε ο κ.</w:t>
      </w:r>
      <w:r>
        <w:rPr>
          <w:rFonts w:eastAsia="Times New Roman" w:cs="Times New Roman"/>
          <w:szCs w:val="24"/>
        </w:rPr>
        <w:t xml:space="preserve"> Μητσοτάκης ήταν στην κυβέρνηση είτε ο κ. Τσίπρας τώρα, η προτίμησή μας υπέρ της απλής αναλογικής θα ήταν η ίδια. </w:t>
      </w:r>
    </w:p>
    <w:p w14:paraId="712529C2" w14:textId="77777777" w:rsidR="00802761" w:rsidRDefault="00465DCE">
      <w:pPr>
        <w:spacing w:after="0" w:line="600" w:lineRule="auto"/>
        <w:ind w:firstLine="567"/>
        <w:jc w:val="both"/>
        <w:rPr>
          <w:rFonts w:eastAsia="Times New Roman" w:cs="Times New Roman"/>
          <w:szCs w:val="24"/>
        </w:rPr>
      </w:pPr>
      <w:r>
        <w:rPr>
          <w:rFonts w:eastAsia="Times New Roman" w:cs="Times New Roman"/>
          <w:szCs w:val="24"/>
        </w:rPr>
        <w:t>Επειδή, λοιπόν, ο ΣΥΡΙΖΑ τυγχάνει –ενδεχομένως από πρόσκαιρη πολιτική σκοπιμότητα- να έρθει στις δικές μας θέσεις, πάει να πει ότι εμείς στηρ</w:t>
      </w:r>
      <w:r>
        <w:rPr>
          <w:rFonts w:eastAsia="Times New Roman" w:cs="Times New Roman"/>
          <w:szCs w:val="24"/>
        </w:rPr>
        <w:t>ίζουμε ΣΥΡΙΖΑ; Μα, δέκα μήνες τώρα έχουμε καταψηφίσει τα πάντα και ακολουθούν και άλλα νομοσχέδια και θα δείτε πόσο σκληρή στάση θα ακολουθήσουμε. Οπότε, ας τελειώνει η καραμέλα, έχει ήδη λιώσει</w:t>
      </w:r>
      <w:r>
        <w:rPr>
          <w:rFonts w:eastAsia="Times New Roman" w:cs="Times New Roman"/>
          <w:szCs w:val="24"/>
        </w:rPr>
        <w:t>!</w:t>
      </w:r>
      <w:r>
        <w:rPr>
          <w:rFonts w:eastAsia="Times New Roman" w:cs="Times New Roman"/>
          <w:szCs w:val="24"/>
        </w:rPr>
        <w:t xml:space="preserve"> </w:t>
      </w:r>
    </w:p>
    <w:p w14:paraId="712529C3" w14:textId="77777777" w:rsidR="00802761" w:rsidRDefault="00465DCE">
      <w:pPr>
        <w:spacing w:after="0" w:line="600" w:lineRule="auto"/>
        <w:ind w:firstLine="567"/>
        <w:jc w:val="both"/>
        <w:rPr>
          <w:rFonts w:eastAsia="Times New Roman" w:cs="Times New Roman"/>
          <w:szCs w:val="24"/>
        </w:rPr>
      </w:pPr>
      <w:r>
        <w:rPr>
          <w:rFonts w:eastAsia="Times New Roman" w:cs="Times New Roman"/>
          <w:szCs w:val="24"/>
        </w:rPr>
        <w:t>Θα κάνω, λοιπόν, έκκληση στις ηγεσίες των άλλων κομμάτων, έ</w:t>
      </w:r>
      <w:r>
        <w:rPr>
          <w:rFonts w:eastAsia="Times New Roman" w:cs="Times New Roman"/>
          <w:szCs w:val="24"/>
        </w:rPr>
        <w:t xml:space="preserve">στω και τώρα για το καλό της πατρίδας, πάνω από μικροκομματικά συμφέροντα, να συνταχθούν μαζί μας στο θέμα της απλής αναλογικής </w:t>
      </w:r>
      <w:r>
        <w:rPr>
          <w:rFonts w:eastAsia="Times New Roman" w:cs="Times New Roman"/>
          <w:szCs w:val="24"/>
        </w:rPr>
        <w:lastRenderedPageBreak/>
        <w:t>και από αύριο όλοι μαζί να κάτσουμε στο ίδιο τραπέζι και να σχεδιάσουμε ένα σχέδιο εθνικής σωτηρίας για τη χώρα. Εφόσον οι πολιτ</w:t>
      </w:r>
      <w:r>
        <w:rPr>
          <w:rFonts w:eastAsia="Times New Roman" w:cs="Times New Roman"/>
          <w:szCs w:val="24"/>
        </w:rPr>
        <w:t xml:space="preserve">ικοί Αρχηγοί είναι έστω και λίγο πατριώτες, είμαι βέβαιος ότι θα τα βρουν μεταξύ τους. </w:t>
      </w:r>
    </w:p>
    <w:p w14:paraId="712529C4" w14:textId="77777777" w:rsidR="00802761" w:rsidRDefault="00465DCE">
      <w:pPr>
        <w:spacing w:after="0" w:line="600" w:lineRule="auto"/>
        <w:ind w:firstLine="567"/>
        <w:jc w:val="both"/>
        <w:rPr>
          <w:rFonts w:eastAsia="Times New Roman" w:cs="Times New Roman"/>
          <w:szCs w:val="24"/>
        </w:rPr>
      </w:pPr>
      <w:r>
        <w:rPr>
          <w:rFonts w:eastAsia="Times New Roman" w:cs="Times New Roman"/>
          <w:szCs w:val="24"/>
        </w:rPr>
        <w:t>Υπερψηφίζουμε τις διατάξεις του νόμου πεπεισμένοι ότι εμείς τουλάχιστον συμβάλλουμε στην καθιέρωση διαφορετικού τρόπου συνεννόησης με τα άλλα κόμματα, τα οποία δεν θεωρ</w:t>
      </w:r>
      <w:r>
        <w:rPr>
          <w:rFonts w:eastAsia="Times New Roman" w:cs="Times New Roman"/>
          <w:szCs w:val="24"/>
        </w:rPr>
        <w:t xml:space="preserve">ούμε εχθρούς, αγαπητοί συνάδελφοι, αλλά εν δυνάμει συνεργάτες. </w:t>
      </w:r>
    </w:p>
    <w:p w14:paraId="712529C5" w14:textId="77777777" w:rsidR="00802761" w:rsidRDefault="00465DCE">
      <w:pPr>
        <w:spacing w:after="0" w:line="600" w:lineRule="auto"/>
        <w:ind w:firstLine="567"/>
        <w:jc w:val="both"/>
        <w:rPr>
          <w:rFonts w:eastAsia="Times New Roman" w:cs="Times New Roman"/>
          <w:szCs w:val="24"/>
        </w:rPr>
      </w:pPr>
      <w:r>
        <w:rPr>
          <w:rFonts w:eastAsia="Times New Roman" w:cs="Times New Roman"/>
          <w:szCs w:val="24"/>
        </w:rPr>
        <w:t xml:space="preserve">Σας ευχαριστώ πολύ. </w:t>
      </w:r>
    </w:p>
    <w:p w14:paraId="712529C6" w14:textId="77777777" w:rsidR="00802761" w:rsidRDefault="00465DC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712529C7" w14:textId="77777777" w:rsidR="00802761" w:rsidRDefault="00465DCE">
      <w:pPr>
        <w:spacing w:after="0" w:line="600" w:lineRule="auto"/>
        <w:ind w:firstLine="567"/>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Σας ευχαριστούμε, κύριοι συνάδελφοι. </w:t>
      </w:r>
    </w:p>
    <w:p w14:paraId="712529C8" w14:textId="77777777" w:rsidR="00802761" w:rsidRDefault="00465DCE">
      <w:pPr>
        <w:spacing w:after="0" w:line="600" w:lineRule="auto"/>
        <w:ind w:firstLine="567"/>
        <w:jc w:val="both"/>
        <w:rPr>
          <w:rFonts w:eastAsia="Times New Roman" w:cs="Times New Roman"/>
          <w:szCs w:val="24"/>
        </w:rPr>
      </w:pPr>
      <w:r>
        <w:rPr>
          <w:rFonts w:eastAsia="Times New Roman" w:cs="Times New Roman"/>
          <w:szCs w:val="24"/>
        </w:rPr>
        <w:t>Τον λόγο έχει ο Υφυπουργός Εσωτερικών και Διοικη</w:t>
      </w:r>
      <w:r>
        <w:rPr>
          <w:rFonts w:eastAsia="Times New Roman" w:cs="Times New Roman"/>
          <w:szCs w:val="24"/>
        </w:rPr>
        <w:t xml:space="preserve">τικής Ανασυγκρότησης κ. Ιωάννης Μπαλάφας. Αμέσως μετά θα ανοίξει ο κατάλογος των ομιλητών επί της αρχής. </w:t>
      </w:r>
    </w:p>
    <w:p w14:paraId="712529C9" w14:textId="77777777" w:rsidR="00802761" w:rsidRDefault="00465DCE">
      <w:pPr>
        <w:spacing w:after="0" w:line="600" w:lineRule="auto"/>
        <w:ind w:firstLine="567"/>
        <w:jc w:val="both"/>
        <w:rPr>
          <w:rFonts w:eastAsia="Times New Roman" w:cs="Times New Roman"/>
          <w:szCs w:val="24"/>
        </w:rPr>
      </w:pPr>
      <w:r>
        <w:rPr>
          <w:rFonts w:eastAsia="Times New Roman" w:cs="Times New Roman"/>
          <w:szCs w:val="24"/>
        </w:rPr>
        <w:t>Ορίστε, κύριε Υ</w:t>
      </w:r>
      <w:r>
        <w:rPr>
          <w:rFonts w:eastAsia="Times New Roman" w:cs="Times New Roman"/>
          <w:szCs w:val="24"/>
        </w:rPr>
        <w:t>φυ</w:t>
      </w:r>
      <w:r>
        <w:rPr>
          <w:rFonts w:eastAsia="Times New Roman" w:cs="Times New Roman"/>
          <w:szCs w:val="24"/>
        </w:rPr>
        <w:t>πουργέ, έχετε τον λόγο για εννέα λεπτά.</w:t>
      </w:r>
    </w:p>
    <w:p w14:paraId="712529CA"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ΜΠΑΛΑΦΑΣ (Υφυπουργός Εσωτερικών και Διοικητικής Ανασυγκρότησης):</w:t>
      </w:r>
      <w:r>
        <w:rPr>
          <w:rFonts w:eastAsia="Times New Roman" w:cs="Times New Roman"/>
          <w:szCs w:val="24"/>
        </w:rPr>
        <w:t xml:space="preserve"> Κυρίες και κύριοι συ</w:t>
      </w:r>
      <w:r>
        <w:rPr>
          <w:rFonts w:eastAsia="Times New Roman" w:cs="Times New Roman"/>
          <w:szCs w:val="24"/>
        </w:rPr>
        <w:t>νάδελφοι, επιλέγω να επικοινωνήσω με τις αντίθετες απόψεις βασικά, να μη μείνω σε μια λογική παράλληλου μονόλογου, να επικοινωνήσω με τις ενστάσεις, καλοπροαίρετες ή άλλες, δεν έχει καμμία ιδιαίτερη σημασία. Επιτρέψτε μου να μην αναφερθώ σε όλα τα ζητήματα</w:t>
      </w:r>
      <w:r>
        <w:rPr>
          <w:rFonts w:eastAsia="Times New Roman" w:cs="Times New Roman"/>
          <w:szCs w:val="24"/>
        </w:rPr>
        <w:t>,</w:t>
      </w:r>
      <w:r>
        <w:rPr>
          <w:rFonts w:eastAsia="Times New Roman" w:cs="Times New Roman"/>
          <w:szCs w:val="24"/>
        </w:rPr>
        <w:t xml:space="preserve"> μιας και ο χρόνος είναι περιορισμένος, γιατί παρά την πολύχρονη γνωριμία μου με τον Σπύρο Λυκούδη, μου βάζει πολύ στενά όρια.</w:t>
      </w:r>
    </w:p>
    <w:p w14:paraId="712529C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Θα προσπαθήσω να μιλήσω και να πω τη γνώμη μας για έξι απόψεις που έχουν ακουστεί, ενδιαφέρουσες κατά τα άλλα, ανεξάρτητα αν δια</w:t>
      </w:r>
      <w:r>
        <w:rPr>
          <w:rFonts w:eastAsia="Times New Roman" w:cs="Times New Roman"/>
          <w:szCs w:val="24"/>
        </w:rPr>
        <w:t>φωνούμε. Από τις έξι -δεν θα μπορέσω να μιλήσω για όλες- ξεπερνάω το ζήτημα του χρόνου, γιατί δεν μου δίνεται η δυνατότητα και μένω στη δεύτερη άποψη.</w:t>
      </w:r>
    </w:p>
    <w:p w14:paraId="712529C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Ποια είναι αυτή η άποψη; Είναι αυτή που λέει: «καλή η απλή αναλογική, αλλά αυτό που φέρνετε εσείς δεν είν</w:t>
      </w:r>
      <w:r>
        <w:rPr>
          <w:rFonts w:eastAsia="Times New Roman" w:cs="Times New Roman"/>
          <w:szCs w:val="24"/>
        </w:rPr>
        <w:t>αι απλή αναλογική. Και δεν είναι απλή αναλογική, επειδή έχει το κατώφλι του 3%</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ρέπει να είναι καθαρό. Απλή αναλογική 100% δεν υπάρχει. Και μόνο όταν υπάρχουν εκλογικές περιφέρει</w:t>
      </w:r>
      <w:r>
        <w:rPr>
          <w:rFonts w:eastAsia="Times New Roman" w:cs="Times New Roman"/>
          <w:szCs w:val="24"/>
        </w:rPr>
        <w:t>ε</w:t>
      </w:r>
      <w:r>
        <w:rPr>
          <w:rFonts w:eastAsia="Times New Roman" w:cs="Times New Roman"/>
          <w:szCs w:val="24"/>
        </w:rPr>
        <w:t xml:space="preserve">ς από τα </w:t>
      </w:r>
      <w:r>
        <w:rPr>
          <w:rFonts w:eastAsia="Times New Roman" w:cs="Times New Roman"/>
          <w:szCs w:val="24"/>
        </w:rPr>
        <w:lastRenderedPageBreak/>
        <w:t>Γρεβενά μέχρι τη Β΄ Αθ</w:t>
      </w:r>
      <w:r>
        <w:rPr>
          <w:rFonts w:eastAsia="Times New Roman" w:cs="Times New Roman"/>
          <w:szCs w:val="24"/>
        </w:rPr>
        <w:t>ηνών</w:t>
      </w:r>
      <w:r>
        <w:rPr>
          <w:rFonts w:eastAsia="Times New Roman" w:cs="Times New Roman"/>
          <w:szCs w:val="24"/>
        </w:rPr>
        <w:t xml:space="preserve"> και από την Κεφαλλονιά μέχρι την Α΄ Αθ</w:t>
      </w:r>
      <w:r>
        <w:rPr>
          <w:rFonts w:eastAsia="Times New Roman" w:cs="Times New Roman"/>
          <w:szCs w:val="24"/>
        </w:rPr>
        <w:t>ηνών</w:t>
      </w:r>
      <w:r>
        <w:rPr>
          <w:rFonts w:eastAsia="Times New Roman" w:cs="Times New Roman"/>
          <w:szCs w:val="24"/>
        </w:rPr>
        <w:t>, με τόσο μεγάλη διαφορά</w:t>
      </w:r>
      <w:r>
        <w:rPr>
          <w:rFonts w:eastAsia="Times New Roman" w:cs="Times New Roman"/>
          <w:szCs w:val="24"/>
        </w:rPr>
        <w:t xml:space="preserve"> μεγέθους</w:t>
      </w:r>
      <w:r>
        <w:rPr>
          <w:rFonts w:eastAsia="Times New Roman" w:cs="Times New Roman"/>
          <w:szCs w:val="24"/>
        </w:rPr>
        <w:t xml:space="preserve">, 100% απλή αναλογική δεν υπάρχει. Μόνο αν </w:t>
      </w:r>
      <w:r>
        <w:rPr>
          <w:rFonts w:eastAsia="Times New Roman" w:cs="Times New Roman"/>
          <w:szCs w:val="24"/>
        </w:rPr>
        <w:t>θεωρηθεί όλη</w:t>
      </w:r>
      <w:r>
        <w:rPr>
          <w:rFonts w:eastAsia="Times New Roman" w:cs="Times New Roman"/>
          <w:szCs w:val="24"/>
        </w:rPr>
        <w:t xml:space="preserve"> η Ελλάδα μία περιφέρεια, τότε μπορούμε να μιλήσουμε για απ</w:t>
      </w:r>
      <w:r>
        <w:rPr>
          <w:rFonts w:eastAsia="Times New Roman" w:cs="Times New Roman"/>
          <w:szCs w:val="24"/>
        </w:rPr>
        <w:t>ολύτως</w:t>
      </w:r>
      <w:r>
        <w:rPr>
          <w:rFonts w:eastAsia="Times New Roman" w:cs="Times New Roman"/>
          <w:szCs w:val="24"/>
        </w:rPr>
        <w:t xml:space="preserve"> απλή αναλογική.</w:t>
      </w:r>
    </w:p>
    <w:p w14:paraId="712529C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Επειδή εμείς αυτά τα ζητήματα τα παίρνουμε πολύ στα σοβαρά και επειδή μένουμε σταθ</w:t>
      </w:r>
      <w:r>
        <w:rPr>
          <w:rFonts w:eastAsia="Times New Roman" w:cs="Times New Roman"/>
          <w:szCs w:val="24"/>
        </w:rPr>
        <w:t>εροί στις αρχές μας και προσπαθούμε με ρεαλισμό και ειλικρίνεια να αντιμετωπίσουμε τη σημερινή κατάσταση, προχωρήσαμε με το νομοσχέδιο αυτό στην κατεύθυνση της ενίσχυσης της αντιπροσωπευτικότητας. Προσέξτε τον τίτλο</w:t>
      </w:r>
      <w:r>
        <w:rPr>
          <w:rFonts w:eastAsia="Times New Roman" w:cs="Times New Roman"/>
          <w:szCs w:val="24"/>
        </w:rPr>
        <w:t xml:space="preserve"> του νομοσχεδίου</w:t>
      </w:r>
      <w:r>
        <w:rPr>
          <w:rFonts w:eastAsia="Times New Roman" w:cs="Times New Roman"/>
          <w:szCs w:val="24"/>
        </w:rPr>
        <w:t>. Μιλάμε για αναλογική εκ</w:t>
      </w:r>
      <w:r>
        <w:rPr>
          <w:rFonts w:eastAsia="Times New Roman" w:cs="Times New Roman"/>
          <w:szCs w:val="24"/>
        </w:rPr>
        <w:t>προσώπηση των πολιτικών κομμάτων, δηλαδή κάνουμε μία επιλογή</w:t>
      </w:r>
      <w:r>
        <w:rPr>
          <w:rFonts w:eastAsia="Times New Roman" w:cs="Times New Roman"/>
          <w:szCs w:val="24"/>
        </w:rPr>
        <w:t>,</w:t>
      </w:r>
      <w:r>
        <w:rPr>
          <w:rFonts w:eastAsia="Times New Roman" w:cs="Times New Roman"/>
          <w:szCs w:val="24"/>
        </w:rPr>
        <w:t xml:space="preserve"> την οποία θεωρούμε κορυφαία, που </w:t>
      </w:r>
      <w:r>
        <w:rPr>
          <w:rFonts w:eastAsia="Times New Roman" w:cs="Times New Roman"/>
          <w:szCs w:val="24"/>
        </w:rPr>
        <w:t>περι</w:t>
      </w:r>
      <w:r>
        <w:rPr>
          <w:rFonts w:eastAsia="Times New Roman" w:cs="Times New Roman"/>
          <w:szCs w:val="24"/>
        </w:rPr>
        <w:t>έχει δύο βασικά ζητήματα, που συνιστούν και εκφράζουν τη φιλοσοφία μας.</w:t>
      </w:r>
    </w:p>
    <w:p w14:paraId="712529C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Το ένα είναι η απλή αναλογική στην κατανομή και των τριακοσίων εδρών και το άλλο η κα</w:t>
      </w:r>
      <w:r>
        <w:rPr>
          <w:rFonts w:eastAsia="Times New Roman" w:cs="Times New Roman"/>
          <w:szCs w:val="24"/>
        </w:rPr>
        <w:t xml:space="preserve">τάργηση του μπόνους των πενήντα εδρών. Αυτό </w:t>
      </w:r>
      <w:r>
        <w:rPr>
          <w:rFonts w:eastAsia="Times New Roman" w:cs="Times New Roman"/>
          <w:szCs w:val="24"/>
        </w:rPr>
        <w:t xml:space="preserve">ορισμένοι </w:t>
      </w:r>
      <w:r>
        <w:rPr>
          <w:rFonts w:eastAsia="Times New Roman" w:cs="Times New Roman"/>
          <w:szCs w:val="24"/>
        </w:rPr>
        <w:t xml:space="preserve">το περνούν στο </w:t>
      </w:r>
      <w:r>
        <w:rPr>
          <w:rFonts w:eastAsia="Times New Roman" w:cs="Times New Roman"/>
          <w:szCs w:val="24"/>
        </w:rPr>
        <w:t>«</w:t>
      </w:r>
      <w:r>
        <w:rPr>
          <w:rFonts w:eastAsia="Times New Roman" w:cs="Times New Roman"/>
          <w:szCs w:val="24"/>
        </w:rPr>
        <w:t>ντούκου</w:t>
      </w:r>
      <w:r>
        <w:rPr>
          <w:rFonts w:eastAsia="Times New Roman" w:cs="Times New Roman"/>
          <w:szCs w:val="24"/>
        </w:rPr>
        <w:t>»</w:t>
      </w:r>
      <w:r>
        <w:rPr>
          <w:rFonts w:eastAsia="Times New Roman" w:cs="Times New Roman"/>
          <w:szCs w:val="24"/>
        </w:rPr>
        <w:t>, σαν να μην είναι τίποτα. Αυτή είναι η κορυφαία επιλογή. Εκεί πρέπει να τοποθετηθεί κ</w:t>
      </w:r>
      <w:r>
        <w:rPr>
          <w:rFonts w:eastAsia="Times New Roman" w:cs="Times New Roman"/>
          <w:szCs w:val="24"/>
        </w:rPr>
        <w:t>άποιος</w:t>
      </w:r>
      <w:r>
        <w:rPr>
          <w:rFonts w:eastAsia="Times New Roman" w:cs="Times New Roman"/>
          <w:szCs w:val="24"/>
        </w:rPr>
        <w:t>, δηλαδή</w:t>
      </w:r>
      <w:r>
        <w:rPr>
          <w:rFonts w:eastAsia="Times New Roman" w:cs="Times New Roman"/>
          <w:szCs w:val="24"/>
        </w:rPr>
        <w:t xml:space="preserve"> αν η κατανομή με απλή </w:t>
      </w:r>
      <w:r>
        <w:rPr>
          <w:rFonts w:eastAsia="Times New Roman" w:cs="Times New Roman"/>
          <w:szCs w:val="24"/>
        </w:rPr>
        <w:lastRenderedPageBreak/>
        <w:t>αναλογική των τριακοσίων εδρών και η κατάργηση του μπόν</w:t>
      </w:r>
      <w:r>
        <w:rPr>
          <w:rFonts w:eastAsia="Times New Roman" w:cs="Times New Roman"/>
          <w:szCs w:val="24"/>
        </w:rPr>
        <w:t>ους είναι</w:t>
      </w:r>
      <w:r>
        <w:rPr>
          <w:rFonts w:eastAsia="Times New Roman" w:cs="Times New Roman"/>
          <w:szCs w:val="24"/>
        </w:rPr>
        <w:t>,</w:t>
      </w:r>
      <w:r>
        <w:rPr>
          <w:rFonts w:eastAsia="Times New Roman" w:cs="Times New Roman"/>
          <w:szCs w:val="24"/>
        </w:rPr>
        <w:t xml:space="preserve"> ή όχι</w:t>
      </w:r>
      <w:r>
        <w:rPr>
          <w:rFonts w:eastAsia="Times New Roman" w:cs="Times New Roman"/>
          <w:szCs w:val="24"/>
        </w:rPr>
        <w:t>,</w:t>
      </w:r>
      <w:r>
        <w:rPr>
          <w:rFonts w:eastAsia="Times New Roman" w:cs="Times New Roman"/>
          <w:szCs w:val="24"/>
        </w:rPr>
        <w:t xml:space="preserve"> κορυφαία και σημαντική επιλογή στη νεότερη πολιτική ιστορία μας.</w:t>
      </w:r>
    </w:p>
    <w:p w14:paraId="712529C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Πάνω στο ζήτημα αυτό επιδιώκουμε τη μεγαλύτερη συναίνεση, με την εξής έννοια: Αν γίνει –έτσι ξεκινήσαμε- αποδεκτή η φιλοσοφία, το βασικό περιεχόμενο της άποψής μας, μια ολισ</w:t>
      </w:r>
      <w:r>
        <w:rPr>
          <w:rFonts w:eastAsia="Times New Roman" w:cs="Times New Roman"/>
          <w:szCs w:val="24"/>
        </w:rPr>
        <w:t>τική άποψη και πάρει τις διακόσιες έδρες, αυτό θέλουμε εμείς, αυτό επιδιώκουμε, αυτό επιθυμούμε</w:t>
      </w:r>
      <w:r>
        <w:rPr>
          <w:rFonts w:eastAsia="Times New Roman" w:cs="Times New Roman"/>
          <w:szCs w:val="24"/>
        </w:rPr>
        <w:t>, τότε προχωράμε συνολικά.</w:t>
      </w:r>
      <w:r>
        <w:rPr>
          <w:rFonts w:eastAsia="Times New Roman" w:cs="Times New Roman"/>
          <w:szCs w:val="24"/>
        </w:rPr>
        <w:t xml:space="preserve"> Αν, όμως, αυτό είναι αδύνατο ή φαίνεται με τις τοποθετήσεις ότι αυτό δεν είναι δυνατόν να συγκεντρώσει διακόσιες ψήφους επί της αρχής,</w:t>
      </w:r>
      <w:r>
        <w:rPr>
          <w:rFonts w:eastAsia="Times New Roman" w:cs="Times New Roman"/>
          <w:szCs w:val="24"/>
        </w:rPr>
        <w:t xml:space="preserve"> τότε οδηγούμαστε</w:t>
      </w:r>
      <w:r>
        <w:rPr>
          <w:rFonts w:eastAsia="Times New Roman" w:cs="Times New Roman"/>
          <w:szCs w:val="24"/>
        </w:rPr>
        <w:t>,</w:t>
      </w:r>
      <w:r>
        <w:rPr>
          <w:rFonts w:eastAsia="Times New Roman" w:cs="Times New Roman"/>
          <w:szCs w:val="24"/>
        </w:rPr>
        <w:t xml:space="preserve"> με ειλικρίνεια</w:t>
      </w:r>
      <w:r>
        <w:rPr>
          <w:rFonts w:eastAsia="Times New Roman" w:cs="Times New Roman"/>
          <w:szCs w:val="24"/>
        </w:rPr>
        <w:t>,</w:t>
      </w:r>
      <w:r>
        <w:rPr>
          <w:rFonts w:eastAsia="Times New Roman" w:cs="Times New Roman"/>
          <w:szCs w:val="24"/>
        </w:rPr>
        <w:t xml:space="preserve"> σε δύο φάσεις. Δεν λέμε: «επειδή δεν γίνεται αυτό, δεν κάνουμε τίποτα». Επιμένουμε στην ουσία της πρότασής μας, που είναι η απλή αναλογική στην κατανομή των εδρών και των τριακοσίων και κατάργηση του μπόνους των πενήντα ε</w:t>
      </w:r>
      <w:r>
        <w:rPr>
          <w:rFonts w:eastAsia="Times New Roman" w:cs="Times New Roman"/>
          <w:szCs w:val="24"/>
        </w:rPr>
        <w:t>δρών και επιλέγουμε ταυτόχρονα ψήφο στα δεκαεπτά, που συγκεντρώνει έναν κοινό παρονομαστή</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δηλαδή</w:t>
      </w:r>
      <w:r>
        <w:rPr>
          <w:rFonts w:eastAsia="Times New Roman" w:cs="Times New Roman"/>
          <w:szCs w:val="24"/>
        </w:rPr>
        <w:t xml:space="preserve"> μεγάλη συναίνεση με τα κόμματα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τα οποία συζήτησε ο Πρωθυπουργός πριν από τη διαμόρφωση αυτού του νομοσχεδίου.</w:t>
      </w:r>
    </w:p>
    <w:p w14:paraId="712529D0"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Απαντώντας στο γιατί λέμε </w:t>
      </w:r>
      <w:r>
        <w:rPr>
          <w:rFonts w:eastAsia="Times New Roman" w:cs="Times New Roman"/>
          <w:szCs w:val="24"/>
        </w:rPr>
        <w:t>«</w:t>
      </w:r>
      <w:r>
        <w:rPr>
          <w:rFonts w:eastAsia="Times New Roman" w:cs="Times New Roman"/>
          <w:szCs w:val="24"/>
        </w:rPr>
        <w:t>όχι</w:t>
      </w:r>
      <w:r>
        <w:rPr>
          <w:rFonts w:eastAsia="Times New Roman" w:cs="Times New Roman"/>
          <w:szCs w:val="24"/>
        </w:rPr>
        <w:t>»</w:t>
      </w:r>
      <w:r>
        <w:rPr>
          <w:rFonts w:eastAsia="Times New Roman" w:cs="Times New Roman"/>
          <w:szCs w:val="24"/>
        </w:rPr>
        <w:t xml:space="preserve"> στα άλλα ζητήματα σε αυτή τη φάση, είναι γιατί δεν συγκεντρώνουν ικανοποιητική αποδοχή</w:t>
      </w:r>
      <w:r>
        <w:rPr>
          <w:rFonts w:eastAsia="Times New Roman" w:cs="Times New Roman"/>
          <w:szCs w:val="24"/>
        </w:rPr>
        <w:t xml:space="preserve"> στο σύνολο των κομμάτων.</w:t>
      </w:r>
      <w:r>
        <w:rPr>
          <w:rFonts w:eastAsia="Times New Roman" w:cs="Times New Roman"/>
          <w:szCs w:val="24"/>
        </w:rPr>
        <w:t xml:space="preserve"> Από την άλλη πλευρά λέμε ότι σε συνδυασμό με τη συνταγματική μεταρρύθμιση, η οποία ξεκινάει να συζητηθεί στο αμέσως επόμενο διάστημα, θα έχουμε</w:t>
      </w:r>
      <w:r>
        <w:rPr>
          <w:rFonts w:eastAsia="Times New Roman" w:cs="Times New Roman"/>
          <w:szCs w:val="24"/>
        </w:rPr>
        <w:t xml:space="preserve"> μία δυνατότητα πλατιάς συζήτησης για όλα τα άλλα και αυτό δεν είναι υπεκφυγή. Είναι μια σοβαρή, ρεαλιστική και μετρημένη αντιμετώπιση του ζητήματος.</w:t>
      </w:r>
    </w:p>
    <w:p w14:paraId="712529D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Είναι μια αντιμετώπιση του ζητήματος βήμα-βήμα, προσεκτική αντιμετώπιση βεβαίως, αλλά να μην ξεχνάμε κάτι:</w:t>
      </w:r>
      <w:r>
        <w:rPr>
          <w:rFonts w:eastAsia="Times New Roman" w:cs="Times New Roman"/>
          <w:szCs w:val="24"/>
        </w:rPr>
        <w:t xml:space="preserve"> Για πρώτη φορά στη νεότερη πολιτική ιστορία συζητάμε για να εφαρμοστεί η απλή αναλογική, όχι σαν ένα κόμμα της αντιπολιτεύσεως. Το έχουμε κάνει κι εμείς πάρα πολλές φορές </w:t>
      </w:r>
      <w:r>
        <w:rPr>
          <w:rFonts w:eastAsia="Times New Roman" w:cs="Times New Roman"/>
          <w:szCs w:val="24"/>
        </w:rPr>
        <w:t>στο παρελθόν -</w:t>
      </w:r>
      <w:r>
        <w:rPr>
          <w:rFonts w:eastAsia="Times New Roman" w:cs="Times New Roman"/>
          <w:szCs w:val="24"/>
        </w:rPr>
        <w:t>και καλά κάναμε</w:t>
      </w:r>
      <w:r>
        <w:rPr>
          <w:rFonts w:eastAsia="Times New Roman" w:cs="Times New Roman"/>
          <w:szCs w:val="24"/>
        </w:rPr>
        <w:t>-</w:t>
      </w:r>
      <w:r>
        <w:rPr>
          <w:rFonts w:eastAsia="Times New Roman" w:cs="Times New Roman"/>
          <w:szCs w:val="24"/>
        </w:rPr>
        <w:t xml:space="preserve"> να συζητάμε για </w:t>
      </w:r>
      <w:r>
        <w:rPr>
          <w:rFonts w:eastAsia="Times New Roman" w:cs="Times New Roman"/>
          <w:szCs w:val="24"/>
        </w:rPr>
        <w:t>τα γενικά</w:t>
      </w:r>
      <w:r>
        <w:rPr>
          <w:rFonts w:eastAsia="Times New Roman" w:cs="Times New Roman"/>
          <w:szCs w:val="24"/>
        </w:rPr>
        <w:t xml:space="preserve"> της απλής αναλογικής. Όμως,</w:t>
      </w:r>
      <w:r>
        <w:rPr>
          <w:rFonts w:eastAsia="Times New Roman" w:cs="Times New Roman"/>
          <w:szCs w:val="24"/>
        </w:rPr>
        <w:t xml:space="preserve"> για πρώτη φορά, δίνεται η δυνατότητα της εφαρμογής ενός ονείρου, ενός στρατηγικού στόχου, μιας δημοκρατικής αλλαγής, μιας </w:t>
      </w:r>
      <w:r>
        <w:rPr>
          <w:rFonts w:eastAsia="Times New Roman" w:cs="Times New Roman"/>
          <w:szCs w:val="24"/>
        </w:rPr>
        <w:lastRenderedPageBreak/>
        <w:t>ουσιαστικής στόχευσης. Αυτό είναι το βασικό και έτσι πρέπει να τοποθετηθούμε. Για πρώτη φορά η Αριστερά και η ευρύτερη προοδευτική πα</w:t>
      </w:r>
      <w:r>
        <w:rPr>
          <w:rFonts w:eastAsia="Times New Roman" w:cs="Times New Roman"/>
          <w:szCs w:val="24"/>
        </w:rPr>
        <w:t xml:space="preserve">ράταξη, μπορεί να </w:t>
      </w:r>
      <w:r>
        <w:rPr>
          <w:rFonts w:eastAsia="Times New Roman" w:cs="Times New Roman"/>
          <w:szCs w:val="24"/>
        </w:rPr>
        <w:t>κάνει πράξη</w:t>
      </w:r>
      <w:r>
        <w:rPr>
          <w:rFonts w:eastAsia="Times New Roman" w:cs="Times New Roman"/>
          <w:szCs w:val="24"/>
        </w:rPr>
        <w:t xml:space="preserve"> την απλή αναλογική και αυτό κατά τη γνώμη μας συνιστά εξ αντικειμένου τεράστια πρόοδο. </w:t>
      </w:r>
    </w:p>
    <w:p w14:paraId="712529D2"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Δεν </w:t>
      </w:r>
      <w:r>
        <w:rPr>
          <w:rFonts w:eastAsia="Times New Roman"/>
          <w:bCs/>
        </w:rPr>
        <w:t>είναι</w:t>
      </w:r>
      <w:r>
        <w:rPr>
          <w:rFonts w:eastAsia="Times New Roman" w:cs="Times New Roman"/>
          <w:szCs w:val="24"/>
        </w:rPr>
        <w:t xml:space="preserve"> η άποψή μας και δεν θα έρεπε να </w:t>
      </w:r>
      <w:r>
        <w:rPr>
          <w:rFonts w:eastAsia="Times New Roman"/>
          <w:bCs/>
        </w:rPr>
        <w:t>είναι</w:t>
      </w:r>
      <w:r>
        <w:rPr>
          <w:rFonts w:eastAsia="Times New Roman" w:cs="Times New Roman"/>
          <w:szCs w:val="24"/>
        </w:rPr>
        <w:t xml:space="preserve"> η άποψη των προοδευτικών, των αριστερών δυνάμεων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είτε</w:t>
      </w:r>
      <w:r>
        <w:rPr>
          <w:rFonts w:eastAsia="Times New Roman" w:cs="Times New Roman"/>
          <w:szCs w:val="24"/>
        </w:rPr>
        <w:t xml:space="preserve"> 100% η δική μου άποψη είτε «</w:t>
      </w:r>
      <w:r>
        <w:rPr>
          <w:rFonts w:eastAsia="Times New Roman" w:cs="Times New Roman"/>
          <w:szCs w:val="24"/>
        </w:rPr>
        <w:t>δ</w:t>
      </w:r>
      <w:r>
        <w:rPr>
          <w:rFonts w:eastAsia="Times New Roman" w:cs="Times New Roman"/>
          <w:szCs w:val="24"/>
        </w:rPr>
        <w:t xml:space="preserve">εν το ψηφίζω». Αυτή </w:t>
      </w:r>
      <w:r>
        <w:rPr>
          <w:rFonts w:eastAsia="Times New Roman"/>
          <w:bCs/>
        </w:rPr>
        <w:t>είναι</w:t>
      </w:r>
      <w:r>
        <w:rPr>
          <w:rFonts w:eastAsia="Times New Roman" w:cs="Times New Roman"/>
          <w:szCs w:val="24"/>
        </w:rPr>
        <w:t xml:space="preserve"> η γνώμη μου. </w:t>
      </w:r>
    </w:p>
    <w:p w14:paraId="712529D3" w14:textId="77777777" w:rsidR="00802761" w:rsidRDefault="00465DCE">
      <w:pPr>
        <w:spacing w:after="0" w:line="600" w:lineRule="auto"/>
        <w:ind w:firstLine="720"/>
        <w:jc w:val="both"/>
        <w:rPr>
          <w:rFonts w:eastAsia="Times New Roman" w:cs="Times New Roman"/>
        </w:rPr>
      </w:pPr>
      <w:r>
        <w:rPr>
          <w:rFonts w:eastAsia="Times New Roman" w:cs="Times New Roman"/>
          <w:szCs w:val="24"/>
        </w:rPr>
        <w:t xml:space="preserve">Θα </w:t>
      </w:r>
      <w:r>
        <w:rPr>
          <w:rFonts w:eastAsia="Times New Roman" w:cs="Times New Roman"/>
          <w:szCs w:val="24"/>
        </w:rPr>
        <w:t xml:space="preserve">αναφερθώ σε </w:t>
      </w:r>
      <w:r>
        <w:rPr>
          <w:rFonts w:eastAsia="Times New Roman" w:cs="Times New Roman"/>
          <w:szCs w:val="24"/>
        </w:rPr>
        <w:t xml:space="preserve">μια </w:t>
      </w:r>
      <w:r>
        <w:rPr>
          <w:rFonts w:eastAsia="Times New Roman" w:cs="Times New Roman"/>
          <w:szCs w:val="24"/>
        </w:rPr>
        <w:t>δεύτερη</w:t>
      </w:r>
      <w:r>
        <w:rPr>
          <w:rFonts w:eastAsia="Times New Roman" w:cs="Times New Roman"/>
          <w:szCs w:val="24"/>
        </w:rPr>
        <w:t xml:space="preserve"> άποψη</w:t>
      </w:r>
      <w:r>
        <w:rPr>
          <w:rFonts w:eastAsia="Times New Roman" w:cs="Times New Roman"/>
          <w:szCs w:val="24"/>
        </w:rPr>
        <w:t xml:space="preserve"> που ακούστηκε</w:t>
      </w:r>
      <w:r>
        <w:rPr>
          <w:rFonts w:eastAsia="Times New Roman" w:cs="Times New Roman"/>
          <w:szCs w:val="24"/>
        </w:rPr>
        <w:t xml:space="preserve">. Απευθύνομαι, κυρίως, στη </w:t>
      </w:r>
      <w:r>
        <w:rPr>
          <w:rFonts w:eastAsia="Times New Roman" w:cs="Times New Roman"/>
        </w:rPr>
        <w:t xml:space="preserve">Νέα Δημοκρατία και εν </w:t>
      </w:r>
      <w:r>
        <w:rPr>
          <w:rFonts w:eastAsia="Times New Roman"/>
          <w:bCs/>
        </w:rPr>
        <w:t>μέ</w:t>
      </w:r>
      <w:r>
        <w:rPr>
          <w:rFonts w:eastAsia="Times New Roman" w:cs="Times New Roman"/>
        </w:rPr>
        <w:t xml:space="preserve">ρει στο Ποτάμι, που άκουσα ειδικά τον </w:t>
      </w:r>
      <w:r>
        <w:rPr>
          <w:rFonts w:eastAsia="Times New Roman" w:cs="Times New Roman"/>
        </w:rPr>
        <w:t>ε</w:t>
      </w:r>
      <w:r>
        <w:rPr>
          <w:rFonts w:eastAsia="Times New Roman" w:cs="Times New Roman"/>
        </w:rPr>
        <w:t xml:space="preserve">ισηγητή του σήμερα -ήταν η πρώτη φορά που το είπε, στην </w:t>
      </w:r>
      <w:r>
        <w:rPr>
          <w:rFonts w:eastAsia="Times New Roman" w:cs="Times New Roman"/>
        </w:rPr>
        <w:t>ε</w:t>
      </w:r>
      <w:r>
        <w:rPr>
          <w:rFonts w:eastAsia="Times New Roman" w:cs="Times New Roman"/>
        </w:rPr>
        <w:t>πιτροπή δεν ανέφερε την</w:t>
      </w:r>
      <w:r>
        <w:rPr>
          <w:rFonts w:eastAsia="Times New Roman" w:cs="Times New Roman"/>
        </w:rPr>
        <w:t xml:space="preserve"> έκφραση- να </w:t>
      </w:r>
      <w:r>
        <w:rPr>
          <w:rFonts w:eastAsia="Times New Roman" w:cs="Times New Roman"/>
        </w:rPr>
        <w:t>αποκαλεί την</w:t>
      </w:r>
      <w:r>
        <w:rPr>
          <w:rFonts w:eastAsia="Times New Roman" w:cs="Times New Roman"/>
        </w:rPr>
        <w:t xml:space="preserve"> απλή αναλογική «τοτέμ». Που ξέρει πολύ καλά τι σ</w:t>
      </w:r>
      <w:r>
        <w:rPr>
          <w:rFonts w:eastAsia="Times New Roman" w:cs="Times New Roman"/>
        </w:rPr>
        <w:t>ημαίνει</w:t>
      </w:r>
      <w:r>
        <w:rPr>
          <w:rFonts w:eastAsia="Times New Roman" w:cs="Times New Roman"/>
        </w:rPr>
        <w:t xml:space="preserve"> «τοτέμ». Νομίζω ότι το Ποτάμι δείχνει να </w:t>
      </w:r>
      <w:r>
        <w:rPr>
          <w:rFonts w:eastAsia="Times New Roman" w:cs="Times New Roman"/>
        </w:rPr>
        <w:t>«</w:t>
      </w:r>
      <w:r>
        <w:rPr>
          <w:rFonts w:eastAsia="Times New Roman" w:cs="Times New Roman"/>
        </w:rPr>
        <w:t>πνίγεται</w:t>
      </w:r>
      <w:r>
        <w:rPr>
          <w:rFonts w:eastAsia="Times New Roman" w:cs="Times New Roman"/>
        </w:rPr>
        <w:t>»</w:t>
      </w:r>
      <w:r>
        <w:rPr>
          <w:rFonts w:eastAsia="Times New Roman" w:cs="Times New Roman"/>
        </w:rPr>
        <w:t xml:space="preserve"> </w:t>
      </w:r>
      <w:r>
        <w:rPr>
          <w:rFonts w:eastAsia="Times New Roman" w:cs="Times New Roman"/>
        </w:rPr>
        <w:t>σ</w:t>
      </w:r>
      <w:r>
        <w:rPr>
          <w:rFonts w:eastAsia="Times New Roman" w:cs="Times New Roman"/>
        </w:rPr>
        <w:t>τις αντιφάσεις του και να καταλήγει ουραγός</w:t>
      </w:r>
      <w:r>
        <w:rPr>
          <w:rFonts w:eastAsia="Times New Roman" w:cs="Times New Roman"/>
        </w:rPr>
        <w:t xml:space="preserve"> </w:t>
      </w:r>
      <w:r>
        <w:rPr>
          <w:rFonts w:eastAsia="Times New Roman" w:cs="Times New Roman"/>
        </w:rPr>
        <w:t xml:space="preserve">της Νέας Δημοκρατίας, δυστυχώς. </w:t>
      </w:r>
    </w:p>
    <w:p w14:paraId="712529D4" w14:textId="77777777" w:rsidR="00802761" w:rsidRDefault="00465DCE">
      <w:pPr>
        <w:spacing w:after="0" w:line="600" w:lineRule="auto"/>
        <w:ind w:firstLine="720"/>
        <w:jc w:val="both"/>
        <w:rPr>
          <w:rFonts w:eastAsia="Times New Roman" w:cs="Times New Roman"/>
        </w:rPr>
      </w:pPr>
      <w:r>
        <w:rPr>
          <w:rFonts w:eastAsia="Times New Roman" w:cs="Times New Roman"/>
        </w:rPr>
        <w:t>Τι λέει αυτή η άποψη της Νέας Δημοκρατίας, β</w:t>
      </w:r>
      <w:r>
        <w:rPr>
          <w:rFonts w:eastAsia="Times New Roman" w:cs="Times New Roman"/>
        </w:rPr>
        <w:t xml:space="preserve">ασικά; Όχι στην απλή αναλογική. Όχι, δηλαδή, στη </w:t>
      </w:r>
      <w:r>
        <w:rPr>
          <w:rFonts w:eastAsia="Times New Roman" w:cs="Times New Roman"/>
          <w:lang w:val="en-US"/>
        </w:rPr>
        <w:t>maximum</w:t>
      </w:r>
      <w:r>
        <w:rPr>
          <w:rFonts w:eastAsia="Times New Roman" w:cs="Times New Roman"/>
        </w:rPr>
        <w:t xml:space="preserve"> δυνατή κάθε φορά, αν βλέπεις με ρεαλισμό τα πράγματα, αναλογική εκπροσώπηση πολιτικών </w:t>
      </w:r>
      <w:r>
        <w:rPr>
          <w:rFonts w:eastAsia="Times New Roman" w:cs="Times New Roman"/>
        </w:rPr>
        <w:lastRenderedPageBreak/>
        <w:t xml:space="preserve">κομμάτων και πολιτών. Το λένε καθαρά. Δεν θέλουμε απλή αναλογική. Είμαστε εχθροί της απλής αναλογικής. </w:t>
      </w:r>
    </w:p>
    <w:p w14:paraId="712529D5" w14:textId="77777777" w:rsidR="00802761" w:rsidRDefault="00465DCE">
      <w:pPr>
        <w:spacing w:after="0" w:line="600" w:lineRule="auto"/>
        <w:ind w:firstLine="720"/>
        <w:jc w:val="both"/>
        <w:rPr>
          <w:rFonts w:eastAsia="Times New Roman" w:cs="Times New Roman"/>
        </w:rPr>
      </w:pPr>
      <w:r>
        <w:rPr>
          <w:rFonts w:eastAsia="Times New Roman" w:cs="Times New Roman"/>
        </w:rPr>
        <w:t xml:space="preserve">Τι σημαίνει αυτό; Ποια </w:t>
      </w:r>
      <w:r>
        <w:rPr>
          <w:rFonts w:eastAsia="Times New Roman"/>
          <w:bCs/>
        </w:rPr>
        <w:t>είναι</w:t>
      </w:r>
      <w:r>
        <w:rPr>
          <w:rFonts w:eastAsia="Times New Roman" w:cs="Times New Roman"/>
        </w:rPr>
        <w:t xml:space="preserve"> η ουσία αυτής της άποψης, κατά τη γνώμη μου; </w:t>
      </w:r>
      <w:r>
        <w:rPr>
          <w:rFonts w:eastAsia="Times New Roman"/>
          <w:bCs/>
        </w:rPr>
        <w:t>Είναι</w:t>
      </w:r>
      <w:r>
        <w:rPr>
          <w:rFonts w:eastAsia="Times New Roman" w:cs="Times New Roman"/>
        </w:rPr>
        <w:t xml:space="preserve"> η διαχρονική, η πολύχρονη παράδοση της Νέας Δημοκρατίας και των πολιτικών της προγόνων, που υπερασπίζονται με συνέπεια -θα έλεγα- πλειοψηφικά συστήματα και συστήματα ενισχυμένη</w:t>
      </w:r>
      <w:r>
        <w:rPr>
          <w:rFonts w:eastAsia="Times New Roman" w:cs="Times New Roman"/>
        </w:rPr>
        <w:t xml:space="preserve">ς αναλογικής, που όπως είπε εύστοχα ο εκπρόσωπος και </w:t>
      </w:r>
      <w:r>
        <w:rPr>
          <w:rFonts w:eastAsia="Times New Roman" w:cs="Times New Roman"/>
        </w:rPr>
        <w:t>ε</w:t>
      </w:r>
      <w:r>
        <w:rPr>
          <w:rFonts w:eastAsia="Times New Roman" w:cs="Times New Roman"/>
        </w:rPr>
        <w:t xml:space="preserve">ισηγητής της Ένωσης Κεντρώων δημιούργησαν καταστάσεις όπως του </w:t>
      </w:r>
      <w:r>
        <w:rPr>
          <w:rFonts w:eastAsia="Times New Roman" w:cs="Times New Roman"/>
        </w:rPr>
        <w:t>19</w:t>
      </w:r>
      <w:r>
        <w:rPr>
          <w:rFonts w:eastAsia="Times New Roman" w:cs="Times New Roman"/>
        </w:rPr>
        <w:t xml:space="preserve">56, του </w:t>
      </w:r>
      <w:r>
        <w:rPr>
          <w:rFonts w:eastAsia="Times New Roman" w:cs="Times New Roman"/>
        </w:rPr>
        <w:t>19</w:t>
      </w:r>
      <w:r>
        <w:rPr>
          <w:rFonts w:eastAsia="Times New Roman" w:cs="Times New Roman"/>
        </w:rPr>
        <w:t xml:space="preserve">61 και άλλες τα προηγούμενά χρόνια. </w:t>
      </w:r>
    </w:p>
    <w:p w14:paraId="712529D6" w14:textId="77777777" w:rsidR="00802761" w:rsidRDefault="00465DCE">
      <w:pPr>
        <w:spacing w:after="0" w:line="600" w:lineRule="auto"/>
        <w:ind w:firstLine="720"/>
        <w:jc w:val="both"/>
        <w:rPr>
          <w:rFonts w:eastAsia="Times New Roman" w:cs="Times New Roman"/>
        </w:rPr>
      </w:pPr>
      <w:r>
        <w:rPr>
          <w:rFonts w:eastAsia="Times New Roman" w:cs="Times New Roman"/>
        </w:rPr>
        <w:t xml:space="preserve">Γιατί αυτό; Το είπα και στην </w:t>
      </w:r>
      <w:r>
        <w:rPr>
          <w:rFonts w:eastAsia="Times New Roman" w:cs="Times New Roman"/>
        </w:rPr>
        <w:t>ε</w:t>
      </w:r>
      <w:r>
        <w:rPr>
          <w:rFonts w:eastAsia="Times New Roman" w:cs="Times New Roman"/>
        </w:rPr>
        <w:t xml:space="preserve">πιτροπή. Διότι από την πλευρά των κομμάτων αυτών και κυρίως </w:t>
      </w:r>
      <w:r>
        <w:rPr>
          <w:rFonts w:eastAsia="Times New Roman" w:cs="Times New Roman"/>
        </w:rPr>
        <w:t>της Νέας Δημοκρατίας υπάρχει φόβος –ένας πολιτικός</w:t>
      </w:r>
      <w:r>
        <w:rPr>
          <w:rFonts w:eastAsia="Times New Roman" w:cs="Times New Roman"/>
        </w:rPr>
        <w:t>,</w:t>
      </w:r>
      <w:r>
        <w:rPr>
          <w:rFonts w:eastAsia="Times New Roman" w:cs="Times New Roman"/>
        </w:rPr>
        <w:t xml:space="preserve"> φυσικά</w:t>
      </w:r>
      <w:r>
        <w:rPr>
          <w:rFonts w:eastAsia="Times New Roman" w:cs="Times New Roman"/>
        </w:rPr>
        <w:t>,</w:t>
      </w:r>
      <w:r>
        <w:rPr>
          <w:rFonts w:eastAsia="Times New Roman" w:cs="Times New Roman"/>
        </w:rPr>
        <w:t xml:space="preserve"> φόβος. Υπάρχει φόβος μπροστά στη διεύρυνση της πολιτικής συμμετοχής και φόβος </w:t>
      </w:r>
      <w:r>
        <w:rPr>
          <w:rFonts w:eastAsia="Times New Roman" w:cs="Times New Roman"/>
        </w:rPr>
        <w:t xml:space="preserve">μπροστά </w:t>
      </w:r>
      <w:r>
        <w:rPr>
          <w:rFonts w:eastAsia="Times New Roman" w:cs="Times New Roman"/>
        </w:rPr>
        <w:t>στο χτύπημα της αίσθησης, αλλά και της πρακτικής του αποκλεισμού. Ε</w:t>
      </w:r>
      <w:r>
        <w:rPr>
          <w:rFonts w:eastAsia="Times New Roman"/>
          <w:bCs/>
        </w:rPr>
        <w:t>ίναι</w:t>
      </w:r>
      <w:r>
        <w:rPr>
          <w:rFonts w:eastAsia="Times New Roman" w:cs="Times New Roman"/>
        </w:rPr>
        <w:t xml:space="preserve"> ένας φόβος που τους οδηγεί να αντιμετω</w:t>
      </w:r>
      <w:r>
        <w:rPr>
          <w:rFonts w:eastAsia="Times New Roman" w:cs="Times New Roman"/>
        </w:rPr>
        <w:t>πίζουν τους ψηφοφόρους σε δύο κατηγορίες: οι δικοί μας και οι άλλοι. Ε</w:t>
      </w:r>
      <w:r>
        <w:rPr>
          <w:rFonts w:eastAsia="Times New Roman"/>
          <w:bCs/>
        </w:rPr>
        <w:t>ίναι</w:t>
      </w:r>
      <w:r>
        <w:rPr>
          <w:rFonts w:eastAsia="Times New Roman" w:cs="Times New Roman"/>
        </w:rPr>
        <w:t xml:space="preserve"> τελικά μια άποψη ελιτίστικη</w:t>
      </w:r>
      <w:r>
        <w:rPr>
          <w:rFonts w:eastAsia="Times New Roman" w:cs="Times New Roman"/>
        </w:rPr>
        <w:t>,</w:t>
      </w:r>
      <w:r>
        <w:rPr>
          <w:rFonts w:eastAsia="Times New Roman" w:cs="Times New Roman"/>
        </w:rPr>
        <w:t xml:space="preserve"> που βάζει σε απόσταση τον λαό, τον </w:t>
      </w:r>
      <w:r>
        <w:rPr>
          <w:rFonts w:eastAsia="Times New Roman" w:cs="Times New Roman"/>
        </w:rPr>
        <w:lastRenderedPageBreak/>
        <w:t>«</w:t>
      </w:r>
      <w:r>
        <w:rPr>
          <w:rFonts w:eastAsia="Times New Roman" w:cs="Times New Roman"/>
        </w:rPr>
        <w:t>εχθρό λαό</w:t>
      </w:r>
      <w:r>
        <w:rPr>
          <w:rFonts w:eastAsia="Times New Roman" w:cs="Times New Roman"/>
        </w:rPr>
        <w:t>»</w:t>
      </w:r>
      <w:r>
        <w:rPr>
          <w:rFonts w:eastAsia="Times New Roman" w:cs="Times New Roman"/>
        </w:rPr>
        <w:t xml:space="preserve"> -με πολιτικούς όρους μιλάω- και ειδικότερα τα τμήματα εκείνα του λαού που δεν τους επιλέγουν. </w:t>
      </w:r>
    </w:p>
    <w:p w14:paraId="712529D7" w14:textId="77777777" w:rsidR="00802761" w:rsidRDefault="00465DCE">
      <w:pPr>
        <w:spacing w:after="0" w:line="600" w:lineRule="auto"/>
        <w:ind w:firstLine="720"/>
        <w:jc w:val="both"/>
        <w:rPr>
          <w:rFonts w:eastAsia="Times New Roman" w:cs="Times New Roman"/>
        </w:rPr>
      </w:pPr>
      <w:r>
        <w:rPr>
          <w:rFonts w:eastAsia="Times New Roman" w:cs="Times New Roman"/>
        </w:rPr>
        <w:t>Και όταν α</w:t>
      </w:r>
      <w:r>
        <w:rPr>
          <w:rFonts w:eastAsia="Times New Roman" w:cs="Times New Roman"/>
        </w:rPr>
        <w:t xml:space="preserve">υτό δεν περνάει, όταν αυτό δεν πείθει, ανακαλύπτεται η ακυβερνησία, η αστάθεια, ο «μπαμπούλας». Και δεν </w:t>
      </w:r>
      <w:r>
        <w:rPr>
          <w:rFonts w:eastAsia="Times New Roman"/>
          <w:bCs/>
        </w:rPr>
        <w:t>είναι</w:t>
      </w:r>
      <w:r>
        <w:rPr>
          <w:rFonts w:eastAsia="Times New Roman" w:cs="Times New Roman"/>
        </w:rPr>
        <w:t xml:space="preserve"> η πρώτη φορά. Όταν ζοριζόμαστε, όταν δεν μπορούμε να αντιμετωπίσουμε αλλιώς πολιτικά τα ζητήματα, να πείσουμε, να </w:t>
      </w:r>
      <w:r>
        <w:rPr>
          <w:rFonts w:eastAsia="Times New Roman" w:cs="Times New Roman"/>
        </w:rPr>
        <w:t>αξιοποιήσουμε</w:t>
      </w:r>
      <w:r>
        <w:rPr>
          <w:rFonts w:eastAsia="Times New Roman" w:cs="Times New Roman"/>
        </w:rPr>
        <w:t xml:space="preserve"> τον ορθό λόγο, έρχ</w:t>
      </w:r>
      <w:r>
        <w:rPr>
          <w:rFonts w:eastAsia="Times New Roman" w:cs="Times New Roman"/>
        </w:rPr>
        <w:t xml:space="preserve">εται ο «μπαμπούλας». Τώρα </w:t>
      </w:r>
      <w:r>
        <w:rPr>
          <w:rFonts w:eastAsia="Times New Roman"/>
          <w:bCs/>
        </w:rPr>
        <w:t>είναι</w:t>
      </w:r>
      <w:r>
        <w:rPr>
          <w:rFonts w:eastAsia="Times New Roman" w:cs="Times New Roman"/>
        </w:rPr>
        <w:t xml:space="preserve"> ο «μπαμπούλας» της ακυβερνησίας και της αστάθειας.</w:t>
      </w:r>
    </w:p>
    <w:p w14:paraId="712529D8" w14:textId="77777777" w:rsidR="00802761" w:rsidRDefault="00465DCE">
      <w:pPr>
        <w:spacing w:after="0" w:line="600" w:lineRule="auto"/>
        <w:ind w:firstLine="720"/>
        <w:jc w:val="both"/>
        <w:rPr>
          <w:rFonts w:eastAsia="Times New Roman" w:cs="Times New Roman"/>
        </w:rPr>
      </w:pPr>
      <w:r>
        <w:rPr>
          <w:rFonts w:eastAsia="Times New Roman" w:cs="Times New Roman"/>
        </w:rPr>
        <w:t xml:space="preserve">Για να δούμε, </w:t>
      </w:r>
      <w:r>
        <w:rPr>
          <w:rFonts w:eastAsia="Times New Roman" w:cs="Times New Roman"/>
          <w:bCs/>
          <w:shd w:val="clear" w:color="auto" w:fill="FFFFFF"/>
        </w:rPr>
        <w:t>όμως,</w:t>
      </w:r>
      <w:r>
        <w:rPr>
          <w:rFonts w:eastAsia="Times New Roman" w:cs="Times New Roman"/>
        </w:rPr>
        <w:t xml:space="preserve"> αυτό το πράγμα. Θα αναφερθώ σε πρόσφατα γεγονότα. Τον Σεπτέμβριο του 2015 είχαμε εκλογές. Τι </w:t>
      </w:r>
      <w:r>
        <w:rPr>
          <w:rFonts w:eastAsia="Times New Roman"/>
        </w:rPr>
        <w:t>συζήτηση</w:t>
      </w:r>
      <w:r>
        <w:rPr>
          <w:rFonts w:eastAsia="Times New Roman" w:cs="Times New Roman"/>
        </w:rPr>
        <w:t xml:space="preserve"> γινόταν τις παραμονές των εκλογών; Τι μας έλεγαν κα</w:t>
      </w:r>
      <w:r>
        <w:rPr>
          <w:rFonts w:eastAsia="Times New Roman" w:cs="Times New Roman"/>
        </w:rPr>
        <w:t>ι μας κουνούσαν το δάχτυλο</w:t>
      </w:r>
      <w:r>
        <w:rPr>
          <w:rFonts w:eastAsia="Times New Roman" w:cs="Times New Roman"/>
        </w:rPr>
        <w:t>,</w:t>
      </w:r>
      <w:r>
        <w:rPr>
          <w:rFonts w:eastAsia="Times New Roman" w:cs="Times New Roman"/>
        </w:rPr>
        <w:t xml:space="preserve"> δημοσιογράφοι και άλλοι; </w:t>
      </w:r>
    </w:p>
    <w:p w14:paraId="712529D9" w14:textId="77777777" w:rsidR="00802761" w:rsidRDefault="00465DCE">
      <w:pPr>
        <w:spacing w:after="0" w:line="600" w:lineRule="auto"/>
        <w:ind w:firstLine="720"/>
        <w:jc w:val="both"/>
        <w:rPr>
          <w:rFonts w:eastAsia="Times New Roman"/>
          <w:bCs/>
        </w:rPr>
      </w:pPr>
      <w:r>
        <w:rPr>
          <w:rFonts w:eastAsia="Times New Roman" w:cs="Times New Roman"/>
        </w:rPr>
        <w:t>Μας έλεγαν ότι δεν θα πάρετε αυτοδυναμία. Ουδείς εκ των κομμάτων που κατεβαίνουν στις εκλογές προσφέρεται να σας στηρίξει. Τότε ήταν η περίοδος που το ΠΑΣΟΚ -ήταν πολύ νωπή η συνεργασία του με τη Νέα Δη</w:t>
      </w:r>
      <w:r>
        <w:rPr>
          <w:rFonts w:eastAsia="Times New Roman" w:cs="Times New Roman"/>
        </w:rPr>
        <w:t xml:space="preserve">μοκρατία- υποστήριζε </w:t>
      </w:r>
      <w:r>
        <w:rPr>
          <w:rFonts w:eastAsia="Times New Roman"/>
          <w:bCs/>
        </w:rPr>
        <w:t>κ</w:t>
      </w:r>
      <w:r>
        <w:rPr>
          <w:rFonts w:eastAsia="Times New Roman"/>
          <w:bCs/>
        </w:rPr>
        <w:t>υβέρνηση</w:t>
      </w:r>
      <w:r>
        <w:rPr>
          <w:rFonts w:eastAsia="Times New Roman" w:cs="Times New Roman"/>
        </w:rPr>
        <w:t xml:space="preserve"> μαζί με τη Νέα Δημοκρατία. Το ΚΚΕ ήταν ενάντια και έλεγε </w:t>
      </w:r>
      <w:r>
        <w:rPr>
          <w:rFonts w:eastAsia="Times New Roman" w:cs="Times New Roman"/>
        </w:rPr>
        <w:lastRenderedPageBreak/>
        <w:t xml:space="preserve">ότι εγώ δεν στηρίζω τον ΣΥΡΙΖΑ σε καμμία περίπτωση. Έλεγαν, επίσης, ότι οι Ανεξάρτητοι </w:t>
      </w:r>
      <w:r>
        <w:rPr>
          <w:rFonts w:eastAsia="Times New Roman"/>
          <w:bCs/>
        </w:rPr>
        <w:t>Έ</w:t>
      </w:r>
      <w:r>
        <w:rPr>
          <w:rFonts w:eastAsia="Times New Roman" w:cs="Times New Roman"/>
        </w:rPr>
        <w:t xml:space="preserve">λληνες δεν θα μπουν στη </w:t>
      </w:r>
      <w:r>
        <w:rPr>
          <w:rFonts w:eastAsia="Times New Roman"/>
          <w:bCs/>
        </w:rPr>
        <w:t xml:space="preserve">Βουλή. </w:t>
      </w:r>
    </w:p>
    <w:p w14:paraId="712529DA" w14:textId="77777777" w:rsidR="00802761" w:rsidRDefault="00465DCE">
      <w:pPr>
        <w:spacing w:after="0" w:line="600" w:lineRule="auto"/>
        <w:ind w:firstLine="720"/>
        <w:jc w:val="both"/>
        <w:rPr>
          <w:rFonts w:eastAsia="Times New Roman" w:cs="Times New Roman"/>
        </w:rPr>
      </w:pPr>
      <w:r>
        <w:rPr>
          <w:rFonts w:eastAsia="Times New Roman"/>
          <w:bCs/>
        </w:rPr>
        <w:t>Ε</w:t>
      </w:r>
      <w:r>
        <w:rPr>
          <w:rFonts w:eastAsia="Times New Roman" w:cs="Times New Roman"/>
        </w:rPr>
        <w:t>πομένως τι έλεγαν; Μην ψηφίζετε τον ΣΥΡΙΖΑ, που</w:t>
      </w:r>
      <w:r>
        <w:rPr>
          <w:rFonts w:eastAsia="Times New Roman" w:cs="Times New Roman"/>
        </w:rPr>
        <w:t xml:space="preserve"> δεν μπορεί να σχηματίσει κ</w:t>
      </w:r>
      <w:r>
        <w:rPr>
          <w:rFonts w:eastAsia="Times New Roman"/>
          <w:bCs/>
        </w:rPr>
        <w:t>υβέρνηση</w:t>
      </w:r>
      <w:r>
        <w:rPr>
          <w:rFonts w:eastAsia="Times New Roman" w:cs="Times New Roman"/>
        </w:rPr>
        <w:t xml:space="preserve">. Ψηφίστε κάποιους άλλους που θα μπορέσουν να σχηματίσουν </w:t>
      </w:r>
      <w:r>
        <w:rPr>
          <w:rFonts w:eastAsia="Times New Roman"/>
          <w:bCs/>
        </w:rPr>
        <w:t>Κυβέρνηση</w:t>
      </w:r>
      <w:r>
        <w:rPr>
          <w:rFonts w:eastAsia="Times New Roman" w:cs="Times New Roman"/>
        </w:rPr>
        <w:t xml:space="preserve">. </w:t>
      </w:r>
    </w:p>
    <w:p w14:paraId="712529DB" w14:textId="77777777" w:rsidR="00802761" w:rsidRDefault="00465DCE">
      <w:pPr>
        <w:spacing w:after="0" w:line="600" w:lineRule="auto"/>
        <w:ind w:firstLine="720"/>
        <w:jc w:val="both"/>
        <w:rPr>
          <w:rFonts w:eastAsia="Times New Roman" w:cs="Times New Roman"/>
        </w:rPr>
      </w:pPr>
      <w:r>
        <w:rPr>
          <w:rFonts w:eastAsia="Times New Roman" w:cs="Times New Roman"/>
          <w:bCs/>
          <w:shd w:val="clear" w:color="auto" w:fill="FFFFFF"/>
        </w:rPr>
        <w:t>Όμως,</w:t>
      </w:r>
      <w:r>
        <w:rPr>
          <w:rFonts w:eastAsia="Times New Roman" w:cs="Times New Roman"/>
        </w:rPr>
        <w:t xml:space="preserve"> η ζωή τα έφερε διαφορετικά, όχι όπως τα ήθελαν. Αυτοδυναμία μεν δεν πήραμε, αλλά υπήρξε μια συνεργασία του ΣΥΡΙΖΑ, των Ανεξαρτήτων Ελλήνων και των Οικολόγων -ανεξάρτητα από τη φόρμουλα- τριών, δηλαδή, κομμάτων και μια συνεργασία που αποδείχτηκε καλή συνερ</w:t>
      </w:r>
      <w:r>
        <w:rPr>
          <w:rFonts w:eastAsia="Times New Roman" w:cs="Times New Roman"/>
        </w:rPr>
        <w:t>γασία για το συμφέρον της πατρίδας και το συμφέρον της χώρας μας μέχρι σήμερα. Δεν υπήρξε καμμία ακυβερνησία</w:t>
      </w:r>
      <w:r>
        <w:rPr>
          <w:rFonts w:eastAsia="Times New Roman" w:cs="Times New Roman"/>
        </w:rPr>
        <w:t xml:space="preserve"> και ε</w:t>
      </w:r>
      <w:r>
        <w:rPr>
          <w:rFonts w:eastAsia="Times New Roman" w:cs="Times New Roman"/>
        </w:rPr>
        <w:t xml:space="preserve">πιτρέψτε μου να πω ότι αυτό για μένα σημαίνει, όταν δεν απαντάς σε αυτό το </w:t>
      </w:r>
      <w:r>
        <w:rPr>
          <w:rFonts w:eastAsia="Times New Roman"/>
          <w:bCs/>
        </w:rPr>
        <w:t>συγκεκριμένο,</w:t>
      </w:r>
      <w:r>
        <w:rPr>
          <w:rFonts w:eastAsia="Times New Roman" w:cs="Times New Roman"/>
        </w:rPr>
        <w:t xml:space="preserve"> πολιτική υποκρισία. </w:t>
      </w:r>
    </w:p>
    <w:p w14:paraId="712529DC" w14:textId="77777777" w:rsidR="00802761" w:rsidRDefault="00465DCE">
      <w:pPr>
        <w:spacing w:after="0" w:line="600" w:lineRule="auto"/>
        <w:ind w:firstLine="720"/>
        <w:jc w:val="both"/>
        <w:rPr>
          <w:rFonts w:eastAsia="Times New Roman" w:cs="Times New Roman"/>
        </w:rPr>
      </w:pPr>
      <w:r>
        <w:rPr>
          <w:rFonts w:eastAsia="Times New Roman" w:cs="Times New Roman"/>
        </w:rPr>
        <w:t>Στο τέλος, το «κερασάκι», όταν ό</w:t>
      </w:r>
      <w:r>
        <w:rPr>
          <w:rFonts w:eastAsia="Times New Roman" w:cs="Times New Roman"/>
        </w:rPr>
        <w:t xml:space="preserve">λα αυτά δεν λειτουργούν, μιλούν για καταστροφή. «Καταστροφική η επιλογή της απλής αναλογικής». Πώς το είπε ο κ. Μητσοτάκης; «Βόμβα στα θεμέλια της δημοκρατίας». </w:t>
      </w:r>
      <w:r>
        <w:rPr>
          <w:rFonts w:eastAsia="Times New Roman" w:cs="Times New Roman"/>
        </w:rPr>
        <w:lastRenderedPageBreak/>
        <w:t>Όταν ακούς, δηλαδή, από τον κ. Μητσοτάκη να μιλάει για βόμβα στα θεμέλια της δημοκρατίας, κουμπ</w:t>
      </w:r>
      <w:r>
        <w:rPr>
          <w:rFonts w:eastAsia="Times New Roman" w:cs="Times New Roman"/>
        </w:rPr>
        <w:t xml:space="preserve">ώνεσαι. </w:t>
      </w:r>
    </w:p>
    <w:p w14:paraId="712529DD" w14:textId="77777777" w:rsidR="00802761" w:rsidRDefault="00465DCE">
      <w:pPr>
        <w:spacing w:after="0" w:line="600" w:lineRule="auto"/>
        <w:ind w:firstLine="720"/>
        <w:jc w:val="both"/>
        <w:rPr>
          <w:rFonts w:eastAsia="Times New Roman" w:cs="Times New Roman"/>
        </w:rPr>
      </w:pPr>
      <w:r>
        <w:rPr>
          <w:rFonts w:eastAsia="Times New Roman" w:cs="Times New Roman"/>
        </w:rPr>
        <w:t xml:space="preserve">Αυτά, για να ανέβουν οι τόνοι, φυσικά. Γιατί και στην </w:t>
      </w:r>
      <w:r>
        <w:rPr>
          <w:rFonts w:eastAsia="Times New Roman" w:cs="Times New Roman"/>
        </w:rPr>
        <w:t>ε</w:t>
      </w:r>
      <w:r>
        <w:rPr>
          <w:rFonts w:eastAsia="Times New Roman" w:cs="Times New Roman"/>
        </w:rPr>
        <w:t xml:space="preserve">πιτροπή και μέχρι στιγμής γίνεται μια πολιτική </w:t>
      </w:r>
      <w:r>
        <w:rPr>
          <w:rFonts w:eastAsia="Times New Roman"/>
        </w:rPr>
        <w:t>συζήτηση</w:t>
      </w:r>
      <w:r>
        <w:rPr>
          <w:rFonts w:eastAsia="Times New Roman" w:cs="Times New Roman"/>
        </w:rPr>
        <w:t xml:space="preserve"> με επίκληση επιχειρημάτων κ.λπ., μια σοβαρή </w:t>
      </w:r>
      <w:r>
        <w:rPr>
          <w:rFonts w:eastAsia="Times New Roman"/>
        </w:rPr>
        <w:t>συζήτηση</w:t>
      </w:r>
      <w:r>
        <w:rPr>
          <w:rFonts w:eastAsia="Times New Roman" w:cs="Times New Roman"/>
        </w:rPr>
        <w:t>. Δεν ανεβαίνουν οι τόνοι χωρίς λόγο και καλά γίνεται.</w:t>
      </w:r>
    </w:p>
    <w:p w14:paraId="712529DE" w14:textId="77777777" w:rsidR="00802761" w:rsidRDefault="00465DCE">
      <w:pPr>
        <w:spacing w:after="0" w:line="600" w:lineRule="auto"/>
        <w:ind w:firstLine="720"/>
        <w:jc w:val="both"/>
        <w:rPr>
          <w:rFonts w:eastAsia="Times New Roman" w:cs="Times New Roman"/>
          <w:szCs w:val="24"/>
        </w:rPr>
      </w:pPr>
      <w:r>
        <w:rPr>
          <w:rFonts w:eastAsia="Times New Roman" w:cs="Times New Roman"/>
        </w:rPr>
        <w:t xml:space="preserve">Να πω και κάτι ακόμη. </w:t>
      </w:r>
      <w:r>
        <w:rPr>
          <w:rFonts w:eastAsia="Times New Roman" w:cs="Times New Roman"/>
        </w:rPr>
        <w:t>Δεν είν</w:t>
      </w:r>
      <w:r>
        <w:rPr>
          <w:rFonts w:eastAsia="Times New Roman" w:cs="Times New Roman"/>
        </w:rPr>
        <w:t>αι τ</w:t>
      </w:r>
      <w:r>
        <w:rPr>
          <w:rFonts w:eastAsia="Times New Roman" w:cs="Times New Roman"/>
        </w:rPr>
        <w:t>α συστήματα, οι εκλογικοί νόμοι και γενικότερα τα συστήματα</w:t>
      </w:r>
      <w:r>
        <w:rPr>
          <w:rFonts w:eastAsia="Times New Roman" w:cs="Times New Roman"/>
        </w:rPr>
        <w:t>,</w:t>
      </w:r>
      <w:r>
        <w:rPr>
          <w:rFonts w:eastAsia="Times New Roman" w:cs="Times New Roman"/>
        </w:rPr>
        <w:t xml:space="preserve"> που έχουν σχέση με </w:t>
      </w:r>
      <w:r>
        <w:rPr>
          <w:rFonts w:eastAsia="Times New Roman"/>
        </w:rPr>
        <w:t xml:space="preserve">διαδικασίες, με την ευρύτατη έννοια του όρου, </w:t>
      </w:r>
      <w:r>
        <w:rPr>
          <w:rFonts w:eastAsia="Times New Roman"/>
        </w:rPr>
        <w:t xml:space="preserve">που είτε </w:t>
      </w:r>
      <w:r>
        <w:rPr>
          <w:rFonts w:eastAsia="Times New Roman"/>
        </w:rPr>
        <w:t>σώζουν</w:t>
      </w:r>
      <w:r>
        <w:rPr>
          <w:rFonts w:eastAsia="Times New Roman"/>
        </w:rPr>
        <w:t xml:space="preserve"> είτε</w:t>
      </w:r>
      <w:r>
        <w:rPr>
          <w:rFonts w:eastAsia="Times New Roman"/>
        </w:rPr>
        <w:t xml:space="preserve"> καταστρέφουν τις κ</w:t>
      </w:r>
      <w:r>
        <w:rPr>
          <w:rFonts w:eastAsia="Times New Roman"/>
        </w:rPr>
        <w:t>οινωνίες</w:t>
      </w:r>
      <w:r>
        <w:rPr>
          <w:rFonts w:eastAsia="Times New Roman"/>
        </w:rPr>
        <w:t xml:space="preserve">. </w:t>
      </w:r>
      <w:r>
        <w:rPr>
          <w:rFonts w:eastAsia="Times New Roman" w:cs="Times New Roman"/>
          <w:szCs w:val="24"/>
        </w:rPr>
        <w:t xml:space="preserve">Τις </w:t>
      </w:r>
      <w:r>
        <w:rPr>
          <w:rFonts w:eastAsia="Times New Roman" w:cs="Times New Roman"/>
          <w:szCs w:val="24"/>
        </w:rPr>
        <w:t xml:space="preserve">κοινωνίες τις </w:t>
      </w:r>
      <w:r>
        <w:rPr>
          <w:rFonts w:eastAsia="Times New Roman" w:cs="Times New Roman"/>
          <w:szCs w:val="24"/>
        </w:rPr>
        <w:t xml:space="preserve">σώζουν ή τις καταστρέφουν οι πολιτικές πρωτοβουλίες, οι </w:t>
      </w:r>
      <w:r>
        <w:rPr>
          <w:rFonts w:eastAsia="Times New Roman" w:cs="Times New Roman"/>
          <w:szCs w:val="24"/>
        </w:rPr>
        <w:t>πολ</w:t>
      </w:r>
      <w:r>
        <w:rPr>
          <w:rFonts w:eastAsia="Times New Roman" w:cs="Times New Roman"/>
          <w:szCs w:val="24"/>
        </w:rPr>
        <w:t xml:space="preserve">ιτικές </w:t>
      </w:r>
      <w:r>
        <w:rPr>
          <w:rFonts w:eastAsia="Times New Roman" w:cs="Times New Roman"/>
          <w:szCs w:val="24"/>
        </w:rPr>
        <w:t>επιλογές</w:t>
      </w:r>
      <w:r>
        <w:rPr>
          <w:rFonts w:eastAsia="Times New Roman" w:cs="Times New Roman"/>
          <w:szCs w:val="24"/>
        </w:rPr>
        <w:t xml:space="preserve">, </w:t>
      </w:r>
      <w:r>
        <w:rPr>
          <w:rFonts w:eastAsia="Times New Roman" w:cs="Times New Roman"/>
          <w:szCs w:val="24"/>
        </w:rPr>
        <w:t xml:space="preserve">που κάνει η κάθε </w:t>
      </w:r>
      <w:r>
        <w:rPr>
          <w:rFonts w:eastAsia="Times New Roman" w:cs="Times New Roman"/>
          <w:szCs w:val="24"/>
        </w:rPr>
        <w:t>κ</w:t>
      </w:r>
      <w:r>
        <w:rPr>
          <w:rFonts w:eastAsia="Times New Roman" w:cs="Times New Roman"/>
          <w:szCs w:val="24"/>
        </w:rPr>
        <w:t xml:space="preserve">υβέρνηση. </w:t>
      </w:r>
    </w:p>
    <w:p w14:paraId="712529D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Μια </w:t>
      </w:r>
      <w:r>
        <w:rPr>
          <w:rFonts w:eastAsia="Times New Roman" w:cs="Times New Roman"/>
          <w:szCs w:val="24"/>
        </w:rPr>
        <w:t>ακόμη</w:t>
      </w:r>
      <w:r>
        <w:rPr>
          <w:rFonts w:eastAsia="Times New Roman" w:cs="Times New Roman"/>
          <w:szCs w:val="24"/>
        </w:rPr>
        <w:t xml:space="preserve"> άποψη, τουλάχιστον σε αυτή την τοποθέτησή μου, θα ήθελα να θέσω, απευθυνόμενος στους συναδέλφους της Δημοκρατικής Συμπαράταξης, στο ΠΑΣΟΚ και στις απόψεις</w:t>
      </w:r>
      <w:r>
        <w:rPr>
          <w:rFonts w:eastAsia="Times New Roman" w:cs="Times New Roman"/>
          <w:szCs w:val="24"/>
        </w:rPr>
        <w:t>,</w:t>
      </w:r>
      <w:r>
        <w:rPr>
          <w:rFonts w:eastAsia="Times New Roman" w:cs="Times New Roman"/>
          <w:szCs w:val="24"/>
        </w:rPr>
        <w:t xml:space="preserve"> που ανέπτυξε ο κ. Σκανδαλίδης, τις οποίες άκ</w:t>
      </w:r>
      <w:r>
        <w:rPr>
          <w:rFonts w:eastAsia="Times New Roman" w:cs="Times New Roman"/>
          <w:szCs w:val="24"/>
        </w:rPr>
        <w:t xml:space="preserve">ουσα με πολλή προσοχή και με τις οποίες, σε αρκετά σημεία, συμφωνώ. </w:t>
      </w:r>
    </w:p>
    <w:p w14:paraId="712529E0"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Απευθύνομαι, ιδιαίτερα, </w:t>
      </w:r>
      <w:r>
        <w:rPr>
          <w:rFonts w:eastAsia="Times New Roman" w:cs="Times New Roman"/>
          <w:szCs w:val="24"/>
        </w:rPr>
        <w:t>στο ΠΑΣΟΚ,</w:t>
      </w:r>
      <w:r>
        <w:rPr>
          <w:rFonts w:eastAsia="Times New Roman" w:cs="Times New Roman"/>
          <w:szCs w:val="24"/>
        </w:rPr>
        <w:t xml:space="preserve"> γιατί οι συνάδελφοι </w:t>
      </w:r>
      <w:r>
        <w:rPr>
          <w:rFonts w:eastAsia="Times New Roman" w:cs="Times New Roman"/>
          <w:szCs w:val="24"/>
        </w:rPr>
        <w:t xml:space="preserve">αυτοί, </w:t>
      </w:r>
      <w:r>
        <w:rPr>
          <w:rFonts w:eastAsia="Times New Roman" w:cs="Times New Roman"/>
          <w:szCs w:val="24"/>
        </w:rPr>
        <w:t xml:space="preserve">πολύ πρόσφατα, πριν από έναν χρόνο, κατάρτισαν και κατέθεσαν πρόταση νόμου, που προτείνουν στο ζήτημα της αναλογικής περίπου </w:t>
      </w:r>
      <w:r>
        <w:rPr>
          <w:rFonts w:eastAsia="Times New Roman" w:cs="Times New Roman"/>
          <w:szCs w:val="24"/>
        </w:rPr>
        <w:t xml:space="preserve">ό,τι προτείνουμε κι εμείς. </w:t>
      </w:r>
      <w:r>
        <w:rPr>
          <w:rFonts w:eastAsia="Times New Roman" w:cs="Times New Roman"/>
          <w:szCs w:val="24"/>
        </w:rPr>
        <w:t>Ακόμη και</w:t>
      </w:r>
      <w:r>
        <w:rPr>
          <w:rFonts w:eastAsia="Times New Roman" w:cs="Times New Roman"/>
          <w:szCs w:val="24"/>
        </w:rPr>
        <w:t xml:space="preserve"> η κατάτμηση των μεγάλων περιφερειών</w:t>
      </w:r>
      <w:r>
        <w:rPr>
          <w:rFonts w:eastAsia="Times New Roman" w:cs="Times New Roman"/>
          <w:szCs w:val="24"/>
        </w:rPr>
        <w:t xml:space="preserve"> δεν υπήρχε στο συγκεκριμένο νομοσχέδιο</w:t>
      </w:r>
      <w:r>
        <w:rPr>
          <w:rFonts w:eastAsia="Times New Roman" w:cs="Times New Roman"/>
          <w:szCs w:val="24"/>
        </w:rPr>
        <w:t>. Ομολογώ, λοιπόν, πως δεν κατάλαβα, πού είναι σε αυτή</w:t>
      </w:r>
      <w:r>
        <w:rPr>
          <w:rFonts w:eastAsia="Times New Roman" w:cs="Times New Roman"/>
          <w:szCs w:val="24"/>
        </w:rPr>
        <w:t xml:space="preserve"> την πρόταση του κ. Σκανδαλίδη, της Δημοκρατικής Συμπαράταξης, ο ορθός λόγος και η συνέπεια με αυτά που </w:t>
      </w:r>
      <w:r>
        <w:rPr>
          <w:rFonts w:eastAsia="Times New Roman" w:cs="Times New Roman"/>
          <w:szCs w:val="24"/>
        </w:rPr>
        <w:t>έλεγαν μέχρι πρόσφατα.</w:t>
      </w:r>
    </w:p>
    <w:p w14:paraId="712529E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Το επιχείρημ</w:t>
      </w:r>
      <w:r>
        <w:rPr>
          <w:rFonts w:eastAsia="Times New Roman" w:cs="Times New Roman"/>
          <w:szCs w:val="24"/>
        </w:rPr>
        <w:t>ά τους ότι</w:t>
      </w:r>
      <w:r>
        <w:rPr>
          <w:rFonts w:eastAsia="Times New Roman" w:cs="Times New Roman"/>
          <w:szCs w:val="24"/>
        </w:rPr>
        <w:t xml:space="preserve"> «είναι αποσπασματικά αυτά που λέτε» ή «είναι πολύ βιαστικά», για να το δούμε. Συζήτησε ο Πρωθυπουργός με έ</w:t>
      </w:r>
      <w:r>
        <w:rPr>
          <w:rFonts w:eastAsia="Times New Roman" w:cs="Times New Roman"/>
          <w:szCs w:val="24"/>
        </w:rPr>
        <w:t xml:space="preserve">ξι πολιτικούς Αρχηγούς, για να συνεννοηθεί, για να αποφευχθεί η όποια σύγκρουση. Στις συναντήσεις με τους Αρχηγούς διαπιστώθηκε </w:t>
      </w:r>
      <w:r>
        <w:rPr>
          <w:rFonts w:eastAsia="Times New Roman" w:cs="Times New Roman"/>
          <w:szCs w:val="24"/>
        </w:rPr>
        <w:t>κάτι</w:t>
      </w:r>
      <w:r>
        <w:rPr>
          <w:rFonts w:eastAsia="Times New Roman" w:cs="Times New Roman"/>
          <w:szCs w:val="24"/>
        </w:rPr>
        <w:t xml:space="preserve"> πολύ βασικό, το πιο βασικό απ’ όλα: Ο κ. Μητσοτάκης, ο επικεφαλής της Αξιωματικής Αντιπολίτευσης, διατύπωσε μια πλήρη άρνησ</w:t>
      </w:r>
      <w:r>
        <w:rPr>
          <w:rFonts w:eastAsia="Times New Roman" w:cs="Times New Roman"/>
          <w:szCs w:val="24"/>
        </w:rPr>
        <w:t xml:space="preserve">η του κόμματός του στην αναλογική και στην κατάργηση του μπόνους. «Δεν θέλω αναλογική. Θέλω ενισχυμένη και </w:t>
      </w:r>
      <w:r>
        <w:rPr>
          <w:rFonts w:eastAsia="Times New Roman" w:cs="Times New Roman"/>
          <w:szCs w:val="24"/>
        </w:rPr>
        <w:t>«</w:t>
      </w:r>
      <w:r>
        <w:rPr>
          <w:rFonts w:eastAsia="Times New Roman" w:cs="Times New Roman"/>
          <w:szCs w:val="24"/>
        </w:rPr>
        <w:t>ξερό ψωμί»</w:t>
      </w:r>
      <w:r>
        <w:rPr>
          <w:rFonts w:eastAsia="Times New Roman" w:cs="Times New Roman"/>
          <w:szCs w:val="24"/>
        </w:rPr>
        <w:t>»</w:t>
      </w:r>
      <w:r>
        <w:rPr>
          <w:rFonts w:eastAsia="Times New Roman" w:cs="Times New Roman"/>
          <w:szCs w:val="24"/>
        </w:rPr>
        <w:t>. Επομένως έκοψε τις ρίζες, κατά τη γνώμη μου. Άρα σε αυτό το ζήτημα, τι να κάνεις συζήτηση περαιτέρω; Πο</w:t>
      </w:r>
      <w:r>
        <w:rPr>
          <w:rFonts w:eastAsia="Times New Roman" w:cs="Times New Roman"/>
          <w:szCs w:val="24"/>
        </w:rPr>
        <w:t>ύ</w:t>
      </w:r>
      <w:r>
        <w:rPr>
          <w:rFonts w:eastAsia="Times New Roman" w:cs="Times New Roman"/>
          <w:szCs w:val="24"/>
        </w:rPr>
        <w:t xml:space="preserve"> υπήρχε δυνατότητα για περαιτέρ</w:t>
      </w:r>
      <w:r>
        <w:rPr>
          <w:rFonts w:eastAsia="Times New Roman" w:cs="Times New Roman"/>
          <w:szCs w:val="24"/>
        </w:rPr>
        <w:t xml:space="preserve">ω συζήτηση; </w:t>
      </w:r>
    </w:p>
    <w:p w14:paraId="712529E2"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Επαναλαμβάνω προς τους φίλους της Δημοκρατικής Συμπαράταξης αυτό που είπα και προηγουμένως: Ήρθε για πρώτη φορά η αναλογική για να ψηφιστεί</w:t>
      </w:r>
      <w:r>
        <w:rPr>
          <w:rFonts w:eastAsia="Times New Roman" w:cs="Times New Roman"/>
          <w:szCs w:val="24"/>
        </w:rPr>
        <w:t>, για να εφαρμοστεί</w:t>
      </w:r>
      <w:r>
        <w:rPr>
          <w:rFonts w:eastAsia="Times New Roman" w:cs="Times New Roman"/>
          <w:szCs w:val="24"/>
        </w:rPr>
        <w:t xml:space="preserve"> και δεν νομίζω ότι αξίζει τον κόπο να την κλωτσάτε. Κι εδώ αναδεικνύονται </w:t>
      </w:r>
      <w:r>
        <w:rPr>
          <w:rFonts w:eastAsia="Times New Roman" w:cs="Times New Roman"/>
          <w:szCs w:val="24"/>
        </w:rPr>
        <w:t xml:space="preserve">οι </w:t>
      </w:r>
      <w:r>
        <w:rPr>
          <w:rFonts w:eastAsia="Times New Roman" w:cs="Times New Roman"/>
          <w:szCs w:val="24"/>
        </w:rPr>
        <w:t>ευθύνες</w:t>
      </w:r>
      <w:r>
        <w:rPr>
          <w:rFonts w:eastAsia="Times New Roman" w:cs="Times New Roman"/>
          <w:szCs w:val="24"/>
        </w:rPr>
        <w:t xml:space="preserve"> όλων </w:t>
      </w:r>
      <w:r>
        <w:rPr>
          <w:rFonts w:eastAsia="Times New Roman" w:cs="Times New Roman"/>
          <w:szCs w:val="24"/>
        </w:rPr>
        <w:t>μας, φυσικά</w:t>
      </w:r>
      <w:r>
        <w:rPr>
          <w:rFonts w:eastAsia="Times New Roman" w:cs="Times New Roman"/>
          <w:szCs w:val="24"/>
        </w:rPr>
        <w:t xml:space="preserve"> και οι δικές σας, αλλά και οι ευθύνες των ευρύτερων προοδευτικών δυνάμεων. </w:t>
      </w:r>
    </w:p>
    <w:p w14:paraId="712529E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Κι επειδή οι μονοκομματικές κυβερνήσεις πλέον αποτελούν απ’ ό,τι φαίνεται, στην παρούσα ιστορική φάση, παρελθόν, πρέπει να αντιμετωπίσουμε και να λογαριαστούμε με</w:t>
      </w:r>
      <w:r>
        <w:rPr>
          <w:rFonts w:eastAsia="Times New Roman" w:cs="Times New Roman"/>
          <w:szCs w:val="24"/>
        </w:rPr>
        <w:t xml:space="preserve"> την υπόθεση: κόμμα ένα, μεγαλύτερο, κορμός –πείτε το όπως θέλετε- και συνεργασία, τώρα έχουμε τριών, μπορεί να έχουμε και τεσσάρων κομμάτων. Σίγουρα, μπορεί. Δεν υπάρχει αδιέξοδο. Στη </w:t>
      </w:r>
      <w:r>
        <w:rPr>
          <w:rFonts w:eastAsia="Times New Roman" w:cs="Times New Roman"/>
          <w:szCs w:val="24"/>
        </w:rPr>
        <w:t>δ</w:t>
      </w:r>
      <w:r>
        <w:rPr>
          <w:rFonts w:eastAsia="Times New Roman" w:cs="Times New Roman"/>
          <w:szCs w:val="24"/>
        </w:rPr>
        <w:t>ημοκρατία, όπως έχουμε πει πάρα πολλές φορές</w:t>
      </w:r>
      <w:r>
        <w:rPr>
          <w:rFonts w:eastAsia="Times New Roman" w:cs="Times New Roman"/>
          <w:szCs w:val="24"/>
        </w:rPr>
        <w:t xml:space="preserve">, </w:t>
      </w:r>
      <w:r>
        <w:rPr>
          <w:rFonts w:eastAsia="Times New Roman" w:cs="Times New Roman"/>
          <w:szCs w:val="24"/>
        </w:rPr>
        <w:t>δεν υπάρχουν αδιέξοδα. Α</w:t>
      </w:r>
      <w:r>
        <w:rPr>
          <w:rFonts w:eastAsia="Times New Roman" w:cs="Times New Roman"/>
          <w:szCs w:val="24"/>
        </w:rPr>
        <w:t>φήστε που το ίδιο το σύστημα της απλής αναλογικής, η ίδια η απλή αναλογική</w:t>
      </w:r>
      <w:r>
        <w:rPr>
          <w:rFonts w:eastAsia="Times New Roman" w:cs="Times New Roman"/>
          <w:szCs w:val="24"/>
        </w:rPr>
        <w:t>,</w:t>
      </w:r>
      <w:r>
        <w:rPr>
          <w:rFonts w:eastAsia="Times New Roman" w:cs="Times New Roman"/>
          <w:szCs w:val="24"/>
        </w:rPr>
        <w:t xml:space="preserve"> διευκολύνει διεργασίες, ενισχύει δυνάμεις που θέλουν τη συνεργασία, τη σύγκλιση, τη συναίνεση</w:t>
      </w:r>
      <w:r>
        <w:rPr>
          <w:rFonts w:eastAsia="Times New Roman" w:cs="Times New Roman"/>
          <w:szCs w:val="24"/>
        </w:rPr>
        <w:t>,</w:t>
      </w:r>
      <w:r>
        <w:rPr>
          <w:rFonts w:eastAsia="Times New Roman" w:cs="Times New Roman"/>
          <w:szCs w:val="24"/>
        </w:rPr>
        <w:t xml:space="preserve"> βάσει συγκεκριμένων πολιτικών και προγραμματικών θέσεων. </w:t>
      </w:r>
    </w:p>
    <w:p w14:paraId="712529E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Και κάτι ακόμα: Διευκολύνει</w:t>
      </w:r>
      <w:r>
        <w:rPr>
          <w:rFonts w:eastAsia="Times New Roman" w:cs="Times New Roman"/>
          <w:szCs w:val="24"/>
        </w:rPr>
        <w:t xml:space="preserve"> η απλή αναλογική να αντιστοιχηθεί το πολιτικό σκηνικό, η διάταξη των πολιτικών δυνάμενων</w:t>
      </w:r>
      <w:r>
        <w:rPr>
          <w:rFonts w:eastAsia="Times New Roman" w:cs="Times New Roman"/>
          <w:szCs w:val="24"/>
        </w:rPr>
        <w:t xml:space="preserve">, </w:t>
      </w:r>
      <w:r>
        <w:rPr>
          <w:rFonts w:eastAsia="Times New Roman" w:cs="Times New Roman"/>
          <w:szCs w:val="24"/>
        </w:rPr>
        <w:t>με την πραγματικότητα. Δεν χωρεί αμφιβολία ότι κουκουλώνονται πολλές φορές διαφορές. Στριμώχνονται να είναι σε ένα κόμμα δυνάμεις</w:t>
      </w:r>
      <w:r>
        <w:rPr>
          <w:rFonts w:eastAsia="Times New Roman" w:cs="Times New Roman"/>
          <w:szCs w:val="24"/>
        </w:rPr>
        <w:t>,</w:t>
      </w:r>
      <w:r>
        <w:rPr>
          <w:rFonts w:eastAsia="Times New Roman" w:cs="Times New Roman"/>
          <w:szCs w:val="24"/>
        </w:rPr>
        <w:t xml:space="preserve"> οι οποίες ασφυκτιούν, δεν θα ήθελα</w:t>
      </w:r>
      <w:r>
        <w:rPr>
          <w:rFonts w:eastAsia="Times New Roman" w:cs="Times New Roman"/>
          <w:szCs w:val="24"/>
        </w:rPr>
        <w:t xml:space="preserve">ν και μόνο ο φόβος της μη εκλογής τις αναγκάζει. </w:t>
      </w:r>
    </w:p>
    <w:p w14:paraId="712529E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Η αναλογική</w:t>
      </w:r>
      <w:r>
        <w:rPr>
          <w:rFonts w:eastAsia="Times New Roman" w:cs="Times New Roman"/>
          <w:szCs w:val="24"/>
        </w:rPr>
        <w:t>,</w:t>
      </w:r>
      <w:r>
        <w:rPr>
          <w:rFonts w:eastAsia="Times New Roman" w:cs="Times New Roman"/>
          <w:szCs w:val="24"/>
        </w:rPr>
        <w:t xml:space="preserve"> αντικειμενικά</w:t>
      </w:r>
      <w:r>
        <w:rPr>
          <w:rFonts w:eastAsia="Times New Roman" w:cs="Times New Roman"/>
          <w:szCs w:val="24"/>
        </w:rPr>
        <w:t>,</w:t>
      </w:r>
      <w:r>
        <w:rPr>
          <w:rFonts w:eastAsia="Times New Roman" w:cs="Times New Roman"/>
          <w:szCs w:val="24"/>
        </w:rPr>
        <w:t xml:space="preserve"> διευκολύνει τη μεγαλύτερη αυθεντικότητα, την πιο αυθεντική έκφραση των απόψεων και των όποιων συγκλίσεων ή διαφορών. </w:t>
      </w:r>
    </w:p>
    <w:p w14:paraId="712529E6"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Υ</w:t>
      </w:r>
      <w:r>
        <w:rPr>
          <w:rFonts w:eastAsia="Times New Roman" w:cs="Times New Roman"/>
          <w:szCs w:val="24"/>
        </w:rPr>
        <w:t>φυ</w:t>
      </w:r>
      <w:r>
        <w:rPr>
          <w:rFonts w:eastAsia="Times New Roman" w:cs="Times New Roman"/>
          <w:szCs w:val="24"/>
        </w:rPr>
        <w:t>πουργέ, πρέπει να ο</w:t>
      </w:r>
      <w:r>
        <w:rPr>
          <w:rFonts w:eastAsia="Times New Roman" w:cs="Times New Roman"/>
          <w:szCs w:val="24"/>
        </w:rPr>
        <w:t xml:space="preserve">λοκληρώσετε. </w:t>
      </w:r>
    </w:p>
    <w:p w14:paraId="712529E7"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ΙΩΑΝΝΗΣ ΜΠΑΛΑΦΑΣ (Υφυπουργός Εσωτερικών και Διοικητικής Ανασυγκρότησης): </w:t>
      </w:r>
      <w:r>
        <w:rPr>
          <w:rFonts w:eastAsia="Times New Roman" w:cs="Times New Roman"/>
          <w:szCs w:val="24"/>
        </w:rPr>
        <w:t xml:space="preserve">Μια κουβέντα θα πω ακόμα και τελειώνω. Ο προηγούμενος </w:t>
      </w:r>
      <w:r>
        <w:rPr>
          <w:rFonts w:eastAsia="Times New Roman" w:cs="Times New Roman"/>
          <w:szCs w:val="24"/>
        </w:rPr>
        <w:t>π</w:t>
      </w:r>
      <w:r>
        <w:rPr>
          <w:rFonts w:eastAsia="Times New Roman" w:cs="Times New Roman"/>
          <w:szCs w:val="24"/>
        </w:rPr>
        <w:t>ροεδρεύων μού είχε πει για δεκαπέντε λεπτά και είχα προετοιμαστεί για δεκαπέντε.</w:t>
      </w:r>
    </w:p>
    <w:p w14:paraId="712529E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Ένα τελευταίο και τελειώνω με αυτ</w:t>
      </w:r>
      <w:r>
        <w:rPr>
          <w:rFonts w:eastAsia="Times New Roman" w:cs="Times New Roman"/>
          <w:szCs w:val="24"/>
        </w:rPr>
        <w:t xml:space="preserve">ό. Η περίφημη άποψη των σκοπιμοτήτων. Είπα και στην </w:t>
      </w:r>
      <w:r>
        <w:rPr>
          <w:rFonts w:eastAsia="Times New Roman" w:cs="Times New Roman"/>
          <w:szCs w:val="24"/>
        </w:rPr>
        <w:t>ε</w:t>
      </w:r>
      <w:r>
        <w:rPr>
          <w:rFonts w:eastAsia="Times New Roman" w:cs="Times New Roman"/>
          <w:szCs w:val="24"/>
        </w:rPr>
        <w:t>πιτροπή, απευθυνόμενος στον κ. Βορίδη,</w:t>
      </w:r>
      <w:r>
        <w:rPr>
          <w:rFonts w:eastAsia="Times New Roman" w:cs="Times New Roman"/>
          <w:szCs w:val="24"/>
        </w:rPr>
        <w:t xml:space="preserve"> </w:t>
      </w:r>
      <w:r>
        <w:rPr>
          <w:rFonts w:eastAsia="Times New Roman" w:cs="Times New Roman"/>
          <w:szCs w:val="24"/>
        </w:rPr>
        <w:t xml:space="preserve">αλλά ουσιαστικά </w:t>
      </w:r>
      <w:r>
        <w:rPr>
          <w:rFonts w:eastAsia="Times New Roman" w:cs="Times New Roman"/>
          <w:szCs w:val="24"/>
        </w:rPr>
        <w:t>σε όλους τους</w:t>
      </w:r>
      <w:r>
        <w:rPr>
          <w:rFonts w:eastAsia="Times New Roman" w:cs="Times New Roman"/>
          <w:szCs w:val="24"/>
        </w:rPr>
        <w:t xml:space="preserve"> συναδέλφους της Νέας Δημοκρατίας, ότι </w:t>
      </w:r>
      <w:r>
        <w:rPr>
          <w:rFonts w:eastAsia="Times New Roman" w:cs="Times New Roman"/>
          <w:szCs w:val="24"/>
        </w:rPr>
        <w:lastRenderedPageBreak/>
        <w:t>στο ζήτημα αυτό</w:t>
      </w:r>
      <w:r>
        <w:rPr>
          <w:rFonts w:eastAsia="Times New Roman" w:cs="Times New Roman"/>
          <w:szCs w:val="24"/>
        </w:rPr>
        <w:t>,</w:t>
      </w:r>
      <w:r>
        <w:rPr>
          <w:rFonts w:eastAsia="Times New Roman" w:cs="Times New Roman"/>
          <w:szCs w:val="24"/>
        </w:rPr>
        <w:t xml:space="preserve"> των υποτιθέμενων σκοπιμοτήτων</w:t>
      </w:r>
      <w:r>
        <w:rPr>
          <w:rFonts w:eastAsia="Times New Roman" w:cs="Times New Roman"/>
          <w:szCs w:val="24"/>
        </w:rPr>
        <w:t>,</w:t>
      </w:r>
      <w:r>
        <w:rPr>
          <w:rFonts w:eastAsia="Times New Roman" w:cs="Times New Roman"/>
          <w:szCs w:val="24"/>
        </w:rPr>
        <w:t xml:space="preserve"> μην κρίνετε εξ ιδίων τα αλλότρια. Δεν μπορείτε, αλήθεια, να φανταστείτε ότι μπορεί να υπάρ</w:t>
      </w:r>
      <w:r>
        <w:rPr>
          <w:rFonts w:eastAsia="Times New Roman" w:cs="Times New Roman"/>
          <w:szCs w:val="24"/>
        </w:rPr>
        <w:t>χ</w:t>
      </w:r>
      <w:r>
        <w:rPr>
          <w:rFonts w:eastAsia="Times New Roman" w:cs="Times New Roman"/>
          <w:szCs w:val="24"/>
        </w:rPr>
        <w:t>ουν κάποιοι, οι οποίοι μένουν πιστοί σε αρχές, σε ιδέες, σε αξίες, σε δεσμεύσεις; Δεν είμαστε όλοι ίδιοι σε αυτόν τον τόπο. Πώς να το κάνουμε</w:t>
      </w:r>
      <w:r>
        <w:rPr>
          <w:rFonts w:eastAsia="Times New Roman" w:cs="Times New Roman"/>
          <w:szCs w:val="24"/>
        </w:rPr>
        <w:t>.</w:t>
      </w:r>
      <w:r>
        <w:rPr>
          <w:rFonts w:eastAsia="Times New Roman" w:cs="Times New Roman"/>
          <w:szCs w:val="24"/>
        </w:rPr>
        <w:t xml:space="preserve"> Για τον λόγο αυτό είπ</w:t>
      </w:r>
      <w:r>
        <w:rPr>
          <w:rFonts w:eastAsia="Times New Roman" w:cs="Times New Roman"/>
          <w:szCs w:val="24"/>
        </w:rPr>
        <w:t>α την έκφραση, «μην κρίνετε εξ ιδίων τα αλλότρια»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ηλαδή </w:t>
      </w:r>
      <w:r>
        <w:rPr>
          <w:rFonts w:eastAsia="Times New Roman" w:cs="Times New Roman"/>
          <w:szCs w:val="24"/>
        </w:rPr>
        <w:t xml:space="preserve">ότι </w:t>
      </w:r>
      <w:r>
        <w:rPr>
          <w:rFonts w:eastAsia="Times New Roman" w:cs="Times New Roman"/>
          <w:szCs w:val="24"/>
        </w:rPr>
        <w:t>υποκρύπτει σκοπιμότητα ότι το κάνουμε</w:t>
      </w:r>
      <w:r>
        <w:rPr>
          <w:rFonts w:eastAsia="Times New Roman" w:cs="Times New Roman"/>
          <w:szCs w:val="24"/>
        </w:rPr>
        <w:t xml:space="preserve"> </w:t>
      </w:r>
      <w:r>
        <w:rPr>
          <w:rFonts w:eastAsia="Times New Roman" w:cs="Times New Roman"/>
          <w:szCs w:val="24"/>
        </w:rPr>
        <w:t>διότι θα χάσουμε τις επόμενες εκλογές και να μην έχει το μπόνους η Νέα Δημοκρατία. Τι φοβάται, δηλαδή, ο κ. Μητσοτάκης; Φοβάται ότι θα είναι πρώτη δύναμη κα</w:t>
      </w:r>
      <w:r>
        <w:rPr>
          <w:rFonts w:eastAsia="Times New Roman" w:cs="Times New Roman"/>
          <w:szCs w:val="24"/>
        </w:rPr>
        <w:t xml:space="preserve">ι δεν θα βρει συνεργάτες; Αυτό να μην το φοβάται. Αν πρέπει να φοβάται κάτι και είναι </w:t>
      </w:r>
      <w:r>
        <w:rPr>
          <w:rFonts w:eastAsia="Times New Roman" w:cs="Times New Roman"/>
          <w:szCs w:val="24"/>
        </w:rPr>
        <w:t xml:space="preserve">αυτό </w:t>
      </w:r>
      <w:r>
        <w:rPr>
          <w:rFonts w:eastAsia="Times New Roman" w:cs="Times New Roman"/>
          <w:szCs w:val="24"/>
        </w:rPr>
        <w:t xml:space="preserve">το πρόβλημά του, είναι ότι και σε αυτές τις εκλογές δεν θα είναι πρώτος και πάλι. </w:t>
      </w:r>
    </w:p>
    <w:p w14:paraId="712529E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Θυμηθείτε –δεν θα πω μεγάλες κουβέντες- τις προβλέψεις την παραμονή του </w:t>
      </w:r>
      <w:r>
        <w:rPr>
          <w:rFonts w:eastAsia="Times New Roman" w:cs="Times New Roman"/>
          <w:szCs w:val="24"/>
        </w:rPr>
        <w:t>δ</w:t>
      </w:r>
      <w:r>
        <w:rPr>
          <w:rFonts w:eastAsia="Times New Roman" w:cs="Times New Roman"/>
          <w:szCs w:val="24"/>
        </w:rPr>
        <w:t>ημοψηφίσμ</w:t>
      </w:r>
      <w:r>
        <w:rPr>
          <w:rFonts w:eastAsia="Times New Roman" w:cs="Times New Roman"/>
          <w:szCs w:val="24"/>
        </w:rPr>
        <w:t>ατος πέρυσι το καλοκαίρι, που έκαναν λόγο για πενήντα-πενήντα.</w:t>
      </w:r>
    </w:p>
    <w:p w14:paraId="712529E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Επίσης, θυμηθείτε τις προβλέψεις για μιάμιση μονάδα πάνω στη Νέα Δημοκρατία την παραμονή των εκλογών του Σεπτεμβρίου, όταν ήδη ήμασταν</w:t>
      </w:r>
      <w:r>
        <w:rPr>
          <w:rFonts w:eastAsia="Times New Roman" w:cs="Times New Roman"/>
          <w:szCs w:val="24"/>
        </w:rPr>
        <w:t>, ως ΣΥΡΙΖΑ,</w:t>
      </w:r>
      <w:r>
        <w:rPr>
          <w:rFonts w:eastAsia="Times New Roman" w:cs="Times New Roman"/>
          <w:szCs w:val="24"/>
        </w:rPr>
        <w:t xml:space="preserve"> επτάμισι μονάδες μπροστά από τη Νέα Δημοκρατία</w:t>
      </w:r>
      <w:r>
        <w:rPr>
          <w:rFonts w:eastAsia="Times New Roman" w:cs="Times New Roman"/>
          <w:szCs w:val="24"/>
        </w:rPr>
        <w:t xml:space="preserve">. </w:t>
      </w:r>
    </w:p>
    <w:p w14:paraId="712529E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Όμως –και τελειώνω, κύριε Πρόεδρε- όλα αυτά θα τα κρίνει ο ελληνικός λαός, όταν θα έρθει η ώρα</w:t>
      </w:r>
      <w:r>
        <w:rPr>
          <w:rFonts w:eastAsia="Times New Roman" w:cs="Times New Roman"/>
          <w:szCs w:val="24"/>
        </w:rPr>
        <w:t>,</w:t>
      </w:r>
      <w:r>
        <w:rPr>
          <w:rFonts w:eastAsia="Times New Roman" w:cs="Times New Roman"/>
          <w:szCs w:val="24"/>
        </w:rPr>
        <w:t xml:space="preserve"> με τη σοφία του. Και εμείς έχουμε απόλυτο σεβασμό και εμπιστοσύνη στην κρίση και στην ψήφο του ελληνικού λαού. </w:t>
      </w:r>
    </w:p>
    <w:p w14:paraId="712529E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12529ED" w14:textId="77777777" w:rsidR="00802761" w:rsidRDefault="00465DCE">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τις </w:t>
      </w:r>
      <w:r>
        <w:rPr>
          <w:rFonts w:eastAsia="Times New Roman" w:cs="Times New Roman"/>
          <w:szCs w:val="24"/>
        </w:rPr>
        <w:t>πτέρυγες του ΣΥΡΙΖΑ και των ΑΝΕΛ)</w:t>
      </w:r>
    </w:p>
    <w:p w14:paraId="712529EE"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και εγώ, κύριε Υ</w:t>
      </w:r>
      <w:r>
        <w:rPr>
          <w:rFonts w:eastAsia="Times New Roman" w:cs="Times New Roman"/>
          <w:szCs w:val="24"/>
        </w:rPr>
        <w:t>φυ</w:t>
      </w:r>
      <w:r>
        <w:rPr>
          <w:rFonts w:eastAsia="Times New Roman" w:cs="Times New Roman"/>
          <w:szCs w:val="24"/>
        </w:rPr>
        <w:t xml:space="preserve">πουργέ. </w:t>
      </w:r>
    </w:p>
    <w:p w14:paraId="712529E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θα μπούμε στον κατάλογο των ομιλητών.</w:t>
      </w:r>
    </w:p>
    <w:p w14:paraId="712529F0"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θα ήθελα τον λόγο. </w:t>
      </w:r>
    </w:p>
    <w:p w14:paraId="712529F1"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w:t>
      </w:r>
      <w:r>
        <w:rPr>
          <w:rFonts w:eastAsia="Times New Roman" w:cs="Times New Roman"/>
          <w:szCs w:val="24"/>
        </w:rPr>
        <w:t xml:space="preserve">Ορίστε, κύριε Λοβέρδο. </w:t>
      </w:r>
    </w:p>
    <w:p w14:paraId="712529F2"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Μετά από κάθε τοποθέτηση Υπουργού, βάσει του Κανονισμού, ο Κοινοβουλευτικός Εκπρόσωπος κόμματος δικαιούται να ζητήσει τον λόγο για δύο λεπτά. </w:t>
      </w:r>
    </w:p>
    <w:p w14:paraId="712529F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Επειδή δεν τοποθετήθηκε ο κ. Κουρουμπλής, μεταφέραμε τις δικές μας ομιλ</w:t>
      </w:r>
      <w:r>
        <w:rPr>
          <w:rFonts w:eastAsia="Times New Roman" w:cs="Times New Roman"/>
          <w:szCs w:val="24"/>
        </w:rPr>
        <w:t>ίες αύριο. Όμως, τοποθετήθηκε ο Υ</w:t>
      </w:r>
      <w:r>
        <w:rPr>
          <w:rFonts w:eastAsia="Times New Roman" w:cs="Times New Roman"/>
          <w:szCs w:val="24"/>
        </w:rPr>
        <w:t>φυ</w:t>
      </w:r>
      <w:r>
        <w:rPr>
          <w:rFonts w:eastAsia="Times New Roman" w:cs="Times New Roman"/>
          <w:szCs w:val="24"/>
        </w:rPr>
        <w:t>πουργός</w:t>
      </w:r>
      <w:r>
        <w:rPr>
          <w:rFonts w:eastAsia="Times New Roman" w:cs="Times New Roman"/>
          <w:szCs w:val="24"/>
        </w:rPr>
        <w:t>,</w:t>
      </w:r>
      <w:r>
        <w:rPr>
          <w:rFonts w:eastAsia="Times New Roman" w:cs="Times New Roman"/>
          <w:szCs w:val="24"/>
        </w:rPr>
        <w:t xml:space="preserve"> ο κ. Μπαλάφας και έτσι σας ζητώ τον λόγο, βάσει του Κανονισμού. </w:t>
      </w:r>
    </w:p>
    <w:p w14:paraId="712529F4"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Έχετε τον λόγο για δύο λεπτά, κύριε Λοβέρδο.</w:t>
      </w:r>
    </w:p>
    <w:p w14:paraId="712529F5"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Μπαλάφα, κύριε Υπουργέ, απευθυνθήκατε στη Δημοκρατική Συμπαράταξη, ζητώντας να σας εξηγήσουμε γιατί αλλάξαμε θέση –κατά τη γνώμη σας- φέτος σε σχέση με πέρυσι για τον εκλογικό νόμο. </w:t>
      </w:r>
    </w:p>
    <w:p w14:paraId="712529F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Πρώτον, θα ήθελα να σας πω, κύριε Υπουργέ, ότι έχετε ένα θέμα με τ</w:t>
      </w:r>
      <w:r>
        <w:rPr>
          <w:rFonts w:eastAsia="Times New Roman" w:cs="Times New Roman"/>
          <w:szCs w:val="24"/>
        </w:rPr>
        <w:t xml:space="preserve">ην αθέτηση των υποσχέσεων, που αρχίζουν από τη σεισάχθεια, τη δέκατη τρίτη σύνταξη και φτάνουν μέχρι τα τελευταία, ώστε να είστε οι τελευταίοι που μπορείτε να ρωτάτε τη Δημοκρατική Συμπαράταξη για θέμα συνέπειας λόγου, τον έναν ή τον άλλον χρόνο.  </w:t>
      </w:r>
    </w:p>
    <w:p w14:paraId="712529F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Σας υπε</w:t>
      </w:r>
      <w:r>
        <w:rPr>
          <w:rFonts w:eastAsia="Times New Roman" w:cs="Times New Roman"/>
          <w:szCs w:val="24"/>
        </w:rPr>
        <w:t xml:space="preserve">νθυμίζω, κύριε Μπαλάφα, ότι μετά τη συνάντηση του κ. Τσίπρα με την κ. Γεννηματά, όταν κάλεσε τους πολιτικούς </w:t>
      </w:r>
      <w:r>
        <w:rPr>
          <w:rFonts w:eastAsia="Times New Roman" w:cs="Times New Roman"/>
          <w:szCs w:val="24"/>
        </w:rPr>
        <w:t>Α</w:t>
      </w:r>
      <w:r>
        <w:rPr>
          <w:rFonts w:eastAsia="Times New Roman" w:cs="Times New Roman"/>
          <w:szCs w:val="24"/>
        </w:rPr>
        <w:t>ρχηγούς ο Πρωθυπουργός, η κ. Γεννηματά έκανε μία δήλωση: ότι Δημοκρατική Συμπαράταξη δεν ψηφίζει εκλογικό νόμο σε δόσεις. Θέλουμε ένα ακέραιο, πλή</w:t>
      </w:r>
      <w:r>
        <w:rPr>
          <w:rFonts w:eastAsia="Times New Roman" w:cs="Times New Roman"/>
          <w:szCs w:val="24"/>
        </w:rPr>
        <w:t xml:space="preserve">ρες κείμενο, το οποίο ρυθμίζει όλα τα θέματα που σχετίζονται με τον εκλογικό νόμο. </w:t>
      </w:r>
    </w:p>
    <w:p w14:paraId="712529F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Όπως εσείς είπατε σήμερα και όπως αποδεικνύεται από το κείμενο που έχουμε μπροστά μας ως νομοθετική σας πρωτοβουλία, φέρατε νόμο σε δόσεις. Μιλήσατε πριν από λίγο, λέγοντας</w:t>
      </w:r>
      <w:r>
        <w:rPr>
          <w:rFonts w:eastAsia="Times New Roman" w:cs="Times New Roman"/>
          <w:szCs w:val="24"/>
        </w:rPr>
        <w:t xml:space="preserve"> ότι σε ένα δεύτερο στάδιο ίσως φέρετε κάτι άλλο και ούτω καθ’ εξής. </w:t>
      </w:r>
    </w:p>
    <w:p w14:paraId="712529F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Αυτό σας το είπαμε από τότε, με την Πρόεδρο του ΠΑΣΟΚ και επικεφαλής της Δημοκρατικής Συμπαράταξης, ότι δεν το ψηφίζουμε!</w:t>
      </w:r>
    </w:p>
    <w:p w14:paraId="712529F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Τρίτον, μέμφεστε κόμματα και πολιτικούς, οι οποίοι έχουν μια άπο</w:t>
      </w:r>
      <w:r>
        <w:rPr>
          <w:rFonts w:eastAsia="Times New Roman" w:cs="Times New Roman"/>
          <w:szCs w:val="24"/>
        </w:rPr>
        <w:t>ψη για την ακυβερνησία. Εμείς, λόγου χάρ</w:t>
      </w:r>
      <w:r>
        <w:rPr>
          <w:rFonts w:eastAsia="Times New Roman" w:cs="Times New Roman"/>
          <w:szCs w:val="24"/>
        </w:rPr>
        <w:t>ιν</w:t>
      </w:r>
      <w:r>
        <w:rPr>
          <w:rFonts w:eastAsia="Times New Roman" w:cs="Times New Roman"/>
          <w:szCs w:val="24"/>
        </w:rPr>
        <w:t xml:space="preserve">, συνδέουμε με την πρότασή μας τον αποκλεισμό της ακυβερνησίας, πριμοδοτώντας το πρώτο κόμμα, εάν ξεπεράσει ένα συγκεκριμένο ποσοστό. </w:t>
      </w:r>
    </w:p>
    <w:p w14:paraId="712529F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Δεν μου λέτε: Πώς απευθύνεστε στον Υπουργό Εσωτερικών, τον κ. Κουρουμπλή, ο οπο</w:t>
      </w:r>
      <w:r>
        <w:rPr>
          <w:rFonts w:eastAsia="Times New Roman" w:cs="Times New Roman"/>
          <w:szCs w:val="24"/>
        </w:rPr>
        <w:t>ίος στις 16 Μαΐου είπε ο ίδιος ότι με απλή αναλογική δεν κυβερνιέται η χώρα;</w:t>
      </w:r>
    </w:p>
    <w:p w14:paraId="712529F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Απαντήστε πρώτα σε αυτά και μετά να απευθύνεστε σε εμάς!</w:t>
      </w:r>
    </w:p>
    <w:p w14:paraId="712529F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712529FE"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w:t>
      </w:r>
      <w:r>
        <w:rPr>
          <w:rFonts w:eastAsia="Times New Roman" w:cs="Times New Roman"/>
          <w:szCs w:val="24"/>
        </w:rPr>
        <w:t xml:space="preserve">ύριε Λοβέρδρο. </w:t>
      </w:r>
    </w:p>
    <w:p w14:paraId="712529F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μπούμε στον κατάλογο των ομιλητών. </w:t>
      </w:r>
    </w:p>
    <w:p w14:paraId="71252A00"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Κύριε Πρόεδρε, θα ήθελα τον λόγο. </w:t>
      </w:r>
    </w:p>
    <w:p w14:paraId="71252A01"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Παρακαλώ, δεν μπορεί να γίνει αυτό. Θα σας δώσω τον λόγο αμέσως μετά, αφού ακούσετε κ</w:t>
      </w:r>
      <w:r>
        <w:rPr>
          <w:rFonts w:eastAsia="Times New Roman" w:cs="Times New Roman"/>
          <w:szCs w:val="24"/>
        </w:rPr>
        <w:t xml:space="preserve">άτι που θέλω να πω προς όλους. </w:t>
      </w:r>
    </w:p>
    <w:p w14:paraId="71252A02"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Κύριε Πρόεδρε, δεν θα μιλήσω ούτε ένα λεπτό.</w:t>
      </w:r>
    </w:p>
    <w:p w14:paraId="71252A0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Θέλω να τοποθετηθώ επί της διαδικασίας. </w:t>
      </w:r>
    </w:p>
    <w:p w14:paraId="71252A04"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Κάτι θέλετε να πείτε, το οποίο θα προκαλέσει ανταπάντηση. Είναι γνωστό αυτό. </w:t>
      </w:r>
    </w:p>
    <w:p w14:paraId="71252A0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Πρέπει να</w:t>
      </w:r>
      <w:r>
        <w:rPr>
          <w:rFonts w:eastAsia="Times New Roman" w:cs="Times New Roman"/>
          <w:szCs w:val="24"/>
        </w:rPr>
        <w:t xml:space="preserve"> σεβαστούμε όλοι εαυτούς και αλλήλους. Έχουν γραφτεί εκατόν πενήντα έξι συνάδελφοι να μιλήσουν. </w:t>
      </w:r>
    </w:p>
    <w:p w14:paraId="71252A06"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Συμφωνώ. Ούτε ένα λεπτό δεν θα μιλήσω. </w:t>
      </w:r>
    </w:p>
    <w:p w14:paraId="71252A07"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Ο κύριος Υφυπουργός, αντί για εννέα λεπτά, μίλησε δ</w:t>
      </w:r>
      <w:r>
        <w:rPr>
          <w:rFonts w:eastAsia="Times New Roman" w:cs="Times New Roman"/>
          <w:szCs w:val="24"/>
        </w:rPr>
        <w:t>εκα</w:t>
      </w:r>
      <w:r>
        <w:rPr>
          <w:rFonts w:eastAsia="Times New Roman" w:cs="Times New Roman"/>
          <w:szCs w:val="24"/>
        </w:rPr>
        <w:t xml:space="preserve">πέντε. Υπήρξε απάντηση και θα υπάρξει απάντηση στην απάντηση. Δεν μπορεί να γίνει έτσι. </w:t>
      </w:r>
    </w:p>
    <w:p w14:paraId="71252A08"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Όχι, κύριε Πρόεδρε. Εγώ θέλω να σας ρωτήσω εάν υπάρχει τέτοια πρόβλεψη στον Κανονισμό</w:t>
      </w:r>
      <w:r>
        <w:rPr>
          <w:rFonts w:eastAsia="Times New Roman" w:cs="Times New Roman"/>
          <w:szCs w:val="24"/>
        </w:rPr>
        <w:t>,</w:t>
      </w:r>
      <w:r>
        <w:rPr>
          <w:rFonts w:eastAsia="Times New Roman" w:cs="Times New Roman"/>
          <w:szCs w:val="24"/>
        </w:rPr>
        <w:t xml:space="preserve"> που επικαλέστηκε ο κ. Λοβέρδος. Εάν δεν υπάρχει, να του αφαιρ</w:t>
      </w:r>
      <w:r>
        <w:rPr>
          <w:rFonts w:eastAsia="Times New Roman" w:cs="Times New Roman"/>
          <w:szCs w:val="24"/>
        </w:rPr>
        <w:t xml:space="preserve">εθεί από την ομιλία του ο χρόνος αυτός. Δεν το θυμάμαι να υπάρχει στον Κανονισμό αυτό. </w:t>
      </w:r>
    </w:p>
    <w:p w14:paraId="71252A0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Όμως, το άγχος που επιδεικνύετε είναι τραγικό! Θέλω από εσάς μια απάντηση. </w:t>
      </w:r>
    </w:p>
    <w:p w14:paraId="71252A0A"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Ο κ</w:t>
      </w:r>
      <w:r>
        <w:rPr>
          <w:rFonts w:eastAsia="Times New Roman" w:cs="Times New Roman"/>
          <w:szCs w:val="24"/>
        </w:rPr>
        <w:t>.</w:t>
      </w:r>
      <w:r>
        <w:rPr>
          <w:rFonts w:eastAsia="Times New Roman" w:cs="Times New Roman"/>
          <w:szCs w:val="24"/>
        </w:rPr>
        <w:t xml:space="preserve"> Λοβέρδος είπε ότι επειδή δεν μίλησε τώρα ο Υπουργός Εσω</w:t>
      </w:r>
      <w:r>
        <w:rPr>
          <w:rFonts w:eastAsia="Times New Roman" w:cs="Times New Roman"/>
          <w:szCs w:val="24"/>
        </w:rPr>
        <w:t xml:space="preserve">τερικών … </w:t>
      </w:r>
    </w:p>
    <w:p w14:paraId="71252A0B"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Υπάρχει στον Κανονισμό, ναι ή όχι;</w:t>
      </w:r>
    </w:p>
    <w:p w14:paraId="71252A0C"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συνάδελφε, ή θέλετε να συνεννοηθούμε ή όχι. </w:t>
      </w:r>
    </w:p>
    <w:p w14:paraId="71252A0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Εάν πάμε με τις τυπικότητες του Κανονισμού, έπρεπε στα εννέα και ένα λεπτό να διακόψω τον κ. Μπαλάφα. </w:t>
      </w:r>
    </w:p>
    <w:p w14:paraId="71252A0E"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ΣΩΚΡΑ</w:t>
      </w:r>
      <w:r>
        <w:rPr>
          <w:rFonts w:eastAsia="Times New Roman" w:cs="Times New Roman"/>
          <w:b/>
          <w:szCs w:val="24"/>
        </w:rPr>
        <w:t>ΤΗΣ ΦΑΜΕΛΛΟΣ:</w:t>
      </w:r>
      <w:r>
        <w:rPr>
          <w:rFonts w:eastAsia="Times New Roman" w:cs="Times New Roman"/>
          <w:szCs w:val="24"/>
        </w:rPr>
        <w:t xml:space="preserve"> Άρα δεν υπάρχει!</w:t>
      </w:r>
    </w:p>
    <w:p w14:paraId="71252A0F"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Πρέπει να έχουμε την άνεση να κάνουμε μια ενδιαφέρουσα συζήτηση. Παρακαλώ να βοηθήσουμε όλοι.</w:t>
      </w:r>
    </w:p>
    <w:p w14:paraId="71252A10"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Να το επιδεικνύει και ο κ. Λοβέρδος τότε. </w:t>
      </w:r>
    </w:p>
    <w:p w14:paraId="71252A11"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Και ο κ. Λοβέρδος και οι κύριοι Υπουργοί και όλοι! </w:t>
      </w:r>
    </w:p>
    <w:p w14:paraId="71252A12"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ανοίγουμε τον κατάλογο των ομιλητών επί της αρχής. Πρώτος είναι ο συνάδελφος κ. Αντών</w:t>
      </w:r>
      <w:r>
        <w:rPr>
          <w:rFonts w:eastAsia="Times New Roman" w:cs="Times New Roman"/>
          <w:szCs w:val="24"/>
        </w:rPr>
        <w:t>η</w:t>
      </w:r>
      <w:r>
        <w:rPr>
          <w:rFonts w:eastAsia="Times New Roman" w:cs="Times New Roman"/>
          <w:szCs w:val="24"/>
        </w:rPr>
        <w:t xml:space="preserve">ς Μπαλωμενάκης, Βουλευτής του ΣΥΡΙΖΑ. </w:t>
      </w:r>
    </w:p>
    <w:p w14:paraId="71252A1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για επτά λεπτά. </w:t>
      </w:r>
      <w:r>
        <w:rPr>
          <w:rFonts w:eastAsia="Times New Roman" w:cs="Times New Roman"/>
          <w:szCs w:val="24"/>
        </w:rPr>
        <w:t xml:space="preserve">Παρακαλώ, να σεβαστούμε τον χρόνο. </w:t>
      </w:r>
    </w:p>
    <w:p w14:paraId="71252A14"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ΑΝΤΩΝ</w:t>
      </w:r>
      <w:r>
        <w:rPr>
          <w:rFonts w:eastAsia="Times New Roman" w:cs="Times New Roman"/>
          <w:b/>
          <w:szCs w:val="24"/>
        </w:rPr>
        <w:t>Η</w:t>
      </w:r>
      <w:r>
        <w:rPr>
          <w:rFonts w:eastAsia="Times New Roman" w:cs="Times New Roman"/>
          <w:b/>
          <w:szCs w:val="24"/>
        </w:rPr>
        <w:t>Σ ΜΠΑΛΩΜΕΝΑΚΗΣ:</w:t>
      </w:r>
      <w:r>
        <w:rPr>
          <w:rFonts w:eastAsia="Times New Roman" w:cs="Times New Roman"/>
          <w:szCs w:val="24"/>
        </w:rPr>
        <w:t xml:space="preserve"> Θα είμαι συνεπέστατος, κύριε Πρόεδρε. </w:t>
      </w:r>
    </w:p>
    <w:p w14:paraId="71252A15"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Ξαναλέω ότι είμαστε γραμμένοι εκατόν πενήντα έξι συνάδελφοι. Εάν θέλουμε οι τελευταίοι να μιλήσουν επτά λεπτά και όχι τρία, ας </w:t>
      </w:r>
      <w:r>
        <w:rPr>
          <w:rFonts w:eastAsia="Times New Roman" w:cs="Times New Roman"/>
          <w:szCs w:val="24"/>
        </w:rPr>
        <w:t>έχουμε το</w:t>
      </w:r>
      <w:r>
        <w:rPr>
          <w:rFonts w:eastAsia="Times New Roman" w:cs="Times New Roman"/>
          <w:szCs w:val="24"/>
        </w:rPr>
        <w:t>ν</w:t>
      </w:r>
      <w:r>
        <w:rPr>
          <w:rFonts w:eastAsia="Times New Roman" w:cs="Times New Roman"/>
          <w:szCs w:val="24"/>
        </w:rPr>
        <w:t xml:space="preserve"> σεβασμό από τώρα. </w:t>
      </w:r>
    </w:p>
    <w:p w14:paraId="71252A1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71252A17"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ΑΝΤΩΝ</w:t>
      </w:r>
      <w:r>
        <w:rPr>
          <w:rFonts w:eastAsia="Times New Roman" w:cs="Times New Roman"/>
          <w:b/>
          <w:szCs w:val="24"/>
        </w:rPr>
        <w:t>Η</w:t>
      </w:r>
      <w:r>
        <w:rPr>
          <w:rFonts w:eastAsia="Times New Roman" w:cs="Times New Roman"/>
          <w:b/>
          <w:szCs w:val="24"/>
        </w:rPr>
        <w:t xml:space="preserve">Σ ΜΠΑΛΩΜΕΝΑΚΗΣ: </w:t>
      </w:r>
      <w:r>
        <w:rPr>
          <w:rFonts w:eastAsia="Times New Roman" w:cs="Times New Roman"/>
          <w:szCs w:val="24"/>
        </w:rPr>
        <w:t>Κυρίες και κύριοι συνάδελφοι, στον μακρύ κατάλογο των καταστροφολογικών προβλέψεων, μέσα από τις οποίες συχνά ασκεί πολιτική δραστηριότητα η Αντιπολίτευση, προστέθηκαν εσχάτως οι πρόωροι θρήνο</w:t>
      </w:r>
      <w:r>
        <w:rPr>
          <w:rFonts w:eastAsia="Times New Roman" w:cs="Times New Roman"/>
          <w:szCs w:val="24"/>
        </w:rPr>
        <w:t>ι γι</w:t>
      </w:r>
      <w:r>
        <w:rPr>
          <w:rFonts w:eastAsia="Times New Roman" w:cs="Times New Roman"/>
          <w:szCs w:val="24"/>
        </w:rPr>
        <w:t>’</w:t>
      </w:r>
      <w:r>
        <w:rPr>
          <w:rFonts w:eastAsia="Times New Roman" w:cs="Times New Roman"/>
          <w:szCs w:val="24"/>
        </w:rPr>
        <w:t xml:space="preserve"> αυτό που δήθεν θα επιφέρει η αναλογική εκπροσώπηση των κομμάτων</w:t>
      </w:r>
      <w:r>
        <w:rPr>
          <w:rFonts w:eastAsia="Times New Roman" w:cs="Times New Roman"/>
          <w:szCs w:val="24"/>
        </w:rPr>
        <w:t>,</w:t>
      </w:r>
      <w:r>
        <w:rPr>
          <w:rFonts w:eastAsia="Times New Roman" w:cs="Times New Roman"/>
          <w:szCs w:val="24"/>
        </w:rPr>
        <w:t xml:space="preserve"> την οποία προτείνει το παρόν σχέδιο νόμου. </w:t>
      </w:r>
    </w:p>
    <w:p w14:paraId="71252A18"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Έτσι, ανάμεσα στα ατελείωτα και συνεχώς διαψευδόμενα «θα», «θα δείτε τι θα πάθετε», «θα δείτε ότι δεν θα κλείσει η αξιολόγηση» και τα λοιπά, </w:t>
      </w:r>
      <w:r>
        <w:rPr>
          <w:rFonts w:eastAsia="Times New Roman" w:cs="Times New Roman"/>
          <w:szCs w:val="24"/>
        </w:rPr>
        <w:t>που αποτελούν τη μόνιμη επωδό των συναδέλφων εδώ και καιρό, προστίθεται και ο φόβος, το φόβητρο δηλαδή της ακυβερνησίας. Ένα φάντασμα θα έλεγε κανείς ότι πλαν</w:t>
      </w:r>
      <w:r>
        <w:rPr>
          <w:rFonts w:eastAsia="Times New Roman" w:cs="Times New Roman"/>
          <w:szCs w:val="24"/>
        </w:rPr>
        <w:t>ά</w:t>
      </w:r>
      <w:r>
        <w:rPr>
          <w:rFonts w:eastAsia="Times New Roman" w:cs="Times New Roman"/>
          <w:szCs w:val="24"/>
        </w:rPr>
        <w:t xml:space="preserve">ται πάνω από την Ελλάδα, η ακυβερνησία. </w:t>
      </w:r>
    </w:p>
    <w:p w14:paraId="71252A19"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Πιστεύω, κυρίες και κύριοι συνάδελφοι, ότι εκείνοι που σ</w:t>
      </w:r>
      <w:r>
        <w:rPr>
          <w:rFonts w:eastAsia="Times New Roman" w:cs="Times New Roman"/>
          <w:szCs w:val="24"/>
        </w:rPr>
        <w:t xml:space="preserve">το πλαίσιο του δημοσίου διαλόγου για την εισαγωγή της αναλογικής εκπροσώπησης των κομμάτων στο Κοινοβούλιο προτάσσουν –ενδεχομένως καλόπιστα- τον φόβο ότι δεν θα μπορέσουν να σχηματίζονται σταθερές κυβερνήσεις, διαπράττουν τα εξής δύο καθοριστικά λάθη: </w:t>
      </w:r>
    </w:p>
    <w:p w14:paraId="71252A1A"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Πρ</w:t>
      </w:r>
      <w:r>
        <w:rPr>
          <w:rFonts w:eastAsia="Times New Roman" w:cs="Times New Roman"/>
          <w:szCs w:val="24"/>
        </w:rPr>
        <w:t>ώτον, θεωρούν δεδομένο ότι ο πολιτικός χάρτης θα παραμείνει ο ίδιος μετά την καθιέρωση αναλογικού τρόπου εκπροσώπησης των πολιτικών κομμάτων.</w:t>
      </w:r>
    </w:p>
    <w:p w14:paraId="71252A1B"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Και</w:t>
      </w:r>
      <w:r>
        <w:rPr>
          <w:rFonts w:eastAsia="Times New Roman" w:cs="Times New Roman"/>
          <w:szCs w:val="24"/>
        </w:rPr>
        <w:t>,</w:t>
      </w:r>
      <w:r>
        <w:rPr>
          <w:rFonts w:eastAsia="Times New Roman" w:cs="Times New Roman"/>
          <w:szCs w:val="24"/>
        </w:rPr>
        <w:t xml:space="preserve"> δεύτερον, παραγνωρίζουν τις μεταβολές που θα προκαλέσουν οι συνταγματικές αλλαγές που προτίθεται να προτείνει</w:t>
      </w:r>
      <w:r>
        <w:rPr>
          <w:rFonts w:eastAsia="Times New Roman" w:cs="Times New Roman"/>
          <w:szCs w:val="24"/>
        </w:rPr>
        <w:t xml:space="preserve"> η Κυβέρνηση προς την κατεύθυνση ενός νέου συνταγματικού πλαισίου, μεταβολές που θα ενισχύουν τη δυνατότητα παρέμβασης του εκλογικού σώματος ενδιαμέσως των εκλογών με μορφές που θα πλησιάζουν περισσότερο προς την άμεση </w:t>
      </w:r>
      <w:r>
        <w:rPr>
          <w:rFonts w:eastAsia="Times New Roman" w:cs="Times New Roman"/>
          <w:szCs w:val="24"/>
        </w:rPr>
        <w:t>δ</w:t>
      </w:r>
      <w:r>
        <w:rPr>
          <w:rFonts w:eastAsia="Times New Roman" w:cs="Times New Roman"/>
          <w:szCs w:val="24"/>
        </w:rPr>
        <w:t>ημοκρατία, μεταβολές που θα δημιουργ</w:t>
      </w:r>
      <w:r>
        <w:rPr>
          <w:rFonts w:eastAsia="Times New Roman" w:cs="Times New Roman"/>
          <w:szCs w:val="24"/>
        </w:rPr>
        <w:t xml:space="preserve">ήσουν νέους θεσμούς επιβοηθητικούς του κοινοβουλευτικού διαλόγου, δηλαδή επιβοηθητικούς των πολιτικών συνεργασιών. </w:t>
      </w:r>
    </w:p>
    <w:p w14:paraId="71252A1C"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νέο πολιτικό τοπίο θα είναι ριζικά διαφορετικό από ό,τι μέχρι σήμερα. Γι’ αυτό και κάνουν -κατά τη γνώμη μου- μεγάλο λάθος όσοι κρίνουν τ</w:t>
      </w:r>
      <w:r>
        <w:rPr>
          <w:rFonts w:eastAsia="Times New Roman" w:cs="Times New Roman"/>
          <w:szCs w:val="24"/>
        </w:rPr>
        <w:t>ο αύριο με όρους του σήμερα, όπως έκανε και ο εισηγητής της Νέας Δημοκρατίας, που επιχείρησε να εφαρμόσει την πρόταση</w:t>
      </w:r>
      <w:r>
        <w:rPr>
          <w:rFonts w:eastAsia="Times New Roman" w:cs="Times New Roman"/>
          <w:szCs w:val="24"/>
        </w:rPr>
        <w:t>,</w:t>
      </w:r>
      <w:r>
        <w:rPr>
          <w:rFonts w:eastAsia="Times New Roman" w:cs="Times New Roman"/>
          <w:szCs w:val="24"/>
        </w:rPr>
        <w:t xml:space="preserve"> που συζητάμε σήμερα στα μέχρι στιγμής δεδομένα, προκειμένου να βγάλει αρνητικά συμπεράσματα. </w:t>
      </w:r>
    </w:p>
    <w:p w14:paraId="71252A1D"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 όρος «ιταλοποίηση» που ακούστηκε, είναι έ</w:t>
      </w:r>
      <w:r>
        <w:rPr>
          <w:rFonts w:eastAsia="Times New Roman" w:cs="Times New Roman"/>
          <w:szCs w:val="24"/>
        </w:rPr>
        <w:t xml:space="preserve">νας όρος που στα χείλη των οπαδών των ενισχυμένων εκλογικών νόμων ισοδυναμεί με καταστροφή. Ωστόσο, δεν προέκυψε καταστροφή στη συγκεκριμένη </w:t>
      </w:r>
      <w:r>
        <w:rPr>
          <w:rFonts w:eastAsia="Times New Roman" w:cs="Times New Roman"/>
          <w:szCs w:val="24"/>
        </w:rPr>
        <w:lastRenderedPageBreak/>
        <w:t>χώρα. Αντιθέτως, η ύπαρξη αναλογικότητας είχε και έχει πολλές φορές συντελέσει σε δημοκρατικές διεξόδους από δύσκολ</w:t>
      </w:r>
      <w:r>
        <w:rPr>
          <w:rFonts w:eastAsia="Times New Roman" w:cs="Times New Roman"/>
          <w:szCs w:val="24"/>
        </w:rPr>
        <w:t>ες καταστάσεις. Δεν είναι μικρό πράγμα σε μια δημοκρατική χώρα στην καρδιά της Ευρώπης να δολοφονείται με τόσο στυγερό τρόπο ο Πρωθυπουργός της και η χώρα να εξέρχεται από την αναπόφευκτη κρίση, χωρίς να θυσιάζει δημοκρατικές ελευθερίες και λαϊκά δικαιώματ</w:t>
      </w:r>
      <w:r>
        <w:rPr>
          <w:rFonts w:eastAsia="Times New Roman" w:cs="Times New Roman"/>
          <w:szCs w:val="24"/>
        </w:rPr>
        <w:t xml:space="preserve">α. Διότι και ο Ερντογάν εξήλθε της κρίσεως πρόσφατα, αλλά δείτε, όμως, με τι τίμημα. </w:t>
      </w:r>
    </w:p>
    <w:p w14:paraId="71252A1E"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Αυτή είναι η βασική διαφορά μεταξύ μιας συναινετικής </w:t>
      </w:r>
      <w:r>
        <w:rPr>
          <w:rFonts w:eastAsia="Times New Roman" w:cs="Times New Roman"/>
          <w:szCs w:val="24"/>
        </w:rPr>
        <w:t>δ</w:t>
      </w:r>
      <w:r>
        <w:rPr>
          <w:rFonts w:eastAsia="Times New Roman" w:cs="Times New Roman"/>
          <w:szCs w:val="24"/>
        </w:rPr>
        <w:t>ημοκρατίας και του αυταρχικού μοντέλου διακυβέρνησης, δημιουργοί και υπηρέτες του οποίου για πολλά χρόνια υπήρξαν τα</w:t>
      </w:r>
      <w:r>
        <w:rPr>
          <w:rFonts w:eastAsia="Times New Roman" w:cs="Times New Roman"/>
          <w:szCs w:val="24"/>
        </w:rPr>
        <w:t xml:space="preserve"> διάφορα καλπονοθευτικά εκλογικά συστήματα. </w:t>
      </w:r>
    </w:p>
    <w:p w14:paraId="71252A1F"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Θα προσέθετα ότι τα τελευταία χρόνια η συνεννόηση των πολιτικών σχηματισμών, πολλές φορές αντιθετικών ως προς τα προγράμματά τους, έχει πάψει να αποτελεί πολιτικό παράδοξο. Η ορολογία «ετερόκλητες συμμαχίες», πο</w:t>
      </w:r>
      <w:r>
        <w:rPr>
          <w:rFonts w:eastAsia="Times New Roman" w:cs="Times New Roman"/>
          <w:szCs w:val="24"/>
        </w:rPr>
        <w:t xml:space="preserve">υ τόσο σκανδάλιζε μια, δυο δεκαετίες πριν, σήμερα δεν προξενεί εντύπωση. </w:t>
      </w:r>
    </w:p>
    <w:p w14:paraId="71252A20"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Απτό παράδειγμα, φυσικά, αποτελεί η περίπτωση της χώρας μας, με αφετηρία την κορύφωση της κρίσης το 2012. Δεν θεωρείται θετικός ο απολογισμός εκείνης της πρώτης κομματικής συνεργασίας, δεδομένων των αρνητικών συνεπειών που είχε για τη χώρα. Δεν έφταιξε, όμ</w:t>
      </w:r>
      <w:r>
        <w:rPr>
          <w:rFonts w:eastAsia="Times New Roman" w:cs="Times New Roman"/>
          <w:szCs w:val="24"/>
        </w:rPr>
        <w:t xml:space="preserve">ως, γι’ αυτό η ιδέα συνεννόησης διαφορετικών πολιτικών σχηματισμών, αλλά η πολιτική που ασκήθηκε. </w:t>
      </w:r>
    </w:p>
    <w:p w14:paraId="71252A21"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όσοι με ευκολία καταφέρονται εναντίον του παρόντος σχεδίου νόμου φοβούμενοι ακυβερνησία, καλό θα είναι να αναλογιστούν πώς θα είναι η πολιτική αντιπαράθε</w:t>
      </w:r>
      <w:r>
        <w:rPr>
          <w:rFonts w:eastAsia="Times New Roman" w:cs="Times New Roman"/>
          <w:szCs w:val="24"/>
        </w:rPr>
        <w:t>ση του εγγύς μέλλοντος, όταν θα έχει αρχίσει να θεσμοθετείται, να λειτουργούν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οι νέοι συνταγματικοί θεσμοί, όταν θα έχουν ενισχυθεί οι δυνατότητες παρέμβασης των πολιτών στην κεντρική θεματική και όταν ο κοινοβουλευτισμός θα έχει αποκτήσει τα νέα </w:t>
      </w:r>
      <w:r>
        <w:rPr>
          <w:rFonts w:eastAsia="Times New Roman" w:cs="Times New Roman"/>
          <w:szCs w:val="24"/>
        </w:rPr>
        <w:t>χαρακτηριστικά</w:t>
      </w:r>
      <w:r>
        <w:rPr>
          <w:rFonts w:eastAsia="Times New Roman" w:cs="Times New Roman"/>
          <w:szCs w:val="24"/>
        </w:rPr>
        <w:t>,</w:t>
      </w:r>
      <w:r>
        <w:rPr>
          <w:rFonts w:eastAsia="Times New Roman" w:cs="Times New Roman"/>
          <w:szCs w:val="24"/>
        </w:rPr>
        <w:t xml:space="preserve"> που οι πρωτοβουλίες της Κυβέρνησης φιλοδοξούν να προσδώσουν. </w:t>
      </w:r>
    </w:p>
    <w:p w14:paraId="71252A22"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νέο τοπίο θα κυριαρχούν πολιτικές ενσωματώσεις επί τη βάσει προγραμματικών δεσμεύσεων ρητά ανακοινωμένων στον ελληνικό λαό πριν από τις εκλογές. Οι κομματικοί σχηματισμοί θα </w:t>
      </w:r>
      <w:r>
        <w:rPr>
          <w:rFonts w:eastAsia="Times New Roman" w:cs="Times New Roman"/>
          <w:szCs w:val="24"/>
        </w:rPr>
        <w:t xml:space="preserve">έχουν δεσμευθεί ρητά αναφορικά με το ενδεχόμενο συνεργασιών με συγκεκριμένα κόμματα ή ενώσεις κομμάτων. </w:t>
      </w:r>
      <w:r>
        <w:rPr>
          <w:rFonts w:eastAsia="Times New Roman" w:cs="Times New Roman"/>
          <w:szCs w:val="24"/>
        </w:rPr>
        <w:lastRenderedPageBreak/>
        <w:t xml:space="preserve">Το αντίτιμο τυχόν αθέτησης των δεσμεύσεών τους θα συναντά τη λαϊκή αποδοκιμασία, για την έκφραση της οποίας θα συντελούν αποφασιστικά οι νέοι θεσμοί. </w:t>
      </w:r>
    </w:p>
    <w:p w14:paraId="71252A23"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υτό το νέο τοπίο η Νέα Δημοκρατία το διαβάζει με παραμορφωτικά γυαλιά. Το μόνο που φαίνεται να την ενδιαφέρει είναι να συντηρήσει τον ξεφτισμένο μύθο τ</w:t>
      </w:r>
      <w:r>
        <w:rPr>
          <w:rFonts w:eastAsia="Times New Roman" w:cs="Times New Roman"/>
          <w:szCs w:val="24"/>
        </w:rPr>
        <w:t>ή</w:t>
      </w:r>
      <w:r>
        <w:rPr>
          <w:rFonts w:eastAsia="Times New Roman" w:cs="Times New Roman"/>
          <w:szCs w:val="24"/>
        </w:rPr>
        <w:t>ς υπό αναμονή κυβέρνησης. Είναι μύθος, που αν υποτεθεί ότι έχει βάση -που ασφαλώς δεν έχει, αλλά αποτελε</w:t>
      </w:r>
      <w:r>
        <w:rPr>
          <w:rFonts w:eastAsia="Times New Roman" w:cs="Times New Roman"/>
          <w:szCs w:val="24"/>
        </w:rPr>
        <w:t>ί όνειρο θερινής νύχτας- ενταφιάζεται οριστικά με την αναδιάταξη που μοιραία θα επέλθει ως αποτέλεσμα των δημοκρατικών πολιτικών τομών</w:t>
      </w:r>
      <w:r>
        <w:rPr>
          <w:rFonts w:eastAsia="Times New Roman" w:cs="Times New Roman"/>
          <w:szCs w:val="24"/>
        </w:rPr>
        <w:t>,</w:t>
      </w:r>
      <w:r>
        <w:rPr>
          <w:rFonts w:eastAsia="Times New Roman" w:cs="Times New Roman"/>
          <w:szCs w:val="24"/>
        </w:rPr>
        <w:t xml:space="preserve"> που η Κυβέρνηση σκοπεύει </w:t>
      </w:r>
      <w:r>
        <w:rPr>
          <w:rFonts w:eastAsia="Times New Roman" w:cs="Times New Roman"/>
          <w:szCs w:val="24"/>
        </w:rPr>
        <w:t>να επιφέρει</w:t>
      </w:r>
      <w:r>
        <w:rPr>
          <w:rFonts w:eastAsia="Times New Roman" w:cs="Times New Roman"/>
          <w:szCs w:val="24"/>
        </w:rPr>
        <w:t xml:space="preserve"> και θα επιφέρει. </w:t>
      </w:r>
    </w:p>
    <w:p w14:paraId="71252A2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Στην τρέχουσα αγωνία της Νέας Δημοκρατίας, για να μην εφαρμοστεί </w:t>
      </w:r>
      <w:r>
        <w:rPr>
          <w:rFonts w:eastAsia="Times New Roman" w:cs="Times New Roman"/>
          <w:szCs w:val="24"/>
        </w:rPr>
        <w:t xml:space="preserve">αναλογικό σύστημα εκπροσώπησης των πολιτικών κομμάτων, προσθέτω και τον φόβο απώλειας σημαντικών δυνάμεων από τα διάφορα υπό διαμόρφωση κόμματα του δεξιού και του υπερδεξιού πολιτικού φάσματος. </w:t>
      </w:r>
    </w:p>
    <w:p w14:paraId="71252A2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Η επίκληση του σοφού λαού δεν είναι κατάλληλη μόνο για τα προ</w:t>
      </w:r>
      <w:r>
        <w:rPr>
          <w:rFonts w:eastAsia="Times New Roman" w:cs="Times New Roman"/>
          <w:szCs w:val="24"/>
        </w:rPr>
        <w:t xml:space="preserve">εκλογικά μπαλκόνια. Πρέπει όλοι, έστω και τώρα, να αποδείξουμε ότι το εννοούμε, ότι εμπιστευόμαστε την κρίση του ελληνικού λαού. Η </w:t>
      </w:r>
      <w:r>
        <w:rPr>
          <w:rFonts w:eastAsia="Times New Roman" w:cs="Times New Roman"/>
          <w:szCs w:val="24"/>
        </w:rPr>
        <w:lastRenderedPageBreak/>
        <w:t>Κυβέρνηση αυτό κάνει. Απομένει να το αποδείξουν και εκείνοι οι πολιτικοί σχηματισμοί που έχουν συμπορευθεί με τη διαχρονική λ</w:t>
      </w:r>
      <w:r>
        <w:rPr>
          <w:rFonts w:eastAsia="Times New Roman" w:cs="Times New Roman"/>
          <w:szCs w:val="24"/>
        </w:rPr>
        <w:t xml:space="preserve">αϊκή απαίτηση για περισσότερη δημοκρατία. </w:t>
      </w:r>
    </w:p>
    <w:p w14:paraId="71252A2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Και αν, κυρίες και κύριοι συνάδελφοι, η συντηρητική παράταξη θέλει, ας εναγκαλιστεί τις χειρότερες παραδόσεις του δεξιού πολιτικού χώρου, ανάμεσα στις οποίες συμπεριλαμβάνεται το τριφασικό και οι εκλογές βίας και </w:t>
      </w:r>
      <w:r>
        <w:rPr>
          <w:rFonts w:eastAsia="Times New Roman" w:cs="Times New Roman"/>
          <w:szCs w:val="24"/>
        </w:rPr>
        <w:t>νοθείας του 1961.</w:t>
      </w:r>
    </w:p>
    <w:p w14:paraId="71252A2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Σε ένα τέτοιο πολιτικό περιβάλλον, όμως, δεν έχει κα</w:t>
      </w:r>
      <w:r>
        <w:rPr>
          <w:rFonts w:eastAsia="Times New Roman" w:cs="Times New Roman"/>
          <w:szCs w:val="24"/>
        </w:rPr>
        <w:t>μ</w:t>
      </w:r>
      <w:r>
        <w:rPr>
          <w:rFonts w:eastAsia="Times New Roman" w:cs="Times New Roman"/>
          <w:szCs w:val="24"/>
        </w:rPr>
        <w:t>μία απολύτως θέση ο χώρος της Κεντροαριστεράς, όπως φυσικά δεν έχει θέση και ο χώρος του Κομμουνιστικού Κόμματος, που είναι ένα κατ</w:t>
      </w:r>
      <w:r>
        <w:rPr>
          <w:rFonts w:eastAsia="Times New Roman" w:cs="Times New Roman"/>
          <w:szCs w:val="24"/>
        </w:rPr>
        <w:t xml:space="preserve">’ </w:t>
      </w:r>
      <w:r>
        <w:rPr>
          <w:rFonts w:eastAsia="Times New Roman" w:cs="Times New Roman"/>
          <w:szCs w:val="24"/>
        </w:rPr>
        <w:t>εξοχήν και εμβληματικό κόμμα στο θέμα της διεκδίκηση</w:t>
      </w:r>
      <w:r>
        <w:rPr>
          <w:rFonts w:eastAsia="Times New Roman" w:cs="Times New Roman"/>
          <w:szCs w:val="24"/>
        </w:rPr>
        <w:t xml:space="preserve">ς της απλής αναλογικής. Πολλά ιστορικά στελέχη των χώρων αυτών, και της Κεντροαριστεράς και του Κομμουνιστικού </w:t>
      </w:r>
      <w:r w:rsidRPr="000D4687">
        <w:rPr>
          <w:rFonts w:eastAsia="Times New Roman" w:cs="Times New Roman"/>
          <w:color w:val="000000" w:themeColor="text1"/>
          <w:szCs w:val="24"/>
        </w:rPr>
        <w:t>Κόμματος, μερικά από τα οποία είναι και σήμερα πολιτικά ενεργά, έχουν δώσει μάχες κατά του αυταρχισμού και των αντιδημοκρατικών επιλογών, που μοι</w:t>
      </w:r>
      <w:r w:rsidRPr="000D4687">
        <w:rPr>
          <w:rFonts w:eastAsia="Times New Roman" w:cs="Times New Roman"/>
          <w:color w:val="000000" w:themeColor="text1"/>
          <w:szCs w:val="24"/>
        </w:rPr>
        <w:t xml:space="preserve">ραία χαρακτηρίζουν τις μονοκομματικές κυβερνήσεις. </w:t>
      </w:r>
    </w:p>
    <w:p w14:paraId="71252A28" w14:textId="77777777" w:rsidR="00802761" w:rsidRDefault="00465DCE">
      <w:pPr>
        <w:spacing w:after="0" w:line="600" w:lineRule="auto"/>
        <w:ind w:firstLine="720"/>
        <w:jc w:val="both"/>
        <w:rPr>
          <w:rFonts w:eastAsia="Times New Roman" w:cs="Times New Roman"/>
          <w:szCs w:val="24"/>
        </w:rPr>
      </w:pPr>
      <w:r w:rsidRPr="000A65D3">
        <w:rPr>
          <w:rFonts w:eastAsia="Times New Roman" w:cs="Times New Roman"/>
          <w:szCs w:val="24"/>
        </w:rPr>
        <w:lastRenderedPageBreak/>
        <w:t>Το παρόν σχέδιο νόμου</w:t>
      </w:r>
      <w:r>
        <w:rPr>
          <w:rFonts w:eastAsia="Times New Roman" w:cs="Times New Roman"/>
          <w:szCs w:val="24"/>
        </w:rPr>
        <w:t xml:space="preserve"> είναι μόνο η αρχή μιας μακράς πορείας για τη θεσμική αναγέννηση της χώρας. Ασφαλώς πολλά θέματα δεν ρυθμίζονται. Αν ρυθμίζονταν χωρίς διάλογο και ειδικότερη μελέτη, θα ήταν ίσως αρνη</w:t>
      </w:r>
      <w:r>
        <w:rPr>
          <w:rFonts w:eastAsia="Times New Roman" w:cs="Times New Roman"/>
          <w:szCs w:val="24"/>
        </w:rPr>
        <w:t xml:space="preserve">τικό γεγονός. Αναφέρομαι στα θέματα κατάτμησης και στα θέματα εσωκομματικής λειτουργίας και της ψήφου των ομογενών, που απαιτούν διάλογο και βάθος χρόνου. </w:t>
      </w:r>
    </w:p>
    <w:p w14:paraId="71252A2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Βλέπω ότι τελειώνει ο χρόνος μου και επειδή θέλω να είμαι συνεπής παραλείπω κάτι.</w:t>
      </w:r>
    </w:p>
    <w:p w14:paraId="71252A2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w:t>
      </w:r>
      <w:r>
        <w:rPr>
          <w:rFonts w:eastAsia="Times New Roman" w:cs="Times New Roman"/>
          <w:szCs w:val="24"/>
        </w:rPr>
        <w:t>συνάδελφοι, μια γραμμή περνάει τις αντιτιθέμενες απόψεις και διακρίνει πραγματικά τις πολιτικές δυνάμεις</w:t>
      </w:r>
      <w:r>
        <w:rPr>
          <w:rFonts w:eastAsia="Times New Roman" w:cs="Times New Roman"/>
          <w:szCs w:val="24"/>
        </w:rPr>
        <w:t>,</w:t>
      </w:r>
      <w:r>
        <w:rPr>
          <w:rFonts w:eastAsia="Times New Roman" w:cs="Times New Roman"/>
          <w:szCs w:val="24"/>
        </w:rPr>
        <w:t xml:space="preserve"> ανάμεσα σε αυτές που μάχονται να διατηρηθεί μία πάγια αποτυχημένη κατάσταση πραγμάτων και σε εκείνες τις δυνάμεις που -συνεπείς με τον εαυτό τους- δημ</w:t>
      </w:r>
      <w:r>
        <w:rPr>
          <w:rFonts w:eastAsia="Times New Roman" w:cs="Times New Roman"/>
          <w:szCs w:val="24"/>
        </w:rPr>
        <w:t>ιουργούν, οραματίζονται μια κοινωνία με ανοιχτούς ορίζοντες, όπου η πολιτική εκπροσώπηση θα προϋποθέτει προγράμματα, συγκλίσεις φανερές μπροστά στον λαό και ευρεία δυνατότητα της κοινωνίας των πολιτών να παρεμβαίνει εξισορροπητικά και εντέλει διορθωτικά.</w:t>
      </w:r>
    </w:p>
    <w:p w14:paraId="71252A2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υχαριστώ.</w:t>
      </w:r>
    </w:p>
    <w:p w14:paraId="71252A2C" w14:textId="77777777" w:rsidR="00802761" w:rsidRDefault="00465DCE">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71252A2D"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συνάδελφε.</w:t>
      </w:r>
    </w:p>
    <w:p w14:paraId="71252A2E"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θα ήθελα τον λόγο.</w:t>
      </w:r>
    </w:p>
    <w:p w14:paraId="71252A2F"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Λοβέρδο, τι ακριβώς θέλετε;</w:t>
      </w:r>
    </w:p>
    <w:p w14:paraId="71252A30"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Ζητ</w:t>
      </w:r>
      <w:r>
        <w:rPr>
          <w:rFonts w:eastAsia="Times New Roman" w:cs="Times New Roman"/>
          <w:szCs w:val="24"/>
        </w:rPr>
        <w:t>ώ τον λόγο για μια διευκρίνιση δέκα δευτερολέπτων. Ετέθη θέμα Κανονισμού, αλλά δεν ζητώ γι’ αυτό τον λόγο γιατί θα μιλήσω πολλή ώρα.</w:t>
      </w:r>
    </w:p>
    <w:p w14:paraId="71252A3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Κύριε συνάδελφε, παρακαλώ να δείτε το άρθρο 64 παράγραφος 2 και να μη μας κάνετε υποδείξεις για τον Κανονισμό. Διαβάστε πρώ</w:t>
      </w:r>
      <w:r>
        <w:rPr>
          <w:rFonts w:eastAsia="Times New Roman" w:cs="Times New Roman"/>
          <w:szCs w:val="24"/>
        </w:rPr>
        <w:t>τα.</w:t>
      </w:r>
    </w:p>
    <w:p w14:paraId="71252A32"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Τον λόγο έχει ο κ. Κωνσταντίνος Βλάσης από τη Νέα Δημοκρατία για επτά λεπτά.</w:t>
      </w:r>
    </w:p>
    <w:p w14:paraId="71252A33"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ΒΛΑΣΗΣ: </w:t>
      </w:r>
      <w:r>
        <w:rPr>
          <w:rFonts w:eastAsia="Times New Roman" w:cs="Times New Roman"/>
          <w:szCs w:val="24"/>
        </w:rPr>
        <w:t>Κυρίες και κύριοι συνάδελφοι, αυτά τα γνωμικά φαίνεται ότι είναι της μόδας το τελευταίο διάστημα. Θα μου επιτρέψετε και εμ</w:t>
      </w:r>
      <w:r>
        <w:rPr>
          <w:rFonts w:eastAsia="Times New Roman" w:cs="Times New Roman"/>
          <w:szCs w:val="24"/>
        </w:rPr>
        <w:t>ένα να βάλω ένα μικρό λιθαράκι στη συγκεκριμένη ρητορική. Σας λέω, λοιπόν, ότι «η δράση δηλώνει τις προτεραιότητες». Γνωρίζω</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ότι τα λόγια του Μαχάτμα Γκάντι</w:t>
      </w:r>
      <w:r>
        <w:rPr>
          <w:rFonts w:eastAsia="Times New Roman" w:cs="Times New Roman"/>
          <w:szCs w:val="24"/>
        </w:rPr>
        <w:t>,</w:t>
      </w:r>
      <w:r>
        <w:rPr>
          <w:rFonts w:eastAsia="Times New Roman" w:cs="Times New Roman"/>
          <w:szCs w:val="24"/>
        </w:rPr>
        <w:t xml:space="preserve"> μπορεί να μη φέρουν την ορμή άλλων ρητών τα οποία οραματίζονται αναταραχές. Πιστεύω </w:t>
      </w:r>
      <w:r>
        <w:rPr>
          <w:rFonts w:eastAsia="Times New Roman" w:cs="Times New Roman"/>
          <w:szCs w:val="24"/>
        </w:rPr>
        <w:t>όμως,</w:t>
      </w:r>
      <w:r>
        <w:rPr>
          <w:rFonts w:eastAsia="Times New Roman" w:cs="Times New Roman"/>
          <w:szCs w:val="24"/>
        </w:rPr>
        <w:t xml:space="preserve"> πως είναι απολύτως αντιπροσωπευτικά του σχεδίου νόμου που καλούμαστε να συζητήσουμε απόψε.</w:t>
      </w:r>
    </w:p>
    <w:p w14:paraId="71252A3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Αποδεικνύεται περίτρανα</w:t>
      </w:r>
      <w:r>
        <w:rPr>
          <w:rFonts w:eastAsia="Times New Roman" w:cs="Times New Roman"/>
          <w:szCs w:val="24"/>
        </w:rPr>
        <w:t>,</w:t>
      </w:r>
      <w:r>
        <w:rPr>
          <w:rFonts w:eastAsia="Times New Roman" w:cs="Times New Roman"/>
          <w:szCs w:val="24"/>
        </w:rPr>
        <w:t xml:space="preserve"> πως σε Ελλάδα που εξακολουθεί να βρίσκεται στη μέση και στη δίνη της οικονομικής κρίσης, η Κυβέρνηση ΣΥΡΙΖΑ – ΑΝΕΛ έθεσε ως προτεραιότητά τ</w:t>
      </w:r>
      <w:r>
        <w:rPr>
          <w:rFonts w:eastAsia="Times New Roman" w:cs="Times New Roman"/>
          <w:szCs w:val="24"/>
        </w:rPr>
        <w:t>ης την αλλαγή του εκλογικού νόμου, με την πρόφαση πως όλα γίνονται για το καλό του κόσμου. Φαντάζομαι πως οι προθέσεις σας είναι το ίδιο άδολες και με γνώμονα το δημόσιο συμφέρον, όπως αυτές εξάλλου που οδήγησαν στο πε</w:t>
      </w:r>
      <w:r>
        <w:rPr>
          <w:rFonts w:eastAsia="Times New Roman" w:cs="Times New Roman"/>
          <w:szCs w:val="24"/>
        </w:rPr>
        <w:lastRenderedPageBreak/>
        <w:t>τσόκομμα των συντάξεων, όπως αυτές που</w:t>
      </w:r>
      <w:r>
        <w:rPr>
          <w:rFonts w:eastAsia="Times New Roman" w:cs="Times New Roman"/>
          <w:szCs w:val="24"/>
        </w:rPr>
        <w:t xml:space="preserve"> σας έσπρωξαν στην περήφανη διαπραγμάτευση, που ζημίωσε τη χώρα με δεκάδες δισεκατομμύρια, όπως αυτές που έχουν φέρει την υγεία, την παιδεία και όλους τους άλλους τομείς στα όρια της κατάρρευσης. </w:t>
      </w:r>
    </w:p>
    <w:p w14:paraId="71252A3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Ο νέος εκλογικός νόμος</w:t>
      </w:r>
      <w:r>
        <w:rPr>
          <w:rFonts w:eastAsia="Times New Roman" w:cs="Times New Roman"/>
          <w:szCs w:val="24"/>
        </w:rPr>
        <w:t>,</w:t>
      </w:r>
      <w:r>
        <w:rPr>
          <w:rFonts w:eastAsia="Times New Roman" w:cs="Times New Roman"/>
          <w:szCs w:val="24"/>
        </w:rPr>
        <w:t xml:space="preserve"> ελάχιστα σχετίζεται με την ευημερία</w:t>
      </w:r>
      <w:r>
        <w:rPr>
          <w:rFonts w:eastAsia="Times New Roman" w:cs="Times New Roman"/>
          <w:szCs w:val="24"/>
        </w:rPr>
        <w:t xml:space="preserve"> αυτής της χώρας και των πολιτών της. Αποτελεί προτεραιότητά σας, γιατί απλούστατα σχετίζεται με την πολιτική σας επιβίωση. Κάθε μέρα που περνά, η Κυβέρνησή σας κλυδωνίζεται.</w:t>
      </w:r>
    </w:p>
    <w:p w14:paraId="71252A3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Ολοένα και περισσότερο η βάση των ψηφοφόρων σας φυλλοροεί. Το γνωρίζετε όλοι, όσο</w:t>
      </w:r>
      <w:r>
        <w:rPr>
          <w:rFonts w:eastAsia="Times New Roman" w:cs="Times New Roman"/>
          <w:szCs w:val="24"/>
        </w:rPr>
        <w:t xml:space="preserve">ι τουλάχιστον κυκλοφορείτε ακόμη σε καφενεία, γιατί πολλούς από εσάς δεν σας βλέπουμε να κυκλοφορείτε πολύ. </w:t>
      </w:r>
    </w:p>
    <w:p w14:paraId="71252A37"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Δεν κυκλοφορείτε εσείς.</w:t>
      </w:r>
    </w:p>
    <w:p w14:paraId="71252A38" w14:textId="77777777" w:rsidR="00802761" w:rsidRDefault="00465DCE">
      <w:pPr>
        <w:spacing w:after="0" w:line="600" w:lineRule="auto"/>
        <w:ind w:firstLine="720"/>
        <w:jc w:val="center"/>
        <w:rPr>
          <w:rFonts w:eastAsia="Times New Roman"/>
          <w:bCs/>
        </w:rPr>
      </w:pPr>
      <w:r>
        <w:rPr>
          <w:rFonts w:eastAsia="Times New Roman"/>
          <w:bCs/>
        </w:rPr>
        <w:t>(Θόρυβος από την πτέρυγα του ΣΥΡΙΖΑ)</w:t>
      </w:r>
    </w:p>
    <w:p w14:paraId="71252A39"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Μην ανησυχείτε, μην αγχώνεστε. Βλέπω πολύ άγχος στα πρόσωπά σας!</w:t>
      </w:r>
    </w:p>
    <w:p w14:paraId="71252A3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Γι’ αυτό και σπεύδετε να περάσετε έναν εκλογικό νόμο</w:t>
      </w:r>
      <w:r>
        <w:rPr>
          <w:rFonts w:eastAsia="Times New Roman" w:cs="Times New Roman"/>
          <w:szCs w:val="24"/>
        </w:rPr>
        <w:t>,</w:t>
      </w:r>
      <w:r>
        <w:rPr>
          <w:rFonts w:eastAsia="Times New Roman" w:cs="Times New Roman"/>
          <w:szCs w:val="24"/>
        </w:rPr>
        <w:t xml:space="preserve"> που θα σας εξασφαλίσει την ύπαρξή σας στο αύριο της πολιτικής σκηνής ως δεύτερο κόμμα. Αυτό σας κόπτει, η συμμετοχή στην εξουσία και η π</w:t>
      </w:r>
      <w:r>
        <w:rPr>
          <w:rFonts w:eastAsia="Times New Roman" w:cs="Times New Roman"/>
          <w:szCs w:val="24"/>
        </w:rPr>
        <w:t>αρακώληση της Νέας Δημοκρατίας στο να ασκήσει, όπως μόνο αυτή μπορεί, την υπεύθυνη διακυβέρνηση αυτού του τόπου.</w:t>
      </w:r>
    </w:p>
    <w:p w14:paraId="71252A3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Εξάλλου αν η ουσιαστική αλλαγή του εκλογικού νόμου σάς ενδιέφερε τόσο πολύ και τα κίνητρά σας ήταν πραγματικά άδολα, θα την είχατε επιδιώξει με</w:t>
      </w:r>
      <w:r>
        <w:rPr>
          <w:rFonts w:eastAsia="Times New Roman" w:cs="Times New Roman"/>
          <w:szCs w:val="24"/>
        </w:rPr>
        <w:t xml:space="preserve">τά την πρώτη εκλογή. Εδώ ήμασταν τον Φλεβάρη, τον Μάρτη, τον Απρίλη, τον Μάη. Γιατί δεν φέρατε τότε τον εκλογικό νόμο, αφού τόσο πολύ το θέλατε; </w:t>
      </w:r>
    </w:p>
    <w:p w14:paraId="71252A3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Τότε όμως σας βόλευε το μπόνους. Τότε σας βόλευε η πριμοδότηση του πρώτου κόμματος. Τώρα δυστυχώς σας φοβίζει.</w:t>
      </w:r>
      <w:r>
        <w:rPr>
          <w:rFonts w:eastAsia="Times New Roman" w:cs="Times New Roman"/>
          <w:szCs w:val="24"/>
        </w:rPr>
        <w:t xml:space="preserve"> Έτσι, λοιπόν, βάζετε σε πρώτη μοίρα το αύριο του κόμματός σας και αφήνετε στην άκρη το αύριο της πατρίδας, γιατί η κατάργηση του μπόνους για το πρώτο κόμμα -που παρεμπιπτόντως δεν ισοδυναμεί με την απλή αναλογική, όπως θέλετε να πιστεύετε- στην παρούσα φά</w:t>
      </w:r>
      <w:r>
        <w:rPr>
          <w:rFonts w:eastAsia="Times New Roman" w:cs="Times New Roman"/>
          <w:szCs w:val="24"/>
        </w:rPr>
        <w:t xml:space="preserve">ση μόνο </w:t>
      </w:r>
      <w:r>
        <w:rPr>
          <w:rFonts w:eastAsia="Times New Roman" w:cs="Times New Roman"/>
          <w:szCs w:val="24"/>
        </w:rPr>
        <w:lastRenderedPageBreak/>
        <w:t>προβλήματα μπορεί να δημιουργήσει στη χώρα, εκτός αν ξάφνου θεωρείτε ότι λύσαμε τα προβλήματά μας, ότι γίναμε Ελβετία και ότι εύκολα θα μπορέσει να επιβιώσει μία τετρακομματική κυβέρνηση.</w:t>
      </w:r>
    </w:p>
    <w:p w14:paraId="71252A3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Τη στιγμή, λοιπόν, που η χώρα πασχίζει να ξαναβρεί το δρόμο </w:t>
      </w:r>
      <w:r>
        <w:rPr>
          <w:rFonts w:eastAsia="Times New Roman" w:cs="Times New Roman"/>
          <w:szCs w:val="24"/>
        </w:rPr>
        <w:t xml:space="preserve">της –με εσάς μάλλον αγκομαχά, δεν πασχίζει- προς την ανάπτυξη και τη σταθερότητα, χρειάζεται επιτέλους μία ισχυρή κυβέρνηση, η οποία θα παίρνει άμεσα κρίσιμες αποφάσεις και βέβαια δεν θα πηγαίνει κάθε λίγο και λιγάκι σε δημοψηφίσματα, τα οποία την επόμενη </w:t>
      </w:r>
      <w:r>
        <w:rPr>
          <w:rFonts w:eastAsia="Times New Roman" w:cs="Times New Roman"/>
          <w:szCs w:val="24"/>
        </w:rPr>
        <w:t>ακριβώς ημέρα θα αναιρεί. Εσείς, λοιπόν, προτιμάτε να επιβιώσετε πολιτικά</w:t>
      </w:r>
      <w:r>
        <w:rPr>
          <w:rFonts w:eastAsia="Times New Roman" w:cs="Times New Roman"/>
          <w:szCs w:val="24"/>
        </w:rPr>
        <w:t>,</w:t>
      </w:r>
      <w:r>
        <w:rPr>
          <w:rFonts w:eastAsia="Times New Roman" w:cs="Times New Roman"/>
          <w:szCs w:val="24"/>
        </w:rPr>
        <w:t xml:space="preserve"> ρισκάροντας να οδηγηθεί η Ελλάδα σε ακυβερνησία. </w:t>
      </w:r>
    </w:p>
    <w:p w14:paraId="71252A3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Το ίδιο εν πολλοίς ισχύει και για το δικαίωμα της ψήφου στα δεκαεπτά, δηλαδή κατ’ ουσίαν στα δεκαέξι. Κανείς δεν αμφισβήτησε, βέβαι</w:t>
      </w:r>
      <w:r>
        <w:rPr>
          <w:rFonts w:eastAsia="Times New Roman" w:cs="Times New Roman"/>
          <w:szCs w:val="24"/>
        </w:rPr>
        <w:t>α, την ωριμότητα του σύγχρονου δεκαεπτάχρονου. Μήπως όμως τα κόμματα θα έπρεπε να μείνουν έξω από τα σχολεία; Μήπως θα έπρεπε να αφήσουμε τους νέους και τις νέες μας να επικεντρωθούν στο διάβασμά τους για τις πανελλήνιες εξετάσεις; Εκτός αν θεωρείτε σοβαρό</w:t>
      </w:r>
      <w:r>
        <w:rPr>
          <w:rFonts w:eastAsia="Times New Roman" w:cs="Times New Roman"/>
          <w:szCs w:val="24"/>
        </w:rPr>
        <w:t>,</w:t>
      </w:r>
      <w:r>
        <w:rPr>
          <w:rFonts w:eastAsia="Times New Roman" w:cs="Times New Roman"/>
          <w:szCs w:val="24"/>
        </w:rPr>
        <w:t xml:space="preserve"> να ξεκινήσουν οι προεκλογικές ομιλίες από τα μαθητικά θρανία. </w:t>
      </w:r>
    </w:p>
    <w:p w14:paraId="71252A3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Το γνωρίζετε οι περισσότεροι από εσάς. Προφανώς δεν απασχολούν όλα αυτά, προκειμένου να αλιεύσετε ψήφους που σας λείπουν. Λυπάμαι, αλλά και εκεί ακόμη δεν θα τους αλιεύσετε, γιατί αν λειτουργ</w:t>
      </w:r>
      <w:r>
        <w:rPr>
          <w:rFonts w:eastAsia="Times New Roman" w:cs="Times New Roman"/>
          <w:szCs w:val="24"/>
        </w:rPr>
        <w:t xml:space="preserve">ούσατε με γνώμονα το καλό των νέων μας, τότε θα εξετάζατε την πρόταση της Νέας Δημοκρατίας για δικαίωμα ψήφου των ομογενών, οι οποίοι θα μπορούσαν επιτέλους και θα μπορούν να ψηφίσουν στον τόπο διαμονής τους. Εκτός αν θέλετε να </w:t>
      </w:r>
      <w:r>
        <w:rPr>
          <w:rFonts w:eastAsia="Times New Roman" w:cs="Times New Roman"/>
          <w:szCs w:val="24"/>
        </w:rPr>
        <w:t>μας,</w:t>
      </w:r>
      <w:r>
        <w:rPr>
          <w:rFonts w:eastAsia="Times New Roman" w:cs="Times New Roman"/>
          <w:szCs w:val="24"/>
        </w:rPr>
        <w:t xml:space="preserve"> πείτε πως τα χιλιάδες λ</w:t>
      </w:r>
      <w:r>
        <w:rPr>
          <w:rFonts w:eastAsia="Times New Roman" w:cs="Times New Roman"/>
          <w:szCs w:val="24"/>
        </w:rPr>
        <w:t>αμπρά μυαλά που ξενιτεύτηκαν για να αναζητήσουν ένα καλύτερο αύριο, δεν θέλουν το καλό της πατρίδας τους. Ή μήπως οι Έλληνες ομογενείς στα πέρατα του κόσμου δεν αγαπούν την Ελλάδα και δεν είναι σε θέση να συνεισφέρουν με την ψήφο τους για ένα καλύτερο αύρι</w:t>
      </w:r>
      <w:r>
        <w:rPr>
          <w:rFonts w:eastAsia="Times New Roman" w:cs="Times New Roman"/>
          <w:szCs w:val="24"/>
        </w:rPr>
        <w:t>ο;</w:t>
      </w:r>
    </w:p>
    <w:p w14:paraId="71252A40"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Επειδή τυγχάνει να διατηρώ στενές σχέσεις με την ομογένεια, σας ενημερώνω</w:t>
      </w:r>
      <w:r>
        <w:rPr>
          <w:rFonts w:eastAsia="Times New Roman" w:cs="Times New Roman"/>
          <w:szCs w:val="24"/>
        </w:rPr>
        <w:t>,</w:t>
      </w:r>
      <w:r>
        <w:rPr>
          <w:rFonts w:eastAsia="Times New Roman" w:cs="Times New Roman"/>
          <w:szCs w:val="24"/>
        </w:rPr>
        <w:t xml:space="preserve"> πως μέσω της εμπειρίας και των παραστάσεων που διαθέτουν, αλλά κυρίως λόγω της ανιδιοτελούς αγάπης τους για την Ελλάδα, είναι σε θέση να σκέφτονται ακόμη αρτιότερα και να αποφασί</w:t>
      </w:r>
      <w:r>
        <w:rPr>
          <w:rFonts w:eastAsia="Times New Roman" w:cs="Times New Roman"/>
          <w:szCs w:val="24"/>
        </w:rPr>
        <w:t>ζουν ορθότερα από τους Έλληνες που ζουν στην πατρίδα μας.</w:t>
      </w:r>
    </w:p>
    <w:p w14:paraId="71252A4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Εξίσου ασυνεπείς βέβαια εμφανίζεστε και στο θέμα της κατάτμησης της </w:t>
      </w:r>
      <w:r>
        <w:rPr>
          <w:rFonts w:eastAsia="Times New Roman" w:cs="Times New Roman"/>
          <w:szCs w:val="24"/>
        </w:rPr>
        <w:t>Β</w:t>
      </w:r>
      <w:r>
        <w:rPr>
          <w:rFonts w:eastAsia="Times New Roman" w:cs="Times New Roman"/>
          <w:szCs w:val="24"/>
        </w:rPr>
        <w:t>΄</w:t>
      </w:r>
      <w:r>
        <w:rPr>
          <w:rFonts w:eastAsia="Times New Roman" w:cs="Times New Roman"/>
          <w:szCs w:val="24"/>
        </w:rPr>
        <w:t xml:space="preserve"> Αθηνών σε τρεις ξεχωριστές εκλογικές περιφέρειες. Εσείς δεν ήσασταν πάλι που φωνάζατε, που θα καταπολεμούσατε τα μεγάλα συμφέρο</w:t>
      </w:r>
      <w:r>
        <w:rPr>
          <w:rFonts w:eastAsia="Times New Roman" w:cs="Times New Roman"/>
          <w:szCs w:val="24"/>
        </w:rPr>
        <w:t xml:space="preserve">ντα; Ιδού η ευκαιρία, αλλά δυστυχώς και αυτή η ευκαιρία θα χαθεί όπως όλες οι άλλες. </w:t>
      </w:r>
    </w:p>
    <w:p w14:paraId="71252A42"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Όλα αυτά, λοιπόν, αποδεικνύουν την οπορτουνιστική και μικροπολιτική σας σκέψη. Όλα αυτά αποδεικνύουν</w:t>
      </w:r>
      <w:r>
        <w:rPr>
          <w:rFonts w:eastAsia="Times New Roman" w:cs="Times New Roman"/>
          <w:szCs w:val="24"/>
        </w:rPr>
        <w:t>,</w:t>
      </w:r>
      <w:r>
        <w:rPr>
          <w:rFonts w:eastAsia="Times New Roman" w:cs="Times New Roman"/>
          <w:szCs w:val="24"/>
        </w:rPr>
        <w:t xml:space="preserve"> πως στο αξιακό σας σύστημα υπερισχύουν οι ψήφοι και τα ποσοστά. Μην </w:t>
      </w:r>
      <w:r>
        <w:rPr>
          <w:rFonts w:eastAsia="Times New Roman" w:cs="Times New Roman"/>
          <w:szCs w:val="24"/>
        </w:rPr>
        <w:t xml:space="preserve">αυταπατάστε όμως. Κανένας εκλογικός νόμος και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δήθεν απλή αναλογική δεν θα σας εξασφαλίσει, γιατί απλούστατα ο εκλογικός σας νόμος δεν φέρνει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αλλαγή στον ΕΝΦΙΑ που περήφανα καταργήσατε, στις συντάξεις που περήφανα περικόψατε, στη δύσκολη καθημερινότητα των Ελλήνων τους οποίους υπερήφανα εξαπατήσατε.</w:t>
      </w:r>
    </w:p>
    <w:p w14:paraId="71252A4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71252A44" w14:textId="77777777" w:rsidR="00802761" w:rsidRDefault="00465DCE">
      <w:pPr>
        <w:tabs>
          <w:tab w:val="left" w:pos="709"/>
        </w:tabs>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71252A45" w14:textId="77777777" w:rsidR="00802761" w:rsidRDefault="00465DCE">
      <w:pPr>
        <w:spacing w:after="0" w:line="600" w:lineRule="auto"/>
        <w:ind w:firstLine="720"/>
        <w:jc w:val="both"/>
        <w:rPr>
          <w:rFonts w:eastAsia="Times New Roman"/>
          <w:bCs/>
        </w:rPr>
      </w:pPr>
      <w:r>
        <w:rPr>
          <w:rFonts w:eastAsia="Times New Roman"/>
          <w:b/>
          <w:bCs/>
        </w:rPr>
        <w:t>ΠΡΟΕΔΡΕΥΩΝ (Σπυρίδων Λ</w:t>
      </w:r>
      <w:r>
        <w:rPr>
          <w:rFonts w:eastAsia="Times New Roman"/>
          <w:b/>
          <w:bCs/>
        </w:rPr>
        <w:t xml:space="preserve">υκούδης): </w:t>
      </w:r>
      <w:r>
        <w:rPr>
          <w:rFonts w:eastAsia="Times New Roman"/>
          <w:bCs/>
        </w:rPr>
        <w:t>Ευχαριστούμε, κύριε συνάδελφε.</w:t>
      </w:r>
    </w:p>
    <w:p w14:paraId="71252A46" w14:textId="77777777" w:rsidR="00802761" w:rsidRDefault="00465DCE">
      <w:pPr>
        <w:spacing w:after="0" w:line="600" w:lineRule="auto"/>
        <w:ind w:firstLine="720"/>
        <w:jc w:val="both"/>
        <w:rPr>
          <w:rFonts w:eastAsia="Times New Roman"/>
          <w:bCs/>
        </w:rPr>
      </w:pPr>
      <w:r>
        <w:rPr>
          <w:rFonts w:eastAsia="Times New Roman"/>
          <w:bCs/>
        </w:rPr>
        <w:lastRenderedPageBreak/>
        <w:t>Ο συνάδελφος κ. Ηλίας Κασιδιάρης από τη Χρυσή Αυγή έχει τον λόγο, για επτά λεπτά.</w:t>
      </w:r>
    </w:p>
    <w:p w14:paraId="71252A47" w14:textId="77777777" w:rsidR="00802761" w:rsidRDefault="00465DCE">
      <w:pPr>
        <w:spacing w:after="0" w:line="600" w:lineRule="auto"/>
        <w:ind w:firstLine="720"/>
        <w:jc w:val="both"/>
        <w:rPr>
          <w:rFonts w:eastAsia="Times New Roman"/>
          <w:bCs/>
        </w:rPr>
      </w:pPr>
      <w:r>
        <w:rPr>
          <w:rFonts w:eastAsia="Times New Roman"/>
          <w:b/>
          <w:bCs/>
        </w:rPr>
        <w:t>ΗΛΙΑΣ ΚΑΣΙΔΙΑΡΗΣ:</w:t>
      </w:r>
      <w:r>
        <w:rPr>
          <w:rFonts w:eastAsia="Times New Roman"/>
          <w:bCs/>
        </w:rPr>
        <w:t xml:space="preserve"> Η Χρυσή Αυγή δεν θα ψηφίσει τον νέο εκλογικό νόμο του Τσίπρα, διότι ο νόμος αυτός δεν έχει </w:t>
      </w:r>
      <w:r>
        <w:rPr>
          <w:rFonts w:eastAsia="Times New Roman"/>
          <w:bCs/>
        </w:rPr>
        <w:t>κα</w:t>
      </w:r>
      <w:r>
        <w:rPr>
          <w:rFonts w:eastAsia="Times New Roman"/>
          <w:bCs/>
        </w:rPr>
        <w:t>μ</w:t>
      </w:r>
      <w:r>
        <w:rPr>
          <w:rFonts w:eastAsia="Times New Roman"/>
          <w:bCs/>
        </w:rPr>
        <w:t>μιά</w:t>
      </w:r>
      <w:r>
        <w:rPr>
          <w:rFonts w:eastAsia="Times New Roman"/>
          <w:bCs/>
        </w:rPr>
        <w:t xml:space="preserve"> σχέση ούτε με δημ</w:t>
      </w:r>
      <w:r>
        <w:rPr>
          <w:rFonts w:eastAsia="Times New Roman"/>
          <w:bCs/>
        </w:rPr>
        <w:t xml:space="preserve">οκρατία ούτε με απλή αναλογική. </w:t>
      </w:r>
    </w:p>
    <w:p w14:paraId="71252A48" w14:textId="77777777" w:rsidR="00802761" w:rsidRDefault="00465DCE">
      <w:pPr>
        <w:spacing w:after="0" w:line="600" w:lineRule="auto"/>
        <w:ind w:firstLine="720"/>
        <w:jc w:val="both"/>
        <w:rPr>
          <w:rFonts w:eastAsia="Times New Roman"/>
          <w:bCs/>
        </w:rPr>
      </w:pPr>
      <w:r>
        <w:rPr>
          <w:rFonts w:eastAsia="Times New Roman"/>
          <w:bCs/>
        </w:rPr>
        <w:t>Είναι απλά η επιτομή του καιροσκοπισμού, του πολιτικαντισμού και της μωροφιλοδοξίας ενός ανθρώπου</w:t>
      </w:r>
      <w:r>
        <w:rPr>
          <w:rFonts w:eastAsia="Times New Roman"/>
          <w:bCs/>
        </w:rPr>
        <w:t>,</w:t>
      </w:r>
      <w:r>
        <w:rPr>
          <w:rFonts w:eastAsia="Times New Roman"/>
          <w:bCs/>
        </w:rPr>
        <w:t xml:space="preserve"> που θέλει να παραμένει γαντζωμένος στην εξουσία, </w:t>
      </w:r>
      <w:r>
        <w:rPr>
          <w:rFonts w:eastAsia="Times New Roman"/>
          <w:bCs/>
        </w:rPr>
        <w:t>παρ</w:t>
      </w:r>
      <w:r>
        <w:rPr>
          <w:rFonts w:eastAsia="Times New Roman"/>
          <w:bCs/>
        </w:rPr>
        <w:t xml:space="preserve">’ </w:t>
      </w:r>
      <w:r>
        <w:rPr>
          <w:rFonts w:eastAsia="Times New Roman"/>
          <w:bCs/>
        </w:rPr>
        <w:t>όλο</w:t>
      </w:r>
      <w:r>
        <w:rPr>
          <w:rFonts w:eastAsia="Times New Roman"/>
          <w:bCs/>
        </w:rPr>
        <w:t xml:space="preserve"> που έχει διαλύσει τη χώρα μέσα σε τόσο σύντομο χρόνο.</w:t>
      </w:r>
    </w:p>
    <w:p w14:paraId="71252A49" w14:textId="77777777" w:rsidR="00802761" w:rsidRDefault="00465DCE">
      <w:pPr>
        <w:spacing w:after="0" w:line="600" w:lineRule="auto"/>
        <w:ind w:firstLine="720"/>
        <w:jc w:val="both"/>
        <w:rPr>
          <w:rFonts w:eastAsia="Times New Roman"/>
          <w:bCs/>
        </w:rPr>
      </w:pPr>
      <w:r>
        <w:rPr>
          <w:rFonts w:eastAsia="Times New Roman"/>
          <w:bCs/>
        </w:rPr>
        <w:t>Όλο αυτό που</w:t>
      </w:r>
      <w:r>
        <w:rPr>
          <w:rFonts w:eastAsia="Times New Roman"/>
          <w:bCs/>
        </w:rPr>
        <w:t xml:space="preserve"> γίνεται σήμερα στην Ολομέλεια της Βουλής</w:t>
      </w:r>
      <w:r>
        <w:rPr>
          <w:rFonts w:eastAsia="Times New Roman"/>
          <w:bCs/>
        </w:rPr>
        <w:t>,</w:t>
      </w:r>
      <w:r>
        <w:rPr>
          <w:rFonts w:eastAsia="Times New Roman"/>
          <w:bCs/>
        </w:rPr>
        <w:t xml:space="preserve"> γίνεται με μοναδικό σκοπό τον αποπροσανατολισμό των Ελλήνων από τα μείζονα προβλήματα. Αυτό κάνει η Κυβέρνηση του ΣΥΡΙΖΑ και των ΑΝΕΛ. Πετάει την μπάλα στην εξέδρα.</w:t>
      </w:r>
    </w:p>
    <w:p w14:paraId="71252A4A" w14:textId="77777777" w:rsidR="00802761" w:rsidRDefault="00465DCE">
      <w:pPr>
        <w:spacing w:after="0" w:line="600" w:lineRule="auto"/>
        <w:ind w:firstLine="720"/>
        <w:jc w:val="both"/>
        <w:rPr>
          <w:rFonts w:eastAsia="Times New Roman"/>
          <w:bCs/>
        </w:rPr>
      </w:pPr>
      <w:r>
        <w:rPr>
          <w:rFonts w:eastAsia="Times New Roman"/>
          <w:bCs/>
        </w:rPr>
        <w:t xml:space="preserve">Την ώρα που η εθνική περιουσία της Ελλάδος έχει </w:t>
      </w:r>
      <w:r>
        <w:rPr>
          <w:rFonts w:eastAsia="Times New Roman"/>
          <w:bCs/>
        </w:rPr>
        <w:t xml:space="preserve">στην κυριολεξία εκποιηθεί, την ώρα που ξεπουλιούνται τα πάντα, την ώρα που λαθρομετανάστες έχουν πλημμυρίσει τη χώρα, συζητούν όλα τα κανάλια τι θα κάνει η Φώφη </w:t>
      </w:r>
      <w:r>
        <w:rPr>
          <w:rFonts w:eastAsia="Times New Roman"/>
          <w:bCs/>
        </w:rPr>
        <w:t>Γε</w:t>
      </w:r>
      <w:r>
        <w:rPr>
          <w:rFonts w:eastAsia="Times New Roman"/>
          <w:bCs/>
        </w:rPr>
        <w:t>ν</w:t>
      </w:r>
      <w:r>
        <w:rPr>
          <w:rFonts w:eastAsia="Times New Roman"/>
          <w:bCs/>
        </w:rPr>
        <w:t>νηματά</w:t>
      </w:r>
      <w:r>
        <w:rPr>
          <w:rFonts w:eastAsia="Times New Roman"/>
          <w:bCs/>
        </w:rPr>
        <w:t xml:space="preserve">, τι θα κάνει ο Σταύρος Θεοδωράκης και ο Τζέφρι Παπανδρέου ήταν σήμερα </w:t>
      </w:r>
      <w:r>
        <w:rPr>
          <w:rFonts w:eastAsia="Times New Roman"/>
          <w:bCs/>
        </w:rPr>
        <w:lastRenderedPageBreak/>
        <w:t>πρώτη μούρη στα</w:t>
      </w:r>
      <w:r>
        <w:rPr>
          <w:rFonts w:eastAsia="Times New Roman"/>
          <w:bCs/>
        </w:rPr>
        <w:t xml:space="preserve"> κανάλια της διαπλοκής. Γίνεται μια συζήτηση άνευ ουσίας για λόγους αποπροσανατολισμού. </w:t>
      </w:r>
    </w:p>
    <w:p w14:paraId="71252A4B" w14:textId="77777777" w:rsidR="00802761" w:rsidRDefault="00465DCE">
      <w:pPr>
        <w:spacing w:after="0" w:line="600" w:lineRule="auto"/>
        <w:ind w:firstLine="720"/>
        <w:jc w:val="both"/>
        <w:rPr>
          <w:rFonts w:eastAsia="Times New Roman"/>
          <w:bCs/>
        </w:rPr>
      </w:pPr>
      <w:r>
        <w:rPr>
          <w:rFonts w:eastAsia="Times New Roman"/>
          <w:bCs/>
        </w:rPr>
        <w:t>Η Χρυσή Αυγή</w:t>
      </w:r>
      <w:r>
        <w:rPr>
          <w:rFonts w:eastAsia="Times New Roman"/>
          <w:bCs/>
        </w:rPr>
        <w:t>,</w:t>
      </w:r>
      <w:r>
        <w:rPr>
          <w:rFonts w:eastAsia="Times New Roman"/>
          <w:bCs/>
        </w:rPr>
        <w:t xml:space="preserve"> σε </w:t>
      </w:r>
      <w:r>
        <w:rPr>
          <w:rFonts w:eastAsia="Times New Roman"/>
          <w:bCs/>
        </w:rPr>
        <w:t>κα</w:t>
      </w:r>
      <w:r>
        <w:rPr>
          <w:rFonts w:eastAsia="Times New Roman"/>
          <w:bCs/>
        </w:rPr>
        <w:t>μ</w:t>
      </w:r>
      <w:r>
        <w:rPr>
          <w:rFonts w:eastAsia="Times New Roman"/>
          <w:bCs/>
        </w:rPr>
        <w:t>μιά</w:t>
      </w:r>
      <w:r>
        <w:rPr>
          <w:rFonts w:eastAsia="Times New Roman"/>
          <w:bCs/>
        </w:rPr>
        <w:t xml:space="preserve"> περίπτωση δεν θα στηρίξει αυτό το έκτρωμα. Όπως όταν ήμασταν ακόμη στη φυλακή, είχαμε δώσει μια κλωτσιά και είχαμε ρίξει την αντεθνική </w:t>
      </w:r>
      <w:r>
        <w:rPr>
          <w:rFonts w:eastAsia="Times New Roman"/>
          <w:bCs/>
        </w:rPr>
        <w:t>κ</w:t>
      </w:r>
      <w:r>
        <w:rPr>
          <w:rFonts w:eastAsia="Times New Roman"/>
          <w:bCs/>
        </w:rPr>
        <w:t>υβέρνησ</w:t>
      </w:r>
      <w:r>
        <w:rPr>
          <w:rFonts w:eastAsia="Times New Roman"/>
          <w:bCs/>
        </w:rPr>
        <w:t>η Σαμαρά-Βενιζέλου, έτσι θα κάνουμε και στην περίπτωση της Κυβέρνησης ΣΥΡΙΖΑ-ΑΝΕΛ. Είστε όλοι εναντίον μας και είμαστε εναντίον όλων.</w:t>
      </w:r>
    </w:p>
    <w:p w14:paraId="71252A4C" w14:textId="77777777" w:rsidR="00802761" w:rsidRDefault="00465DCE">
      <w:pPr>
        <w:spacing w:after="0" w:line="600" w:lineRule="auto"/>
        <w:ind w:firstLine="720"/>
        <w:jc w:val="both"/>
        <w:rPr>
          <w:rFonts w:eastAsia="Times New Roman"/>
          <w:bCs/>
        </w:rPr>
      </w:pPr>
      <w:r>
        <w:rPr>
          <w:rFonts w:eastAsia="Times New Roman"/>
          <w:bCs/>
        </w:rPr>
        <w:t>Ο</w:t>
      </w:r>
      <w:r>
        <w:rPr>
          <w:rFonts w:eastAsia="Times New Roman"/>
          <w:bCs/>
        </w:rPr>
        <w:t>φείλω μια απάντηση</w:t>
      </w:r>
      <w:r>
        <w:rPr>
          <w:rFonts w:eastAsia="Times New Roman"/>
          <w:bCs/>
        </w:rPr>
        <w:t>,</w:t>
      </w:r>
      <w:r>
        <w:rPr>
          <w:rFonts w:eastAsia="Times New Roman"/>
          <w:bCs/>
        </w:rPr>
        <w:t xml:space="preserve"> σε κάποιες πολιτικές «πατσαβούρες» που εμφανίζονταν στα κανάλια και έλεγαν ότι τα είχαμε βρει με τον </w:t>
      </w:r>
      <w:r>
        <w:rPr>
          <w:rFonts w:eastAsia="Times New Roman"/>
          <w:bCs/>
        </w:rPr>
        <w:t xml:space="preserve">ΣΥΡΙΖΑ και ότι έχουμε κάνει υπόγειες συμφωνίες. Αν είναι άντρες όλοι αυτοί, να βγουν δημόσια και να παραδεχτούν ότι είναι ξεφτίλες, ψεύτες και συκοφάντες! </w:t>
      </w:r>
    </w:p>
    <w:p w14:paraId="71252A4D" w14:textId="77777777" w:rsidR="00802761" w:rsidRDefault="00465DCE">
      <w:pPr>
        <w:spacing w:after="0" w:line="600" w:lineRule="auto"/>
        <w:ind w:firstLine="720"/>
        <w:jc w:val="both"/>
        <w:rPr>
          <w:rFonts w:eastAsia="Times New Roman"/>
          <w:bCs/>
        </w:rPr>
      </w:pPr>
      <w:r>
        <w:rPr>
          <w:rFonts w:eastAsia="Times New Roman"/>
          <w:bCs/>
        </w:rPr>
        <w:t>Η Χρυσή Αυγή</w:t>
      </w:r>
      <w:r>
        <w:rPr>
          <w:rFonts w:eastAsia="Times New Roman"/>
          <w:bCs/>
        </w:rPr>
        <w:t>,</w:t>
      </w:r>
      <w:r>
        <w:rPr>
          <w:rFonts w:eastAsia="Times New Roman"/>
          <w:bCs/>
        </w:rPr>
        <w:t xml:space="preserve"> όπως έριξε, ξαναλέω, την </w:t>
      </w:r>
      <w:r>
        <w:rPr>
          <w:rFonts w:eastAsia="Times New Roman"/>
          <w:bCs/>
        </w:rPr>
        <w:t>κ</w:t>
      </w:r>
      <w:r>
        <w:rPr>
          <w:rFonts w:eastAsia="Times New Roman"/>
          <w:bCs/>
        </w:rPr>
        <w:t>υβέρνηση Σαμαρά-Βενιζέλου, θα ρίξει και τη συγκυβέρνηση Τσίπ</w:t>
      </w:r>
      <w:r>
        <w:rPr>
          <w:rFonts w:eastAsia="Times New Roman"/>
          <w:bCs/>
        </w:rPr>
        <w:t xml:space="preserve">ρα-Καμμένου, διότι είμαστε η μόνη δύναμη που αντιστέκεται στο ανθελληνικό κατεστημένο. </w:t>
      </w:r>
    </w:p>
    <w:p w14:paraId="71252A4E" w14:textId="77777777" w:rsidR="00802761" w:rsidRDefault="00465DCE">
      <w:pPr>
        <w:spacing w:after="0" w:line="600" w:lineRule="auto"/>
        <w:ind w:firstLine="720"/>
        <w:jc w:val="both"/>
        <w:rPr>
          <w:rFonts w:eastAsia="Times New Roman"/>
          <w:bCs/>
        </w:rPr>
      </w:pPr>
      <w:r>
        <w:rPr>
          <w:rFonts w:eastAsia="Times New Roman"/>
          <w:bCs/>
        </w:rPr>
        <w:lastRenderedPageBreak/>
        <w:t>Η μόνη ουρά του ΣΥΡΙΖΑ, το μόνο δεκανίκι του ΣΥΡΙΖΑ αποδεδειγμένα είναι η Νέα Δημοκρατία, η οποία ψήφισε το τρίτο μνημόνιο, δίνοντας ανάσα ζωής στον ΣΥΡΙΖΑ και πίνοντας</w:t>
      </w:r>
      <w:r>
        <w:rPr>
          <w:rFonts w:eastAsia="Times New Roman"/>
          <w:bCs/>
        </w:rPr>
        <w:t xml:space="preserve"> το αίμα και αυτή εκατομμυρίων συμπολιτών μας. Η Νέα Δημοκρατία  ψήφισε όλα τα αντεθνικά νομοθετήματα</w:t>
      </w:r>
      <w:r>
        <w:rPr>
          <w:rFonts w:eastAsia="Times New Roman"/>
          <w:bCs/>
        </w:rPr>
        <w:t>,</w:t>
      </w:r>
      <w:r>
        <w:rPr>
          <w:rFonts w:eastAsia="Times New Roman"/>
          <w:bCs/>
        </w:rPr>
        <w:t xml:space="preserve"> που αφορούν την εκποίηση του εθνικού πλούτου της Ελλάδος. </w:t>
      </w:r>
    </w:p>
    <w:p w14:paraId="71252A4F" w14:textId="77777777" w:rsidR="00802761" w:rsidRDefault="00465DCE">
      <w:pPr>
        <w:spacing w:after="0" w:line="600" w:lineRule="auto"/>
        <w:ind w:firstLine="720"/>
        <w:jc w:val="both"/>
        <w:rPr>
          <w:rFonts w:eastAsia="Times New Roman"/>
          <w:bCs/>
        </w:rPr>
      </w:pPr>
      <w:r>
        <w:rPr>
          <w:rFonts w:eastAsia="Times New Roman"/>
          <w:bCs/>
        </w:rPr>
        <w:t>Εσείς είστε το δεκανίκι του Τσίπρα. Εσείς που παριστάνετε τους πατριώτες</w:t>
      </w:r>
      <w:r>
        <w:rPr>
          <w:rFonts w:eastAsia="Times New Roman"/>
          <w:bCs/>
        </w:rPr>
        <w:t>,</w:t>
      </w:r>
      <w:r>
        <w:rPr>
          <w:rFonts w:eastAsia="Times New Roman"/>
          <w:bCs/>
        </w:rPr>
        <w:t xml:space="preserve"> ψηφίσατε ακόμη και τη δημιουργία ισλαμικού τεμένους στην καρδιά των Αθηνών. Ο Πρόεδρός σας ψήφισε το σύμφωνο συμβίωσης</w:t>
      </w:r>
      <w:r>
        <w:rPr>
          <w:rFonts w:eastAsia="Times New Roman"/>
          <w:bCs/>
        </w:rPr>
        <w:t>,</w:t>
      </w:r>
      <w:r>
        <w:rPr>
          <w:rFonts w:eastAsia="Times New Roman"/>
          <w:bCs/>
        </w:rPr>
        <w:t xml:space="preserve"> για να παντρεύεται ο Μήτσος με τον Κίτσο. Εσείς στηρίξατε τη διαφθορά των ηθών από μια Κυβέρνηση διεφθαρμένη. Εσείς είστε το μοναδικό δ</w:t>
      </w:r>
      <w:r>
        <w:rPr>
          <w:rFonts w:eastAsia="Times New Roman"/>
          <w:bCs/>
        </w:rPr>
        <w:t>εκανίκι του ΣΥΡΙΖΑ!</w:t>
      </w:r>
    </w:p>
    <w:p w14:paraId="71252A50" w14:textId="77777777" w:rsidR="00802761" w:rsidRDefault="00465DCE">
      <w:pPr>
        <w:spacing w:after="0" w:line="600" w:lineRule="auto"/>
        <w:ind w:firstLine="720"/>
        <w:jc w:val="both"/>
        <w:rPr>
          <w:rFonts w:eastAsia="Times New Roman"/>
          <w:bCs/>
        </w:rPr>
      </w:pPr>
      <w:r>
        <w:rPr>
          <w:rFonts w:eastAsia="Times New Roman"/>
          <w:bCs/>
        </w:rPr>
        <w:t xml:space="preserve">Αν, ξαναλέω, αυτοί οι οποίοι μας συκοφαντούσαν και έβγαιναν στα κανάλια και έλεγαν ότι τα έχουμε βρει με τον ΣΥΡΙΖΑ, έχουν την ελάχιστη ευθιξία και είναι κατ’ ελάχιστο άντρες, να βγουν δημόσια και να πουν ότι είναι ψεύτες και </w:t>
      </w:r>
      <w:r>
        <w:rPr>
          <w:rFonts w:eastAsia="Times New Roman"/>
          <w:bCs/>
        </w:rPr>
        <w:t>συκοφάντες!</w:t>
      </w:r>
    </w:p>
    <w:p w14:paraId="71252A51" w14:textId="77777777" w:rsidR="00802761" w:rsidRDefault="00465DCE">
      <w:pPr>
        <w:spacing w:after="0" w:line="600" w:lineRule="auto"/>
        <w:ind w:firstLine="720"/>
        <w:jc w:val="both"/>
        <w:rPr>
          <w:rFonts w:eastAsia="Times New Roman"/>
          <w:bCs/>
        </w:rPr>
      </w:pPr>
      <w:r>
        <w:rPr>
          <w:rFonts w:eastAsia="Times New Roman"/>
          <w:bCs/>
        </w:rPr>
        <w:lastRenderedPageBreak/>
        <w:t xml:space="preserve">Άκουσα με πάρα πολύ ενδιαφέρον τον εκπρόσωπο του ΣΥΡΙΖΑ να μιλάει για δημοκρατία, να λέει ότι φέρνουν αυτόν τον νόμο για να στηρίξουν τη δημοκρατία στην Ελλάδα. </w:t>
      </w:r>
    </w:p>
    <w:p w14:paraId="71252A52" w14:textId="77777777" w:rsidR="00802761" w:rsidRDefault="00465DCE">
      <w:pPr>
        <w:spacing w:after="0" w:line="600" w:lineRule="auto"/>
        <w:ind w:firstLine="720"/>
        <w:jc w:val="both"/>
        <w:rPr>
          <w:rFonts w:eastAsia="Times New Roman" w:cs="Times New Roman"/>
          <w:szCs w:val="24"/>
        </w:rPr>
      </w:pPr>
      <w:r>
        <w:rPr>
          <w:rFonts w:eastAsia="Times New Roman"/>
          <w:bCs/>
        </w:rPr>
        <w:t>Θυμάται ο εκπρόσωπος του ΣΥΡΙ</w:t>
      </w:r>
      <w:r>
        <w:rPr>
          <w:rFonts w:eastAsia="Times New Roman" w:cs="Times New Roman"/>
          <w:szCs w:val="24"/>
        </w:rPr>
        <w:t>ΖΑ – ο Προεδρεύων αυτή τη στιγμή θα τα θυμάται- που ε</w:t>
      </w:r>
      <w:r>
        <w:rPr>
          <w:rFonts w:eastAsia="Times New Roman" w:cs="Times New Roman"/>
          <w:szCs w:val="24"/>
        </w:rPr>
        <w:t xml:space="preserve">ρχόμουν για να κάνω επίκαιρη ερώτηση στη Βουλή με χειροπέδες, μια φορά τον χρόνο, και όταν εκλεγμένοι Βουλευτές του Κοινοβουλίου ήταν στη φυλακή, επειδή κάποια περίοδο το 2013 είχε πάρει πολλές ψήφους η Χρυσή Αυγή και αυτό χαλούσε τη «σούπα» του πολιτικού </w:t>
      </w:r>
      <w:r>
        <w:rPr>
          <w:rFonts w:eastAsia="Times New Roman" w:cs="Times New Roman"/>
          <w:szCs w:val="24"/>
        </w:rPr>
        <w:t xml:space="preserve">συστήματος. </w:t>
      </w:r>
    </w:p>
    <w:p w14:paraId="71252A5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Όταν λειτουργούσε, λοιπόν, μια Βουλή με διακόσιους ενενήντα Βουλευτές, πού ήταν η δημοκρατία; </w:t>
      </w:r>
      <w:r>
        <w:rPr>
          <w:rFonts w:eastAsia="Times New Roman" w:cs="Times New Roman"/>
          <w:szCs w:val="24"/>
        </w:rPr>
        <w:t>Σ</w:t>
      </w:r>
      <w:r>
        <w:rPr>
          <w:rFonts w:eastAsia="Times New Roman" w:cs="Times New Roman"/>
          <w:szCs w:val="24"/>
        </w:rPr>
        <w:t xml:space="preserve">ήμερα, βεβαίως, πιο πονηροί οι κυβερνώντες, καίτοι εγώ αποφυλακίστηκα, μου έβαλαν έναν όρο που λέει: «Να μην πηγαίνεις να συμμετέχεις σε εκδηλώσεις </w:t>
      </w:r>
      <w:r>
        <w:rPr>
          <w:rFonts w:eastAsia="Times New Roman" w:cs="Times New Roman"/>
          <w:szCs w:val="24"/>
        </w:rPr>
        <w:t xml:space="preserve">του κόμματος. Αν και είσαι Βουλευτής, δεν μπορείς να πηγαίνεις να μιλάς σε εκδηλώσεις του κόμματος». </w:t>
      </w:r>
      <w:r>
        <w:rPr>
          <w:rFonts w:eastAsia="Times New Roman" w:cs="Times New Roman"/>
          <w:szCs w:val="24"/>
        </w:rPr>
        <w:t>Ε</w:t>
      </w:r>
      <w:r>
        <w:rPr>
          <w:rFonts w:eastAsia="Times New Roman" w:cs="Times New Roman"/>
          <w:szCs w:val="24"/>
        </w:rPr>
        <w:t>ίμαστε υπόδικοι σήμερα με αφαίρεση του δικαιώματος του δημοσίου λόγου.</w:t>
      </w:r>
    </w:p>
    <w:p w14:paraId="71252A5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Α</w:t>
      </w:r>
      <w:r>
        <w:rPr>
          <w:rFonts w:eastAsia="Times New Roman" w:cs="Times New Roman"/>
          <w:szCs w:val="24"/>
        </w:rPr>
        <w:t>υτό</w:t>
      </w:r>
      <w:r>
        <w:rPr>
          <w:rFonts w:eastAsia="Times New Roman" w:cs="Times New Roman"/>
          <w:szCs w:val="24"/>
        </w:rPr>
        <w:t>,</w:t>
      </w:r>
      <w:r>
        <w:rPr>
          <w:rFonts w:eastAsia="Times New Roman" w:cs="Times New Roman"/>
          <w:szCs w:val="24"/>
        </w:rPr>
        <w:t xml:space="preserve"> έδωσε αφορμή σε κάποιους νεοδημοκράτες να πουν ότι κάναμε συμφωνία, λέει, και</w:t>
      </w:r>
      <w:r>
        <w:rPr>
          <w:rFonts w:eastAsia="Times New Roman" w:cs="Times New Roman"/>
          <w:szCs w:val="24"/>
        </w:rPr>
        <w:t xml:space="preserve"> θα ψηφίσουμε τον νόμο του Τσίπρα! Μα είστε ανόητοι; Ήμασταν φυλακή και ρίξαμε την Κυβέρνησή σας! Είναι δυνατόν να «μασήσει» η Χρυσή Αυγή με μια υποδικία; </w:t>
      </w:r>
    </w:p>
    <w:p w14:paraId="71252A5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Εμείς στη Χρυσή Αυγή και με φυλακές και με δίκες και ό,τι και να στήνετε σε βάρος μας, θα είμαστε πα</w:t>
      </w:r>
      <w:r>
        <w:rPr>
          <w:rFonts w:eastAsia="Times New Roman" w:cs="Times New Roman"/>
          <w:szCs w:val="24"/>
        </w:rPr>
        <w:t>ρόντες μέσα στη Βουλή</w:t>
      </w:r>
      <w:r>
        <w:rPr>
          <w:rFonts w:eastAsia="Times New Roman" w:cs="Times New Roman"/>
          <w:szCs w:val="24"/>
        </w:rPr>
        <w:t>,</w:t>
      </w:r>
      <w:r>
        <w:rPr>
          <w:rFonts w:eastAsia="Times New Roman" w:cs="Times New Roman"/>
          <w:szCs w:val="24"/>
        </w:rPr>
        <w:t xml:space="preserve"> για να εκπροσωπούμε τον ελληνικό λαό και να στηρίζουμε το συμφέρον του ελληνικού έθνους και της πατρίδας!</w:t>
      </w:r>
    </w:p>
    <w:p w14:paraId="71252A56" w14:textId="77777777" w:rsidR="00802761" w:rsidRDefault="00465DCE">
      <w:pPr>
        <w:spacing w:after="0" w:line="600" w:lineRule="auto"/>
        <w:ind w:firstLine="720"/>
        <w:jc w:val="center"/>
        <w:rPr>
          <w:rFonts w:eastAsia="Times New Roman"/>
          <w:bCs/>
        </w:rPr>
      </w:pPr>
      <w:r>
        <w:rPr>
          <w:rFonts w:eastAsia="Times New Roman"/>
          <w:bCs/>
        </w:rPr>
        <w:t xml:space="preserve">(Χειροκροτήματα από την πτέρυγα </w:t>
      </w:r>
      <w:r>
        <w:rPr>
          <w:rFonts w:eastAsia="Times New Roman"/>
          <w:bCs/>
        </w:rPr>
        <w:t>τ</w:t>
      </w:r>
      <w:r>
        <w:rPr>
          <w:rFonts w:eastAsia="Times New Roman"/>
          <w:bCs/>
        </w:rPr>
        <w:t>ης</w:t>
      </w:r>
      <w:r>
        <w:rPr>
          <w:rFonts w:eastAsia="Times New Roman"/>
          <w:bCs/>
        </w:rPr>
        <w:t xml:space="preserve"> </w:t>
      </w:r>
      <w:r>
        <w:rPr>
          <w:rFonts w:eastAsia="Times New Roman"/>
          <w:bCs/>
        </w:rPr>
        <w:t>Χρυσή</w:t>
      </w:r>
      <w:r>
        <w:rPr>
          <w:rFonts w:eastAsia="Times New Roman"/>
          <w:bCs/>
        </w:rPr>
        <w:t>ς</w:t>
      </w:r>
      <w:r>
        <w:rPr>
          <w:rFonts w:eastAsia="Times New Roman"/>
          <w:bCs/>
        </w:rPr>
        <w:t xml:space="preserve"> Αυγή</w:t>
      </w:r>
      <w:r>
        <w:rPr>
          <w:rFonts w:eastAsia="Times New Roman"/>
          <w:bCs/>
        </w:rPr>
        <w:t>ς</w:t>
      </w:r>
      <w:r>
        <w:rPr>
          <w:rFonts w:eastAsia="Times New Roman"/>
          <w:bCs/>
        </w:rPr>
        <w:t>)</w:t>
      </w:r>
    </w:p>
    <w:p w14:paraId="71252A5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Οι ΣΥΡΙΖΑ και Νέα Δημοκρατία βεβαίως προχωρούν ενωμένοι εναντίον της Ελλάδος.</w:t>
      </w:r>
      <w:r>
        <w:rPr>
          <w:rFonts w:eastAsia="Times New Roman" w:cs="Times New Roman"/>
          <w:szCs w:val="24"/>
        </w:rPr>
        <w:t xml:space="preserve"> </w:t>
      </w:r>
      <w:r>
        <w:rPr>
          <w:rFonts w:eastAsia="Times New Roman" w:cs="Times New Roman"/>
          <w:szCs w:val="24"/>
        </w:rPr>
        <w:t>Ά</w:t>
      </w:r>
      <w:r>
        <w:rPr>
          <w:rFonts w:eastAsia="Times New Roman" w:cs="Times New Roman"/>
          <w:szCs w:val="24"/>
        </w:rPr>
        <w:t>κουσα ένα τρομερό επιχείρημα από την άλλη πλευρά, από τη Νέα Δημοκρατία. Φοβούνται, λέει, την ακυβερνησία. Αυτό το είπε, μάλιστα, ο εκτελών χρέη Κοινοβουλευτικού Εκπροσώπου της Νέας Δημοκρατίας, ο οποίος ήταν στον Καρατζαφέρη. Όταν ο Καρατζαφέρης πολιτικ</w:t>
      </w:r>
      <w:r>
        <w:rPr>
          <w:rFonts w:eastAsia="Times New Roman" w:cs="Times New Roman"/>
          <w:szCs w:val="24"/>
        </w:rPr>
        <w:t xml:space="preserve">ά πέθανε, πήγε στον Σαμαρά. Όταν ο Σαμαράς </w:t>
      </w:r>
      <w:r>
        <w:rPr>
          <w:rFonts w:eastAsia="Times New Roman" w:cs="Times New Roman"/>
          <w:szCs w:val="24"/>
        </w:rPr>
        <w:lastRenderedPageBreak/>
        <w:t xml:space="preserve">πολιτικά πέθανε, πήγε στον Μητσοτάκη. Όταν τελειώσει ο Μητσοτάκης, δεν ξέρουμε πού θα πάει. Μπορεί να πάει στον Τσίπρα ή οπουδήποτε αλλού. </w:t>
      </w:r>
    </w:p>
    <w:p w14:paraId="71252A5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Δεν έχετε πρόβλημα ακυβερνησίας. Μια χαρά τα βρίσκετε.</w:t>
      </w:r>
    </w:p>
    <w:p w14:paraId="71252A59" w14:textId="77777777" w:rsidR="00802761" w:rsidRDefault="00465DCE">
      <w:pPr>
        <w:spacing w:after="0" w:line="600" w:lineRule="auto"/>
        <w:jc w:val="both"/>
        <w:rPr>
          <w:rFonts w:eastAsia="Times New Roman" w:cs="Times New Roman"/>
          <w:szCs w:val="24"/>
        </w:rPr>
      </w:pPr>
      <w:r>
        <w:rPr>
          <w:rFonts w:eastAsia="Times New Roman" w:cs="Times New Roman"/>
          <w:szCs w:val="24"/>
        </w:rPr>
        <w:t>Όπως τα βρήκατε με</w:t>
      </w:r>
      <w:r>
        <w:rPr>
          <w:rFonts w:eastAsia="Times New Roman" w:cs="Times New Roman"/>
          <w:szCs w:val="24"/>
        </w:rPr>
        <w:t xml:space="preserve"> το ΠΑΣΟΚ</w:t>
      </w:r>
      <w:r>
        <w:rPr>
          <w:rFonts w:eastAsia="Times New Roman" w:cs="Times New Roman"/>
          <w:szCs w:val="24"/>
        </w:rPr>
        <w:t>,</w:t>
      </w:r>
      <w:r>
        <w:rPr>
          <w:rFonts w:eastAsia="Times New Roman" w:cs="Times New Roman"/>
          <w:szCs w:val="24"/>
        </w:rPr>
        <w:t xml:space="preserve"> πολύ σύντομα θα τα βρείτε και με τον ΣΥΡΙΖΑ και θα οδηγηθούμε σε αυτή τη μεγάλη μνημονιακή συγκυβέρνηση που θέλουν και τα ξένα κέντρα εξουσίας.</w:t>
      </w:r>
    </w:p>
    <w:p w14:paraId="71252A5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Ξεχνούν, όμως, ότι στην περίπτωση αυτή είτε υπάρχει το μπόνους στον εκλογικό νόμο είτε όχι, Αξιωματικ</w:t>
      </w:r>
      <w:r>
        <w:rPr>
          <w:rFonts w:eastAsia="Times New Roman" w:cs="Times New Roman"/>
          <w:szCs w:val="24"/>
        </w:rPr>
        <w:t>ή Αντιπολίτευση θα είναι η Χρυσή Αυγή. Κρατώ από τα λεγόμενα της Προέδρου του ΠΑΣΟΚ, που την έπαιζαν τα κανάλια τις τελευταίες ημέρες, μια μεγάλη αλήθεια, ότι η Χρυσή Αυγή είναι ο ρυθμιστικός παράγοντας στην Ελλάδα. Μπορεί σήμερα να είμαστε τρίτο κόμμα, σύ</w:t>
      </w:r>
      <w:r>
        <w:rPr>
          <w:rFonts w:eastAsia="Times New Roman" w:cs="Times New Roman"/>
          <w:szCs w:val="24"/>
        </w:rPr>
        <w:t>ντομα όμως –το έχετε αποδεχθεί όλοι- θα ρυθμίζουμε τις εξελίξεις, θα είμαστε Αξιωματική Αντιπολίτευση και θα διεκδικούμε την εξουσία.</w:t>
      </w:r>
    </w:p>
    <w:p w14:paraId="71252A5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Η Χρυσή Αυγή έχει καταθέσει συγκεκριμένες τροπολογίες, συγκεκριμένες προσθήκες στο εν λόγω σχέδιο νόμου, που αν</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πιστεύατε στη δημοκρατία και στην έκφραση της λαϊκής κυριαρχίας, θα τις φέρνατε εδώ προς ψήφιση.</w:t>
      </w:r>
    </w:p>
    <w:p w14:paraId="71252A5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Μιλώ πρωτίστως για το δικαίωμα ψήφου των ομογενών. Δεν φέρνετε, όμως, την τροπολογία αυτή προς ψήφιση, διότι οι ομογενείς έχουν κάποια «ελαττώματα». Πρώτον, ε</w:t>
      </w:r>
      <w:r>
        <w:rPr>
          <w:rFonts w:eastAsia="Times New Roman" w:cs="Times New Roman"/>
          <w:szCs w:val="24"/>
        </w:rPr>
        <w:t xml:space="preserve">ίναι πατριώτες, είναι εθνικιστές και μαζικά θα στηρίξουν τη Χρυσή Αυγή. Δεύτερον, οι ομογενείς δεν βλέπουν </w:t>
      </w:r>
      <w:r>
        <w:rPr>
          <w:rFonts w:eastAsia="Times New Roman" w:cs="Times New Roman"/>
          <w:szCs w:val="24"/>
        </w:rPr>
        <w:t>«</w:t>
      </w:r>
      <w:r>
        <w:rPr>
          <w:rFonts w:eastAsia="Times New Roman" w:cs="Times New Roman"/>
          <w:szCs w:val="24"/>
          <w:lang w:val="en-US"/>
        </w:rPr>
        <w:t>MEGA</w:t>
      </w:r>
      <w:r>
        <w:rPr>
          <w:rFonts w:eastAsia="Times New Roman" w:cs="Times New Roman"/>
          <w:szCs w:val="24"/>
        </w:rPr>
        <w:t>»</w:t>
      </w:r>
      <w:r>
        <w:rPr>
          <w:rFonts w:eastAsia="Times New Roman" w:cs="Times New Roman"/>
          <w:szCs w:val="24"/>
        </w:rPr>
        <w:t>. Οι ομογενείς ενημερώνονται ως επί το πλείστον από το ελεύθερο διαδίκτυο. Επομένως δεν τρώνε το κουτόχορτο που ταΐζει το σύστημα της διαπλοκής</w:t>
      </w:r>
      <w:r>
        <w:rPr>
          <w:rFonts w:eastAsia="Times New Roman" w:cs="Times New Roman"/>
          <w:szCs w:val="24"/>
        </w:rPr>
        <w:t xml:space="preserve"> τους πολίτες. Τρίτον -και δεν μιλάω μόνο για τους ομογενείς αλλά και για τους Έλληνες πολίτες που εκδιώχθηκαν από τη χώρα λόγω των αντεθνικών νόμων που ψηφίσατε τα τελευταία χρόνια, που κυριολεκτικά κατάστρεψαν τον κοινωνικό ιστό στην Ελλάδα- οι Έλληνες α</w:t>
      </w:r>
      <w:r>
        <w:rPr>
          <w:rFonts w:eastAsia="Times New Roman" w:cs="Times New Roman"/>
          <w:szCs w:val="24"/>
        </w:rPr>
        <w:t xml:space="preserve">υτοί μισούν το μνημόνιο. Άρα δεν πρόκειται να ψηφίσουν ούτε ΣΥΡΙΖΑ ούτε Νέα Δημοκρατία και θα βλέπατε τη </w:t>
      </w:r>
      <w:r>
        <w:rPr>
          <w:rFonts w:eastAsia="Times New Roman" w:cs="Times New Roman"/>
          <w:szCs w:val="24"/>
        </w:rPr>
        <w:lastRenderedPageBreak/>
        <w:t>Χρυσή Αυγή να εκτινάσσεται, αν είχαν δικαίωμα ψήφου αυτοί οι Έλληνες πολίτες, αυτοί οι συμπατριώτες μας.</w:t>
      </w:r>
    </w:p>
    <w:p w14:paraId="71252A5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Βεβαίως να μην επιχαίρει ο ΣΥΡΙΖΑ για την ψήφο</w:t>
      </w:r>
      <w:r>
        <w:rPr>
          <w:rFonts w:eastAsia="Times New Roman" w:cs="Times New Roman"/>
          <w:szCs w:val="24"/>
        </w:rPr>
        <w:t xml:space="preserve"> των δεκαεπτάχρονων, γιατί η ελληνική νεολαία μαζικά στηρίζει τον Λαϊκό Σύνδεσμο-Χρυσή Αυγή. Εμείς είμαστε η ελληνική νεολαία, εμείς έχουμε στο πλευρό μας το μέλλον της Ελλάδος.</w:t>
      </w:r>
    </w:p>
    <w:p w14:paraId="71252A5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Βέβαια η τρίτη τροπολογία που προτείνει η Χρυσή Αυγή -που αυτό χαλάει πολλούς,</w:t>
      </w:r>
      <w:r>
        <w:rPr>
          <w:rFonts w:eastAsia="Times New Roman" w:cs="Times New Roman"/>
          <w:szCs w:val="24"/>
        </w:rPr>
        <w:t xml:space="preserve"> βεβαίως, αλλά κάποια στιγμή, με μία πραγματικά εθνική κυβέρνηση στην Ελλάδα θα γίνει πράξη- είναι επιτέλους να μειωθεί ο αριθμός των Βουλευτών στους διακόσιους. Δεν είναι δυνατόν σε μια χώρα δέκα εκατομμυρίων να ψηφίζεται ένα πολιτικό σύστημα τριακοσίων Β</w:t>
      </w:r>
      <w:r>
        <w:rPr>
          <w:rFonts w:eastAsia="Times New Roman" w:cs="Times New Roman"/>
          <w:szCs w:val="24"/>
        </w:rPr>
        <w:t>ουλευτών. Άμεση μείωση, λοιπόν</w:t>
      </w:r>
      <w:r>
        <w:rPr>
          <w:rFonts w:eastAsia="Times New Roman" w:cs="Times New Roman"/>
          <w:szCs w:val="24"/>
        </w:rPr>
        <w:t>,</w:t>
      </w:r>
      <w:r>
        <w:rPr>
          <w:rFonts w:eastAsia="Times New Roman" w:cs="Times New Roman"/>
          <w:szCs w:val="24"/>
        </w:rPr>
        <w:t xml:space="preserve"> και του αριθμού των Βουλευτών στους διακόσιους.</w:t>
      </w:r>
    </w:p>
    <w:p w14:paraId="71252A5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Κλείνω με την αναφορά που έχουν κάνει και οι δύο συγκυβερνώντες –και ο Τσίπρας και ο Καμμένος- στο ζήτημα του 3%. Άφησε, μάλιστα, σε συνέντευξή του σε κυριακάτικη εφημερίδα ο Κ</w:t>
      </w:r>
      <w:r>
        <w:rPr>
          <w:rFonts w:eastAsia="Times New Roman" w:cs="Times New Roman"/>
          <w:szCs w:val="24"/>
        </w:rPr>
        <w:t xml:space="preserve">αμμένος ανοιχτό </w:t>
      </w:r>
      <w:r>
        <w:rPr>
          <w:rFonts w:eastAsia="Times New Roman" w:cs="Times New Roman"/>
          <w:szCs w:val="24"/>
        </w:rPr>
        <w:lastRenderedPageBreak/>
        <w:t>το θέμα αυτό για το μέλλον, όπως έκανε και ο Τσίπρας, όταν ήταν καλεσμένος πρώτο τραπέζι πίστα στον Παπαχελά στο αντιδιαπλεκόμενο κανάλι του Αλαφούζου.</w:t>
      </w:r>
    </w:p>
    <w:p w14:paraId="71252A60"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Θεωρούμε, λοιπόν, εθνοπροδοτικό</w:t>
      </w:r>
      <w:r>
        <w:rPr>
          <w:rFonts w:eastAsia="Times New Roman" w:cs="Times New Roman"/>
          <w:szCs w:val="24"/>
        </w:rPr>
        <w:t>,</w:t>
      </w:r>
      <w:r>
        <w:rPr>
          <w:rFonts w:eastAsia="Times New Roman" w:cs="Times New Roman"/>
          <w:szCs w:val="24"/>
        </w:rPr>
        <w:t xml:space="preserve"> το να αγγίξετε σε οποιαδήποτε φάση είτε σήμερα είτε αύρ</w:t>
      </w:r>
      <w:r>
        <w:rPr>
          <w:rFonts w:eastAsia="Times New Roman" w:cs="Times New Roman"/>
          <w:szCs w:val="24"/>
        </w:rPr>
        <w:t>ιο είτε σε έναν μήνα, το ποσοστό του 3%. Το ποσοστό αυτό έχει θεσπιστεί</w:t>
      </w:r>
      <w:r>
        <w:rPr>
          <w:rFonts w:eastAsia="Times New Roman" w:cs="Times New Roman"/>
          <w:szCs w:val="24"/>
        </w:rPr>
        <w:t>,</w:t>
      </w:r>
      <w:r>
        <w:rPr>
          <w:rFonts w:eastAsia="Times New Roman" w:cs="Times New Roman"/>
          <w:szCs w:val="24"/>
        </w:rPr>
        <w:t xml:space="preserve"> για να αποκλείσει από την </w:t>
      </w:r>
      <w:r>
        <w:rPr>
          <w:rFonts w:eastAsia="Times New Roman" w:cs="Times New Roman"/>
          <w:szCs w:val="24"/>
        </w:rPr>
        <w:t>ε</w:t>
      </w:r>
      <w:r>
        <w:rPr>
          <w:rFonts w:eastAsia="Times New Roman" w:cs="Times New Roman"/>
          <w:szCs w:val="24"/>
        </w:rPr>
        <w:t>λληνική Βουλή τους πράκτορες της Τουρκίας, οι οποίοι παρεμπιπτόντως στις 24 του μήνα ετοιμάζονται να κάνουν έκτροπα στην Ξάνθη και η Χρυσή Αυγή έχει μεριμνή</w:t>
      </w:r>
      <w:r>
        <w:rPr>
          <w:rFonts w:eastAsia="Times New Roman" w:cs="Times New Roman"/>
          <w:szCs w:val="24"/>
        </w:rPr>
        <w:t>σει και με νομικές ενέργειες θα σταματήσει αυτό το αίσχος. Αν αγγίξετε το 3%, είστε υπόλογοι έναντι του έθνους, διότι εξυπηρετείτε ξένες δυνάμεις.</w:t>
      </w:r>
    </w:p>
    <w:p w14:paraId="71252A6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Ευχαριστώ.</w:t>
      </w:r>
    </w:p>
    <w:p w14:paraId="71252A62" w14:textId="77777777" w:rsidR="00802761" w:rsidRDefault="00465DCE">
      <w:pPr>
        <w:spacing w:after="0" w:line="600" w:lineRule="auto"/>
        <w:ind w:firstLine="709"/>
        <w:jc w:val="center"/>
        <w:rPr>
          <w:rFonts w:eastAsia="Times New Roman"/>
          <w:bCs/>
        </w:rPr>
      </w:pPr>
      <w:r>
        <w:rPr>
          <w:rFonts w:eastAsia="Times New Roman"/>
          <w:bCs/>
        </w:rPr>
        <w:t>(Χειροκροτήματα από την πτέρυγα της Χρυσής Αυγής)</w:t>
      </w:r>
    </w:p>
    <w:p w14:paraId="71252A63"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w:t>
      </w:r>
      <w:r>
        <w:rPr>
          <w:rFonts w:eastAsia="Times New Roman" w:cs="Times New Roman"/>
          <w:szCs w:val="24"/>
        </w:rPr>
        <w:t>ριε συνάδελφε.</w:t>
      </w:r>
    </w:p>
    <w:p w14:paraId="71252A6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Ο κ. Μιχάλης Τζελέπης από τη Δημοκρατική Συμπαράταξη έχει τον λόγο.</w:t>
      </w:r>
    </w:p>
    <w:p w14:paraId="71252A65"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Ευχαριστώ, κύριε Πρόεδρε.</w:t>
      </w:r>
    </w:p>
    <w:p w14:paraId="71252A6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Ευτυχώς ο ελληνικός λαός έχει και μνήμη και κρίση</w:t>
      </w:r>
      <w:r>
        <w:rPr>
          <w:rFonts w:eastAsia="Times New Roman" w:cs="Times New Roman"/>
          <w:szCs w:val="24"/>
        </w:rPr>
        <w:t>,</w:t>
      </w:r>
      <w:r>
        <w:rPr>
          <w:rFonts w:eastAsia="Times New Roman" w:cs="Times New Roman"/>
          <w:szCs w:val="24"/>
        </w:rPr>
        <w:t xml:space="preserve"> για να ξέρει το πού θα δώσει μαζικά τη στήριξή του.</w:t>
      </w:r>
    </w:p>
    <w:p w14:paraId="71252A6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w:t>
      </w:r>
      <w:r>
        <w:rPr>
          <w:rFonts w:eastAsia="Times New Roman" w:cs="Times New Roman"/>
          <w:szCs w:val="24"/>
        </w:rPr>
        <w:t>συνάδελφοι, οι εξελίξεις στην Ευρώπη και στη γειτονική χώρα καταδεικνύουν την αναγκαιότητα μιας ισχυρής Ελλάδος. Προϋπόθεση γι’ αυτό είναι η λειτουργία και η ενίσχυση των δημοκρατικών θεσμών στη χώρα. Μέσα σε αυτό το πλαίσιο πρέπει να δούμε και τον εκλογικ</w:t>
      </w:r>
      <w:r>
        <w:rPr>
          <w:rFonts w:eastAsia="Times New Roman" w:cs="Times New Roman"/>
          <w:szCs w:val="24"/>
        </w:rPr>
        <w:t>ό νόμο και τον συνταγματικό.</w:t>
      </w:r>
    </w:p>
    <w:p w14:paraId="71252A6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Είναι αυτός ο σκοπός</w:t>
      </w:r>
      <w:r>
        <w:rPr>
          <w:rFonts w:eastAsia="Times New Roman" w:cs="Times New Roman"/>
          <w:szCs w:val="24"/>
        </w:rPr>
        <w:t>,</w:t>
      </w:r>
      <w:r>
        <w:rPr>
          <w:rFonts w:eastAsia="Times New Roman" w:cs="Times New Roman"/>
          <w:szCs w:val="24"/>
        </w:rPr>
        <w:t xml:space="preserve"> που καλοκαιριάτικα η </w:t>
      </w:r>
      <w:r>
        <w:rPr>
          <w:rFonts w:eastAsia="Times New Roman" w:cs="Times New Roman"/>
          <w:szCs w:val="24"/>
        </w:rPr>
        <w:t>σ</w:t>
      </w:r>
      <w:r>
        <w:rPr>
          <w:rFonts w:eastAsia="Times New Roman" w:cs="Times New Roman"/>
          <w:szCs w:val="24"/>
        </w:rPr>
        <w:t>υγκυβέρνηση ΣΥΡΙΖΑ-ΑΝΕΛ φέρνει προς συζήτηση τον εκλογικό νόμο;</w:t>
      </w:r>
    </w:p>
    <w:p w14:paraId="71252A6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Όχι, κυρίες και κύριοι συνάδελφοι. Αφού πλέον η </w:t>
      </w:r>
      <w:r>
        <w:rPr>
          <w:rFonts w:eastAsia="Times New Roman" w:cs="Times New Roman"/>
          <w:szCs w:val="24"/>
        </w:rPr>
        <w:t>σ</w:t>
      </w:r>
      <w:r>
        <w:rPr>
          <w:rFonts w:eastAsia="Times New Roman" w:cs="Times New Roman"/>
          <w:szCs w:val="24"/>
        </w:rPr>
        <w:t>υγκυβέρνηση ΣΥΡΙΖΑ-ΑΝΕΛ έχει αθετήσει όλες τις εκλογικές υποσχέσεις γι</w:t>
      </w:r>
      <w:r>
        <w:rPr>
          <w:rFonts w:eastAsia="Times New Roman" w:cs="Times New Roman"/>
          <w:szCs w:val="24"/>
        </w:rPr>
        <w:t>α την κατάργηση του ΕΝΦΙΑ, για το σκίσιμο των μνημονίων, για τα εργασιακά, για τους επαγγελματίες, για τους αγρότες, πρέπει τώρα επικοινωνιακά να βρει έναν τρόπο</w:t>
      </w:r>
      <w:r>
        <w:rPr>
          <w:rFonts w:eastAsia="Times New Roman" w:cs="Times New Roman"/>
          <w:szCs w:val="24"/>
        </w:rPr>
        <w:t>,</w:t>
      </w:r>
      <w:r>
        <w:rPr>
          <w:rFonts w:eastAsia="Times New Roman" w:cs="Times New Roman"/>
          <w:szCs w:val="24"/>
        </w:rPr>
        <w:t xml:space="preserve"> να αποπροσανατολίσει την κοινή γνώμη από τα μεγάλα και καυτά προβλήματα, γιατί πλέον οι πολιτ</w:t>
      </w:r>
      <w:r>
        <w:rPr>
          <w:rFonts w:eastAsia="Times New Roman" w:cs="Times New Roman"/>
          <w:szCs w:val="24"/>
        </w:rPr>
        <w:t xml:space="preserve">ικές σας έχουν </w:t>
      </w:r>
      <w:r>
        <w:rPr>
          <w:rFonts w:eastAsia="Times New Roman" w:cs="Times New Roman"/>
          <w:szCs w:val="24"/>
        </w:rPr>
        <w:lastRenderedPageBreak/>
        <w:t xml:space="preserve">αποτελέσματα άμεσα στους Έλληνες πολίτες, από τις αλλαγές στα εργασιακά, τους παράλογους φόρους που έχουν φέρει σε απόγνωση όλους τους Έλληνες, τις μειώσεις σε μισθούς και συντάξεις, που στα </w:t>
      </w:r>
      <w:r>
        <w:rPr>
          <w:rFonts w:eastAsia="Times New Roman" w:cs="Times New Roman"/>
          <w:szCs w:val="24"/>
          <w:lang w:val="en-US"/>
        </w:rPr>
        <w:t>ATM</w:t>
      </w:r>
      <w:r>
        <w:rPr>
          <w:rFonts w:eastAsia="Times New Roman" w:cs="Times New Roman"/>
          <w:szCs w:val="24"/>
        </w:rPr>
        <w:t xml:space="preserve"> γίνεται κλαυθμός και οδυρμός καθημερινά και πρ</w:t>
      </w:r>
      <w:r>
        <w:rPr>
          <w:rFonts w:eastAsia="Times New Roman" w:cs="Times New Roman"/>
          <w:szCs w:val="24"/>
        </w:rPr>
        <w:t>οσπαθεί να αποδείξει τώρα, αλλάζοντας την ατζέντα, ότι παράγει έργο.</w:t>
      </w:r>
    </w:p>
    <w:p w14:paraId="71252A6A" w14:textId="77777777" w:rsidR="00802761" w:rsidRDefault="00465DCE">
      <w:pPr>
        <w:spacing w:after="0" w:line="600" w:lineRule="auto"/>
        <w:ind w:firstLine="720"/>
        <w:jc w:val="both"/>
        <w:rPr>
          <w:rFonts w:eastAsia="Times New Roman"/>
          <w:szCs w:val="24"/>
        </w:rPr>
      </w:pPr>
      <w:r>
        <w:rPr>
          <w:rFonts w:eastAsia="Times New Roman"/>
          <w:szCs w:val="24"/>
        </w:rPr>
        <w:t>Γ</w:t>
      </w:r>
      <w:r>
        <w:rPr>
          <w:rFonts w:eastAsia="Times New Roman"/>
          <w:szCs w:val="24"/>
        </w:rPr>
        <w:t>ια μια ακόμη φορά, όμως, το έργο σας είναι μισό. Οι προτάσεις είναι μισές, επιλεκτικές και καιροσκοπικές και ενισχύουν για ακόμη μία φορά το επιχείρημα ότι προσπαθείτε τινί τρόπω</w:t>
      </w:r>
      <w:r>
        <w:rPr>
          <w:rFonts w:eastAsia="Times New Roman"/>
          <w:szCs w:val="24"/>
        </w:rPr>
        <w:t>,</w:t>
      </w:r>
      <w:r>
        <w:rPr>
          <w:rFonts w:eastAsia="Times New Roman"/>
          <w:szCs w:val="24"/>
        </w:rPr>
        <w:t xml:space="preserve"> να διασφαλίσετε την παραμονή σας στην εξουσία. </w:t>
      </w:r>
      <w:r>
        <w:rPr>
          <w:rFonts w:eastAsia="Times New Roman"/>
          <w:szCs w:val="24"/>
        </w:rPr>
        <w:t>Ό</w:t>
      </w:r>
      <w:r>
        <w:rPr>
          <w:rFonts w:eastAsia="Times New Roman"/>
          <w:szCs w:val="24"/>
        </w:rPr>
        <w:t>λα αυτά γιατί ενάμιση χρόνο μετά την ανάληψη της εξουσίας</w:t>
      </w:r>
      <w:r>
        <w:rPr>
          <w:rFonts w:eastAsia="Times New Roman"/>
          <w:szCs w:val="24"/>
        </w:rPr>
        <w:t>,</w:t>
      </w:r>
      <w:r>
        <w:rPr>
          <w:rFonts w:eastAsia="Times New Roman"/>
          <w:szCs w:val="24"/>
        </w:rPr>
        <w:t xml:space="preserve"> ο ΣΥΡΙΖΑ θυμήθηκε τις αριστερές καταβολές του και είπε να κάνει κάτι και γι’ αυτό.</w:t>
      </w:r>
    </w:p>
    <w:p w14:paraId="71252A6B" w14:textId="77777777" w:rsidR="00802761" w:rsidRDefault="00465DCE">
      <w:pPr>
        <w:spacing w:after="0" w:line="600" w:lineRule="auto"/>
        <w:ind w:firstLine="720"/>
        <w:jc w:val="both"/>
        <w:rPr>
          <w:rFonts w:eastAsia="Times New Roman"/>
          <w:szCs w:val="24"/>
        </w:rPr>
      </w:pPr>
      <w:r>
        <w:rPr>
          <w:rFonts w:eastAsia="Times New Roman"/>
          <w:szCs w:val="24"/>
        </w:rPr>
        <w:t>Μετά από όσα έχετε κάνει σε αυτό το διάστημα, οι πάγιες αρχές τις</w:t>
      </w:r>
      <w:r>
        <w:rPr>
          <w:rFonts w:eastAsia="Times New Roman"/>
          <w:szCs w:val="24"/>
        </w:rPr>
        <w:t xml:space="preserve"> Αριστεράς προσαρμόζονται για εσάς επιλεκτικά στις κομματικές και τις κυβερνητικές ανάγκες σας. Αλήθεια, οι άλλες αρχές της Αριστεράς, η συγκυβέρνηση με την εθνικολαϊκιστική Δεξιά, η απάτη του δημοψηφίσματος, το απροκάλυπτο </w:t>
      </w:r>
      <w:r>
        <w:rPr>
          <w:rFonts w:eastAsia="Times New Roman"/>
          <w:szCs w:val="24"/>
        </w:rPr>
        <w:lastRenderedPageBreak/>
        <w:t xml:space="preserve">κράτος των ημετέρων που στήνετε </w:t>
      </w:r>
      <w:r>
        <w:rPr>
          <w:rFonts w:eastAsia="Times New Roman"/>
          <w:szCs w:val="24"/>
        </w:rPr>
        <w:t>συστηματικά και η προσπάθεια ελέγχου της ενημέρωσης είναι μήπως η εφαρμογή αυτών των αρχών;</w:t>
      </w:r>
    </w:p>
    <w:p w14:paraId="71252A6C" w14:textId="77777777" w:rsidR="00802761" w:rsidRDefault="00465DCE">
      <w:pPr>
        <w:spacing w:after="0" w:line="600" w:lineRule="auto"/>
        <w:ind w:firstLine="720"/>
        <w:jc w:val="both"/>
        <w:rPr>
          <w:rFonts w:eastAsia="Times New Roman"/>
          <w:szCs w:val="24"/>
        </w:rPr>
      </w:pPr>
      <w:r>
        <w:rPr>
          <w:rFonts w:eastAsia="Times New Roman"/>
          <w:szCs w:val="24"/>
        </w:rPr>
        <w:t xml:space="preserve">Η αλλαγή του εκλογικού νόμου –και αν θέλετε να συζητήσουμε σοβαρά- δεν γίνεται με </w:t>
      </w:r>
      <w:r>
        <w:rPr>
          <w:rFonts w:eastAsia="Times New Roman"/>
          <w:szCs w:val="24"/>
          <w:lang w:val="en-US"/>
        </w:rPr>
        <w:t>fast</w:t>
      </w:r>
      <w:r>
        <w:rPr>
          <w:rFonts w:eastAsia="Times New Roman"/>
          <w:szCs w:val="24"/>
        </w:rPr>
        <w:t xml:space="preserve"> </w:t>
      </w:r>
      <w:r>
        <w:rPr>
          <w:rFonts w:eastAsia="Times New Roman"/>
          <w:szCs w:val="24"/>
          <w:lang w:val="en-US"/>
        </w:rPr>
        <w:t>track</w:t>
      </w:r>
      <w:r>
        <w:rPr>
          <w:rFonts w:eastAsia="Times New Roman"/>
          <w:szCs w:val="24"/>
        </w:rPr>
        <w:t xml:space="preserve"> διαδικασίες ούτε με άρπα-κόλλα νομοθετικές πρωτοβουλίες. Γιατί ο τόπος </w:t>
      </w:r>
      <w:r>
        <w:rPr>
          <w:rFonts w:eastAsia="Times New Roman"/>
          <w:szCs w:val="24"/>
        </w:rPr>
        <w:t>δεν έχει θέμα νομής αλλά αλλαγής της εξουσίας, ενισχύοντας τη συμμετοχή, τη συνοχή, την κοινωνική δικαιοσύνη και φωνή του πολίτη.</w:t>
      </w:r>
    </w:p>
    <w:p w14:paraId="71252A6D" w14:textId="77777777" w:rsidR="00802761" w:rsidRDefault="00465DCE">
      <w:pPr>
        <w:spacing w:after="0" w:line="600" w:lineRule="auto"/>
        <w:ind w:firstLine="720"/>
        <w:jc w:val="both"/>
        <w:rPr>
          <w:rFonts w:eastAsia="Times New Roman"/>
          <w:szCs w:val="24"/>
        </w:rPr>
      </w:pPr>
      <w:r>
        <w:rPr>
          <w:rFonts w:eastAsia="Times New Roman"/>
          <w:szCs w:val="24"/>
        </w:rPr>
        <w:t>Α</w:t>
      </w:r>
      <w:r>
        <w:rPr>
          <w:rFonts w:eastAsia="Times New Roman"/>
          <w:szCs w:val="24"/>
        </w:rPr>
        <w:t>φού επιθυμείτε μεταρρυθμίσεις ή εκσυγχρονισμό, γιατί δεν προχωράτε σε πιο βαθιές τομές και αλλαγές; Να καθίσουμε, όπως πρότει</w:t>
      </w:r>
      <w:r>
        <w:rPr>
          <w:rFonts w:eastAsia="Times New Roman"/>
          <w:szCs w:val="24"/>
        </w:rPr>
        <w:t xml:space="preserve">νε η Δημοκρατική Συμπαράταξη, όλα τα κόμματα του συνταγματικού τόξου, να κάνουμε τη διακομματική </w:t>
      </w:r>
      <w:r>
        <w:rPr>
          <w:rFonts w:eastAsia="Times New Roman"/>
          <w:szCs w:val="24"/>
        </w:rPr>
        <w:t>ε</w:t>
      </w:r>
      <w:r>
        <w:rPr>
          <w:rFonts w:eastAsia="Times New Roman"/>
          <w:szCs w:val="24"/>
        </w:rPr>
        <w:t xml:space="preserve">πιτροπή και να συζητήσουμε πώς θα εφαρμοστεί η απλή αναλογική και να γίνει </w:t>
      </w:r>
      <w:r>
        <w:rPr>
          <w:rFonts w:eastAsia="Times New Roman"/>
          <w:szCs w:val="24"/>
        </w:rPr>
        <w:t>Α</w:t>
      </w:r>
      <w:r>
        <w:rPr>
          <w:rFonts w:eastAsia="Times New Roman"/>
          <w:szCs w:val="24"/>
        </w:rPr>
        <w:t xml:space="preserve">ναθεώρηση του Συντάγματος. Γιατί η κατάργηση του μπόνους δεν διασφαλίζει από μόνη </w:t>
      </w:r>
      <w:r>
        <w:rPr>
          <w:rFonts w:eastAsia="Times New Roman"/>
          <w:szCs w:val="24"/>
        </w:rPr>
        <w:t xml:space="preserve">της αναλογικότερη εκπροσώπηση. Μπορεί να συμβάλλει, ναι. Ωστόσο εάν θέλουμε απλή αναλογική, θα πρέπει να λάβουμε και άλλους παράγοντες υπ’ όψιν. </w:t>
      </w:r>
    </w:p>
    <w:p w14:paraId="71252A6E" w14:textId="77777777" w:rsidR="00802761" w:rsidRDefault="00465DCE">
      <w:pPr>
        <w:spacing w:after="0" w:line="600" w:lineRule="auto"/>
        <w:ind w:firstLine="720"/>
        <w:jc w:val="both"/>
        <w:rPr>
          <w:rFonts w:eastAsia="Times New Roman"/>
          <w:szCs w:val="24"/>
        </w:rPr>
      </w:pPr>
      <w:r>
        <w:rPr>
          <w:rFonts w:eastAsia="Times New Roman"/>
          <w:szCs w:val="24"/>
        </w:rPr>
        <w:lastRenderedPageBreak/>
        <w:t>Γιατί, λοιπόν, δεν αποδέχεστε την πρόταση της Δημοκρατικής Συμπαράταξης και για εκ νέου κατάτμηση των περιφερε</w:t>
      </w:r>
      <w:r>
        <w:rPr>
          <w:rFonts w:eastAsia="Times New Roman"/>
          <w:szCs w:val="24"/>
        </w:rPr>
        <w:t>ιών, ούτως ώστε να επαναπροσδιοριστούν οι εκλογικές περιφέρειες, να συνδιαμορφώσουμε έναν νέο εκλογικό χάρτη, που θα διασφαλίζει στον μέγιστο δυνατό βαθμό την αντιπροσώπευση των περιφερειών, που θα ενισχύεται έτσι η διαφάνεια, που θα αποτρέπονται φαινόμενα</w:t>
      </w:r>
      <w:r>
        <w:rPr>
          <w:rFonts w:eastAsia="Times New Roman"/>
          <w:szCs w:val="24"/>
        </w:rPr>
        <w:t xml:space="preserve"> διαπλοκής και θα καθίσταται ευδιάκριτη η σχέση των πολιτών με τους εκπροσώπους τους;</w:t>
      </w:r>
    </w:p>
    <w:p w14:paraId="71252A6F" w14:textId="77777777" w:rsidR="00802761" w:rsidRDefault="00465DCE">
      <w:pPr>
        <w:spacing w:after="0" w:line="600" w:lineRule="auto"/>
        <w:ind w:firstLine="720"/>
        <w:jc w:val="both"/>
        <w:rPr>
          <w:rFonts w:eastAsia="Times New Roman"/>
          <w:szCs w:val="24"/>
        </w:rPr>
      </w:pPr>
      <w:r>
        <w:rPr>
          <w:rFonts w:eastAsia="Times New Roman"/>
          <w:szCs w:val="24"/>
        </w:rPr>
        <w:t>Επίσης το 3% για την είσοδο των κομμάτων στη Βουλή είναι απαραίτητος και αναγκαίος όρος, διαφορετικά θα γίνει κατάτμηση του ήδη πολυδιασπασμένου, κατακερματισμένου πολιτι</w:t>
      </w:r>
      <w:r>
        <w:rPr>
          <w:rFonts w:eastAsia="Times New Roman"/>
          <w:szCs w:val="24"/>
        </w:rPr>
        <w:t xml:space="preserve">κού συστήματος. </w:t>
      </w:r>
    </w:p>
    <w:p w14:paraId="71252A70" w14:textId="77777777" w:rsidR="00802761" w:rsidRDefault="00465DCE">
      <w:pPr>
        <w:spacing w:after="0" w:line="600" w:lineRule="auto"/>
        <w:ind w:firstLine="720"/>
        <w:jc w:val="both"/>
        <w:rPr>
          <w:rFonts w:eastAsia="Times New Roman"/>
          <w:szCs w:val="24"/>
        </w:rPr>
      </w:pPr>
      <w:r>
        <w:rPr>
          <w:rFonts w:eastAsia="Times New Roman"/>
          <w:szCs w:val="24"/>
        </w:rPr>
        <w:t>Η Δημοκρατική Συμπαράταξη θεωρεί επιβεβλημένη και αναγκαία την ύπαρξη του 3%, δεδομένου ότι έτσι προστατεύεται σε μεγάλο βαθμό ο θεσμός του Κοινοβουλίου και της αντιπροσώπευσης δεδομένων των σημερινών συνθηκών.</w:t>
      </w:r>
    </w:p>
    <w:p w14:paraId="71252A71" w14:textId="77777777" w:rsidR="00802761" w:rsidRDefault="00465DCE">
      <w:pPr>
        <w:spacing w:after="0" w:line="600" w:lineRule="auto"/>
        <w:ind w:firstLine="720"/>
        <w:jc w:val="both"/>
        <w:rPr>
          <w:rFonts w:eastAsia="Times New Roman"/>
          <w:szCs w:val="24"/>
        </w:rPr>
      </w:pPr>
      <w:r>
        <w:rPr>
          <w:rFonts w:eastAsia="Times New Roman"/>
          <w:szCs w:val="24"/>
        </w:rPr>
        <w:t>Κυρίες και κύριοι συνάδελφοι</w:t>
      </w:r>
      <w:r>
        <w:rPr>
          <w:rFonts w:eastAsia="Times New Roman"/>
          <w:szCs w:val="24"/>
        </w:rPr>
        <w:t>, θετικό είναι το σημείο για την ψήφο στα δεκαεπτά, μιας και οι νέοι με την τεχνολογία, την πληροφόρηση και την ωριμότητα που έχουν</w:t>
      </w:r>
      <w:r>
        <w:rPr>
          <w:rFonts w:eastAsia="Times New Roman"/>
          <w:szCs w:val="24"/>
        </w:rPr>
        <w:t>,</w:t>
      </w:r>
      <w:r>
        <w:rPr>
          <w:rFonts w:eastAsia="Times New Roman"/>
          <w:szCs w:val="24"/>
        </w:rPr>
        <w:t xml:space="preserve"> μπορούν να συμμετέχουν στο εκλογικό </w:t>
      </w:r>
      <w:r>
        <w:rPr>
          <w:rFonts w:eastAsia="Times New Roman"/>
          <w:szCs w:val="24"/>
        </w:rPr>
        <w:lastRenderedPageBreak/>
        <w:t>σώμα. Ωστόσο και στο σημείο αυτό θα ήθελα να κάνω μια παρατήρηση. Ναι τους νέους να του</w:t>
      </w:r>
      <w:r>
        <w:rPr>
          <w:rFonts w:eastAsia="Times New Roman"/>
          <w:szCs w:val="24"/>
        </w:rPr>
        <w:t>ς εντάξουμε στο εκλογικό σώμα. Είμαστε απολύτως σύμφωνοι. Εν τούτοις μήπως με όλα αυτά, εσείς που αγωνίζεστε για μια αναλογικότερη εκπροσώπηση και την ενίσχυση της δημοκρατίας όπως λέτε, θα έπρεπε να σκεφτείτε</w:t>
      </w:r>
      <w:r>
        <w:rPr>
          <w:rFonts w:eastAsia="Times New Roman"/>
          <w:szCs w:val="24"/>
        </w:rPr>
        <w:t>,</w:t>
      </w:r>
      <w:r>
        <w:rPr>
          <w:rFonts w:eastAsia="Times New Roman"/>
          <w:szCs w:val="24"/>
        </w:rPr>
        <w:t xml:space="preserve"> πώς θα ευαισθητοποιήσετε το υπάρχον εκλογικό </w:t>
      </w:r>
      <w:r>
        <w:rPr>
          <w:rFonts w:eastAsia="Times New Roman"/>
          <w:szCs w:val="24"/>
        </w:rPr>
        <w:t xml:space="preserve">σώμα, που εσείς με τα πολιτικά σας τερτίπια το έχετε οδηγήσει σε πλήρη απάθεια και αδρανοποίηση, όταν στις τελευταίες εκλογές του Σεπτεμβρίου η αποχή κατέγραψε το υψηλότερο ποσοστό από την εποχή της </w:t>
      </w:r>
      <w:r>
        <w:rPr>
          <w:rFonts w:eastAsia="Times New Roman"/>
          <w:szCs w:val="24"/>
        </w:rPr>
        <w:t>Μ</w:t>
      </w:r>
      <w:r>
        <w:rPr>
          <w:rFonts w:eastAsia="Times New Roman"/>
          <w:szCs w:val="24"/>
        </w:rPr>
        <w:t>εταπολίτευσης;</w:t>
      </w:r>
    </w:p>
    <w:p w14:paraId="71252A72" w14:textId="77777777" w:rsidR="00802761" w:rsidRDefault="00465DCE">
      <w:pPr>
        <w:spacing w:after="0" w:line="600" w:lineRule="auto"/>
        <w:ind w:firstLine="720"/>
        <w:jc w:val="both"/>
        <w:rPr>
          <w:rFonts w:eastAsia="Times New Roman"/>
          <w:szCs w:val="24"/>
        </w:rPr>
      </w:pPr>
      <w:r>
        <w:rPr>
          <w:rFonts w:eastAsia="Times New Roman"/>
          <w:szCs w:val="24"/>
        </w:rPr>
        <w:t xml:space="preserve">Ακόμα ένα πολύ σημαντικό θέμα που έχουμε </w:t>
      </w:r>
      <w:r>
        <w:rPr>
          <w:rFonts w:eastAsia="Times New Roman"/>
          <w:szCs w:val="24"/>
        </w:rPr>
        <w:t xml:space="preserve">θέσει ως Δημοκρατική Συμπαράταξη είναι για τον </w:t>
      </w:r>
      <w:r>
        <w:rPr>
          <w:rFonts w:eastAsia="Times New Roman"/>
          <w:szCs w:val="24"/>
        </w:rPr>
        <w:t>Α</w:t>
      </w:r>
      <w:r>
        <w:rPr>
          <w:rFonts w:eastAsia="Times New Roman"/>
          <w:szCs w:val="24"/>
        </w:rPr>
        <w:t xml:space="preserve">πόδημο </w:t>
      </w:r>
      <w:r>
        <w:rPr>
          <w:rFonts w:eastAsia="Times New Roman"/>
          <w:szCs w:val="24"/>
        </w:rPr>
        <w:t>Ε</w:t>
      </w:r>
      <w:r>
        <w:rPr>
          <w:rFonts w:eastAsia="Times New Roman"/>
          <w:szCs w:val="24"/>
        </w:rPr>
        <w:t>λληνισμό. Γιατί να στερήσουμε το δικαίωμα</w:t>
      </w:r>
      <w:r>
        <w:rPr>
          <w:rFonts w:eastAsia="Times New Roman"/>
          <w:szCs w:val="24"/>
        </w:rPr>
        <w:t>,</w:t>
      </w:r>
      <w:r>
        <w:rPr>
          <w:rFonts w:eastAsia="Times New Roman"/>
          <w:szCs w:val="24"/>
        </w:rPr>
        <w:t xml:space="preserve"> σε όλους όσους έχουν την ελληνική ιθαγένεια και υπηκοότητα και επιθυμούν να ψηφίσουν, να γραφτούν στα δημοτολόγια της χώρας και να φτιάξουμε εκλογικούς καταλ</w:t>
      </w:r>
      <w:r>
        <w:rPr>
          <w:rFonts w:eastAsia="Times New Roman"/>
          <w:szCs w:val="24"/>
        </w:rPr>
        <w:t>όγους όπως και με τους ετεροδημότες; Σας καταθέσαμε και αντίστοιχη πρόταση.</w:t>
      </w:r>
    </w:p>
    <w:p w14:paraId="71252A73" w14:textId="77777777" w:rsidR="00802761" w:rsidRDefault="00465DCE">
      <w:pPr>
        <w:spacing w:after="0" w:line="600" w:lineRule="auto"/>
        <w:ind w:firstLine="720"/>
        <w:jc w:val="both"/>
        <w:rPr>
          <w:rFonts w:eastAsia="Times New Roman"/>
          <w:szCs w:val="24"/>
        </w:rPr>
      </w:pPr>
      <w:r>
        <w:rPr>
          <w:rFonts w:eastAsia="Times New Roman"/>
          <w:szCs w:val="24"/>
        </w:rPr>
        <w:t>Κυρίες και κύριοι συνάδελφοι, για τη Δημοκρατική Συμπαράταξη η αλλαγή του εκλογικού νόμου δεν είναι μια διαδικασία καιροσκοπική. Δεν πρέπει να τάσσεται σε κανέναν τακτικισμό, γιατί</w:t>
      </w:r>
      <w:r>
        <w:rPr>
          <w:rFonts w:eastAsia="Times New Roman"/>
          <w:szCs w:val="24"/>
        </w:rPr>
        <w:t xml:space="preserve"> στο μέλλον θα </w:t>
      </w:r>
      <w:r>
        <w:rPr>
          <w:rFonts w:eastAsia="Times New Roman"/>
          <w:szCs w:val="24"/>
        </w:rPr>
        <w:lastRenderedPageBreak/>
        <w:t xml:space="preserve">οδηγήσει τη χώρα σε περιπέτειες και αδιέξοδες καταστάσεις, όπως σωστά ανέφερε τον Μάιο ο αρμόδιος Υπουργός. Για τη Δημοκρατική Συμπαράταξη η αλλαγή του εκλογικού νόμου βασίζεται σε μια βαθύτερη αντίληψη, που έχει ως κύριο σκοπό και στόχο τη </w:t>
      </w:r>
      <w:r>
        <w:rPr>
          <w:rFonts w:eastAsia="Times New Roman"/>
          <w:szCs w:val="24"/>
        </w:rPr>
        <w:t>δημοκρατία, την ενίσχυση της λαϊκής κυριαρχίας, την εξεύρεση λύσης ευρύτερης αποδοχής, για ένα δίκαιο και αναλογικότερο εκλογικό σύστημα, που δεν θα είναι μόνο μιας χρήσης για να εξυπηρετήσει σκοπιμότητες, ένα σύστημα ολοκληρωμένο και λειτουργικό, μακριά α</w:t>
      </w:r>
      <w:r>
        <w:rPr>
          <w:rFonts w:eastAsia="Times New Roman"/>
          <w:szCs w:val="24"/>
        </w:rPr>
        <w:t>πό τους τακτικισμούς της νομοθέτησης μεμονωμένων διατάξεων με δόσεις σαν σούπερ μάρκετ.</w:t>
      </w:r>
    </w:p>
    <w:p w14:paraId="71252A7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Η αλλαγή του εκλογικού νόμου είναι μια πράξη πολιτικής ευθύνης, η οποία, από ό,τι φαίνεται, δεν σας απασχολεί, γιατί αν σας απασχολούσε πραγματικά, θα είχατε απεγκλωβισ</w:t>
      </w:r>
      <w:r>
        <w:rPr>
          <w:rFonts w:eastAsia="Times New Roman" w:cs="Times New Roman"/>
          <w:szCs w:val="24"/>
        </w:rPr>
        <w:t xml:space="preserve">τεί από τα πολιτικά παιχνίδια που παίζετε μαζί σήμερα με τη Νέα Δημοκρατία, θα συστήνατε τη διακομματική </w:t>
      </w:r>
      <w:r>
        <w:rPr>
          <w:rFonts w:eastAsia="Times New Roman" w:cs="Times New Roman"/>
          <w:szCs w:val="24"/>
        </w:rPr>
        <w:t>ε</w:t>
      </w:r>
      <w:r>
        <w:rPr>
          <w:rFonts w:eastAsia="Times New Roman" w:cs="Times New Roman"/>
          <w:szCs w:val="24"/>
        </w:rPr>
        <w:t xml:space="preserve">πιτροπή και θα καταθέτατε μια ολοκληρωμένη πρόταση μετά από εξονυχιστική επεξεργασία. </w:t>
      </w:r>
    </w:p>
    <w:p w14:paraId="71252A7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Αυτή είναι η θέση μας, αυτό επιζητούμε και περιμένουμε, έστω κα</w:t>
      </w:r>
      <w:r>
        <w:rPr>
          <w:rFonts w:eastAsia="Times New Roman" w:cs="Times New Roman"/>
          <w:szCs w:val="24"/>
        </w:rPr>
        <w:t>ι την ύστατη στιγμή, μια και έχουν αλλάξει τα δεδομένα με την κρίση, όλα στα φόρα, επιτέλους να αλλάξει λογική και το πολιτικό σύστημα και ιδιαίτερα οι κυβερνώντες.</w:t>
      </w:r>
    </w:p>
    <w:p w14:paraId="71252A76" w14:textId="77777777" w:rsidR="00802761" w:rsidRDefault="00465DCE">
      <w:pPr>
        <w:spacing w:after="0" w:line="600" w:lineRule="auto"/>
        <w:ind w:firstLine="720"/>
        <w:jc w:val="both"/>
        <w:rPr>
          <w:rFonts w:eastAsia="Times New Roman"/>
          <w:bCs/>
        </w:rPr>
      </w:pPr>
      <w:r>
        <w:rPr>
          <w:rFonts w:eastAsia="Times New Roman"/>
          <w:bCs/>
        </w:rPr>
        <w:t xml:space="preserve">(Χειροκροτήματα από την πτέρυγα της Δημοκρατικής Συμπαράταξης ΠΑΣΟΚ-ΔΗΜΑΡ) </w:t>
      </w:r>
    </w:p>
    <w:p w14:paraId="71252A7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(Σπ</w:t>
      </w:r>
      <w:r>
        <w:rPr>
          <w:rFonts w:eastAsia="Times New Roman" w:cs="Times New Roman"/>
          <w:b/>
          <w:szCs w:val="24"/>
        </w:rPr>
        <w:t>υρίδων Λυκούδης):</w:t>
      </w:r>
      <w:r>
        <w:rPr>
          <w:rFonts w:eastAsia="Times New Roman" w:cs="Times New Roman"/>
          <w:szCs w:val="24"/>
        </w:rPr>
        <w:t xml:space="preserve"> Ευχαριστούμε, κύριε συνάδελφε.</w:t>
      </w:r>
    </w:p>
    <w:p w14:paraId="71252A7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Τον λόγο έχει ο συνάδελφος κ. Ιωάννης Γκιόκας από το Κομμουνιστικό Κόμμα Ελλάδας.</w:t>
      </w:r>
    </w:p>
    <w:p w14:paraId="71252A79"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olor w:val="000000"/>
          <w:szCs w:val="24"/>
        </w:rPr>
        <w:t>Ευχαριστώ, κύριε Πρόεδρε.</w:t>
      </w:r>
      <w:r>
        <w:rPr>
          <w:rFonts w:eastAsia="Times New Roman" w:cs="Times New Roman"/>
          <w:szCs w:val="24"/>
        </w:rPr>
        <w:t xml:space="preserve"> </w:t>
      </w:r>
    </w:p>
    <w:p w14:paraId="71252A7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Σε αντίθεση με όλα τα υπόλοιπα κόμματα που αυτές τις μέρες επιδόθηκαν σε ένα </w:t>
      </w:r>
      <w:r>
        <w:rPr>
          <w:rFonts w:eastAsia="Times New Roman" w:cs="Times New Roman"/>
          <w:szCs w:val="24"/>
        </w:rPr>
        <w:t>κακόγουστο παζάρι, με αφορμή τον εκλογικό νόμο, και που άλλαζαν προηγούμενές τους θέσεις, ανάλογα με το τι εξυπηρετεί σήμερα τις πολιτικές τους επιδιώξεις και τους τακτικισμούς τους, το ΚΚΕ κράτησε μια συνεπή στάση, μια στάση αρχών, υπερασπιζόμενο τη διαχρ</w:t>
      </w:r>
      <w:r>
        <w:rPr>
          <w:rFonts w:eastAsia="Times New Roman" w:cs="Times New Roman"/>
          <w:szCs w:val="24"/>
        </w:rPr>
        <w:t xml:space="preserve">ονική θέση ότι το μόνο εκλογικό σύστημα το οποίο μπορεί να αποτυπώσει με ακρίβεια τον εκλογικό συσχετισμό, δηλαδή αυτό που ψηφίζει ο λαός, έστω σε αυτή </w:t>
      </w:r>
      <w:r>
        <w:rPr>
          <w:rFonts w:eastAsia="Times New Roman" w:cs="Times New Roman"/>
          <w:szCs w:val="24"/>
        </w:rPr>
        <w:lastRenderedPageBreak/>
        <w:t>την αστική δημοκρατία, που όλοι αποθεώνετε, είναι η απλή αναλογική, η απλή και άδολη αναλογική, χωρίς μπ</w:t>
      </w:r>
      <w:r>
        <w:rPr>
          <w:rFonts w:eastAsia="Times New Roman" w:cs="Times New Roman"/>
          <w:szCs w:val="24"/>
        </w:rPr>
        <w:t>όνους, χωρίς όριο εισόδου στη Βουλή, όπως ακριβώς ήταν και η πρόταση νόμου που κατέθεσε ο ΣΥΡΙΖΑ τον Μάρτη του 2012 και όχι η καρικατούρα, η «μαϊμού» απλή αναλογική που φέρνει σήμερα η Κυβέρνηση, η οποία διατηρεί το όριο εισόδου στο 3% με μια σειρά δικαιολ</w:t>
      </w:r>
      <w:r>
        <w:rPr>
          <w:rFonts w:eastAsia="Times New Roman" w:cs="Times New Roman"/>
          <w:szCs w:val="24"/>
        </w:rPr>
        <w:t xml:space="preserve">ογίες για εθνικούς λόγους και άλλα τέτοια ζητήματα, που τίθενται μάλιστα με επικίνδυνο τρόπο και που φυσικά δεν τολμάει να τα πει δημόσια η Κυβέρνηση ή ο ΣΥΡΙΖΑ, αλλά τα λέει διαμέσου διαφόρων αντιπροσώπων. </w:t>
      </w:r>
    </w:p>
    <w:p w14:paraId="71252A7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Από αυτή, λοιπόν, τη σκοπιά το ΚΚΕ κρίνει τον ση</w:t>
      </w:r>
      <w:r>
        <w:rPr>
          <w:rFonts w:eastAsia="Times New Roman" w:cs="Times New Roman"/>
          <w:szCs w:val="24"/>
        </w:rPr>
        <w:t xml:space="preserve">μερινό εκλογικό νόμο. Όπως είπε και ο εισηγητής μας, δεν θα τον ψηφίσουμε επί της αρχής. Θα ψηφίσουμε τα άρθρα για την ψήφο στα δεκαεπτά, την κατάργηση του μπόνους, όπως επίσης και το άρθρο για την άμεση εφαρμογή. Θα καταθέσουμε και </w:t>
      </w:r>
      <w:r>
        <w:rPr>
          <w:rFonts w:eastAsia="Times New Roman" w:cs="Times New Roman"/>
          <w:bCs/>
          <w:szCs w:val="24"/>
        </w:rPr>
        <w:t>τροπολογία</w:t>
      </w:r>
      <w:r>
        <w:rPr>
          <w:rFonts w:eastAsia="Times New Roman" w:cs="Times New Roman"/>
          <w:szCs w:val="24"/>
        </w:rPr>
        <w:t xml:space="preserve"> για την κατά</w:t>
      </w:r>
      <w:r>
        <w:rPr>
          <w:rFonts w:eastAsia="Times New Roman" w:cs="Times New Roman"/>
          <w:szCs w:val="24"/>
        </w:rPr>
        <w:t xml:space="preserve">ργηση του πλαφόν του 3%. </w:t>
      </w:r>
    </w:p>
    <w:p w14:paraId="71252A7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Από εκεί και πέρα, το ΚΚΕ δεν πρόκειται να συμμετάσχει σε όλο αυτό το παζάρι, σε όλο αυτό το παιχνίδι του αποπροσανατολισμού</w:t>
      </w:r>
      <w:r>
        <w:rPr>
          <w:rFonts w:eastAsia="Times New Roman" w:cs="Times New Roman"/>
          <w:szCs w:val="24"/>
        </w:rPr>
        <w:t>,</w:t>
      </w:r>
      <w:r>
        <w:rPr>
          <w:rFonts w:eastAsia="Times New Roman" w:cs="Times New Roman"/>
          <w:szCs w:val="24"/>
        </w:rPr>
        <w:t xml:space="preserve"> που στήνεται για να κρυφτούν τα πραγματικά προβλήματα και οι </w:t>
      </w:r>
      <w:r>
        <w:rPr>
          <w:rFonts w:eastAsia="Times New Roman" w:cs="Times New Roman"/>
          <w:szCs w:val="24"/>
        </w:rPr>
        <w:lastRenderedPageBreak/>
        <w:t>πραγματικές διαχωριστικές γραμμές ανάμεσα σ</w:t>
      </w:r>
      <w:r>
        <w:rPr>
          <w:rFonts w:eastAsia="Times New Roman" w:cs="Times New Roman"/>
          <w:szCs w:val="24"/>
        </w:rPr>
        <w:t>τις πολιτικές δυνάμεις ούτε πρόκειται να δώσει στον εκλογικό νόμο μεγαλύτερη σημασία από αυτή που σε τελική ανάλυση του δίνει ο ίδιος ο λαός, γιατί άλλα είναι τα καυτά ζητήματα που απασχολούν τον λαό</w:t>
      </w:r>
      <w:r>
        <w:rPr>
          <w:rFonts w:eastAsia="Times New Roman" w:cs="Times New Roman"/>
          <w:szCs w:val="24"/>
        </w:rPr>
        <w:t>.</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φοροκαταιγίδα, οι περικοπές στις συντάξεις, οι απολύσ</w:t>
      </w:r>
      <w:r>
        <w:rPr>
          <w:rFonts w:eastAsia="Times New Roman" w:cs="Times New Roman"/>
          <w:szCs w:val="24"/>
        </w:rPr>
        <w:t>εις, η ανεργία, το τι μέλλει γενέσθαι από Σεπτέμβρη, με τη δεύτερη αξιολόγηση που προμηνύει νέες ανατροπές στα εργασιακά και συνδικαλιστικά δικαιώματα. Επίσης τον λαό απασχολούν οι εξελίξεις στην περιοχή μας, που κλιμακώνονται επικίνδυνα, με βάση τα τελευτ</w:t>
      </w:r>
      <w:r>
        <w:rPr>
          <w:rFonts w:eastAsia="Times New Roman" w:cs="Times New Roman"/>
          <w:szCs w:val="24"/>
        </w:rPr>
        <w:t xml:space="preserve">αία γεγονότα που συμβαίνουν στην Τουρκία, αλλά και με τις αποφάσεις της Συνόδου Κορυφής του ΝΑΤΟ που υπέγραψε η Κυβέρνηση ΣΥΡΙΖΑ-ΑΝΕΛ. </w:t>
      </w:r>
    </w:p>
    <w:p w14:paraId="71252A7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Για αυτά τα ζητήματα, όμως, που καθορίζουν το παρόν και το μέλλον του λαού μας ούτε ομηρικοί καυγάδες στη Βουλή υπάρχουν</w:t>
      </w:r>
      <w:r>
        <w:rPr>
          <w:rFonts w:eastAsia="Times New Roman" w:cs="Times New Roman"/>
          <w:szCs w:val="24"/>
        </w:rPr>
        <w:t xml:space="preserve"> ούτε αψιμαχίες στα τηλεοπτικά πάνελ ούτε πόλεμοι ανακοινώσεων ανάμεσα στα κόμματα ούτε τίποτα από όλα αυτά. </w:t>
      </w:r>
    </w:p>
    <w:p w14:paraId="71252A7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Αντίθετα σε αυτά τα ζητήματα υπάρχει ομοφωνία, υπάρχει ομοψηφία, υπάρχει πλήρης ταύτιση, αφού αυτό επιβάλλουν τα εγχώρια και διεθνή αφεντικά, αυτό</w:t>
      </w:r>
      <w:r>
        <w:rPr>
          <w:rFonts w:eastAsia="Times New Roman" w:cs="Times New Roman"/>
          <w:szCs w:val="24"/>
        </w:rPr>
        <w:t xml:space="preserve"> επιβάλλει ο στόχος της ανάκαμψης, της ανάπτυξης των καπιταλιστικών κερδών, με τον λαό στη γωνία να επιλέγει κάθε φορά τον διαχειριστή της αντιλαϊκής πολιτικής. Επειδή, λοιπόν, στα κρίσιμα στρατηγικά ζητήματα υπάρχει σύμπλευση, η πολιτική αντιπαράθεση γίνε</w:t>
      </w:r>
      <w:r>
        <w:rPr>
          <w:rFonts w:eastAsia="Times New Roman" w:cs="Times New Roman"/>
          <w:szCs w:val="24"/>
        </w:rPr>
        <w:t xml:space="preserve">ται στα επιμέρους. </w:t>
      </w:r>
    </w:p>
    <w:p w14:paraId="71252A7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 xml:space="preserve">σον αφορά τον εκλογικό νόμο, όλες οι άλλες πολιτικές δυνάμεις, τόσο αυτές που συμφωνούν με τις αλλαγές στον εκλογικό νόμο όσο και αυτές που διαφωνούν, τοποθετούνται με το εξής ενιαίο κριτήριο. Ποιο είναι αυτό το κριτήριο; Είναι το πώς </w:t>
      </w:r>
      <w:r>
        <w:rPr>
          <w:rFonts w:eastAsia="Times New Roman" w:cs="Times New Roman"/>
          <w:szCs w:val="24"/>
        </w:rPr>
        <w:t>μπορεί να επιτευχθεί η μέγιστη δυνατή κυβερνητική σταθερότητα</w:t>
      </w:r>
      <w:r>
        <w:rPr>
          <w:rFonts w:eastAsia="Times New Roman" w:cs="Times New Roman"/>
          <w:szCs w:val="24"/>
        </w:rPr>
        <w:t>,</w:t>
      </w:r>
      <w:r>
        <w:rPr>
          <w:rFonts w:eastAsia="Times New Roman" w:cs="Times New Roman"/>
          <w:szCs w:val="24"/>
        </w:rPr>
        <w:t xml:space="preserve"> για να υλοποιηθεί αυτή ακριβώς η πολιτική</w:t>
      </w:r>
      <w:r>
        <w:rPr>
          <w:rFonts w:eastAsia="Times New Roman" w:cs="Times New Roman"/>
          <w:szCs w:val="24"/>
        </w:rPr>
        <w:t>.</w:t>
      </w:r>
      <w:r>
        <w:rPr>
          <w:rFonts w:eastAsia="Times New Roman" w:cs="Times New Roman"/>
          <w:szCs w:val="24"/>
        </w:rPr>
        <w:t xml:space="preserve"> Η μεν Νέα Δημοκρατία, που αισθάνεται ότι μπορεί να είναι πρώτη στις επόμενες εκλογές, υπερασπίζεται το παλιό μοντέλο των μονοκομματικών κυβερνήσεων με</w:t>
      </w:r>
      <w:r>
        <w:rPr>
          <w:rFonts w:eastAsia="Times New Roman" w:cs="Times New Roman"/>
          <w:szCs w:val="24"/>
        </w:rPr>
        <w:t xml:space="preserve"> τα μπόνους. Ο δε ΣΥΡΙΖΑ</w:t>
      </w:r>
      <w:r>
        <w:rPr>
          <w:rFonts w:eastAsia="Times New Roman" w:cs="Times New Roman"/>
          <w:szCs w:val="24"/>
        </w:rPr>
        <w:t>,</w:t>
      </w:r>
      <w:r>
        <w:rPr>
          <w:rFonts w:eastAsia="Times New Roman" w:cs="Times New Roman"/>
          <w:szCs w:val="24"/>
        </w:rPr>
        <w:t xml:space="preserve"> μιλάει για την ανάγκη ευρύτερων συναινέσεων με άλλα κόμματα, που όπως είπε και ο Πρωθυπουργός σε πρόσφατη συνέντευξή του, θα μοιράζονται την ευθύνη της κυβερνητικής </w:t>
      </w:r>
      <w:r>
        <w:rPr>
          <w:rFonts w:eastAsia="Times New Roman" w:cs="Times New Roman"/>
          <w:szCs w:val="24"/>
        </w:rPr>
        <w:lastRenderedPageBreak/>
        <w:t>πολιτικής –της αντιλαϊκής πολιτικής, λέμε εμείς- και θα εξασφαλίζ</w:t>
      </w:r>
      <w:r>
        <w:rPr>
          <w:rFonts w:eastAsia="Times New Roman" w:cs="Times New Roman"/>
          <w:szCs w:val="24"/>
        </w:rPr>
        <w:t>ουν τη συναίνεση του λαού σε αυτή την πολιτική.</w:t>
      </w:r>
    </w:p>
    <w:p w14:paraId="71252A80"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Εξ ου</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και τα κολλητιλίκια του ΣΥΡΙΖΑ με το κόμμα των Ευρωσοσιαλιστών στην Ευρώπη, εξ ου και η σημερινή νεκρανάσταση και τα φλερτ με διάφορους παράγοντες, όπως ο Παπανδρέου και ο Κουβέλης, δηλαδή δυνά</w:t>
      </w:r>
      <w:r>
        <w:rPr>
          <w:rFonts w:eastAsia="Times New Roman" w:cs="Times New Roman"/>
          <w:szCs w:val="24"/>
        </w:rPr>
        <w:t xml:space="preserve">μεις που όταν ο ΣΥΡΙΖΑ ήταν στην </w:t>
      </w:r>
      <w:r>
        <w:rPr>
          <w:rFonts w:eastAsia="Times New Roman" w:cs="Times New Roman"/>
          <w:szCs w:val="24"/>
        </w:rPr>
        <w:t>α</w:t>
      </w:r>
      <w:r>
        <w:rPr>
          <w:rFonts w:eastAsia="Times New Roman" w:cs="Times New Roman"/>
          <w:szCs w:val="24"/>
        </w:rPr>
        <w:t xml:space="preserve">ντιπολίτευση τις περνούσε γενεές δεκατέσσερις. </w:t>
      </w:r>
    </w:p>
    <w:p w14:paraId="71252A8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άλιστα όσοι υπερασπίζονται ως πανάκεια τις πολυκομματικές κυβερνήσεις</w:t>
      </w:r>
      <w:r>
        <w:rPr>
          <w:rFonts w:eastAsia="Times New Roman" w:cs="Times New Roman"/>
          <w:szCs w:val="24"/>
        </w:rPr>
        <w:t>,</w:t>
      </w:r>
      <w:r>
        <w:rPr>
          <w:rFonts w:eastAsia="Times New Roman" w:cs="Times New Roman"/>
          <w:szCs w:val="24"/>
        </w:rPr>
        <w:t xml:space="preserve"> διαδίδουν και το εξής απίστευτο επιχείρημα</w:t>
      </w:r>
      <w:r>
        <w:rPr>
          <w:rFonts w:eastAsia="Times New Roman" w:cs="Times New Roman"/>
          <w:szCs w:val="24"/>
        </w:rPr>
        <w:t>.</w:t>
      </w:r>
      <w:r>
        <w:rPr>
          <w:rFonts w:eastAsia="Times New Roman" w:cs="Times New Roman"/>
          <w:szCs w:val="24"/>
        </w:rPr>
        <w:t xml:space="preserve"> Εάν –λέει- στην Ελλάδα υπήρχαν οι πολυκομματικές κυβερνήσε</w:t>
      </w:r>
      <w:r>
        <w:rPr>
          <w:rFonts w:eastAsia="Times New Roman" w:cs="Times New Roman"/>
          <w:szCs w:val="24"/>
        </w:rPr>
        <w:t>ις, θα είχε αποφευχθεί η κρίση. Έλεος! Λες και στην Ιταλία ή σε άλλες χώρες που υπήρχαν αναλογικότεροι εκλογικοί νόμοι, που υπήρχαν τέτοιες πολυκομματικές κυβερνήσεις, σε αυτές τις χώρες δεν κτύπησε η καπιταλιστική οικονομική κρίση και όλες οι συνέπειές τη</w:t>
      </w:r>
      <w:r>
        <w:rPr>
          <w:rFonts w:eastAsia="Times New Roman" w:cs="Times New Roman"/>
          <w:szCs w:val="24"/>
        </w:rPr>
        <w:t>ς, σε βάρος των εργαζομένων!</w:t>
      </w:r>
    </w:p>
    <w:p w14:paraId="71252A82"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Άρα το κριτήριό σας παρά τις διαφορετικές εκδοχές είναι ίδιο, είναι ενιαίο</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υβερνητική σταθερότητα για την απαρέγκλιτη εφαρμογή των αντιλαϊκών αναδιαρθρώσεων και χειραγώγηση του λαού μέσα από τη μεταμφίεση του αστικού πολιτικο</w:t>
      </w:r>
      <w:r>
        <w:rPr>
          <w:rFonts w:eastAsia="Times New Roman" w:cs="Times New Roman"/>
          <w:szCs w:val="24"/>
        </w:rPr>
        <w:t>ύ συστήματος.</w:t>
      </w:r>
    </w:p>
    <w:p w14:paraId="71252A8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Από αυτή, λοιπόν, την άποψη η στάση απέναντι στον εκλογικό νόμο δεν είναι κριτήριο για το διαχωρισμό των πολιτικών δυνάμεων ή για να χαρακτηριστεί μια πολιτική δύναμη φιλολαϊκή, προοδευτική, γιατί κάλλιστα μπορεί να υπάρχουν πολιτικές δυνάμεις που υπερασπί</w:t>
      </w:r>
      <w:r>
        <w:rPr>
          <w:rFonts w:eastAsia="Times New Roman" w:cs="Times New Roman"/>
          <w:szCs w:val="24"/>
        </w:rPr>
        <w:t xml:space="preserve">ζονται έναν αναλογικότερο εκλογικό νόμο -ακόμη και την καθαρή, λέμε εμείς, απλή αναλογική- και την ίδια στιγμή αυτές οι δυνάμεις να έχουν θέσεις και προτάσεις, που να είναι βαθιά αντιδραστικές. </w:t>
      </w:r>
    </w:p>
    <w:p w14:paraId="71252A8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Χαρακτηριστικότερη περίπτωση είναι η Ένωση Κεντρώων, η οποία </w:t>
      </w:r>
      <w:r>
        <w:rPr>
          <w:rFonts w:eastAsia="Times New Roman" w:cs="Times New Roman"/>
          <w:szCs w:val="24"/>
        </w:rPr>
        <w:t xml:space="preserve">από το πρωί μέχρι το βράδυ προπαγανδίζει αντιδραστικές, αντιλαϊκές προτάσεις σε βάρος των εργαζομένων, ακόμη και μέτρα για τα εργασιακά ή για τις συντάξεις, που ούτε το κεφάλαιο δεν τολμάει να πει ανοικτά και την ίδια στιγμή στηρίζει τον εκλογικό νόμο της </w:t>
      </w:r>
      <w:r>
        <w:rPr>
          <w:rFonts w:eastAsia="Times New Roman" w:cs="Times New Roman"/>
          <w:szCs w:val="24"/>
        </w:rPr>
        <w:t xml:space="preserve">Κυβέρνησης. </w:t>
      </w:r>
    </w:p>
    <w:p w14:paraId="71252A8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Ή αυτό που είπε πριν ο κ. Μπαλάφας. Είναι κρίμα –λέει- που οι προοδευτικές δυνάμεις κλωτσάνε την ευκαιρία</w:t>
      </w:r>
      <w:r>
        <w:rPr>
          <w:rFonts w:eastAsia="Times New Roman" w:cs="Times New Roman"/>
          <w:szCs w:val="24"/>
        </w:rPr>
        <w:t>,</w:t>
      </w:r>
      <w:r>
        <w:rPr>
          <w:rFonts w:eastAsia="Times New Roman" w:cs="Times New Roman"/>
          <w:szCs w:val="24"/>
        </w:rPr>
        <w:t xml:space="preserve"> για να εφαρμοστεί η κατάργηση του μπόνους. Δηλαδή εάν το ΠΑΣΟΚ ψήφιζε τον εκλογικό νόμο της Κυβέρνησης, θα γινόταν προοδευτική δύναμη κα</w:t>
      </w:r>
      <w:r>
        <w:rPr>
          <w:rFonts w:eastAsia="Times New Roman" w:cs="Times New Roman"/>
          <w:szCs w:val="24"/>
        </w:rPr>
        <w:t>ι θα έπαιρνε άφεση αμαρτιών, για όλη την πολιτική που έχει εφαρμόσει τα προηγούμενα χρόνια; Εκεί οδηγεί η επιχειρηματολογία της Κυβέρνησης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Ν</w:t>
      </w:r>
      <w:r>
        <w:rPr>
          <w:rFonts w:eastAsia="Times New Roman" w:cs="Times New Roman"/>
          <w:szCs w:val="24"/>
        </w:rPr>
        <w:t>α αθωώνει τέτοιες δυνάμεις και στην ουσία να ανοίγει το δρόμο για τις συμπράξεις το επόμενο διάστημα.</w:t>
      </w:r>
    </w:p>
    <w:p w14:paraId="71252A8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71252A8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w:t>
      </w:r>
    </w:p>
    <w:p w14:paraId="71252A8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Συνεπώς το ΚΚΕ δεν θεωρεί τον οποιονδήποτε εκλογικό νόμο καταλύτη φιλολαϊκών εξελίξεων και θα αντιπαλέψει και θα αποκαλύψει όσο μπορεί όλες αυτές </w:t>
      </w:r>
      <w:r>
        <w:rPr>
          <w:rFonts w:eastAsia="Times New Roman" w:cs="Times New Roman"/>
          <w:szCs w:val="24"/>
        </w:rPr>
        <w:t>τις μεγαλοστομίες</w:t>
      </w:r>
      <w:r>
        <w:rPr>
          <w:rFonts w:eastAsia="Times New Roman" w:cs="Times New Roman"/>
          <w:szCs w:val="24"/>
        </w:rPr>
        <w:t>,</w:t>
      </w:r>
      <w:r>
        <w:rPr>
          <w:rFonts w:eastAsia="Times New Roman" w:cs="Times New Roman"/>
          <w:szCs w:val="24"/>
        </w:rPr>
        <w:t xml:space="preserve"> που συνοδεύουν την πρόταση της Κυβέρνησης για δήθεν περισσότερη δημοκρατία ή για το ότι έρχονται στο επίκεντρο οι νέοι λέει, επειδή δίνει την ψήφο στα δεκαεπτά. Στο σημερινό πολιτικό σύστημα, σε αυτό το σάπιο, εκμεταλλευτικό σύστημα μπορ</w:t>
      </w:r>
      <w:r>
        <w:rPr>
          <w:rFonts w:eastAsia="Times New Roman" w:cs="Times New Roman"/>
          <w:szCs w:val="24"/>
        </w:rPr>
        <w:t xml:space="preserve">ούν και αναλογικότεροι εκλογικοί νόμοι να υπάρχουν και ορισμένα πολιτικά δικαιώματα να </w:t>
      </w:r>
      <w:r>
        <w:rPr>
          <w:rFonts w:eastAsia="Times New Roman" w:cs="Times New Roman"/>
          <w:szCs w:val="24"/>
        </w:rPr>
        <w:lastRenderedPageBreak/>
        <w:t>δίνονται και την ίδια στιγμή να βασιλεύει η τρομοκρατία και ο αυταρχισμός στους χώρους δουλειάς, να ενισχύεται η καταστολή, να περνούν εν ριπή οφθαλμού και να ψηφίζονται</w:t>
      </w:r>
      <w:r>
        <w:rPr>
          <w:rFonts w:eastAsia="Times New Roman" w:cs="Times New Roman"/>
          <w:szCs w:val="24"/>
        </w:rPr>
        <w:t xml:space="preserve"> νόμοι που αφαιρούν δικαιώματα</w:t>
      </w:r>
      <w:r>
        <w:rPr>
          <w:rFonts w:eastAsia="Times New Roman" w:cs="Times New Roman"/>
          <w:szCs w:val="24"/>
        </w:rPr>
        <w:t>,</w:t>
      </w:r>
      <w:r>
        <w:rPr>
          <w:rFonts w:eastAsia="Times New Roman" w:cs="Times New Roman"/>
          <w:szCs w:val="24"/>
        </w:rPr>
        <w:t xml:space="preserve"> οδηγώντας το</w:t>
      </w:r>
      <w:r>
        <w:rPr>
          <w:rFonts w:eastAsia="Times New Roman" w:cs="Times New Roman"/>
          <w:szCs w:val="24"/>
        </w:rPr>
        <w:t>ν</w:t>
      </w:r>
      <w:r>
        <w:rPr>
          <w:rFonts w:eastAsia="Times New Roman" w:cs="Times New Roman"/>
          <w:szCs w:val="24"/>
        </w:rPr>
        <w:t xml:space="preserve"> λαό στη χρεοκοπία, οδηγώντας αυτούς τους νέους ανθρώπους που προσπαθείτε να τους κολακέψετε, την ίδια στιγμή που τους σκάβετε το λάκκο, με την ψήφο στα δεκαεπτά.</w:t>
      </w:r>
    </w:p>
    <w:p w14:paraId="71252A8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Το ΚΚΕ αποκρούει, λοιπόν, αυτή την υποκρισία, τη</w:t>
      </w:r>
      <w:r>
        <w:rPr>
          <w:rFonts w:eastAsia="Times New Roman" w:cs="Times New Roman"/>
          <w:szCs w:val="24"/>
        </w:rPr>
        <w:t>ν απάτη της αστικής δημοκρατίας. Αυτό που χρειάζεται σήμερα για να αλλάξει πραγματικά ο αρνητικός συσχετισμός δύναμης, να αλλάξει σε βάρος των κομμάτων που συναθροίζονται στο δρόμο του κεφαλαίου και της Ευρωπαϊκής Ένωσης</w:t>
      </w:r>
      <w:r>
        <w:rPr>
          <w:rFonts w:eastAsia="Times New Roman" w:cs="Times New Roman"/>
          <w:szCs w:val="24"/>
        </w:rPr>
        <w:t>,</w:t>
      </w:r>
      <w:r>
        <w:rPr>
          <w:rFonts w:eastAsia="Times New Roman" w:cs="Times New Roman"/>
          <w:szCs w:val="24"/>
        </w:rPr>
        <w:t xml:space="preserve"> είναι ένα εργατικό λαϊκό κίνημα ισ</w:t>
      </w:r>
      <w:r>
        <w:rPr>
          <w:rFonts w:eastAsia="Times New Roman" w:cs="Times New Roman"/>
          <w:szCs w:val="24"/>
        </w:rPr>
        <w:t xml:space="preserve">χυρό, ριζωμένο στους χώρους δουλειάς, μια κοινωνική συμμαχία που θα παλεύει και για τα άμεσα αιτήματα αλλά και για ανατροπές ριζικές στην οικονομία και την εξουσία. </w:t>
      </w:r>
      <w:r>
        <w:rPr>
          <w:rFonts w:eastAsia="Times New Roman" w:cs="Times New Roman"/>
          <w:szCs w:val="24"/>
        </w:rPr>
        <w:t>Γ</w:t>
      </w:r>
      <w:r>
        <w:rPr>
          <w:rFonts w:eastAsia="Times New Roman" w:cs="Times New Roman"/>
          <w:szCs w:val="24"/>
        </w:rPr>
        <w:t>ια αυτήν την προοπτική χρειάζεται η συσπείρωση γύρω από ένα πιο ισχυρό ΚΚΕ.</w:t>
      </w:r>
    </w:p>
    <w:p w14:paraId="71252A8A"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ΠΡΟΕΔΡΕΥΩΝ (Σπ</w:t>
      </w:r>
      <w:r>
        <w:rPr>
          <w:rFonts w:eastAsia="Times New Roman" w:cs="Times New Roman"/>
          <w:b/>
          <w:szCs w:val="24"/>
        </w:rPr>
        <w:t>υρίδων Λυκούδης):</w:t>
      </w:r>
      <w:r>
        <w:rPr>
          <w:rFonts w:eastAsia="Times New Roman" w:cs="Times New Roman"/>
          <w:szCs w:val="24"/>
        </w:rPr>
        <w:t xml:space="preserve"> Σας ευχαριστούμε, κύριε συνάδελφε.</w:t>
      </w:r>
    </w:p>
    <w:p w14:paraId="71252A8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Ο Αναπληρωτής Υπουργός Εθνικής Άμυνας, κ. Δημήτριος Βίτσας, έχει το</w:t>
      </w:r>
      <w:r>
        <w:rPr>
          <w:rFonts w:eastAsia="Times New Roman" w:cs="Times New Roman"/>
          <w:szCs w:val="24"/>
        </w:rPr>
        <w:t>ν</w:t>
      </w:r>
      <w:r>
        <w:rPr>
          <w:rFonts w:eastAsia="Times New Roman" w:cs="Times New Roman"/>
          <w:szCs w:val="24"/>
        </w:rPr>
        <w:t xml:space="preserve"> λόγο.</w:t>
      </w:r>
    </w:p>
    <w:p w14:paraId="71252A8C"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ΓΕΩΡΓΙΟΣ-ΔΗΜΗΤΡΙΟΣ ΚΑΡΡΑΣ:</w:t>
      </w:r>
      <w:r>
        <w:rPr>
          <w:rFonts w:eastAsia="Times New Roman" w:cs="Times New Roman"/>
          <w:szCs w:val="24"/>
        </w:rPr>
        <w:t xml:space="preserve"> Κύριε Πρόεδρε, θα μου επιτρέψετε να λάβω τον λόγο.</w:t>
      </w:r>
    </w:p>
    <w:p w14:paraId="71252A8D"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Καρρά, τι θέ</w:t>
      </w:r>
      <w:r>
        <w:rPr>
          <w:rFonts w:eastAsia="Times New Roman" w:cs="Times New Roman"/>
          <w:szCs w:val="24"/>
        </w:rPr>
        <w:t>λετε;</w:t>
      </w:r>
    </w:p>
    <w:p w14:paraId="71252A8E"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Θα ήθελα να μιλήσω επί της τοποθετήσεως του κυρίου συναδέλφου.</w:t>
      </w:r>
    </w:p>
    <w:p w14:paraId="71252A8F"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Έγινε μία αναφορά στο κόμμα σας. Αυτά συνηθίζονται στην κοινοβουλευτική διαδικασία, δεν ήταν επιθετική, ήταν μία κριτική. </w:t>
      </w:r>
    </w:p>
    <w:p w14:paraId="71252A90" w14:textId="77777777" w:rsidR="00802761" w:rsidRDefault="00465DCE">
      <w:pPr>
        <w:spacing w:after="0" w:line="600" w:lineRule="auto"/>
        <w:ind w:firstLine="720"/>
        <w:jc w:val="both"/>
        <w:rPr>
          <w:rFonts w:eastAsia="Times New Roman" w:cs="Times New Roman"/>
          <w:color w:val="548DD4"/>
          <w:szCs w:val="24"/>
        </w:rPr>
      </w:pPr>
      <w:r>
        <w:rPr>
          <w:rFonts w:eastAsia="Times New Roman" w:cs="Times New Roman"/>
          <w:b/>
          <w:szCs w:val="24"/>
        </w:rPr>
        <w:t>ΓΕΩΡΓ</w:t>
      </w:r>
      <w:r>
        <w:rPr>
          <w:rFonts w:eastAsia="Times New Roman" w:cs="Times New Roman"/>
          <w:b/>
          <w:szCs w:val="24"/>
        </w:rPr>
        <w:t>ΙΟΣ-ΔΗΜΗΤΡΙΟΣ ΚΑΡΡΑΣ:</w:t>
      </w:r>
      <w:r>
        <w:rPr>
          <w:rFonts w:eastAsia="Times New Roman" w:cs="Times New Roman"/>
          <w:szCs w:val="24"/>
        </w:rPr>
        <w:t xml:space="preserve"> Θα αναφερθώ μόνο σε αυτό και θα πω ότι η αναφορά είναι εκτός πραγματικότητας!</w:t>
      </w:r>
    </w:p>
    <w:p w14:paraId="71252A9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(Σπυρίδων Λυκούδης):</w:t>
      </w:r>
      <w:r>
        <w:rPr>
          <w:rFonts w:eastAsia="Times New Roman" w:cs="Times New Roman"/>
          <w:szCs w:val="24"/>
        </w:rPr>
        <w:t xml:space="preserve"> Παρακαλώ, στην ομιλία σας μπορείτε να απαντήσετε.</w:t>
      </w:r>
    </w:p>
    <w:p w14:paraId="71252A92"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 που βοηθάτε.</w:t>
      </w:r>
    </w:p>
    <w:p w14:paraId="71252A9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Ορίστε, κύριε Βίτσα, έχετε τον λόγο.</w:t>
      </w:r>
    </w:p>
    <w:p w14:paraId="71252A94"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lastRenderedPageBreak/>
        <w:t>ΔΗΜΗΤΡΙΟΣ ΒΙΤΣΑΣ (Αναπληρωτής Υπουργός Εθνικής Άμυνας):</w:t>
      </w:r>
      <w:r>
        <w:rPr>
          <w:rFonts w:eastAsia="Times New Roman" w:cs="Times New Roman"/>
          <w:szCs w:val="24"/>
        </w:rPr>
        <w:t xml:space="preserve"> Υπάρχει μια αλήθεια ότι η στάση κάποιας πολιτικής δύναμης απέναντι στον πολιτικό νόμο</w:t>
      </w:r>
      <w:r>
        <w:rPr>
          <w:rFonts w:eastAsia="Times New Roman" w:cs="Times New Roman"/>
          <w:szCs w:val="24"/>
        </w:rPr>
        <w:t>,</w:t>
      </w:r>
      <w:r>
        <w:rPr>
          <w:rFonts w:eastAsia="Times New Roman" w:cs="Times New Roman"/>
          <w:szCs w:val="24"/>
        </w:rPr>
        <w:t xml:space="preserve"> δεν κατηγοριοποιεί τις πολιτικές δυνάμεις. Αυτό είναι ξεκάθαρο. Όμως αντιστοιχεί τις πολιτικές δυνάμεις απέναντι</w:t>
      </w:r>
      <w:r>
        <w:rPr>
          <w:rFonts w:eastAsia="Times New Roman" w:cs="Times New Roman"/>
          <w:szCs w:val="24"/>
        </w:rPr>
        <w:t xml:space="preserve"> στο ζήτημα της λαϊκής κυριαρχίας, όσον αφορά την πολιτική ισότητα, την ισότητα δηλαδή των πολιτών σε σχέση με την πολιτική δύναμή τους κι αυτό έχει μεγάλη σημασία.</w:t>
      </w:r>
    </w:p>
    <w:p w14:paraId="71252A9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Την Πέμπτη το βράδυ που θα ψηφίζουμε την καρδιά του εκλογικού νόμου, που θα ψηφίζεται η απλ</w:t>
      </w:r>
      <w:r>
        <w:rPr>
          <w:rFonts w:eastAsia="Times New Roman" w:cs="Times New Roman"/>
          <w:szCs w:val="24"/>
        </w:rPr>
        <w:t>ή αναλογική, θα έχουμε συντελέσει -όσοι την ψηφίσουμε- μια ιστορική τομή και θα έχουμε συμβάλει στην αναγέννηση του πολιτικού συστήματος της χώρας. Θα έχουμε κάνει ένα άλμα, όχι ένα απλό βήμα, σε ζητήματα εκδημοκρατισμού σε αντιστοιχία με τη λαϊκή κυριαρχί</w:t>
      </w:r>
      <w:r>
        <w:rPr>
          <w:rFonts w:eastAsia="Times New Roman" w:cs="Times New Roman"/>
          <w:szCs w:val="24"/>
        </w:rPr>
        <w:t>α. Θα συμβάλλουμε δηλαδή στην εμπέδωση της ισότητας των πολιτών, της πολιτικής ισότητας, που σε συνδυασμό και με τη διεύρυνση της εκλογικής βάσης στα πιο νεανικά στρώματα της κοινωνίας μας, μόνο θετικά αποτελέσματα μπορεί να φέρει.</w:t>
      </w:r>
    </w:p>
    <w:p w14:paraId="71252A9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Θα ήθελα εδώ να τονίσω ο</w:t>
      </w:r>
      <w:r>
        <w:rPr>
          <w:rFonts w:eastAsia="Times New Roman" w:cs="Times New Roman"/>
          <w:szCs w:val="24"/>
        </w:rPr>
        <w:t>ρισμένα ζητήματα για αυτό το ζήτημα της επιλεξιμότητας των λόγων. Ο εκπρόσωπος της Νέας Δημοκρατίας μίλησε σε σχέση με την ψήφο στα δεκαεπτά και ανέφερε διάφορα παραδείγματα, ότι αυτές το έκαναν, ότι αυτές δεν το έκαναν. Αυτές τις ίδιες χώρες δεν τις ανέφε</w:t>
      </w:r>
      <w:r>
        <w:rPr>
          <w:rFonts w:eastAsia="Times New Roman" w:cs="Times New Roman"/>
          <w:szCs w:val="24"/>
        </w:rPr>
        <w:t>ρε, όταν συζητάγαμε για το εκλογικό σύστημα. Εκεί τις ξέχασε. Άρα ο καθένας μας λέει ή καθένας μπορεί να λέει ό,τι τον συμφέρει στην πολιτική του λογική.</w:t>
      </w:r>
    </w:p>
    <w:p w14:paraId="71252A9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Σε κάθε περίπτωση, όμως, θα πρέπει να συμφωνήσουμε –και τουλάχιστον εμείς έτσι το βάζουμε- ότι το εκλο</w:t>
      </w:r>
      <w:r>
        <w:rPr>
          <w:rFonts w:eastAsia="Times New Roman" w:cs="Times New Roman"/>
          <w:szCs w:val="24"/>
        </w:rPr>
        <w:t>γικό σύστημα δεν είναι εργαλείο για επίτευξη μικροπολιτικών στοχεύσεων του εκάστοτε κυβερν</w:t>
      </w:r>
      <w:r>
        <w:rPr>
          <w:rFonts w:eastAsia="Times New Roman" w:cs="Times New Roman"/>
          <w:szCs w:val="24"/>
        </w:rPr>
        <w:t>ώ</w:t>
      </w:r>
      <w:r>
        <w:rPr>
          <w:rFonts w:eastAsia="Times New Roman" w:cs="Times New Roman"/>
          <w:szCs w:val="24"/>
        </w:rPr>
        <w:t>ντος κόμματος. Πρέπει να το αντιμετωπίζουμε, όμως, σαν εργαλείο υπέρ της ισότητας, ένα εργαλείο υπέρ της λαϊκής κυριαρχίας. Δεν την κατοχυρώνει από μόνο του αλλά είν</w:t>
      </w:r>
      <w:r>
        <w:rPr>
          <w:rFonts w:eastAsia="Times New Roman" w:cs="Times New Roman"/>
          <w:szCs w:val="24"/>
        </w:rPr>
        <w:t>αι ένα σημαντικό βήμα και γι’ αυτόν το</w:t>
      </w:r>
      <w:r>
        <w:rPr>
          <w:rFonts w:eastAsia="Times New Roman" w:cs="Times New Roman"/>
          <w:szCs w:val="24"/>
        </w:rPr>
        <w:t>ν</w:t>
      </w:r>
      <w:r>
        <w:rPr>
          <w:rFonts w:eastAsia="Times New Roman" w:cs="Times New Roman"/>
          <w:szCs w:val="24"/>
        </w:rPr>
        <w:t xml:space="preserve"> λόγο η δική μας Κυβέρνηση κάνει αυτή την τομή. Δεν φέρνουμε δηλαδή έναν εκλογικό νόμο στα μέτρα μας.</w:t>
      </w:r>
    </w:p>
    <w:p w14:paraId="71252A9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βλέπω τον χρόνο στον πίνακα και σας ευχαριστώ πάρα πολύ. Μου έχετε δώσει είκοσι λεπτά. Πέντε μου </w:t>
      </w:r>
      <w:r>
        <w:rPr>
          <w:rFonts w:eastAsia="Times New Roman" w:cs="Times New Roman"/>
          <w:szCs w:val="24"/>
        </w:rPr>
        <w:t>είπαν. Εγώ, αν θέλετε, μπορώ να το κάνω είκοσι, αλλά...</w:t>
      </w:r>
    </w:p>
    <w:p w14:paraId="71252A99"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Υπουργέ, κι εγώ έκπληκτος το είδα αλλά το χαρτί που μου έχει έρθει λέει είκοσι λεπτά. Ήμουν υποχρεωμένος να το τηρήσω. Συγγνώμη, έχετε δίκιο. Θα πάτε στα έξι λεπτ</w:t>
      </w:r>
      <w:r>
        <w:rPr>
          <w:rFonts w:eastAsia="Times New Roman" w:cs="Times New Roman"/>
          <w:szCs w:val="24"/>
        </w:rPr>
        <w:t>ά.</w:t>
      </w:r>
    </w:p>
    <w:p w14:paraId="71252A9A"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Θα ήταν σαν να μιλάω σε μία από τις μεγάλες συσκέψεις που κάναμε υπέρ της απλής αναλογικής, όταν ήμασταν στην αντιπολίτευση ή όταν γίνονταν μεγάλες συζητήσεις με έγκριτους πανεπιστημιακούς, οι οποί</w:t>
      </w:r>
      <w:r>
        <w:rPr>
          <w:rFonts w:eastAsia="Times New Roman" w:cs="Times New Roman"/>
          <w:szCs w:val="24"/>
        </w:rPr>
        <w:t>ες στέκονταν</w:t>
      </w:r>
      <w:r>
        <w:rPr>
          <w:rFonts w:eastAsia="Times New Roman" w:cs="Times New Roman"/>
          <w:szCs w:val="24"/>
        </w:rPr>
        <w:t>,</w:t>
      </w:r>
      <w:r>
        <w:rPr>
          <w:rFonts w:eastAsia="Times New Roman" w:cs="Times New Roman"/>
          <w:szCs w:val="24"/>
        </w:rPr>
        <w:t xml:space="preserve"> γιατί η απλή αναλογική κατοχυρώνει την ισοδυναμία των πολιτών. Όμως νομίζω ότι πρέπει να είμαστε πολύ πιο ουσιαστικοί.</w:t>
      </w:r>
    </w:p>
    <w:p w14:paraId="71252A9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Δεν φέρνουμε, λοιπόν, έναν εκλογικό νόμο στα μέτρα μας αλλά στα μέτρα των δικαιωμάτων του πολίτη και της ελληνικής κοινωνία</w:t>
      </w:r>
      <w:r>
        <w:rPr>
          <w:rFonts w:eastAsia="Times New Roman" w:cs="Times New Roman"/>
          <w:szCs w:val="24"/>
        </w:rPr>
        <w:t>ς, στα μέτρα των ώριμων απαιτήσεων του παρόντος, σε μία προοπτική αναγέννησης του ενδιαφέροντος των πολιτών για την πολιτική.</w:t>
      </w:r>
    </w:p>
    <w:p w14:paraId="71252A9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ίναι αλήθεια, η απλή αναλογική θα ανατρέψει το πολιτικό σύστημα όπως το γνωρίσαμε. Θα ωθήσει σε αναδιατάξεις, θα ωθήσει σε τελείω</w:t>
      </w:r>
      <w:r>
        <w:rPr>
          <w:rFonts w:eastAsia="Times New Roman" w:cs="Times New Roman"/>
          <w:szCs w:val="24"/>
        </w:rPr>
        <w:t>ς διαφορετικές πολιτικές συμπεριφορές πολιτικών κομμάτων και μορφωμάτων, αλλά θα ωθήσει και σε μια νέα σχέση του ίδιου του πολίτη με το πολιτικό σύστημα.</w:t>
      </w:r>
    </w:p>
    <w:p w14:paraId="71252A9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Λέω, λοιπόν, ότι όταν από τη μία μεριά βάζεις τη λαϊκή κυριαρχία και μετριέσαι όσον αφορά το εκλογικό </w:t>
      </w:r>
      <w:r>
        <w:rPr>
          <w:rFonts w:eastAsia="Times New Roman" w:cs="Times New Roman"/>
          <w:szCs w:val="24"/>
        </w:rPr>
        <w:t>σύστημα με αυτήν και από την άλλη μεριά και με το επιχείρημα της ακυβερνησίας, βάζεις αυτό που κατεβαίνοντας και πιθανά κατά λάθος, έβαλε ο εκπρόσωπος της Νέας Δημοκρατίας στο τέλος της ομιλίας του. Μάλλον ήθελε να πει: «όταν θα έχουμε την κυβέρνηση», πράγ</w:t>
      </w:r>
      <w:r>
        <w:rPr>
          <w:rFonts w:eastAsia="Times New Roman" w:cs="Times New Roman"/>
          <w:szCs w:val="24"/>
        </w:rPr>
        <w:t xml:space="preserve">μα που εμείς λέμε ότι δεν πρόκειται να συμβεί, οι ίδιοι λένε ότι πρόκειται να συμβεί και είπε «θα έχουμε την εξουσία». Αυτή είναι η βάση της λογικής, εκλογικό σύστημα για την εξουσία. </w:t>
      </w:r>
    </w:p>
    <w:p w14:paraId="71252A9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Γι’ αυτό έχουμε ενισχυμένες αναλογικές, έχουμε διάφορους καλπονοθευτικο</w:t>
      </w:r>
      <w:r>
        <w:rPr>
          <w:rFonts w:eastAsia="Times New Roman" w:cs="Times New Roman"/>
          <w:szCs w:val="24"/>
        </w:rPr>
        <w:t xml:space="preserve">ύς νόμους. Γι’ αυτό έχουμε -ας το πούμε έτσι- Βουλευτές εδώ που έχουν εκλεγεί κατά μέσο όρο με είκοσι χιλιάδες ψήφους και Βουλευτές που έχουν εκλεγεί κατά μέσο όρο με πενήντα χιλιάδες ψήφους. </w:t>
      </w:r>
    </w:p>
    <w:p w14:paraId="71252A9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Ξ</w:t>
      </w:r>
      <w:r>
        <w:rPr>
          <w:rFonts w:eastAsia="Times New Roman" w:cs="Times New Roman"/>
          <w:szCs w:val="24"/>
        </w:rPr>
        <w:t xml:space="preserve">έρει τι λέει, γιατί η κυβερνητική εξουσία έχει συνηθιστεί σε αυτόν τον τόπο να έχει ισχυρή επιρροή στην πολιτική εξουσία. </w:t>
      </w:r>
    </w:p>
    <w:p w14:paraId="71252AA0"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Τώρα κατεβάσατε πολύ τον χρόνο, κύριε Πρόεδρε.</w:t>
      </w:r>
    </w:p>
    <w:p w14:paraId="71252AA1" w14:textId="77777777" w:rsidR="00802761" w:rsidRDefault="00465DCE">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ΠΡΟΕΔΡΕΥΩΝ (Σπυρίδων Λυκούδης):</w:t>
      </w:r>
      <w:r>
        <w:rPr>
          <w:rFonts w:eastAsia="Times New Roman" w:cs="Times New Roman"/>
          <w:bCs/>
          <w:shd w:val="clear" w:color="auto" w:fill="FFFFFF"/>
        </w:rPr>
        <w:t xml:space="preserve"> Διακόψαμε στα τρία λεπτά και σας έδωσα άλλα τρία, δηλα</w:t>
      </w:r>
      <w:r>
        <w:rPr>
          <w:rFonts w:eastAsia="Times New Roman" w:cs="Times New Roman"/>
          <w:bCs/>
          <w:shd w:val="clear" w:color="auto" w:fill="FFFFFF"/>
        </w:rPr>
        <w:t xml:space="preserve">δή έξι λεπτά αντί για πέντε. Μην παραπονείστε. </w:t>
      </w:r>
    </w:p>
    <w:p w14:paraId="71252AA2" w14:textId="77777777" w:rsidR="00802761" w:rsidRDefault="00465DCE">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ΔΗΜΗΤΡΙΟΣ ΒΙΤΣΑΣ (Αναπληρωτής Υπουργός Εθνικής Άμυνας):</w:t>
      </w:r>
      <w:r>
        <w:rPr>
          <w:rFonts w:eastAsia="Times New Roman" w:cs="Times New Roman"/>
          <w:bCs/>
          <w:shd w:val="clear" w:color="auto" w:fill="FFFFFF"/>
        </w:rPr>
        <w:t xml:space="preserve"> </w:t>
      </w:r>
      <w:r>
        <w:rPr>
          <w:rFonts w:eastAsia="Times New Roman" w:cs="Times New Roman"/>
          <w:bCs/>
          <w:shd w:val="clear" w:color="auto" w:fill="FFFFFF"/>
        </w:rPr>
        <w:t>Η</w:t>
      </w:r>
      <w:r>
        <w:rPr>
          <w:rFonts w:eastAsia="Times New Roman" w:cs="Times New Roman"/>
          <w:bCs/>
          <w:shd w:val="clear" w:color="auto" w:fill="FFFFFF"/>
        </w:rPr>
        <w:t xml:space="preserve"> πολιτική εξουσία είχαν θυμηθεί ότι είχε ισχυρή επιρροή και διαπλοκή με την οικονομική εξουσία. Αν θέλουμε, δηλαδή, να κάνουμε έναν διαχωρισμό, από τη </w:t>
      </w:r>
      <w:r>
        <w:rPr>
          <w:rFonts w:eastAsia="Times New Roman" w:cs="Times New Roman"/>
          <w:bCs/>
          <w:shd w:val="clear" w:color="auto" w:fill="FFFFFF"/>
        </w:rPr>
        <w:t>μια μεριά έχουμε πορεία προς την λαϊκή κυριαρχία και από την άλλη μεριά έχουμε πορεία προς την κατάληψη της εξουσίας.</w:t>
      </w:r>
    </w:p>
    <w:p w14:paraId="71252AA3" w14:textId="77777777" w:rsidR="00802761" w:rsidRDefault="00465DCE">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Θεωρώ ότι θα </w:t>
      </w:r>
      <w:r>
        <w:rPr>
          <w:rFonts w:eastAsia="Times New Roman"/>
          <w:bCs/>
          <w:shd w:val="clear" w:color="auto" w:fill="FFFFFF"/>
        </w:rPr>
        <w:t>είναι</w:t>
      </w:r>
      <w:r>
        <w:rPr>
          <w:rFonts w:eastAsia="Times New Roman" w:cs="Times New Roman"/>
          <w:bCs/>
          <w:shd w:val="clear" w:color="auto" w:fill="FFFFFF"/>
        </w:rPr>
        <w:t xml:space="preserve"> πάρα πολύ σημαντικό</w:t>
      </w:r>
      <w:r>
        <w:rPr>
          <w:rFonts w:eastAsia="Times New Roman" w:cs="Times New Roman"/>
          <w:bCs/>
          <w:shd w:val="clear" w:color="auto" w:fill="FFFFFF"/>
        </w:rPr>
        <w:t>,</w:t>
      </w:r>
      <w:r>
        <w:rPr>
          <w:rFonts w:eastAsia="Times New Roman" w:cs="Times New Roman"/>
          <w:bCs/>
          <w:shd w:val="clear" w:color="auto" w:fill="FFFFFF"/>
        </w:rPr>
        <w:t xml:space="preserve"> η απλή αναλογική όχι να περάσει μόνο σε έναν εκλογικό νόμο αλλά να περάσει και στο ίδιο το Σύνταγμ</w:t>
      </w:r>
      <w:r>
        <w:rPr>
          <w:rFonts w:eastAsia="Times New Roman" w:cs="Times New Roman"/>
          <w:bCs/>
          <w:shd w:val="clear" w:color="auto" w:fill="FFFFFF"/>
        </w:rPr>
        <w:t xml:space="preserve">α της χώρας και να περάσει </w:t>
      </w:r>
      <w:r>
        <w:rPr>
          <w:rFonts w:eastAsia="Times New Roman"/>
          <w:bCs/>
          <w:shd w:val="clear" w:color="auto" w:fill="FFFFFF"/>
        </w:rPr>
        <w:t xml:space="preserve">με </w:t>
      </w:r>
      <w:r>
        <w:rPr>
          <w:rFonts w:eastAsia="Times New Roman" w:cs="Times New Roman"/>
          <w:bCs/>
          <w:shd w:val="clear" w:color="auto" w:fill="FFFFFF"/>
        </w:rPr>
        <w:t xml:space="preserve">όλες τις μορφές του, σε αντίθεση με αυτό που υπάρχει σήμερα. </w:t>
      </w:r>
    </w:p>
    <w:p w14:paraId="71252AA4" w14:textId="77777777" w:rsidR="00802761" w:rsidRDefault="00465DCE">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Τι έχουμε σήμερα; Σήμερα έχουμε στην </w:t>
      </w:r>
      <w:r>
        <w:rPr>
          <w:rFonts w:eastAsia="Times New Roman" w:cs="Times New Roman"/>
          <w:bCs/>
          <w:shd w:val="clear" w:color="auto" w:fill="FFFFFF"/>
        </w:rPr>
        <w:t>τ</w:t>
      </w:r>
      <w:r>
        <w:rPr>
          <w:rFonts w:eastAsia="Times New Roman" w:cs="Times New Roman"/>
          <w:bCs/>
          <w:shd w:val="clear" w:color="auto" w:fill="FFFFFF"/>
        </w:rPr>
        <w:t xml:space="preserve">οπική </w:t>
      </w:r>
      <w:r>
        <w:rPr>
          <w:rFonts w:eastAsia="Times New Roman" w:cs="Times New Roman"/>
          <w:bCs/>
          <w:shd w:val="clear" w:color="auto" w:fill="FFFFFF"/>
        </w:rPr>
        <w:t>α</w:t>
      </w:r>
      <w:r>
        <w:rPr>
          <w:rFonts w:eastAsia="Times New Roman" w:cs="Times New Roman"/>
          <w:bCs/>
          <w:shd w:val="clear" w:color="auto" w:fill="FFFFFF"/>
        </w:rPr>
        <w:t xml:space="preserve">υτοδιοίκηση δημαρχοκεντρικό σύστημα, στην Περιφερειακή Αυτοδιοίκηση περιφερειαρχοκεντρικό σύστημα. Σήμερα έχουμε στο </w:t>
      </w:r>
      <w:r>
        <w:rPr>
          <w:rFonts w:eastAsia="Times New Roman" w:cs="Times New Roman"/>
          <w:bCs/>
          <w:shd w:val="clear" w:color="auto" w:fill="FFFFFF"/>
        </w:rPr>
        <w:t>κεντρικό πολιτικό σύστημα πρωθυπουργ</w:t>
      </w:r>
      <w:r>
        <w:rPr>
          <w:rFonts w:eastAsia="Times New Roman" w:cs="Times New Roman"/>
          <w:bCs/>
          <w:shd w:val="clear" w:color="auto" w:fill="FFFFFF"/>
        </w:rPr>
        <w:t>ο</w:t>
      </w:r>
      <w:r>
        <w:rPr>
          <w:rFonts w:eastAsia="Times New Roman" w:cs="Times New Roman"/>
          <w:bCs/>
          <w:shd w:val="clear" w:color="auto" w:fill="FFFFFF"/>
        </w:rPr>
        <w:t xml:space="preserve">κεντρικό σύστημα. Έτσι μέσα στη </w:t>
      </w:r>
      <w:r>
        <w:rPr>
          <w:rFonts w:eastAsia="Times New Roman"/>
          <w:bCs/>
          <w:shd w:val="clear" w:color="auto" w:fill="FFFFFF"/>
        </w:rPr>
        <w:t>διαδικασία</w:t>
      </w:r>
      <w:r>
        <w:rPr>
          <w:rFonts w:eastAsia="Times New Roman" w:cs="Times New Roman"/>
          <w:bCs/>
          <w:shd w:val="clear" w:color="auto" w:fill="FFFFFF"/>
        </w:rPr>
        <w:t xml:space="preserve"> της κοινωνικής και πολιτικής ιεραρχίας χάνεται η συλλογικότητα, όχι μόνο ως έκφραση, ως γνώμη, αλλά και ως απόφαση. Αυτό μας δίνει και νέες λογικές περί αποτελεσματικότητας. </w:t>
      </w:r>
    </w:p>
    <w:p w14:paraId="71252AA5" w14:textId="77777777" w:rsidR="00802761" w:rsidRDefault="00465DCE">
      <w:pPr>
        <w:spacing w:after="0" w:line="600" w:lineRule="auto"/>
        <w:ind w:firstLine="720"/>
        <w:jc w:val="both"/>
        <w:rPr>
          <w:rFonts w:eastAsia="Times New Roman"/>
          <w:bCs/>
          <w:shd w:val="clear" w:color="auto" w:fill="FFFFFF"/>
        </w:rPr>
      </w:pPr>
      <w:r>
        <w:rPr>
          <w:rFonts w:eastAsia="Times New Roman" w:cs="Times New Roman"/>
          <w:bCs/>
          <w:shd w:val="clear" w:color="auto" w:fill="FFFFFF"/>
        </w:rPr>
        <w:t>Η</w:t>
      </w:r>
      <w:r>
        <w:rPr>
          <w:rFonts w:eastAsia="Times New Roman" w:cs="Times New Roman"/>
          <w:bCs/>
          <w:shd w:val="clear" w:color="auto" w:fill="FFFFFF"/>
        </w:rPr>
        <w:t xml:space="preserve"> ακυβερνησία, </w:t>
      </w:r>
      <w:r>
        <w:rPr>
          <w:rFonts w:eastAsia="Times New Roman"/>
          <w:bCs/>
          <w:shd w:val="clear" w:color="auto" w:fill="FFFFFF"/>
        </w:rPr>
        <w:t>κυρίες και κύριοι, δεν προέρχεται από την απλή αναλογική και το εκλογικό σύστημα. Προέρχεται από την αδυναμία ακόμη και της πιο πολυπληθέστερης κοινοβουλευτικής ομάδας</w:t>
      </w:r>
      <w:r>
        <w:rPr>
          <w:rFonts w:eastAsia="Times New Roman"/>
          <w:bCs/>
          <w:shd w:val="clear" w:color="auto" w:fill="FFFFFF"/>
        </w:rPr>
        <w:t>,</w:t>
      </w:r>
      <w:r>
        <w:rPr>
          <w:rFonts w:eastAsia="Times New Roman"/>
          <w:bCs/>
          <w:shd w:val="clear" w:color="auto" w:fill="FFFFFF"/>
        </w:rPr>
        <w:t xml:space="preserve"> να διαχειριστεί και να κάνει τομή στα πράγματα τα οποία απασχολούν τον ίδ</w:t>
      </w:r>
      <w:r>
        <w:rPr>
          <w:rFonts w:eastAsia="Times New Roman"/>
          <w:bCs/>
          <w:shd w:val="clear" w:color="auto" w:fill="FFFFFF"/>
        </w:rPr>
        <w:t xml:space="preserve">ιο τον λαό. Σε αυτή την κατεύθυνση πρέπει να κατατείνουμε εμείς. </w:t>
      </w:r>
    </w:p>
    <w:p w14:paraId="71252AA6" w14:textId="77777777" w:rsidR="00802761" w:rsidRDefault="00465DCE">
      <w:pPr>
        <w:spacing w:after="0" w:line="600" w:lineRule="auto"/>
        <w:ind w:firstLine="720"/>
        <w:jc w:val="both"/>
        <w:rPr>
          <w:rFonts w:eastAsia="Times New Roman"/>
          <w:bCs/>
          <w:shd w:val="clear" w:color="auto" w:fill="FFFFFF"/>
        </w:rPr>
      </w:pPr>
      <w:r>
        <w:rPr>
          <w:rFonts w:eastAsia="Times New Roman"/>
          <w:bCs/>
          <w:shd w:val="clear" w:color="auto" w:fill="FFFFFF"/>
        </w:rPr>
        <w:lastRenderedPageBreak/>
        <w:t>Άρα ισχυρές κυβερνήσεις θα είναι αυτές που γίνονται πάνω σε συγκεκριμένο πολιτικό πρόγραμμα, που θα ψηφίζεται από την ίδια την κοινωνία, με την ισοδυναμία του πολίτη και αυτές οι ισχυρές κυβ</w:t>
      </w:r>
      <w:r>
        <w:rPr>
          <w:rFonts w:eastAsia="Times New Roman"/>
          <w:bCs/>
          <w:shd w:val="clear" w:color="auto" w:fill="FFFFFF"/>
        </w:rPr>
        <w:t>ερνήσεις θα παίζουν τον επιτελικό τους ρόλο</w:t>
      </w:r>
      <w:r>
        <w:rPr>
          <w:rFonts w:eastAsia="Times New Roman"/>
          <w:bCs/>
          <w:shd w:val="clear" w:color="auto" w:fill="FFFFFF"/>
        </w:rPr>
        <w:t>,</w:t>
      </w:r>
      <w:r>
        <w:rPr>
          <w:rFonts w:eastAsia="Times New Roman"/>
          <w:bCs/>
          <w:shd w:val="clear" w:color="auto" w:fill="FFFFFF"/>
        </w:rPr>
        <w:t xml:space="preserve"> σε ένα κράτος που θα μπορεί να λειτουργεί στα βασικά και να μην αφήνει τα μολύβια κάτω</w:t>
      </w:r>
      <w:r>
        <w:rPr>
          <w:rFonts w:eastAsia="Times New Roman"/>
          <w:bCs/>
          <w:shd w:val="clear" w:color="auto" w:fill="FFFFFF"/>
        </w:rPr>
        <w:t>,</w:t>
      </w:r>
      <w:r>
        <w:rPr>
          <w:rFonts w:eastAsia="Times New Roman"/>
          <w:bCs/>
          <w:shd w:val="clear" w:color="auto" w:fill="FFFFFF"/>
        </w:rPr>
        <w:t xml:space="preserve"> κάθε φορά που πηγαίνουμε σε εκλογές. </w:t>
      </w:r>
    </w:p>
    <w:p w14:paraId="71252AA7" w14:textId="77777777" w:rsidR="00802761" w:rsidRDefault="00465DCE">
      <w:pPr>
        <w:spacing w:after="0" w:line="600" w:lineRule="auto"/>
        <w:ind w:firstLine="720"/>
        <w:jc w:val="both"/>
        <w:rPr>
          <w:rFonts w:eastAsia="Times New Roman"/>
          <w:bCs/>
          <w:shd w:val="clear" w:color="auto" w:fill="FFFFFF"/>
        </w:rPr>
      </w:pPr>
      <w:r>
        <w:rPr>
          <w:rFonts w:eastAsia="Times New Roman"/>
          <w:bCs/>
          <w:shd w:val="clear" w:color="auto" w:fill="FFFFFF"/>
        </w:rPr>
        <w:t>Σας ευχαριστώ πολύ.</w:t>
      </w:r>
    </w:p>
    <w:p w14:paraId="71252AA8" w14:textId="77777777" w:rsidR="00802761" w:rsidRDefault="00465DCE">
      <w:pPr>
        <w:spacing w:after="0" w:line="600" w:lineRule="auto"/>
        <w:ind w:firstLine="709"/>
        <w:jc w:val="center"/>
        <w:rPr>
          <w:rFonts w:eastAsia="Times New Roman" w:cs="Times New Roman"/>
        </w:rPr>
      </w:pPr>
      <w:r>
        <w:rPr>
          <w:rFonts w:eastAsia="Times New Roman" w:cs="Times New Roman"/>
        </w:rPr>
        <w:t>(Χειροκροτήματα από την πτέρυγα του ΣΥΡΙΖΑ)</w:t>
      </w:r>
    </w:p>
    <w:p w14:paraId="71252AA9" w14:textId="77777777" w:rsidR="00802761" w:rsidRDefault="00465DCE">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ΠΡΟΕΔΡΕΥΩΝ (Σπυρίδων </w:t>
      </w:r>
      <w:r>
        <w:rPr>
          <w:rFonts w:eastAsia="Times New Roman" w:cs="Times New Roman"/>
          <w:b/>
          <w:bCs/>
          <w:shd w:val="clear" w:color="auto" w:fill="FFFFFF"/>
        </w:rPr>
        <w:t>Λυκούδης):</w:t>
      </w:r>
      <w:r>
        <w:rPr>
          <w:rFonts w:eastAsia="Times New Roman" w:cs="Times New Roman"/>
          <w:bCs/>
          <w:shd w:val="clear" w:color="auto" w:fill="FFFFFF"/>
        </w:rPr>
        <w:t xml:space="preserve"> Ευχαριστούμε, κύριε Υπουργέ. </w:t>
      </w:r>
    </w:p>
    <w:p w14:paraId="71252AAA" w14:textId="77777777" w:rsidR="00802761" w:rsidRDefault="00465DCE">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Ο συνάδελφος κ. Γεώργιος Μαυρωτάς από το Ποτάμι έχει τον λόγο για επτά λεπτά. </w:t>
      </w:r>
    </w:p>
    <w:p w14:paraId="71252AAB" w14:textId="77777777" w:rsidR="00802761" w:rsidRDefault="00465DCE">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ΓΕΩΡΓΙΟΣ ΜΑΥΡΩΤΑΣ:</w:t>
      </w:r>
      <w:r>
        <w:rPr>
          <w:rFonts w:eastAsia="Times New Roman" w:cs="Times New Roman"/>
          <w:bCs/>
          <w:shd w:val="clear" w:color="auto" w:fill="FFFFFF"/>
        </w:rPr>
        <w:t xml:space="preserve"> Ευχαριστώ πολύ, κύριε Πρόεδρε. </w:t>
      </w:r>
    </w:p>
    <w:p w14:paraId="71252AAC" w14:textId="77777777" w:rsidR="00802761" w:rsidRDefault="00465DCE">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Στις 21 Ιουλίου 2015, ακριβώς έναν χρόνο πριν, ο Πρόεδρος του Ποταμιού πρότεινε επί λ</w:t>
      </w:r>
      <w:r>
        <w:rPr>
          <w:rFonts w:eastAsia="Times New Roman" w:cs="Times New Roman"/>
          <w:bCs/>
          <w:shd w:val="clear" w:color="auto" w:fill="FFFFFF"/>
        </w:rPr>
        <w:t xml:space="preserve">έξει: «Να συζητήσουμε ανοιχτά τον νέο εκλογικό νόμο με γνώμονα την κατάργηση του μπόνους των πενήντα εδρών για το πρώτο κόμμα». Η απάντηση από την </w:t>
      </w:r>
      <w:r>
        <w:rPr>
          <w:rFonts w:eastAsia="Times New Roman"/>
          <w:bCs/>
          <w:shd w:val="clear" w:color="auto" w:fill="FFFFFF"/>
        </w:rPr>
        <w:t>Κυβέρνηση</w:t>
      </w:r>
      <w:r>
        <w:rPr>
          <w:rFonts w:eastAsia="Times New Roman" w:cs="Times New Roman"/>
          <w:bCs/>
          <w:shd w:val="clear" w:color="auto" w:fill="FFFFFF"/>
        </w:rPr>
        <w:t xml:space="preserve"> δεν ήρθε ποτέ. Τότε, βλέπετε, ο ΣΥΡΙΖΑ ήταν </w:t>
      </w:r>
      <w:r>
        <w:rPr>
          <w:rFonts w:eastAsia="Times New Roman" w:cs="Times New Roman"/>
          <w:bCs/>
          <w:shd w:val="clear" w:color="auto" w:fill="FFFFFF"/>
        </w:rPr>
        <w:lastRenderedPageBreak/>
        <w:t>πρώτος στις δημοσκοπήσεις. Ποιος γυρνάει πίσω ένα ευεργ</w:t>
      </w:r>
      <w:r>
        <w:rPr>
          <w:rFonts w:eastAsia="Times New Roman" w:cs="Times New Roman"/>
          <w:bCs/>
          <w:shd w:val="clear" w:color="auto" w:fill="FFFFFF"/>
        </w:rPr>
        <w:t xml:space="preserve">ετικό δώρο, τη στιγμή μάλιστα που </w:t>
      </w:r>
      <w:r>
        <w:rPr>
          <w:rFonts w:eastAsia="Times New Roman"/>
          <w:bCs/>
          <w:shd w:val="clear" w:color="auto" w:fill="FFFFFF"/>
        </w:rPr>
        <w:t>είναι</w:t>
      </w:r>
      <w:r>
        <w:rPr>
          <w:rFonts w:eastAsia="Times New Roman" w:cs="Times New Roman"/>
          <w:bCs/>
          <w:shd w:val="clear" w:color="auto" w:fill="FFFFFF"/>
        </w:rPr>
        <w:t xml:space="preserve"> έτοιμος να το αξιοποιήσει, παρά τα όσα είχε υποσχεθεί;</w:t>
      </w:r>
    </w:p>
    <w:p w14:paraId="71252AAD" w14:textId="77777777" w:rsidR="00802761" w:rsidRDefault="00465DCE">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Τώρα, λοιπόν, έρχεται ο ΣΥΡΙΖΑ και αποκηρύσσει μετά βδελυγμίας το ανοσιούργημα αυτό, το μπόνους των πενήντα εδρών, εξαιτίας του οποίου πολλοί από τους συναδέλφου</w:t>
      </w:r>
      <w:r>
        <w:rPr>
          <w:rFonts w:eastAsia="Times New Roman" w:cs="Times New Roman"/>
          <w:bCs/>
          <w:shd w:val="clear" w:color="auto" w:fill="FFFFFF"/>
        </w:rPr>
        <w:t xml:space="preserve">ς του ΣΥΡΙΖΑ βρίσκονται σήμερα στη </w:t>
      </w:r>
      <w:r>
        <w:rPr>
          <w:rFonts w:eastAsia="Times New Roman"/>
          <w:bCs/>
          <w:shd w:val="clear" w:color="auto" w:fill="FFFFFF"/>
        </w:rPr>
        <w:t>Βουλή</w:t>
      </w:r>
      <w:r>
        <w:rPr>
          <w:rFonts w:eastAsia="Times New Roman" w:cs="Times New Roman"/>
          <w:bCs/>
          <w:shd w:val="clear" w:color="auto" w:fill="FFFFFF"/>
        </w:rPr>
        <w:t xml:space="preserve">. </w:t>
      </w:r>
    </w:p>
    <w:p w14:paraId="71252AAE" w14:textId="77777777" w:rsidR="00802761" w:rsidRDefault="00465DCE">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Τι άλλαξε άραγε σε μερικούς μήνες; Από τη μια, λοιπόν, έχουμε μια </w:t>
      </w:r>
      <w:r>
        <w:rPr>
          <w:rFonts w:eastAsia="Times New Roman"/>
          <w:bCs/>
          <w:shd w:val="clear" w:color="auto" w:fill="FFFFFF"/>
        </w:rPr>
        <w:t>Κυβέρνηση</w:t>
      </w:r>
      <w:r>
        <w:rPr>
          <w:rFonts w:eastAsia="Times New Roman" w:cs="Times New Roman"/>
          <w:bCs/>
          <w:shd w:val="clear" w:color="auto" w:fill="FFFFFF"/>
        </w:rPr>
        <w:t xml:space="preserve"> που καιροσκοπικά θυμήθηκε να αλλάξει τα κομμάτια του εκλογικού νόμου που τη συμφέρουν, αγνοώντας άλλα πιο σημαντικά, όπως την κατάτμηση τ</w:t>
      </w:r>
      <w:r>
        <w:rPr>
          <w:rFonts w:eastAsia="Times New Roman" w:cs="Times New Roman"/>
          <w:bCs/>
          <w:shd w:val="clear" w:color="auto" w:fill="FFFFFF"/>
        </w:rPr>
        <w:t xml:space="preserve">ων μεγάλων περιφερειών και την ψήφο στους </w:t>
      </w:r>
      <w:r>
        <w:rPr>
          <w:rFonts w:eastAsia="Times New Roman"/>
          <w:bCs/>
          <w:shd w:val="clear" w:color="auto" w:fill="FFFFFF"/>
        </w:rPr>
        <w:t>Έ</w:t>
      </w:r>
      <w:r>
        <w:rPr>
          <w:rFonts w:eastAsia="Times New Roman" w:cs="Times New Roman"/>
          <w:bCs/>
          <w:shd w:val="clear" w:color="auto" w:fill="FFFFFF"/>
        </w:rPr>
        <w:t xml:space="preserve">λληνες του εξωτερικού. Από την άλλη έχουμε μια </w:t>
      </w:r>
      <w:r>
        <w:rPr>
          <w:rFonts w:eastAsia="Times New Roman"/>
          <w:bCs/>
          <w:shd w:val="clear" w:color="auto" w:fill="FFFFFF"/>
        </w:rPr>
        <w:t>Αξιωματική Αντιπολίτευση</w:t>
      </w:r>
      <w:r>
        <w:rPr>
          <w:rFonts w:eastAsia="Times New Roman" w:cs="Times New Roman"/>
          <w:bCs/>
          <w:shd w:val="clear" w:color="auto" w:fill="FFFFFF"/>
        </w:rPr>
        <w:t xml:space="preserve"> που σκέφτεται συμφεροντολογικά, καθότι το υπερβολικό μπόνους των πενήντα εδρών αυτή τη στιγμή τη βολεύει. </w:t>
      </w:r>
    </w:p>
    <w:p w14:paraId="71252AAF" w14:textId="77777777" w:rsidR="00802761" w:rsidRDefault="00465DCE">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Υπάρχει δυνατότητα συναίνεσης; Εμείς θα επιμείνουμε. Η πρόταση του Ποταμιού για τον εκλογικό νόμο με το αναλογικό μπόνους, δηλαδή μία έδρα για κάθε 2% που παίρνει το πρώτο κόμμα, </w:t>
      </w:r>
      <w:r>
        <w:rPr>
          <w:rFonts w:eastAsia="Times New Roman"/>
          <w:bCs/>
          <w:shd w:val="clear" w:color="auto" w:fill="FFFFFF"/>
        </w:rPr>
        <w:t>είναι</w:t>
      </w:r>
      <w:r>
        <w:rPr>
          <w:rFonts w:eastAsia="Times New Roman" w:cs="Times New Roman"/>
          <w:bCs/>
          <w:shd w:val="clear" w:color="auto" w:fill="FFFFFF"/>
        </w:rPr>
        <w:t xml:space="preserve"> η </w:t>
      </w:r>
      <w:r>
        <w:rPr>
          <w:rFonts w:eastAsia="Times New Roman" w:cs="Times New Roman"/>
          <w:bCs/>
          <w:shd w:val="clear" w:color="auto" w:fill="FFFFFF"/>
        </w:rPr>
        <w:lastRenderedPageBreak/>
        <w:t>βέλτιστη στις παρούσες συνθήκες. Συμβιβάζει με τον καλύτερο δυνατό τρ</w:t>
      </w:r>
      <w:r>
        <w:rPr>
          <w:rFonts w:eastAsia="Times New Roman" w:cs="Times New Roman"/>
          <w:bCs/>
          <w:shd w:val="clear" w:color="auto" w:fill="FFFFFF"/>
        </w:rPr>
        <w:t>όπο τα δύο κριτήρια που πρέπει να ικανοποιεί ένας εκλογικός νόμος, δηλαδή την αντιπροσωπευτικότητα και την κυβερνησιμότητα. Η απλή αναλογική ικανοποιεί μόνο το πρώτο</w:t>
      </w:r>
      <w:r>
        <w:rPr>
          <w:rFonts w:eastAsia="Times New Roman" w:cs="Times New Roman"/>
          <w:bCs/>
          <w:shd w:val="clear" w:color="auto" w:fill="FFFFFF"/>
        </w:rPr>
        <w:t>,</w:t>
      </w:r>
      <w:r>
        <w:rPr>
          <w:rFonts w:eastAsia="Times New Roman" w:cs="Times New Roman"/>
          <w:bCs/>
          <w:shd w:val="clear" w:color="auto" w:fill="FFFFFF"/>
        </w:rPr>
        <w:t xml:space="preserve"> την αντιπροσωπευτικότητα, ενώ το υπερβολικό και άκαμπτο μπόνους των πενήντα εδρών μόνο το</w:t>
      </w:r>
      <w:r>
        <w:rPr>
          <w:rFonts w:eastAsia="Times New Roman" w:cs="Times New Roman"/>
          <w:bCs/>
          <w:shd w:val="clear" w:color="auto" w:fill="FFFFFF"/>
        </w:rPr>
        <w:t xml:space="preserve"> δεύτερο, την κυβερνησιμότητα. </w:t>
      </w:r>
    </w:p>
    <w:p w14:paraId="71252AB0" w14:textId="77777777" w:rsidR="00802761" w:rsidRDefault="00465DCE">
      <w:pPr>
        <w:spacing w:after="0" w:line="600" w:lineRule="auto"/>
        <w:ind w:firstLine="720"/>
        <w:jc w:val="both"/>
        <w:rPr>
          <w:rFonts w:eastAsia="Times New Roman" w:cs="Times New Roman"/>
        </w:rPr>
      </w:pPr>
      <w:r>
        <w:rPr>
          <w:rFonts w:eastAsia="Times New Roman" w:cs="Times New Roman"/>
          <w:bCs/>
          <w:shd w:val="clear" w:color="auto" w:fill="FFFFFF"/>
        </w:rPr>
        <w:t xml:space="preserve">Ο βέλτιστος συγκερασμός αυτών των δύο κριτηρίων </w:t>
      </w:r>
      <w:r>
        <w:rPr>
          <w:rFonts w:eastAsia="Times New Roman"/>
          <w:bCs/>
          <w:shd w:val="clear" w:color="auto" w:fill="FFFFFF"/>
        </w:rPr>
        <w:t>είναι</w:t>
      </w:r>
      <w:r>
        <w:rPr>
          <w:rFonts w:eastAsia="Times New Roman" w:cs="Times New Roman"/>
          <w:bCs/>
          <w:shd w:val="clear" w:color="auto" w:fill="FFFFFF"/>
        </w:rPr>
        <w:t xml:space="preserve"> η πρόταση του Ποταμιού και για αυτό επιμένουμε για την υιοθέτησή της τόσο από τον ΣΥΡΙΖΑ όσο και από τη Νέα Δημοκρατία. </w:t>
      </w:r>
    </w:p>
    <w:p w14:paraId="71252AB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Μετά από εξίμισι χρόνια κρίσης φαίνεται να μην έχ</w:t>
      </w:r>
      <w:r>
        <w:rPr>
          <w:rFonts w:eastAsia="Times New Roman" w:cs="Times New Roman"/>
          <w:szCs w:val="24"/>
        </w:rPr>
        <w:t xml:space="preserve">ουμε καταλάβει τίποτε. Ο εκλογικός νόμος αν ερχόταν ολοκληρωμένος και με άπλετο χρόνο για διαβούλευση, θα ήταν ένα ιδανικό πεδίο συγκλίσεων, που τις έχει ανάγκη η χώρα μας για να βγει από την κρίση. Θα μπορούσε να δουλέψει σαν ένα πεδίο μέτρων οικοδόμησης </w:t>
      </w:r>
      <w:r>
        <w:rPr>
          <w:rFonts w:eastAsia="Times New Roman" w:cs="Times New Roman"/>
          <w:szCs w:val="24"/>
        </w:rPr>
        <w:t xml:space="preserve">εμπιστοσύνης μεταξύ των κομμάτων του ευρωπαϊκού προσανατολισμού. Ένα βήμα πίσω ο ένας, ένα βήμα πίσω ο άλλος, για να κάνει η χώρα ένα άλμα μπροστά. Όμως, δυστυχώς, φαίνεται </w:t>
      </w:r>
      <w:r>
        <w:rPr>
          <w:rFonts w:eastAsia="Times New Roman" w:cs="Times New Roman"/>
          <w:szCs w:val="24"/>
        </w:rPr>
        <w:lastRenderedPageBreak/>
        <w:t>ότι θα πρωταγωνιστήσει και πάλι η σύγκρουση και όχι η σύνθεση. Θα μεγιστοποιηθούν τ</w:t>
      </w:r>
      <w:r>
        <w:rPr>
          <w:rFonts w:eastAsia="Times New Roman" w:cs="Times New Roman"/>
          <w:szCs w:val="24"/>
        </w:rPr>
        <w:t xml:space="preserve">α σημεία διαφωνίας και όχι τα σημεία σύγκλισης. Θα μπουν οι κομματικοί τακτικισμοί πάνω από το εθνικό συμφέρον. </w:t>
      </w:r>
    </w:p>
    <w:p w14:paraId="71252AB2"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απλή αναλογική για την οποία γίνεται πολύς λόγος δεν είναι πανάκεια. Ίσχυσε, κατά κύριο λόγο, στην Ελλάδα από τ</w:t>
      </w:r>
      <w:r>
        <w:rPr>
          <w:rFonts w:eastAsia="Times New Roman" w:cs="Times New Roman"/>
          <w:szCs w:val="24"/>
        </w:rPr>
        <w:t xml:space="preserve">ο 1926 έως περίπου τη δεκαετία του ’50, δίνοντας θνησιγενείς και βραχύβιες κυβερνήσεις. Αυτή τη στιγμή η απλή αναλογική εξυπηρετεί μόνο την όψιμη λογική του ΣΥΡΙΖΑ. </w:t>
      </w:r>
    </w:p>
    <w:p w14:paraId="71252AB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Με τα σημερινά δημοσκοπικά δεδομένα, η απλή αναλογική θα απαιτούσε τέσσερα ή πέντε κόμματα</w:t>
      </w:r>
      <w:r>
        <w:rPr>
          <w:rFonts w:eastAsia="Times New Roman" w:cs="Times New Roman"/>
          <w:szCs w:val="24"/>
        </w:rPr>
        <w:t xml:space="preserve"> να συναινέσουν για να δημιουργηθεί κυβέρνηση, εάν δεν τα έβρισκαν τα δύο πρώτα. Καταλαβαίνετε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πόσο ασταθής θα είναι η κυβέρνηση που θα προκύψει, όταν η δεδηλωμένη θα εξαρτάται από την ικανοποίηση των επιθυμιών και του τελευταίου εταίρου της κυβέρ</w:t>
      </w:r>
      <w:r>
        <w:rPr>
          <w:rFonts w:eastAsia="Times New Roman" w:cs="Times New Roman"/>
          <w:szCs w:val="24"/>
        </w:rPr>
        <w:t xml:space="preserve">νησης. Με άλλα λόγια μια τέτοια κυβέρνηση θα είναι όμηρος κυβερνητικών εκβιασμών και όχι αποτέλεσμα προγραμματικών συγκλίσεων. </w:t>
      </w:r>
    </w:p>
    <w:p w14:paraId="71252AB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Α</w:t>
      </w:r>
      <w:r>
        <w:rPr>
          <w:rFonts w:eastAsia="Times New Roman" w:cs="Times New Roman"/>
          <w:szCs w:val="24"/>
        </w:rPr>
        <w:t xml:space="preserve">ν όντως ο ΣΥΡΙΖΑ κόπτεται τόσο πολύ για τις συναινέσεις που υποτίθεται ότι θα προωθήσει η απλή αναλογική, γιατί δεν μας άκουγε </w:t>
      </w:r>
      <w:r>
        <w:rPr>
          <w:rFonts w:eastAsia="Times New Roman" w:cs="Times New Roman"/>
          <w:szCs w:val="24"/>
        </w:rPr>
        <w:t>όταν τα λέγαμε αυτά πέρ</w:t>
      </w:r>
      <w:r>
        <w:rPr>
          <w:rFonts w:eastAsia="Times New Roman" w:cs="Times New Roman"/>
          <w:szCs w:val="24"/>
        </w:rPr>
        <w:t>υ</w:t>
      </w:r>
      <w:r>
        <w:rPr>
          <w:rFonts w:eastAsia="Times New Roman" w:cs="Times New Roman"/>
          <w:szCs w:val="24"/>
        </w:rPr>
        <w:t>σι τον Αύγουστο, για συναινέσεις και συγκλίσεις; Τι τον εμποδίζει να τις εφαρμόσει έστω και τώρα; Δεν πείθει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ο συναινετικός σου λόγος, όταν μπορείς να τον εφαρμόσεις στην πράξη αλλά δεν το κάνεις. </w:t>
      </w:r>
    </w:p>
    <w:p w14:paraId="71252AB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Ας δούμε, όμως, και τι δε</w:t>
      </w:r>
      <w:r>
        <w:rPr>
          <w:rFonts w:eastAsia="Times New Roman" w:cs="Times New Roman"/>
          <w:szCs w:val="24"/>
        </w:rPr>
        <w:t>ν περιέχει ο αποσπασματικός αυτός εκλογικός νόμος. Δεν περιέχει την κατάτμηση των μεγάλων περιφερειών. Οι μεγάλες απρόσωπες περιφέρειες είναι η χαρά του καναλάρχη. Και τώρα, απ’ ό,τι φαίνεται, θα έχουμε και καινούρ</w:t>
      </w:r>
      <w:r>
        <w:rPr>
          <w:rFonts w:eastAsia="Times New Roman" w:cs="Times New Roman"/>
          <w:szCs w:val="24"/>
        </w:rPr>
        <w:t>γ</w:t>
      </w:r>
      <w:r>
        <w:rPr>
          <w:rFonts w:eastAsia="Times New Roman" w:cs="Times New Roman"/>
          <w:szCs w:val="24"/>
        </w:rPr>
        <w:t>ιους καναλάρχες, με απόφαση Υπουργού. Για</w:t>
      </w:r>
      <w:r>
        <w:rPr>
          <w:rFonts w:eastAsia="Times New Roman" w:cs="Times New Roman"/>
          <w:szCs w:val="24"/>
        </w:rPr>
        <w:t xml:space="preserve"> να μη στενοχωρηθεί και ο κ. Λεβέντης, η κατάτμηση των μεγάλων περιφερειών, στις οποίες το «γυαλί» βγάζει Βουλευτή, παραπέμπεται δυστυχώς στις κοινοβουλευτικές καλένδες. </w:t>
      </w:r>
    </w:p>
    <w:p w14:paraId="71252AB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Η ψήφος στους Έλληνες του εξωτερικού που έφυγαν τα τελευταία χρόνια, επίσης παραμένει</w:t>
      </w:r>
      <w:r>
        <w:rPr>
          <w:rFonts w:eastAsia="Times New Roman" w:cs="Times New Roman"/>
          <w:szCs w:val="24"/>
        </w:rPr>
        <w:t xml:space="preserve"> όνειρο θερινής νυκτός για τα χιλιάδες παιδιά που έχουν φύγει στο εξωτερικό τα τελευταία χρόνια, κοντά </w:t>
      </w:r>
      <w:r>
        <w:rPr>
          <w:rFonts w:eastAsia="Times New Roman" w:cs="Times New Roman"/>
          <w:szCs w:val="24"/>
        </w:rPr>
        <w:t xml:space="preserve">στις </w:t>
      </w:r>
      <w:r>
        <w:rPr>
          <w:rFonts w:eastAsia="Times New Roman" w:cs="Times New Roman"/>
          <w:szCs w:val="24"/>
        </w:rPr>
        <w:t>τετρακόσιες είκοσι επτά χιλιάδες</w:t>
      </w:r>
      <w:r>
        <w:rPr>
          <w:rFonts w:eastAsia="Times New Roman" w:cs="Times New Roman"/>
          <w:szCs w:val="24"/>
        </w:rPr>
        <w:t xml:space="preserve">, σύμφωνα με πρόσφατη έκθεση της Τράπεζας της Ελλάδος. Κατά τα </w:t>
      </w:r>
      <w:r>
        <w:rPr>
          <w:rFonts w:eastAsia="Times New Roman" w:cs="Times New Roman"/>
          <w:szCs w:val="24"/>
        </w:rPr>
        <w:lastRenderedPageBreak/>
        <w:t xml:space="preserve">άλλα, η Κυβέρνηση θρηνεί για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για τη δ</w:t>
      </w:r>
      <w:r>
        <w:rPr>
          <w:rFonts w:eastAsia="Times New Roman" w:cs="Times New Roman"/>
          <w:szCs w:val="24"/>
        </w:rPr>
        <w:t xml:space="preserve">ιαρροή εγκεφάλων, αλλά δεν κάνει τίποτα για να τους δώσει φωνή. Ξενιτεμένοι είναι, όχι εξοστρακισμένοι. </w:t>
      </w:r>
    </w:p>
    <w:p w14:paraId="71252AB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Το Ποτάμι έχει προτείνει τρεις τροπολογίες που αφορούν στο αναλογικό μπόνους, στην ψήφο στους Έλληνες του εξωτερικού και στην ψήφο στα </w:t>
      </w:r>
      <w:r>
        <w:rPr>
          <w:rFonts w:eastAsia="Times New Roman" w:cs="Times New Roman"/>
          <w:szCs w:val="24"/>
        </w:rPr>
        <w:t>δεκαεπτά</w:t>
      </w:r>
      <w:r>
        <w:rPr>
          <w:rFonts w:eastAsia="Times New Roman" w:cs="Times New Roman"/>
          <w:szCs w:val="24"/>
        </w:rPr>
        <w:t xml:space="preserve"> έτη. Θα ήθελα να κάνω μια παρένθεση για την ψήφο στα </w:t>
      </w:r>
      <w:r>
        <w:rPr>
          <w:rFonts w:eastAsia="Times New Roman" w:cs="Times New Roman"/>
          <w:szCs w:val="24"/>
        </w:rPr>
        <w:t>δεκαεπτά</w:t>
      </w:r>
      <w:r>
        <w:rPr>
          <w:rFonts w:eastAsia="Times New Roman" w:cs="Times New Roman"/>
          <w:szCs w:val="24"/>
        </w:rPr>
        <w:t xml:space="preserve"> έτη: Πρέπει να ευθυγραμμίσουμε το όριο ενηλικίωσης. Για παράδειγμα, το προσχέδιο του αθλητικού νόμου, που κυκλοφορεί, λέει ότι γίνεσαι μέλος σε αθλητικό σωματείο αν έχεις κλείσει το </w:t>
      </w:r>
      <w:r>
        <w:rPr>
          <w:rFonts w:eastAsia="Times New Roman" w:cs="Times New Roman"/>
          <w:szCs w:val="24"/>
        </w:rPr>
        <w:t>δέκατο όγδο</w:t>
      </w:r>
      <w:r>
        <w:rPr>
          <w:rFonts w:eastAsia="Times New Roman" w:cs="Times New Roman"/>
          <w:szCs w:val="24"/>
        </w:rPr>
        <w:t>ο</w:t>
      </w:r>
      <w:r>
        <w:rPr>
          <w:rFonts w:eastAsia="Times New Roman" w:cs="Times New Roman"/>
          <w:szCs w:val="24"/>
        </w:rPr>
        <w:t xml:space="preserve"> έτος της ηλικίας σου. Δηλαδή, είσαι ώριμος να ψηφίσεις για κυβέρνηση της χώρας στα </w:t>
      </w:r>
      <w:r>
        <w:rPr>
          <w:rFonts w:eastAsia="Times New Roman" w:cs="Times New Roman"/>
          <w:szCs w:val="24"/>
        </w:rPr>
        <w:t>δεκαεπτά</w:t>
      </w:r>
      <w:r>
        <w:rPr>
          <w:rFonts w:eastAsia="Times New Roman" w:cs="Times New Roman"/>
          <w:szCs w:val="24"/>
        </w:rPr>
        <w:t xml:space="preserve"> έτη, αλλά δεν είσαι ώριμος για να ψηφίσεις για διοίκηση σε ένα τοπικό αθλητικό σωματείο στην κάτω Πετρομαγούλα. Λογικό; Όχι. Από την άλλη, πρέπει να είμαστε πολύ </w:t>
      </w:r>
      <w:r>
        <w:rPr>
          <w:rFonts w:eastAsia="Times New Roman" w:cs="Times New Roman"/>
          <w:szCs w:val="24"/>
        </w:rPr>
        <w:t xml:space="preserve">προσεκτικοί, να μη γίνουν τα λύκεια κομματικά φέουδα, όπως έγιναν τα πανεπιστήμια. </w:t>
      </w:r>
    </w:p>
    <w:p w14:paraId="71252AB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Το Ποτάμι κόντρα στο κομματικό του συμφέρον, καθώς θα το βόλευε ασφαλώς, όπως είπε και ο εισηγητής μας, η απλή αναλογική, επιλέγει το εθνικό συμφέρον, που είναι οι σταθερές</w:t>
      </w:r>
      <w:r>
        <w:rPr>
          <w:rFonts w:eastAsia="Times New Roman" w:cs="Times New Roman"/>
          <w:szCs w:val="24"/>
        </w:rPr>
        <w:t xml:space="preserve"> κυβερνήσεις και </w:t>
      </w:r>
      <w:r>
        <w:rPr>
          <w:rFonts w:eastAsia="Times New Roman" w:cs="Times New Roman"/>
          <w:szCs w:val="24"/>
        </w:rPr>
        <w:lastRenderedPageBreak/>
        <w:t>ένα πιο αναλογικό σύστημα. Το κόμμα που πλειοψηφικά επιλέγει ο λαός να έχει τον πρώτο λόγο στη δημιουργία της κυβέρνησης, αλλά όχι με την παντοδυναμία που του έδινε ο προηγούμενος νόμος με το υπερβολικό μπόνους των πενήντα εδρών. Το αναλογ</w:t>
      </w:r>
      <w:r>
        <w:rPr>
          <w:rFonts w:eastAsia="Times New Roman" w:cs="Times New Roman"/>
          <w:szCs w:val="24"/>
        </w:rPr>
        <w:t xml:space="preserve">ικό μπόνους που προτείνουμε αναγκάζει σε κυβερνητικές συμμαχίες με πιο στέρεη και ρεαλιστική βάση. </w:t>
      </w:r>
    </w:p>
    <w:p w14:paraId="71252AB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Κλείνοντας, θα ήθελα να πω ότι ο εκλογικός νόμος είναι μια ευκαιρία για την Κυβέρνηση να προσεγγίσει τις δυνάμεις του ευρωπαϊκού τόξου, να δείξει ότι επιδιώκει συγκλίσεις στην πράξη και όχι στα λόγια. Από την άλλη, ο εκλογικός νόμος είναι και μια ευκαιρία </w:t>
      </w:r>
      <w:r>
        <w:rPr>
          <w:rFonts w:eastAsia="Times New Roman" w:cs="Times New Roman"/>
          <w:szCs w:val="24"/>
        </w:rPr>
        <w:t xml:space="preserve">για την Αξιωματική Αντιπολίτευση να δείξει ότι έχει κάνει βήματα σε μια προοδευτική κατεύθυνση και δεν είναι δέσμια συντηρητικών αντανακλαστικών. </w:t>
      </w:r>
    </w:p>
    <w:p w14:paraId="71252AB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Η πρόταση, λοιπόν, του Ποταμιού, η πρότασή μας προσφέρει μια χρυσή ευκαιρία για να υπάρξει μια τέτοια σύγκλισ</w:t>
      </w:r>
      <w:r>
        <w:rPr>
          <w:rFonts w:eastAsia="Times New Roman" w:cs="Times New Roman"/>
          <w:szCs w:val="24"/>
        </w:rPr>
        <w:t xml:space="preserve">η σε ένα τόσο σημαντικό θέμα, χωρίς νικητές και ηττημένους. Το αντέχει το πολιτικό </w:t>
      </w:r>
      <w:r>
        <w:rPr>
          <w:rFonts w:eastAsia="Times New Roman" w:cs="Times New Roman"/>
          <w:szCs w:val="24"/>
        </w:rPr>
        <w:lastRenderedPageBreak/>
        <w:t xml:space="preserve">μας σύστημα αυτό; Μακάρι να διαψευσθώ. Πολύ φοβάμαι, όμως, ότι το να συνθηματολογείς και να συγκρούεσαι είναι πολύ πιο εύκολο από το να επιχειρηματολογείς και να συνθέτεις. </w:t>
      </w:r>
      <w:r>
        <w:rPr>
          <w:rFonts w:eastAsia="Times New Roman" w:cs="Times New Roman"/>
          <w:szCs w:val="24"/>
        </w:rPr>
        <w:t xml:space="preserve">Και όπως έχει ήδη δείξει η ιστορία των τελευταίων ετών της κρίσης, μάλλον καταφεύγουμε στα εύκολα. </w:t>
      </w:r>
    </w:p>
    <w:p w14:paraId="71252AB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1252ABC" w14:textId="77777777" w:rsidR="00802761" w:rsidRDefault="00465DC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71252ABD"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 </w:t>
      </w:r>
    </w:p>
    <w:p w14:paraId="71252AB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Ο κ. Ιωάννης Σαρίδης από την </w:t>
      </w:r>
      <w:r>
        <w:rPr>
          <w:rFonts w:eastAsia="Times New Roman" w:cs="Times New Roman"/>
          <w:szCs w:val="24"/>
        </w:rPr>
        <w:t xml:space="preserve">Ένωση Κεντρώων έχει τον λόγο. </w:t>
      </w:r>
    </w:p>
    <w:p w14:paraId="71252ABF"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κύριε Πρόεδρε. </w:t>
      </w:r>
    </w:p>
    <w:p w14:paraId="71252AC0"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κάθε φορά που κάνουμε εκλογές, μιλάμε μετά για το περίφημο μήνυμα που έστειλαν οι πολίτες στους πολιτικούς. Από τις πρώτες δημοκρατικές εκλογές της Μετα</w:t>
      </w:r>
      <w:r>
        <w:rPr>
          <w:rFonts w:eastAsia="Times New Roman" w:cs="Times New Roman"/>
          <w:szCs w:val="24"/>
        </w:rPr>
        <w:t xml:space="preserve">πολίτευσης μέχρι και αυτές του περασμένου Σεπτεμβρίου το κάθε κόμμα ερμήνευε το μήνυμα των πολιτών ανάλογα με τον τρόπο που τον βόλευε. </w:t>
      </w:r>
    </w:p>
    <w:p w14:paraId="71252AC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Ποτέ δεν θυμάμαι να βγήκε ένα σαφές συμπέρασμα για το ποιο είναι τελικά το μήνυμα των πολιτών. Τι μήνυμα καταλαβαίνετε </w:t>
      </w:r>
      <w:r>
        <w:rPr>
          <w:rFonts w:eastAsia="Times New Roman" w:cs="Times New Roman"/>
          <w:szCs w:val="24"/>
        </w:rPr>
        <w:t xml:space="preserve">εσείς, αγαπητοί φίλοι της Αξιωματικής Αντιπολίτευσης, πως στέλνει ο λαός, όταν ικανότερο για </w:t>
      </w:r>
      <w:r>
        <w:rPr>
          <w:rFonts w:eastAsia="Times New Roman" w:cs="Times New Roman"/>
          <w:szCs w:val="24"/>
        </w:rPr>
        <w:t xml:space="preserve">Πρωθυπουργό </w:t>
      </w:r>
      <w:r>
        <w:rPr>
          <w:rFonts w:eastAsia="Times New Roman" w:cs="Times New Roman"/>
          <w:szCs w:val="24"/>
        </w:rPr>
        <w:t>προκρίνει σταθερά τον «κανένα»;</w:t>
      </w:r>
    </w:p>
    <w:p w14:paraId="71252AC2"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Ποιο μήνυμα εκπέμπουν οι πολίτες, όταν στέλνουν οκτώ πολιτικούς σχηματισμούς στο Κοινοβούλιο, που μαζί με τους Οικολόγο</w:t>
      </w:r>
      <w:r>
        <w:rPr>
          <w:rFonts w:eastAsia="Times New Roman" w:cs="Times New Roman"/>
          <w:szCs w:val="24"/>
        </w:rPr>
        <w:t>υς, το «Άρμα» του κ. Ζουράρι και τους Χριστ</w:t>
      </w:r>
      <w:r>
        <w:rPr>
          <w:rFonts w:eastAsia="Times New Roman" w:cs="Times New Roman"/>
          <w:szCs w:val="24"/>
        </w:rPr>
        <w:t>ι</w:t>
      </w:r>
      <w:r>
        <w:rPr>
          <w:rFonts w:eastAsia="Times New Roman" w:cs="Times New Roman"/>
          <w:szCs w:val="24"/>
        </w:rPr>
        <w:t>ανοδημοκράτες του κ. Νικολόπουλου, φτάνουμε τους έντεκα ουσιαστικά πολιτικούς σχηματισμούς;</w:t>
      </w:r>
    </w:p>
    <w:p w14:paraId="71252AC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Τι λέτε να θέλουν οι πολίτες, που σταμάτησαν να προσφέρουν την ασφάλεια της αυτοδυναμίας στα λεγόμενα «κόμματα εξουσίας»</w:t>
      </w:r>
      <w:r>
        <w:rPr>
          <w:rFonts w:eastAsia="Times New Roman" w:cs="Times New Roman"/>
          <w:szCs w:val="24"/>
        </w:rPr>
        <w:t xml:space="preserve">; Τέλος στα κόμματα εξουσίας! Ο δικομματισμός τελείωσε και μαζί του τελειώνει και η κλοπή των εδρών από το Κοινοβούλιο, μαζί του τελειώνει και το αντιδημοκρατικό σύστημα της ενισχυμένης αναλογικής. </w:t>
      </w:r>
    </w:p>
    <w:p w14:paraId="71252AC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Η είσοδος της Ένωσης Κεντρώων στο εθνικό Κοινοβούλιο συνο</w:t>
      </w:r>
      <w:r>
        <w:rPr>
          <w:rFonts w:eastAsia="Times New Roman" w:cs="Times New Roman"/>
          <w:szCs w:val="24"/>
        </w:rPr>
        <w:t xml:space="preserve">δεύτηκε από τη διατύπωση ξεκάθαρων αιτημάτων: Το πρώτο που ζητήσαμε ήταν η απλή αναλογική, η οποία αποτελεί για εμάς όχι απλά ιδρυτική, προγραμματική θέση δεκαετιών, αλλά προϋπόθεση δημοκρατίας. </w:t>
      </w:r>
    </w:p>
    <w:p w14:paraId="71252AC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Έχουμε εναποθέσει πολλές ελπίδες στην εφαρμογή της απλής ανα</w:t>
      </w:r>
      <w:r>
        <w:rPr>
          <w:rFonts w:eastAsia="Times New Roman" w:cs="Times New Roman"/>
          <w:szCs w:val="24"/>
        </w:rPr>
        <w:t xml:space="preserve">λογικής. Και εδώ θα ήθελα να κάνω μια παρατήρηση, πάνω σε ένα επιχείρημα που ακούστηκε από έναν συνάδελφο της Αντιπολίτευσης, ο οποίος στην τοποθέτησή του ισχυρίστηκε πως οι Έλληνες όταν ψηφίζουν διαλέγουν κυβέρνηση. </w:t>
      </w:r>
    </w:p>
    <w:p w14:paraId="71252AC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Όχι, κύριοι! Οι Έλληνες πλέον θα αποφα</w:t>
      </w:r>
      <w:r>
        <w:rPr>
          <w:rFonts w:eastAsia="Times New Roman" w:cs="Times New Roman"/>
          <w:szCs w:val="24"/>
        </w:rPr>
        <w:t xml:space="preserve">σίζουν ποιοι θα είναι υποχρεωμένοι εξ ονόματός τους να καθίσουν γύρω από ένα τραπέζι για να δουλέψουν για το καλό της χώρας, που όλοι ξέρουν ποιο είναι. </w:t>
      </w:r>
    </w:p>
    <w:p w14:paraId="71252AC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Οι Έλληνες πλέον θα γνωρίζουν, όπως και οι Βουλευτές που θα εκλέγονται, πως πρώτη προϋπόθεση για να έχ</w:t>
      </w:r>
      <w:r>
        <w:rPr>
          <w:rFonts w:eastAsia="Times New Roman" w:cs="Times New Roman"/>
          <w:szCs w:val="24"/>
        </w:rPr>
        <w:t xml:space="preserve">ουν μέλλον θα είναι να μπορούν να επιχειρηματολογούν και να συνεργάζονται. </w:t>
      </w:r>
    </w:p>
    <w:p w14:paraId="71252AC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δικομματισμός στέρησε από την </w:t>
      </w:r>
      <w:r>
        <w:rPr>
          <w:rFonts w:eastAsia="Times New Roman" w:cs="Times New Roman"/>
          <w:szCs w:val="24"/>
        </w:rPr>
        <w:t xml:space="preserve">Ελληνική </w:t>
      </w:r>
      <w:r>
        <w:rPr>
          <w:rFonts w:eastAsia="Times New Roman" w:cs="Times New Roman"/>
          <w:szCs w:val="24"/>
        </w:rPr>
        <w:t>Δημοκρατία το βασικότερο συστατικό της, που είναι τα επιχειρήματα. Η εναλλαγή δύο απόψεων δύο κομμάτων απαξίωσε τον πολιτικό λόγο, ενώ επέτ</w:t>
      </w:r>
      <w:r>
        <w:rPr>
          <w:rFonts w:eastAsia="Times New Roman" w:cs="Times New Roman"/>
          <w:szCs w:val="24"/>
        </w:rPr>
        <w:t>ρεψε τη δημιουργία πολιτικών αυθεντιών και ειδικών, που μας έφτασαν εδώ ακριβώς που μας έφτασαν.</w:t>
      </w:r>
    </w:p>
    <w:p w14:paraId="71252AC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ως δημοκράτης Βουλευτής, για να συνεχίσω να θεωρώ τον εαυτό μου δημοκράτη, νιώθω υποχρεωμένος από τη συνείδησή μου να παραμείνω πιστός στις </w:t>
      </w:r>
      <w:r>
        <w:rPr>
          <w:rFonts w:eastAsia="Times New Roman" w:cs="Times New Roman"/>
          <w:szCs w:val="24"/>
        </w:rPr>
        <w:t xml:space="preserve">πολιτικές μου ιδέες και να υπερψηφίσω την απλή αναλογική. </w:t>
      </w:r>
    </w:p>
    <w:p w14:paraId="71252AC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Ως δημοκράτης δεν μπορώ να δεχτώ το κόστος της δημοκρατικής εκπροσώπησης, υποκύπτοντας στον φόβο της ακυβερνησίας. Είναι διαχρονικά πιστή η Αξιωματική Αντιπολίτευση στην ενισχυμένη αναλογική αλλά κ</w:t>
      </w:r>
      <w:r>
        <w:rPr>
          <w:rFonts w:eastAsia="Times New Roman" w:cs="Times New Roman"/>
          <w:szCs w:val="24"/>
        </w:rPr>
        <w:t>αι στον φόβο, τον οποίο χρησιμοποίησε για να διεκδικήσει ή να παραμείνει στην εξουσία.</w:t>
      </w:r>
    </w:p>
    <w:p w14:paraId="71252AC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Δεν φοβάμαι τη συνεργασία μεταξύ Ελλήνων. Αντιθέτως, η ιστορία μού δίδαξε πως όταν οι Έλληνες είναι ενωμένοι μπορούν να μεγαλουργήσουν. </w:t>
      </w:r>
    </w:p>
    <w:p w14:paraId="71252AC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πω δύο κουβέντες, κλείνοντας </w:t>
      </w:r>
      <w:r>
        <w:rPr>
          <w:rFonts w:eastAsia="Times New Roman" w:cs="Times New Roman"/>
          <w:szCs w:val="24"/>
        </w:rPr>
        <w:t xml:space="preserve">την τοποθέτησή μου, για την ψήφο στα 17 και για το 3%. Η ψήφος στα </w:t>
      </w:r>
      <w:r>
        <w:rPr>
          <w:rFonts w:eastAsia="Times New Roman" w:cs="Times New Roman"/>
          <w:szCs w:val="24"/>
        </w:rPr>
        <w:t xml:space="preserve">δεκαεπτά </w:t>
      </w:r>
      <w:r>
        <w:rPr>
          <w:rFonts w:eastAsia="Times New Roman" w:cs="Times New Roman"/>
          <w:szCs w:val="24"/>
        </w:rPr>
        <w:t xml:space="preserve">έχει ένα νόημα για εμένα. Στέλνει το σωστό μήνυμα στη νεολαία μας. </w:t>
      </w:r>
    </w:p>
    <w:p w14:paraId="71252AC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Η κοινωνία μας είναι αμείλικτη και πρέπει να το ξέρουν οι νέοι μας αυτό. Το σύστημα τούς περιμένει το συντομότερ</w:t>
      </w:r>
      <w:r>
        <w:rPr>
          <w:rFonts w:eastAsia="Times New Roman" w:cs="Times New Roman"/>
          <w:szCs w:val="24"/>
        </w:rPr>
        <w:t xml:space="preserve">ο δυνατό να αναλάβουν ευθύνες κάθε είδους, είτε κατάφερε να τους προετοιμάσει σωστά για αυτό είτε όχι, όπως δυστυχώς συμβαίνει τις περισσότερες φορές. </w:t>
      </w:r>
    </w:p>
    <w:p w14:paraId="71252ACE"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 μήνυμα που επιθυμώ εγώ να δώσω στους δεκαεφτάρηδες, ψηφίζοντας την υποχρέωση και το δικαίωμά τους να </w:t>
      </w:r>
      <w:r>
        <w:rPr>
          <w:rFonts w:eastAsia="Times New Roman" w:cs="Times New Roman"/>
          <w:szCs w:val="24"/>
        </w:rPr>
        <w:t xml:space="preserve">διαλέγουν αυτούς που θα τους κυβερνούν στο όνομά τους, είναι ένα: Ο κόσμος είναι σκληρός και βιάζεται να σας καταστήσει υπεύθυνους και να σας αφαιρέσει από την προστασία της γονικής ευθύνης! </w:t>
      </w:r>
    </w:p>
    <w:p w14:paraId="71252ACF"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Το όριο του 3% πράγματι μειώνει τη δημοκρατική εκπροσώπηση των π</w:t>
      </w:r>
      <w:r>
        <w:rPr>
          <w:rFonts w:eastAsia="Times New Roman" w:cs="Times New Roman"/>
          <w:szCs w:val="24"/>
        </w:rPr>
        <w:t xml:space="preserve">ολιτών. Πρόσφατο παράδειγμα είναι η ΛΑΕ. Σας ρωτώ: Δεν θα ήταν χρήσιμη η παρουσία του κ. Λαφαζάνη και της κ. Κωνσταντοπούλου στο Κοινοβούλιο; Πολλά μπορεί να πει </w:t>
      </w:r>
      <w:r>
        <w:rPr>
          <w:rFonts w:eastAsia="Times New Roman" w:cs="Times New Roman"/>
          <w:szCs w:val="24"/>
        </w:rPr>
        <w:t>κάποιος</w:t>
      </w:r>
      <w:r>
        <w:rPr>
          <w:rFonts w:eastAsia="Times New Roman" w:cs="Times New Roman"/>
          <w:szCs w:val="24"/>
        </w:rPr>
        <w:t xml:space="preserve">, όχι όμως ότι δεν υπήρξαν συνεπείς ιδεολογικά ή ότι δεν είχαν κάτι να πουν. </w:t>
      </w:r>
    </w:p>
    <w:p w14:paraId="71252AD0"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Δεχόμαστε, όμως, αυτό το όριο για έναν και μόνο λόγο, διότι πιστεύουμε πως δεν είναι ικανό το πολιτικό σύστημα της χώρας να προστατεύσει την </w:t>
      </w:r>
      <w:r>
        <w:rPr>
          <w:rFonts w:eastAsia="Times New Roman" w:cs="Times New Roman"/>
          <w:szCs w:val="24"/>
        </w:rPr>
        <w:t xml:space="preserve">Ελληνική </w:t>
      </w:r>
      <w:r>
        <w:rPr>
          <w:rFonts w:eastAsia="Times New Roman" w:cs="Times New Roman"/>
          <w:szCs w:val="24"/>
        </w:rPr>
        <w:t>Δημοκρατία από κακόβουλα ξένα και εγχώρια συμφέροντα, τα οποία επιδιώκουν όχι τη δημοκρατική πολυφωνία, αλ</w:t>
      </w:r>
      <w:r>
        <w:rPr>
          <w:rFonts w:eastAsia="Times New Roman" w:cs="Times New Roman"/>
          <w:szCs w:val="24"/>
        </w:rPr>
        <w:t xml:space="preserve">λά την ασφάλεια και τις πληροφορίες της βουλευτικής έδρας. </w:t>
      </w:r>
    </w:p>
    <w:p w14:paraId="71252AD1"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Κλείνοντας, θέλω να απευθυνθώ στο ΠΑΣΟΚ και στο Ποτάμι και να τους ζητήσω να το ξανασκεφθούν. Όσο μικροκομματικά παιχνίδια και να παίζονται, έχετε την ευκαιρία να σταματήσετε μια κλοπή πενήντα εδρών από τον ελληνικό λαό. </w:t>
      </w:r>
    </w:p>
    <w:p w14:paraId="71252AD2"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Και σε έναν αξιαγάπητο φίλο του ΚΚ</w:t>
      </w:r>
      <w:r>
        <w:rPr>
          <w:rFonts w:eastAsia="Times New Roman" w:cs="Times New Roman"/>
          <w:szCs w:val="24"/>
        </w:rPr>
        <w:t xml:space="preserve">Ε, στον κ. Γκιόκα, που μίλησε για την Ένωση Κεντρώων, θα ήθελα να πω ότι σε αυτόν τον τόπο το ΚΚΕ συγκυβέρνησε και δεν έκανε κανέναν απολύτως λόγο για την απλή αναλογική και ότι η Ένωση Κεντρώων είναι εδώ, στο </w:t>
      </w:r>
      <w:r>
        <w:rPr>
          <w:rFonts w:eastAsia="Times New Roman" w:cs="Times New Roman"/>
          <w:szCs w:val="24"/>
        </w:rPr>
        <w:t xml:space="preserve">ελληνικό </w:t>
      </w:r>
      <w:r>
        <w:rPr>
          <w:rFonts w:eastAsia="Times New Roman" w:cs="Times New Roman"/>
          <w:szCs w:val="24"/>
        </w:rPr>
        <w:t>Κοινοβούλιο, δέκα μήνες και αυτή</w:t>
      </w:r>
      <w:r>
        <w:rPr>
          <w:rFonts w:eastAsia="Times New Roman" w:cs="Times New Roman"/>
          <w:szCs w:val="24"/>
        </w:rPr>
        <w:t>ν</w:t>
      </w:r>
      <w:r>
        <w:rPr>
          <w:rFonts w:eastAsia="Times New Roman" w:cs="Times New Roman"/>
          <w:szCs w:val="24"/>
        </w:rPr>
        <w:t xml:space="preserve"> τη </w:t>
      </w:r>
      <w:r>
        <w:rPr>
          <w:rFonts w:eastAsia="Times New Roman" w:cs="Times New Roman"/>
          <w:szCs w:val="24"/>
        </w:rPr>
        <w:t xml:space="preserve">στιγμή με τον λόγο της την έχει φέρει στο προσκήνιο. </w:t>
      </w:r>
    </w:p>
    <w:p w14:paraId="71252AD3"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71252AD4" w14:textId="77777777" w:rsidR="00802761" w:rsidRDefault="00465DCE">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71252AD5"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συνάδελφε. </w:t>
      </w:r>
    </w:p>
    <w:p w14:paraId="71252AD6"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 συνάδελφος κ. Σταύρος Καλαφάτης από τη Νέα Δημοκρατία έχει το</w:t>
      </w:r>
      <w:r>
        <w:rPr>
          <w:rFonts w:eastAsia="Times New Roman" w:cs="Times New Roman"/>
          <w:szCs w:val="24"/>
        </w:rPr>
        <w:t xml:space="preserve">ν λόγο. </w:t>
      </w:r>
    </w:p>
    <w:p w14:paraId="71252AD7"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ΣΤΑΥΡΟΣ ΚΑΛΑΦΑΤΗΣ: </w:t>
      </w:r>
      <w:r>
        <w:rPr>
          <w:rFonts w:eastAsia="Times New Roman" w:cs="Times New Roman"/>
          <w:szCs w:val="24"/>
        </w:rPr>
        <w:t xml:space="preserve">Ευχαριστώ πολύ, κύριε Πρόεδρε. </w:t>
      </w:r>
    </w:p>
    <w:p w14:paraId="71252AD8"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ήθελα να δώσω δυο σύντομες απαντήσεις μονάχα σε παρατηρήσεις σε κάποια σχόλια. </w:t>
      </w:r>
    </w:p>
    <w:p w14:paraId="71252AD9"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Κύριε Μπαλάφα, νομίζω ότι, αν δεν το υπονοήσατε, είπατε ευθέως ότι η Νέα Δημοκρατία διχάζει τους Έλληνες. </w:t>
      </w:r>
    </w:p>
    <w:p w14:paraId="71252ADA" w14:textId="77777777" w:rsidR="00802761" w:rsidRDefault="00465DCE">
      <w:pPr>
        <w:spacing w:after="0" w:line="600" w:lineRule="auto"/>
        <w:ind w:firstLine="720"/>
        <w:jc w:val="both"/>
        <w:rPr>
          <w:rFonts w:eastAsia="Times New Roman"/>
          <w:szCs w:val="24"/>
        </w:rPr>
      </w:pPr>
      <w:r>
        <w:rPr>
          <w:rFonts w:eastAsia="Times New Roman"/>
          <w:b/>
          <w:szCs w:val="24"/>
        </w:rPr>
        <w:lastRenderedPageBreak/>
        <w:t>ΙΩΑΝΝΗ</w:t>
      </w:r>
      <w:r>
        <w:rPr>
          <w:rFonts w:eastAsia="Times New Roman"/>
          <w:b/>
          <w:szCs w:val="24"/>
        </w:rPr>
        <w:t xml:space="preserve">Σ ΜΠΑΛΑΦΑΣ (Υφυπουργός Εσωτερικών και Διοικητικής Ανασυγκρότησης): </w:t>
      </w:r>
      <w:r>
        <w:rPr>
          <w:rFonts w:eastAsia="Times New Roman"/>
          <w:szCs w:val="24"/>
        </w:rPr>
        <w:t xml:space="preserve">Τι κάνει; </w:t>
      </w:r>
    </w:p>
    <w:p w14:paraId="71252ADB" w14:textId="77777777" w:rsidR="00802761" w:rsidRDefault="00465DCE">
      <w:pPr>
        <w:spacing w:after="0" w:line="600" w:lineRule="auto"/>
        <w:ind w:firstLine="720"/>
        <w:jc w:val="both"/>
        <w:rPr>
          <w:rFonts w:eastAsia="Times New Roman"/>
          <w:szCs w:val="24"/>
        </w:rPr>
      </w:pPr>
      <w:r>
        <w:rPr>
          <w:rFonts w:eastAsia="Times New Roman"/>
          <w:b/>
          <w:szCs w:val="24"/>
        </w:rPr>
        <w:t xml:space="preserve">ΣΤΑΥΡΟΣ ΚΑΛΑΦΑΤΗΣ: </w:t>
      </w:r>
      <w:r>
        <w:rPr>
          <w:rFonts w:eastAsia="Times New Roman"/>
          <w:szCs w:val="24"/>
        </w:rPr>
        <w:t xml:space="preserve">Διχάζει τους Έλληνες. Είπατε ότι διαχωρίζει τους Έλληνες. Αυτό είναι κάτι που είναι μακριά από εμάς πάντως και από τη φιλοσοφία μας, σε κάθε περίπτωση. </w:t>
      </w:r>
    </w:p>
    <w:p w14:paraId="71252ADC" w14:textId="77777777" w:rsidR="00802761" w:rsidRDefault="00465DCE">
      <w:pPr>
        <w:spacing w:after="0" w:line="600" w:lineRule="auto"/>
        <w:ind w:firstLine="720"/>
        <w:jc w:val="both"/>
        <w:rPr>
          <w:rFonts w:eastAsia="Times New Roman"/>
          <w:szCs w:val="24"/>
        </w:rPr>
      </w:pPr>
      <w:r>
        <w:rPr>
          <w:rFonts w:eastAsia="Times New Roman"/>
          <w:szCs w:val="24"/>
        </w:rPr>
        <w:t>Κυρίες</w:t>
      </w:r>
      <w:r>
        <w:rPr>
          <w:rFonts w:eastAsia="Times New Roman"/>
          <w:szCs w:val="24"/>
        </w:rPr>
        <w:t xml:space="preserve"> και κύριοι συνάδελφοι, σε όλες τις σύγχρονες αστικές αντιπροσωπευτικές δημοκρατίες, σε κάθε πολίτευμα με κοινοβουλευτική έκφραση, το πολιτικό σύστημα που συγκροτείται για να υποστηρίξει την εύρυθμη λειτουργία μιας συντεταγμένης πολιτείας αναδύεται και προ</w:t>
      </w:r>
      <w:r>
        <w:rPr>
          <w:rFonts w:eastAsia="Times New Roman"/>
          <w:szCs w:val="24"/>
        </w:rPr>
        <w:t>κύπτει από τον εκλογικό νόμο, αυτόν που ρυθμίζει τους όρους συμμετοχής των πολιτικά δρώντων κομμάτων και εκλογέων, πολιτών και πολιτικών στην εκλογική διαδικασία, αλλά και την αποτύπωση της λαϊκής βούλησης στην κοινοβουλευτική σύνθεση και λειτουργία.</w:t>
      </w:r>
    </w:p>
    <w:p w14:paraId="71252ADD" w14:textId="77777777" w:rsidR="00802761" w:rsidRDefault="00465DCE">
      <w:pPr>
        <w:spacing w:after="0" w:line="600" w:lineRule="auto"/>
        <w:ind w:firstLine="720"/>
        <w:jc w:val="both"/>
        <w:rPr>
          <w:rFonts w:eastAsia="Times New Roman"/>
          <w:szCs w:val="24"/>
        </w:rPr>
      </w:pPr>
      <w:r>
        <w:rPr>
          <w:rFonts w:eastAsia="Times New Roman"/>
          <w:szCs w:val="24"/>
        </w:rPr>
        <w:t>Με άλ</w:t>
      </w:r>
      <w:r>
        <w:rPr>
          <w:rFonts w:eastAsia="Times New Roman"/>
          <w:szCs w:val="24"/>
        </w:rPr>
        <w:t xml:space="preserve">λα λόγια, ο εκλογικός νόμος, σε συνδυασμό με τις συνταγματικές προβλέψεις για τη λειτουργία του πολιτεύματος, συνθέτουν ένα εκμαγείο, ένα καλούπι του πολιτικού συστήματος, η οικοδόμηση του </w:t>
      </w:r>
      <w:r>
        <w:rPr>
          <w:rFonts w:eastAsia="Times New Roman"/>
          <w:szCs w:val="24"/>
        </w:rPr>
        <w:lastRenderedPageBreak/>
        <w:t>οποίου βασίζεται σε μια τρόπον τινά εκλογική αρχιτεκτονική. Κάθε αρ</w:t>
      </w:r>
      <w:r>
        <w:rPr>
          <w:rFonts w:eastAsia="Times New Roman"/>
          <w:szCs w:val="24"/>
        </w:rPr>
        <w:t>χιτεκτονικό σχέδιο για να είναι επιτυχημένο πρέπει να υπηρετεί την ευστάθεια και τη βιωσιμότητα του κτηρίου που θα παραχθεί από την εφαρμογή του. Ομοίως, ένα εκλογικό σύστημα είναι επιτυχημένο και αποτελεσματικό, όταν προωθεί τη βιωσιμότητα και καλή λειτου</w:t>
      </w:r>
      <w:r>
        <w:rPr>
          <w:rFonts w:eastAsia="Times New Roman"/>
          <w:szCs w:val="24"/>
        </w:rPr>
        <w:t xml:space="preserve">ργία του πολιτικού οικοδομήματος που θα αναδείξει, για να υπηρετήσει την </w:t>
      </w:r>
      <w:r>
        <w:rPr>
          <w:rFonts w:eastAsia="Times New Roman"/>
          <w:szCs w:val="24"/>
        </w:rPr>
        <w:t>Κ</w:t>
      </w:r>
      <w:r>
        <w:rPr>
          <w:rFonts w:eastAsia="Times New Roman"/>
          <w:szCs w:val="24"/>
        </w:rPr>
        <w:t xml:space="preserve">οινοβουλευτική μας Δημοκρατία και κατ’ επέκταση τις ανάγκες του τόπου και των πολιτών, κατά τα προβλεπόμενα από το Σύνταγμα. </w:t>
      </w:r>
    </w:p>
    <w:p w14:paraId="71252ADE" w14:textId="77777777" w:rsidR="00802761" w:rsidRDefault="00465DCE">
      <w:pPr>
        <w:spacing w:after="0" w:line="600" w:lineRule="auto"/>
        <w:ind w:firstLine="720"/>
        <w:jc w:val="both"/>
        <w:rPr>
          <w:rFonts w:eastAsia="Times New Roman"/>
          <w:szCs w:val="24"/>
        </w:rPr>
      </w:pPr>
      <w:r>
        <w:rPr>
          <w:rFonts w:eastAsia="Times New Roman"/>
          <w:szCs w:val="24"/>
        </w:rPr>
        <w:t>Δυστυχώς, κυρίες και κύριοι συνάδελφοι του ΣΥΡΙΖΑ, το δι</w:t>
      </w:r>
      <w:r>
        <w:rPr>
          <w:rFonts w:eastAsia="Times New Roman"/>
          <w:szCs w:val="24"/>
        </w:rPr>
        <w:t>κό σας σχέδιο οδηγεί με μαθηματική ακρίβεια σε ένα οικοδόμημα σαθρό και ευάλωτο στην παραμικρή σεισμική δόνηση. Είστε τόσο επιρρεπείς στον ευτελισμό των δημοκρατικών θεσμών και στη χειραγώγησή τους προς εξυπηρέτηση μικροκομματικών σκοπιμοτήτων, που δεν δισ</w:t>
      </w:r>
      <w:r>
        <w:rPr>
          <w:rFonts w:eastAsia="Times New Roman"/>
          <w:szCs w:val="24"/>
        </w:rPr>
        <w:t>τάσατε να ευτελίσετε ακόμα και αυτή</w:t>
      </w:r>
      <w:r>
        <w:rPr>
          <w:rFonts w:eastAsia="Times New Roman"/>
          <w:szCs w:val="24"/>
        </w:rPr>
        <w:t>ν</w:t>
      </w:r>
      <w:r>
        <w:rPr>
          <w:rFonts w:eastAsia="Times New Roman"/>
          <w:szCs w:val="24"/>
        </w:rPr>
        <w:t xml:space="preserve"> την ύψιστη διαδικασία της συνταγματικής </w:t>
      </w:r>
      <w:r>
        <w:rPr>
          <w:rFonts w:eastAsia="Times New Roman"/>
          <w:szCs w:val="24"/>
        </w:rPr>
        <w:t>Αναθεώρησης</w:t>
      </w:r>
      <w:r>
        <w:rPr>
          <w:rFonts w:eastAsia="Times New Roman"/>
          <w:szCs w:val="24"/>
        </w:rPr>
        <w:t xml:space="preserve">, τοποθετώντας την στη σκιά εκλογικών πειραματισμών και μικροπολιτικών «μαγειρικής». </w:t>
      </w:r>
    </w:p>
    <w:p w14:paraId="71252ADF" w14:textId="77777777" w:rsidR="00802761" w:rsidRDefault="00465DCE">
      <w:pPr>
        <w:spacing w:after="0" w:line="600" w:lineRule="auto"/>
        <w:ind w:firstLine="720"/>
        <w:jc w:val="both"/>
        <w:rPr>
          <w:rFonts w:eastAsia="Times New Roman"/>
          <w:szCs w:val="24"/>
        </w:rPr>
      </w:pPr>
      <w:r>
        <w:rPr>
          <w:rFonts w:eastAsia="Times New Roman"/>
          <w:szCs w:val="24"/>
        </w:rPr>
        <w:lastRenderedPageBreak/>
        <w:t>Θα έπρεπε να συζητάμε πώς θα ενισχύσουμε τους θεσμούς, πώς θα περιφρουρήσουμε τη δ</w:t>
      </w:r>
      <w:r>
        <w:rPr>
          <w:rFonts w:eastAsia="Times New Roman"/>
          <w:szCs w:val="24"/>
        </w:rPr>
        <w:t xml:space="preserve">ιαφάνεια, πώς θα εγγυηθούμε την καλή λειτουργία της </w:t>
      </w:r>
      <w:r>
        <w:rPr>
          <w:rFonts w:eastAsia="Times New Roman"/>
          <w:szCs w:val="24"/>
        </w:rPr>
        <w:t xml:space="preserve">δημοκρατίας </w:t>
      </w:r>
      <w:r>
        <w:rPr>
          <w:rFonts w:eastAsia="Times New Roman"/>
          <w:szCs w:val="24"/>
        </w:rPr>
        <w:t xml:space="preserve">μας και πώς θα θεραπεύσουμε αστοχίες που τροφοδοτούν δικαίως ή αδίκως την καχυποψία των πολιτών έναντι της πολιτικής. </w:t>
      </w:r>
    </w:p>
    <w:p w14:paraId="71252AE0" w14:textId="77777777" w:rsidR="00802761" w:rsidRDefault="00465DCE">
      <w:pPr>
        <w:spacing w:after="0" w:line="600" w:lineRule="auto"/>
        <w:ind w:firstLine="720"/>
        <w:jc w:val="both"/>
        <w:rPr>
          <w:rFonts w:eastAsia="Times New Roman" w:cs="Times New Roman"/>
          <w:szCs w:val="24"/>
        </w:rPr>
      </w:pPr>
      <w:r>
        <w:rPr>
          <w:rFonts w:eastAsia="Times New Roman"/>
          <w:szCs w:val="24"/>
        </w:rPr>
        <w:t>Αυτό επιχειρεί η Νέα Δημοκρατία με τις δικές της προτάσεις για τη συνταγμ</w:t>
      </w:r>
      <w:r>
        <w:rPr>
          <w:rFonts w:eastAsia="Times New Roman"/>
          <w:szCs w:val="24"/>
        </w:rPr>
        <w:t xml:space="preserve">ατική </w:t>
      </w:r>
      <w:r>
        <w:rPr>
          <w:rFonts w:eastAsia="Times New Roman"/>
          <w:szCs w:val="24"/>
        </w:rPr>
        <w:t>Αναθεώρηση</w:t>
      </w:r>
      <w:r>
        <w:rPr>
          <w:rFonts w:eastAsia="Times New Roman"/>
          <w:szCs w:val="24"/>
        </w:rPr>
        <w:t xml:space="preserve">, να συμβάλει σε μια αναθεώρηση της ποιότητας της </w:t>
      </w:r>
      <w:r>
        <w:rPr>
          <w:rFonts w:eastAsia="Times New Roman"/>
          <w:szCs w:val="24"/>
        </w:rPr>
        <w:t xml:space="preserve">δημοκρατίας </w:t>
      </w:r>
      <w:r>
        <w:rPr>
          <w:rFonts w:eastAsia="Times New Roman"/>
          <w:szCs w:val="24"/>
        </w:rPr>
        <w:t xml:space="preserve">μας με τη μακρόχρονη βελτίωση και εξυγίανση του πολιτικού συστήματος. </w:t>
      </w:r>
    </w:p>
    <w:p w14:paraId="71252AE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Όμως με ευθύνη της Κυβέρνησης, τι κάνουμε αντί γι’ αυτό; Ασχολούμαστε με τις βραχυπρόθεσμες, μικροκομματικές ανάγκες των κυβερνώντων. Μετράμε τους Βουλευτές ως κουκιά. Αναλωνόμαστε σε αναλύσεις συσχετισμού πολιτικών δυνάμεων, ευτελίζοντας εκ των ενόντων στ</w:t>
      </w:r>
      <w:r>
        <w:rPr>
          <w:rFonts w:eastAsia="Times New Roman" w:cs="Times New Roman"/>
          <w:szCs w:val="24"/>
        </w:rPr>
        <w:t xml:space="preserve">α μάτια των πολιτών τον ρόλο των Βουλευτών και του πολιτικού δυναμικού της χώρας. Εκπέμπουμε την εικόνα ενός πολιτικού συστήματος που παίζει παιχνίδια εξουσίας που έχουν ως αφετηρία την ανάγκη πολιτικής επιβίωσης ενός </w:t>
      </w:r>
      <w:r>
        <w:rPr>
          <w:rFonts w:eastAsia="Times New Roman" w:cs="Times New Roman"/>
          <w:szCs w:val="24"/>
        </w:rPr>
        <w:lastRenderedPageBreak/>
        <w:t>κόμματος και ενός Πρωθυπουργού, που βλ</w:t>
      </w:r>
      <w:r>
        <w:rPr>
          <w:rFonts w:eastAsia="Times New Roman" w:cs="Times New Roman"/>
          <w:szCs w:val="24"/>
        </w:rPr>
        <w:t xml:space="preserve">έποντας ότι χάνουν το λαϊκό έρεισμα και προφανώς τις επόμενες εκλογές, επιχειρούν να προκαλέσουν εκλογική αναμπουμπούλα και συνθήκες ακυβερνησίας. Σε αυτό θα επανέλθω. </w:t>
      </w:r>
    </w:p>
    <w:p w14:paraId="71252AE2"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Κοινοβούλιο σημαίνει αντιπροσώπευση, κυρίες και κύριοι. Αυτή η ανάγκη αντιπροσώπευσης μ</w:t>
      </w:r>
      <w:r>
        <w:rPr>
          <w:rFonts w:eastAsia="Times New Roman" w:cs="Times New Roman"/>
          <w:szCs w:val="24"/>
        </w:rPr>
        <w:t xml:space="preserve">ας οδηγεί αναπόφευκτα στον σχηματισμό κομμάτων και η κοινοβουλευτική παρουσία αυτών δημιουργεί το σχήμα </w:t>
      </w:r>
      <w:r>
        <w:rPr>
          <w:rFonts w:eastAsia="Times New Roman" w:cs="Times New Roman"/>
          <w:szCs w:val="24"/>
        </w:rPr>
        <w:t xml:space="preserve">συμπολίτευση </w:t>
      </w:r>
      <w:r>
        <w:rPr>
          <w:rFonts w:eastAsia="Times New Roman" w:cs="Times New Roman"/>
          <w:szCs w:val="24"/>
        </w:rPr>
        <w:t xml:space="preserve">– Αντιπολίτευση. </w:t>
      </w:r>
    </w:p>
    <w:p w14:paraId="71252AE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Η επιλογή όμως ενός εκλογικού συστήματος δεν μπορεί να λαμβάνεται μόνο με μέτρο την ικανότητά του να αποτυπώνει επακριβώς</w:t>
      </w:r>
      <w:r>
        <w:rPr>
          <w:rFonts w:eastAsia="Times New Roman" w:cs="Times New Roman"/>
          <w:szCs w:val="24"/>
        </w:rPr>
        <w:t xml:space="preserve"> τις προτιμήσεις των εκλογέων στον αριθμό των αντιπροσώπων και στο μέγεθος των Κοινοβουλευτικών Ομάδων. Η μεγάλη πρόκληση ενός εκλογικού συστήματος είναι να συνδυάζει τη δημοκρατική ανάδειξη των πολιτικών εκπροσώπων του εκλογικού σώματος και τη λαϊκή βούλη</w:t>
      </w:r>
      <w:r>
        <w:rPr>
          <w:rFonts w:eastAsia="Times New Roman" w:cs="Times New Roman"/>
          <w:szCs w:val="24"/>
        </w:rPr>
        <w:t>ση με τη συγκρότηση κυβέρνησης και την ανάγκη σταθερής διακυβέρνησης της χώρας. Η μεταπολι</w:t>
      </w:r>
      <w:r>
        <w:rPr>
          <w:rFonts w:eastAsia="Times New Roman" w:cs="Times New Roman"/>
          <w:szCs w:val="24"/>
        </w:rPr>
        <w:lastRenderedPageBreak/>
        <w:t xml:space="preserve">τευτική μας </w:t>
      </w:r>
      <w:r>
        <w:rPr>
          <w:rFonts w:eastAsia="Times New Roman" w:cs="Times New Roman"/>
          <w:szCs w:val="24"/>
        </w:rPr>
        <w:t>Κοινοβουλευτική Δημοκρατία</w:t>
      </w:r>
      <w:r>
        <w:rPr>
          <w:rFonts w:eastAsia="Times New Roman" w:cs="Times New Roman"/>
          <w:szCs w:val="24"/>
        </w:rPr>
        <w:t xml:space="preserve">, στα σαράντα και πλέον χρόνια ομαλού και αδιατάρακτου πολιτικού βίου, αναγνώρισε την ανάγκη να ικανοποιηθούν ταυτόχρονα και οι </w:t>
      </w:r>
      <w:r>
        <w:rPr>
          <w:rFonts w:eastAsia="Times New Roman" w:cs="Times New Roman"/>
          <w:szCs w:val="24"/>
        </w:rPr>
        <w:t>δύο υψηλές απαιτήσεις. Έτσι πέτυχε διαχρονικά, με παραλλαγές ενισχυμένης αναλογικής, και η πολιτική βούληση των πολιτών να αντανακλάται όσο το δυνατόν πιο πιστά και αντιπροσωπευτικά και η χώρα να απολαμβάνει την ασφάλεια σταθερών κυβερνήσεων ακόμα και στις</w:t>
      </w:r>
      <w:r>
        <w:rPr>
          <w:rFonts w:eastAsia="Times New Roman" w:cs="Times New Roman"/>
          <w:szCs w:val="24"/>
        </w:rPr>
        <w:t xml:space="preserve"> πιο πρόσφατες περιπτώσεις των κυβερνήσεων συνεργασίας από το 2012 μέχρι σήμερα. Και η δική σας Κυβέρνηση, κυρίες και κύριοι του ΣΥΡΙΖΑ και των ΑΝΕΛ, χάρη σε ένα τέτοιο εκλογικό σύστημα υφίσταται.</w:t>
      </w:r>
    </w:p>
    <w:p w14:paraId="71252AE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 Αυτή η πορεία επιχειρείται να ανακοπεί σήμερα με την εισαγ</w:t>
      </w:r>
      <w:r>
        <w:rPr>
          <w:rFonts w:eastAsia="Times New Roman" w:cs="Times New Roman"/>
          <w:szCs w:val="24"/>
        </w:rPr>
        <w:t>ωγή προς ψήφιση ενώπιον της Εθνικής Αντιπροσωπείας ενός νέου εκλογικού νόμου. Μιλάει η Κυβέρνηση για απλή και άδολη αναλογική τη στιγμή που ούτε το σκεπτικό της είναι τόσο απλό ούτε και οι επιδιώξεις της άδολες.</w:t>
      </w:r>
    </w:p>
    <w:p w14:paraId="71252AE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 Γιατί, κύριοι του ΣΥΡΙΖΑ, αφού είστε τόσο ε</w:t>
      </w:r>
      <w:r>
        <w:rPr>
          <w:rFonts w:eastAsia="Times New Roman" w:cs="Times New Roman"/>
          <w:szCs w:val="24"/>
        </w:rPr>
        <w:t xml:space="preserve">υαίσθητοι και αντίθετοι με τα πλειοψηφικά συστήματα, σπεύσατε το 2013 να μετεξελιχθείτε σε ενιαίο κόμμα από συνασπισμός κομμάτων που ήσασταν, για να </w:t>
      </w:r>
      <w:r>
        <w:rPr>
          <w:rFonts w:eastAsia="Times New Roman" w:cs="Times New Roman"/>
          <w:szCs w:val="24"/>
        </w:rPr>
        <w:lastRenderedPageBreak/>
        <w:t>μην χάσετε το εκλογικό μπόνους των πενήντα εδρών; Τότε η ιδεολογική σας προσήλωση στην απλή αναλογική σάς ε</w:t>
      </w:r>
      <w:r>
        <w:rPr>
          <w:rFonts w:eastAsia="Times New Roman" w:cs="Times New Roman"/>
          <w:szCs w:val="24"/>
        </w:rPr>
        <w:t>πέτρεπε την παρέκκλιση, ενώ ξαφνικά σάς επαναφέρει η συνείδησή σας τώρα στον ίσιο δρόμο; Η αλήθεια είναι άλλη και δυστυχώς για εσάς την αντιλαμβάνονται και οι πολίτες.</w:t>
      </w:r>
    </w:p>
    <w:p w14:paraId="71252AE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 Η αλήθεια είναι πως η Κυβέρνηση βρίσκεται μπροστά σε τρομερά αδιέξοδα που δημιουργούν ο</w:t>
      </w:r>
      <w:r>
        <w:rPr>
          <w:rFonts w:eastAsia="Times New Roman" w:cs="Times New Roman"/>
          <w:szCs w:val="24"/>
        </w:rPr>
        <w:t xml:space="preserve">ι αποτυχημένες πολιτικές της και έχει ήδη εισέλθει σε φάση αποσύνθεσης. Η ολοένα εντεινόμενη δυσαρέσκεια των πολιτών δημιουργεί ζοφερό κλίμα για την πολιτική προοπτική των κομμάτων της </w:t>
      </w:r>
      <w:r>
        <w:rPr>
          <w:rFonts w:eastAsia="Times New Roman" w:cs="Times New Roman"/>
          <w:szCs w:val="24"/>
        </w:rPr>
        <w:t>συγκυβέρνησης</w:t>
      </w:r>
      <w:r>
        <w:rPr>
          <w:rFonts w:eastAsia="Times New Roman" w:cs="Times New Roman"/>
          <w:szCs w:val="24"/>
        </w:rPr>
        <w:t>. Η δημοσκοπική της καθίζηση προοιωνίζεται την εκλογική τη</w:t>
      </w:r>
      <w:r>
        <w:rPr>
          <w:rFonts w:eastAsia="Times New Roman" w:cs="Times New Roman"/>
          <w:szCs w:val="24"/>
        </w:rPr>
        <w:t xml:space="preserve">ς κατάρρευση. </w:t>
      </w:r>
    </w:p>
    <w:p w14:paraId="71252AE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Είναι οφθαλμοφανές ότι η Κυβέρνηση ΣΥΡΙΖΑ – ΑΝΕΛ βρίσκεται σε αποδρομή. Σχεδόν καθίσταται αυταπόδεικτο. Πώς; Η πιο τρανή απόδειξη είναι η σπουδή με την οποία έφερε τον εκλογικό νόμο και οι προσπάθειες που κατέβαλε να αποσπάσει τη συναίνεση τ</w:t>
      </w:r>
      <w:r>
        <w:rPr>
          <w:rFonts w:eastAsia="Times New Roman" w:cs="Times New Roman"/>
          <w:szCs w:val="24"/>
        </w:rPr>
        <w:t xml:space="preserve">ων κομμάτων της Αντιπολίτευσης για να πιάσει τον μαγικό αριθμό που θα επιτρέψει στις νέες ρυθμίσεις να εφαρμοστούν από τις αμέσως επόμενες εκλογές, έχοντας το θράσος να προβάλει και ως αποκλειστικό της προνόμιο την ευαισθησία, ευαισθησία </w:t>
      </w:r>
      <w:r>
        <w:rPr>
          <w:rFonts w:eastAsia="Times New Roman" w:cs="Times New Roman"/>
          <w:szCs w:val="24"/>
        </w:rPr>
        <w:lastRenderedPageBreak/>
        <w:t>που είναι μάλλον σ</w:t>
      </w:r>
      <w:r>
        <w:rPr>
          <w:rFonts w:eastAsia="Times New Roman" w:cs="Times New Roman"/>
          <w:szCs w:val="24"/>
        </w:rPr>
        <w:t>κανδαλωδώς επιλεκτική και αλά καρτ, διότι ευαισθητοποιείται δημοκρατικά να παραχωρήσει εκλογικά δικαιώματα στους δεκαεφτάρηδες, αλλά για τους χιλιάδες Έλληνες πολίτες εκλογείς που βρίσκονται στο εξωτερικό, παγερά, κυνικά και αντιδημοκρατικά αρνείται να του</w:t>
      </w:r>
      <w:r>
        <w:rPr>
          <w:rFonts w:eastAsia="Times New Roman" w:cs="Times New Roman"/>
          <w:szCs w:val="24"/>
        </w:rPr>
        <w:t xml:space="preserve">ς δώσει τη δυνατότητα να ασκήσουν τα απαράγραπτα πολιτικά τους δικαιώματα. Και φυσικά στους συμπατριώτες μας αυτούς συμπεριλαμβάνονται δεκάδες χιλιάδες νέοι </w:t>
      </w:r>
      <w:r>
        <w:rPr>
          <w:rFonts w:eastAsia="Times New Roman" w:cs="Times New Roman"/>
          <w:szCs w:val="24"/>
        </w:rPr>
        <w:t>δεκαοχτώ</w:t>
      </w:r>
      <w:r>
        <w:rPr>
          <w:rFonts w:eastAsia="Times New Roman" w:cs="Times New Roman"/>
          <w:szCs w:val="24"/>
        </w:rPr>
        <w:t xml:space="preserve">, </w:t>
      </w:r>
      <w:r>
        <w:rPr>
          <w:rFonts w:eastAsia="Times New Roman" w:cs="Times New Roman"/>
          <w:szCs w:val="24"/>
        </w:rPr>
        <w:t>είκοσι</w:t>
      </w:r>
      <w:r>
        <w:rPr>
          <w:rFonts w:eastAsia="Times New Roman" w:cs="Times New Roman"/>
          <w:szCs w:val="24"/>
        </w:rPr>
        <w:t xml:space="preserve">, </w:t>
      </w:r>
      <w:r>
        <w:rPr>
          <w:rFonts w:eastAsia="Times New Roman" w:cs="Times New Roman"/>
          <w:szCs w:val="24"/>
        </w:rPr>
        <w:t>είκοσι πέντε</w:t>
      </w:r>
      <w:r>
        <w:rPr>
          <w:rFonts w:eastAsia="Times New Roman" w:cs="Times New Roman"/>
          <w:szCs w:val="24"/>
        </w:rPr>
        <w:t xml:space="preserve"> χρονών για τους οποίους βέβαια ο ΣΥΡΙΖΑ δήθεν κόπτεται και ευαισθητο</w:t>
      </w:r>
      <w:r>
        <w:rPr>
          <w:rFonts w:eastAsia="Times New Roman" w:cs="Times New Roman"/>
          <w:szCs w:val="24"/>
        </w:rPr>
        <w:t>ποιείται, αλλά μονάχα στα λόγια.</w:t>
      </w:r>
    </w:p>
    <w:p w14:paraId="71252AE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1252AE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Και για να σταθώ λίγο στην ψήφο των δεκαεφτάρηδων, να πω ότι ενδεικτικός της υποκρισίας με την οποία τους αντιμετωπίζετε, κύριοι της Κυβέρνησης, είναι ο τρόπος με τον οποίο προσπαθείτε να τους γοητεύσετε. Από τη μία εξυψώνετε στην πράξη την επάρκεια της ωρ</w:t>
      </w:r>
      <w:r>
        <w:rPr>
          <w:rFonts w:eastAsia="Times New Roman" w:cs="Times New Roman"/>
          <w:szCs w:val="24"/>
        </w:rPr>
        <w:t xml:space="preserve">ιμότητάς τους, αναγνωρίζοντάς τους το δικαίωμα στην ψήφο και από την άλλη τους θεωρείτε τόσο ανώριμους, που προσπαθείτε να τους </w:t>
      </w:r>
      <w:r>
        <w:rPr>
          <w:rFonts w:eastAsia="Times New Roman" w:cs="Times New Roman"/>
          <w:szCs w:val="24"/>
        </w:rPr>
        <w:lastRenderedPageBreak/>
        <w:t>προσεταιριστείτε με δήθεν παροχές που ευνοούν την ελάσσονα προσπάθεια στην εκπαιδευτική διαδικασία, την προαγωγή της μετριότητας</w:t>
      </w:r>
      <w:r>
        <w:rPr>
          <w:rFonts w:eastAsia="Times New Roman" w:cs="Times New Roman"/>
          <w:szCs w:val="24"/>
        </w:rPr>
        <w:t xml:space="preserve">, την απαξίωση της αριστείας, αλλά και τη δυνατότητα να παίρνουν νωρίτερα το αυτοκίνητο του μπαμπά. </w:t>
      </w:r>
    </w:p>
    <w:p w14:paraId="71252AE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Πόσο πιο ανώριμοι και μικροί τελικά θα αποδειχθείτε; Επαίρεται ο Πρωθυπουργός για τη συνέπεια της Αριστεράς ως προς την απλή αναλογική. Συγγνώμη, αλλά τη μ</w:t>
      </w:r>
      <w:r>
        <w:rPr>
          <w:rFonts w:eastAsia="Times New Roman" w:cs="Times New Roman"/>
          <w:szCs w:val="24"/>
        </w:rPr>
        <w:t>όνη τελικά συνέπεια που μπορώ τελικά να αναγνωρίσω στις προθέσεις αυτού και του ΣΥΡΙΖΑ είναι η πρόκληση ζημίας στη χώρα. Με ιδιαίτερα αρνητικό τρόπο πολιτευόταν πάντα από τη θέση της ισχνής μειοψηφίας, με ζημιογόνο τρόπο αντιπολιτευόταν από τα έδρανα της Α</w:t>
      </w:r>
      <w:r>
        <w:rPr>
          <w:rFonts w:eastAsia="Times New Roman" w:cs="Times New Roman"/>
          <w:szCs w:val="24"/>
        </w:rPr>
        <w:t>ξιωματικής Αντιπολίτευσης, με ολοσχερώς καταστροφικό τρόπο ασκούν σήμερα τη διακυβέρνηση της χώρας και σαν να μην αρκεί αυτό μεθοδεύουν τη φυγή τους από την εξουσία προκαλώντας αφ</w:t>
      </w:r>
      <w:r>
        <w:rPr>
          <w:rFonts w:eastAsia="Times New Roman" w:cs="Times New Roman"/>
          <w:szCs w:val="24"/>
        </w:rPr>
        <w:t xml:space="preserve">’ </w:t>
      </w:r>
      <w:r>
        <w:rPr>
          <w:rFonts w:eastAsia="Times New Roman" w:cs="Times New Roman"/>
          <w:szCs w:val="24"/>
        </w:rPr>
        <w:t>ενός πρόβλημα στην αυριανή κρίσιμη δυνατότητα διακυβέρνησης της πατρίδας μα</w:t>
      </w:r>
      <w:r>
        <w:rPr>
          <w:rFonts w:eastAsia="Times New Roman" w:cs="Times New Roman"/>
          <w:szCs w:val="24"/>
        </w:rPr>
        <w:t>ς και διασώζοντας αφ</w:t>
      </w:r>
      <w:r>
        <w:rPr>
          <w:rFonts w:eastAsia="Times New Roman" w:cs="Times New Roman"/>
          <w:szCs w:val="24"/>
        </w:rPr>
        <w:t xml:space="preserve">’ </w:t>
      </w:r>
      <w:r>
        <w:rPr>
          <w:rFonts w:eastAsia="Times New Roman" w:cs="Times New Roman"/>
          <w:szCs w:val="24"/>
        </w:rPr>
        <w:t>ετέρου την πολιτική τους ύπαρξη.</w:t>
      </w:r>
    </w:p>
    <w:p w14:paraId="71252AEB" w14:textId="77777777" w:rsidR="00802761" w:rsidRDefault="00465DCE">
      <w:pPr>
        <w:spacing w:after="0" w:line="600" w:lineRule="auto"/>
        <w:ind w:firstLine="720"/>
        <w:jc w:val="both"/>
        <w:rPr>
          <w:rFonts w:eastAsia="Times New Roman" w:cs="Times New Roman"/>
        </w:rPr>
      </w:pPr>
      <w:r>
        <w:rPr>
          <w:rFonts w:eastAsia="Times New Roman" w:cs="Times New Roman"/>
        </w:rPr>
        <w:lastRenderedPageBreak/>
        <w:t>Είναι λοιπόν ιστορική αναγκαιότητα να μην προχωρήσουμε στα βήματα που ορίζει η Κυβέρνηση. Ξέρετε, κύριοι Υπουργοί και κύριοι συνάδελφοι του ΣΥΡΙΖΑ -και κλείνω με αυτό- ότι η Ελλάδα δεν έχει αντοχές και</w:t>
      </w:r>
      <w:r>
        <w:rPr>
          <w:rFonts w:eastAsia="Times New Roman" w:cs="Times New Roman"/>
        </w:rPr>
        <w:t xml:space="preserve"> εσείς το γνωρίζετε από πρώτο χέρι. </w:t>
      </w:r>
    </w:p>
    <w:p w14:paraId="71252AEC" w14:textId="77777777" w:rsidR="00802761" w:rsidRDefault="00465DCE">
      <w:pPr>
        <w:spacing w:after="0" w:line="600" w:lineRule="auto"/>
        <w:ind w:firstLine="720"/>
        <w:jc w:val="both"/>
        <w:rPr>
          <w:rFonts w:eastAsia="Times New Roman" w:cs="Times New Roman"/>
        </w:rPr>
      </w:pPr>
      <w:r>
        <w:rPr>
          <w:rFonts w:eastAsia="Times New Roman" w:cs="Times New Roman"/>
        </w:rPr>
        <w:t>Έχετε επαναφέρει τη δημόσια διοίκηση σε συνθήκες διαβρωτικού κομματισμού και διάλυσης, που είχαμε αρχίσει να θεραπεύουμε. Εξωθείτε σε αφανισμό κάθε υγιές κύτταρο της πραγματικής οικονομίας, με την πιο εξοντωτική υπερφορ</w:t>
      </w:r>
      <w:r>
        <w:rPr>
          <w:rFonts w:eastAsia="Times New Roman" w:cs="Times New Roman"/>
        </w:rPr>
        <w:t xml:space="preserve">ολόγηση που έχει γνωρίσει ποτέ ο τόπος. </w:t>
      </w:r>
    </w:p>
    <w:p w14:paraId="71252AED" w14:textId="77777777" w:rsidR="00802761" w:rsidRDefault="00465DCE">
      <w:pPr>
        <w:spacing w:after="0" w:line="600" w:lineRule="auto"/>
        <w:ind w:firstLine="720"/>
        <w:jc w:val="both"/>
        <w:rPr>
          <w:rFonts w:eastAsia="Times New Roman" w:cs="Times New Roman"/>
        </w:rPr>
      </w:pPr>
      <w:r>
        <w:rPr>
          <w:rFonts w:eastAsia="Times New Roman" w:cs="Times New Roman"/>
        </w:rPr>
        <w:t>Έχετε αποδυναμώσει τραγικά τη θέση και την αξιοπιστία της χώρας μας στο διεθνές περιβάλλον. Έχετε διαμορφώσει δηλαδή τις συνθήκες για να μην μπορεί η Ελλάδα να αντέξει ούτε μια μικρή περίοδο ακυβερνησίας. Και σε αυτ</w:t>
      </w:r>
      <w:r>
        <w:rPr>
          <w:rFonts w:eastAsia="Times New Roman" w:cs="Times New Roman"/>
        </w:rPr>
        <w:t xml:space="preserve">ή ακριβώς τη δοκιμασία επιχειρείτε συνειδητά να την υποβάλλετε. </w:t>
      </w:r>
    </w:p>
    <w:p w14:paraId="71252AEE" w14:textId="77777777" w:rsidR="00802761" w:rsidRDefault="00465DCE">
      <w:pPr>
        <w:spacing w:after="0" w:line="600" w:lineRule="auto"/>
        <w:ind w:firstLine="720"/>
        <w:jc w:val="both"/>
        <w:rPr>
          <w:rFonts w:eastAsia="Times New Roman" w:cs="Times New Roman"/>
        </w:rPr>
      </w:pPr>
      <w:r>
        <w:rPr>
          <w:rFonts w:eastAsia="Times New Roman" w:cs="Times New Roman"/>
          <w:b/>
        </w:rPr>
        <w:t>ΠΡΟΕΔΡΕΥΩΝ (Σπυρίδων Λυκούδης):</w:t>
      </w:r>
      <w:r>
        <w:rPr>
          <w:rFonts w:eastAsia="Times New Roman" w:cs="Times New Roman"/>
        </w:rPr>
        <w:t xml:space="preserve"> Κύριε συνάδελφε, ολοκληρώστε. </w:t>
      </w:r>
    </w:p>
    <w:p w14:paraId="71252AEF" w14:textId="77777777" w:rsidR="00802761" w:rsidRDefault="00465DCE">
      <w:pPr>
        <w:spacing w:after="0" w:line="600" w:lineRule="auto"/>
        <w:ind w:firstLine="720"/>
        <w:jc w:val="both"/>
        <w:rPr>
          <w:rFonts w:eastAsia="Times New Roman" w:cs="Times New Roman"/>
        </w:rPr>
      </w:pPr>
      <w:r>
        <w:rPr>
          <w:rFonts w:eastAsia="Times New Roman" w:cs="Times New Roman"/>
          <w:b/>
        </w:rPr>
        <w:lastRenderedPageBreak/>
        <w:t>ΣΤΑΥΡΟΣ ΚΑΛΑΦΑΤΗΣ:</w:t>
      </w:r>
      <w:r>
        <w:rPr>
          <w:rFonts w:eastAsia="Times New Roman" w:cs="Times New Roman"/>
        </w:rPr>
        <w:t xml:space="preserve"> Θέλω να πιστεύω -και κλείνω με αυτό- πως η πλειοψηφία των Ελλήνων Βουλευτών δεν θα ακολουθήσει την Κυβέρνηση </w:t>
      </w:r>
      <w:r>
        <w:rPr>
          <w:rFonts w:eastAsia="Times New Roman" w:cs="Times New Roman"/>
        </w:rPr>
        <w:t>σε αυτόν τον παραλογισμό και θα λειτουργήσει πραγματικά πατριωτικά, αποτρέποντας νέες περιπέτειες. Σε αρκετές περιπέτειες έχει βάλει ήδη την Ελλάδα και τους Έλληνες αυτή η Κυβέρνηση. Δεν αντέχει άλλο ο τόπος. Κύριοι της συγκυβέρνησης, πραγματικά δεν σας αν</w:t>
      </w:r>
      <w:r>
        <w:rPr>
          <w:rFonts w:eastAsia="Times New Roman" w:cs="Times New Roman"/>
        </w:rPr>
        <w:t xml:space="preserve">τέχει άλλο ο τόπος. </w:t>
      </w:r>
    </w:p>
    <w:p w14:paraId="71252AF0" w14:textId="77777777" w:rsidR="00802761" w:rsidRDefault="00465DCE">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71252AF1" w14:textId="77777777" w:rsidR="00802761" w:rsidRDefault="00465DCE">
      <w:pPr>
        <w:spacing w:after="0" w:line="600" w:lineRule="auto"/>
        <w:ind w:firstLine="720"/>
        <w:jc w:val="both"/>
        <w:rPr>
          <w:rFonts w:eastAsia="Times New Roman" w:cs="Times New Roman"/>
          <w:szCs w:val="24"/>
        </w:rPr>
      </w:pPr>
      <w:r>
        <w:rPr>
          <w:rFonts w:eastAsia="Times New Roman" w:cs="Times New Roman"/>
        </w:rPr>
        <w:t xml:space="preserve"> </w:t>
      </w:r>
      <w:r>
        <w:rPr>
          <w:rFonts w:eastAsia="Times New Roman" w:cs="Times New Roman"/>
          <w:b/>
          <w:szCs w:val="24"/>
        </w:rPr>
        <w:t>ΠΡΟΕΔΡΕΥΩΝ (Σπυρίδων Λυκούδης):</w:t>
      </w:r>
      <w:r>
        <w:rPr>
          <w:rFonts w:eastAsia="Times New Roman" w:cs="Times New Roman"/>
          <w:szCs w:val="24"/>
        </w:rPr>
        <w:t xml:space="preserve"> Σας ευχαριστούμε, κύριε συνάδελφε.</w:t>
      </w:r>
    </w:p>
    <w:p w14:paraId="71252AF2"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Τον λόγο έχει ο κ. Νικόλαος Συρμαλένιος από τον ΣΥΡΙΖΑ</w:t>
      </w:r>
    </w:p>
    <w:p w14:paraId="71252AF3"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Ευχαριστώ, κύριε Πρόεδρε.</w:t>
      </w:r>
    </w:p>
    <w:p w14:paraId="71252AF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Κύριοι Υπο</w:t>
      </w:r>
      <w:r>
        <w:rPr>
          <w:rFonts w:eastAsia="Times New Roman" w:cs="Times New Roman"/>
          <w:szCs w:val="24"/>
        </w:rPr>
        <w:t>υργοί, αγαπητοί συνάδελφοι, η σημερινή μέρα είναι μια ιστορική μέρα. Είναι μέρα δικαίωσης του κόσμου της Αριστεράς, του κόσμου της δημοκρατίας. Πενήντα χρόνια ο δημοκρατικός λαός μας περίμενε αυτή</w:t>
      </w:r>
      <w:r>
        <w:rPr>
          <w:rFonts w:eastAsia="Times New Roman" w:cs="Times New Roman"/>
          <w:szCs w:val="24"/>
        </w:rPr>
        <w:t>ν</w:t>
      </w:r>
      <w:r>
        <w:rPr>
          <w:rFonts w:eastAsia="Times New Roman" w:cs="Times New Roman"/>
          <w:szCs w:val="24"/>
        </w:rPr>
        <w:t xml:space="preserve"> τη στιγμή. Γι’ αυτό και δεν υπάρχει καμμία δικαιολογία, κανένα ουσιαστικό και σοβαρό </w:t>
      </w:r>
      <w:r>
        <w:rPr>
          <w:rFonts w:eastAsia="Times New Roman" w:cs="Times New Roman"/>
          <w:szCs w:val="24"/>
        </w:rPr>
        <w:lastRenderedPageBreak/>
        <w:t>επιχείρημα από τα κόμματα της δημοκρατικής αντιπολίτευσης που να μπορεί να στηρίξει την άρνηση ψήφου στο σημερινό νομοσχέδιο της απλής αναλογικής.</w:t>
      </w:r>
    </w:p>
    <w:p w14:paraId="71252AF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Απευθύνομαι στο ΚΚΕ, στ</w:t>
      </w:r>
      <w:r>
        <w:rPr>
          <w:rFonts w:eastAsia="Times New Roman" w:cs="Times New Roman"/>
          <w:szCs w:val="24"/>
        </w:rPr>
        <w:t xml:space="preserve">ο ΠΑΣΟΚ αλλά και σε συναδέλφους από </w:t>
      </w:r>
      <w:r>
        <w:rPr>
          <w:rFonts w:eastAsia="Times New Roman" w:cs="Times New Roman"/>
          <w:szCs w:val="24"/>
        </w:rPr>
        <w:t xml:space="preserve">το </w:t>
      </w:r>
      <w:r>
        <w:rPr>
          <w:rFonts w:eastAsia="Times New Roman" w:cs="Times New Roman"/>
          <w:szCs w:val="24"/>
        </w:rPr>
        <w:t>Ποτάμι με τους οποίους για πολλά χρόνια βαδίσαμε μαζί και συμπέσαμε σ’ αυτό τον ιστορικό στόχο.</w:t>
      </w:r>
    </w:p>
    <w:p w14:paraId="71252AF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Αγαπητοί συνάδελφοι, η απλή αναλογική δεν είναι ένα κόλπο, δεν είναι ένα τέχνασμα και αυτό το αποδεικνύουμε, γιατί το νομ</w:t>
      </w:r>
      <w:r>
        <w:rPr>
          <w:rFonts w:eastAsia="Times New Roman" w:cs="Times New Roman"/>
          <w:szCs w:val="24"/>
        </w:rPr>
        <w:t xml:space="preserve">οσχέδιο το φέρνουμε σε πολιτικά ουδέτερη στιγμή όπου δεν προβλέπονται στο άμεσο μέλλον εκλογές, όσο και αν το ζητάει η Νέα Δημοκρατία. </w:t>
      </w:r>
    </w:p>
    <w:p w14:paraId="71252AF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Αν δεν το κάναμε τώρα και το φέρναμε μετά, κοντά στις εκλογές, θα μας κατηγορούσατε ότι κόβουμε και ράβουμε τον εκλογικό</w:t>
      </w:r>
      <w:r>
        <w:rPr>
          <w:rFonts w:eastAsia="Times New Roman" w:cs="Times New Roman"/>
          <w:szCs w:val="24"/>
        </w:rPr>
        <w:t xml:space="preserve"> νόμο στα μέτρα μας, επειδή ακριβώς ξέρετε ότι εσείς το κάνατε αυτό για δεκαετίες. </w:t>
      </w:r>
    </w:p>
    <w:p w14:paraId="71252AF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Η απλή αναλογική όμως είναι η καρδιά διαμόρφωσης του πολιτικού συστήματος, είναι το εργαλείο διαμόρφωσης γνήσιων συσχετισμών και αυθεντικής αποτύπωσης της ψήφου του λαού στ</w:t>
      </w:r>
      <w:r>
        <w:rPr>
          <w:rFonts w:eastAsia="Times New Roman" w:cs="Times New Roman"/>
          <w:szCs w:val="24"/>
        </w:rPr>
        <w:t>ο ελληνικό Κοινοβούλιο. Το επιχείρημα της ακυβερνησίας λόγω της εφαρμογής της απλής αναλογικής, έχει καταρριφθεί από την ίδια τη ζωή, πρώτον γιατί οι μονοκομματικές κυβερνήσεις αποτελούν οριστικά παρελθόν και δεύτερον γιατί οι κυβερνήσεις ευρείας συναίνεση</w:t>
      </w:r>
      <w:r>
        <w:rPr>
          <w:rFonts w:eastAsia="Times New Roman" w:cs="Times New Roman"/>
          <w:szCs w:val="24"/>
        </w:rPr>
        <w:t>ς είναι οι μόνες που μπορούν να προκύψουν από ευρείες προγραμματικές συγκλίσεις πάνω στους στόχους της ιστορικής περιόδου που περνάει η χώρα.</w:t>
      </w:r>
    </w:p>
    <w:p w14:paraId="71252AF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Πώς είναι δυνατόν, αγαπητοί συνάδελφοι, ιδιαίτερα της Δημοκρατικής Συμπαράταξης –είστε απόντες βέβαια- να ζητάτε ε</w:t>
      </w:r>
      <w:r>
        <w:rPr>
          <w:rFonts w:eastAsia="Times New Roman" w:cs="Times New Roman"/>
          <w:szCs w:val="24"/>
        </w:rPr>
        <w:t>υρεία συναίνεση των φιλοευρωπαϊκών δυνάμεων και από την άλλη να έρχεστε σήμερα -πλην του κ. Θεοχαρόπουλου, προς τιμήν του- και να μην ψηφίζετε την απλή αναλογική, όταν επιπλέον οι πρόσφατες αποφάσεις του πολιτικού σας συμβουλίου έχουν πάρει ξεκάθαρη θέση κ</w:t>
      </w:r>
      <w:r>
        <w:rPr>
          <w:rFonts w:eastAsia="Times New Roman" w:cs="Times New Roman"/>
          <w:szCs w:val="24"/>
        </w:rPr>
        <w:t>αι ταυτόχρονα ήσασταν εσείς που φέρατε την ίδια ακριβώς πρόταση για ψήφιση στη Βουλή έναν χρόνο πριν;</w:t>
      </w:r>
    </w:p>
    <w:p w14:paraId="71252AF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Κύριοι συνάδελφοι του ΠΑΣΟΚ, αν θέλετε να αποδείξετε ότι δεν είστε ουρά της </w:t>
      </w:r>
      <w:r>
        <w:rPr>
          <w:rFonts w:eastAsia="Times New Roman" w:cs="Times New Roman"/>
          <w:szCs w:val="24"/>
        </w:rPr>
        <w:t xml:space="preserve">Δεξιάς </w:t>
      </w:r>
      <w:r>
        <w:rPr>
          <w:rFonts w:eastAsia="Times New Roman" w:cs="Times New Roman"/>
          <w:szCs w:val="24"/>
        </w:rPr>
        <w:t xml:space="preserve">ψηφίστε σήμερα, τώρα το νομοσχέδιο αυτό που εξασφαλίζει τον πυρήνα της </w:t>
      </w:r>
      <w:r>
        <w:rPr>
          <w:rFonts w:eastAsia="Times New Roman" w:cs="Times New Roman"/>
          <w:szCs w:val="24"/>
        </w:rPr>
        <w:t>μεγάλης δημοκρατικής μεταρρύθμισης. Όλα τα άλλα, από τις πέντε προτάσεις που είπε ο κ. Σκανδαλίδης, εκτός από το 42%, είναι για εμάς θέματα ανοιχτά. Ξέρετε πολύ καλά ότι πολλά από αυτά μπορούν να περάσουν και με απλές υπουργικές αποφάσεις.</w:t>
      </w:r>
    </w:p>
    <w:p w14:paraId="71252AF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Προφανώς, είμαστ</w:t>
      </w:r>
      <w:r>
        <w:rPr>
          <w:rFonts w:eastAsia="Times New Roman" w:cs="Times New Roman"/>
          <w:szCs w:val="24"/>
        </w:rPr>
        <w:t>ε υπέρ της ψήφου των Ελλήνων του εξωτερικού και των φοιτητών και των εργαζομένων και των ναυτικών και των νέων μεταναστών που εξαιτίας της κρίσης έφυγαν μαζικά στο εξωτερικό. Και ξέρουμε πολύ καλά ότι υπάρχουν οι προϋποθέσεις να συμμετάσχουν μαζικά είτε με</w:t>
      </w:r>
      <w:r>
        <w:rPr>
          <w:rFonts w:eastAsia="Times New Roman" w:cs="Times New Roman"/>
          <w:szCs w:val="24"/>
        </w:rPr>
        <w:t xml:space="preserve"> την ψήφο τους στις ελληνικές πρεσβείες και τα προξενεία είτε με επιστολική ψήφο. </w:t>
      </w:r>
    </w:p>
    <w:p w14:paraId="71252AF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Προσωπικά θεωρώ ότι μόνη προϋπόθεση για τη συμμετοχή των Ελλήνων του εξωτερικού είναι η εγγραφή τους στους εκλογικούς καταλόγους της χώρας μας, αλλά και η φορολόγησή τους στ</w:t>
      </w:r>
      <w:r>
        <w:rPr>
          <w:rFonts w:eastAsia="Times New Roman" w:cs="Times New Roman"/>
          <w:szCs w:val="24"/>
        </w:rPr>
        <w:t>ην Ελλάδα.</w:t>
      </w:r>
    </w:p>
    <w:p w14:paraId="71252AF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Προφανώς, επίσης, είναι στον προβληματισμό μας η ισοτιμία της ψήφου μέσα από το σπάσιμο των μεγάλων εκλογικών περιφερειών. Προφανώς είναι, λοιπόν, και αυτό ανοικτό. Όπως επίσης, ανοικτό αλλά και επιβεβλημένο είναι η απλή αναλογική να ισχύσει στι</w:t>
      </w:r>
      <w:r>
        <w:rPr>
          <w:rFonts w:eastAsia="Times New Roman" w:cs="Times New Roman"/>
          <w:szCs w:val="24"/>
        </w:rPr>
        <w:t>ς επόμενες αυτοδιοικητικές εκλογές, δημοτικές και περιφερειακές, του 2019.</w:t>
      </w:r>
    </w:p>
    <w:p w14:paraId="71252AF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Και, αν θέλετε, ούτως ή άλλως στον προβληματισμό μας υπάρχει η ένταξη του εκλογικού συστήματος της απλής αναλογικής ως πάγιου συστήματος στο νέο Σύνταγμα της χώρας. Θα είναι ένα από</w:t>
      </w:r>
      <w:r>
        <w:rPr>
          <w:rFonts w:eastAsia="Times New Roman" w:cs="Times New Roman"/>
          <w:szCs w:val="24"/>
        </w:rPr>
        <w:t xml:space="preserve"> τα σημεία τα οποία θα συζητηθούν την επόμενη περίοδο. </w:t>
      </w:r>
    </w:p>
    <w:p w14:paraId="71252AF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Κατά συνέπεια, ιδού η Ρόδος. Προχωράμε σήμερα, αύριο και την Πέμπτη στην ψήφιση του κρίσιμου θέματος της κατάργησης, επιτέλους, του ενισχυμένου καλπονοθευτικού συστήματος με το μπόνους των πενήντα εδρ</w:t>
      </w:r>
      <w:r>
        <w:rPr>
          <w:rFonts w:eastAsia="Times New Roman" w:cs="Times New Roman"/>
          <w:szCs w:val="24"/>
        </w:rPr>
        <w:t xml:space="preserve">ών. Αποκαθιστούμε την αντιστοιχία της θέλησης του εκλογικού σώματος με το Κοινοβούλιο και αυτό είναι το βασικό. </w:t>
      </w:r>
    </w:p>
    <w:p w14:paraId="71252B00"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Όλα τα άλλα, αγαπητοί συνάδελφοι, είναι μικροπολιτική. Είναι άρνηση που επιβεβαιώνει ότι τα κόμματα που αυτοαποκαλούνται κεντροαριστερά εξακολο</w:t>
      </w:r>
      <w:r>
        <w:rPr>
          <w:rFonts w:eastAsia="Times New Roman" w:cs="Times New Roman"/>
          <w:szCs w:val="24"/>
        </w:rPr>
        <w:t>υθούν να σέρνονται στο άρμα των κ.κ. Μητσοτάκη, Βορίδη, Γεωργιάδη και των νεοφιλελεύθερων επιλογών τους.</w:t>
      </w:r>
    </w:p>
    <w:p w14:paraId="71252B0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Τέλος, ας σκεφτούμε ότι αποτελεί μια ριζοσπαστική τομή η ψήφος στα δεκαεπτά και ότι πολλά χρόνια πριν ο μεγάλος τραγουδοποιός μας Διονύσης Σαββόπουλος </w:t>
      </w:r>
      <w:r>
        <w:rPr>
          <w:rFonts w:eastAsia="Times New Roman" w:cs="Times New Roman"/>
          <w:szCs w:val="24"/>
        </w:rPr>
        <w:t>έλεγε: «Είμαι δεκαεφτάρης. Σας … τα λύκεια».</w:t>
      </w:r>
    </w:p>
    <w:p w14:paraId="71252B02"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1252B03" w14:textId="77777777" w:rsidR="00802761" w:rsidRDefault="00465DCE">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71252B0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rPr>
        <w:t>ΠΡΟΕΔΡΕΥΩΝ (Σπυρίδων Λυκούδης):</w:t>
      </w:r>
      <w:r>
        <w:rPr>
          <w:rFonts w:eastAsia="Times New Roman" w:cs="Times New Roman"/>
          <w:szCs w:val="24"/>
        </w:rPr>
        <w:t xml:space="preserve"> Ευχαριστούμε, κύριε συνάδελφε.</w:t>
      </w:r>
    </w:p>
    <w:p w14:paraId="71252B0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Η κ. Ελένη Αυλωνίτου από τον ΣΥΡΙΖΑ έχει τον λόγο.</w:t>
      </w:r>
    </w:p>
    <w:p w14:paraId="71252B06"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lastRenderedPageBreak/>
        <w:t>ΕΛΕΝΗ ΑΥΛΩΝΙΤΟΥ:</w:t>
      </w:r>
      <w:r>
        <w:rPr>
          <w:rFonts w:eastAsia="Times New Roman" w:cs="Times New Roman"/>
          <w:szCs w:val="24"/>
        </w:rPr>
        <w:t xml:space="preserve"> Κυρίες και κύριοι συνάδελφοι, με το σημερινό νομοσχέδιο μέσα σε δύο σελίδες, τις οποίες φαντάζομαι ότι θα πρόλαβαν όλοι οι Βουλευτές να διαβάσουν, πραγματοποιείται μια προεκλογική εξαγγελία της Κυβέρνησης: η καθιέρωση της απλής αναλογικής, ενώ καθιερώνετα</w:t>
      </w:r>
      <w:r>
        <w:rPr>
          <w:rFonts w:eastAsia="Times New Roman" w:cs="Times New Roman"/>
          <w:szCs w:val="24"/>
        </w:rPr>
        <w:t>ι και το δικαίωμα ψήφου από την ηλικία των δεκαεπτά ετών. Είπατε τίποτα;</w:t>
      </w:r>
    </w:p>
    <w:p w14:paraId="71252B0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Δεδομένης της δομής του μέχρι σήμερα ισχύοντος εκλογικού νόμου, που παραμόρφωνε την αναλογική εκπροσώπηση με την καθιέρωση του μπόνους των πενήντα εδρών, τεχνικά το νομοσχέδιο είναι ε</w:t>
      </w:r>
      <w:r>
        <w:rPr>
          <w:rFonts w:eastAsia="Times New Roman" w:cs="Times New Roman"/>
          <w:szCs w:val="24"/>
        </w:rPr>
        <w:t xml:space="preserve">ξαιρετικά απλό. Αφαιρεί το μπόνους. Έτσι, όλες οι έδρες κατανέμονται αναλογικά σε όσα κόμματα περάσουν το όριο εισόδου στη Βουλή που παραμένει το 3%. </w:t>
      </w:r>
    </w:p>
    <w:p w14:paraId="71252B0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Αυτό το απλό, όμως, νομοσχέδιο λειτούργησε ως καταλύτης για τη διάλυση της πολιτικής θολούρας που πολλοί </w:t>
      </w:r>
      <w:r>
        <w:rPr>
          <w:rFonts w:eastAsia="Times New Roman" w:cs="Times New Roman"/>
          <w:szCs w:val="24"/>
        </w:rPr>
        <w:t>καλλιεργούσαν με πολύ μεγάλη επιμέλεια τους τελευταίους μήνες.</w:t>
      </w:r>
    </w:p>
    <w:p w14:paraId="71252B0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Από την πλευρά της Κυβέρνησης, το νομοσχέδιο σηματοδοτεί την απόφασή μας να πραγματοποιήσουμε όλα όσα εξαγγείλαμε προεκλογικά, ακόμη κι αν δεν μπορούμε να τα κάνουμε μονομιάς. Ό,τι </w:t>
      </w:r>
      <w:r>
        <w:rPr>
          <w:rFonts w:eastAsia="Times New Roman" w:cs="Times New Roman"/>
          <w:szCs w:val="24"/>
        </w:rPr>
        <w:lastRenderedPageBreak/>
        <w:t xml:space="preserve">γίνεται εδώ </w:t>
      </w:r>
      <w:r>
        <w:rPr>
          <w:rFonts w:eastAsia="Times New Roman" w:cs="Times New Roman"/>
          <w:szCs w:val="24"/>
        </w:rPr>
        <w:t>με τον εκλογικό νόμο θα γίνει παντού. Όλα όσα είπαμε θα τα κάνουμε. Δεν θα τα κάνουμε σε μια ημέρα, αλλά θα τα κάνουμε όλα σε βάθος χρόνου τετραετίας.</w:t>
      </w:r>
    </w:p>
    <w:p w14:paraId="71252B0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Από την πλευρά της </w:t>
      </w:r>
      <w:r>
        <w:rPr>
          <w:rFonts w:eastAsia="Times New Roman" w:cs="Times New Roman"/>
          <w:szCs w:val="24"/>
        </w:rPr>
        <w:t xml:space="preserve">Αντιπολίτευσης </w:t>
      </w:r>
      <w:r>
        <w:rPr>
          <w:rFonts w:eastAsia="Times New Roman" w:cs="Times New Roman"/>
          <w:szCs w:val="24"/>
        </w:rPr>
        <w:t xml:space="preserve">πάλι -ιδιαίτερα της κυβερνήσασας στο παρελθόν </w:t>
      </w:r>
      <w:r>
        <w:rPr>
          <w:rFonts w:eastAsia="Times New Roman" w:cs="Times New Roman"/>
          <w:szCs w:val="24"/>
        </w:rPr>
        <w:t>Αντιπολίτευσης</w:t>
      </w:r>
      <w:r>
        <w:rPr>
          <w:rFonts w:eastAsia="Times New Roman" w:cs="Times New Roman"/>
          <w:szCs w:val="24"/>
        </w:rPr>
        <w:t>- το νομοσχ</w:t>
      </w:r>
      <w:r>
        <w:rPr>
          <w:rFonts w:eastAsia="Times New Roman" w:cs="Times New Roman"/>
          <w:szCs w:val="24"/>
        </w:rPr>
        <w:t xml:space="preserve">έδιο αποκαλύπτει την ευκαιριακή μόνο διασύνδεση λόγων κι έργων. Όλοι τους είναι υπέρ των κυβερνήσεων συνεργασίας στα λόγια. Μόλις, όμως, τους φέρεις ένα νομοσχέδιο που κάνει τις κυβερνήσεις συνεργασίας αναγκαίες, τότε χαρακτηρίζουν τη συνεργασία αστάθεια. </w:t>
      </w:r>
      <w:r>
        <w:rPr>
          <w:rFonts w:eastAsia="Times New Roman" w:cs="Times New Roman"/>
          <w:szCs w:val="24"/>
        </w:rPr>
        <w:t>Και φυσικά, είναι κατά της αστάθειας.</w:t>
      </w:r>
    </w:p>
    <w:p w14:paraId="71252B0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Άνθρωποι που κυβέρνησαν τη χώρα στο παρελθόν με το μπόνους των πενήντα εδρών, μόλις έχασαν τις εκλογές, βρέθηκαν να μας κατηγορούν ότι κυβερνούμε με το μπόνους των πενήντα εδρών που προέβλεπε ο δικός τους νόμος. Τώρα, </w:t>
      </w:r>
      <w:r>
        <w:rPr>
          <w:rFonts w:eastAsia="Times New Roman" w:cs="Times New Roman"/>
          <w:szCs w:val="24"/>
        </w:rPr>
        <w:t>όμως, που καταργούμε το μπόνους, οι ίδιοι άνθρωποι μάς κατηγορούν γιατί δεν το κρατούμε.</w:t>
      </w:r>
    </w:p>
    <w:p w14:paraId="71252B0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Φαίνεται ότι είναι γενική τακτική τους σε ό,τι κάνουμε να λένε «όχι» και να ζητούν το αντίθετο. Αν, όμως, ποτέ κάνουμε το αντίθετο, το οποίο οι ίδιοι ζήτησαν, πάλι θα </w:t>
      </w:r>
      <w:r>
        <w:rPr>
          <w:rFonts w:eastAsia="Times New Roman" w:cs="Times New Roman"/>
          <w:szCs w:val="24"/>
        </w:rPr>
        <w:t>λένε «όχι», ζητώντας αυτό που πριν επέκριναν. Το θέατρο του παραλόγου, δηλαδή!</w:t>
      </w:r>
    </w:p>
    <w:p w14:paraId="71252B0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Έτσι έχουμε κόμματα που, αφού επίμονα ζητούσαν την κατάργηση του μπόνους, θεωρώντας ότι παραμορφώνει το εκλογικό μας σύστημα, σήμερα θα καταψηφίσουν την κατάργηση του μπόνους, γ</w:t>
      </w:r>
      <w:r>
        <w:rPr>
          <w:rFonts w:eastAsia="Times New Roman" w:cs="Times New Roman"/>
          <w:szCs w:val="24"/>
        </w:rPr>
        <w:t>ια να μην παραμορφωθεί το εκλογικό μας σύστημα. Ορίστε; Είπατε τίποτα;</w:t>
      </w:r>
    </w:p>
    <w:p w14:paraId="71252B0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Μέχρι και το ΠΑΣΟΚ, που είχε καταθέσει νομοσχέδιο απλής αναλογικής, όταν θεωρούσε φυσικά ότι δεν θα περάσει, τώρα καταγγέλλει ως πραξικόπημα το νόμιμο νομοθετικό έργο της Βουλής. Έπρεπε</w:t>
      </w:r>
      <w:r>
        <w:rPr>
          <w:rFonts w:eastAsia="Times New Roman" w:cs="Times New Roman"/>
          <w:szCs w:val="24"/>
        </w:rPr>
        <w:t>, λέει, ο νόμος της απλής αναλογικής να είχε κατατεθεί μέσα σε ορισμένα χρονικά όρια, που ορίζουν οι ίδιοι ως το επιτρεπτό παράθυρο ευκαιρίας. Τότε ίσως να το ψήφιζαν. Σήμερα, όμως, όχι.</w:t>
      </w:r>
    </w:p>
    <w:p w14:paraId="71252B0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Δηλαδή, κυρίες και κύριοι συνάδελφοι, εσείς ψηφίζετε ή καταψηφίζετε τ</w:t>
      </w:r>
      <w:r>
        <w:rPr>
          <w:rFonts w:eastAsia="Times New Roman" w:cs="Times New Roman"/>
          <w:szCs w:val="24"/>
        </w:rPr>
        <w:t xml:space="preserve">ους νόμους ανάλογα με την ημερομηνία που κατατέθηκαν και όχι ανάλογα με το περιεχόμενό τους; Τι εξετάζετε, δηλαδή; Τις όψεις </w:t>
      </w:r>
      <w:r>
        <w:rPr>
          <w:rFonts w:eastAsia="Times New Roman" w:cs="Times New Roman"/>
          <w:szCs w:val="24"/>
        </w:rPr>
        <w:lastRenderedPageBreak/>
        <w:t>των πλανητών; Τις φάσεις της σελήνης; Τι καιρό κάνει έξω; Αν είναι καλή η αριθμολογία της ημερομηνίας κατάθεσης; Διότι εμείς φυσικά</w:t>
      </w:r>
      <w:r>
        <w:rPr>
          <w:rFonts w:eastAsia="Times New Roman" w:cs="Times New Roman"/>
          <w:szCs w:val="24"/>
        </w:rPr>
        <w:t xml:space="preserve"> κρίνουμε τα νομοσχέδια από το περιεχόμενό τους.</w:t>
      </w:r>
    </w:p>
    <w:p w14:paraId="71252B10"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Βέβαια, ακούσαμε και διάφορες αντιπροτάσεις στο νομοσχέδιο, αν και υποθέτω ότι, εάν τις είχαμε περιλάβει, πάλι μπορεί να τις καταγγέλλατε και να τις καταψηφίζατε. Μερικά κόμματα θέλουν το σπάσιμο των μεγάλων</w:t>
      </w:r>
      <w:r>
        <w:rPr>
          <w:rFonts w:eastAsia="Times New Roman" w:cs="Times New Roman"/>
          <w:szCs w:val="24"/>
        </w:rPr>
        <w:t xml:space="preserve"> περιφερειών. Τους ενοχλούν οι μεγάλες περιφέρειες, γιατί διευκολύνουν τα μικρά κόμματα και την ανανέωση των Βουλευτών. Στο βάθος, αυτό που θα ήθελαν είναι ένα σύστημα πλειοψηφικό, με μονοεδρικές περιφέρειες, όπου τα οικονομικά συμφέροντα να μπορούν να παρ</w:t>
      </w:r>
      <w:r>
        <w:rPr>
          <w:rFonts w:eastAsia="Times New Roman" w:cs="Times New Roman"/>
          <w:szCs w:val="24"/>
        </w:rPr>
        <w:t>εμβαίνουν πιο αποτελεσματικά υπέρ επιλεγμένων προσώπων.</w:t>
      </w:r>
    </w:p>
    <w:p w14:paraId="71252B1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Η διεθνής πείρα, όμως, δείχνει ότι οι μεγάλες περιφέρειες φέρνουν τη συνεχή ανανέωση των Βουλευτών, ενώ οι μικρές λειτουργούν συχνά ως φέουδα. Έτσι, στην Ελλάδα έχουμε συνήθως την ανανέωση του 1/3 της</w:t>
      </w:r>
      <w:r>
        <w:rPr>
          <w:rFonts w:eastAsia="Times New Roman" w:cs="Times New Roman"/>
          <w:szCs w:val="24"/>
        </w:rPr>
        <w:t xml:space="preserve"> Βουλής σε κάθε εκλογική αναμέτρηση, αφού ο ψηφοφόρος μπορεί να επιλέγει από διάφορα </w:t>
      </w:r>
      <w:r>
        <w:rPr>
          <w:rFonts w:eastAsia="Times New Roman" w:cs="Times New Roman"/>
          <w:szCs w:val="24"/>
        </w:rPr>
        <w:lastRenderedPageBreak/>
        <w:t>πρόσωπα. Αντίθετα, για παράδειγμα, στις Ηνωμένες Πολιτείες της Αμερικής, που έχει μονοεδρικές, περίπου το 95% των Βουλευτών επανεκλέγεται σχεδόν ισόβια. Θέλετε ισόβια βουλ</w:t>
      </w:r>
      <w:r>
        <w:rPr>
          <w:rFonts w:eastAsia="Times New Roman" w:cs="Times New Roman"/>
          <w:szCs w:val="24"/>
        </w:rPr>
        <w:t>ευτική έδρα; Ε, δεν θα την έχετε.</w:t>
      </w:r>
    </w:p>
    <w:p w14:paraId="71252B12"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της Αξιωματικής Αντιπολίτευσης, ας το καταλάβετε επιτέλους: Εμείς δεν φοβόμαστε την κρίση του λαού, οπότε δεν φοβόμαστε και την απλή αναλογική. Θα κριθούμε στο τέλος της τετραετίας, όπως θα κρι</w:t>
      </w:r>
      <w:r>
        <w:rPr>
          <w:rFonts w:eastAsia="Times New Roman" w:cs="Times New Roman"/>
          <w:szCs w:val="24"/>
        </w:rPr>
        <w:t>θούν και όλα τα κόμματα και όλοι οι Βουλευτές. Μετά, μια νέα Βουλή, που θα αντιπροσωπεύει τη βούληση του λαού, θα αναλάβει να σχηματίσει την επόμενη κυβέρνηση, σε πνεύμα συνεργασίας των πολιτικών δυνάμεων, με βάση τις προτεινόμενες πολιτικές.</w:t>
      </w:r>
    </w:p>
    <w:p w14:paraId="71252B1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Όσοι, λοιπόν,</w:t>
      </w:r>
      <w:r>
        <w:rPr>
          <w:rFonts w:eastAsia="Times New Roman" w:cs="Times New Roman"/>
          <w:szCs w:val="24"/>
        </w:rPr>
        <w:t xml:space="preserve"> δεν φοβούνται την κρίση του λαού, ας τον αφήσουν ελεύθερο να αποφασίσει, υπερψηφίζοντας το σημερινό νομοσχέδιο.</w:t>
      </w:r>
    </w:p>
    <w:p w14:paraId="71252B1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1252B15" w14:textId="77777777" w:rsidR="00802761" w:rsidRDefault="00465DCE">
      <w:pPr>
        <w:spacing w:after="0" w:line="600" w:lineRule="auto"/>
        <w:jc w:val="center"/>
        <w:rPr>
          <w:rFonts w:eastAsia="Times New Roman"/>
          <w:bCs/>
        </w:rPr>
      </w:pPr>
      <w:r>
        <w:rPr>
          <w:rFonts w:eastAsia="Times New Roman"/>
          <w:bCs/>
        </w:rPr>
        <w:t>(Χειροκροτήματα από την πτέρυγα του ΣΥΡΙΖΑ)</w:t>
      </w:r>
    </w:p>
    <w:p w14:paraId="71252B16"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Ευχαριστούμε, κυρία συνάδελφε.</w:t>
      </w:r>
    </w:p>
    <w:p w14:paraId="71252B1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Η συνάδελφος κ. Όλγα </w:t>
      </w:r>
      <w:r>
        <w:rPr>
          <w:rFonts w:eastAsia="Times New Roman" w:cs="Times New Roman"/>
          <w:szCs w:val="24"/>
        </w:rPr>
        <w:t>Κεφαλογιάννη έχει τον λόγο.</w:t>
      </w:r>
    </w:p>
    <w:p w14:paraId="71252B18"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ΟΛΓΑ ΚΕΦΑΛΟΓΙΑΝΝΗ:</w:t>
      </w:r>
      <w:r>
        <w:rPr>
          <w:rFonts w:eastAsia="Times New Roman" w:cs="Times New Roman"/>
          <w:szCs w:val="24"/>
        </w:rPr>
        <w:t xml:space="preserve"> Κυρίες και κύριοι συνάδελφοι, από τον Σεπτέμβριο του 2015, αμέσως μετά τις δεύτερες εκλογές, η χώρα βρίσκεται σε μια νέα παρατεταμένη περίοδο αβεβαιότητας. Η δραματική κατάληξη της πρώτης φάσης της διακυβέρνησ</w:t>
      </w:r>
      <w:r>
        <w:rPr>
          <w:rFonts w:eastAsia="Times New Roman" w:cs="Times New Roman"/>
          <w:szCs w:val="24"/>
        </w:rPr>
        <w:t>ης ΣΥΡΙΖΑ-ΑΝΕΛ σε καμμία περίπτωση δεν συνέτισε τους εμπνευστές της.</w:t>
      </w:r>
    </w:p>
    <w:p w14:paraId="71252B1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Παρά το τεράστιο κόστος, την ανυπολόγιστη ζημιά στην ελληνική κοινωνία, τα λάθη συνεχίστηκαν. Η πρώτη αξιολόγηση αποδείχθηκε μια οδυνηρή περιπέτεια, που οδήγησε σε ένα ιδιότυπο κλείσιμο, </w:t>
      </w:r>
      <w:r>
        <w:rPr>
          <w:rFonts w:eastAsia="Times New Roman" w:cs="Times New Roman"/>
          <w:szCs w:val="24"/>
        </w:rPr>
        <w:t>με μέτρα δυσβάσταχτα και την Ελλάδα σε ένα καθεστώς διαρκούς ομηρίας.</w:t>
      </w:r>
    </w:p>
    <w:p w14:paraId="71252B1A" w14:textId="77777777" w:rsidR="00802761" w:rsidRDefault="00465DCE">
      <w:pPr>
        <w:spacing w:after="0" w:line="600" w:lineRule="auto"/>
        <w:ind w:firstLine="720"/>
        <w:jc w:val="both"/>
        <w:rPr>
          <w:rFonts w:eastAsia="Times New Roman"/>
          <w:szCs w:val="24"/>
        </w:rPr>
      </w:pPr>
      <w:r>
        <w:rPr>
          <w:rFonts w:eastAsia="Times New Roman"/>
          <w:szCs w:val="24"/>
        </w:rPr>
        <w:t xml:space="preserve">Η προσπάθεια για την κατασκευή ενός αριστερού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εγκαταλείφθηκε γρήγορα ακόμα και από τους εμπνευστές της, γιατί αλήθεια ποιο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θα μπορούσε να σταθεί σε μια χώρα ό</w:t>
      </w:r>
      <w:r>
        <w:rPr>
          <w:rFonts w:eastAsia="Times New Roman"/>
          <w:szCs w:val="24"/>
        </w:rPr>
        <w:t xml:space="preserve">που </w:t>
      </w:r>
      <w:r>
        <w:rPr>
          <w:rFonts w:eastAsia="Times New Roman"/>
          <w:szCs w:val="24"/>
        </w:rPr>
        <w:lastRenderedPageBreak/>
        <w:t>εξελίσσεται η μεγαλύτερη φορολογική επιδρομή, όπου ξεριζώνεται η ελληνική επιχειρηματικότητα, όπου εξαϋλώνεται η μεσαία τάξη, όπου κλείνουν χιλιάδες μικρομεσαίες επιχειρήσεις; Κανένα, είναι η απάντηση.</w:t>
      </w:r>
    </w:p>
    <w:p w14:paraId="71252B1B" w14:textId="77777777" w:rsidR="00802761" w:rsidRDefault="00465DCE">
      <w:pPr>
        <w:spacing w:after="0" w:line="600" w:lineRule="auto"/>
        <w:ind w:firstLine="720"/>
        <w:jc w:val="both"/>
        <w:rPr>
          <w:rFonts w:eastAsia="Times New Roman"/>
          <w:szCs w:val="24"/>
        </w:rPr>
      </w:pPr>
      <w:r>
        <w:rPr>
          <w:rFonts w:eastAsia="Times New Roman"/>
          <w:szCs w:val="24"/>
        </w:rPr>
        <w:t xml:space="preserve">Για αυτό και πολύ γρήγορα, με όρους πολιτικού </w:t>
      </w:r>
      <w:r>
        <w:rPr>
          <w:rFonts w:eastAsia="Times New Roman"/>
          <w:szCs w:val="24"/>
        </w:rPr>
        <w:t>τυχοδιωκτισμού, εφευρέθηκε το επόμενο βήμα, μια ασύντακτη, αδόμητη και άκρως επικίνδυνη με τον τρόπο που γίνεται συζήτηση για μεγάλα και κρίσιμα θέματα, όπως είναι και ο εκλογικός νόμος.</w:t>
      </w:r>
    </w:p>
    <w:p w14:paraId="71252B1C" w14:textId="77777777" w:rsidR="00802761" w:rsidRDefault="00465DCE">
      <w:pPr>
        <w:spacing w:after="0" w:line="600" w:lineRule="auto"/>
        <w:ind w:firstLine="720"/>
        <w:jc w:val="both"/>
        <w:rPr>
          <w:rFonts w:eastAsia="Times New Roman"/>
          <w:szCs w:val="24"/>
        </w:rPr>
      </w:pPr>
      <w:r>
        <w:rPr>
          <w:rFonts w:eastAsia="Times New Roman"/>
          <w:szCs w:val="24"/>
        </w:rPr>
        <w:t>Ουσιαστικά, η Κυβέρνηση επιλέγει έναν ακόμα αντιπερισπασμό, αδιαφορών</w:t>
      </w:r>
      <w:r>
        <w:rPr>
          <w:rFonts w:eastAsia="Times New Roman"/>
          <w:szCs w:val="24"/>
        </w:rPr>
        <w:t xml:space="preserve">τας, ως συνήθως, για τις επιπτώσεις. Παίζει με τη φωτιά και αυτήν τη φορά, την πρώτη με την οικονομία, τώρα με τους θεσμούς, ακόμα και με το πολίτευμα. Ο στόχος είναι ένας: Η διατήρηση της εξουσίας, με κάθε κόστος. Η Κυβέρνηση ανοίγει σαν πρώτη δόση αυτού </w:t>
      </w:r>
      <w:r>
        <w:rPr>
          <w:rFonts w:eastAsia="Times New Roman"/>
          <w:szCs w:val="24"/>
        </w:rPr>
        <w:t>του σχεδίου τη συζήτηση για τον εκλογικό νόμο.</w:t>
      </w:r>
    </w:p>
    <w:p w14:paraId="71252B1D" w14:textId="77777777" w:rsidR="00802761" w:rsidRDefault="00465DCE">
      <w:pPr>
        <w:spacing w:after="0" w:line="600" w:lineRule="auto"/>
        <w:ind w:firstLine="720"/>
        <w:jc w:val="both"/>
        <w:rPr>
          <w:rFonts w:eastAsia="Times New Roman"/>
          <w:szCs w:val="24"/>
        </w:rPr>
      </w:pPr>
      <w:r>
        <w:rPr>
          <w:rFonts w:eastAsia="Times New Roman"/>
          <w:szCs w:val="24"/>
        </w:rPr>
        <w:t xml:space="preserve">Και εδώ θα πρέπει να είμαστε ξεκάθαροι. Ο στόχος της συμμαχίας ΣΥΡΙΖΑ-ΑΝΕΛ δεν είναι ένας αναλογικότερος εκλογικός νόμος. Δεν είναι η δικαιότερη κατανομή. Δεν είναι η απλή και άδολη αναλογική. </w:t>
      </w:r>
      <w:r>
        <w:rPr>
          <w:rFonts w:eastAsia="Times New Roman"/>
          <w:szCs w:val="24"/>
        </w:rPr>
        <w:lastRenderedPageBreak/>
        <w:t>Είναι η δόλια πρ</w:t>
      </w:r>
      <w:r>
        <w:rPr>
          <w:rFonts w:eastAsia="Times New Roman"/>
          <w:szCs w:val="24"/>
        </w:rPr>
        <w:t>οσπάθεια ελέγχου της εξουσίας. Στόχος της Κυβέρνησης είναι ουσιαστικά να προσαρμόσει τον εκλογικό νόμο στις στενές κομματικές της επιδιώξεις, να προκαλέσει αναχώματα στην επιστροφή άλλων πολιτικών δυνάμεων στην εξουσία, να δημιουργήσει συνθήκες ακυβερνησία</w:t>
      </w:r>
      <w:r>
        <w:rPr>
          <w:rFonts w:eastAsia="Times New Roman"/>
          <w:szCs w:val="24"/>
        </w:rPr>
        <w:t>ς σε ένα παιχνίδι κυνικών υπολογισμών, κομματικά οφέλη, προσωπικές επιδιώξεις</w:t>
      </w:r>
      <w:r>
        <w:rPr>
          <w:rFonts w:eastAsia="Times New Roman"/>
          <w:szCs w:val="24"/>
        </w:rPr>
        <w:t>. Κ</w:t>
      </w:r>
      <w:r>
        <w:rPr>
          <w:rFonts w:eastAsia="Times New Roman"/>
          <w:szCs w:val="24"/>
        </w:rPr>
        <w:t>αμμία σκέψη για το αύριο της χώρας, καμμία σκέψη για την εθνική συνεννόηση σε τόσο κρίσιμα και τόσο σοβαρά ζητήματα. Ο πολιτικός κυνισμός στο όλο του το μεγαλείο!</w:t>
      </w:r>
    </w:p>
    <w:p w14:paraId="71252B1E" w14:textId="77777777" w:rsidR="00802761" w:rsidRDefault="00465DCE">
      <w:pPr>
        <w:spacing w:after="0" w:line="600" w:lineRule="auto"/>
        <w:ind w:firstLine="720"/>
        <w:jc w:val="both"/>
        <w:rPr>
          <w:rFonts w:eastAsia="Times New Roman"/>
          <w:szCs w:val="24"/>
        </w:rPr>
      </w:pPr>
      <w:r>
        <w:rPr>
          <w:rFonts w:eastAsia="Times New Roman"/>
          <w:szCs w:val="24"/>
        </w:rPr>
        <w:t xml:space="preserve">Με αυτήν την </w:t>
      </w:r>
      <w:r>
        <w:rPr>
          <w:rFonts w:eastAsia="Times New Roman"/>
          <w:szCs w:val="24"/>
        </w:rPr>
        <w:t xml:space="preserve">επιλογή </w:t>
      </w:r>
      <w:r>
        <w:rPr>
          <w:rFonts w:eastAsia="Times New Roman"/>
          <w:szCs w:val="24"/>
        </w:rPr>
        <w:t xml:space="preserve">της, </w:t>
      </w:r>
      <w:r>
        <w:rPr>
          <w:rFonts w:eastAsia="Times New Roman"/>
          <w:szCs w:val="24"/>
        </w:rPr>
        <w:t>η Κυβέρνηση δημιουργεί τις συνθήκες για μια βαθιά, παρατεταμένη κρίση κι έτσι προσθέτει μια νέα διάσταση στην οικονομική κρίση: τη θεσμική αβεβαιότητα.</w:t>
      </w:r>
    </w:p>
    <w:p w14:paraId="71252B1F" w14:textId="77777777" w:rsidR="00802761" w:rsidRDefault="00465DCE">
      <w:pPr>
        <w:spacing w:after="0" w:line="600" w:lineRule="auto"/>
        <w:ind w:firstLine="720"/>
        <w:jc w:val="both"/>
        <w:rPr>
          <w:rFonts w:eastAsia="Times New Roman"/>
          <w:szCs w:val="24"/>
        </w:rPr>
      </w:pPr>
      <w:r>
        <w:rPr>
          <w:rFonts w:eastAsia="Times New Roman"/>
          <w:szCs w:val="24"/>
        </w:rPr>
        <w:t>Φέρνει προς ψήφιση ένα καιροσκοπισμό κατασκεύασμα, που δεν απαντάει σε καμμία από πραγματικ</w:t>
      </w:r>
      <w:r>
        <w:rPr>
          <w:rFonts w:eastAsia="Times New Roman"/>
          <w:szCs w:val="24"/>
        </w:rPr>
        <w:t xml:space="preserve">ές ανάγκες που υπάρχουν για αλλαγές στο εκλογικό μας σύστημα, στον ολικό επανασχεδιασμό των </w:t>
      </w:r>
      <w:r>
        <w:rPr>
          <w:rFonts w:eastAsia="Times New Roman"/>
          <w:szCs w:val="24"/>
        </w:rPr>
        <w:lastRenderedPageBreak/>
        <w:t>εκλογικών περιφερειών, στον τρόπο εκλογής των Βουλευτών, στον βαθμό αναλογικότητας του συστήματος. Αντ’ αυτού, περνάτε αποσπασματικές διατάξεις, χωρίς αρχή, μέση κα</w:t>
      </w:r>
      <w:r>
        <w:rPr>
          <w:rFonts w:eastAsia="Times New Roman"/>
          <w:szCs w:val="24"/>
        </w:rPr>
        <w:t>ι τέλος. Θα μου επιτρέψετε να σταθώ σε δύο βασικά σημεία του σχεδίου νόμου.</w:t>
      </w:r>
    </w:p>
    <w:p w14:paraId="71252B20" w14:textId="77777777" w:rsidR="00802761" w:rsidRDefault="00465DCE">
      <w:pPr>
        <w:spacing w:after="0" w:line="600" w:lineRule="auto"/>
        <w:ind w:firstLine="720"/>
        <w:jc w:val="both"/>
        <w:rPr>
          <w:rFonts w:eastAsia="Times New Roman"/>
          <w:szCs w:val="24"/>
        </w:rPr>
      </w:pPr>
      <w:r>
        <w:rPr>
          <w:rFonts w:eastAsia="Times New Roman"/>
          <w:szCs w:val="24"/>
        </w:rPr>
        <w:t>Πρώτον, για την ψήφο στα δεκαεπτά η Κυβέρνηση επικαλείται ένα ψήφισμα της Κοινοβουλευτικής Συνέλευσης του Συμβουλίου της Ευρώπης από το 2011 που περιέχει παρότρυνση για να γίνει μι</w:t>
      </w:r>
      <w:r>
        <w:rPr>
          <w:rFonts w:eastAsia="Times New Roman"/>
          <w:szCs w:val="24"/>
        </w:rPr>
        <w:t>α τέτοια νομοθετική παρέμβαση. Πώς όμως θα γίνει, εάν δεν συναρτήσουμε το όριο ηλικίας και με άλλα αντικειμενικά δεδομένα, εάν δεν συνδεθεί με τα γενικότερα όρια ενηλικότητας; Για αυτό και προτείναμε τη δικαιοπρακτική ικανότητα του Αστικού Κώδικα. Προτείνα</w:t>
      </w:r>
      <w:r>
        <w:rPr>
          <w:rFonts w:eastAsia="Times New Roman"/>
          <w:szCs w:val="24"/>
        </w:rPr>
        <w:t>με και άλλα όρια, έτσι ώστε να μπορούμε να καταλήξουμε σε κάτι το οποίο να είναι αντικειμενικό και ενοποιημένο, δηλαδή να υπάρξει ένα ολοκληρωμένο σχήμα ενηλικότητας.</w:t>
      </w:r>
    </w:p>
    <w:p w14:paraId="71252B21" w14:textId="77777777" w:rsidR="00802761" w:rsidRDefault="00465DCE">
      <w:pPr>
        <w:spacing w:after="0" w:line="600" w:lineRule="auto"/>
        <w:ind w:firstLine="720"/>
        <w:jc w:val="both"/>
        <w:rPr>
          <w:rFonts w:eastAsia="Times New Roman"/>
          <w:szCs w:val="24"/>
        </w:rPr>
      </w:pPr>
      <w:r>
        <w:rPr>
          <w:rFonts w:eastAsia="Times New Roman"/>
          <w:szCs w:val="24"/>
        </w:rPr>
        <w:t>Δεύτερον, για την κατάργηση του μπόνους. Εδώ, ουσιαστικά, περιγράφεται ο σκοπός του νομοσ</w:t>
      </w:r>
      <w:r>
        <w:rPr>
          <w:rFonts w:eastAsia="Times New Roman"/>
          <w:szCs w:val="24"/>
        </w:rPr>
        <w:t xml:space="preserve">χεδίου, που είναι και προφανής και δόλιος. Νομοθετείτε ξεχνώντας ότι η χώρα διέρχεται αντικειμενικά μια </w:t>
      </w:r>
      <w:r>
        <w:rPr>
          <w:rFonts w:eastAsia="Times New Roman"/>
          <w:szCs w:val="24"/>
        </w:rPr>
        <w:lastRenderedPageBreak/>
        <w:t>από τις δυσκολότερες περιόδους της ιστορίας της. Και βέβαια προκύπτει μια σειρά κρίσιμων ερωτημάτων. Θεωρείτε ότι η χώρα με αυτά που προτείνετε θα μπορέ</w:t>
      </w:r>
      <w:r>
        <w:rPr>
          <w:rFonts w:eastAsia="Times New Roman"/>
          <w:szCs w:val="24"/>
        </w:rPr>
        <w:t>σει να κυβερνηθεί, θα μπορέσει να λάβει και να εφαρμόσει πολιτικές με τέσσερα ή πέντε κόμματα; Θα είναι σε θέση αυτά τα κόμματα να βρουν κοινό τρόπο και να συγκλίνουν στον προγραμματικό τους λόγο, να προχωρήσουν στις μεγάλες αλλαγές που χρειάζεται ο τόπος;</w:t>
      </w:r>
      <w:r>
        <w:rPr>
          <w:rFonts w:eastAsia="Times New Roman"/>
          <w:szCs w:val="24"/>
        </w:rPr>
        <w:t xml:space="preserve"> Τι μήνυμα σταθερότητας πιστεύετε ότι στέλνουμε και εντός και εκτός;</w:t>
      </w:r>
    </w:p>
    <w:p w14:paraId="71252B22" w14:textId="77777777" w:rsidR="00802761" w:rsidRDefault="00465DCE">
      <w:pPr>
        <w:spacing w:after="0" w:line="600" w:lineRule="auto"/>
        <w:ind w:firstLine="720"/>
        <w:jc w:val="both"/>
        <w:rPr>
          <w:rFonts w:eastAsia="Times New Roman"/>
          <w:szCs w:val="24"/>
        </w:rPr>
      </w:pPr>
      <w:r>
        <w:rPr>
          <w:rFonts w:eastAsia="Times New Roman"/>
          <w:szCs w:val="24"/>
        </w:rPr>
        <w:t xml:space="preserve">Ένα είναι σίγουρο. Με αυτόν τον τρόπο οδηγούμαστε με μαθηματική ακρίβεια σε παραλυτική ακυβερνησία και πολιτική αστάθεια, σε αδυναμία συγκρότησης σταθερών και βιώσιμων κυβερνήσεων που να </w:t>
      </w:r>
      <w:r>
        <w:rPr>
          <w:rFonts w:eastAsia="Times New Roman"/>
          <w:szCs w:val="24"/>
        </w:rPr>
        <w:t>μπορούν να υλοποιήσουν προγραμματικούς στόχους. Αυτή είναι δυστυχώς η αλήθεια, η οποία κρύβεται πίσω από το πέπλο της απλής και άδολης αναλογικής.</w:t>
      </w:r>
    </w:p>
    <w:p w14:paraId="71252B23" w14:textId="77777777" w:rsidR="00802761" w:rsidRDefault="00465DCE">
      <w:pPr>
        <w:spacing w:after="0" w:line="600" w:lineRule="auto"/>
        <w:ind w:firstLine="720"/>
        <w:jc w:val="both"/>
        <w:rPr>
          <w:rFonts w:eastAsia="Times New Roman"/>
          <w:szCs w:val="24"/>
        </w:rPr>
      </w:pPr>
      <w:r>
        <w:rPr>
          <w:rFonts w:eastAsia="Times New Roman"/>
          <w:szCs w:val="24"/>
        </w:rPr>
        <w:t>Κυρίες και κύριοι συνάδελφοι, είναι εξαιρετικά λυπηρό για μια ακόμα φορά η Κυβέρνηση ένα τόσο κρίσιμο θεσμικό</w:t>
      </w:r>
      <w:r>
        <w:rPr>
          <w:rFonts w:eastAsia="Times New Roman"/>
          <w:szCs w:val="24"/>
        </w:rPr>
        <w:t xml:space="preserve"> ζήτημα να το αντιμετωπίζει με τρόπο μικροπολιτικό και καιροσκοπικό, στο όνομα ενός </w:t>
      </w:r>
      <w:r>
        <w:rPr>
          <w:rFonts w:eastAsia="Times New Roman"/>
          <w:szCs w:val="24"/>
        </w:rPr>
        <w:lastRenderedPageBreak/>
        <w:t xml:space="preserve">δήθεν δίκαιου και αναλογικού εκλογικού νόμου. Είναι, επίσης, παράδοξο να γίνεται πρώτα η συζήτηση για τον εκλογικό νόμο και να έπεται η συνταγματική </w:t>
      </w:r>
      <w:r>
        <w:rPr>
          <w:rFonts w:eastAsia="Times New Roman"/>
          <w:szCs w:val="24"/>
        </w:rPr>
        <w:t>Αναθεώρηση</w:t>
      </w:r>
      <w:r>
        <w:rPr>
          <w:rFonts w:eastAsia="Times New Roman"/>
          <w:szCs w:val="24"/>
        </w:rPr>
        <w:t xml:space="preserve">. </w:t>
      </w:r>
    </w:p>
    <w:p w14:paraId="71252B2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Είναι απολ</w:t>
      </w:r>
      <w:r>
        <w:rPr>
          <w:rFonts w:eastAsia="Times New Roman" w:cs="Times New Roman"/>
          <w:szCs w:val="24"/>
        </w:rPr>
        <w:t xml:space="preserve">ύτως παράλογο να είστε αρνητικοί στη δημιουργία πραγματικών </w:t>
      </w:r>
      <w:r>
        <w:rPr>
          <w:rFonts w:eastAsia="Times New Roman" w:cs="Times New Roman"/>
          <w:szCs w:val="24"/>
        </w:rPr>
        <w:t>συγκλίσεων</w:t>
      </w:r>
      <w:r>
        <w:rPr>
          <w:rFonts w:eastAsia="Times New Roman" w:cs="Times New Roman"/>
          <w:szCs w:val="24"/>
        </w:rPr>
        <w:t xml:space="preserve">, την ώρα που η χώρα έχει ανάγκη από αυτές –επαναλαμβάνω, πραγματικών, όχι προσχηματικών, όπως συνηθίζετε να κάνετε για να παγιδεύετε την </w:t>
      </w:r>
      <w:r>
        <w:rPr>
          <w:rFonts w:eastAsia="Times New Roman" w:cs="Times New Roman"/>
          <w:szCs w:val="24"/>
        </w:rPr>
        <w:t>Αντιπολίτευση</w:t>
      </w:r>
      <w:r>
        <w:rPr>
          <w:rFonts w:eastAsia="Times New Roman" w:cs="Times New Roman"/>
          <w:szCs w:val="24"/>
        </w:rPr>
        <w:t xml:space="preserve">-, συγκλίσεων που εξασφαλίζουν στη </w:t>
      </w:r>
      <w:r>
        <w:rPr>
          <w:rFonts w:eastAsia="Times New Roman" w:cs="Times New Roman"/>
          <w:szCs w:val="24"/>
        </w:rPr>
        <w:t xml:space="preserve">χώρα έναν δρόμο σταθερότητας και ρεαλιστικών λύσεων. </w:t>
      </w:r>
    </w:p>
    <w:p w14:paraId="71252B2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Ο συνταγματικός λαϊκισμός, όμως, που σας διακατέχει, η θεσμική επιπολαιότητα με την οποία ανοίγετε κρίσιμα ζητήματα, όπως η εκλογή του Προέδρου της Δημοκρατίας από τον λαό, δημιουργούν συνθήκες νέας, ισ</w:t>
      </w:r>
      <w:r>
        <w:rPr>
          <w:rFonts w:eastAsia="Times New Roman" w:cs="Times New Roman"/>
          <w:szCs w:val="24"/>
        </w:rPr>
        <w:t xml:space="preserve">χυρότερης αβεβαιότητας. </w:t>
      </w:r>
    </w:p>
    <w:p w14:paraId="71252B2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Δυστυχώς, είστε η συνέχεια της προηγούμενης ατελούς συνταγματικής </w:t>
      </w:r>
      <w:r>
        <w:rPr>
          <w:rFonts w:eastAsia="Times New Roman" w:cs="Times New Roman"/>
          <w:szCs w:val="24"/>
        </w:rPr>
        <w:t>Αναθεώρησης</w:t>
      </w:r>
      <w:r>
        <w:rPr>
          <w:rFonts w:eastAsia="Times New Roman" w:cs="Times New Roman"/>
          <w:szCs w:val="24"/>
        </w:rPr>
        <w:t xml:space="preserve">. Είστε η μετάσταση του λαϊκισμού της </w:t>
      </w:r>
      <w:r>
        <w:rPr>
          <w:rFonts w:eastAsia="Times New Roman" w:cs="Times New Roman"/>
          <w:szCs w:val="24"/>
        </w:rPr>
        <w:t>Μεταπολίτευσης</w:t>
      </w:r>
      <w:r>
        <w:rPr>
          <w:rFonts w:eastAsia="Times New Roman" w:cs="Times New Roman"/>
          <w:szCs w:val="24"/>
        </w:rPr>
        <w:t xml:space="preserve">, που έφερε την Ελλάδα στη χρεοκοπία. Είστε άξιοι συνεχιστές μιας παράδοσης χαμένων ευκαιριών για τη </w:t>
      </w:r>
      <w:r>
        <w:rPr>
          <w:rFonts w:eastAsia="Times New Roman" w:cs="Times New Roman"/>
          <w:szCs w:val="24"/>
        </w:rPr>
        <w:t>χώρα μας, ανίκανοι ή αδιάφοροι να αντιληφθείτε τι χρειάζεται η πατρίδα.</w:t>
      </w:r>
    </w:p>
    <w:p w14:paraId="71252B2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Κυρίες και κύριοι της συμπολίτευσης, η Ελλάδα έχει αυτή</w:t>
      </w:r>
      <w:r>
        <w:rPr>
          <w:rFonts w:eastAsia="Times New Roman" w:cs="Times New Roman"/>
          <w:szCs w:val="24"/>
        </w:rPr>
        <w:t>ν</w:t>
      </w:r>
      <w:r>
        <w:rPr>
          <w:rFonts w:eastAsia="Times New Roman" w:cs="Times New Roman"/>
          <w:szCs w:val="24"/>
        </w:rPr>
        <w:t xml:space="preserve"> τη στιγμή μια ακόμα μεγάλη ευκαιρία που δεν πρέπει να πάει χαμένη, μια ευκαιρία για μια διευρυμένη και ριζική συνταγματική αναθ</w:t>
      </w:r>
      <w:r>
        <w:rPr>
          <w:rFonts w:eastAsia="Times New Roman" w:cs="Times New Roman"/>
          <w:szCs w:val="24"/>
        </w:rPr>
        <w:t>εώρηση που θα λαμβάνει υπ’ όψιν της την κρίση, τις αντοχές που έδειξε το Σύνταγμά μας, τις ατέλειες που προέκυψαν σε μια τόση δύσκολη περίοδο, τις ανάγκες που γεννιούνται για τη μεταμνημονιακή Ελλάδα, που θα ενδυναμώνει τη δημοκρατία μας και θα θωρακίζει τ</w:t>
      </w:r>
      <w:r>
        <w:rPr>
          <w:rFonts w:eastAsia="Times New Roman" w:cs="Times New Roman"/>
          <w:szCs w:val="24"/>
        </w:rPr>
        <w:t>ον κοινοβουλευτισμό, θα εκσυγχρονίζει το κράτος δικαίου.</w:t>
      </w:r>
    </w:p>
    <w:p w14:paraId="71252B2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Τώρα είναι η ώρα να δείξει το πολιτικό σύστημα την ωριμότητα που απαιτούν οι περιστάσεις. Προϋπόθεση, όμως, για όλα αυτά είναι ένας συγκροτημένος, υπεύθυνος, εξαντλητικός και ειλικρινής διάλογος </w:t>
      </w:r>
      <w:r>
        <w:rPr>
          <w:rFonts w:eastAsia="Times New Roman" w:cs="Times New Roman"/>
          <w:szCs w:val="24"/>
        </w:rPr>
        <w:lastRenderedPageBreak/>
        <w:t>με ν</w:t>
      </w:r>
      <w:r>
        <w:rPr>
          <w:rFonts w:eastAsia="Times New Roman" w:cs="Times New Roman"/>
          <w:szCs w:val="24"/>
        </w:rPr>
        <w:t xml:space="preserve">έους όρους και νέες αντιλήψεις. Να φέρουμε και πάλι την πολιτική στο προσκήνιο. Και εκεί μπορούμε να τα συζητήσουμε όλα. </w:t>
      </w:r>
    </w:p>
    <w:p w14:paraId="71252B2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Πολύ φοβάμαι, όμως, ότι αυτή η οδός της εθνικής συνεννόησης σε </w:t>
      </w:r>
      <w:r>
        <w:rPr>
          <w:rFonts w:eastAsia="Times New Roman" w:cs="Times New Roman"/>
          <w:szCs w:val="24"/>
        </w:rPr>
        <w:t xml:space="preserve">τόσα </w:t>
      </w:r>
      <w:r>
        <w:rPr>
          <w:rFonts w:eastAsia="Times New Roman" w:cs="Times New Roman"/>
          <w:szCs w:val="24"/>
        </w:rPr>
        <w:t>κρίσιμα ζητήματα δεν είναι στο σχέδιό σας, δεν είναι στην πολιτική</w:t>
      </w:r>
      <w:r>
        <w:rPr>
          <w:rFonts w:eastAsia="Times New Roman" w:cs="Times New Roman"/>
          <w:szCs w:val="24"/>
        </w:rPr>
        <w:t xml:space="preserve"> σας κουλτούρα. Και αυτό αποδεικνύει και το σημερινό σχέδιο νόμου. </w:t>
      </w:r>
    </w:p>
    <w:p w14:paraId="71252B2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Όσες αλλαγές, όσα παζάρια και να κάνετε, έχετε προ πολλού επιλέξει την οδό του πολιτικού αμοραλισμού και των βραχυπρόθεσμων τακτικών ελιγμών. Ένα είναι, όμως, σίγουρο, ότι αυτός ο δρόμος θ</w:t>
      </w:r>
      <w:r>
        <w:rPr>
          <w:rFonts w:eastAsia="Times New Roman" w:cs="Times New Roman"/>
          <w:szCs w:val="24"/>
        </w:rPr>
        <w:t>α σας οδηγήσει και πάλι σε αδιέξοδο.</w:t>
      </w:r>
    </w:p>
    <w:p w14:paraId="71252B2B" w14:textId="77777777" w:rsidR="00802761" w:rsidRDefault="00465DCE">
      <w:pPr>
        <w:spacing w:after="0"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71252B2C" w14:textId="77777777" w:rsidR="00802761" w:rsidRDefault="00465DCE">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71252B2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(Σπυρίδων Λυκούδης):</w:t>
      </w:r>
      <w:r>
        <w:rPr>
          <w:rFonts w:eastAsia="Times New Roman" w:cs="Times New Roman"/>
          <w:szCs w:val="24"/>
        </w:rPr>
        <w:t xml:space="preserve"> Ευχαριστούμε, κυρία συνάδελφε.</w:t>
      </w:r>
    </w:p>
    <w:p w14:paraId="71252B2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Να κάνω μια ανακοίνωση προς το Σώμα. Η Διαρκής Επιτροπή Παραγωγής και Εμπορίου καταθ</w:t>
      </w:r>
      <w:r>
        <w:rPr>
          <w:rFonts w:eastAsia="Times New Roman" w:cs="Times New Roman"/>
          <w:szCs w:val="24"/>
        </w:rPr>
        <w:t>έτει την έκθεσή της στο σχεδίου νόμου του Υπουργείου Περιβάλλοντος και Ενέργειας</w:t>
      </w:r>
      <w:r>
        <w:rPr>
          <w:rFonts w:eastAsia="Times New Roman" w:cs="Times New Roman"/>
          <w:szCs w:val="24"/>
        </w:rPr>
        <w:t>:</w:t>
      </w:r>
      <w:r>
        <w:rPr>
          <w:rFonts w:eastAsia="Times New Roman" w:cs="Times New Roman"/>
          <w:szCs w:val="24"/>
        </w:rPr>
        <w:t xml:space="preserve"> «Πλαίσιο για την ασφάλεια στις υπεράκτιες εργασίες έρευνας και εκμετάλλευσης υδρογονανθράκων, ενσωμάτωση της οδηγίας 2013/30/ΕΕ, τροποποίηση του π.δ. 148/2009 και άλλες διατά</w:t>
      </w:r>
      <w:r>
        <w:rPr>
          <w:rFonts w:eastAsia="Times New Roman" w:cs="Times New Roman"/>
          <w:szCs w:val="24"/>
        </w:rPr>
        <w:t>ξεις».</w:t>
      </w:r>
    </w:p>
    <w:p w14:paraId="71252B2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Τον λόγο έχει η συνάδελφος κ. Νίκη Κεραμέως από τη Νέα Δημοκρατία.</w:t>
      </w:r>
    </w:p>
    <w:p w14:paraId="71252B30"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olor w:val="000000"/>
          <w:szCs w:val="24"/>
        </w:rPr>
        <w:t>Ευχαριστώ, κύριε Πρόεδρε.</w:t>
      </w:r>
      <w:r>
        <w:rPr>
          <w:rFonts w:eastAsia="Times New Roman" w:cs="Times New Roman"/>
          <w:szCs w:val="24"/>
        </w:rPr>
        <w:t xml:space="preserve"> </w:t>
      </w:r>
    </w:p>
    <w:p w14:paraId="71252B3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ένας εκλογικός νόμος πρέπει να έχει δύο βασικές αποστολές. Πρέπει να εξασφαλίζει, πρώτον, την κυβερνησιμότητα </w:t>
      </w:r>
      <w:r>
        <w:rPr>
          <w:rFonts w:eastAsia="Times New Roman" w:cs="Times New Roman"/>
          <w:szCs w:val="24"/>
        </w:rPr>
        <w:t xml:space="preserve">της χώρας και δεύτερον, την αναλογικότητα της εκπροσώπησης των πολιτών. </w:t>
      </w:r>
    </w:p>
    <w:p w14:paraId="71252B32"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Δυστυχώς, το παρόν σχέδιο νόμου που έχετε φέρει προς ψήφιση με ξεκάθαρα οπορτουνιστικά, τακτικιστικά κριτήρια, με κριτήρια πολιτικής επιβίωσης και μόνο, δεν διασφαλίζει καμμία από αυτ</w:t>
      </w:r>
      <w:r>
        <w:rPr>
          <w:rFonts w:eastAsia="Times New Roman" w:cs="Times New Roman"/>
          <w:szCs w:val="24"/>
        </w:rPr>
        <w:t xml:space="preserve">ές τις </w:t>
      </w:r>
      <w:r>
        <w:rPr>
          <w:rFonts w:eastAsia="Times New Roman" w:cs="Times New Roman"/>
          <w:szCs w:val="24"/>
        </w:rPr>
        <w:lastRenderedPageBreak/>
        <w:t xml:space="preserve">δύο αποστολές. Και εξηγούμαι. Όσον αφορά στην κυβερνησιμότητα, νομοθετώντας την απλή αναλογική, νομοθετείτε την ακυβερνησία της χώρας. </w:t>
      </w:r>
    </w:p>
    <w:p w14:paraId="71252B3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Κυρίες και κύριοι της Κυβέρνησης, αν ο εκλογικός νόμος που προτείνετε σήμερα προς ψήφιση ίσχυε στις εκλογές του π</w:t>
      </w:r>
      <w:r>
        <w:rPr>
          <w:rFonts w:eastAsia="Times New Roman" w:cs="Times New Roman"/>
          <w:szCs w:val="24"/>
        </w:rPr>
        <w:t xml:space="preserve">ερασμένου Σεπτεμβρίου, ο ΣΥΡΙΖΑ θα είχε μόλις εκατόν δεκατέσσερις από τις τριακόσιες έδρες του Κοινοβουλίου. Αυτό σημαίνει ότι θα έπρεπε να συμμαχήσει με τρία ή ακόμα και τέσσερα άλλα κόμματα της σημερινής </w:t>
      </w:r>
      <w:r>
        <w:rPr>
          <w:rFonts w:eastAsia="Times New Roman" w:cs="Times New Roman"/>
          <w:szCs w:val="24"/>
        </w:rPr>
        <w:t xml:space="preserve">Αντιπολίτευσης </w:t>
      </w:r>
      <w:r>
        <w:rPr>
          <w:rFonts w:eastAsia="Times New Roman" w:cs="Times New Roman"/>
          <w:szCs w:val="24"/>
        </w:rPr>
        <w:t>για να σχηματίσει πλειοψηφία.</w:t>
      </w:r>
    </w:p>
    <w:p w14:paraId="71252B3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Ας εί</w:t>
      </w:r>
      <w:r>
        <w:rPr>
          <w:rFonts w:eastAsia="Times New Roman" w:cs="Times New Roman"/>
          <w:szCs w:val="24"/>
        </w:rPr>
        <w:t xml:space="preserve">μαστε ειλικρινείς, κυρίες και κύριοι συνάδελφοι. Με ποια άλλα κόμματα, με ποια άλλα τρία ή τέσσερα κόμματα θα μπορούσε να είχε συμμαχήσει ο ΣΥΡΙΖΑ, </w:t>
      </w:r>
      <w:r>
        <w:rPr>
          <w:rFonts w:eastAsia="Times New Roman"/>
          <w:bCs/>
        </w:rPr>
        <w:t>προκειμένου να</w:t>
      </w:r>
      <w:r>
        <w:rPr>
          <w:rFonts w:eastAsia="Times New Roman" w:cs="Times New Roman"/>
          <w:szCs w:val="24"/>
        </w:rPr>
        <w:t xml:space="preserve"> σχηματίσει κυβέρνηση; Στη βάση ποιων κοινών ιδεολογικών και πολιτικών αναφορών;</w:t>
      </w:r>
    </w:p>
    <w:p w14:paraId="71252B3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Και βεβαίως, δεν αρκεί ο σχηματισμός της </w:t>
      </w:r>
      <w:r>
        <w:rPr>
          <w:rFonts w:eastAsia="Times New Roman" w:cs="Times New Roman"/>
          <w:szCs w:val="24"/>
        </w:rPr>
        <w:t>Κ</w:t>
      </w:r>
      <w:r>
        <w:rPr>
          <w:rFonts w:eastAsia="Times New Roman" w:cs="Times New Roman"/>
          <w:szCs w:val="24"/>
        </w:rPr>
        <w:t xml:space="preserve">υβέρνησης για να κυβερνηθεί ο τόπος, πρέπει και να αντέξει η </w:t>
      </w:r>
      <w:r>
        <w:rPr>
          <w:rFonts w:eastAsia="Times New Roman" w:cs="Times New Roman"/>
          <w:szCs w:val="24"/>
        </w:rPr>
        <w:t>Κυβέρνηση</w:t>
      </w:r>
      <w:r>
        <w:rPr>
          <w:rFonts w:eastAsia="Times New Roman" w:cs="Times New Roman"/>
          <w:szCs w:val="24"/>
        </w:rPr>
        <w:t xml:space="preserve">, να αντέξει σε στιγμές κρίσης με πολύ δύσκολα μέτρα προς ψήφιση. </w:t>
      </w:r>
    </w:p>
    <w:p w14:paraId="71252B3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Εδώ, κυρίες και κύριοι της Κυβέρνησης, το ίδιο σας το κόμμα -δεν μιλώ καν για</w:t>
      </w:r>
      <w:r>
        <w:rPr>
          <w:rFonts w:eastAsia="Times New Roman" w:cs="Times New Roman"/>
          <w:szCs w:val="24"/>
        </w:rPr>
        <w:t xml:space="preserve"> συμμαχία κομμάτων-, μόνος του ο ΣΥΡΙΖΑ, έχασε σαράντα Βουλευτές σε έξι μήνες διακυβέρνησης. Για ποιο συνασπισμό τεσσάρων ή πέντε κομμάτων μιλάμε; Ποιος τέτοιος συνασπισμός θα άντεχε σε τέτοιες συνθήκες δύσκολων μέτρων προς ψήφιση; </w:t>
      </w:r>
    </w:p>
    <w:p w14:paraId="71252B3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Ας μιλήσουμε, όμως, με </w:t>
      </w:r>
      <w:r>
        <w:rPr>
          <w:rFonts w:eastAsia="Times New Roman" w:cs="Times New Roman"/>
          <w:szCs w:val="24"/>
        </w:rPr>
        <w:t>συγκεκριμένα ιστορικά στοιχεία. Η απλή αναλογική έχει εφαρμοστεί στο παρελθόν στη χώρα μας πολλάκις. Από το 1926 ως το 1990 σχηματίστηκαν είκοσι μία κυβερνήσεις στη βάση της απλής αναλογικής. Ξέρετε πόσο κράτησε κατά μέσο όρο η κάθε μία από αυτές τις κυβερ</w:t>
      </w:r>
      <w:r>
        <w:rPr>
          <w:rFonts w:eastAsia="Times New Roman" w:cs="Times New Roman"/>
          <w:szCs w:val="24"/>
        </w:rPr>
        <w:t xml:space="preserve">νήσεις; Άντεξε πέντε μήνες. </w:t>
      </w:r>
    </w:p>
    <w:p w14:paraId="71252B3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Αυτή είναι η ακυβερνησία, κυρίες και κύριοι, που ελλοχεύει με το παρόν σχέδιο νόμου. </w:t>
      </w:r>
    </w:p>
    <w:p w14:paraId="71252B3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Και δεν το λέει μόνο η Αντιπολίτευση. Το λέει και ο ίδιος ο Υπουργός κ. Κουρουμπλής. Αναφέρω ενδεικτικά τις δηλώσεις του πριν δύο</w:t>
      </w:r>
      <w:r>
        <w:rPr>
          <w:rFonts w:eastAsia="Times New Roman" w:cs="Times New Roman"/>
          <w:szCs w:val="24"/>
        </w:rPr>
        <w:t xml:space="preserve"> μόλις </w:t>
      </w:r>
      <w:r>
        <w:rPr>
          <w:rFonts w:eastAsia="Times New Roman" w:cs="Times New Roman"/>
          <w:szCs w:val="24"/>
        </w:rPr>
        <w:t xml:space="preserve">μήνες στις 16 Μαΐου, για την ακρίβεια στην εκπομπή «Πρώτη Γραμμή» του ΣΚΑΙ, όπου ανακοίνωσε τότε ο κύριος Υπουργός ότι το μπόνους θα είναι </w:t>
      </w:r>
      <w:r>
        <w:rPr>
          <w:rFonts w:eastAsia="Times New Roman" w:cs="Times New Roman"/>
          <w:szCs w:val="24"/>
        </w:rPr>
        <w:t>τριάντα</w:t>
      </w:r>
      <w:r>
        <w:rPr>
          <w:rFonts w:eastAsia="Times New Roman" w:cs="Times New Roman"/>
          <w:szCs w:val="24"/>
        </w:rPr>
        <w:t xml:space="preserve"> εδρών. </w:t>
      </w:r>
      <w:r>
        <w:rPr>
          <w:rFonts w:eastAsia="Times New Roman" w:cs="Times New Roman"/>
          <w:szCs w:val="24"/>
        </w:rPr>
        <w:lastRenderedPageBreak/>
        <w:t>Και όταν ρωτήθηκε από τον έκπληκτο δημοσιογράφο «μα, γιατί δεν πάτε στην απλή αναλογική χωρίς μπόνους,</w:t>
      </w:r>
      <w:r>
        <w:rPr>
          <w:rFonts w:eastAsia="Times New Roman" w:cs="Times New Roman"/>
          <w:szCs w:val="24"/>
        </w:rPr>
        <w:t xml:space="preserve"> όπως είχατε πει;», ο κύριος Υπουργός που εισηγείται σήμερα το παρόν νομοσχέδιο είχε πει κατά λέξη «γιατί δεν θα κυβερνηθεί η χώρα ποτέ». Ο ίδιος, λοιπόν, ο Υπουργός, που εισηγείται σήμερα την απλή αναλογική, έχει ομολογήσει ότι κατά αυτόν τον τρόπο νομοθε</w:t>
      </w:r>
      <w:r>
        <w:rPr>
          <w:rFonts w:eastAsia="Times New Roman" w:cs="Times New Roman"/>
          <w:szCs w:val="24"/>
        </w:rPr>
        <w:t xml:space="preserve">τούμε την ακυβερνησία. </w:t>
      </w:r>
    </w:p>
    <w:p w14:paraId="71252B3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Κυρίες και κύριοι, εν μέσω της δραματικής οικονομικής κατάστασης, των δημοσιονομικών κενών, των αυξανόμενων λουκέτων στις επιχειρήσεις, της προσφυγικής κρίσης, της κρίσης στην Τουρκία, της κρίσης στην Ευρωπαϊκή Ένωση, το τελευταίο π</w:t>
      </w:r>
      <w:r>
        <w:rPr>
          <w:rFonts w:eastAsia="Times New Roman" w:cs="Times New Roman"/>
          <w:szCs w:val="24"/>
        </w:rPr>
        <w:t xml:space="preserve">ου χρειάζεται η χώρα μας αυτή τη στιγμή είναι να μείνει ακυβέρνητη. Θα μπορούσαμε ενδεχομένως να συζητήσουμε για το εάν το μπόνους των </w:t>
      </w:r>
      <w:r>
        <w:rPr>
          <w:rFonts w:eastAsia="Times New Roman" w:cs="Times New Roman"/>
          <w:szCs w:val="24"/>
        </w:rPr>
        <w:t>πενήντα</w:t>
      </w:r>
      <w:r>
        <w:rPr>
          <w:rFonts w:eastAsia="Times New Roman" w:cs="Times New Roman"/>
          <w:szCs w:val="24"/>
        </w:rPr>
        <w:t xml:space="preserve"> εδρών είναι κατάλληλο, είναι σωστό, για το αν ενδεχομένως θα πρέπει να τροποποιηθεί, αλλά χωρίς κάποιου είδους εν</w:t>
      </w:r>
      <w:r>
        <w:rPr>
          <w:rFonts w:eastAsia="Times New Roman" w:cs="Times New Roman"/>
          <w:szCs w:val="24"/>
        </w:rPr>
        <w:t>ίσχυση για το πρώτο κόμμα</w:t>
      </w:r>
      <w:r>
        <w:rPr>
          <w:rFonts w:eastAsia="Times New Roman" w:cs="Times New Roman"/>
          <w:szCs w:val="24"/>
        </w:rPr>
        <w:t>,</w:t>
      </w:r>
      <w:r>
        <w:rPr>
          <w:rFonts w:eastAsia="Times New Roman" w:cs="Times New Roman"/>
          <w:szCs w:val="24"/>
        </w:rPr>
        <w:t xml:space="preserve"> το οποίο θα κερδίσει τις εκλογές, ο τόπος δεν θα μπορέσει να κυβερνηθεί. Και η ευθύνη όσων Βουλευτών συναινέσουν στην ακυβερνησία αυτή της χώρας, θα είναι τεράστια.</w:t>
      </w:r>
    </w:p>
    <w:p w14:paraId="71252B3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Μετά την κυβερνησιμότητα, έρχομαι τώρα στη δεύτερη αποστολή</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 xml:space="preserve"> έχει ένας εκλογικός νόμος, που είναι η αναλογικότητα. Με πρόσχημα την αναλογικότητα φέρνετε το παρόν σχέδιο νόμου. Και λέτε μάλιστα στην αιτιολογική έκθεση που συνοδεύει το σχέδιο νόμου και διαβάζω από τη δική σας αιτιολογική έκθεση: «Επιλέγεται η καθιέρω</w:t>
      </w:r>
      <w:r>
        <w:rPr>
          <w:rFonts w:eastAsia="Times New Roman" w:cs="Times New Roman"/>
          <w:szCs w:val="24"/>
        </w:rPr>
        <w:t>ση του αναλογικού εκλογικού συστήματος, ώστε η Βουλή να αποτελεί πραγματικά αντιπροσωπευτικό της ελληνικής κοινωνίας θεσμό και να εκφράζονται εντός της, με δημοκρατικά δίκαιο τρόπο, όλες οι απόψεις και οι πολιτικές αποχρώσεις».</w:t>
      </w:r>
    </w:p>
    <w:p w14:paraId="71252B3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Κυρίες και κύριοι της Κυβέρν</w:t>
      </w:r>
      <w:r>
        <w:rPr>
          <w:rFonts w:eastAsia="Times New Roman" w:cs="Times New Roman"/>
          <w:szCs w:val="24"/>
        </w:rPr>
        <w:t xml:space="preserve">ησης, αν είχατε πραγματικό ενδιαφέρον για την αναλογική εκπροσώπηση της κοινωνίας στο Κοινοβούλιο, θα συναινούσατε στις δύο προτάσεις της Νέας Δημοκρατίας, οι οποίες κινούνται ακριβώς στην κατεύθυνση της πιο αναλογικής εκπροσώπησης της κοινωνίας. </w:t>
      </w:r>
    </w:p>
    <w:p w14:paraId="71252B3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Και συγκ</w:t>
      </w:r>
      <w:r>
        <w:rPr>
          <w:rFonts w:eastAsia="Times New Roman" w:cs="Times New Roman"/>
          <w:szCs w:val="24"/>
        </w:rPr>
        <w:t xml:space="preserve">εκριμένα: </w:t>
      </w:r>
    </w:p>
    <w:p w14:paraId="71252B3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Πρώτον, θα συναινούσατε στην πρότασή μας για κατάτμηση της μεγαλύτερης περιφέρειας της χώρας της Β’ Αθηνών, η οποία αριθμεί επάνω από 1,4 εκατομμύρια εκλογείς, δηλαδή, περίπου 14% του </w:t>
      </w:r>
      <w:r>
        <w:rPr>
          <w:rFonts w:eastAsia="Times New Roman" w:cs="Times New Roman"/>
          <w:szCs w:val="24"/>
        </w:rPr>
        <w:lastRenderedPageBreak/>
        <w:t>συνολικού εκλογικού σώματος. Ο σκοπός αυτής της κατάτμησης πο</w:t>
      </w:r>
      <w:r>
        <w:rPr>
          <w:rFonts w:eastAsia="Times New Roman" w:cs="Times New Roman"/>
          <w:szCs w:val="24"/>
        </w:rPr>
        <w:t xml:space="preserve">υ προτείνουμε και που όμως εσείς δεν δέχεστε, είναι να ενισχυθεί η αντιπροσωπευτικότητα των ψηφοφόρων, να εξασφαλιστεί η εγγύτερη σχέση των υποψηφίων με τους εκλογείς και να περιοριστούν -ει δυνατόν και να εξαλειφθούν- φαινόμενα πολιτικής επιρροής. </w:t>
      </w:r>
    </w:p>
    <w:p w14:paraId="71252B3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Και δε</w:t>
      </w:r>
      <w:r>
        <w:rPr>
          <w:rFonts w:eastAsia="Times New Roman" w:cs="Times New Roman"/>
          <w:szCs w:val="24"/>
        </w:rPr>
        <w:t>ύτερον, κύριοι της Κυβέρνησης, εάν είχατε πραγματικό ενδιαφέρον για την αναλογική εκπροσώπηση, τότε θα συναινούσατε στην πρόταση νόμου που έχουμε καταθέσει από τον Απρίλιο για δικαίωμα ψήφου στους Έλληνες</w:t>
      </w:r>
      <w:r>
        <w:rPr>
          <w:rFonts w:eastAsia="Times New Roman" w:cs="Times New Roman"/>
          <w:szCs w:val="24"/>
        </w:rPr>
        <w:t>,</w:t>
      </w:r>
      <w:r>
        <w:rPr>
          <w:rFonts w:eastAsia="Times New Roman" w:cs="Times New Roman"/>
          <w:szCs w:val="24"/>
        </w:rPr>
        <w:t xml:space="preserve"> που είναι γραμμένοι στους εκλογικούς καταλόγους κα</w:t>
      </w:r>
      <w:r>
        <w:rPr>
          <w:rFonts w:eastAsia="Times New Roman" w:cs="Times New Roman"/>
          <w:szCs w:val="24"/>
        </w:rPr>
        <w:t xml:space="preserve">ι που διαμένουν στο εξωτερικό. Σε αυτή την κατηγορία ανήκουν και περίπου </w:t>
      </w:r>
      <w:r>
        <w:rPr>
          <w:rFonts w:eastAsia="Times New Roman" w:cs="Times New Roman"/>
          <w:szCs w:val="24"/>
        </w:rPr>
        <w:t>τετρακόσιες πενήντα</w:t>
      </w:r>
      <w:r>
        <w:rPr>
          <w:rFonts w:eastAsia="Times New Roman" w:cs="Times New Roman"/>
          <w:szCs w:val="24"/>
        </w:rPr>
        <w:t xml:space="preserve"> χιλιάδες νέοι</w:t>
      </w:r>
      <w:r>
        <w:rPr>
          <w:rFonts w:eastAsia="Times New Roman" w:cs="Times New Roman"/>
          <w:szCs w:val="24"/>
        </w:rPr>
        <w:t>,</w:t>
      </w:r>
      <w:r>
        <w:rPr>
          <w:rFonts w:eastAsia="Times New Roman" w:cs="Times New Roman"/>
          <w:szCs w:val="24"/>
        </w:rPr>
        <w:t xml:space="preserve"> που έφυγαν τα τελευταία χρόνια εξ αιτίας της κρίσης. </w:t>
      </w:r>
    </w:p>
    <w:p w14:paraId="71252B40"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Με άλλα λόγια, κύριοι της Κυβέρνησης, κύριε Υπουργέ, αρνείστε ψήφο σε εκλογείς που αντιστοιχού</w:t>
      </w:r>
      <w:r>
        <w:rPr>
          <w:rFonts w:eastAsia="Times New Roman" w:cs="Times New Roman"/>
          <w:szCs w:val="24"/>
        </w:rPr>
        <w:t>ν σε 8% του εκλογικού σώματος, που ψήφισε στις τελευταίες εκλογές. Και παρ</w:t>
      </w:r>
      <w:r>
        <w:rPr>
          <w:rFonts w:eastAsia="Times New Roman" w:cs="Times New Roman"/>
          <w:szCs w:val="24"/>
        </w:rPr>
        <w:t>’</w:t>
      </w:r>
      <w:r>
        <w:rPr>
          <w:rFonts w:eastAsia="Times New Roman" w:cs="Times New Roman"/>
          <w:szCs w:val="24"/>
        </w:rPr>
        <w:t xml:space="preserve">όλα αυτά, λέτε υποκριτικά στην αιτιολογική σας έκθεση και διαβάζω πάλι από το κείμενο της δικής σας έκθεσης ότι επιλέγετε να </w:t>
      </w:r>
      <w:r>
        <w:rPr>
          <w:rFonts w:eastAsia="Times New Roman" w:cs="Times New Roman"/>
          <w:szCs w:val="24"/>
        </w:rPr>
        <w:lastRenderedPageBreak/>
        <w:t>δοθεί ουσιαστικότερος ρόλος και λόγος στους νεότερους πο</w:t>
      </w:r>
      <w:r>
        <w:rPr>
          <w:rFonts w:eastAsia="Times New Roman" w:cs="Times New Roman"/>
          <w:szCs w:val="24"/>
        </w:rPr>
        <w:t>λίτες, καθώς αποτελούν την γενιά εκείνη που κινδυνεύει να υποστεί τις συνέπειες της κρίσης.</w:t>
      </w:r>
    </w:p>
    <w:p w14:paraId="71252B4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Εμείς τι σας λέμε, κύριε Υπουργέ; Αυτοί οι νέοι, οι οποίοι έχουν ήδη υποστεί τις συνέπειες της κρίσης, που έχουν ήδη δυστυχώς, φύγει στο εξωτερικό, πρέπει να έχουν </w:t>
      </w:r>
      <w:r>
        <w:rPr>
          <w:rFonts w:eastAsia="Times New Roman" w:cs="Times New Roman"/>
          <w:szCs w:val="24"/>
        </w:rPr>
        <w:t xml:space="preserve">δικαίωμα ψήφου. Εσείς, όμως, δεν νομοθετείτε την αναλογικότητα, κυρίες και κύριοι της Κυβέρνησης και επιπλέον αντιμάχεστε οποιαδήποτε διάθεση συναίνεσης από την πλευρά της Αξιωματικής Αντιπολίτευσης. </w:t>
      </w:r>
    </w:p>
    <w:p w14:paraId="71252B42"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Ποιες είναι τελικά οι αληθινές προθέσεις και τα κίνητρα</w:t>
      </w:r>
      <w:r>
        <w:rPr>
          <w:rFonts w:eastAsia="Times New Roman" w:cs="Times New Roman"/>
          <w:szCs w:val="24"/>
        </w:rPr>
        <w:t xml:space="preserve"> της Κυβέρνησης πίσω από την προωθούμενη αλλαγή του εκλογικού νόμου; Γιατί μιλάμε γι’ αυτό τώρα; Μιλάμε γι’ αυτό τώρα, γιατί τώρα οι δημοσκοπήσεις σας δείχνουν να υπολείπεστε σημαντικά της Νέας Δημοκρατίας. Εάν σας ένοιαζε τόσο πολύ η απλή αναλογική, γιατί</w:t>
      </w:r>
      <w:r>
        <w:rPr>
          <w:rFonts w:eastAsia="Times New Roman" w:cs="Times New Roman"/>
          <w:szCs w:val="24"/>
        </w:rPr>
        <w:t xml:space="preserve"> δεν την θεσμοθετήσατε πέρυσι πριν από τις εκλογές του Σεπτεμβρίου, που οι ίδιοι προκαλέσατε; Και για ποιον άλλον λόγο κινείτε τώρα τη διαδικασία αλλαγής του εκλογικού νόμου; Γιατί τώρα, τα μέτρα που εσείς οι ίδιοι επιλέξατε, που εσείς οι ίδιοι ψηφίσατε, τ</w:t>
      </w:r>
      <w:r>
        <w:rPr>
          <w:rFonts w:eastAsia="Times New Roman" w:cs="Times New Roman"/>
          <w:szCs w:val="24"/>
        </w:rPr>
        <w:t xml:space="preserve">ώρα αυτά τα μέτρα παίρνουν σάρκα </w:t>
      </w:r>
      <w:r>
        <w:rPr>
          <w:rFonts w:eastAsia="Times New Roman" w:cs="Times New Roman"/>
          <w:szCs w:val="24"/>
        </w:rPr>
        <w:lastRenderedPageBreak/>
        <w:t>και οστά και τα βιώνουν βίαια οι Έλληνες, αρχίζοντας από τις μειωμένες συντάξεις τον περασμένο μήνα, τώρα στα εκκαθαριστικά της εφορίας και ακολουθεί ο ΕΝΦΙΑ.</w:t>
      </w:r>
    </w:p>
    <w:p w14:paraId="71252B4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Με τη συζήτηση αυτή για τον εκλογικό νόμο, θέλετε να αποπροσανατ</w:t>
      </w:r>
      <w:r>
        <w:rPr>
          <w:rFonts w:eastAsia="Times New Roman" w:cs="Times New Roman"/>
          <w:szCs w:val="24"/>
        </w:rPr>
        <w:t>ολίσετε την κοινή γνώμη από αυτά τα επώδυνα μέτρα. Τώρα, λοιπόν, γίνεται αυτή η συζήτηση, γιατί πρέπει να σώσετε το πολιτικό σας μέλλον.</w:t>
      </w:r>
    </w:p>
    <w:p w14:paraId="71252B4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Κυρίες και κύριοι -και κλείνω- αυτές είναι οι αληθινές προθέσεις της Κυβέρνησης πίσω από το παρόν σχέδιο νόμου, έναν εκ</w:t>
      </w:r>
      <w:r>
        <w:rPr>
          <w:rFonts w:eastAsia="Times New Roman" w:cs="Times New Roman"/>
          <w:szCs w:val="24"/>
        </w:rPr>
        <w:t>λογικό νόμο που οδηγεί στην ακυβερνησία, ένα νομοθέτημα με χαρακτηριστικά τους θεσμικούς τακτικισμούς και τις ευκαιριακές επιλογές, αδιαφορώντας για το συμφέρον του τόπου, με μοναδική στόχευση την εξυπηρέτηση του ίδιου συμφέροντος, με λίγα λόγια τον αποπρο</w:t>
      </w:r>
      <w:r>
        <w:rPr>
          <w:rFonts w:eastAsia="Times New Roman" w:cs="Times New Roman"/>
          <w:szCs w:val="24"/>
        </w:rPr>
        <w:t>σανατολισμό της κοινής γνώμης από τη λαίλαπα των μέτρων και κυρίως την με κάθε τρόπο παραμονή στην εξουσία.</w:t>
      </w:r>
    </w:p>
    <w:p w14:paraId="71252B4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71252B46" w14:textId="77777777" w:rsidR="00802761" w:rsidRDefault="00465DC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1252B47"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Ευχαριστούμε, κυρία συνάδελφε.</w:t>
      </w:r>
    </w:p>
    <w:p w14:paraId="71252B48"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ΚΟΥΡΟΥΜΠΛΗΣ (Υπουργός Εσωτερικών και Διοικητικής Ανασυγκρότησης):</w:t>
      </w:r>
      <w:r>
        <w:rPr>
          <w:rFonts w:eastAsia="Times New Roman" w:cs="Times New Roman"/>
          <w:szCs w:val="24"/>
        </w:rPr>
        <w:t xml:space="preserve"> Θα ήθελα τον λόγο, κύριε Πρόεδρε, για να κάνω μία παρέμβαση.</w:t>
      </w:r>
    </w:p>
    <w:p w14:paraId="71252B49"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Έχετε τον λόγο, κύριε Υπουργέ, για τέσσερα λεπτά.</w:t>
      </w:r>
    </w:p>
    <w:p w14:paraId="71252B4A"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Εσωτερικών και</w:t>
      </w:r>
      <w:r>
        <w:rPr>
          <w:rFonts w:eastAsia="Times New Roman" w:cs="Times New Roman"/>
          <w:b/>
          <w:szCs w:val="24"/>
        </w:rPr>
        <w:t xml:space="preserve"> Διοικητικής Ανασυγκρότησης):</w:t>
      </w:r>
      <w:r>
        <w:rPr>
          <w:rFonts w:eastAsia="Times New Roman" w:cs="Times New Roman"/>
          <w:szCs w:val="24"/>
        </w:rPr>
        <w:t xml:space="preserve"> Κύριε Πρόεδρε, κυρίες και κύριοι συνάδελφοι, παρακολουθώ τέσσερις ώρες με πολλή προσοχή και σεβασμό όλους τους συναδέλφους. Το ισχυρότατο, αμάχητο επιχείρημα της Νέας Δημοκρατίας είναι η τοποθέτηση του Υπουργού σε μια προσωπικ</w:t>
      </w:r>
      <w:r>
        <w:rPr>
          <w:rFonts w:eastAsia="Times New Roman" w:cs="Times New Roman"/>
          <w:szCs w:val="24"/>
        </w:rPr>
        <w:t>ή του άποψη. Αυτό σημαίνει ότι θεωρούν αυθεντία τον Υπουργό. Διότι δεν είχαν άλλο σοβαρό επιχείρημα. Η ακυβερνησία συνδέεται με την τοποθέτηση του Υπουργού. Εγώ δεν θεωρώ τον εαυτό μου αυθεντία. Προσπαθώ να είμαι αυθεντικός, αλλά δεν είμαι αυθεντία.</w:t>
      </w:r>
    </w:p>
    <w:p w14:paraId="71252B4B"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ΑΘΑΝΑΣ</w:t>
      </w:r>
      <w:r>
        <w:rPr>
          <w:rFonts w:eastAsia="Times New Roman" w:cs="Times New Roman"/>
          <w:b/>
          <w:szCs w:val="24"/>
        </w:rPr>
        <w:t>ΙΟΣ ΔΑΒΑΚΗΣ:</w:t>
      </w:r>
      <w:r>
        <w:rPr>
          <w:rFonts w:eastAsia="Times New Roman" w:cs="Times New Roman"/>
          <w:szCs w:val="24"/>
        </w:rPr>
        <w:t xml:space="preserve"> Είστε ο αρμόδιος Υπουργός.</w:t>
      </w:r>
    </w:p>
    <w:p w14:paraId="71252B4C"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lastRenderedPageBreak/>
        <w:t>ΠΑΝΑΓΙΩΤΗΣ ΚΟΥΡΟΥΜΠΛΗΣ (Υπουργός Εσωτερικών και Διοικητικής Ανασυγκρότησης):</w:t>
      </w:r>
      <w:r>
        <w:rPr>
          <w:rFonts w:eastAsia="Times New Roman" w:cs="Times New Roman"/>
          <w:szCs w:val="24"/>
        </w:rPr>
        <w:t xml:space="preserve"> Κύριε Πρόεδρε, γεννήθηκα και ανδρώθηκα σε έναν πολιτικό χώρο</w:t>
      </w:r>
      <w:r>
        <w:rPr>
          <w:rFonts w:eastAsia="Times New Roman" w:cs="Times New Roman"/>
          <w:szCs w:val="24"/>
        </w:rPr>
        <w:t>,</w:t>
      </w:r>
      <w:r>
        <w:rPr>
          <w:rFonts w:eastAsia="Times New Roman" w:cs="Times New Roman"/>
          <w:szCs w:val="24"/>
        </w:rPr>
        <w:t xml:space="preserve"> που έμαθε να υπερασπίζεται την άποψή του. Κατέθεσα, λοιπόν, ορισμένες απόψεις</w:t>
      </w:r>
      <w:r>
        <w:rPr>
          <w:rFonts w:eastAsia="Times New Roman" w:cs="Times New Roman"/>
          <w:szCs w:val="24"/>
        </w:rPr>
        <w:t xml:space="preserve">, για να ανοίξει ο διάλογος. Συμμετέχω σε ένα δημοκρατικό κόμμα. Το κόμμα αυτό έχει διαδικασίες. Δεν είναι κόμμα γιουρουσιού και ηγεμονικό. Είναι κόμμα δημοκρατικό. Έχει όργανα. Συζητήθηκε, λοιπόν, </w:t>
      </w:r>
      <w:r>
        <w:rPr>
          <w:rFonts w:eastAsia="Times New Roman" w:cs="Times New Roman"/>
          <w:szCs w:val="24"/>
        </w:rPr>
        <w:t xml:space="preserve">το ζήτημα αυτό </w:t>
      </w:r>
      <w:r>
        <w:rPr>
          <w:rFonts w:eastAsia="Times New Roman" w:cs="Times New Roman"/>
          <w:szCs w:val="24"/>
        </w:rPr>
        <w:t>στη</w:t>
      </w:r>
      <w:r>
        <w:rPr>
          <w:rFonts w:eastAsia="Times New Roman" w:cs="Times New Roman"/>
          <w:szCs w:val="24"/>
        </w:rPr>
        <w:t>ν</w:t>
      </w:r>
      <w:r>
        <w:rPr>
          <w:rFonts w:eastAsia="Times New Roman" w:cs="Times New Roman"/>
          <w:szCs w:val="24"/>
        </w:rPr>
        <w:t xml:space="preserve"> Πολιτική Γραμματεία </w:t>
      </w:r>
      <w:r>
        <w:rPr>
          <w:rFonts w:eastAsia="Times New Roman" w:cs="Times New Roman"/>
          <w:szCs w:val="24"/>
        </w:rPr>
        <w:t xml:space="preserve">του κόμματος </w:t>
      </w:r>
      <w:r>
        <w:rPr>
          <w:rFonts w:eastAsia="Times New Roman" w:cs="Times New Roman"/>
          <w:szCs w:val="24"/>
        </w:rPr>
        <w:t xml:space="preserve">και </w:t>
      </w:r>
      <w:r>
        <w:rPr>
          <w:rFonts w:eastAsia="Times New Roman" w:cs="Times New Roman"/>
          <w:szCs w:val="24"/>
        </w:rPr>
        <w:t>στην Κεντρική Επιτροπή.</w:t>
      </w:r>
    </w:p>
    <w:p w14:paraId="71252B4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Ξέρετε τι έλεγε ένας πολύ μεγάλος πολιτικός, ο </w:t>
      </w:r>
      <w:r>
        <w:rPr>
          <w:rFonts w:eastAsia="Times New Roman" w:cs="Times New Roman"/>
          <w:szCs w:val="24"/>
        </w:rPr>
        <w:t>«</w:t>
      </w:r>
      <w:r>
        <w:rPr>
          <w:rFonts w:eastAsia="Times New Roman" w:cs="Times New Roman"/>
          <w:szCs w:val="24"/>
        </w:rPr>
        <w:t>Γέρος της Δημοκρατίας</w:t>
      </w:r>
      <w:r>
        <w:rPr>
          <w:rFonts w:eastAsia="Times New Roman" w:cs="Times New Roman"/>
          <w:szCs w:val="24"/>
        </w:rPr>
        <w:t>»</w:t>
      </w:r>
      <w:r>
        <w:rPr>
          <w:rFonts w:eastAsia="Times New Roman" w:cs="Times New Roman"/>
          <w:szCs w:val="24"/>
        </w:rPr>
        <w:t>; Ότι ο πολιτικός πρέπει να έχει μέσα του τη γενναιότητα, όταν αντιλαμβάνεται ότι οι απόψεις του δεν είναι οι μοναδικές, δεν διέπονται από τη μοναδική αλήθεια, να</w:t>
      </w:r>
      <w:r>
        <w:rPr>
          <w:rFonts w:eastAsia="Times New Roman" w:cs="Times New Roman"/>
          <w:szCs w:val="24"/>
        </w:rPr>
        <w:t xml:space="preserve"> διαφοροποιεί την άποψη ή να έχει τη γενναιότητα να υπερασπίζεται την πλειοψηφία. Αυτό σημαίνει δημοκρατία σε ένα κόμμα. Όμως, απέχετε παρασάγγας εκατό από τέτοιου είδους ιδέες και απόψεις. Έχετε βάλει την κασέτα ότι ο Υπουργός είπε αυτό, άρα, το είπε ο Υπ</w:t>
      </w:r>
      <w:r>
        <w:rPr>
          <w:rFonts w:eastAsia="Times New Roman" w:cs="Times New Roman"/>
          <w:szCs w:val="24"/>
        </w:rPr>
        <w:t>ουργός. Ο Υπουργός, λοιπόν, δηλώνει ότι δεν κατέχει τη μοναδική αλήθεια.</w:t>
      </w:r>
    </w:p>
    <w:p w14:paraId="71252B4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καλά να ακούω αυτές τις απόψεις από τη Νέα Δημοκρατία, η Δεξιά δεν αλλάζει ούτε είναι επιδεκτική μαθήσεως, διότι τοποθετήθηκα στην </w:t>
      </w:r>
      <w:r>
        <w:rPr>
          <w:rFonts w:eastAsia="Times New Roman" w:cs="Times New Roman"/>
          <w:szCs w:val="24"/>
        </w:rPr>
        <w:t xml:space="preserve">επιτροπή </w:t>
      </w:r>
      <w:r>
        <w:rPr>
          <w:rFonts w:eastAsia="Times New Roman" w:cs="Times New Roman"/>
          <w:szCs w:val="24"/>
        </w:rPr>
        <w:t>και εξήγησα και η κασέτα εξακολουθεί να</w:t>
      </w:r>
      <w:r>
        <w:rPr>
          <w:rFonts w:eastAsia="Times New Roman" w:cs="Times New Roman"/>
          <w:szCs w:val="24"/>
        </w:rPr>
        <w:t xml:space="preserve"> παίζει τον Υπουργό. Όμως, όταν ακούω και ανθρώπους</w:t>
      </w:r>
      <w:r>
        <w:rPr>
          <w:rFonts w:eastAsia="Times New Roman" w:cs="Times New Roman"/>
          <w:szCs w:val="24"/>
        </w:rPr>
        <w:t>,</w:t>
      </w:r>
      <w:r>
        <w:rPr>
          <w:rFonts w:eastAsia="Times New Roman" w:cs="Times New Roman"/>
          <w:szCs w:val="24"/>
        </w:rPr>
        <w:t xml:space="preserve"> όπως ο καλός φίλος και σύντροφός μου Κώστας Σκανδαλίδης</w:t>
      </w:r>
      <w:r>
        <w:rPr>
          <w:rFonts w:eastAsia="Times New Roman" w:cs="Times New Roman"/>
          <w:szCs w:val="24"/>
        </w:rPr>
        <w:t>,</w:t>
      </w:r>
      <w:r>
        <w:rPr>
          <w:rFonts w:eastAsia="Times New Roman" w:cs="Times New Roman"/>
          <w:szCs w:val="24"/>
        </w:rPr>
        <w:t xml:space="preserve"> να μιλά</w:t>
      </w:r>
      <w:r>
        <w:rPr>
          <w:rFonts w:eastAsia="Times New Roman" w:cs="Times New Roman"/>
          <w:szCs w:val="24"/>
        </w:rPr>
        <w:t>νε</w:t>
      </w:r>
      <w:r>
        <w:rPr>
          <w:rFonts w:eastAsia="Times New Roman" w:cs="Times New Roman"/>
          <w:szCs w:val="24"/>
        </w:rPr>
        <w:t xml:space="preserve"> για Βαβέλ στον ΣΥΡΙΖΑ, νομίζω ότι η αρτηριοσκλήρωση έχει φτάσει σε υψηλό βαθμό.</w:t>
      </w:r>
    </w:p>
    <w:p w14:paraId="71252B4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Γιατί, αγαπητέ μου σύντροφέ, όταν το ΠΑΣΟΚ είχε </w:t>
      </w:r>
      <w:r>
        <w:rPr>
          <w:rFonts w:eastAsia="Times New Roman" w:cs="Times New Roman"/>
          <w:szCs w:val="24"/>
        </w:rPr>
        <w:t>πολυφωνία, ήταν πολύ ισχυρό. Η ενοχοποίηση της διαφορετικής άποψης, το οδήγησ</w:t>
      </w:r>
      <w:r>
        <w:rPr>
          <w:rFonts w:eastAsia="Times New Roman" w:cs="Times New Roman"/>
          <w:szCs w:val="24"/>
        </w:rPr>
        <w:t>ε</w:t>
      </w:r>
      <w:r>
        <w:rPr>
          <w:rFonts w:eastAsia="Times New Roman" w:cs="Times New Roman"/>
          <w:szCs w:val="24"/>
        </w:rPr>
        <w:t xml:space="preserve"> εδώ που το οδήγησ</w:t>
      </w:r>
      <w:r>
        <w:rPr>
          <w:rFonts w:eastAsia="Times New Roman" w:cs="Times New Roman"/>
          <w:szCs w:val="24"/>
        </w:rPr>
        <w:t>ε</w:t>
      </w:r>
      <w:r>
        <w:rPr>
          <w:rFonts w:eastAsia="Times New Roman" w:cs="Times New Roman"/>
          <w:szCs w:val="24"/>
        </w:rPr>
        <w:t>. Και με διαγράψατε εκείνο το βράδυ, γιατί είχα μια διαφορετική άποψη και δεν είχε το πολιτικό κουράγιο κανένας να με υπερασπιστεί. Τώρα με καταγγέλλετε ότι έφ</w:t>
      </w:r>
      <w:r>
        <w:rPr>
          <w:rFonts w:eastAsia="Times New Roman" w:cs="Times New Roman"/>
          <w:szCs w:val="24"/>
        </w:rPr>
        <w:t>υγα από το ΠΑΣΟΚ.</w:t>
      </w:r>
    </w:p>
    <w:p w14:paraId="71252B50"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Δεν είπε κανείς τέτοιο πράγμα.</w:t>
      </w:r>
    </w:p>
    <w:p w14:paraId="71252B51"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Εσωτερικών και Διοικητικής Ανασυγκρότησης):</w:t>
      </w:r>
      <w:r>
        <w:rPr>
          <w:rFonts w:eastAsia="Times New Roman" w:cs="Times New Roman"/>
          <w:szCs w:val="24"/>
        </w:rPr>
        <w:t xml:space="preserve"> Αυτή είναι η αλήθεια. Με κατηγορείτε ότι έφυγα από το ΠΑΣΟΚ. Δεν έφυγα. Με διαγράψατε, γιατί διαφοροποιή</w:t>
      </w:r>
      <w:r>
        <w:rPr>
          <w:rFonts w:eastAsia="Times New Roman" w:cs="Times New Roman"/>
          <w:szCs w:val="24"/>
        </w:rPr>
        <w:t>θηκα σε μία άποψη.</w:t>
      </w:r>
      <w:r w:rsidDel="00022550">
        <w:rPr>
          <w:rFonts w:eastAsia="Times New Roman" w:cs="Times New Roman"/>
          <w:szCs w:val="24"/>
        </w:rPr>
        <w:t xml:space="preserve"> </w:t>
      </w:r>
      <w:r>
        <w:rPr>
          <w:rFonts w:eastAsia="Times New Roman" w:cs="Times New Roman"/>
          <w:szCs w:val="24"/>
        </w:rPr>
        <w:t xml:space="preserve">Δεν το αντέχατε και ιδού τα αποτελέσματα. </w:t>
      </w:r>
    </w:p>
    <w:p w14:paraId="71252B52"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Από εκεί και πέρα, σκεφτείτε ότι το ‘90 το επιχείρημα του ΠΑΣΟΚ εναντίον της Αριστεράς -που έκανε το λάθος να μην ψηφίσει τότε την απλή αναλογική και δεν κέρδισε από αυτή την επιλογή της- ήταν ό</w:t>
      </w:r>
      <w:r>
        <w:rPr>
          <w:rFonts w:eastAsia="Times New Roman" w:cs="Times New Roman"/>
          <w:szCs w:val="24"/>
        </w:rPr>
        <w:t xml:space="preserve">τι συμμαχείτε με τους φυσικούς σας αντιπάλους και είστε σε κόντρα με τους φυσικούς σας συμμάχους. </w:t>
      </w:r>
    </w:p>
    <w:p w14:paraId="71252B5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Τώρα, τι συμβαίνει; Και καλά, ο Υπουργός είχε μια άποψη. Μπορεί να ήταν σωστή, μπορεί να ήταν και λαθεμένη. Εσείς πότε είχατε σωστή άποψη; Πέρυσι, όταν όλοι </w:t>
      </w:r>
      <w:r>
        <w:rPr>
          <w:rFonts w:eastAsia="Times New Roman" w:cs="Times New Roman"/>
          <w:szCs w:val="24"/>
        </w:rPr>
        <w:t>οι Βουλευτές, μαζί και ο φίλος μου ο Κώστας Σκανδαλίδης, υπογράψατε την απλή αναλογική; Και τότε γιατί δεν θυμηθήκατε το σπάσιμο των περιφερειών; Γιατί δεν θυμηθήκατε όλα αυτά στα οποία αναφέρεστε;</w:t>
      </w:r>
    </w:p>
    <w:p w14:paraId="71252B54" w14:textId="77777777" w:rsidR="00802761" w:rsidRDefault="00465DCE">
      <w:pPr>
        <w:spacing w:after="0" w:line="600" w:lineRule="auto"/>
        <w:ind w:firstLine="720"/>
        <w:jc w:val="both"/>
        <w:rPr>
          <w:rFonts w:eastAsia="Times New Roman" w:cs="Times New Roman"/>
        </w:rPr>
      </w:pPr>
      <w:r>
        <w:rPr>
          <w:rFonts w:eastAsia="Times New Roman" w:cs="Times New Roman"/>
          <w:szCs w:val="24"/>
        </w:rPr>
        <w:t>Ακούω για το συμφέρον της πατρίδας και του πατριωτισμού απ</w:t>
      </w:r>
      <w:r>
        <w:rPr>
          <w:rFonts w:eastAsia="Times New Roman" w:cs="Times New Roman"/>
          <w:szCs w:val="24"/>
        </w:rPr>
        <w:t xml:space="preserve">ό τους καλούς συναδέλφους της </w:t>
      </w:r>
      <w:r>
        <w:rPr>
          <w:rFonts w:eastAsia="Times New Roman" w:cs="Times New Roman"/>
        </w:rPr>
        <w:t xml:space="preserve">Νέα Δημοκρατίας. Ακούστε, όταν αναφερόμαστε στον πατριωτισμό, καλό θα </w:t>
      </w:r>
      <w:r>
        <w:rPr>
          <w:rFonts w:eastAsia="Times New Roman"/>
          <w:bCs/>
        </w:rPr>
        <w:t>είναι</w:t>
      </w:r>
      <w:r>
        <w:rPr>
          <w:rFonts w:eastAsia="Times New Roman" w:cs="Times New Roman"/>
        </w:rPr>
        <w:t xml:space="preserve"> να είμαστε όλοι προσεκτικοί. Πατριώτες είμαστε όλοι εδώ μέσα. Εγώ θεωρώ ότι </w:t>
      </w:r>
      <w:r>
        <w:rPr>
          <w:rFonts w:eastAsia="Times New Roman" w:cs="Times New Roman"/>
        </w:rPr>
        <w:t>όλοι</w:t>
      </w:r>
      <w:r>
        <w:rPr>
          <w:rFonts w:eastAsia="Times New Roman" w:cs="Times New Roman"/>
        </w:rPr>
        <w:t xml:space="preserve"> είμαστε και ότι </w:t>
      </w:r>
      <w:r>
        <w:rPr>
          <w:rFonts w:eastAsia="Times New Roman" w:cs="Times New Roman"/>
        </w:rPr>
        <w:t xml:space="preserve">όλοι </w:t>
      </w:r>
      <w:r>
        <w:rPr>
          <w:rFonts w:eastAsia="Times New Roman" w:cs="Times New Roman"/>
        </w:rPr>
        <w:t xml:space="preserve">αγαπάμε την Ελλάδα, ο καθένας με τη διαφορετική </w:t>
      </w:r>
      <w:r>
        <w:rPr>
          <w:rFonts w:eastAsia="Times New Roman" w:cs="Times New Roman"/>
        </w:rPr>
        <w:t xml:space="preserve">του προσέγγιση. Όμως, να επικαλείστε ότι αυτή την ιδιότητα την έχετε εσείς, ότι εσείς μόνο μπορείτε και εσείς εξυπηρετείτε το συμφέρον της χώρας και όλοι οι άλλοι σκέφτονται δόλια, </w:t>
      </w:r>
      <w:r>
        <w:rPr>
          <w:rFonts w:eastAsia="Times New Roman" w:cs="Times New Roman"/>
        </w:rPr>
        <w:lastRenderedPageBreak/>
        <w:t xml:space="preserve">ενδεχομένως, </w:t>
      </w:r>
      <w:r>
        <w:rPr>
          <w:rFonts w:eastAsia="Times New Roman"/>
          <w:bCs/>
        </w:rPr>
        <w:t>είναι</w:t>
      </w:r>
      <w:r>
        <w:rPr>
          <w:rFonts w:eastAsia="Times New Roman" w:cs="Times New Roman"/>
        </w:rPr>
        <w:t xml:space="preserve"> μια υπερβολή, η οποία δεν βοηθάει στο να αρθρωθεί ένας ή</w:t>
      </w:r>
      <w:r>
        <w:rPr>
          <w:rFonts w:eastAsia="Times New Roman" w:cs="Times New Roman"/>
        </w:rPr>
        <w:t xml:space="preserve">ρεμος δημοκρατικός διάλογος. </w:t>
      </w:r>
    </w:p>
    <w:p w14:paraId="71252B55" w14:textId="77777777" w:rsidR="00802761" w:rsidRDefault="00465DCE">
      <w:pPr>
        <w:spacing w:after="0" w:line="600" w:lineRule="auto"/>
        <w:ind w:firstLine="720"/>
        <w:jc w:val="both"/>
        <w:rPr>
          <w:rFonts w:eastAsia="Times New Roman" w:cs="Times New Roman"/>
        </w:rPr>
      </w:pPr>
      <w:r>
        <w:rPr>
          <w:rFonts w:eastAsia="Times New Roman" w:cs="Times New Roman"/>
        </w:rPr>
        <w:t>Σας ακούω να κλαυθμηρίζετε, να ρίχνετε κροκοδείλια δάκρυα -έχουν μουσκέψει τα έδρανα- για τους νέους, που έφυγαν στο εξωτερικό. Ποιος τους έστειλε, κύριε συνάδελφε; Ο ΣΥΡΙΖΑ; Ο ΣΥΡΙΖΑ τους έστειλε αυτούς τους ανθρώπους στο εξω</w:t>
      </w:r>
      <w:r>
        <w:rPr>
          <w:rFonts w:eastAsia="Times New Roman" w:cs="Times New Roman"/>
        </w:rPr>
        <w:t xml:space="preserve">τερικό; Και τώρα θέλετε να τους δώσετε ψήφο; </w:t>
      </w:r>
    </w:p>
    <w:p w14:paraId="71252B56" w14:textId="77777777" w:rsidR="00802761" w:rsidRDefault="00465DCE">
      <w:pPr>
        <w:spacing w:after="0" w:line="600" w:lineRule="auto"/>
        <w:ind w:firstLine="720"/>
        <w:jc w:val="both"/>
        <w:rPr>
          <w:rFonts w:eastAsia="Times New Roman"/>
        </w:rPr>
      </w:pPr>
      <w:r>
        <w:rPr>
          <w:rFonts w:eastAsia="Times New Roman" w:cs="Times New Roman"/>
        </w:rPr>
        <w:t xml:space="preserve">Και καλά, εγώ σέβομαι την αγωνία σας αυτή. </w:t>
      </w:r>
      <w:r>
        <w:rPr>
          <w:rFonts w:eastAsia="Times New Roman"/>
        </w:rPr>
        <w:t>Από το 2000 προβλέπει το Σύνταγμα αυτή τη δυνατότητα. Πόσες φορές κυβερνήσατε μέχρι τώρα; Ποιος σας εμπόδισε; Ο ΣΥΡΙΖΑ σας εμπόδισε να δώσετε την ψήφο; Και έρχεστε και</w:t>
      </w:r>
      <w:r>
        <w:rPr>
          <w:rFonts w:eastAsia="Times New Roman"/>
        </w:rPr>
        <w:t xml:space="preserve"> το λέτε εδώ; Και καλά να το λέει το Ποτάμι. Το κατανοώ. </w:t>
      </w:r>
      <w:r>
        <w:rPr>
          <w:rFonts w:eastAsia="Times New Roman"/>
          <w:bCs/>
        </w:rPr>
        <w:t>Είναι</w:t>
      </w:r>
      <w:r>
        <w:rPr>
          <w:rFonts w:eastAsia="Times New Roman"/>
        </w:rPr>
        <w:t xml:space="preserve"> ένα νέο κόμμα. Να το λέει το ΠΑΣΟΚ και η Νέα Δημοκρατία; Τι εντύπωση έχετε, ότι ο λαός έχει μνήμη χρυσόψαρου; Δεν ξέρει τι του γίνεται; </w:t>
      </w:r>
    </w:p>
    <w:p w14:paraId="71252B57" w14:textId="77777777" w:rsidR="00802761" w:rsidRDefault="00465DCE">
      <w:pPr>
        <w:spacing w:after="0" w:line="600" w:lineRule="auto"/>
        <w:ind w:firstLine="720"/>
        <w:jc w:val="both"/>
        <w:rPr>
          <w:rFonts w:eastAsia="Times New Roman"/>
        </w:rPr>
      </w:pPr>
      <w:r>
        <w:rPr>
          <w:rFonts w:eastAsia="Times New Roman"/>
        </w:rPr>
        <w:lastRenderedPageBreak/>
        <w:t>Έρχεστε εδώ και μας λέτε για τη δημοσκόπηση; Κοιτάξτε, τ</w:t>
      </w:r>
      <w:r>
        <w:rPr>
          <w:rFonts w:eastAsia="Times New Roman"/>
        </w:rPr>
        <w:t xml:space="preserve">ο δις εξαμαρτείν ουκ ανδρός σοφού. Έχετε πιστέψει πολλές φορές τις δημοσκοπήσεις. Οι πλέον «αξιόπιστοι» άνθρωποι στην Ελλάδα </w:t>
      </w:r>
      <w:r>
        <w:rPr>
          <w:rFonts w:eastAsia="Times New Roman"/>
          <w:bCs/>
        </w:rPr>
        <w:t>είναι</w:t>
      </w:r>
      <w:r>
        <w:rPr>
          <w:rFonts w:eastAsia="Times New Roman"/>
        </w:rPr>
        <w:t xml:space="preserve"> οι δημοσκόποι. Δεν υπάρχει αμφισβήτηση για την </w:t>
      </w:r>
      <w:r>
        <w:rPr>
          <w:rFonts w:eastAsia="Times New Roman"/>
        </w:rPr>
        <w:t>«</w:t>
      </w:r>
      <w:r>
        <w:rPr>
          <w:rFonts w:eastAsia="Times New Roman"/>
        </w:rPr>
        <w:t>αξιοπιστία τους</w:t>
      </w:r>
      <w:r>
        <w:rPr>
          <w:rFonts w:eastAsia="Times New Roman"/>
        </w:rPr>
        <w:t>»!</w:t>
      </w:r>
      <w:r>
        <w:rPr>
          <w:rFonts w:eastAsia="Times New Roman"/>
        </w:rPr>
        <w:t xml:space="preserve"> </w:t>
      </w:r>
    </w:p>
    <w:p w14:paraId="71252B58" w14:textId="77777777" w:rsidR="00802761" w:rsidRDefault="00465DCE">
      <w:pPr>
        <w:spacing w:after="0" w:line="600" w:lineRule="auto"/>
        <w:ind w:firstLine="720"/>
        <w:jc w:val="both"/>
        <w:rPr>
          <w:rFonts w:eastAsia="Times New Roman"/>
        </w:rPr>
      </w:pPr>
      <w:r>
        <w:rPr>
          <w:rFonts w:eastAsia="Times New Roman"/>
        </w:rPr>
        <w:t>Αν</w:t>
      </w:r>
      <w:r>
        <w:rPr>
          <w:rFonts w:eastAsia="Times New Roman"/>
        </w:rPr>
        <w:t>,</w:t>
      </w:r>
      <w:r>
        <w:rPr>
          <w:rFonts w:eastAsia="Times New Roman"/>
        </w:rPr>
        <w:t xml:space="preserve"> λοιπόν</w:t>
      </w:r>
      <w:r>
        <w:rPr>
          <w:rFonts w:eastAsia="Times New Roman"/>
        </w:rPr>
        <w:t>,</w:t>
      </w:r>
      <w:r>
        <w:rPr>
          <w:rFonts w:eastAsia="Times New Roman"/>
        </w:rPr>
        <w:t xml:space="preserve"> τους εμπιστεύεστε, κάνετε υπομονή στο τέλος της τετραετίας. Και επειδή αύριο θα πάρω τον λόγο, θα σας πω και γιατί δεν θα σας ψηφίσει ο ελληνικός λαός. Να είστε καλά. </w:t>
      </w:r>
    </w:p>
    <w:p w14:paraId="71252B59" w14:textId="77777777" w:rsidR="00802761" w:rsidRDefault="00465DCE">
      <w:pPr>
        <w:spacing w:after="0" w:line="600" w:lineRule="auto"/>
        <w:ind w:firstLine="720"/>
        <w:jc w:val="both"/>
        <w:rPr>
          <w:rFonts w:eastAsia="Times New Roman"/>
        </w:rPr>
      </w:pPr>
      <w:r>
        <w:rPr>
          <w:rFonts w:eastAsia="Times New Roman"/>
          <w:b/>
        </w:rPr>
        <w:t>ΝΙΚΟΛΑΟΣ ΔΕΝΔΙΑΣ:</w:t>
      </w:r>
      <w:r>
        <w:rPr>
          <w:rFonts w:eastAsia="Times New Roman"/>
        </w:rPr>
        <w:t xml:space="preserve"> Κύριε Πρόεδρε, μπορώ να έχω τον λόγο; </w:t>
      </w:r>
    </w:p>
    <w:p w14:paraId="71252B5A" w14:textId="77777777" w:rsidR="00802761" w:rsidRDefault="00465DCE">
      <w:pPr>
        <w:spacing w:after="0" w:line="600" w:lineRule="auto"/>
        <w:ind w:firstLine="720"/>
        <w:jc w:val="center"/>
        <w:rPr>
          <w:rFonts w:eastAsia="Times New Roman"/>
        </w:rPr>
      </w:pPr>
      <w:r>
        <w:rPr>
          <w:rFonts w:eastAsia="Times New Roman"/>
        </w:rPr>
        <w:t>(Θόρυβος στην Αίθουσα)</w:t>
      </w:r>
    </w:p>
    <w:p w14:paraId="71252B5B" w14:textId="77777777" w:rsidR="00802761" w:rsidRDefault="00465DCE">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ΠΡΟΕΔΡΕ</w:t>
      </w:r>
      <w:r>
        <w:rPr>
          <w:rFonts w:eastAsia="Times New Roman" w:cs="Times New Roman"/>
          <w:b/>
          <w:bCs/>
          <w:shd w:val="clear" w:color="auto" w:fill="FFFFFF"/>
        </w:rPr>
        <w:t>ΥΩΝ (Σπυρίδων Λυκούδης):</w:t>
      </w:r>
      <w:r>
        <w:rPr>
          <w:rFonts w:eastAsia="Times New Roman" w:cs="Times New Roman"/>
          <w:bCs/>
          <w:shd w:val="clear" w:color="auto" w:fill="FFFFFF"/>
        </w:rPr>
        <w:t xml:space="preserve"> Κυρίες και κύριοι συνάδελφοι, επειδή οι </w:t>
      </w:r>
      <w:r>
        <w:rPr>
          <w:rFonts w:eastAsia="Times New Roman" w:cs="Times New Roman"/>
          <w:bCs/>
          <w:shd w:val="clear" w:color="auto" w:fill="FFFFFF"/>
        </w:rPr>
        <w:t xml:space="preserve">Κοινοβουλευτικοί Εκπρόσωποι </w:t>
      </w:r>
      <w:r>
        <w:rPr>
          <w:rFonts w:eastAsia="Times New Roman" w:cs="Times New Roman"/>
          <w:bCs/>
          <w:shd w:val="clear" w:color="auto" w:fill="FFFFFF"/>
        </w:rPr>
        <w:t xml:space="preserve">ρώτησαν για να ρυθμίσουν τον χρόνο τους πότε θα μιλήσει ο κύριος Υπουργός, είπε ότι θα μιλήσει αύριο. Έχει ενημερώσει ότι θα μιλήσει αύριο στις 18.30 η ώρα. Να το </w:t>
      </w:r>
      <w:r>
        <w:rPr>
          <w:rFonts w:eastAsia="Times New Roman" w:cs="Times New Roman"/>
          <w:bCs/>
          <w:shd w:val="clear" w:color="auto" w:fill="FFFFFF"/>
        </w:rPr>
        <w:t>ξέρετε. Και νομίζω ότι τώρα, κύριε Δένδια, μπορείτε να έχετε τον λόγο.</w:t>
      </w:r>
    </w:p>
    <w:p w14:paraId="71252B5C" w14:textId="77777777" w:rsidR="00802761" w:rsidRDefault="00465DCE">
      <w:pPr>
        <w:spacing w:after="0" w:line="600" w:lineRule="auto"/>
        <w:ind w:firstLine="720"/>
        <w:jc w:val="both"/>
        <w:rPr>
          <w:rFonts w:eastAsia="Times New Roman"/>
        </w:rPr>
      </w:pPr>
      <w:r>
        <w:rPr>
          <w:rFonts w:eastAsia="Times New Roman"/>
          <w:b/>
        </w:rPr>
        <w:t>ΝΙΚΟΛΑΟΣ ΔΕΝΔΙΑΣ:</w:t>
      </w:r>
      <w:r>
        <w:rPr>
          <w:rFonts w:eastAsia="Times New Roman"/>
        </w:rPr>
        <w:t xml:space="preserve"> Κύριε Πρόεδρε, δεν </w:t>
      </w:r>
      <w:r>
        <w:rPr>
          <w:rFonts w:eastAsia="Times New Roman"/>
          <w:bCs/>
        </w:rPr>
        <w:t>είναι</w:t>
      </w:r>
      <w:r>
        <w:rPr>
          <w:rFonts w:eastAsia="Times New Roman"/>
        </w:rPr>
        <w:t xml:space="preserve"> δυνατόν να μιλάει οκτώ λεπτά ο κύριος Υπουργός!</w:t>
      </w:r>
    </w:p>
    <w:p w14:paraId="71252B5D" w14:textId="77777777" w:rsidR="00802761" w:rsidRDefault="00465DCE">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 xml:space="preserve">ΠΡΟΕΔΡΕΥΩΝ (Σπυρίδων Λυκούδης): </w:t>
      </w:r>
      <w:r>
        <w:rPr>
          <w:rFonts w:eastAsia="Times New Roman" w:cs="Times New Roman"/>
          <w:bCs/>
          <w:shd w:val="clear" w:color="auto" w:fill="FFFFFF"/>
        </w:rPr>
        <w:t>Σύμφωνοι. Ζήτησε για τρία λεπτά τον λόγο και έκανε μια παρέκκλ</w:t>
      </w:r>
      <w:r>
        <w:rPr>
          <w:rFonts w:eastAsia="Times New Roman" w:cs="Times New Roman"/>
          <w:bCs/>
          <w:shd w:val="clear" w:color="auto" w:fill="FFFFFF"/>
        </w:rPr>
        <w:t>ιση των τριών λεπτών. Είστε ευγενής άνθρωπος. Καταλαβαίνετε ότι δεν μπορούμε να μείνουμε σε μια τέτοιου είδους αντιπαράθεση.</w:t>
      </w:r>
    </w:p>
    <w:p w14:paraId="71252B5E" w14:textId="77777777" w:rsidR="00802761" w:rsidRDefault="00465DCE">
      <w:pPr>
        <w:spacing w:after="0" w:line="600" w:lineRule="auto"/>
        <w:ind w:firstLine="720"/>
        <w:jc w:val="both"/>
        <w:rPr>
          <w:rFonts w:eastAsia="Times New Roman" w:cs="Times New Roman"/>
          <w:b/>
          <w:bCs/>
          <w:shd w:val="clear" w:color="auto" w:fill="FFFFFF"/>
        </w:rPr>
      </w:pPr>
      <w:r>
        <w:rPr>
          <w:rFonts w:eastAsia="Times New Roman"/>
          <w:b/>
        </w:rPr>
        <w:t>ΝΙΚΟΛΑΟΣ ΔΕΝΔΙΑΣ:</w:t>
      </w:r>
      <w:r>
        <w:rPr>
          <w:rFonts w:eastAsia="Times New Roman"/>
        </w:rPr>
        <w:t xml:space="preserve"> Αυτό δεν λέγεται παρέκκλιση. Πολλαπλασιασμός </w:t>
      </w:r>
      <w:r>
        <w:rPr>
          <w:rFonts w:eastAsia="Times New Roman"/>
          <w:bCs/>
        </w:rPr>
        <w:t xml:space="preserve">λέγεται. </w:t>
      </w:r>
      <w:r>
        <w:rPr>
          <w:rFonts w:eastAsia="Times New Roman" w:cs="Times New Roman"/>
          <w:b/>
          <w:bCs/>
          <w:shd w:val="clear" w:color="auto" w:fill="FFFFFF"/>
        </w:rPr>
        <w:t xml:space="preserve"> </w:t>
      </w:r>
    </w:p>
    <w:p w14:paraId="71252B5F" w14:textId="77777777" w:rsidR="00802761" w:rsidRDefault="00465DCE">
      <w:pPr>
        <w:spacing w:after="0" w:line="600" w:lineRule="auto"/>
        <w:ind w:firstLine="720"/>
        <w:jc w:val="both"/>
        <w:rPr>
          <w:rFonts w:eastAsia="Times New Roman" w:cs="Times New Roman"/>
          <w:b/>
          <w:bCs/>
          <w:shd w:val="clear" w:color="auto" w:fill="FFFFFF"/>
        </w:rPr>
      </w:pPr>
      <w:r>
        <w:rPr>
          <w:rFonts w:eastAsia="Times New Roman" w:cs="Times New Roman"/>
          <w:b/>
          <w:bCs/>
          <w:shd w:val="clear" w:color="auto" w:fill="FFFFFF"/>
        </w:rPr>
        <w:t xml:space="preserve">ΠΡΟΕΔΡΕΥΩΝ (Σπυρίδων Λυκούδης): </w:t>
      </w:r>
      <w:r>
        <w:rPr>
          <w:rFonts w:eastAsia="Times New Roman" w:cs="Times New Roman"/>
          <w:bCs/>
          <w:shd w:val="clear" w:color="auto" w:fill="FFFFFF"/>
        </w:rPr>
        <w:t>Εντάξει.</w:t>
      </w:r>
    </w:p>
    <w:p w14:paraId="71252B60" w14:textId="77777777" w:rsidR="00802761" w:rsidRDefault="00465DCE">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ΠΑΝΑΓΙΩΤΗΣ ΚΟΥΡΟ</w:t>
      </w:r>
      <w:r>
        <w:rPr>
          <w:rFonts w:eastAsia="Times New Roman" w:cs="Times New Roman"/>
          <w:b/>
          <w:bCs/>
          <w:shd w:val="clear" w:color="auto" w:fill="FFFFFF"/>
        </w:rPr>
        <w:t xml:space="preserve">ΥΜΠΛΗΣ (Υπουργός Εσωτερικών και Διοικητικής Ανασυγκρότησης): </w:t>
      </w:r>
      <w:r>
        <w:rPr>
          <w:rFonts w:eastAsia="Times New Roman" w:cs="Times New Roman"/>
          <w:bCs/>
          <w:shd w:val="clear" w:color="auto" w:fill="FFFFFF"/>
        </w:rPr>
        <w:t>Θέλετε να μου τον αφαιρέσετε από αύριο;</w:t>
      </w:r>
    </w:p>
    <w:p w14:paraId="71252B61" w14:textId="77777777" w:rsidR="00802761" w:rsidRDefault="00465DCE">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ΜΑΥΡΟΥΔΗΣ ΒΟΡΙΔΗΣ:</w:t>
      </w:r>
      <w:r>
        <w:rPr>
          <w:rFonts w:eastAsia="Times New Roman" w:cs="Times New Roman"/>
          <w:bCs/>
          <w:shd w:val="clear" w:color="auto" w:fill="FFFFFF"/>
        </w:rPr>
        <w:t xml:space="preserve"> Ναι, εγώ θέλω. </w:t>
      </w:r>
    </w:p>
    <w:p w14:paraId="71252B62" w14:textId="77777777" w:rsidR="00802761" w:rsidRDefault="00465DCE">
      <w:pPr>
        <w:spacing w:after="0" w:line="600" w:lineRule="auto"/>
        <w:ind w:firstLine="720"/>
        <w:jc w:val="both"/>
        <w:rPr>
          <w:rFonts w:eastAsia="Times New Roman" w:cs="Times New Roman"/>
          <w:b/>
          <w:bCs/>
          <w:shd w:val="clear" w:color="auto" w:fill="FFFFFF"/>
        </w:rPr>
      </w:pPr>
      <w:r>
        <w:rPr>
          <w:rFonts w:eastAsia="Times New Roman"/>
          <w:b/>
        </w:rPr>
        <w:t>ΝΙΚΟΛΑΟΣ ΔΕΝΔΙΑΣ:</w:t>
      </w:r>
      <w:r>
        <w:rPr>
          <w:rFonts w:eastAsia="Times New Roman"/>
        </w:rPr>
        <w:t xml:space="preserve"> Κύριε Πρόεδρε, δεν γίνεται έτσι. </w:t>
      </w:r>
    </w:p>
    <w:p w14:paraId="71252B63" w14:textId="77777777" w:rsidR="00802761" w:rsidRDefault="00465DCE">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ΠΡΟΕΔΡΕΥΩΝ (Σπυρίδων Λυκούδης): </w:t>
      </w:r>
      <w:r>
        <w:rPr>
          <w:rFonts w:eastAsia="Times New Roman" w:cs="Times New Roman"/>
          <w:bCs/>
          <w:shd w:val="clear" w:color="auto" w:fill="FFFFFF"/>
        </w:rPr>
        <w:t>Κύριε Δένδια, ο κύριος Υπουργός ζήτη</w:t>
      </w:r>
      <w:r>
        <w:rPr>
          <w:rFonts w:eastAsia="Times New Roman" w:cs="Times New Roman"/>
          <w:bCs/>
          <w:shd w:val="clear" w:color="auto" w:fill="FFFFFF"/>
        </w:rPr>
        <w:t>σε τον λόγο για τρία-τέσσερα λεπτά</w:t>
      </w:r>
      <w:r>
        <w:rPr>
          <w:rFonts w:eastAsia="Times New Roman" w:cs="Times New Roman"/>
          <w:bCs/>
          <w:shd w:val="clear" w:color="auto" w:fill="FFFFFF"/>
        </w:rPr>
        <w:t>,</w:t>
      </w:r>
      <w:r>
        <w:rPr>
          <w:rFonts w:eastAsia="Times New Roman" w:cs="Times New Roman"/>
          <w:bCs/>
          <w:shd w:val="clear" w:color="auto" w:fill="FFFFFF"/>
        </w:rPr>
        <w:t xml:space="preserve"> να κάνει μια παρέμβαση επειδή είχε γίνει…</w:t>
      </w:r>
    </w:p>
    <w:p w14:paraId="71252B64" w14:textId="77777777" w:rsidR="00802761" w:rsidRDefault="00465DCE">
      <w:pPr>
        <w:spacing w:after="0" w:line="600" w:lineRule="auto"/>
        <w:ind w:firstLine="720"/>
        <w:jc w:val="center"/>
        <w:rPr>
          <w:rFonts w:eastAsia="Times New Roman"/>
        </w:rPr>
      </w:pPr>
      <w:r>
        <w:rPr>
          <w:rFonts w:eastAsia="Times New Roman"/>
        </w:rPr>
        <w:lastRenderedPageBreak/>
        <w:t>(Θόρυβος στην Αίθουσα)</w:t>
      </w:r>
    </w:p>
    <w:p w14:paraId="71252B65" w14:textId="77777777" w:rsidR="00802761" w:rsidRDefault="00465DCE">
      <w:pPr>
        <w:spacing w:after="0" w:line="600" w:lineRule="auto"/>
        <w:ind w:firstLine="720"/>
        <w:jc w:val="both"/>
        <w:rPr>
          <w:rFonts w:eastAsia="Times New Roman"/>
        </w:rPr>
      </w:pPr>
      <w:r>
        <w:rPr>
          <w:rFonts w:eastAsia="Times New Roman"/>
          <w:b/>
        </w:rPr>
        <w:t>ΝΙΚΟΛΑΟΣ ΔΕΝΔΙΑΣ:</w:t>
      </w:r>
      <w:r>
        <w:rPr>
          <w:rFonts w:eastAsia="Times New Roman"/>
        </w:rPr>
        <w:t xml:space="preserve"> Τότε, κύριε Πρόεδρε, να πάρω τον λόγο για τριάντα δευτερόλεπτα και να μιλήσω για ενάμισι λεπτό. </w:t>
      </w:r>
    </w:p>
    <w:p w14:paraId="71252B66" w14:textId="77777777" w:rsidR="00802761" w:rsidRDefault="00465DCE">
      <w:pPr>
        <w:spacing w:after="0" w:line="600" w:lineRule="auto"/>
        <w:ind w:firstLine="720"/>
        <w:jc w:val="both"/>
        <w:rPr>
          <w:rFonts w:eastAsia="Times New Roman"/>
        </w:rPr>
      </w:pPr>
      <w:r>
        <w:rPr>
          <w:rFonts w:eastAsia="Times New Roman"/>
          <w:b/>
        </w:rPr>
        <w:t>ΕΛΕΝΗ ΑΥΛΩΝΙΤΟΥ:</w:t>
      </w:r>
      <w:r>
        <w:rPr>
          <w:rFonts w:eastAsia="Times New Roman"/>
        </w:rPr>
        <w:t xml:space="preserve"> …(</w:t>
      </w:r>
      <w:r>
        <w:rPr>
          <w:rFonts w:eastAsia="Times New Roman"/>
        </w:rPr>
        <w:t>δ</w:t>
      </w:r>
      <w:r>
        <w:rPr>
          <w:rFonts w:eastAsia="Times New Roman"/>
        </w:rPr>
        <w:t>εν ακούστηκε)</w:t>
      </w:r>
    </w:p>
    <w:p w14:paraId="71252B67" w14:textId="77777777" w:rsidR="00802761" w:rsidRDefault="00465DCE">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ΠΡΟΕΔΡΕΥΩΝ (Σπυρίδων Λυκούδης): </w:t>
      </w:r>
      <w:r>
        <w:rPr>
          <w:rFonts w:eastAsia="Times New Roman" w:cs="Times New Roman"/>
          <w:bCs/>
          <w:shd w:val="clear" w:color="auto" w:fill="FFFFFF"/>
        </w:rPr>
        <w:t xml:space="preserve">Μπορώ να διαχειριστώ εγώ, κυρία Αυλωνίτου, το θέμα; </w:t>
      </w:r>
    </w:p>
    <w:p w14:paraId="71252B68" w14:textId="77777777" w:rsidR="00802761" w:rsidRDefault="00465DCE">
      <w:pPr>
        <w:spacing w:after="0" w:line="600" w:lineRule="auto"/>
        <w:ind w:firstLine="720"/>
        <w:jc w:val="both"/>
        <w:rPr>
          <w:rFonts w:eastAsia="Times New Roman" w:cs="Times New Roman"/>
          <w:szCs w:val="24"/>
        </w:rPr>
      </w:pPr>
      <w:r>
        <w:rPr>
          <w:rFonts w:eastAsia="Times New Roman" w:cs="Times New Roman"/>
          <w:bCs/>
          <w:shd w:val="clear" w:color="auto" w:fill="FFFFFF"/>
        </w:rPr>
        <w:t>Ζήτησε τρία-τέσσερα λεπτά τον λόγο, επειδή έγινε δύο φορές αναφορά στο όνομά του. Έγινε μια παρέκκλιση δυο-τριών λεπτών. Αν θέλετε για ένα λεπτό να πείτε κάτι, να το πείτε</w:t>
      </w:r>
      <w:r>
        <w:rPr>
          <w:rFonts w:eastAsia="Times New Roman" w:cs="Times New Roman"/>
          <w:bCs/>
          <w:shd w:val="clear" w:color="auto" w:fill="FFFFFF"/>
        </w:rPr>
        <w:t xml:space="preserve">, αλλά παρακαλώ πολύ, κύριε Δένδια, μόνο για ένα λεπτό. </w:t>
      </w:r>
    </w:p>
    <w:p w14:paraId="71252B69"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Κύριε Πρόεδρε, κατ</w:t>
      </w:r>
      <w:r>
        <w:rPr>
          <w:rFonts w:eastAsia="Times New Roman" w:cs="Times New Roman"/>
          <w:szCs w:val="24"/>
        </w:rPr>
        <w:t>’</w:t>
      </w:r>
      <w:r>
        <w:rPr>
          <w:rFonts w:eastAsia="Times New Roman" w:cs="Times New Roman"/>
          <w:szCs w:val="24"/>
        </w:rPr>
        <w:t xml:space="preserve"> </w:t>
      </w:r>
      <w:r>
        <w:rPr>
          <w:rFonts w:eastAsia="Times New Roman" w:cs="Times New Roman"/>
          <w:szCs w:val="24"/>
        </w:rPr>
        <w:t>αρχάς, εγώ δεν έχω κα</w:t>
      </w:r>
      <w:r>
        <w:rPr>
          <w:rFonts w:eastAsia="Times New Roman" w:cs="Times New Roman"/>
          <w:szCs w:val="24"/>
        </w:rPr>
        <w:t>μ</w:t>
      </w:r>
      <w:r>
        <w:rPr>
          <w:rFonts w:eastAsia="Times New Roman" w:cs="Times New Roman"/>
          <w:szCs w:val="24"/>
        </w:rPr>
        <w:t xml:space="preserve">μία αντίρρηση για το λεπτό. Ο κύριος Υπουργός δεν θα ακούσει μόνο μία, δύο, τρεις φορές το όνομά του, αλλά θα το ακούσει εκατόν πενήντα δύο φορές, όσοι και οι Βουλευτές που θα μιλήσουν. Εγώ δεν θέλησα να θέσω προσωπικό θέμα. Ο κύριος Υπουργός, όμως, κάνει </w:t>
      </w:r>
      <w:r>
        <w:rPr>
          <w:rFonts w:eastAsia="Times New Roman" w:cs="Times New Roman"/>
          <w:szCs w:val="24"/>
        </w:rPr>
        <w:t xml:space="preserve">κάτι το πρωτοφανές εδώ: Έρχεται και εισηγείται νόμο εναντίον της </w:t>
      </w:r>
      <w:r>
        <w:rPr>
          <w:rFonts w:eastAsia="Times New Roman" w:cs="Times New Roman"/>
          <w:szCs w:val="24"/>
        </w:rPr>
        <w:lastRenderedPageBreak/>
        <w:t xml:space="preserve">άποψής του, χωρίς να ζητήσει συγγνώμη από την Εθνική Αντιπροσωπεία για την προηγούμενη άποψή του. </w:t>
      </w:r>
    </w:p>
    <w:p w14:paraId="71252B6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Ο κύριος Υπουργός, όταν τοποθετήθηκε τον Μάιο του 2016 δεν τοποθετήθηκε επί περιφερειακού θέ</w:t>
      </w:r>
      <w:r>
        <w:rPr>
          <w:rFonts w:eastAsia="Times New Roman" w:cs="Times New Roman"/>
          <w:szCs w:val="24"/>
        </w:rPr>
        <w:t xml:space="preserve">ματος. Τοποθετήθηκε επί της ιδίας της κυβερνησιμότητας της χώρας, επί θέματος, που ο ίδιος, όπως το τοποθέτησε, ήταν θέμα εθνικής σημασίας. </w:t>
      </w:r>
    </w:p>
    <w:p w14:paraId="71252B6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Εν πάση περιπτώσει, την προσωπική του ευαισθησία ο Υπουργός μπορεί να την έχει, να τη χειρίζεται και να τη διαχειρί</w:t>
      </w:r>
      <w:r>
        <w:rPr>
          <w:rFonts w:eastAsia="Times New Roman" w:cs="Times New Roman"/>
          <w:szCs w:val="24"/>
        </w:rPr>
        <w:t xml:space="preserve">ζεται όπως θέλει. Θέμα δικό του και της Κυβέρνησής του είναι και του κόμματος, που τώρα ανήκει. </w:t>
      </w:r>
    </w:p>
    <w:p w14:paraId="71252B6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Εγώ ένα πράγμα τον παρακαλώ: Τις αναφορές στους Βουλευτές της Νέας Δημοκρατίας, οι οποίοι τον εγκαλούν για τις απόψεις του, να τις περιορίσει, διότι -αν είναι </w:t>
      </w:r>
      <w:r>
        <w:rPr>
          <w:rFonts w:eastAsia="Times New Roman" w:cs="Times New Roman"/>
          <w:szCs w:val="24"/>
        </w:rPr>
        <w:t xml:space="preserve">ποτέ δυνατόν- σε όλα υπάρχουν όρια. Έχει ο καθένας δικαίωμα να μεταβάλλει άποψη και να μην εξηγεί γιατί τη μετέβαλε. Είναι δικαίωμά του. Έχουν, όμως, απόλυτο δικαίωμα και οι Βουλευτές της Αντιπολίτευσης και να τοποθετούνται και να κάνουν </w:t>
      </w:r>
      <w:r>
        <w:rPr>
          <w:rFonts w:eastAsia="Times New Roman" w:cs="Times New Roman"/>
          <w:szCs w:val="24"/>
        </w:rPr>
        <w:lastRenderedPageBreak/>
        <w:t>μνεία και να απευθ</w:t>
      </w:r>
      <w:r>
        <w:rPr>
          <w:rFonts w:eastAsia="Times New Roman" w:cs="Times New Roman"/>
          <w:szCs w:val="24"/>
        </w:rPr>
        <w:t>ύνονται διά του Εδράνου της Εθνικής Αντιπροσωπείας στην ελληνική κοινωνία και όταν προσπαθούν να πείσουν την κοινωνία για την ορθότητα των απόψεών τους, να επικαλούνται ως μέγα και αψευδή μάρτυ τον ίδιο τον Υπουργό</w:t>
      </w:r>
      <w:r>
        <w:rPr>
          <w:rFonts w:eastAsia="Times New Roman" w:cs="Times New Roman"/>
          <w:szCs w:val="24"/>
        </w:rPr>
        <w:t>,</w:t>
      </w:r>
      <w:r>
        <w:rPr>
          <w:rFonts w:eastAsia="Times New Roman" w:cs="Times New Roman"/>
          <w:szCs w:val="24"/>
        </w:rPr>
        <w:t xml:space="preserve"> που σήμερα εισηγείται τα αντίθετα.</w:t>
      </w:r>
    </w:p>
    <w:p w14:paraId="71252B6D" w14:textId="77777777" w:rsidR="00802761" w:rsidRDefault="00465DCE">
      <w:pPr>
        <w:spacing w:after="0" w:line="600" w:lineRule="auto"/>
        <w:ind w:firstLine="720"/>
        <w:jc w:val="center"/>
        <w:rPr>
          <w:rFonts w:eastAsia="Times New Roman" w:cs="Times New Roman"/>
          <w:szCs w:val="24"/>
        </w:rPr>
      </w:pPr>
      <w:r>
        <w:rPr>
          <w:rFonts w:eastAsia="Times New Roman" w:cs="Times New Roman"/>
          <w:szCs w:val="24"/>
        </w:rPr>
        <w:t>(Χειρ</w:t>
      </w:r>
      <w:r>
        <w:rPr>
          <w:rFonts w:eastAsia="Times New Roman" w:cs="Times New Roman"/>
          <w:szCs w:val="24"/>
        </w:rPr>
        <w:t>οκροτήματα από την πτέρυγα της Νέας Δημοκρατίας)</w:t>
      </w:r>
    </w:p>
    <w:p w14:paraId="71252B6E"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 xml:space="preserve">Κύριε Πρόεδρε, θα ήθελα τον λόγο για μισό λεπτό. </w:t>
      </w:r>
    </w:p>
    <w:p w14:paraId="71252B6F"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Υπουργέ, για μισό λεπτό. Σας παρακαλώ, όμω</w:t>
      </w:r>
      <w:r>
        <w:rPr>
          <w:rFonts w:eastAsia="Times New Roman" w:cs="Times New Roman"/>
          <w:szCs w:val="24"/>
        </w:rPr>
        <w:t xml:space="preserve">ς. </w:t>
      </w:r>
    </w:p>
    <w:p w14:paraId="71252B70"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 xml:space="preserve">Κύριε Δένδια, μαθήματα δημοκρατίας εγώ δεν δέχομαι από εσάς. </w:t>
      </w:r>
    </w:p>
    <w:p w14:paraId="71252B71"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Γιατί; </w:t>
      </w:r>
    </w:p>
    <w:p w14:paraId="71252B72"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Αν θέλετε,</w:t>
      </w:r>
      <w:r>
        <w:rPr>
          <w:rFonts w:eastAsia="Times New Roman" w:cs="Times New Roman"/>
          <w:szCs w:val="24"/>
        </w:rPr>
        <w:t xml:space="preserve"> να κάνουμε τη συζήτηση, αλλά θα βγείτε χαμένοι. </w:t>
      </w:r>
    </w:p>
    <w:p w14:paraId="71252B73"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Κύριε Υπουργέ, είπατε αυτό που θέλατε. </w:t>
      </w:r>
    </w:p>
    <w:p w14:paraId="71252B74"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ΔΗΜΗΤΡΙΟΣ ΓΑΚΗΣ: </w:t>
      </w:r>
      <w:r>
        <w:rPr>
          <w:rFonts w:eastAsia="Times New Roman" w:cs="Times New Roman"/>
          <w:szCs w:val="24"/>
        </w:rPr>
        <w:t>Κύριε Πρόεδρε…</w:t>
      </w:r>
    </w:p>
    <w:p w14:paraId="71252B75"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Γάκη, συζήτηση θα κάνουμε τώρα; </w:t>
      </w:r>
    </w:p>
    <w:p w14:paraId="71252B7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Κύριοι συνάδελφοι, με βάση έναν</w:t>
      </w:r>
      <w:r>
        <w:rPr>
          <w:rFonts w:eastAsia="Times New Roman" w:cs="Times New Roman"/>
          <w:szCs w:val="24"/>
        </w:rPr>
        <w:t xml:space="preserve"> υπολογισμό που έγινε από το Προεδρείο, σήμερα θα πάμε περίπου μέχρι τη συνάδελφο Θεοδώρα Μεγαλοοικονόμου, περίπου μέχρι τον αριθμό 34. Σας ενημερώνω, για να το ξέρετε και να ρυθμίσετε κι εσείς το δικό σας χρόνο. </w:t>
      </w:r>
    </w:p>
    <w:p w14:paraId="71252B7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Τον λόγο έχει ο κ. Χρίστος Δήμας από τη Νέ</w:t>
      </w:r>
      <w:r>
        <w:rPr>
          <w:rFonts w:eastAsia="Times New Roman" w:cs="Times New Roman"/>
          <w:szCs w:val="24"/>
        </w:rPr>
        <w:t xml:space="preserve">α Δημοκρατία για επτά λεπτά. </w:t>
      </w:r>
    </w:p>
    <w:p w14:paraId="71252B78"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Ευχαριστώ, κύριε Πρόεδρε. </w:t>
      </w:r>
    </w:p>
    <w:p w14:paraId="71252B7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Εγώ δεν θα μπω ανάμεσα στη συζήτηση μεταξύ του παλαιού ΠΑΣΟΚ, που είναι τώρα στην Κυβέρνηση και του </w:t>
      </w:r>
      <w:r>
        <w:rPr>
          <w:rFonts w:eastAsia="Times New Roman" w:cs="Times New Roman"/>
          <w:szCs w:val="24"/>
        </w:rPr>
        <w:t>σημερινού</w:t>
      </w:r>
      <w:r>
        <w:rPr>
          <w:rFonts w:eastAsia="Times New Roman" w:cs="Times New Roman"/>
          <w:szCs w:val="24"/>
        </w:rPr>
        <w:t xml:space="preserve"> ΠΑΣΟΚ, που είναι στην Αντιπολίτευση. Πάντως, κύριε Υπουργέ των Εσωτερικών, θα συμφωνήσω μαζί σας σε δύο πράγματα: Πρώτον, δεν είστε αυθεντία. Σε αυτό συμφωνούμε. Είναι βέβαιο.</w:t>
      </w:r>
    </w:p>
    <w:p w14:paraId="71252B7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Δεύτερον, εγώ συμφωνώ με τον Υπουργό </w:t>
      </w:r>
      <w:r>
        <w:rPr>
          <w:rFonts w:eastAsia="Times New Roman" w:cs="Times New Roman"/>
          <w:szCs w:val="24"/>
        </w:rPr>
        <w:t xml:space="preserve">κ. </w:t>
      </w:r>
      <w:r>
        <w:rPr>
          <w:rFonts w:eastAsia="Times New Roman" w:cs="Times New Roman"/>
          <w:szCs w:val="24"/>
        </w:rPr>
        <w:t xml:space="preserve">Κουρουμπλή, τον Υπουργό Εσωτερικών που </w:t>
      </w:r>
      <w:r>
        <w:rPr>
          <w:rFonts w:eastAsia="Times New Roman" w:cs="Times New Roman"/>
          <w:szCs w:val="24"/>
        </w:rPr>
        <w:t xml:space="preserve">τον Μάιο του 2016, δηλαδή μόλις πριν από </w:t>
      </w:r>
      <w:r>
        <w:rPr>
          <w:rFonts w:eastAsia="Times New Roman" w:cs="Times New Roman"/>
          <w:szCs w:val="24"/>
        </w:rPr>
        <w:t>δύο</w:t>
      </w:r>
      <w:r>
        <w:rPr>
          <w:rFonts w:eastAsia="Times New Roman" w:cs="Times New Roman"/>
          <w:szCs w:val="24"/>
        </w:rPr>
        <w:t xml:space="preserve"> μήνες, είχε δηλώσει ότι ένα σύστημα απλής αναλογικής θα φέρει τη χώρα σε ακυβερνησία. Εκεί συμφωνώ με τον Υπουργό </w:t>
      </w:r>
      <w:r>
        <w:rPr>
          <w:rFonts w:eastAsia="Times New Roman" w:cs="Times New Roman"/>
          <w:szCs w:val="24"/>
        </w:rPr>
        <w:t xml:space="preserve">κ. </w:t>
      </w:r>
      <w:r>
        <w:rPr>
          <w:rFonts w:eastAsia="Times New Roman" w:cs="Times New Roman"/>
          <w:szCs w:val="24"/>
        </w:rPr>
        <w:t xml:space="preserve">Κουρουμπλή. Βέβαια, η πραγματικότητα είναι ότι ο σημερινός Υπουργός </w:t>
      </w:r>
      <w:r>
        <w:rPr>
          <w:rFonts w:eastAsia="Times New Roman" w:cs="Times New Roman"/>
          <w:szCs w:val="24"/>
        </w:rPr>
        <w:t xml:space="preserve">κ. </w:t>
      </w:r>
      <w:r>
        <w:rPr>
          <w:rFonts w:eastAsia="Times New Roman" w:cs="Times New Roman"/>
          <w:szCs w:val="24"/>
        </w:rPr>
        <w:t>Κουρουμπλής διαφωνεί με</w:t>
      </w:r>
      <w:r>
        <w:rPr>
          <w:rFonts w:eastAsia="Times New Roman" w:cs="Times New Roman"/>
          <w:szCs w:val="24"/>
        </w:rPr>
        <w:t xml:space="preserve"> τον εαυτό του προ δύο μηνών. Αυτό είναι οπωσδήποτε ένα ζήτημα, το οποίο αξίζει να συζητηθεί. </w:t>
      </w:r>
    </w:p>
    <w:p w14:paraId="71252B7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Από εκεί και πέρα, τη στιγμή που στη χώρα όλοι προσδοκούμε την επιστροφή της οικονομίας στην κανονικότητα, όλοι επιθυμούμε την ανάκαμψη της ελληνικής οικονομίας,</w:t>
      </w:r>
      <w:r>
        <w:rPr>
          <w:rFonts w:eastAsia="Times New Roman" w:cs="Times New Roman"/>
          <w:szCs w:val="24"/>
        </w:rPr>
        <w:t xml:space="preserve"> η Κυβέρνηση φέρνει έναν εκλογικό νόμο, ο οποίος, όχι μόνο αποπροσανατολίζει την κοινωνία από τα πολύ σημαντικά προβλήματα που έχουμε, αλλά είναι και αποσπασματικός. </w:t>
      </w:r>
    </w:p>
    <w:p w14:paraId="71252B7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Το περίεργο της υπόθεσης είναι ότι πολλοί Βουλευτές του ΣΥΡΙΖΑ ισχυρίζονται ότι είναι ένα</w:t>
      </w:r>
      <w:r>
        <w:rPr>
          <w:rFonts w:eastAsia="Times New Roman" w:cs="Times New Roman"/>
          <w:szCs w:val="24"/>
        </w:rPr>
        <w:t xml:space="preserve"> σύστημα απλής αναλογικής. Η πραγματικότητα, όμως, είναι αυτή που σας λέει ο κ. Κουτσούμπας, ο Γενικός Γραμματέας του ΚΚΕ, </w:t>
      </w:r>
      <w:r>
        <w:rPr>
          <w:rFonts w:eastAsia="Times New Roman" w:cs="Times New Roman"/>
          <w:szCs w:val="24"/>
        </w:rPr>
        <w:t xml:space="preserve">δηλαδή </w:t>
      </w:r>
      <w:r>
        <w:rPr>
          <w:rFonts w:eastAsia="Times New Roman" w:cs="Times New Roman"/>
          <w:szCs w:val="24"/>
        </w:rPr>
        <w:t xml:space="preserve">ότι ένας εκλογικός νόμος που προβλέπει όριο εισόδου στα πολιτικά κόμματα το </w:t>
      </w:r>
      <w:r>
        <w:rPr>
          <w:rFonts w:eastAsia="Times New Roman" w:cs="Times New Roman"/>
          <w:szCs w:val="24"/>
        </w:rPr>
        <w:lastRenderedPageBreak/>
        <w:t xml:space="preserve">3%, δεν μπορεί να είναι απλή αναλογική. Προς τιμή </w:t>
      </w:r>
      <w:r>
        <w:rPr>
          <w:rFonts w:eastAsia="Times New Roman" w:cs="Times New Roman"/>
          <w:szCs w:val="24"/>
        </w:rPr>
        <w:t xml:space="preserve">του, ο Υφυπουργός κ. Μπαλάφας το παραδέχθηκε. Το είπε αυτό το πράγμα και είναι προς τιμή του.  Άρα, εάν θέλατε πράγματι να μιλήσετε για τη θεσμοθέτηση ενός συστήματος απλής αναλογικής, θα έπρεπε να είχατε ήδη ενσωματώσει την τροπολογία του ΚΚΕ στο κείμενο </w:t>
      </w:r>
      <w:r>
        <w:rPr>
          <w:rFonts w:eastAsia="Times New Roman" w:cs="Times New Roman"/>
          <w:szCs w:val="24"/>
        </w:rPr>
        <w:t xml:space="preserve">του νομοσχεδίου. </w:t>
      </w:r>
    </w:p>
    <w:p w14:paraId="71252B7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Βέβαια, να σας πω ότι το όριο του 3% είναι κάτι, το οποίο δεν πρέπει να αλλάξει, κατά την άποψη της Νέας Δημοκρατίας. Παρά το γεγονός ότι άτυπα ακούσαμε, ακόμα και κύκλους του Πρωθυπουργού να το ανοίγουν, είναι ευτύχημα που δεν συζητείται</w:t>
      </w:r>
      <w:r>
        <w:rPr>
          <w:rFonts w:eastAsia="Times New Roman" w:cs="Times New Roman"/>
          <w:szCs w:val="24"/>
        </w:rPr>
        <w:t xml:space="preserve">. </w:t>
      </w:r>
    </w:p>
    <w:p w14:paraId="71252B7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Όμως, ποιο είναι το κίνητρο των πολιτικών κομμάτων να αλλάξουν τον εκλογικό νόμο; Το κίνητρο είναι πολύ συγκεκριμένο και σαφές. Είναι ότι με τον προτεινόμενο εκλογικό νόμο τα κόμματα της Αντιπολίτευσης θα αυξήσουν τον αριθμό των Βουλευτών τους. </w:t>
      </w:r>
    </w:p>
    <w:p w14:paraId="71252B7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Στην πρ</w:t>
      </w:r>
      <w:r>
        <w:rPr>
          <w:rFonts w:eastAsia="Times New Roman" w:cs="Times New Roman"/>
          <w:szCs w:val="24"/>
        </w:rPr>
        <w:t xml:space="preserve">αγματικότητα, με τον νέο εκλογικό νόμο, το πρώτο κόμμα θα έχει λιγότερους Βουλευτές από ό,τι με τον ισχύοντα σήμερα. Μου φαίνεται ότι είναι πολύ πρόωρη η παραδοχή ήττας από την πλευρά του ΣΥΡΙΖΑ η αλλαγή του εκλογικού νόμου. </w:t>
      </w:r>
    </w:p>
    <w:p w14:paraId="71252B80"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Όμως, άκουσα κριτική και από τ</w:t>
      </w:r>
      <w:r>
        <w:rPr>
          <w:rFonts w:eastAsia="Times New Roman" w:cs="Times New Roman"/>
          <w:szCs w:val="24"/>
        </w:rPr>
        <w:t xml:space="preserve">ην Ένωση Κεντρώων. Άκουσα ειδικά τον Πρόεδρο της Ένωσης Κεντρώων να λέει σε μια πρόσφατη συνέντευξή του ότι «η απλή αναλογική ενθαρρύνει τις συνεργασίες μεταξύ των πολιτικών κομμάτων». </w:t>
      </w:r>
    </w:p>
    <w:p w14:paraId="71252B8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Δεν καταλαβαίνω γιατί ο εκλογικός νόμος είναι αυτός που θα ενθαρρύνει </w:t>
      </w:r>
      <w:r>
        <w:rPr>
          <w:rFonts w:eastAsia="Times New Roman" w:cs="Times New Roman"/>
          <w:szCs w:val="24"/>
        </w:rPr>
        <w:t xml:space="preserve">τη  συνεργασία μεταξύ των πολιτικών κομμάτων. Εάν υπάρχει κοινή προγραμματική βάση, εάν υπάρχει δυνατότητα σύμπλευσης μεταξύ των πολιτικών κομμάτων, δεν νομίζω ότι ο εκλογικός νόμος είναι αυτός που θα επηρεάσει τις συνεργασίες μεταξύ τους. </w:t>
      </w:r>
    </w:p>
    <w:p w14:paraId="71252B82"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Αντιθέτως, ο εκ</w:t>
      </w:r>
      <w:r>
        <w:rPr>
          <w:rFonts w:eastAsia="Times New Roman" w:cs="Times New Roman"/>
          <w:szCs w:val="24"/>
        </w:rPr>
        <w:t xml:space="preserve">λογικός νόμος, ένας τόσο αναλογικός νόμος, το πολύ-πολύ να δημιουργήσει ευκαιριακές συμμαχίες, απλώς για να υπάρχουν κυβερνητικές πλειοψηφίες. </w:t>
      </w:r>
    </w:p>
    <w:p w14:paraId="71252B8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Η πραγματικότητα είναι ότι ο εκλογικός νόμος που εισηγείται σήμερα η Κυβέρνηση οδηγεί, όχι μόνο σε ακυβερνησία, αλλά και σε πολιτική αστάθεια και σε «μπαχαλοποίηση» του πολιτικού συστήματος και, όπως τόνισα πιο πριν, είναι μια πολύ κρίσιμη εποχή για την ελ</w:t>
      </w:r>
      <w:r>
        <w:rPr>
          <w:rFonts w:eastAsia="Times New Roman" w:cs="Times New Roman"/>
          <w:szCs w:val="24"/>
        </w:rPr>
        <w:t>ληνική οικονομία και τα μηνύματα που στέλνουμε ως χώρα στις αγορές, ενώ γίνεται προσπάθεια να επανακτήσουμε την αξιοπιστία τους, είναι εντελώς λανθασμένα. Δεν θα μπορέσουμε ούτε να προσελκύσουμε επενδύσεις ούτε να πείσουμε τις αγορές ότι γίνεται μια σοβαρή</w:t>
      </w:r>
      <w:r>
        <w:rPr>
          <w:rFonts w:eastAsia="Times New Roman" w:cs="Times New Roman"/>
          <w:szCs w:val="24"/>
        </w:rPr>
        <w:t xml:space="preserve"> προσπάθεια στην Ελλάδα για την επαναφορά στην κανονικότητα. </w:t>
      </w:r>
    </w:p>
    <w:p w14:paraId="71252B8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Όμως, βλέπω με πολύ μεγάλο ενδιαφέρον και τη θεσμοθέτηση της ψήφου στα δεκαεπτά. Είναι χαρακτηριστικό ότι στην αιτιολογική έκθεση λέγεται ότι γίνεται για να διευρυνθεί η δημοκρατική βάση, η δημο</w:t>
      </w:r>
      <w:r>
        <w:rPr>
          <w:rFonts w:eastAsia="Times New Roman" w:cs="Times New Roman"/>
          <w:szCs w:val="24"/>
        </w:rPr>
        <w:t>κρατική νομιμοποίηση. Γιατί να μην συμβαίνει στα δεκαέξι; Διευρύνεται περισσότερο. Γιατί όχι στα δεκαπέντε; Διευρύνεται ακόμα περισσότερο. Γιατί όχι στα δεκατέσσερα; Είναι σοβαρό επιχείρημα αυτό;</w:t>
      </w:r>
    </w:p>
    <w:p w14:paraId="71252B8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Δεν συνειδητοποιούμε ότι στα δεκαοκτώ η ψήφος συνοδεύεται με</w:t>
      </w:r>
      <w:r>
        <w:rPr>
          <w:rFonts w:eastAsia="Times New Roman" w:cs="Times New Roman"/>
          <w:szCs w:val="24"/>
        </w:rPr>
        <w:t xml:space="preserve"> την ενηλικίωση των πολιτών; Στα δεκαοκτώ, εκτός από το δικαίωμα ψήφου, έχεις και κάποιες υποχρεώσεις. Στα δεκαοκτώ σε καλεί η πατρίδα να την υπηρετήσεις, στα δεκαοκτώ έχεις τη δυνατότητα να ψηφίσεις. </w:t>
      </w:r>
    </w:p>
    <w:p w14:paraId="71252B8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Η Νέα Δημοκρατία έχει καταθέσει μια τροπολογία και για</w:t>
      </w:r>
      <w:r>
        <w:rPr>
          <w:rFonts w:eastAsia="Times New Roman" w:cs="Times New Roman"/>
          <w:szCs w:val="24"/>
        </w:rPr>
        <w:t xml:space="preserve"> την κατάτμηση της Β΄ Αθηνών. Εγώ θα ήμουν ακόμα πιο γενναίος και θα έλεγα ότι και άλλες εκλογικές περιφέρειες πρέπει να σπάσουν. Δεν είναι μόνο η Β΄ Αθηνών, οπωσδήποτε όμως αυτή είναι η αρχή. </w:t>
      </w:r>
    </w:p>
    <w:p w14:paraId="71252B8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Θα ήθελα πάρα πολύ μια απάντηση, κύριε Υφυπουργέ, για ποιο λόγ</w:t>
      </w:r>
      <w:r>
        <w:rPr>
          <w:rFonts w:eastAsia="Times New Roman" w:cs="Times New Roman"/>
          <w:szCs w:val="24"/>
        </w:rPr>
        <w:t>ο δεν θα δεχθείτε -εάν δεν δεχθείτε- την τροπολογία της Νέας Δημοκρατίας.</w:t>
      </w:r>
    </w:p>
    <w:p w14:paraId="71252B8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Επίσης, η Νέα Δημοκρατία έχει προτείνει την ψήφο στη διασπορά, στους Έλληνες ομογενείς. Για ποιο λόγο αποκλείουμε τους ομογενείς από τη δυνατότητα να συμμετέχουν σε μια εκλογική αναμ</w:t>
      </w:r>
      <w:r>
        <w:rPr>
          <w:rFonts w:eastAsia="Times New Roman" w:cs="Times New Roman"/>
          <w:szCs w:val="24"/>
        </w:rPr>
        <w:t>έτρηση για τη χώρα;</w:t>
      </w:r>
    </w:p>
    <w:p w14:paraId="71252B8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νομίζω ότι δεν θέλετε να τους συμπεριλάβετε. Θα ήθελα πραγματικά μια απάντηση από την Κυβέρνηση σε αυτό το ερώτημα. </w:t>
      </w:r>
    </w:p>
    <w:p w14:paraId="71252B8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Θα σας πω κάτι ακόμα πιο τολμηρό: Δεν θα σας πω να πάμε σε επιστολική ψήφο ή στο να ψηφίζουν οι Έλληνες πολίτες του</w:t>
      </w:r>
      <w:r>
        <w:rPr>
          <w:rFonts w:eastAsia="Times New Roman" w:cs="Times New Roman"/>
          <w:szCs w:val="24"/>
        </w:rPr>
        <w:t xml:space="preserve"> εξωτερικού στις πρεσβείες. Θα μπορούσαμε να ακολουθήσουμε ακόμα και το μοντέλο κρατών όπως η Εσθονία, που έχει θεσμοθετήσει την ηλεκτρονική ψήφο και υπάρχουν τρόποι, όπου μπορείς να το κάνεις αυτό με πολύ μεγάλη ασφάλεια και να πετύχεις πολύ καλά αποτελέσ</w:t>
      </w:r>
      <w:r>
        <w:rPr>
          <w:rFonts w:eastAsia="Times New Roman" w:cs="Times New Roman"/>
          <w:szCs w:val="24"/>
        </w:rPr>
        <w:t xml:space="preserve">ματα. </w:t>
      </w:r>
    </w:p>
    <w:p w14:paraId="71252B8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Αυτό είναι που θα διευρύνει τη δημοκρατική βάση σε μια εκλογική αναμέτρηση. Άρα, εάν θέλουμε πράγματι να τη διευρύνουμε, υπάρχουν τρόποι. Αλλά, αυτά είναι πράγματα, τα οποία θα έπρεπε να τα συζητούσαμε σε έναν ολοκληρωμένο εκλογικό νόμο. </w:t>
      </w:r>
    </w:p>
    <w:p w14:paraId="71252B8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Τέλος, αυτ</w:t>
      </w:r>
      <w:r>
        <w:rPr>
          <w:rFonts w:eastAsia="Times New Roman" w:cs="Times New Roman"/>
          <w:szCs w:val="24"/>
        </w:rPr>
        <w:t xml:space="preserve">ός ο νόμος δεν είναι απλή αναλογική. Είναι ένας νόμος, ο οποίος πολύ απλά αντιβαίνει την απλή λογική. </w:t>
      </w:r>
    </w:p>
    <w:p w14:paraId="71252B8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1252B8E" w14:textId="77777777" w:rsidR="00802761" w:rsidRDefault="00465DCE">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71252B8F"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 </w:t>
      </w:r>
    </w:p>
    <w:p w14:paraId="71252B90"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Ο συνάδελφος κ. Κω</w:t>
      </w:r>
      <w:r>
        <w:rPr>
          <w:rFonts w:eastAsia="Times New Roman" w:cs="Times New Roman"/>
          <w:szCs w:val="24"/>
        </w:rPr>
        <w:t xml:space="preserve">νσταντίνος Χατζηδάκης από τη Νέα Δημοκρατία, έχει τον λόγο. </w:t>
      </w:r>
    </w:p>
    <w:p w14:paraId="71252B91"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Κύριε Πρόεδρε, κυρίες και κύριοι συνάδελφοι, τα πιο προκλητικά ψέματα του ΣΥΡΙΖΑ έχουν λεχθεί όχι πριν, αλλά μετά τις εκλογές, στην προσπάθεια να συγκαλυφθούν οι αμαρτίες</w:t>
      </w:r>
      <w:r>
        <w:rPr>
          <w:rFonts w:eastAsia="Times New Roman" w:cs="Times New Roman"/>
          <w:szCs w:val="24"/>
        </w:rPr>
        <w:t xml:space="preserve"> του παρελθόντος. Είναι αυτό που γίνεται σχεδόν καθημερινά από την πλευρά του ΣΥΡΙΖΑ, το ότι βαφτίζεται το κρέας ψάρι. </w:t>
      </w:r>
    </w:p>
    <w:p w14:paraId="71252B92"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Ένα τέτοιο μεγάλο ψέμα λέγεται τώρα και στο πλαίσιο της ψηφίσεως αυτού εδώ του εκλογικού νόμου. Τι μας λέει ο ΣΥΡΙΖΑ; Θυμήθηκε τα ιερά κ</w:t>
      </w:r>
      <w:r>
        <w:rPr>
          <w:rFonts w:eastAsia="Times New Roman" w:cs="Times New Roman"/>
          <w:szCs w:val="24"/>
        </w:rPr>
        <w:t>αι τα όσια της Αριστεράς, την απλή αναλογική. Μόνο που το ίδιο κόμμα -για κάποιο λόγο που πρέπει να μας εξηγηθεί- είχε πάθει πέρυσι ένα πολιτικό «Αλτσχάιμερ», είχε ξεχάσει τα ιερά και τα όσια της Αριστεράς και καλοδέχθηκε το μπόνους των πενήντα εδρών και μ</w:t>
      </w:r>
      <w:r>
        <w:rPr>
          <w:rFonts w:eastAsia="Times New Roman" w:cs="Times New Roman"/>
          <w:szCs w:val="24"/>
        </w:rPr>
        <w:t xml:space="preserve">ε αυτόν τον τρόπο κέρδισε τις εκλογές του Σεπτεμβρίου. Και βεβαίως, θυμήθηκε τώρα τα ιερά και τα όσια </w:t>
      </w:r>
      <w:r>
        <w:rPr>
          <w:rFonts w:eastAsia="Times New Roman" w:cs="Times New Roman"/>
          <w:szCs w:val="24"/>
        </w:rPr>
        <w:lastRenderedPageBreak/>
        <w:t>της Αριστεράς ο ΣΥΡΙΖΑ</w:t>
      </w:r>
      <w:r>
        <w:rPr>
          <w:rFonts w:eastAsia="Times New Roman" w:cs="Times New Roman"/>
          <w:szCs w:val="24"/>
        </w:rPr>
        <w:t>,</w:t>
      </w:r>
      <w:r>
        <w:rPr>
          <w:rFonts w:eastAsia="Times New Roman" w:cs="Times New Roman"/>
          <w:szCs w:val="24"/>
        </w:rPr>
        <w:t xml:space="preserve"> για τον λόγο που μας είπε ο κ. Κουρουμπλής στην αρμόδια </w:t>
      </w:r>
      <w:r>
        <w:rPr>
          <w:rFonts w:eastAsia="Times New Roman" w:cs="Times New Roman"/>
          <w:szCs w:val="24"/>
        </w:rPr>
        <w:t>επιτροπή</w:t>
      </w:r>
      <w:r>
        <w:rPr>
          <w:rFonts w:eastAsia="Times New Roman" w:cs="Times New Roman"/>
          <w:szCs w:val="24"/>
        </w:rPr>
        <w:t>, για να εμποδιστεί η πορεία της Νέας Δημοκρατίας.</w:t>
      </w:r>
    </w:p>
    <w:p w14:paraId="71252B93" w14:textId="77777777" w:rsidR="00802761" w:rsidRDefault="00465DCE">
      <w:pPr>
        <w:spacing w:after="0" w:line="600" w:lineRule="auto"/>
        <w:ind w:firstLine="720"/>
        <w:jc w:val="both"/>
        <w:rPr>
          <w:rFonts w:eastAsia="Times New Roman"/>
          <w:szCs w:val="24"/>
        </w:rPr>
      </w:pPr>
      <w:r>
        <w:rPr>
          <w:rFonts w:eastAsia="Times New Roman"/>
          <w:b/>
          <w:szCs w:val="24"/>
        </w:rPr>
        <w:t>ΙΩΑΝΝΗΣ ΜΠΑΛΑΦΑ</w:t>
      </w:r>
      <w:r>
        <w:rPr>
          <w:rFonts w:eastAsia="Times New Roman"/>
          <w:b/>
          <w:szCs w:val="24"/>
        </w:rPr>
        <w:t xml:space="preserve">Σ (Υφυπουργός Εσωτερικών και Διοικητικής Ανασυγκρότησης): </w:t>
      </w:r>
      <w:r>
        <w:rPr>
          <w:rFonts w:eastAsia="Times New Roman"/>
          <w:szCs w:val="24"/>
        </w:rPr>
        <w:t xml:space="preserve">Το είπε στην </w:t>
      </w:r>
      <w:r>
        <w:rPr>
          <w:rFonts w:eastAsia="Times New Roman"/>
          <w:szCs w:val="24"/>
        </w:rPr>
        <w:t>επιτροπή</w:t>
      </w:r>
      <w:r>
        <w:rPr>
          <w:rFonts w:eastAsia="Times New Roman"/>
          <w:szCs w:val="24"/>
        </w:rPr>
        <w:t xml:space="preserve">. </w:t>
      </w:r>
    </w:p>
    <w:p w14:paraId="71252B94" w14:textId="77777777" w:rsidR="00802761" w:rsidRDefault="00465DCE">
      <w:pPr>
        <w:spacing w:after="0" w:line="600" w:lineRule="auto"/>
        <w:ind w:firstLine="720"/>
        <w:jc w:val="both"/>
        <w:rPr>
          <w:rFonts w:eastAsia="Times New Roman"/>
          <w:szCs w:val="24"/>
        </w:rPr>
      </w:pPr>
      <w:r>
        <w:rPr>
          <w:rFonts w:eastAsia="Times New Roman"/>
          <w:b/>
          <w:szCs w:val="24"/>
        </w:rPr>
        <w:t xml:space="preserve">ΚΩΝΣΤΑΝΤΙΝΟΣ ΧΑΤΖΗΔΑΚΗΣ: </w:t>
      </w:r>
      <w:r>
        <w:rPr>
          <w:rFonts w:eastAsia="Times New Roman"/>
          <w:szCs w:val="24"/>
        </w:rPr>
        <w:t>Το είπε, καλώντας το ΠΑΣΟΚ και το Ποτάμι γι</w:t>
      </w:r>
      <w:r>
        <w:rPr>
          <w:rFonts w:eastAsia="Times New Roman"/>
          <w:szCs w:val="24"/>
        </w:rPr>
        <w:t>’</w:t>
      </w:r>
      <w:r>
        <w:rPr>
          <w:rFonts w:eastAsia="Times New Roman"/>
          <w:szCs w:val="24"/>
        </w:rPr>
        <w:t xml:space="preserve"> αυτόν ακριβώς τον λόγο να ψηφίσουν τον νόμο. Εκτός και αν άλλαξε πάλι άποψη –όπως έχει δικαίωμα- και πιστεύει ότι καλώς κάνουν το ΠΑΣΟΚ και το Ποτάμι. Εδώ θα είμαστε για να δούμε τι πιστεύει σήμερα ο κ. Κουρουμπλής, ο οποίος αλλάζει, όπως έχει τη δυνατότη</w:t>
      </w:r>
      <w:r>
        <w:rPr>
          <w:rFonts w:eastAsia="Times New Roman"/>
          <w:szCs w:val="24"/>
        </w:rPr>
        <w:t xml:space="preserve">τα, πάρα πολύ συχνά απόψεις. </w:t>
      </w:r>
    </w:p>
    <w:p w14:paraId="71252B95" w14:textId="77777777" w:rsidR="00802761" w:rsidRDefault="00465DCE">
      <w:pPr>
        <w:spacing w:after="0" w:line="600" w:lineRule="auto"/>
        <w:ind w:firstLine="720"/>
        <w:jc w:val="both"/>
        <w:rPr>
          <w:rFonts w:eastAsia="Times New Roman"/>
          <w:szCs w:val="24"/>
        </w:rPr>
      </w:pPr>
      <w:r>
        <w:rPr>
          <w:rFonts w:eastAsia="Times New Roman"/>
          <w:szCs w:val="24"/>
        </w:rPr>
        <w:t>Εν πάση περιπτώσει, είναι ολοφάνερο τι επιδιώκει να κάνει η Κυβέρνηση. Οργανώνει την ήττα της, αποδιοργανώνοντας τη χώρα. Περί αυτού πρόκειται. Θέλει να ελέγξει και να μετριάσει τις συνέπειες της ήττας της. Φέρνει έναν εκλογικ</w:t>
      </w:r>
      <w:r>
        <w:rPr>
          <w:rFonts w:eastAsia="Times New Roman"/>
          <w:szCs w:val="24"/>
        </w:rPr>
        <w:t>ό νόμο</w:t>
      </w:r>
      <w:r>
        <w:rPr>
          <w:rFonts w:eastAsia="Times New Roman"/>
          <w:szCs w:val="24"/>
        </w:rPr>
        <w:t>,</w:t>
      </w:r>
      <w:r>
        <w:rPr>
          <w:rFonts w:eastAsia="Times New Roman"/>
          <w:szCs w:val="24"/>
        </w:rPr>
        <w:t xml:space="preserve"> που είναι παραδοχή ήττας ολοφάνερα –το είπε ο κ. Κουρουμπλής- και τον φέρνει και κατακαλόκαιρο, κρατώντας ανοιχτή την Ολομέλεια της Βουλής, γιατί –ποιος ξέρει;- </w:t>
      </w:r>
      <w:r>
        <w:rPr>
          <w:rFonts w:eastAsia="Times New Roman"/>
          <w:szCs w:val="24"/>
        </w:rPr>
        <w:lastRenderedPageBreak/>
        <w:t xml:space="preserve">φοβάται, από τη μια, ατύχημα ίσως ή από την άλλη, σχεδιάζει μια απόδραση για να «ρίξει </w:t>
      </w:r>
      <w:r>
        <w:rPr>
          <w:rFonts w:eastAsia="Times New Roman"/>
          <w:szCs w:val="24"/>
        </w:rPr>
        <w:t xml:space="preserve">λευκή πετσέτα», αλλά ταυτοχρόνως κρατώντας και ένα σχετικά αξιοπρεπές ποσοστό, προκειμένου να έχει έναν ρόλο στο μετεκλογικό σκηνικό. </w:t>
      </w:r>
    </w:p>
    <w:p w14:paraId="71252B96" w14:textId="77777777" w:rsidR="00802761" w:rsidRDefault="00465DCE">
      <w:pPr>
        <w:spacing w:after="0" w:line="600" w:lineRule="auto"/>
        <w:ind w:firstLine="720"/>
        <w:jc w:val="both"/>
        <w:rPr>
          <w:rFonts w:eastAsia="Times New Roman"/>
          <w:szCs w:val="24"/>
        </w:rPr>
      </w:pPr>
      <w:r>
        <w:rPr>
          <w:rFonts w:eastAsia="Times New Roman"/>
          <w:szCs w:val="24"/>
        </w:rPr>
        <w:t xml:space="preserve">Νομίζω ότι τα πράγματα είναι αρκετά σαφή και δεν μπορείτε, κυρίες και κύριοι συνάδελφοι, ό,τι και να λέτε περί αρχών και </w:t>
      </w:r>
      <w:r>
        <w:rPr>
          <w:rFonts w:eastAsia="Times New Roman"/>
          <w:szCs w:val="24"/>
        </w:rPr>
        <w:t xml:space="preserve">αξιών της Αριστεράς, να κρύψετε έναν ελέφαντα μέσα σε ένα ντουλάπι. Είναι πολύ μεγάλος ο ελέφαντας για να κρυφτεί. </w:t>
      </w:r>
    </w:p>
    <w:p w14:paraId="71252B97" w14:textId="77777777" w:rsidR="00802761" w:rsidRDefault="00465DCE">
      <w:pPr>
        <w:spacing w:after="0" w:line="600" w:lineRule="auto"/>
        <w:ind w:firstLine="720"/>
        <w:jc w:val="both"/>
        <w:rPr>
          <w:rFonts w:eastAsia="Times New Roman"/>
          <w:szCs w:val="24"/>
        </w:rPr>
      </w:pPr>
      <w:r>
        <w:rPr>
          <w:rFonts w:eastAsia="Times New Roman"/>
          <w:szCs w:val="24"/>
        </w:rPr>
        <w:t>Εν πάση περιπτώσει, στο πλαίσιο αυτής της προκλητικής αντιμετώπισης και του εκλογικού νόμου, ισχυρίζεστε ότι είναι μια μεγάλη εκσυγχρονιστικ</w:t>
      </w:r>
      <w:r>
        <w:rPr>
          <w:rFonts w:eastAsia="Times New Roman"/>
          <w:szCs w:val="24"/>
        </w:rPr>
        <w:t xml:space="preserve">ή παρέμβαση στα πολιτικά πράγματα της χώρας.  </w:t>
      </w:r>
    </w:p>
    <w:p w14:paraId="71252B98" w14:textId="77777777" w:rsidR="00802761" w:rsidRDefault="00465DCE">
      <w:pPr>
        <w:spacing w:after="0" w:line="600" w:lineRule="auto"/>
        <w:ind w:firstLine="720"/>
        <w:jc w:val="both"/>
        <w:rPr>
          <w:rFonts w:eastAsia="Times New Roman"/>
          <w:szCs w:val="24"/>
        </w:rPr>
      </w:pPr>
      <w:r>
        <w:rPr>
          <w:rFonts w:eastAsia="Times New Roman"/>
          <w:szCs w:val="24"/>
        </w:rPr>
        <w:t>Και τότε, στο πλαίσιο αυτού του πνεύματος εκσυγχρονισμού, το οποίο σας έχει καταλάβει, γιατί δεν δέχεστε και την πρόταση της Νέας Δημοκρατίας για την ψήφο των Ελλήνων του εξωτερικού; Ισχύει σε είκοσι τρεις άλλ</w:t>
      </w:r>
      <w:r>
        <w:rPr>
          <w:rFonts w:eastAsia="Times New Roman"/>
          <w:szCs w:val="24"/>
        </w:rPr>
        <w:t xml:space="preserve">ες χώρες της Ευρωπαϊκής Ένωσης. Γιατί δεν δέχεστε την τροπολογία μας, η οποία είναι </w:t>
      </w:r>
      <w:r>
        <w:rPr>
          <w:rFonts w:eastAsia="Times New Roman"/>
          <w:szCs w:val="24"/>
        </w:rPr>
        <w:lastRenderedPageBreak/>
        <w:t>έτοιμη, αναλυτική, επεξεργασμένη, έτσι ώστε να ισχύσει η ψήφος των αποδήμων από τις επόμενες εκλογές; Γιατί; Διότι προφανώς δεν έχετε τις προθέσεις που λέτε, αλλά έχετε ένα</w:t>
      </w:r>
      <w:r>
        <w:rPr>
          <w:rFonts w:eastAsia="Times New Roman"/>
          <w:szCs w:val="24"/>
        </w:rPr>
        <w:t xml:space="preserve"> μικροκομματικό πνεύμα. Το ίδιο ισχύει και για τη</w:t>
      </w:r>
      <w:r>
        <w:rPr>
          <w:rFonts w:eastAsia="Times New Roman"/>
          <w:szCs w:val="24"/>
        </w:rPr>
        <w:t>ν κατάτμηση</w:t>
      </w:r>
      <w:r>
        <w:rPr>
          <w:rFonts w:eastAsia="Times New Roman"/>
          <w:szCs w:val="24"/>
        </w:rPr>
        <w:t xml:space="preserve"> της Β΄ Αθηνών. Είναι μια θέση επίσης εκσυγχρονιστική, την οποία κάποτε, σε μια από τις εμφανίσεις του στην τηλεόραση, ο αρμόδιος Υπουργός κ. Κουρουμπλής την είχε, επίσης, υποστηρίξει, αλλά σήμερα</w:t>
      </w:r>
      <w:r>
        <w:rPr>
          <w:rFonts w:eastAsia="Times New Roman"/>
          <w:szCs w:val="24"/>
        </w:rPr>
        <w:t xml:space="preserve"> έχει μεταβάλει άποψη</w:t>
      </w:r>
      <w:r>
        <w:rPr>
          <w:rFonts w:eastAsia="Times New Roman"/>
          <w:szCs w:val="24"/>
        </w:rPr>
        <w:t>,</w:t>
      </w:r>
      <w:r>
        <w:rPr>
          <w:rFonts w:eastAsia="Times New Roman"/>
          <w:szCs w:val="24"/>
        </w:rPr>
        <w:t xml:space="preserve"> ακόμα και σε αυτό. </w:t>
      </w:r>
    </w:p>
    <w:p w14:paraId="71252B99" w14:textId="77777777" w:rsidR="00802761" w:rsidRDefault="00465DCE">
      <w:pPr>
        <w:spacing w:after="0" w:line="600" w:lineRule="auto"/>
        <w:ind w:firstLine="720"/>
        <w:jc w:val="both"/>
        <w:rPr>
          <w:rFonts w:eastAsia="Times New Roman"/>
          <w:szCs w:val="24"/>
        </w:rPr>
      </w:pPr>
      <w:r>
        <w:rPr>
          <w:rFonts w:eastAsia="Times New Roman"/>
          <w:szCs w:val="24"/>
        </w:rPr>
        <w:t>Κυρίες και κύριοι συνάδελφοι, αντιθέτως, εσείς στην πλευρά του ΣΥΡΙΖΑ θεωρείτε ότι είναι εκσυγχρονιστική παρέμβαση σε πανευρωπαϊκή σχεδόν πρωτοτυπία να ψηφίζουν στην Ελλάδα, όχι απλώς οι δεκαεφτάχρονοι, αλλά και ο</w:t>
      </w:r>
      <w:r>
        <w:rPr>
          <w:rFonts w:eastAsia="Times New Roman"/>
          <w:szCs w:val="24"/>
        </w:rPr>
        <w:t>ι δεκαεξάχρονοι, οι οποίοι κατά τα λοιπά δεν θα έχουν κανένα άλλο δικαίωμα</w:t>
      </w:r>
      <w:r>
        <w:rPr>
          <w:rFonts w:eastAsia="Times New Roman"/>
          <w:szCs w:val="24"/>
        </w:rPr>
        <w:t>,</w:t>
      </w:r>
      <w:r>
        <w:rPr>
          <w:rFonts w:eastAsia="Times New Roman"/>
          <w:szCs w:val="24"/>
        </w:rPr>
        <w:t xml:space="preserve"> που θα προκύπτει από την ενηλικίωση, διότι την ενηλικίωση την κρατάτε στα δεκαοχτώ χρόνια. Ενήλικοι θα γίνονται μόνο για το δικαίωμα της ψήφου και μάλιστα</w:t>
      </w:r>
      <w:r>
        <w:rPr>
          <w:rFonts w:eastAsia="Times New Roman"/>
          <w:szCs w:val="24"/>
        </w:rPr>
        <w:t>,</w:t>
      </w:r>
      <w:r>
        <w:rPr>
          <w:rFonts w:eastAsia="Times New Roman"/>
          <w:szCs w:val="24"/>
        </w:rPr>
        <w:t xml:space="preserve"> όχι μόνο οι δεκαεφτάχρον</w:t>
      </w:r>
      <w:r>
        <w:rPr>
          <w:rFonts w:eastAsia="Times New Roman"/>
          <w:szCs w:val="24"/>
        </w:rPr>
        <w:t xml:space="preserve">οι. Έτσι όπως είναι γραμμένο το νομοσχέδιο, ένα παιδί το οποίο έχει γεννηθεί τον Δεκέμβριο του 2000, αν οι εκλογές γίνουν </w:t>
      </w:r>
      <w:r>
        <w:rPr>
          <w:rFonts w:eastAsia="Times New Roman"/>
          <w:szCs w:val="24"/>
        </w:rPr>
        <w:lastRenderedPageBreak/>
        <w:t xml:space="preserve">τον Φεβρουάριο του 2017, θα μπορεί να ψηφίσει, ένα παιδί δηλαδή που θα είναι ηλικίας δεκαέξι χρονών και δύο μηνών. </w:t>
      </w:r>
    </w:p>
    <w:p w14:paraId="71252B9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Αυτό ετοιμάζεστε ν</w:t>
      </w:r>
      <w:r>
        <w:rPr>
          <w:rFonts w:eastAsia="Times New Roman" w:cs="Times New Roman"/>
          <w:szCs w:val="24"/>
        </w:rPr>
        <w:t>α ψηφίσετε. Αυτό το παιδί, όμως, δεν μπορεί κατά τα λοιπά να κάνει καμία δικαιοπραξία. Δεν θα έχει κανένα άλλο δικαίωμα από αυτά που προκύπτουν από την ενηλικίωση. Θαυμάσια εκσυγχρονιστική παρέμβαση!</w:t>
      </w:r>
    </w:p>
    <w:p w14:paraId="71252B9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A12A5D">
        <w:rPr>
          <w:rFonts w:eastAsia="Times New Roman" w:cs="Times New Roman"/>
          <w:b/>
          <w:szCs w:val="24"/>
        </w:rPr>
        <w:t>ΓΕΩΡΓΙΟΣ ΛΑΜΠΡΟΥΛΗΣ</w:t>
      </w:r>
      <w:r>
        <w:rPr>
          <w:rFonts w:eastAsia="Times New Roman" w:cs="Times New Roman"/>
          <w:szCs w:val="24"/>
        </w:rPr>
        <w:t>)</w:t>
      </w:r>
    </w:p>
    <w:p w14:paraId="71252B9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Βεβαίως, στο πλαίσιο αυτών των εκσυγχρονιστικών παρεμβάσεων, θα ετοιμαστείτε προφανώς από τώρα</w:t>
      </w:r>
      <w:r>
        <w:rPr>
          <w:rFonts w:eastAsia="Times New Roman" w:cs="Times New Roman"/>
          <w:szCs w:val="24"/>
        </w:rPr>
        <w:t>,</w:t>
      </w:r>
      <w:r>
        <w:rPr>
          <w:rFonts w:eastAsia="Times New Roman" w:cs="Times New Roman"/>
          <w:szCs w:val="24"/>
        </w:rPr>
        <w:t xml:space="preserve"> για να κάνετε προεκλογικές συγκεντρώσεις στα λύκεια. Ενώ </w:t>
      </w:r>
      <w:r>
        <w:rPr>
          <w:rFonts w:eastAsia="Times New Roman" w:cs="Times New Roman"/>
          <w:szCs w:val="24"/>
        </w:rPr>
        <w:t>κανονικά θα περίμενε κανείς να φύγουν τα κόμματα από τη μέση εκπαίδευση, εσείς ερχόσαστε με αυτό το νομοσχέδιο να τα βάλετε ακόμα πιο βαθιά. Εν πάση περιπτώσει, είναι ξεκάθαρο ότι πρόκειται για ένα νομοσχέδιο με μικροκομματικές στοχεύσεις.</w:t>
      </w:r>
    </w:p>
    <w:p w14:paraId="71252B9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 Η Νέα Δημοκρατί</w:t>
      </w:r>
      <w:r>
        <w:rPr>
          <w:rFonts w:eastAsia="Times New Roman" w:cs="Times New Roman"/>
          <w:szCs w:val="24"/>
        </w:rPr>
        <w:t xml:space="preserve">α, αντίθετα, η οποία μπορεί να έχει κάνει χίλια λάθη σε διάφορους τομείς, πρέπει να αναγνωρίσετε ότι μένει σταθερή από το 1974 «βρέξει, χιονίσει» στη θέση </w:t>
      </w:r>
      <w:r>
        <w:rPr>
          <w:rFonts w:eastAsia="Times New Roman" w:cs="Times New Roman"/>
          <w:szCs w:val="24"/>
        </w:rPr>
        <w:t>της,</w:t>
      </w:r>
      <w:r>
        <w:rPr>
          <w:rFonts w:eastAsia="Times New Roman" w:cs="Times New Roman"/>
          <w:szCs w:val="24"/>
        </w:rPr>
        <w:t xml:space="preserve"> για την ενισχυμένη αναλογική. Και εμμένουμε σε αυτή τη θέση</w:t>
      </w:r>
      <w:r>
        <w:rPr>
          <w:rFonts w:eastAsia="Times New Roman" w:cs="Times New Roman"/>
          <w:szCs w:val="24"/>
        </w:rPr>
        <w:t>,</w:t>
      </w:r>
      <w:r>
        <w:rPr>
          <w:rFonts w:eastAsia="Times New Roman" w:cs="Times New Roman"/>
          <w:szCs w:val="24"/>
        </w:rPr>
        <w:t xml:space="preserve"> γιατί θεωρούμε ότι η ενισχυμένη ανα</w:t>
      </w:r>
      <w:r>
        <w:rPr>
          <w:rFonts w:eastAsia="Times New Roman" w:cs="Times New Roman"/>
          <w:szCs w:val="24"/>
        </w:rPr>
        <w:t>λογική συμβάλλει στην κυβερνητική σταθερότητα.</w:t>
      </w:r>
    </w:p>
    <w:p w14:paraId="71252B9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Αντίθετα, με αυτό το νομοσχέδιο που φέρνετε, θα απαιτείται να συμφωνήσουν τουλάχιστον τρία κόμματα για να γίνει Κυβέρνηση, αν όχι τέσσερα. Σκεφτείτε πόσο δύσκολο θα είναι αυτό, όταν εξ αντικειμένου και για δια</w:t>
      </w:r>
      <w:r>
        <w:rPr>
          <w:rFonts w:eastAsia="Times New Roman" w:cs="Times New Roman"/>
          <w:szCs w:val="24"/>
        </w:rPr>
        <w:t>φορετικούς λόγους</w:t>
      </w:r>
      <w:r>
        <w:rPr>
          <w:rFonts w:eastAsia="Times New Roman" w:cs="Times New Roman"/>
          <w:szCs w:val="24"/>
        </w:rPr>
        <w:t>,</w:t>
      </w:r>
      <w:r>
        <w:rPr>
          <w:rFonts w:eastAsia="Times New Roman" w:cs="Times New Roman"/>
          <w:szCs w:val="24"/>
        </w:rPr>
        <w:t xml:space="preserve"> δύο κόμματα της παρούσης Βουλής, το ΚΚΕ και η Χρυσή Αυγή, δεν θα συμμετέχουν σε κανένα κυβερνητικό σχήμα. Δεν φτάνει δηλαδή ότι πήγατε τη χώρα πίσω, ότι με τον ΣΥΡΙΖΑ «πήγαμε για μαλλί και βγήκαμε κουρεμένοι», αλλά τώρα, που είστε σε απο</w:t>
      </w:r>
      <w:r>
        <w:rPr>
          <w:rFonts w:eastAsia="Times New Roman" w:cs="Times New Roman"/>
          <w:szCs w:val="24"/>
        </w:rPr>
        <w:t xml:space="preserve">δρομή, μας αφήνετε για κληρονομιά και μια ακυβερνησία σε συσκευασία δώρου! </w:t>
      </w:r>
    </w:p>
    <w:p w14:paraId="71252B9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θέλω να σας πω αυτό που μου είπε κάποτε κάποιος παλιός πολιτικός. Μου είπε: </w:t>
      </w:r>
      <w:r>
        <w:rPr>
          <w:rFonts w:eastAsia="Times New Roman" w:cs="Times New Roman"/>
          <w:szCs w:val="24"/>
        </w:rPr>
        <w:t>«</w:t>
      </w:r>
      <w:r>
        <w:rPr>
          <w:rFonts w:eastAsia="Times New Roman" w:cs="Times New Roman"/>
          <w:szCs w:val="24"/>
        </w:rPr>
        <w:t>Σε όποιο γραφείο και να μπαίνεις, όποιο αξίωμα και αν καταλαμβάνεις, να κ</w:t>
      </w:r>
      <w:r>
        <w:rPr>
          <w:rFonts w:eastAsia="Times New Roman" w:cs="Times New Roman"/>
          <w:szCs w:val="24"/>
        </w:rPr>
        <w:t>οιτάς πάντα την πόρτα της εξόδου, γιατί πρέπει να είσαι έτοιμος να φύγεις με αξιοπρέπεια</w:t>
      </w:r>
      <w:r>
        <w:rPr>
          <w:rFonts w:eastAsia="Times New Roman" w:cs="Times New Roman"/>
          <w:szCs w:val="24"/>
        </w:rPr>
        <w:t>»</w:t>
      </w:r>
      <w:r>
        <w:rPr>
          <w:rFonts w:eastAsia="Times New Roman" w:cs="Times New Roman"/>
          <w:szCs w:val="24"/>
        </w:rPr>
        <w:t xml:space="preserve">. </w:t>
      </w:r>
    </w:p>
    <w:p w14:paraId="71252BA0"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Εσείς δεν είστε έτοιμοι να φύγετε με αξιοπρέπεια και αυτό είναι που θα σας συνοδεύει πάντοτε, διότι δεν ξέρετε να χάνετε. Και δεν φτάνει που θα χάσετε εσείς. Χάνει </w:t>
      </w:r>
      <w:r>
        <w:rPr>
          <w:rFonts w:eastAsia="Times New Roman" w:cs="Times New Roman"/>
          <w:szCs w:val="24"/>
        </w:rPr>
        <w:t xml:space="preserve">μαζί σας η Ελλάδα. Και αυτό είναι το ασυγχώρητο για τη σημερινή Κυβέρνηση. </w:t>
      </w:r>
    </w:p>
    <w:p w14:paraId="71252BA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1252BA2" w14:textId="77777777" w:rsidR="00802761" w:rsidRDefault="00465DC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1252BA3"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Τον λόγο έχει ο κ. Βαρβιτσιώτης από τη Νέα Δημοκρατία.</w:t>
      </w:r>
    </w:p>
    <w:p w14:paraId="71252BA4"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 xml:space="preserve">Κυρίες και κύριοι συνάδελφοι, πριν από λίγο παρακολουθήσαμε άλλον έναν Υπουργό να κλαίει αλλάζοντας απόψεις. Στη συνέχεια του κ. Σπίρτζη, του κ. Δρίτσα, του κ. </w:t>
      </w:r>
      <w:r>
        <w:rPr>
          <w:rFonts w:eastAsia="Times New Roman" w:cs="Times New Roman"/>
          <w:szCs w:val="24"/>
        </w:rPr>
        <w:lastRenderedPageBreak/>
        <w:t>Σκουρλέτη, ήρθε και ο κ. Κουρουμπλής, ο οποίος άλλαξε την άποψή του περί</w:t>
      </w:r>
      <w:r>
        <w:rPr>
          <w:rFonts w:eastAsia="Times New Roman" w:cs="Times New Roman"/>
          <w:szCs w:val="24"/>
        </w:rPr>
        <w:t xml:space="preserve"> κυβερνησιμότητας. Εισηγείται, γιατί κάποιος τον φώτισε σε όλη αυτήν τη διάρκεια, ότι είναι καλύτερη η άποψη της απλής αναλογικής και όχι της κυβερνησιμότητας και ήρθε εδώ να την εισηγηθεί έμπλεος δακρύων βεβαίως</w:t>
      </w:r>
      <w:r>
        <w:rPr>
          <w:rFonts w:eastAsia="Times New Roman" w:cs="Times New Roman"/>
          <w:szCs w:val="24"/>
        </w:rPr>
        <w:t>,</w:t>
      </w:r>
      <w:r>
        <w:rPr>
          <w:rFonts w:eastAsia="Times New Roman" w:cs="Times New Roman"/>
          <w:szCs w:val="24"/>
        </w:rPr>
        <w:t xml:space="preserve"> και κάνοντας ουσιαστικά μία επίθεση προς τ</w:t>
      </w:r>
      <w:r>
        <w:rPr>
          <w:rFonts w:eastAsia="Times New Roman" w:cs="Times New Roman"/>
          <w:szCs w:val="24"/>
        </w:rPr>
        <w:t>η Δεξιά, μια επίθεση για να τονώσει και το δικό του φρόνημα, να τονώσει και το δικό σας φρόνημα, ότι η Δεξιά θέλει ένα σύστημα πολύ διαφορετικό</w:t>
      </w:r>
      <w:r>
        <w:rPr>
          <w:rFonts w:eastAsia="Times New Roman" w:cs="Times New Roman"/>
          <w:szCs w:val="24"/>
        </w:rPr>
        <w:t>,</w:t>
      </w:r>
      <w:r>
        <w:rPr>
          <w:rFonts w:eastAsia="Times New Roman" w:cs="Times New Roman"/>
          <w:szCs w:val="24"/>
        </w:rPr>
        <w:t xml:space="preserve"> το οποίο, όπως άκουγα και από μία συνάδελφο πριν</w:t>
      </w:r>
      <w:r>
        <w:rPr>
          <w:rFonts w:eastAsia="Times New Roman" w:cs="Times New Roman"/>
          <w:szCs w:val="24"/>
        </w:rPr>
        <w:t>,</w:t>
      </w:r>
      <w:r>
        <w:rPr>
          <w:rFonts w:eastAsia="Times New Roman" w:cs="Times New Roman"/>
          <w:szCs w:val="24"/>
        </w:rPr>
        <w:t xml:space="preserve"> υποστηρίζει τα συμφέροντα, ενώ η απλή αναλογική είναι ενάντια</w:t>
      </w:r>
      <w:r>
        <w:rPr>
          <w:rFonts w:eastAsia="Times New Roman" w:cs="Times New Roman"/>
          <w:szCs w:val="24"/>
        </w:rPr>
        <w:t xml:space="preserve"> στα συμφέροντα!</w:t>
      </w:r>
    </w:p>
    <w:p w14:paraId="71252BA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όποιος πει ότι υπάρχει ένα τέλειο εκλογικό σύστημα, θα λέει ψέματα</w:t>
      </w:r>
      <w:r>
        <w:rPr>
          <w:rFonts w:eastAsia="Times New Roman" w:cs="Times New Roman"/>
          <w:szCs w:val="24"/>
        </w:rPr>
        <w:t>,</w:t>
      </w:r>
      <w:r>
        <w:rPr>
          <w:rFonts w:eastAsia="Times New Roman" w:cs="Times New Roman"/>
          <w:szCs w:val="24"/>
        </w:rPr>
        <w:t xml:space="preserve"> γιατί κάθε εκλογικό σύστημα είναι πάντοτε φτιαγμένο σε σχέση με την ιστορία του κάθε τόπου, της κάθε Δημοκρατίας, από ποια κύματα έχει περάσε</w:t>
      </w:r>
      <w:r>
        <w:rPr>
          <w:rFonts w:eastAsia="Times New Roman" w:cs="Times New Roman"/>
          <w:szCs w:val="24"/>
        </w:rPr>
        <w:t xml:space="preserve">ι και έχει δύο βασικούς στόχους: Ο πρώτος και κυρίαρχος είναι να συγκροτείται μια υγιής πλειοψηφία, η οποία να μπορεί να εκφράζεται διά του κοινοβουλευτικού </w:t>
      </w:r>
      <w:r>
        <w:rPr>
          <w:rFonts w:eastAsia="Times New Roman" w:cs="Times New Roman"/>
          <w:szCs w:val="24"/>
        </w:rPr>
        <w:lastRenderedPageBreak/>
        <w:t>συστήματος και να διοικείται ο τόπος. Ο δεύτερος είναι να μην δημιουργεί τόσο μεγάλους αποκλεισμούς</w:t>
      </w:r>
      <w:r>
        <w:rPr>
          <w:rFonts w:eastAsia="Times New Roman" w:cs="Times New Roman"/>
          <w:szCs w:val="24"/>
        </w:rPr>
        <w:t xml:space="preserve">, ώστε να δημιουργούνται άλλα ρεύματα στην κοινωνία. </w:t>
      </w:r>
    </w:p>
    <w:p w14:paraId="71252BA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Φοβάμαι ότι με αυτό που κάνετε, αντιβαίνετε την ιστορία του τόπου, που έχει δείξει ότι κάθε φορά που είχαμε απλή αναλογική, όπως το είπε η κ. Κεραμέως πριν από λίγο, δεν κάναμε κυβερνήσεις που να διήρκε</w:t>
      </w:r>
      <w:r>
        <w:rPr>
          <w:rFonts w:eastAsia="Times New Roman" w:cs="Times New Roman"/>
          <w:szCs w:val="24"/>
        </w:rPr>
        <w:t>σαν. Οδηγηθήκαμε σε χρεοκοπίες και στο παρελθόν.</w:t>
      </w:r>
      <w:r w:rsidDel="00EA1C49">
        <w:rPr>
          <w:rFonts w:eastAsia="Times New Roman" w:cs="Times New Roman"/>
          <w:szCs w:val="24"/>
        </w:rPr>
        <w:t xml:space="preserve"> </w:t>
      </w:r>
      <w:r>
        <w:rPr>
          <w:rFonts w:eastAsia="Times New Roman" w:cs="Times New Roman"/>
          <w:szCs w:val="24"/>
        </w:rPr>
        <w:t xml:space="preserve">Οδηγηθήκαμε από αποτελέσματα απλής αναλογικής σε δικτατορίες, όπως απλή αναλογική είχε βγάλει η Βουλή του 1936 που αυτοκαταργήθηκε και παρέδωσε την εξουσία στον Μεταξά. </w:t>
      </w:r>
    </w:p>
    <w:p w14:paraId="71252BA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Και βέβαια</w:t>
      </w:r>
      <w:r>
        <w:rPr>
          <w:rFonts w:eastAsia="Times New Roman" w:cs="Times New Roman"/>
          <w:szCs w:val="24"/>
        </w:rPr>
        <w:t>,</w:t>
      </w:r>
      <w:r>
        <w:rPr>
          <w:rFonts w:eastAsia="Times New Roman" w:cs="Times New Roman"/>
          <w:szCs w:val="24"/>
        </w:rPr>
        <w:t xml:space="preserve"> απλή αναλογική έχουν σήμε</w:t>
      </w:r>
      <w:r>
        <w:rPr>
          <w:rFonts w:eastAsia="Times New Roman" w:cs="Times New Roman"/>
          <w:szCs w:val="24"/>
        </w:rPr>
        <w:t>ρα χώρες και δημοκρατίες που έχουν μία ισχυρή δημόσια διοίκηση, που δεν χρειάζεται ένας Υπουργός</w:t>
      </w:r>
      <w:r>
        <w:rPr>
          <w:rFonts w:eastAsia="Times New Roman" w:cs="Times New Roman"/>
          <w:szCs w:val="24"/>
        </w:rPr>
        <w:t>,</w:t>
      </w:r>
      <w:r>
        <w:rPr>
          <w:rFonts w:eastAsia="Times New Roman" w:cs="Times New Roman"/>
          <w:szCs w:val="24"/>
        </w:rPr>
        <w:t xml:space="preserve"> που έχει την κοινοβουλευτική πλειοψηφία να κάνει πάνω από οκτώ μήνες για να αποφασίσει τι θα μετρήσει στις αποδείξεις των φορολογουμένων και τι θα υποβάλλουν </w:t>
      </w:r>
      <w:r>
        <w:rPr>
          <w:rFonts w:eastAsia="Times New Roman" w:cs="Times New Roman"/>
          <w:szCs w:val="24"/>
        </w:rPr>
        <w:t xml:space="preserve">κάθε χρονιά, όπως συμβαίνει με τη δική σας Κυβέρνηση. Και δεν χρειάζεται να το κυρώσουν </w:t>
      </w:r>
      <w:r>
        <w:rPr>
          <w:rFonts w:eastAsia="Times New Roman" w:cs="Times New Roman"/>
          <w:szCs w:val="24"/>
        </w:rPr>
        <w:lastRenderedPageBreak/>
        <w:t xml:space="preserve">από τη Βουλή, γιατί έχουν ένα σταθερό φορολογικό σύστημα, ένα σταθερό διοικητικό σύστημα, δεν επιλέγουν τους διευθυντές, δεν επιλέγουν τους διοικητές των νοσοκομείων… </w:t>
      </w:r>
    </w:p>
    <w:p w14:paraId="71252BA8"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ΙΩΑΝΝΗΣ ΓΚΙΟΛΑΣ: </w:t>
      </w:r>
      <w:r>
        <w:rPr>
          <w:rFonts w:eastAsia="Times New Roman" w:cs="Times New Roman"/>
          <w:szCs w:val="24"/>
        </w:rPr>
        <w:t>Σαν αυτά που μας αφήσατε.</w:t>
      </w:r>
    </w:p>
    <w:p w14:paraId="71252BA9"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…δεν κάνουν αθρόες προσλήψεις και διορισμούς σε θέσεις ευθύνης, αλλά υπάρχει ένα διοικητικό σύστημα</w:t>
      </w:r>
      <w:r>
        <w:rPr>
          <w:rFonts w:eastAsia="Times New Roman" w:cs="Times New Roman"/>
          <w:szCs w:val="24"/>
        </w:rPr>
        <w:t>,</w:t>
      </w:r>
      <w:r>
        <w:rPr>
          <w:rFonts w:eastAsia="Times New Roman" w:cs="Times New Roman"/>
          <w:szCs w:val="24"/>
        </w:rPr>
        <w:t xml:space="preserve"> το οποίο ακολουθεί μία πεπατημένη. </w:t>
      </w:r>
    </w:p>
    <w:p w14:paraId="71252BA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Δυστυχώς, δεν είναι αυτή η χώρα μας, δεν είναι και δ</w:t>
      </w:r>
      <w:r>
        <w:rPr>
          <w:rFonts w:eastAsia="Times New Roman" w:cs="Times New Roman"/>
          <w:szCs w:val="24"/>
        </w:rPr>
        <w:t>εν βλέπω κανένα βήμα να έχετε κάνει μέχρι τώρα για να τη δημιουργήσετε, για να είμαστε ειλικρινείς. Το μόνο που κάνετε είναι να επιβάλλετε αναξιοκρατία, ρουσφετοκρατία, κομματοκρατία, να διορίζετε τους φίλους σας και να μην καταλήγουμε πουθενά. Εδώ ακόμη δ</w:t>
      </w:r>
      <w:r>
        <w:rPr>
          <w:rFonts w:eastAsia="Times New Roman" w:cs="Times New Roman"/>
          <w:szCs w:val="24"/>
        </w:rPr>
        <w:t>εν μπορούμε να συγκροτήσουμε τις ανεξάρτητες αρχές με τις ισχυρές πλειοψηφίες που ζητάει το Σύνταγμα. Και εσείς θέλετε να φτάσουμε σε έναν πλήρη κατακερματισμό δυνάμεων.</w:t>
      </w:r>
    </w:p>
    <w:p w14:paraId="71252BA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Φοβάμαι ότι και αυτό θα γυρίσει μπούμερανγκ. Γιατί τελικά</w:t>
      </w:r>
      <w:r>
        <w:rPr>
          <w:rFonts w:eastAsia="Times New Roman" w:cs="Times New Roman"/>
          <w:szCs w:val="24"/>
        </w:rPr>
        <w:t>,</w:t>
      </w:r>
      <w:r>
        <w:rPr>
          <w:rFonts w:eastAsia="Times New Roman" w:cs="Times New Roman"/>
          <w:szCs w:val="24"/>
        </w:rPr>
        <w:t xml:space="preserve"> ο λαός, υπό το φόβο της ακυ</w:t>
      </w:r>
      <w:r>
        <w:rPr>
          <w:rFonts w:eastAsia="Times New Roman" w:cs="Times New Roman"/>
          <w:szCs w:val="24"/>
        </w:rPr>
        <w:t xml:space="preserve">βερνησίας, θα δώσει ακόμη ισχυρότερη εντολή στο πρώτο κόμμα, στο κόμμα της Νέας Δημοκρατίας το οποίο θα </w:t>
      </w:r>
      <w:r>
        <w:rPr>
          <w:rFonts w:eastAsia="Times New Roman" w:cs="Times New Roman"/>
          <w:szCs w:val="24"/>
        </w:rPr>
        <w:lastRenderedPageBreak/>
        <w:t>είναι το πρώτο κόμμα μετά τις επόμενες εκλογές και εσάς θα σας συρρικνώσει δραματικά, εφόσον θα φαίνεται αδιανόητη -όπως μας φαίνεται και σήμερα, έτσι θ</w:t>
      </w:r>
      <w:r>
        <w:rPr>
          <w:rFonts w:eastAsia="Times New Roman" w:cs="Times New Roman"/>
          <w:szCs w:val="24"/>
        </w:rPr>
        <w:t>α φαίνεται και τότε, η σύμπραξη Νέας Δημοκρατίας-ΣΥΡΙΖΑ σε μία κυβέρνηση.</w:t>
      </w:r>
    </w:p>
    <w:p w14:paraId="71252BA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κάνετε και κάτι άλλο</w:t>
      </w:r>
      <w:r>
        <w:rPr>
          <w:rFonts w:eastAsia="Times New Roman" w:cs="Times New Roman"/>
          <w:szCs w:val="24"/>
        </w:rPr>
        <w:t>,</w:t>
      </w:r>
      <w:r>
        <w:rPr>
          <w:rFonts w:eastAsia="Times New Roman" w:cs="Times New Roman"/>
          <w:szCs w:val="24"/>
        </w:rPr>
        <w:t xml:space="preserve"> το οποίο είναι ακόμη χειρότερο. Δημιουργείτε μία βόμβα στα θεμέλια της ελληνικής κοινωνίας</w:t>
      </w:r>
      <w:r>
        <w:rPr>
          <w:rFonts w:eastAsia="Times New Roman" w:cs="Times New Roman"/>
          <w:szCs w:val="24"/>
        </w:rPr>
        <w:t>,</w:t>
      </w:r>
      <w:r>
        <w:rPr>
          <w:rFonts w:eastAsia="Times New Roman" w:cs="Times New Roman"/>
          <w:szCs w:val="24"/>
        </w:rPr>
        <w:t xml:space="preserve"> που είναι πρωτοφανής. Για να λαϊκίσετε</w:t>
      </w:r>
      <w:r>
        <w:rPr>
          <w:rFonts w:eastAsia="Times New Roman" w:cs="Times New Roman"/>
          <w:szCs w:val="24"/>
        </w:rPr>
        <w:t xml:space="preserve">, για να πείτε ότι εμπιστευόσαστε τους νέους, δίνετε ψήφο στους δεκαεξάρηδες, αγνοώντας το σύνολο της εθνικής έννομης τάξης. </w:t>
      </w:r>
    </w:p>
    <w:p w14:paraId="71252BA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Κανένας δεκαεξάρης δεν μπορεί να αγοράσει ή να πουλήσει κάτι. Κανένας δεκαεξάρης δεν μπορεί να καταναλώσει αλκοόλ. </w:t>
      </w:r>
    </w:p>
    <w:p w14:paraId="71252BAE"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ΚΩΝΣΤΑΝΤΙΝΟΣ Μ</w:t>
      </w:r>
      <w:r>
        <w:rPr>
          <w:rFonts w:eastAsia="Times New Roman" w:cs="Times New Roman"/>
          <w:b/>
          <w:szCs w:val="24"/>
        </w:rPr>
        <w:t xml:space="preserve">ΠΑΡΚΑΣ: </w:t>
      </w:r>
      <w:r>
        <w:rPr>
          <w:rFonts w:eastAsia="Times New Roman" w:cs="Times New Roman"/>
          <w:szCs w:val="24"/>
        </w:rPr>
        <w:t xml:space="preserve">Επιχείρημα είναι αυτό; </w:t>
      </w:r>
    </w:p>
    <w:p w14:paraId="71252BAF"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ΜΙΛΤΙΑΔΗΣ ΒΑΡΒΙΤΣΙΩΤΗΣ: </w:t>
      </w:r>
      <w:r>
        <w:rPr>
          <w:rFonts w:eastAsia="Times New Roman" w:cs="Times New Roman"/>
          <w:szCs w:val="24"/>
        </w:rPr>
        <w:t>Κανένας δεκαεξάρης δεν μπορεί να παντρευτεί, αλλά μπορεί και να ψηφίζει και να επιλέγει Κυβέρνηση. Τι κάνετε; Ανοίγετε την πόρτα στα σχολεία στις προεκλογικές εκστρατείες…</w:t>
      </w:r>
    </w:p>
    <w:p w14:paraId="71252BB0"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Στα δε</w:t>
      </w:r>
      <w:r>
        <w:rPr>
          <w:rFonts w:eastAsia="Times New Roman" w:cs="Times New Roman"/>
          <w:szCs w:val="24"/>
        </w:rPr>
        <w:t>καέξι τίποτα από αλκοόλ;</w:t>
      </w:r>
    </w:p>
    <w:p w14:paraId="71252BB1"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Ναι, είναι παράνομο να σερβίρεται, κύριε συνάδελφε, σε οποιοδήποτε δημόσιο χώρο, άσχετα αν καταπατείται. Παράνομο είναι.</w:t>
      </w:r>
    </w:p>
    <w:p w14:paraId="71252BB2"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Και θα σας πω ότι αυτό που κάνετε, ανοίγοντας τα σχολεία στις προεκλογικές εκστρατείες</w:t>
      </w:r>
      <w:r>
        <w:rPr>
          <w:rFonts w:eastAsia="Times New Roman" w:cs="Times New Roman"/>
          <w:szCs w:val="24"/>
        </w:rPr>
        <w:t xml:space="preserve">, είναι να μπολιάζετε με έναν άκρατο κομματισμό και τα παιδιά μας. Νομίζω ότι πολλοί από εσάς, προερχόμενοι από την ΚΝΕ, ονειρεύεστε τις παλιές εποχές που θέλατε κάθε Κυριακή ως νεαροί </w:t>
      </w:r>
      <w:r>
        <w:rPr>
          <w:rFonts w:eastAsia="Times New Roman" w:cs="Times New Roman"/>
          <w:szCs w:val="24"/>
        </w:rPr>
        <w:t xml:space="preserve">κνίτες </w:t>
      </w:r>
      <w:r>
        <w:rPr>
          <w:rFonts w:eastAsia="Times New Roman" w:cs="Times New Roman"/>
          <w:szCs w:val="24"/>
        </w:rPr>
        <w:t>να πουλάτε τον «Ρ</w:t>
      </w:r>
      <w:r>
        <w:rPr>
          <w:rFonts w:eastAsia="Times New Roman" w:cs="Times New Roman"/>
          <w:szCs w:val="24"/>
        </w:rPr>
        <w:t>ΙΖΟΣΠΑΣΤΗ</w:t>
      </w:r>
      <w:r>
        <w:rPr>
          <w:rFonts w:eastAsia="Times New Roman" w:cs="Times New Roman"/>
          <w:szCs w:val="24"/>
        </w:rPr>
        <w:t>» και διεκδικούσατε να μπαίνει και ο «</w:t>
      </w:r>
      <w:r>
        <w:rPr>
          <w:rFonts w:eastAsia="Times New Roman" w:cs="Times New Roman"/>
          <w:szCs w:val="24"/>
        </w:rPr>
        <w:t>Ρ</w:t>
      </w:r>
      <w:r>
        <w:rPr>
          <w:rFonts w:eastAsia="Times New Roman" w:cs="Times New Roman"/>
          <w:szCs w:val="24"/>
        </w:rPr>
        <w:t>ΙΖΟΣΠΑΣΤΗΣ</w:t>
      </w:r>
      <w:r>
        <w:rPr>
          <w:rFonts w:eastAsia="Times New Roman" w:cs="Times New Roman"/>
          <w:szCs w:val="24"/>
        </w:rPr>
        <w:t xml:space="preserve">» στο σχολείο, όπως και να μπαίνουν οι εφημερίδες στο σχολείο. </w:t>
      </w:r>
    </w:p>
    <w:p w14:paraId="71252BB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Τώρα θα διεκδικήσετε να μπείτε από την πόρτα του σχολείου, να κάνετε πολιτική καθοδήγηση στα παιδιά, να φτιάξετε και τους διευθυντές εκπαίδευσης έτσι όπως τους θέλετε και να μπολιάσ</w:t>
      </w:r>
      <w:r>
        <w:rPr>
          <w:rFonts w:eastAsia="Times New Roman" w:cs="Times New Roman"/>
          <w:szCs w:val="24"/>
        </w:rPr>
        <w:t xml:space="preserve">ετε μία ελληνική κοινωνία με λάθος μηνύματα. </w:t>
      </w:r>
    </w:p>
    <w:p w14:paraId="71252BB4" w14:textId="77777777" w:rsidR="00802761" w:rsidRDefault="00465DCE">
      <w:pPr>
        <w:tabs>
          <w:tab w:val="left" w:pos="1134"/>
        </w:tabs>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1252BB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Αν εμπιστεύεστε τη νεολαία, αλλάξτε το σύνολο των διατάξεων και του Αστικού και του Ποινικού Κώδικα. Καταστήστε τους ενήλικες και για τις ποινικές και για τις αστικές ευθύνες. </w:t>
      </w:r>
    </w:p>
    <w:p w14:paraId="71252BB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Και πείτε ότι έχουμε μια κοινωνία που θα ξεκινούν όλα τα έννομα δικαιώματα -και</w:t>
      </w:r>
      <w:r>
        <w:rPr>
          <w:rFonts w:eastAsia="Times New Roman" w:cs="Times New Roman"/>
          <w:szCs w:val="24"/>
        </w:rPr>
        <w:t xml:space="preserve"> η υποχρέωση της στράτευσης- από τα δεκαέξι και όχι μια κοινωνία που θέλει πραγματικά να δώσει στους νέους τη δυνατότητα απερίσπαστα να ολοκληρώσουν την υποχρεωτική τους εκπαίδευση και να οδηγηθούν σε μια επόμενη ημέρα επαγγελματικής, προσωπικής και κοινων</w:t>
      </w:r>
      <w:r>
        <w:rPr>
          <w:rFonts w:eastAsia="Times New Roman" w:cs="Times New Roman"/>
          <w:szCs w:val="24"/>
        </w:rPr>
        <w:t>ικής καταξίωσης μέσα από τη δουλειά τους. Κάντε το. Δεν το κάνετε, όμως.</w:t>
      </w:r>
    </w:p>
    <w:p w14:paraId="71252BB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Δίνετε ένα «τυράκι», το οποίο νομίζετε ότι θα σας φέρει κομματικά οφέλη. Ευτυχώς για τον τόπο, είμαι βέβαιος ότι οι νέοι μας και αυτό θα το καταλάβουν. Άλλωστε, δεν φαίνεται σε κανένα</w:t>
      </w:r>
      <w:r>
        <w:rPr>
          <w:rFonts w:eastAsia="Times New Roman" w:cs="Times New Roman"/>
          <w:szCs w:val="24"/>
        </w:rPr>
        <w:t xml:space="preserve"> νεολαιίστικο κίνημα, σε κα</w:t>
      </w:r>
      <w:r>
        <w:rPr>
          <w:rFonts w:eastAsia="Times New Roman" w:cs="Times New Roman"/>
          <w:szCs w:val="24"/>
        </w:rPr>
        <w:t>μ</w:t>
      </w:r>
      <w:r>
        <w:rPr>
          <w:rFonts w:eastAsia="Times New Roman" w:cs="Times New Roman"/>
          <w:szCs w:val="24"/>
        </w:rPr>
        <w:t>μιά μαζική και καθολική ψηφοφορία των νέων ανθρώπων ο ΣΥΡΙΖΑ να επικρατεί. Μάλλον βρίσκεται ανάμεσα στους ουραγούς, μέσα από τις ακραίες αντιλήψεις που πολλές φορές μεταφέρει.</w:t>
      </w:r>
    </w:p>
    <w:p w14:paraId="71252BB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71252BB9" w14:textId="77777777" w:rsidR="00802761" w:rsidRDefault="00465DCE">
      <w:pPr>
        <w:spacing w:after="0" w:line="600" w:lineRule="auto"/>
        <w:ind w:firstLine="720"/>
        <w:jc w:val="center"/>
        <w:rPr>
          <w:rFonts w:eastAsia="Times New Roman"/>
          <w:bCs/>
        </w:rPr>
      </w:pPr>
      <w:r>
        <w:rPr>
          <w:rFonts w:eastAsia="Times New Roman"/>
          <w:bCs/>
        </w:rPr>
        <w:t xml:space="preserve">(Χειροκροτήματα από την πτέρυγα </w:t>
      </w:r>
      <w:r>
        <w:rPr>
          <w:rFonts w:eastAsia="Times New Roman"/>
          <w:bCs/>
        </w:rPr>
        <w:t>της Νέας Δημοκρατίας)</w:t>
      </w:r>
    </w:p>
    <w:p w14:paraId="71252BBA" w14:textId="77777777" w:rsidR="00802761" w:rsidRDefault="00465DCE">
      <w:pPr>
        <w:spacing w:after="0"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Τον λόγο έχει η κ. Βούλτεψη από τη Νέα Δημοκρατία.</w:t>
      </w:r>
    </w:p>
    <w:p w14:paraId="71252BBB"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Κυρίες και κύριοι συνάδελφοι, πραγματικά πρέπει να έχουμε μείνει πάρα πολύ </w:t>
      </w:r>
      <w:r>
        <w:rPr>
          <w:rFonts w:eastAsia="Times New Roman" w:cs="Times New Roman"/>
          <w:szCs w:val="24"/>
        </w:rPr>
        <w:t xml:space="preserve">έκπληκτοι </w:t>
      </w:r>
      <w:r>
        <w:rPr>
          <w:rFonts w:eastAsia="Times New Roman" w:cs="Times New Roman"/>
          <w:szCs w:val="24"/>
        </w:rPr>
        <w:t>από τη στάση του κ. Κουρουμπλή, που δεν αποτελεί</w:t>
      </w:r>
      <w:r>
        <w:rPr>
          <w:rFonts w:eastAsia="Times New Roman" w:cs="Times New Roman"/>
          <w:szCs w:val="24"/>
        </w:rPr>
        <w:t xml:space="preserve"> απλά αλλαγή στάσης. Δηλαδή, δεν είναι απλή αλλαγή στάσης</w:t>
      </w:r>
      <w:r>
        <w:rPr>
          <w:rFonts w:eastAsia="Times New Roman" w:cs="Times New Roman"/>
          <w:szCs w:val="24"/>
        </w:rPr>
        <w:t>,</w:t>
      </w:r>
      <w:r>
        <w:rPr>
          <w:rFonts w:eastAsia="Times New Roman" w:cs="Times New Roman"/>
          <w:szCs w:val="24"/>
        </w:rPr>
        <w:t xml:space="preserve"> ένας Υπουργός να υποστηρίζει ότι με αυτόν τον νόμο θα έχουμε ακυβερνησία και μετά να έρχεται να τον υποστηρίξει. Είναι η επιτομή του πολιτικού αμοραλισμού.</w:t>
      </w:r>
    </w:p>
    <w:p w14:paraId="71252BB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Κι έχουμε μείνει τόσο πολύ έκπληκτοι όλοι</w:t>
      </w:r>
      <w:r>
        <w:rPr>
          <w:rFonts w:eastAsia="Times New Roman" w:cs="Times New Roman"/>
          <w:szCs w:val="24"/>
        </w:rPr>
        <w:t xml:space="preserve">, που σχεδόν έχει περάσει απαρατήρητη η σημερινή τοποθέτηση του κ. Λεβέντη ενώπιον της </w:t>
      </w:r>
      <w:r>
        <w:rPr>
          <w:rFonts w:eastAsia="Times New Roman" w:cs="Times New Roman"/>
          <w:szCs w:val="24"/>
        </w:rPr>
        <w:t xml:space="preserve">Κοινοβουλευτικής </w:t>
      </w:r>
      <w:r>
        <w:rPr>
          <w:rFonts w:eastAsia="Times New Roman" w:cs="Times New Roman"/>
          <w:szCs w:val="24"/>
        </w:rPr>
        <w:t xml:space="preserve">του </w:t>
      </w:r>
      <w:r>
        <w:rPr>
          <w:rFonts w:eastAsia="Times New Roman" w:cs="Times New Roman"/>
          <w:szCs w:val="24"/>
        </w:rPr>
        <w:t>Ομάδας</w:t>
      </w:r>
      <w:r>
        <w:rPr>
          <w:rFonts w:eastAsia="Times New Roman" w:cs="Times New Roman"/>
          <w:szCs w:val="24"/>
        </w:rPr>
        <w:t>. Μετά από αυτή την ομιλία, αναρωτιέται κανείς τι περισσότερο έχει να πει ο κ. Τσίπρας και όλοι οι Υπουργοί για τον εκλογικό νόμο. Ξεπέρασε ακ</w:t>
      </w:r>
      <w:r>
        <w:rPr>
          <w:rFonts w:eastAsia="Times New Roman" w:cs="Times New Roman"/>
          <w:szCs w:val="24"/>
        </w:rPr>
        <w:t>όμη και τον προηγούμενο υποστηρικτή του κ. Τσίπρα, τον κ. Κουβέλη.</w:t>
      </w:r>
    </w:p>
    <w:p w14:paraId="71252BB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Και λέγοντας το όνομα «Κουβέλης» -ω του θαύματος!- εμφανίστηκε σήμερα ο κ. Κουβέλης, ο οποίος συναντήθηκε σήμερα με τον κ. Τσίπρα και συμφώνησε μαζί του. Κι επομένως, έχουμε Τσίπρας-Καμμένο</w:t>
      </w:r>
      <w:r>
        <w:rPr>
          <w:rFonts w:eastAsia="Times New Roman" w:cs="Times New Roman"/>
          <w:szCs w:val="24"/>
        </w:rPr>
        <w:t>ς-Λεβέντης-Κουβέλης, το πιο ισχυρό επιχείρημα για να μην ψηφίσει κανείς οτιδήποτε, όχι μόνο τον εκλογικό νόμο.</w:t>
      </w:r>
    </w:p>
    <w:p w14:paraId="71252BB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Κατά τα λοιπά, οι ΣΥΡΙΖΑ-ΑΝΕΛ και όλοι όσοι τους υποστηρίζουν ακολουθούν πιστά το πρωτόκολλο και τη συνταγή όλων των αυταρχικών καθεστώτων. Τι κά</w:t>
      </w:r>
      <w:r>
        <w:rPr>
          <w:rFonts w:eastAsia="Times New Roman" w:cs="Times New Roman"/>
          <w:szCs w:val="24"/>
        </w:rPr>
        <w:t xml:space="preserve">νουν; Κατασκευάζουν εξωτερικό εχθρό, παίρνουν μέτρα για τον περιορισμό της ενημέρωσης, δηλαδή νόμους για τα μέσα ενημέρωσης, και αλλάζουν κάθε τόσο τον εκλογικό νόμο και ανάμεσα ρίχνουν και κανένα δημοψήφισμα. Όσο πιο πολύ ψηφίζει ο </w:t>
      </w:r>
      <w:r>
        <w:rPr>
          <w:rFonts w:eastAsia="Times New Roman" w:cs="Times New Roman"/>
          <w:szCs w:val="24"/>
        </w:rPr>
        <w:lastRenderedPageBreak/>
        <w:t>λαός στα καισαρικά καθε</w:t>
      </w:r>
      <w:r>
        <w:rPr>
          <w:rFonts w:eastAsia="Times New Roman" w:cs="Times New Roman"/>
          <w:szCs w:val="24"/>
        </w:rPr>
        <w:t xml:space="preserve">στώτα τόσο πιο πολύ διαιωνίζεται η εξουσία των αυταρχικών αυτών καθεστώτων. Ο σκοπός είναι σαφής: </w:t>
      </w:r>
      <w:r>
        <w:rPr>
          <w:rFonts w:eastAsia="Times New Roman" w:cs="Times New Roman"/>
          <w:szCs w:val="24"/>
        </w:rPr>
        <w:t>Νόθευση</w:t>
      </w:r>
      <w:r>
        <w:rPr>
          <w:rFonts w:eastAsia="Times New Roman" w:cs="Times New Roman"/>
          <w:szCs w:val="24"/>
        </w:rPr>
        <w:t>, καλπονοθεία. Ξέρετε από Βενεζουέλα εσείς. Τώρα τέτοια καθεστώτα είναι και από δυσμάς και από ανατολάς.</w:t>
      </w:r>
    </w:p>
    <w:p w14:paraId="71252BBF"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Και για την αποστασία; Δ</w:t>
      </w:r>
      <w:r>
        <w:rPr>
          <w:rFonts w:eastAsia="Times New Roman" w:cs="Times New Roman"/>
          <w:szCs w:val="24"/>
        </w:rPr>
        <w:t>εν τα λες όλα όμως!</w:t>
      </w:r>
    </w:p>
    <w:p w14:paraId="71252BC0" w14:textId="77777777" w:rsidR="00802761" w:rsidRDefault="00465DCE">
      <w:pPr>
        <w:spacing w:after="0"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Παρακαλώ!</w:t>
      </w:r>
    </w:p>
    <w:p w14:paraId="71252BC1"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Εσείς ξέρετε πολύ</w:t>
      </w:r>
      <w:r>
        <w:rPr>
          <w:rFonts w:eastAsia="Times New Roman" w:cs="Times New Roman"/>
          <w:szCs w:val="24"/>
        </w:rPr>
        <w:t xml:space="preserve"> καλά</w:t>
      </w:r>
      <w:r>
        <w:rPr>
          <w:rFonts w:eastAsia="Times New Roman" w:cs="Times New Roman"/>
          <w:szCs w:val="24"/>
        </w:rPr>
        <w:t>. Δεκατρείς εκλογές σε δεκατέσσερα χρόνια έκανε ο Τσάβες</w:t>
      </w:r>
      <w:r>
        <w:rPr>
          <w:rFonts w:eastAsia="Times New Roman" w:cs="Times New Roman"/>
          <w:szCs w:val="24"/>
        </w:rPr>
        <w:t>,</w:t>
      </w:r>
      <w:r>
        <w:rPr>
          <w:rFonts w:eastAsia="Times New Roman" w:cs="Times New Roman"/>
          <w:szCs w:val="24"/>
        </w:rPr>
        <w:t xml:space="preserve"> για να διαιωνίσει την εξουσία του. Αυτό κάνετε τώρα κι εσείς. </w:t>
      </w:r>
    </w:p>
    <w:p w14:paraId="71252BC2"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Τουλάχιστ</w:t>
      </w:r>
      <w:r>
        <w:rPr>
          <w:rFonts w:eastAsia="Times New Roman" w:cs="Times New Roman"/>
          <w:szCs w:val="24"/>
        </w:rPr>
        <w:t>ον δεν ψήφισε τα μέτρα της Βενεζουέλας.</w:t>
      </w:r>
    </w:p>
    <w:p w14:paraId="71252BC3"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Ο κ. Τσίπρας κάνει ό,τι πρέπει για να διατηρήσει την εξουσία και την καρέκλα του. Τίποτε περισσότερο από αυτό. Πού είναι το πρόγραμμά σας του Σεπτεμβρίου</w:t>
      </w:r>
      <w:r>
        <w:rPr>
          <w:rFonts w:eastAsia="Times New Roman" w:cs="Times New Roman"/>
          <w:szCs w:val="24"/>
        </w:rPr>
        <w:t>,</w:t>
      </w:r>
      <w:r>
        <w:rPr>
          <w:rFonts w:eastAsia="Times New Roman" w:cs="Times New Roman"/>
          <w:szCs w:val="24"/>
        </w:rPr>
        <w:t xml:space="preserve"> που έλεγε και κάτι άλλα για το εκλογικό σύστη</w:t>
      </w:r>
      <w:r>
        <w:rPr>
          <w:rFonts w:eastAsia="Times New Roman" w:cs="Times New Roman"/>
          <w:szCs w:val="24"/>
        </w:rPr>
        <w:t>μα; Του Σεπτεμβρίου, όχι του Ιανουαρίου! Αυτό το ξεχάσαμε. Πάει τελείωσε.</w:t>
      </w:r>
    </w:p>
    <w:p w14:paraId="71252BC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πρόγραμμά </w:t>
      </w:r>
      <w:r>
        <w:rPr>
          <w:rFonts w:eastAsia="Times New Roman" w:cs="Times New Roman"/>
          <w:szCs w:val="24"/>
        </w:rPr>
        <w:t>σας του Σεπτεμβρίου</w:t>
      </w:r>
      <w:r>
        <w:rPr>
          <w:rFonts w:eastAsia="Times New Roman" w:cs="Times New Roman"/>
          <w:szCs w:val="24"/>
        </w:rPr>
        <w:t xml:space="preserve"> έλεγε κι άλλα πράγματα για το πολιτικό σύστημα, τον εκλογικό νόμο ότι θα αλλάξει και θα καταργήσετε και το 3%. Τίποτε! Πήρατε ό,τι σας βολεύει</w:t>
      </w:r>
      <w:r>
        <w:rPr>
          <w:rFonts w:eastAsia="Times New Roman" w:cs="Times New Roman"/>
          <w:szCs w:val="24"/>
        </w:rPr>
        <w:t>,</w:t>
      </w:r>
      <w:r>
        <w:rPr>
          <w:rFonts w:eastAsia="Times New Roman" w:cs="Times New Roman"/>
          <w:szCs w:val="24"/>
        </w:rPr>
        <w:t xml:space="preserve"> για ν</w:t>
      </w:r>
      <w:r>
        <w:rPr>
          <w:rFonts w:eastAsia="Times New Roman" w:cs="Times New Roman"/>
          <w:szCs w:val="24"/>
        </w:rPr>
        <w:t>α συμφωνήσετε με κάποιους και να περάσετε τον νόμο και τελείωσε.</w:t>
      </w:r>
    </w:p>
    <w:p w14:paraId="71252BC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Διότι ο κ. Τσίπρας, όπως σας είπα, δεν ενδιαφέρεται για τίποτα άλλο, παρά για τη διαιώνιση της εξουσίας του. Δύο φορές ωφελήθηκε από το λεγόμενο μπόνους των πενήντα εδρών, το οποίο ουσιαστικά</w:t>
      </w:r>
      <w:r>
        <w:rPr>
          <w:rFonts w:eastAsia="Times New Roman" w:cs="Times New Roman"/>
          <w:szCs w:val="24"/>
        </w:rPr>
        <w:t xml:space="preserve"> αποτελεί τρόπο να εκφραστεί ο λαός και να διαλέξει κόμματα, γιατί είναι πολύ αναλογικό το σύστημα, όμως, στις διακόσιες πενήντα έδρες. </w:t>
      </w:r>
    </w:p>
    <w:p w14:paraId="71252BC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Πρέπει, όμως, να γίνει σεβαστή και η επιθυμία του λαού να ορίσει ποιο θα είναι το πρώτο κόμμα</w:t>
      </w:r>
      <w:r>
        <w:rPr>
          <w:rFonts w:eastAsia="Times New Roman" w:cs="Times New Roman"/>
          <w:szCs w:val="24"/>
        </w:rPr>
        <w:t>,</w:t>
      </w:r>
      <w:r>
        <w:rPr>
          <w:rFonts w:eastAsia="Times New Roman" w:cs="Times New Roman"/>
          <w:szCs w:val="24"/>
        </w:rPr>
        <w:t xml:space="preserve"> που θα καθορίσει τις εξε</w:t>
      </w:r>
      <w:r>
        <w:rPr>
          <w:rFonts w:eastAsia="Times New Roman" w:cs="Times New Roman"/>
          <w:szCs w:val="24"/>
        </w:rPr>
        <w:t xml:space="preserve">λίξεις. Εσείς αυτό θέλετε να το καταργήσετε. Άρα, θέλετε να κάνετε καλπονοθεία. </w:t>
      </w:r>
    </w:p>
    <w:p w14:paraId="71252BC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Λοιπόν, όλα όσα έλεγε ο κ. Τσίπρας αποδείχθηκαν άθλια ψέματα. Τον Ιούλιο του 2011, παρόντος του κ. Γλέζου, ο κ. Τσίπρας είπε: «Δεν συμφωνούμε. Γι’ αυτό θα παίρναμε και τις πεν</w:t>
      </w:r>
      <w:r>
        <w:rPr>
          <w:rFonts w:eastAsia="Times New Roman" w:cs="Times New Roman"/>
          <w:szCs w:val="24"/>
        </w:rPr>
        <w:t xml:space="preserve">ήντα έδρες που δίνει </w:t>
      </w:r>
      <w:r>
        <w:rPr>
          <w:rFonts w:eastAsia="Times New Roman" w:cs="Times New Roman"/>
          <w:szCs w:val="24"/>
        </w:rPr>
        <w:lastRenderedPageBreak/>
        <w:t>ο εκλογικός νόμος, αλλά θα τις δίναμε πίσω</w:t>
      </w:r>
      <w:r>
        <w:rPr>
          <w:rFonts w:eastAsia="Times New Roman" w:cs="Times New Roman"/>
          <w:szCs w:val="24"/>
        </w:rPr>
        <w:t>,</w:t>
      </w:r>
      <w:r>
        <w:rPr>
          <w:rFonts w:eastAsia="Times New Roman" w:cs="Times New Roman"/>
          <w:szCs w:val="24"/>
        </w:rPr>
        <w:t xml:space="preserve"> γιατί είναι κλεψιμαίικες». Τις έκλεψε, όμως, και τις κράτησε για δύο εκλογικές αναμετρήσεις!</w:t>
      </w:r>
    </w:p>
    <w:p w14:paraId="71252BC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Και συνέχισε να παίρνει τα κλεψιμαίικα. Για τα κλεψιμαίικα, γι’ αυτές τις πενήντα έδρες, τον Μάιο </w:t>
      </w:r>
      <w:r>
        <w:rPr>
          <w:rFonts w:eastAsia="Times New Roman" w:cs="Times New Roman"/>
          <w:szCs w:val="24"/>
        </w:rPr>
        <w:t>του 2012 γίνατε ενιαίο κόμμα. Για τα κλεψιμαίικα, κάλεσε ο κ. Τσίπρας σε αυτοδιάλυση τις συνιστώσες.</w:t>
      </w:r>
    </w:p>
    <w:p w14:paraId="71252BC9" w14:textId="77777777" w:rsidR="00802761" w:rsidRDefault="00465DCE">
      <w:pPr>
        <w:spacing w:line="600" w:lineRule="auto"/>
        <w:ind w:firstLine="720"/>
        <w:jc w:val="both"/>
        <w:rPr>
          <w:rFonts w:eastAsia="Times New Roman" w:cs="Times New Roman"/>
          <w:szCs w:val="24"/>
        </w:rPr>
      </w:pPr>
      <w:r>
        <w:rPr>
          <w:rFonts w:eastAsia="Times New Roman" w:cs="Times New Roman"/>
          <w:szCs w:val="24"/>
        </w:rPr>
        <w:t>Για τα κλεψιμαίικα δήλωσε το 2013 στο πλαίσιο της ΔΕΘ</w:t>
      </w:r>
      <w:r>
        <w:rPr>
          <w:rFonts w:eastAsia="Times New Roman" w:cs="Times New Roman"/>
          <w:szCs w:val="24"/>
        </w:rPr>
        <w:t>,</w:t>
      </w:r>
      <w:r>
        <w:rPr>
          <w:rFonts w:eastAsia="Times New Roman" w:cs="Times New Roman"/>
          <w:szCs w:val="24"/>
        </w:rPr>
        <w:t xml:space="preserve"> ότι «ο εκλογικός νόμος είναι σήμερα τέτοιος. Δεν συμφωνούμε, αλλά είναι τέτοιος που δεν χωράει καμιά αμφιβολία ότι αυτός που θα είναι πρώτο κόμμα θα σχηματίσει κυβέρνηση». Αυτά τα έλεγε το 2013. Δεν συμφωνούσε ο άνθρωπος, αλλά για τα κλεψιμαίικα λέγατε απ</w:t>
      </w:r>
      <w:r>
        <w:rPr>
          <w:rFonts w:eastAsia="Times New Roman" w:cs="Times New Roman"/>
          <w:szCs w:val="24"/>
        </w:rPr>
        <w:t>ό τον Σεπτέμβριο του 2014, όταν ετοιμάζατε τις εκλογές, ότι η ανακίνηση του θέματος είναι ομολογία ήττας. Ο Σκουρλέτης έλεγε ότι ο εκλογικός νόμος δεν πρέπει να είναι άσσος στο μανίκι, που να βγαίνει και στο τραπέζι, δηλαδή εν όψει εκλογών. Δεν θέλετε εκλο</w:t>
      </w:r>
      <w:r>
        <w:rPr>
          <w:rFonts w:eastAsia="Times New Roman" w:cs="Times New Roman"/>
          <w:szCs w:val="24"/>
        </w:rPr>
        <w:t>γή νόμου τότε.</w:t>
      </w:r>
    </w:p>
    <w:p w14:paraId="71252BC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Για τα κλεψιμαίικα, μετά τις εκλογές του Ιανουαρίου του 2015, λέγατε ότι ο εκλογικός νόμος μπορεί να περιμένει και αργότερα. Πότε αργότερα; Όταν θα έπεφταν τα ποσοστά του ΣΥΡΙΖΑ. Και βέβαια, για </w:t>
      </w:r>
      <w:r>
        <w:rPr>
          <w:rFonts w:eastAsia="Times New Roman" w:cs="Times New Roman"/>
          <w:szCs w:val="24"/>
        </w:rPr>
        <w:lastRenderedPageBreak/>
        <w:t xml:space="preserve">τα κλεψιμαίικα λέγατε ότι ο εκλογικός νόμος </w:t>
      </w:r>
      <w:r>
        <w:rPr>
          <w:rFonts w:eastAsia="Times New Roman" w:cs="Times New Roman"/>
          <w:szCs w:val="24"/>
        </w:rPr>
        <w:t>δεν προσφέρεται για τακτικισμούς στις 5 Αυγούστου του 2015, δεκαπέντε μέρες πριν προκηρύξετε τις εκλογές. Για τα κλεψιμαίικα τα χρειαζόσασταν όλα αυτά.</w:t>
      </w:r>
    </w:p>
    <w:p w14:paraId="71252BC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Κλεψιμαίικη, άλλωστε, είναι κάθε ψήφος στους κυρίους Τσίπρα και Καμμένο, κλεμμένη με ψέματα και παραμύθι</w:t>
      </w:r>
      <w:r>
        <w:rPr>
          <w:rFonts w:eastAsia="Times New Roman" w:cs="Times New Roman"/>
          <w:szCs w:val="24"/>
        </w:rPr>
        <w:t>α της Χαλιμάς, για σκίσιμο του μνημονίου ντάλα μεσημέρι, κατώτατο μισθό στα 751 ευρώ, κατάργηση του ΕΝΦΙΑ, νταούλια και λύρες που θα βαρούσατε. Τώρα, μετά από δύο μνημονιάρες και περικοπές και άγρια φορολογία, φέρνετε εκλογικό νόμο, γιατί δεν μπορείτε να κ</w:t>
      </w:r>
      <w:r>
        <w:rPr>
          <w:rFonts w:eastAsia="Times New Roman" w:cs="Times New Roman"/>
          <w:szCs w:val="24"/>
        </w:rPr>
        <w:t>λέψετε πια την ψήφο με τις ψεύτικες υποσχέσεις και θέλετε να την κλέψετε με έναν εκλογικό νόμο. Πάντα για τα κλεψιμαίικα γίνεται αυτό. Αυτός είναι ο καημός σας.</w:t>
      </w:r>
    </w:p>
    <w:p w14:paraId="71252BC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Η χώρα χειμάζεται, έχουμε για πρώτη φορά πτώση τουρισμού, σήμερα ανακοινώθηκε από τον ΟΑΕΔ αύξη</w:t>
      </w:r>
      <w:r>
        <w:rPr>
          <w:rFonts w:eastAsia="Times New Roman" w:cs="Times New Roman"/>
          <w:szCs w:val="24"/>
        </w:rPr>
        <w:t>ση ανεργίας τον Ιούνιο -προσέξτε- δηλαδή σε πλήρη τουριστική σεζόν. Κλείνουν επιχειρήσεις, έχουμε συνεχή μείωση βιομηχανίας, μεταποίησης, μείωση εξαγωγών, εισαγόμενο πληθωρισμό, αποπληθωρισμό, αλλά εδώ το βασικό λαϊκό αίτημα είναι ο εκλογικός νόμος.</w:t>
      </w:r>
    </w:p>
    <w:p w14:paraId="71252BC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Επιπλέ</w:t>
      </w:r>
      <w:r>
        <w:rPr>
          <w:rFonts w:eastAsia="Times New Roman" w:cs="Times New Roman"/>
          <w:szCs w:val="24"/>
        </w:rPr>
        <w:t xml:space="preserve">ον, σήμερα ειδικά, αυτές τις μέρες, φλέγεται η γείτων. Καταφέρατε με την ανικανότητα και την επιπολαιότητά </w:t>
      </w:r>
      <w:r>
        <w:rPr>
          <w:rFonts w:eastAsia="Times New Roman" w:cs="Times New Roman"/>
          <w:szCs w:val="24"/>
        </w:rPr>
        <w:t>σας</w:t>
      </w:r>
      <w:r>
        <w:rPr>
          <w:rFonts w:eastAsia="Times New Roman" w:cs="Times New Roman"/>
          <w:szCs w:val="24"/>
        </w:rPr>
        <w:t xml:space="preserve"> να δημιουργήσετε και ένα επιπλέον πρόβλημα, διότι σπεύσατε να μιλήσετε πριν από τη δικαιοσύνη, να υποσχεθείτε έκδοση αξιωματικών. Αν το είχαμε κά</w:t>
      </w:r>
      <w:r>
        <w:rPr>
          <w:rFonts w:eastAsia="Times New Roman" w:cs="Times New Roman"/>
          <w:szCs w:val="24"/>
        </w:rPr>
        <w:t>νει εμείς, θα μας είχατε κατηγορήσει για ραγιαδισμό. Ο κ. Τσίπρας και ο κ. Καμμένος αυτό θα είχαν κάνει.</w:t>
      </w:r>
    </w:p>
    <w:p w14:paraId="71252BC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Ωστόσο, θεωρεί ο κ. Τσίπρας ότι μπορεί να μιλάει με τον κ. Ερντογάν ή με τον ομόλογό του και να λέει «θα τους εκδώσουμε» και να προκαταλαμβάνει αποφάσε</w:t>
      </w:r>
      <w:r>
        <w:rPr>
          <w:rFonts w:eastAsia="Times New Roman" w:cs="Times New Roman"/>
          <w:szCs w:val="24"/>
        </w:rPr>
        <w:t>ις της δικαιοσύνης, διότι στον κ. Τσίπρα και στον κ. Καμμένο όλα επιτρέπονται, αρκεί να μην ενοχλούνται όσον αφορά στην παραμονή στην εξουσία.</w:t>
      </w:r>
    </w:p>
    <w:p w14:paraId="71252BC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Ο κ. Τσίπρας και ο κ. Καμμένος, μένουν ανενόχλητοι στις καρέκλες τους, και λένε «ναι» σε όλα και στα μνημόνια και</w:t>
      </w:r>
      <w:r>
        <w:rPr>
          <w:rFonts w:eastAsia="Times New Roman" w:cs="Times New Roman"/>
          <w:szCs w:val="24"/>
        </w:rPr>
        <w:t xml:space="preserve"> στον Ερντογάν. Τόσα «ναι» δεν έχει πει ποτέ καμμία κυβέρνηση. Βέβαια, τώρα, ακριβώς επειδή βρίσκεστε μπροστά σε αυτόν τον μεγάλο κίνδυνο που έχετε προκαλέσει, βάζετε συζήτηση τρεις μέρες για τον εκλογικό νόμο, να μην παίρνει κανείς χαμπάρι τι κάνετε.</w:t>
      </w:r>
    </w:p>
    <w:p w14:paraId="71252BD0"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Κυρί</w:t>
      </w:r>
      <w:r>
        <w:rPr>
          <w:rFonts w:eastAsia="Times New Roman" w:cs="Times New Roman"/>
          <w:szCs w:val="24"/>
        </w:rPr>
        <w:t>ες και κύριοι συνάδελφοι, καταλαβαίνετε ότι με τα κλεψιμαίικα δεν γίνεται δουλειά. Ο κλέφτης και ο ψεύτης τον πρώτο χρόνο χαίρονται!</w:t>
      </w:r>
    </w:p>
    <w:p w14:paraId="71252BD1" w14:textId="77777777" w:rsidR="00802761" w:rsidRDefault="00465DCE">
      <w:pPr>
        <w:spacing w:after="0" w:line="600" w:lineRule="auto"/>
        <w:ind w:firstLine="709"/>
        <w:jc w:val="center"/>
        <w:rPr>
          <w:rFonts w:eastAsia="Times New Roman"/>
          <w:bCs/>
        </w:rPr>
      </w:pPr>
      <w:r>
        <w:rPr>
          <w:rFonts w:eastAsia="Times New Roman"/>
          <w:bCs/>
        </w:rPr>
        <w:t>(Χειροκροτήματα από την πτέρυγα της Νέας Δημοκρατίας)</w:t>
      </w:r>
    </w:p>
    <w:p w14:paraId="71252BD2"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Συνεχίζουμε με την κ. Χριστοφιλοπού</w:t>
      </w:r>
      <w:r>
        <w:rPr>
          <w:rFonts w:eastAsia="Times New Roman" w:cs="Times New Roman"/>
          <w:szCs w:val="24"/>
        </w:rPr>
        <w:t>λου από τη Δημοκρατική Συμπαράταξη.</w:t>
      </w:r>
    </w:p>
    <w:p w14:paraId="71252BD3"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Ευχαριστώ, κύριε Πρόεδρε.</w:t>
      </w:r>
    </w:p>
    <w:p w14:paraId="71252BD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Κύριε Υπουργέ, κύριε Μπαλάφα, σας άκουσα να λέτε -και νομίζω ότι είχατε δίκιο- ότι οι εκλογικοί νόμοι δεν σώζουν την κατάσταση, αλλά οι πολιτικές πρωτοβουλίες. Κάποια</w:t>
      </w:r>
      <w:r>
        <w:rPr>
          <w:rFonts w:eastAsia="Times New Roman" w:cs="Times New Roman"/>
          <w:szCs w:val="24"/>
        </w:rPr>
        <w:t xml:space="preserve"> στιγμή</w:t>
      </w:r>
      <w:r>
        <w:rPr>
          <w:rFonts w:eastAsia="Times New Roman" w:cs="Times New Roman"/>
          <w:szCs w:val="24"/>
        </w:rPr>
        <w:t>,</w:t>
      </w:r>
      <w:r>
        <w:rPr>
          <w:rFonts w:eastAsia="Times New Roman" w:cs="Times New Roman"/>
          <w:szCs w:val="24"/>
        </w:rPr>
        <w:t xml:space="preserve"> στην αρχή της ομιλίας </w:t>
      </w:r>
      <w:r>
        <w:rPr>
          <w:rFonts w:eastAsia="Times New Roman" w:cs="Times New Roman"/>
          <w:szCs w:val="24"/>
        </w:rPr>
        <w:t>σας,</w:t>
      </w:r>
      <w:r>
        <w:rPr>
          <w:rFonts w:eastAsia="Times New Roman" w:cs="Times New Roman"/>
          <w:szCs w:val="24"/>
        </w:rPr>
        <w:t xml:space="preserve"> το είπατε.</w:t>
      </w:r>
    </w:p>
    <w:p w14:paraId="71252BD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Αναρωτιέμαι, όμως, κυρίες και κύριοι συνάδελφοι, αν αυτή τη στιγμή η Κυβέρνηση έχει στα χέρια της τη δυνατότητα να πάρει πραγματικές πολιτικές πρωτοβουλίες που να έχουν σχέση με πολύ σοβαρές τομές στην οικονομ</w:t>
      </w:r>
      <w:r>
        <w:rPr>
          <w:rFonts w:eastAsia="Times New Roman" w:cs="Times New Roman"/>
          <w:szCs w:val="24"/>
        </w:rPr>
        <w:t>ία, στο ασφαλιστικό, στα κοινωνικά, στην ανάπτυξη.</w:t>
      </w:r>
    </w:p>
    <w:p w14:paraId="71252BD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Εμείς αυτό που βλέπουμε</w:t>
      </w:r>
      <w:r>
        <w:rPr>
          <w:rFonts w:eastAsia="Times New Roman" w:cs="Times New Roman"/>
          <w:szCs w:val="24"/>
        </w:rPr>
        <w:t>,</w:t>
      </w:r>
      <w:r>
        <w:rPr>
          <w:rFonts w:eastAsia="Times New Roman" w:cs="Times New Roman"/>
          <w:szCs w:val="24"/>
        </w:rPr>
        <w:t xml:space="preserve"> είναι πραγματικά ύφεση παντού, λουκέτα, ανεργία, κατάργηση του ΕΚΑΣ, κόψιμο συντάξεων, υπερφορολόγηση και έπεται συνέχεια. Διότι το σκηνικό προς το τέλος του χρόνου</w:t>
      </w:r>
      <w:r>
        <w:rPr>
          <w:rFonts w:eastAsia="Times New Roman" w:cs="Times New Roman"/>
          <w:szCs w:val="24"/>
        </w:rPr>
        <w:t>,</w:t>
      </w:r>
      <w:r>
        <w:rPr>
          <w:rFonts w:eastAsia="Times New Roman" w:cs="Times New Roman"/>
          <w:szCs w:val="24"/>
        </w:rPr>
        <w:t xml:space="preserve"> και κυρίως στι</w:t>
      </w:r>
      <w:r>
        <w:rPr>
          <w:rFonts w:eastAsia="Times New Roman" w:cs="Times New Roman"/>
          <w:szCs w:val="24"/>
        </w:rPr>
        <w:t>ς αρχές του επομένου</w:t>
      </w:r>
      <w:r>
        <w:rPr>
          <w:rFonts w:eastAsia="Times New Roman" w:cs="Times New Roman"/>
          <w:szCs w:val="24"/>
        </w:rPr>
        <w:t>,</w:t>
      </w:r>
      <w:r>
        <w:rPr>
          <w:rFonts w:eastAsia="Times New Roman" w:cs="Times New Roman"/>
          <w:szCs w:val="24"/>
        </w:rPr>
        <w:t xml:space="preserve"> θα συμπεριλάβει και άλλα βαριά μέτρα και άλλες περικοπές. Βεβαίως, έρχεται και ο κόφτης κάπου στην άνοιξη. Ήρθε για να μείνει.</w:t>
      </w:r>
    </w:p>
    <w:p w14:paraId="71252BD7" w14:textId="77777777" w:rsidR="00802761" w:rsidRDefault="00465DCE">
      <w:pPr>
        <w:spacing w:after="0" w:line="600" w:lineRule="auto"/>
        <w:ind w:firstLine="720"/>
        <w:jc w:val="both"/>
        <w:rPr>
          <w:rFonts w:eastAsia="Times New Roman"/>
          <w:szCs w:val="24"/>
        </w:rPr>
      </w:pPr>
      <w:r>
        <w:rPr>
          <w:rFonts w:eastAsia="Times New Roman"/>
          <w:szCs w:val="24"/>
        </w:rPr>
        <w:t xml:space="preserve">Όλα αυτά είναι κυβερνητικές πολιτικές πρωτοβουλίες, ως αποτέλεσμα της σκληρής διαπραγμάτευσης ΣΥΡΙΖΑ-ΑΝΕΛ. </w:t>
      </w:r>
      <w:r>
        <w:rPr>
          <w:rFonts w:eastAsia="Times New Roman"/>
          <w:szCs w:val="24"/>
        </w:rPr>
        <w:t>Αυτή είναι η πολιτική πραγματικότητα.</w:t>
      </w:r>
    </w:p>
    <w:p w14:paraId="71252BD8" w14:textId="77777777" w:rsidR="00802761" w:rsidRDefault="00465DCE">
      <w:pPr>
        <w:spacing w:after="0" w:line="600" w:lineRule="auto"/>
        <w:ind w:firstLine="720"/>
        <w:jc w:val="both"/>
        <w:rPr>
          <w:rFonts w:eastAsia="Times New Roman"/>
          <w:szCs w:val="24"/>
        </w:rPr>
      </w:pPr>
      <w:r>
        <w:rPr>
          <w:rFonts w:eastAsia="Times New Roman"/>
          <w:szCs w:val="24"/>
        </w:rPr>
        <w:t>Την ίδια στιγμή, η πολιτική πραγματικότητα στο εξωτερικό είναι εξίσου επικίνδυνη, με τα τρομοκρατικά χτυπήματα, με τη γείτονα</w:t>
      </w:r>
      <w:r>
        <w:rPr>
          <w:rFonts w:eastAsia="Times New Roman"/>
          <w:szCs w:val="24"/>
        </w:rPr>
        <w:t>,</w:t>
      </w:r>
      <w:r>
        <w:rPr>
          <w:rFonts w:eastAsia="Times New Roman"/>
          <w:szCs w:val="24"/>
        </w:rPr>
        <w:t xml:space="preserve"> η οποία από ένα πραξικόπημα πηγαίνει σε καθεστώς άλλου τύπου, ολοκληρωτισμού. Η κατάσταση χ</w:t>
      </w:r>
      <w:r>
        <w:rPr>
          <w:rFonts w:eastAsia="Times New Roman"/>
          <w:szCs w:val="24"/>
        </w:rPr>
        <w:t>ρειάζεται όχι μόνο σταθερότητα και νηφαλιότητα, αλλά κυρίως εθνική συνεννόηση και συνεργασία.</w:t>
      </w:r>
    </w:p>
    <w:p w14:paraId="71252BD9" w14:textId="77777777" w:rsidR="00802761" w:rsidRDefault="00465DCE">
      <w:pPr>
        <w:spacing w:after="0" w:line="600" w:lineRule="auto"/>
        <w:ind w:firstLine="720"/>
        <w:jc w:val="both"/>
        <w:rPr>
          <w:rFonts w:eastAsia="Times New Roman"/>
          <w:szCs w:val="24"/>
        </w:rPr>
      </w:pPr>
      <w:r>
        <w:rPr>
          <w:rFonts w:eastAsia="Times New Roman"/>
          <w:szCs w:val="24"/>
        </w:rPr>
        <w:t>Και ερχόμαστε εδώ τώρα και έχουμε ένα νομοσχέδιο, νομίζω, τριών άρθρων, κύριε Υπουργέ, που αυτό υποτίθεται ότι θα οικοδομήσει τι; Τη συναίνεση. Και πώς; Με τη σαλ</w:t>
      </w:r>
      <w:r>
        <w:rPr>
          <w:rFonts w:eastAsia="Times New Roman"/>
          <w:szCs w:val="24"/>
        </w:rPr>
        <w:t>αμοποίηση του εκλογικού νόμου.</w:t>
      </w:r>
    </w:p>
    <w:p w14:paraId="71252BDA" w14:textId="77777777" w:rsidR="00802761" w:rsidRDefault="00465DCE">
      <w:pPr>
        <w:spacing w:after="0" w:line="600" w:lineRule="auto"/>
        <w:ind w:firstLine="720"/>
        <w:jc w:val="both"/>
        <w:rPr>
          <w:rFonts w:eastAsia="Times New Roman"/>
          <w:szCs w:val="24"/>
        </w:rPr>
      </w:pPr>
      <w:r>
        <w:rPr>
          <w:rFonts w:eastAsia="Times New Roman"/>
          <w:szCs w:val="24"/>
        </w:rPr>
        <w:lastRenderedPageBreak/>
        <w:t>Κυρίες και κύριοι συνάδελφοι, το είχαμε ξεκαθαρίσει από την αρχή, το είπε η κ. Γεννηματά επισκεπτόμενη τον κ. Τσίπρα στο Μέγαρο Μαξίμου, ότι εμείς εκλογικό νόμο με δόσεις δεν θα ψηφίσουμε. Το ίδιο σας είχαμε πει και για το ασ</w:t>
      </w:r>
      <w:r>
        <w:rPr>
          <w:rFonts w:eastAsia="Times New Roman"/>
          <w:szCs w:val="24"/>
        </w:rPr>
        <w:t>φαλιστικό, σας θυμίζω, γιατί ούτε τότε κάνατε διάλογο. Μήνες, από τον Οκτώβρη που βγάλατε τους εμπειρογνώμονες, ζητούσαμε μετ’ επιτάσεως -και είχαμε δική μας πρόταση- να γίνει πραγματικός διάλογος, να καθίσουν κάτω οι πολιτικές δυνάμεις και οι φορείς της κ</w:t>
      </w:r>
      <w:r>
        <w:rPr>
          <w:rFonts w:eastAsia="Times New Roman"/>
          <w:szCs w:val="24"/>
        </w:rPr>
        <w:t>οινωνίας να συζητήσουν. Είχαμε τη δική μας πρόταση, η οποία είχε και τα δύσκολα σημεία της. Δεν ήταν όλα ωραία και καλά.</w:t>
      </w:r>
    </w:p>
    <w:p w14:paraId="71252BDB" w14:textId="77777777" w:rsidR="00802761" w:rsidRDefault="00465DCE">
      <w:pPr>
        <w:spacing w:after="0" w:line="600" w:lineRule="auto"/>
        <w:ind w:firstLine="720"/>
        <w:jc w:val="both"/>
        <w:rPr>
          <w:rFonts w:eastAsia="Times New Roman"/>
          <w:szCs w:val="24"/>
        </w:rPr>
      </w:pPr>
      <w:r>
        <w:rPr>
          <w:rFonts w:eastAsia="Times New Roman"/>
          <w:szCs w:val="24"/>
        </w:rPr>
        <w:t>Και σήμερα, λέει, εγκαλούμεθα ότι δεν είμαστε συνεπείς, γιατί είχαμε φέρει τη σωστή στιγμή έναν νόμο που καταργούσε το μπόνους</w:t>
      </w:r>
      <w:r>
        <w:rPr>
          <w:rFonts w:eastAsia="Times New Roman"/>
          <w:szCs w:val="24"/>
        </w:rPr>
        <w:t>.</w:t>
      </w:r>
      <w:r>
        <w:rPr>
          <w:rFonts w:eastAsia="Times New Roman"/>
          <w:szCs w:val="24"/>
        </w:rPr>
        <w:t xml:space="preserve"> Δεν το </w:t>
      </w:r>
      <w:r>
        <w:rPr>
          <w:rFonts w:eastAsia="Times New Roman"/>
          <w:szCs w:val="24"/>
        </w:rPr>
        <w:t>κατάλαβα, ποιοι ακριβώς μας εγκαλούν; Αυτοί που ήθελαν να φέρουν τη δέκατη τρίτη σύνταξη, να καταργήσουν τον ΕΝΦΙΑ, να έχουμε αφορολόγητο 12.000 ευρώ</w:t>
      </w:r>
      <w:r>
        <w:rPr>
          <w:rFonts w:eastAsia="Times New Roman"/>
          <w:szCs w:val="24"/>
        </w:rPr>
        <w:t>,</w:t>
      </w:r>
      <w:r>
        <w:rPr>
          <w:rFonts w:eastAsia="Times New Roman"/>
          <w:szCs w:val="24"/>
        </w:rPr>
        <w:t xml:space="preserve"> -μπορώ να συνεχίσω- αυτοί που έλεγαν να μην κοπούν οι συντάξεις, που μιλούσαν για τα παράλληλα </w:t>
      </w:r>
      <w:r>
        <w:rPr>
          <w:rFonts w:eastAsia="Times New Roman"/>
          <w:szCs w:val="24"/>
        </w:rPr>
        <w:lastRenderedPageBreak/>
        <w:t>προγράμματ</w:t>
      </w:r>
      <w:r>
        <w:rPr>
          <w:rFonts w:eastAsia="Times New Roman"/>
          <w:szCs w:val="24"/>
        </w:rPr>
        <w:t>α και για τα ισοδύναμα; Ταξίματα επί ταξιμάτων, αυταπάτες, ψεύδη! Και μας λέτε εσείς ότι δεν είμαστε συνεπείς; Ας γελάσω. Αιδώς Αργείοι!</w:t>
      </w:r>
    </w:p>
    <w:p w14:paraId="71252BDC" w14:textId="77777777" w:rsidR="00802761" w:rsidRDefault="00465DCE">
      <w:pPr>
        <w:spacing w:after="0" w:line="600" w:lineRule="auto"/>
        <w:ind w:firstLine="720"/>
        <w:jc w:val="both"/>
        <w:rPr>
          <w:rFonts w:eastAsia="Times New Roman"/>
          <w:szCs w:val="24"/>
        </w:rPr>
      </w:pPr>
      <w:r>
        <w:rPr>
          <w:rFonts w:eastAsia="Times New Roman"/>
          <w:szCs w:val="24"/>
        </w:rPr>
        <w:t>Πάμε να δούμε τώρα τι έχουμε να συζητήσουμε, γιατί πραγματικά και προς τα άλλα κόμματα και ιδίως προς την Αξιωματική Αν</w:t>
      </w:r>
      <w:r>
        <w:rPr>
          <w:rFonts w:eastAsia="Times New Roman"/>
          <w:szCs w:val="24"/>
        </w:rPr>
        <w:t>τιπολίτευση θα ήθελα να απευθύνω ένα ερώτημα. Εγώ ακούω και τις ομιλίες των συναδέλφων της Νέας Δημοκρατίας για τα άρθρα, για τον νόμο, για την Κυβέρνηση, τα όσα λένε, πολύ προσεκτικά. Αναρωτιέμαι, όμως, κάποιος από τους συναδέλφους της Νέας Δημοκρατίας θα</w:t>
      </w:r>
      <w:r>
        <w:rPr>
          <w:rFonts w:eastAsia="Times New Roman"/>
          <w:szCs w:val="24"/>
        </w:rPr>
        <w:t xml:space="preserve"> πει κάτι και για την ταμπακιέρα; Νομίζω ότι εδώ υπάρχει συμφωνία -αλλά δεν το έφερε η Κυβέρνηση- για την ψήφο της </w:t>
      </w:r>
      <w:r>
        <w:rPr>
          <w:rFonts w:eastAsia="Times New Roman"/>
          <w:szCs w:val="24"/>
        </w:rPr>
        <w:t>Ο</w:t>
      </w:r>
      <w:r>
        <w:rPr>
          <w:rFonts w:eastAsia="Times New Roman"/>
          <w:szCs w:val="24"/>
        </w:rPr>
        <w:t xml:space="preserve">μογένειας και υπάρχει και μια συμφωνία για το «σπάσιμο» των περιφερειών. Μου κάνει εντύπωση γιατί, λέει, η Ένωση Κέντρου έβαλε βέτο στον κ. </w:t>
      </w:r>
      <w:r>
        <w:rPr>
          <w:rFonts w:eastAsia="Times New Roman"/>
          <w:szCs w:val="24"/>
        </w:rPr>
        <w:t>Τσίπρα. Άρα εδώ μιλάμε όχι για αριβισμό, όχι για τυχοδιωκτισμό. Επειδή έβαλε βέτο ο κ. Λεβέντης -για τους δικούς του λόγους ο κ. Λεβέντης!- δεν φέραμε το «σπάσιμο» των περιφερειών. Κατά τα άλλα χτυπάμε τη διαπλοκή! Είχατε τη συναίνεση όλων των κομμάτων και</w:t>
      </w:r>
      <w:r>
        <w:rPr>
          <w:rFonts w:eastAsia="Times New Roman"/>
          <w:szCs w:val="24"/>
        </w:rPr>
        <w:t xml:space="preserve"> της Αξιωματικής Αντιπολίτευσης και δεν το φέρατε.</w:t>
      </w:r>
    </w:p>
    <w:p w14:paraId="71252BDD" w14:textId="77777777" w:rsidR="00802761" w:rsidRDefault="00465DCE">
      <w:pPr>
        <w:spacing w:after="0" w:line="600" w:lineRule="auto"/>
        <w:ind w:firstLine="720"/>
        <w:jc w:val="both"/>
        <w:rPr>
          <w:rFonts w:eastAsia="Times New Roman"/>
          <w:szCs w:val="24"/>
        </w:rPr>
      </w:pPr>
      <w:r>
        <w:rPr>
          <w:rFonts w:eastAsia="Times New Roman"/>
          <w:szCs w:val="24"/>
        </w:rPr>
        <w:lastRenderedPageBreak/>
        <w:t xml:space="preserve">Όμως εγώ θέλω να ακούσω τι ακριβώς λένε οι συνάδελφοι της Νέας Δημοκρατίας για το μπόνους. Γιατί εμείς αυτό που είπαμε, αυτό που είπε και ο </w:t>
      </w:r>
      <w:r>
        <w:rPr>
          <w:rFonts w:eastAsia="Times New Roman"/>
          <w:szCs w:val="24"/>
        </w:rPr>
        <w:t>ε</w:t>
      </w:r>
      <w:r>
        <w:rPr>
          <w:rFonts w:eastAsia="Times New Roman"/>
          <w:szCs w:val="24"/>
        </w:rPr>
        <w:t>ισηγητής</w:t>
      </w:r>
      <w:r>
        <w:rPr>
          <w:rFonts w:eastAsia="Times New Roman"/>
          <w:szCs w:val="24"/>
        </w:rPr>
        <w:t xml:space="preserve"> μας, ο κ. Σκανδαλίδης, και από την </w:t>
      </w:r>
      <w:r>
        <w:rPr>
          <w:rFonts w:eastAsia="Times New Roman"/>
          <w:szCs w:val="24"/>
        </w:rPr>
        <w:t>ε</w:t>
      </w:r>
      <w:r>
        <w:rPr>
          <w:rFonts w:eastAsia="Times New Roman"/>
          <w:szCs w:val="24"/>
        </w:rPr>
        <w:t>πιτροπή</w:t>
      </w:r>
      <w:r>
        <w:rPr>
          <w:rFonts w:eastAsia="Times New Roman"/>
          <w:szCs w:val="24"/>
        </w:rPr>
        <w:t>,</w:t>
      </w:r>
      <w:r>
        <w:rPr>
          <w:rFonts w:eastAsia="Times New Roman"/>
          <w:szCs w:val="24"/>
        </w:rPr>
        <w:t xml:space="preserve"> είναι ας γίνει τώρα μια επιτροπή να καθίσουμε να συζητήσουμε για το μπόνους, το οποίο πρέπει να είναι κατά τη γνώμη μας –την ξέρετε την πρότασή μας- ένα μπόνους της τάξεως των τριάντα εδρών σε κόμμα ή συνασπισμό κομμάτων που θα πάει στο 42%. Όμως ακούμε σ</w:t>
      </w:r>
      <w:r>
        <w:rPr>
          <w:rFonts w:eastAsia="Times New Roman"/>
          <w:szCs w:val="24"/>
        </w:rPr>
        <w:t>την ίδια κατεύθυνση και άλλες προτάσεις. Θα μπορούσαμε να τις συνθέσουμε, για να πάμε σε κανονικό εκλογικό νόμο, που να εξασφαλίζει και την αναλογικότητα και τη κυβερνησιμότητα. Ακούσαμε την πρόταση και του Ποταμιού. Είναι πολύ κοντά μας.</w:t>
      </w:r>
    </w:p>
    <w:p w14:paraId="71252BDE" w14:textId="77777777" w:rsidR="00802761" w:rsidRDefault="00465DCE">
      <w:pPr>
        <w:spacing w:after="0" w:line="600" w:lineRule="auto"/>
        <w:ind w:firstLine="720"/>
        <w:jc w:val="both"/>
        <w:rPr>
          <w:rFonts w:eastAsia="Times New Roman"/>
          <w:szCs w:val="24"/>
        </w:rPr>
      </w:pPr>
      <w:r>
        <w:rPr>
          <w:rFonts w:eastAsia="Times New Roman"/>
          <w:szCs w:val="24"/>
        </w:rPr>
        <w:t>Γιατί, λοιπόν, κύ</w:t>
      </w:r>
      <w:r>
        <w:rPr>
          <w:rFonts w:eastAsia="Times New Roman"/>
          <w:szCs w:val="24"/>
        </w:rPr>
        <w:t>ριοι της Κυβέρνησης, αν θέλατε πραγματικά τη συναίνεση, δεν κάνετε λίγο παρακάτω; Να φέρνατε αυτόν τον νόμο μετά από λίγους μήνες. Εγώ δεν λέω να τον φέρετε του χρόνου. Γιατί άκουσα και την κ. Γεροβασίλη να μας λέει ότι οι εκλογές θα γίνουν το 2019. Πάρα π</w:t>
      </w:r>
      <w:r>
        <w:rPr>
          <w:rFonts w:eastAsia="Times New Roman"/>
          <w:szCs w:val="24"/>
        </w:rPr>
        <w:t>ολύ ωραία. Ιδού πεδίον δόξης λαμπρόν, λοιπόν, να καθίσουμε όλοι κάτω, να συνεννοηθούμε και να δούμε τι αλλαγές θα κάνουμε στον εκλογικό νόμο και τι αναθεώρηση συνταγματική θα κάνουμε, που είναι επίσης μείζον θέμα.</w:t>
      </w:r>
    </w:p>
    <w:p w14:paraId="71252BDF" w14:textId="77777777" w:rsidR="00802761" w:rsidRDefault="00465DCE">
      <w:pPr>
        <w:spacing w:after="0" w:line="600" w:lineRule="auto"/>
        <w:ind w:firstLine="720"/>
        <w:jc w:val="both"/>
        <w:rPr>
          <w:rFonts w:eastAsia="Times New Roman" w:cs="Times New Roman"/>
          <w:szCs w:val="24"/>
        </w:rPr>
      </w:pPr>
      <w:r>
        <w:rPr>
          <w:rFonts w:eastAsia="Times New Roman"/>
          <w:szCs w:val="24"/>
        </w:rPr>
        <w:lastRenderedPageBreak/>
        <w:t>Το μόνο όμως που άκουσα είναι πάλι τον κύρ</w:t>
      </w:r>
      <w:r>
        <w:rPr>
          <w:rFonts w:eastAsia="Times New Roman"/>
          <w:szCs w:val="24"/>
        </w:rPr>
        <w:t>ιο Πρωθυπουργό να λέει ότι ήρθε η ώρα να αλλάξουμε το σύστημα εκλογής του Προέδρου της Δημοκρατίας.</w:t>
      </w:r>
      <w:r>
        <w:rPr>
          <w:rFonts w:eastAsia="Times New Roman" w:cs="Times New Roman"/>
          <w:szCs w:val="24"/>
        </w:rPr>
        <w:t xml:space="preserve"> </w:t>
      </w:r>
      <w:r>
        <w:rPr>
          <w:rFonts w:eastAsia="Times New Roman" w:cs="Times New Roman"/>
          <w:szCs w:val="24"/>
        </w:rPr>
        <w:t xml:space="preserve">Βγήκαν και κάτι περίεργα εκεί, ότι ο πρώην Πρωθυπουργός κ. Καραμανλής θέλει να είναι Πρόεδρος και διάφορα για τον κ. Τσίπρα, και το ένα και το άλλο. </w:t>
      </w:r>
    </w:p>
    <w:p w14:paraId="71252BE0"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Τι είν</w:t>
      </w:r>
      <w:r>
        <w:rPr>
          <w:rFonts w:eastAsia="Times New Roman" w:cs="Times New Roman"/>
          <w:szCs w:val="24"/>
        </w:rPr>
        <w:t>αι αυτά; Τι ακριβώς συζητάμε; Τι επιδιώκετε; Παιχνίδια παίζετε, τίποτε άλλο. Το κρυφτούλι παίζετε. Όχι μόνο δεν μπορείτε -γιατί δεν έχετε τη δυνατότητα, ούτε τη διαπραγματευτική ούτε τη δυνατότητα διακυβέρνησης- να διαχειριστείτε τα μείζονα προβλήματα αυτή</w:t>
      </w:r>
      <w:r>
        <w:rPr>
          <w:rFonts w:eastAsia="Times New Roman" w:cs="Times New Roman"/>
          <w:szCs w:val="24"/>
        </w:rPr>
        <w:t xml:space="preserve">ς της χώρας, αλλά πάμε πίσω, πίσω, πίσω και ενώ έχετε μια Αντιπολίτευση η οποία δεν μιλάει. </w:t>
      </w:r>
    </w:p>
    <w:p w14:paraId="71252BE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Αν γίνονταν αυτά που έχουν γίνει για την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w:t>
      </w:r>
      <w:r>
        <w:rPr>
          <w:rFonts w:eastAsia="Times New Roman" w:cs="Times New Roman"/>
          <w:szCs w:val="24"/>
        </w:rPr>
        <w:t xml:space="preserve"> για 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w:t>
      </w:r>
      <w:r>
        <w:rPr>
          <w:rFonts w:eastAsia="Times New Roman" w:cs="Times New Roman"/>
          <w:szCs w:val="24"/>
        </w:rPr>
        <w:t xml:space="preserve"> όχι θα είχε καεί η Αθήνα, όχι για ξεπούλημα θα λέγατε, αλλά δεν ξέρω τι θα λέγατε. Έχετε, λοι</w:t>
      </w:r>
      <w:r>
        <w:rPr>
          <w:rFonts w:eastAsia="Times New Roman" w:cs="Times New Roman"/>
          <w:szCs w:val="24"/>
        </w:rPr>
        <w:t xml:space="preserve">πόν, μια Αντιπολίτευση που προσπαθεί να σας βάλει πλάτη και παρ’ όλα αυτά δεν μπορείτε να λύσετε τα προβλήματα. </w:t>
      </w:r>
    </w:p>
    <w:p w14:paraId="71252BE2"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Φέρνετε, λοιπόν, τρία άρθρα και λέτε ότι τώρα ήρθε η ώρα να αλλάξουμε μέσα από έναν νόμο το πολιτικό σύστημα και μέσα από μια πρωτοβουλία του Π</w:t>
      </w:r>
      <w:r>
        <w:rPr>
          <w:rFonts w:eastAsia="Times New Roman" w:cs="Times New Roman"/>
          <w:szCs w:val="24"/>
        </w:rPr>
        <w:t>ρωθυπουργού, να υπάρξει δημοψήφισμα. Αυτά είναι αστεία πράγματα.</w:t>
      </w:r>
    </w:p>
    <w:p w14:paraId="71252BE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Εμείς λέμε ευθαρσώς -γιατί άκουσα και γελούσα στα έδρανα εκεί</w:t>
      </w:r>
      <w:r>
        <w:rPr>
          <w:rFonts w:eastAsia="Times New Roman" w:cs="Times New Roman"/>
          <w:szCs w:val="24"/>
        </w:rPr>
        <w:t>,</w:t>
      </w:r>
      <w:r>
        <w:rPr>
          <w:rFonts w:eastAsia="Times New Roman" w:cs="Times New Roman"/>
          <w:szCs w:val="24"/>
        </w:rPr>
        <w:t xml:space="preserve"> κάτι συνάδελφους του ΣΥΡΙΖΑ που μας λέγανε ότι γίναμε «ουρά» της Νέας Δημοκρατίας- ότι ούτε «ουρά» της Νέας Δημοκρατίας γίναμε ο</w:t>
      </w:r>
      <w:r>
        <w:rPr>
          <w:rFonts w:eastAsia="Times New Roman" w:cs="Times New Roman"/>
          <w:szCs w:val="24"/>
        </w:rPr>
        <w:t>ύτε «ουρά» του ΣΥΡΙΖΑ.</w:t>
      </w:r>
    </w:p>
    <w:p w14:paraId="71252BE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Τελειώνω, λέγοντας ότι εμείς θέλουμε να γίνει αυτή η επιτροπή. Τη δεχθήκατε. Κάντε την τώρα, όχι μετά. Σε αυτή τη διακομματική επιτροπή θα έρθουμε με τις προτάσεις μας και με διάθεση συναίνεσης. Αυτή που δεν έχει δείξει ότι έχει </w:t>
      </w:r>
      <w:r>
        <w:rPr>
          <w:rFonts w:eastAsia="Times New Roman" w:cs="Times New Roman"/>
          <w:szCs w:val="24"/>
        </w:rPr>
        <w:t>κάποια διάθεση συναίνεσης, δυστυχώς, είναι η Κυβέρνηση, κυρίες και κύριοι συνάδελφοι.</w:t>
      </w:r>
    </w:p>
    <w:p w14:paraId="71252BE5" w14:textId="77777777" w:rsidR="00802761" w:rsidRDefault="00465DCE">
      <w:pPr>
        <w:spacing w:after="0"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71252BE6" w14:textId="77777777" w:rsidR="00802761" w:rsidRDefault="00465DCE">
      <w:pPr>
        <w:spacing w:after="0" w:line="600" w:lineRule="auto"/>
        <w:ind w:firstLine="720"/>
        <w:jc w:val="center"/>
        <w:rPr>
          <w:rFonts w:eastAsia="Times New Roman"/>
          <w:bCs/>
        </w:rPr>
      </w:pPr>
      <w:r>
        <w:rPr>
          <w:rFonts w:eastAsia="Times New Roman"/>
          <w:bCs/>
        </w:rPr>
        <w:t>(Χειροκροτήματα από την πτέρυγα της Δημοκρατικής Συμπαράταξης ΠΑΣΟΚ-ΔΗΜΑΡ)</w:t>
      </w:r>
    </w:p>
    <w:p w14:paraId="71252BE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ΠΡΟΕΔΡΕΥΩΝ (Γεώργιος Λαμπρούλης):</w:t>
      </w:r>
      <w:r>
        <w:rPr>
          <w:rFonts w:eastAsia="Times New Roman" w:cs="Times New Roman"/>
          <w:szCs w:val="24"/>
        </w:rPr>
        <w:t xml:space="preserve"> Τον λόγο έχει η κ. Μαρία Θελερίτη από τον Σ</w:t>
      </w:r>
      <w:r>
        <w:rPr>
          <w:rFonts w:eastAsia="Times New Roman" w:cs="Times New Roman"/>
          <w:szCs w:val="24"/>
        </w:rPr>
        <w:t>ΥΡΙΖΑ.</w:t>
      </w:r>
    </w:p>
    <w:p w14:paraId="71252BE8"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Αγαπητοί συνάδελφοι και συναδέλφισσες, επειδή πολύς λόγος έγινε για τη χρονική στιγμή της κατάθεσης του συγκεκριμένου σχεδίου νόμου, θα ήθελα να ξεκινήσω με μια υπενθύμιση, ενδεχομένως και κοινοτοπία. Σε μια κοινωνία που αναπτύσσεται</w:t>
      </w:r>
      <w:r>
        <w:rPr>
          <w:rFonts w:eastAsia="Times New Roman" w:cs="Times New Roman"/>
          <w:szCs w:val="24"/>
        </w:rPr>
        <w:t>, μεταλλάσσεται και εξελίσσεται</w:t>
      </w:r>
      <w:r>
        <w:rPr>
          <w:rFonts w:eastAsia="Times New Roman" w:cs="Times New Roman"/>
          <w:szCs w:val="24"/>
        </w:rPr>
        <w:t>,</w:t>
      </w:r>
      <w:r>
        <w:rPr>
          <w:rFonts w:eastAsia="Times New Roman" w:cs="Times New Roman"/>
          <w:szCs w:val="24"/>
        </w:rPr>
        <w:t xml:space="preserve"> είναι αυτονόητο πως οι ανάγκες τόσο των ανθρώπων όσο και του δικαίου -στην περίπτωσή μας οι ανάγκες του πολιτικού συστήματος και των πολιτών- δεν παραμένουν στάσιμες. </w:t>
      </w:r>
    </w:p>
    <w:p w14:paraId="71252BE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Από αυτήν την άποψη, σήμερα συζητάμε έναν εκλογικό νόμο</w:t>
      </w:r>
      <w:r>
        <w:rPr>
          <w:rFonts w:eastAsia="Times New Roman" w:cs="Times New Roman"/>
          <w:szCs w:val="24"/>
        </w:rPr>
        <w:t xml:space="preserve"> που επιχειρεί να ανταποκριθεί σε αυτήν ακριβώς την αλλαγή στο κοινωνικοπολιτικό πεδίο και πιο συγκεκριμένα στο γεγονός ότι από το 2007 ο δικομματισμός ως σύστημα εναλλαγής στην εξουσία, διακυβέρνησης, έχει κλείσει τον κύκλο της πολιτικής του ζωής.</w:t>
      </w:r>
    </w:p>
    <w:p w14:paraId="71252BE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Επομένω</w:t>
      </w:r>
      <w:r>
        <w:rPr>
          <w:rFonts w:eastAsia="Times New Roman" w:cs="Times New Roman"/>
          <w:szCs w:val="24"/>
        </w:rPr>
        <w:t>ς, από άποψη χρόνου, το παρόν σχέδιο νόμου έχει χαρακτήρα καίριο και ανταποκρίνεται στη δεδηλωμένη επιθυμία του εκλογικού σώματος. Έχει επιπλέον εμβληματικό χαρακτήρα, εφόσον αφ</w:t>
      </w:r>
      <w:r>
        <w:rPr>
          <w:rFonts w:eastAsia="Times New Roman" w:cs="Times New Roman"/>
          <w:szCs w:val="24"/>
        </w:rPr>
        <w:t xml:space="preserve">’ </w:t>
      </w:r>
      <w:r>
        <w:rPr>
          <w:rFonts w:eastAsia="Times New Roman" w:cs="Times New Roman"/>
          <w:szCs w:val="24"/>
        </w:rPr>
        <w:lastRenderedPageBreak/>
        <w:t>ενός κατοχυρώνει για πρώτη φορά στην ιστορία μας την αναλογικότερη εκπροσώπησ</w:t>
      </w:r>
      <w:r>
        <w:rPr>
          <w:rFonts w:eastAsia="Times New Roman" w:cs="Times New Roman"/>
          <w:szCs w:val="24"/>
        </w:rPr>
        <w:t>η των κομμάτων στη Βουλή, με την κατάργηση του μπόνους των πενήντα εδρών, και αφ</w:t>
      </w:r>
      <w:r>
        <w:rPr>
          <w:rFonts w:eastAsia="Times New Roman" w:cs="Times New Roman"/>
          <w:szCs w:val="24"/>
        </w:rPr>
        <w:t xml:space="preserve">’ </w:t>
      </w:r>
      <w:r>
        <w:rPr>
          <w:rFonts w:eastAsia="Times New Roman" w:cs="Times New Roman"/>
          <w:szCs w:val="24"/>
        </w:rPr>
        <w:t>ετέρου θεσπίζει ψήφο στα 17. Κατοχυρώνει, με άλλα λόγια, αιτήματα και διακυβεύματα της Αριστεράς αλλά και του γενικότερου προοδευτικού χώρου, παρά τις ταλαντεύσεις και τις αν</w:t>
      </w:r>
      <w:r>
        <w:rPr>
          <w:rFonts w:eastAsia="Times New Roman" w:cs="Times New Roman"/>
          <w:szCs w:val="24"/>
        </w:rPr>
        <w:t>τιφάσεις της ελάσσονος Αντιπολίτευσης, που εκθέτουν πολλαπλώς και σοβαρώς και τα μέλη των αντίστοιχων κομμάτων και τους ψηφοφόρους τους.</w:t>
      </w:r>
    </w:p>
    <w:p w14:paraId="71252BE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Εδώ θα συμφωνήσω με τον κ. Σκανδαλίδη και με αυτά που ανέφερε στην </w:t>
      </w:r>
      <w:r>
        <w:rPr>
          <w:rFonts w:eastAsia="Times New Roman" w:cs="Times New Roman"/>
          <w:szCs w:val="24"/>
        </w:rPr>
        <w:t>ε</w:t>
      </w:r>
      <w:r>
        <w:rPr>
          <w:rFonts w:eastAsia="Times New Roman" w:cs="Times New Roman"/>
          <w:szCs w:val="24"/>
        </w:rPr>
        <w:t xml:space="preserve">πιτροπή, ότι στο πλαίσιο ενός δημοκρατικού </w:t>
      </w:r>
      <w:r>
        <w:rPr>
          <w:rFonts w:eastAsia="Times New Roman" w:cs="Times New Roman"/>
          <w:szCs w:val="24"/>
        </w:rPr>
        <w:t>πολιτεύματος</w:t>
      </w:r>
      <w:r>
        <w:rPr>
          <w:rFonts w:eastAsia="Times New Roman" w:cs="Times New Roman"/>
          <w:szCs w:val="24"/>
        </w:rPr>
        <w:t>,</w:t>
      </w:r>
      <w:r>
        <w:rPr>
          <w:rFonts w:eastAsia="Times New Roman" w:cs="Times New Roman"/>
          <w:szCs w:val="24"/>
        </w:rPr>
        <w:t xml:space="preserve"> η επιλογή του εκλογικού συστήματος είναι εκείνη που έχει τη μεγαλύτερη σημασία, με δεδομένο ότι τη βάση και τη μορφή του πολιτεύματος προσδιορίζουν η λαϊκή κυριαρχία, η λαϊκή εντολή, εφόσον ο λαός είναι εκείνος που αποφασίζει για το μέλλον κα</w:t>
      </w:r>
      <w:r>
        <w:rPr>
          <w:rFonts w:eastAsia="Times New Roman" w:cs="Times New Roman"/>
          <w:szCs w:val="24"/>
        </w:rPr>
        <w:t>ι τους αντιπροσώπους του.</w:t>
      </w:r>
    </w:p>
    <w:p w14:paraId="71252BE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Αυτό, αγαπητοί συνάδελφοι και συναδέλφισσες, υπερασπιζόμαστε εμείς ως ΣΥΡΙΖΑ. Υπερασπιζόμαστε ότι αυτό που θα ψηφίσουν οι πολίτες και οι πολίτιδες της χώρας θα εκφράζεται στη Βουλή. </w:t>
      </w:r>
    </w:p>
    <w:p w14:paraId="71252BE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Αυτό ακριβώς υπερασπιζόμαστε, αγαπητοί συνάδελφ</w:t>
      </w:r>
      <w:r>
        <w:rPr>
          <w:rFonts w:eastAsia="Times New Roman" w:cs="Times New Roman"/>
          <w:szCs w:val="24"/>
        </w:rPr>
        <w:t>οι και συναδέλφισσες, πως δεν θα παραβιάζεται η θέληση και η ψήφος των πολιτών και των πολίτιδων, μέσω του εκλογικού νόμου. Γι’ αυτό και ο ουδέτερος πολιτικός χρόνος κατάθεσης και συζήτησης του παρόντος σχεδίου νόμου. Ουδεμία σχέση έχει αυτό που κάνουμε εμ</w:t>
      </w:r>
      <w:r>
        <w:rPr>
          <w:rFonts w:eastAsia="Times New Roman" w:cs="Times New Roman"/>
          <w:szCs w:val="24"/>
        </w:rPr>
        <w:t xml:space="preserve">είς με όσα είχαμε συνηθίσει τα προηγούμενα χρόνια, στη διάρκεια των οποίων άλλαζαν οι νόμοι λίγο πριν τις εκλογές και ανάλογα πάντα με τη συγκυρία, </w:t>
      </w:r>
      <w:r>
        <w:rPr>
          <w:rFonts w:eastAsia="Times New Roman"/>
          <w:bCs/>
        </w:rPr>
        <w:t>προκειμένου να</w:t>
      </w:r>
      <w:r>
        <w:rPr>
          <w:rFonts w:eastAsia="Times New Roman" w:cs="Times New Roman"/>
          <w:szCs w:val="24"/>
        </w:rPr>
        <w:t xml:space="preserve"> ευνοείται το γνωστό ζεύγος των κομμάτων του δικομματισμού. </w:t>
      </w:r>
    </w:p>
    <w:p w14:paraId="71252BE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Εμείς</w:t>
      </w:r>
      <w:r>
        <w:rPr>
          <w:rFonts w:eastAsia="Times New Roman" w:cs="Times New Roman"/>
          <w:szCs w:val="24"/>
        </w:rPr>
        <w:t>,</w:t>
      </w:r>
      <w:r>
        <w:rPr>
          <w:rFonts w:eastAsia="Times New Roman" w:cs="Times New Roman"/>
          <w:szCs w:val="24"/>
        </w:rPr>
        <w:t xml:space="preserve"> ως ΣΥΡΙΖΑ</w:t>
      </w:r>
      <w:r>
        <w:rPr>
          <w:rFonts w:eastAsia="Times New Roman" w:cs="Times New Roman"/>
          <w:szCs w:val="24"/>
        </w:rPr>
        <w:t>,</w:t>
      </w:r>
      <w:r>
        <w:rPr>
          <w:rFonts w:eastAsia="Times New Roman" w:cs="Times New Roman"/>
          <w:szCs w:val="24"/>
        </w:rPr>
        <w:t xml:space="preserve"> θέλουμε να κατο</w:t>
      </w:r>
      <w:r>
        <w:rPr>
          <w:rFonts w:eastAsia="Times New Roman" w:cs="Times New Roman"/>
          <w:szCs w:val="24"/>
        </w:rPr>
        <w:t>χυρώσουμε τους βασικούς κανόνες του πολιτικού συστήματος, κάνοντας σήμερα αποφασιστικά βήματα για την αναλογικότερη εκπροσώπηση των κομμάτων, η οποία θα ολοκληρωθεί στη συνέχεια στη βάση μιας πιο ολιστικής προσέγγισης μέσα από την αναθεώρηση του Συντάγματο</w:t>
      </w:r>
      <w:r>
        <w:rPr>
          <w:rFonts w:eastAsia="Times New Roman" w:cs="Times New Roman"/>
          <w:szCs w:val="24"/>
        </w:rPr>
        <w:t>ς.</w:t>
      </w:r>
    </w:p>
    <w:p w14:paraId="71252BE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Και αυτά που έχουν μείνει ανοικτά</w:t>
      </w:r>
      <w:r>
        <w:rPr>
          <w:rFonts w:eastAsia="Times New Roman" w:cs="Times New Roman"/>
          <w:szCs w:val="24"/>
        </w:rPr>
        <w:t>,</w:t>
      </w:r>
      <w:r>
        <w:rPr>
          <w:rFonts w:eastAsia="Times New Roman" w:cs="Times New Roman"/>
          <w:szCs w:val="24"/>
        </w:rPr>
        <w:t xml:space="preserve"> θα συζητηθούν ακριβώς στον διάλογο που ξεκινάει για την αναθεώρηση του Συντάγματος, μια αναθεώρηση η οποία</w:t>
      </w:r>
      <w:r>
        <w:rPr>
          <w:rFonts w:eastAsia="Times New Roman" w:cs="Times New Roman"/>
          <w:szCs w:val="24"/>
        </w:rPr>
        <w:t>,</w:t>
      </w:r>
      <w:r>
        <w:rPr>
          <w:rFonts w:eastAsia="Times New Roman" w:cs="Times New Roman"/>
          <w:szCs w:val="24"/>
        </w:rPr>
        <w:t xml:space="preserve"> εκτός των άλλων</w:t>
      </w:r>
      <w:r>
        <w:rPr>
          <w:rFonts w:eastAsia="Times New Roman" w:cs="Times New Roman"/>
          <w:szCs w:val="24"/>
        </w:rPr>
        <w:t>,</w:t>
      </w:r>
      <w:r>
        <w:rPr>
          <w:rFonts w:eastAsia="Times New Roman" w:cs="Times New Roman"/>
          <w:szCs w:val="24"/>
        </w:rPr>
        <w:t xml:space="preserve"> θα επιτρέψει και τον επανακαθορισμό των βασικών κανόνων του πολιτικού συστήματος.</w:t>
      </w:r>
    </w:p>
    <w:p w14:paraId="71252BF0"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Ερχόμαστε τ</w:t>
      </w:r>
      <w:r>
        <w:rPr>
          <w:rFonts w:eastAsia="Times New Roman" w:cs="Times New Roman"/>
          <w:szCs w:val="24"/>
        </w:rPr>
        <w:t xml:space="preserve">ώρα να δούμε ποιες είναι οι θέσεις και οι τοποθετήσεις της Αντιπολίτευσης. Εγώ θα έβαζα έναν τίτλο: «Η αναμενόμενη άρνηση της Μείζονος Αντιπολίτευσης και η αμφιθυμία ή η πολιτική σύγχυση της Ελάσσονος Αντιπολίτευσης». </w:t>
      </w:r>
    </w:p>
    <w:p w14:paraId="71252BF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Είναι γνωστή, αγαπητοί συνάδελφοι και</w:t>
      </w:r>
      <w:r>
        <w:rPr>
          <w:rFonts w:eastAsia="Times New Roman" w:cs="Times New Roman"/>
          <w:szCs w:val="24"/>
        </w:rPr>
        <w:t xml:space="preserve"> συναδέλφισσες, η πολιτική τοποθέτηση της Νέας Δημοκρατίας και θα πρέπει να αναγνωρίσουμε στη Νέα Δημοκρατία πράγματι τη σταθερότητά της. Εμμένει σε μια συντηρητική και παρωχημένη για τη δημοκρατία πολιτική άποψη και μάλιστα αυτήν την παρωχημένη άποψη τη σ</w:t>
      </w:r>
      <w:r>
        <w:rPr>
          <w:rFonts w:eastAsia="Times New Roman" w:cs="Times New Roman"/>
          <w:szCs w:val="24"/>
        </w:rPr>
        <w:t>τολίζει και τη στηρίζει με την ακυβερνησία.</w:t>
      </w:r>
    </w:p>
    <w:p w14:paraId="71252BF2"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Όσο για την ακυβερνησία έχω να αντιπαραθέσω τα εξής: Όρος της δημοκρατίας που δημιουργεί τις προϋποθέσεις έκφρασης και σεβασμού του συνόλου των πολιτικών κομμάτων είναι η συνεργασία, είναι </w:t>
      </w:r>
      <w:r>
        <w:rPr>
          <w:rFonts w:eastAsia="Times New Roman" w:cs="Times New Roman"/>
          <w:szCs w:val="24"/>
        </w:rPr>
        <w:lastRenderedPageBreak/>
        <w:t>η δημιουργία κοινής ατζ</w:t>
      </w:r>
      <w:r>
        <w:rPr>
          <w:rFonts w:eastAsia="Times New Roman" w:cs="Times New Roman"/>
          <w:szCs w:val="24"/>
        </w:rPr>
        <w:t>έντας στη βάση κοινών στόχων και προτεραιοτήτων. Υπό αυτήν την άποψη προϋποθέτει διαφορετική αντίληψη και κουλτούρα, προϋποθέτει διαφορετικό τρόπο εργασίας και διαφορετική προσέγγιση των πραγμάτων.</w:t>
      </w:r>
    </w:p>
    <w:p w14:paraId="71252BF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Κατανοώ, συνάδελφοι της Νέας Δημοκρατίας, ότι πραγματικά ε</w:t>
      </w:r>
      <w:r>
        <w:rPr>
          <w:rFonts w:eastAsia="Times New Roman" w:cs="Times New Roman"/>
          <w:szCs w:val="24"/>
        </w:rPr>
        <w:t>ίναι δύσκολο για τη Νέα Δημοκρατία να αλλάξει προσέγγιση και τρόπο λειτουργίας, ιδιαιτέρως εφόσον μέχρι πρόσφατα αποτελούσε αναπόσπαστο κομμάτι ενός πολιτικού συστήματος που είχε μάθει να μεταχειρίζεται ή και να χειρίζεται τον εκλογικό νόμο εργαλειακά, προ</w:t>
      </w:r>
      <w:r>
        <w:rPr>
          <w:rFonts w:eastAsia="Times New Roman" w:cs="Times New Roman"/>
          <w:szCs w:val="24"/>
        </w:rPr>
        <w:t>ς ίδιον όφελος.</w:t>
      </w:r>
    </w:p>
    <w:p w14:paraId="71252BF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Τι άλλο στηρίζει και υποστηρίζει η Νέα Δημοκρατία; Υποστηρίζει ότι η ψήφος στα 17 αντιβαίνει στον υφιστάμενο Αστικό Κώδικα, εφόσον δίνει τη δυνατότητα του εκλέγειν σε άτομα που δεν έχουν πλήρη δικαιοπρακτικά δικαιώματα και ποινικές ευθύνες.</w:t>
      </w:r>
      <w:r>
        <w:rPr>
          <w:rFonts w:eastAsia="Times New Roman" w:cs="Times New Roman"/>
          <w:szCs w:val="24"/>
        </w:rPr>
        <w:t xml:space="preserve"> Αυτό, όμως, δεν σημαίνει ότι πρέπει να συνδέσουμε τα παραπάνω με το δικαίωμα του εκλέγειν. Και εδώ θα ήθελα να αναφερθώ θεωρητικά, ότι η διαδικασία της πλήρους ένταξης στην ιδιότητα του πολίτη και της πολίτιδος είναι μία διαδικασία που δεν συντελείται αύθ</w:t>
      </w:r>
      <w:r>
        <w:rPr>
          <w:rFonts w:eastAsia="Times New Roman" w:cs="Times New Roman"/>
          <w:szCs w:val="24"/>
        </w:rPr>
        <w:t xml:space="preserve">ις </w:t>
      </w:r>
      <w:r>
        <w:rPr>
          <w:rFonts w:eastAsia="Times New Roman" w:cs="Times New Roman"/>
          <w:szCs w:val="24"/>
        </w:rPr>
        <w:lastRenderedPageBreak/>
        <w:t>και παραχρήμα και στο υφιστάμενο νομοθετικό πλαίσιο. Η πρόσβαση και η άσκηση των δικαιωμάτων του πολίτη ή της «πολιτειότητας», όπως την ονόμαζε ο Άγγελος Ελεφάντης, συντελείται -και ορθά- σταδιακά, με δεδομένο ότι δεν περιλαμβάνει μόνο τα πολιτικά δικαι</w:t>
      </w:r>
      <w:r>
        <w:rPr>
          <w:rFonts w:eastAsia="Times New Roman" w:cs="Times New Roman"/>
          <w:szCs w:val="24"/>
        </w:rPr>
        <w:t>ώματα, αλλά και τα κοινωνικά και τα αστικά και τα οικονομικά και τα εργασιακά.</w:t>
      </w:r>
    </w:p>
    <w:p w14:paraId="71252BF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Ο τρόπος, λοιπόν, προσέγγισης της Νέας Δημοκρατίας είναι μονόπλευρος, εφόσον προσεγγίζει την έννοια του πολίτη με αυστηρά νομικά και νομικίστικα πλαίσια και με έναν τρόπο στατικ</w:t>
      </w:r>
      <w:r>
        <w:rPr>
          <w:rFonts w:eastAsia="Times New Roman" w:cs="Times New Roman"/>
          <w:szCs w:val="24"/>
        </w:rPr>
        <w:t xml:space="preserve">ό, ενώ, όπως είναι γνωστό, στη θεωρία της πολιτικής επιστήμης η έννοια του πολίτη δεν στηρίζεται μόνο στη νομική διάσταση με την έννοια των αστικών δικαιωμάτων, αλλά και στην πολιτική διάσταση, δηλαδή στο δικαίωμα της ψήφου, του εκλέγειν, στο δικαίωμα της </w:t>
      </w:r>
      <w:r>
        <w:rPr>
          <w:rFonts w:eastAsia="Times New Roman" w:cs="Times New Roman"/>
          <w:szCs w:val="24"/>
        </w:rPr>
        <w:t>πολιτικής διαδικασίας για τη συμμετοχή, κ</w:t>
      </w:r>
      <w:r>
        <w:rPr>
          <w:rFonts w:eastAsia="Times New Roman" w:cs="Times New Roman"/>
          <w:szCs w:val="24"/>
        </w:rPr>
        <w:t>αι ούτω καθεξής</w:t>
      </w:r>
      <w:r>
        <w:rPr>
          <w:rFonts w:eastAsia="Times New Roman" w:cs="Times New Roman"/>
          <w:szCs w:val="24"/>
        </w:rPr>
        <w:t xml:space="preserve">. </w:t>
      </w:r>
    </w:p>
    <w:p w14:paraId="71252BF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Άρα η έννοια του πολίτη και της πολίτιδος</w:t>
      </w:r>
      <w:r>
        <w:rPr>
          <w:rFonts w:eastAsia="Times New Roman" w:cs="Times New Roman"/>
          <w:szCs w:val="24"/>
        </w:rPr>
        <w:t>,</w:t>
      </w:r>
      <w:r>
        <w:rPr>
          <w:rFonts w:eastAsia="Times New Roman" w:cs="Times New Roman"/>
          <w:szCs w:val="24"/>
        </w:rPr>
        <w:t xml:space="preserve"> δεν θα πρέπει να νοείται ως μία ταυτότητα σταθερή και αμετάβλητη, αλλά ως μία ταυτότητα που εξελίσσεται και αναπροσδιορίζεται. Και εδώ, ας πάμε στο παρελθ</w:t>
      </w:r>
      <w:r>
        <w:rPr>
          <w:rFonts w:eastAsia="Times New Roman" w:cs="Times New Roman"/>
          <w:szCs w:val="24"/>
        </w:rPr>
        <w:t>όν να δούμε πώς είχαμε την εκχώρηση του δικαιώματος της ψήφου και στις γυναίκες και την ψήφο στα 18. Και με αυτήν την έννοια έχουμε και τον εμπλουτισμό της έννοιας του λαού.</w:t>
      </w:r>
    </w:p>
    <w:p w14:paraId="71252BF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w:t>
      </w:r>
      <w:r>
        <w:rPr>
          <w:rFonts w:eastAsia="Times New Roman" w:cs="Times New Roman"/>
          <w:szCs w:val="24"/>
        </w:rPr>
        <w:t xml:space="preserve">ύ) </w:t>
      </w:r>
    </w:p>
    <w:p w14:paraId="71252BF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Τέλος, θα ήθελα να δούμε λίγο πώς τα κόμματα του δικομματισμού, που δεν υπήρξαν τελικά συνεπείς, σήμερα μας εκπλήσσουν. Και εδώ θα ήθελα να αναφερθώ στο Ποτάμι και στη Δημοκρατική Συμπαράταξη και το ΠΑΣΟΚ. Παρά του αντιθέτου των τοποθετήσεών τους και κ</w:t>
      </w:r>
      <w:r>
        <w:rPr>
          <w:rFonts w:eastAsia="Times New Roman" w:cs="Times New Roman"/>
          <w:szCs w:val="24"/>
        </w:rPr>
        <w:t xml:space="preserve">υρίως των αντιφάσεων των τοποθετήσεών τους και των θέσεών τους για τον εκλογικό νόμο, μέχρι πρότινος τάσσονταν, όχι μόνο ρητορικά αλλά και μέσω της υποβολής της πρότασης που έκαναν το 2015, υπέρ της απλής αναλογικής. Τώρα, όμως, που βρίσκονται ενώπιον του </w:t>
      </w:r>
      <w:r>
        <w:rPr>
          <w:rFonts w:eastAsia="Times New Roman" w:cs="Times New Roman"/>
          <w:szCs w:val="24"/>
        </w:rPr>
        <w:t>διλήμματος «απλή αναλογική ή μπόνους των πενήντα εδρών» επιλέγουν το δεύτερο, παρά το ότι θεωρητικά το καταγγέλλουν κιόλας.</w:t>
      </w:r>
    </w:p>
    <w:p w14:paraId="71252BF9"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Κυρία Θελερίτη, ολοκληρώνετε παρακαλώ.</w:t>
      </w:r>
    </w:p>
    <w:p w14:paraId="71252BFA"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ΜΑΡΙΑ ΘΕΛΕΡΙΤΗ:</w:t>
      </w:r>
      <w:r>
        <w:rPr>
          <w:rFonts w:eastAsia="Times New Roman" w:cs="Times New Roman"/>
          <w:szCs w:val="24"/>
        </w:rPr>
        <w:t xml:space="preserve"> Τελειώνω.</w:t>
      </w:r>
    </w:p>
    <w:p w14:paraId="71252BF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Δεν θα επεκταθώ στη σημασία και σ</w:t>
      </w:r>
      <w:r>
        <w:rPr>
          <w:rFonts w:eastAsia="Times New Roman" w:cs="Times New Roman"/>
          <w:szCs w:val="24"/>
        </w:rPr>
        <w:t>το νόημα της κατάργησης του μπόνους, αυτό όμως που θα ήθελα να πω κλείνοντας</w:t>
      </w:r>
      <w:r>
        <w:rPr>
          <w:rFonts w:eastAsia="Times New Roman" w:cs="Times New Roman"/>
          <w:szCs w:val="24"/>
        </w:rPr>
        <w:t>,</w:t>
      </w:r>
      <w:r>
        <w:rPr>
          <w:rFonts w:eastAsia="Times New Roman" w:cs="Times New Roman"/>
          <w:szCs w:val="24"/>
        </w:rPr>
        <w:t xml:space="preserve"> είναι ότι σήμερα η αναλογικότερη εκπροσώπηση των κομμάτων και το παρόν σχέδιο νόμου, που εισάγει την απλή αναλογική, καταργεί το μπόνους και δίνει δικαίωμα ψήφου στα 17, δημιουργ</w:t>
      </w:r>
      <w:r>
        <w:rPr>
          <w:rFonts w:eastAsia="Times New Roman" w:cs="Times New Roman"/>
          <w:szCs w:val="24"/>
        </w:rPr>
        <w:t>εί τους όρους για μία πιο διευρυμένη αντιπροσώπευση των πολιτών και των πολίτιδων, για έναν μεγαλύτερο πλουραλισμό.</w:t>
      </w:r>
    </w:p>
    <w:p w14:paraId="71252BF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Για εμάς η δημοκρατία είναι πλουραλισμός και όχι επίπλαστο και παραπλανητικό και κυρίως στηριγμένο στην παραποίηση της πολιτικής βούλησης τω</w:t>
      </w:r>
      <w:r>
        <w:rPr>
          <w:rFonts w:eastAsia="Times New Roman" w:cs="Times New Roman"/>
          <w:szCs w:val="24"/>
        </w:rPr>
        <w:t>ν πολιτών πολίτευμα. Ναι, συμφωνούμε ότι θέτει δυσκολίες, αλλά ταυτόχρονα ανοίγει τον δρόμο για την ενεργητική συμμετοχή των πολιτών, την ανάληψη ευθύνης και στην εναλλαγή των κυβερνήσεων, γιατί σήμερα αυτή είναι η κατάσταση στο εκλογικό σώμα.</w:t>
      </w:r>
    </w:p>
    <w:p w14:paraId="71252BFD"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w:t>
      </w:r>
      <w:r>
        <w:rPr>
          <w:rFonts w:eastAsia="Times New Roman" w:cs="Times New Roman"/>
          <w:b/>
          <w:szCs w:val="24"/>
        </w:rPr>
        <w:t>Γεώργιος Λαμπρούλης):</w:t>
      </w:r>
      <w:r>
        <w:rPr>
          <w:rFonts w:eastAsia="Times New Roman" w:cs="Times New Roman"/>
          <w:szCs w:val="24"/>
        </w:rPr>
        <w:t xml:space="preserve"> Κυρία Θελερίτη, παρακαλώ πολύ</w:t>
      </w:r>
      <w:r>
        <w:rPr>
          <w:rFonts w:eastAsia="Times New Roman" w:cs="Times New Roman"/>
          <w:szCs w:val="24"/>
        </w:rPr>
        <w:t>,</w:t>
      </w:r>
      <w:r>
        <w:rPr>
          <w:rFonts w:eastAsia="Times New Roman" w:cs="Times New Roman"/>
          <w:szCs w:val="24"/>
        </w:rPr>
        <w:t xml:space="preserve"> ολοκληρώστε. Ήδη έχετε ξεπεράσει τα οκτώμισι λεπτά.</w:t>
      </w:r>
    </w:p>
    <w:p w14:paraId="71252BFE"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ΜΑΡΙΑ ΘΕΛΕΡΙΤΗ:</w:t>
      </w:r>
      <w:r>
        <w:rPr>
          <w:rFonts w:eastAsia="Times New Roman" w:cs="Times New Roman"/>
          <w:szCs w:val="24"/>
        </w:rPr>
        <w:t xml:space="preserve"> Ολοκληρώνω.</w:t>
      </w:r>
    </w:p>
    <w:p w14:paraId="71252BF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Σήμερα η πολιτική και οι πολιτικοί αμφισβητούνται και δεν πείθουν, γιατί σήμερα οι πολίτες προτιμούν να απέχουν, </w:t>
      </w:r>
      <w:r>
        <w:rPr>
          <w:rFonts w:eastAsia="Times New Roman" w:cs="Times New Roman"/>
          <w:szCs w:val="24"/>
        </w:rPr>
        <w:t>γνωρίζοντας πως το πραγματικό νόημα και η ουσία των εκλογών διακυβεύονται σε άλλο επίπεδο και πλαίσιο.</w:t>
      </w:r>
    </w:p>
    <w:p w14:paraId="71252C00"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Ευχαριστώ.</w:t>
      </w:r>
    </w:p>
    <w:p w14:paraId="71252C01"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w:t>
      </w:r>
    </w:p>
    <w:p w14:paraId="71252C02"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Τον λόγο έχει ο κ. Γεωργιάδης από τη Νέα Δημοκρατία.</w:t>
      </w:r>
    </w:p>
    <w:p w14:paraId="71252C0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Θα ακολουθήσουν άλλοι δύο ομιλητές και </w:t>
      </w:r>
      <w:r>
        <w:rPr>
          <w:rFonts w:eastAsia="Times New Roman" w:cs="Times New Roman"/>
          <w:szCs w:val="24"/>
        </w:rPr>
        <w:t>στη συνέχεια θα μιλήσει ο</w:t>
      </w:r>
      <w:r>
        <w:rPr>
          <w:rFonts w:eastAsia="Times New Roman" w:cs="Times New Roman"/>
          <w:szCs w:val="24"/>
        </w:rPr>
        <w:t xml:space="preserve"> κ. Δρίτσα</w:t>
      </w:r>
      <w:r>
        <w:rPr>
          <w:rFonts w:eastAsia="Times New Roman" w:cs="Times New Roman"/>
          <w:szCs w:val="24"/>
        </w:rPr>
        <w:t>ς, ο οποίος</w:t>
      </w:r>
      <w:r>
        <w:rPr>
          <w:rFonts w:eastAsia="Times New Roman" w:cs="Times New Roman"/>
          <w:szCs w:val="24"/>
        </w:rPr>
        <w:t xml:space="preserve"> έχει ζητήσει τον λόγο από τις 22:00΄.</w:t>
      </w:r>
    </w:p>
    <w:p w14:paraId="71252C04"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Ευχαριστώ πολύ, κύριε Πρόεδρε.</w:t>
      </w:r>
    </w:p>
    <w:p w14:paraId="71252C0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είναι πραγματικά αδύνατον να παρακολουθήσει κανείς τις οβιδιακές μεταμορφώσεις του</w:t>
      </w:r>
      <w:r>
        <w:rPr>
          <w:rFonts w:eastAsia="Times New Roman" w:cs="Times New Roman"/>
          <w:szCs w:val="24"/>
        </w:rPr>
        <w:t xml:space="preserve"> ΣΥΡΙΖΑ.</w:t>
      </w:r>
    </w:p>
    <w:p w14:paraId="71252C0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Πριν από λίγο στην Αίθουσα -δυστυχώς έχει φύγει τώρα- ο κ. Κουρουμπλής εκτός από τα δάκρυα, κύριε Βαρβιτσιώτη, μας έκανε μία μεγάλη ομιλία για το θέμα του πατριωτισμού και το πώς δεν μπορούμε να χωρίζουμε τους Έλληνες σε πατριώτες και μη πατριώτες</w:t>
      </w:r>
      <w:r>
        <w:rPr>
          <w:rFonts w:eastAsia="Times New Roman" w:cs="Times New Roman"/>
          <w:szCs w:val="24"/>
        </w:rPr>
        <w:t xml:space="preserve"> και όλα τα υπόλοιπα.</w:t>
      </w:r>
    </w:p>
    <w:p w14:paraId="71252C0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Τα ακούσατε, κύριε Μπαλάφα, φαντάζομαι.</w:t>
      </w:r>
    </w:p>
    <w:p w14:paraId="71252C0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Σήμερα, για να καταλάβετε, ο κ. Τσίπρας συνάντησε επί δίωρο τον κ. Γιώργο Παπανδρέου. Ο συνεταίρος σας στην εξουσία κ. Καμμένος ξέρετε πώς έλεγε τον κ. Γιώργο Παπανδρέου μέσα σε αυτήν τη Βουλή; </w:t>
      </w:r>
      <w:r>
        <w:rPr>
          <w:rFonts w:eastAsia="Times New Roman" w:cs="Times New Roman"/>
          <w:szCs w:val="24"/>
        </w:rPr>
        <w:t>Αρχικά ξεκίνησε και τον είπε ως «</w:t>
      </w:r>
      <w:r>
        <w:rPr>
          <w:rFonts w:eastAsia="Times New Roman" w:cs="Times New Roman"/>
          <w:szCs w:val="24"/>
          <w:lang w:val="en-US"/>
        </w:rPr>
        <w:t>broker</w:t>
      </w:r>
      <w:r>
        <w:rPr>
          <w:rFonts w:eastAsia="Times New Roman" w:cs="Times New Roman"/>
          <w:szCs w:val="24"/>
        </w:rPr>
        <w:t xml:space="preserve">» και μετά έλεγε στον ελληνικό λαό ότι ο κ. Γιώργος Παπανδρέου μάς έβαλε στο μνημόνιο επί σκοπόν, για να πουλήσει </w:t>
      </w:r>
      <w:r>
        <w:rPr>
          <w:rFonts w:eastAsia="Times New Roman" w:cs="Times New Roman"/>
          <w:szCs w:val="24"/>
          <w:lang w:val="en-US"/>
        </w:rPr>
        <w:t>CDS</w:t>
      </w:r>
      <w:r>
        <w:rPr>
          <w:rFonts w:eastAsia="Times New Roman" w:cs="Times New Roman"/>
          <w:szCs w:val="24"/>
        </w:rPr>
        <w:t xml:space="preserve"> αυτός, ο αδελφός του, η μάνα του και πέντε-έξι άλλοι της οικογ</w:t>
      </w:r>
      <w:r>
        <w:rPr>
          <w:rFonts w:eastAsia="Times New Roman" w:cs="Times New Roman"/>
          <w:szCs w:val="24"/>
        </w:rPr>
        <w:t>ε</w:t>
      </w:r>
      <w:r>
        <w:rPr>
          <w:rFonts w:eastAsia="Times New Roman" w:cs="Times New Roman"/>
          <w:szCs w:val="24"/>
        </w:rPr>
        <w:t>νείας του και ότι μας έβαλε στο μνημ</w:t>
      </w:r>
      <w:r>
        <w:rPr>
          <w:rFonts w:eastAsia="Times New Roman" w:cs="Times New Roman"/>
          <w:szCs w:val="24"/>
        </w:rPr>
        <w:t xml:space="preserve">όνιο ο Γιώργος Παπανδρέου για βγάλει </w:t>
      </w:r>
      <w:r>
        <w:rPr>
          <w:rFonts w:eastAsia="Times New Roman" w:cs="Times New Roman"/>
          <w:szCs w:val="24"/>
        </w:rPr>
        <w:lastRenderedPageBreak/>
        <w:t xml:space="preserve">λεφτά. Και γι’ αυτό και τον έλεγε </w:t>
      </w:r>
      <w:r>
        <w:rPr>
          <w:rFonts w:eastAsia="Times New Roman" w:cs="Times New Roman"/>
          <w:szCs w:val="24"/>
          <w:lang w:val="en-US"/>
        </w:rPr>
        <w:t>broker</w:t>
      </w:r>
      <w:r>
        <w:rPr>
          <w:rFonts w:eastAsia="Times New Roman" w:cs="Times New Roman"/>
          <w:szCs w:val="24"/>
        </w:rPr>
        <w:t xml:space="preserve">. Και μετά από το </w:t>
      </w:r>
      <w:r>
        <w:rPr>
          <w:rFonts w:eastAsia="Times New Roman" w:cs="Times New Roman"/>
          <w:szCs w:val="24"/>
          <w:lang w:val="en-US"/>
        </w:rPr>
        <w:t>broker</w:t>
      </w:r>
      <w:r>
        <w:rPr>
          <w:rFonts w:eastAsia="Times New Roman" w:cs="Times New Roman"/>
          <w:szCs w:val="24"/>
        </w:rPr>
        <w:t xml:space="preserve"> προχώρησε στο γερμανοτσολιάς και Πηλιογούσης και τα υπόλοιπα.</w:t>
      </w:r>
    </w:p>
    <w:p w14:paraId="71252C0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Με αυτόν</w:t>
      </w:r>
      <w:r>
        <w:rPr>
          <w:rFonts w:eastAsia="Times New Roman" w:cs="Times New Roman"/>
          <w:szCs w:val="24"/>
        </w:rPr>
        <w:t>,</w:t>
      </w:r>
      <w:r>
        <w:rPr>
          <w:rFonts w:eastAsia="Times New Roman" w:cs="Times New Roman"/>
          <w:szCs w:val="24"/>
        </w:rPr>
        <w:t xml:space="preserve"> τον κ. Καμμένο</w:t>
      </w:r>
      <w:r>
        <w:rPr>
          <w:rFonts w:eastAsia="Times New Roman" w:cs="Times New Roman"/>
          <w:szCs w:val="24"/>
        </w:rPr>
        <w:t>,</w:t>
      </w:r>
      <w:r>
        <w:rPr>
          <w:rFonts w:eastAsia="Times New Roman" w:cs="Times New Roman"/>
          <w:szCs w:val="24"/>
        </w:rPr>
        <w:t xml:space="preserve"> συγκυβερνάτε και την ίδια ώρα ο κ. Τσίπρας κάθεται δύο ώρες με τον</w:t>
      </w:r>
      <w:r>
        <w:rPr>
          <w:rFonts w:eastAsia="Times New Roman" w:cs="Times New Roman"/>
          <w:szCs w:val="24"/>
        </w:rPr>
        <w:t xml:space="preserve"> κ. Γιώργο Παπανδρέου και συζητάνε για τη σωτηρία της Ευρώπης και της Ελλάδος! Εάν βγάλει κάποιος άκρη με τον πολιτικό σας τυχοδιωκτισμό, θα πάρει βραβείο! </w:t>
      </w:r>
    </w:p>
    <w:p w14:paraId="71252C0A" w14:textId="77777777" w:rsidR="00802761" w:rsidRDefault="00465DC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1252C0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Και ακούστε τώρα</w:t>
      </w:r>
      <w:r>
        <w:rPr>
          <w:rFonts w:eastAsia="Times New Roman" w:cs="Times New Roman"/>
          <w:szCs w:val="24"/>
        </w:rPr>
        <w:t>,</w:t>
      </w:r>
      <w:r>
        <w:rPr>
          <w:rFonts w:eastAsia="Times New Roman" w:cs="Times New Roman"/>
          <w:szCs w:val="24"/>
        </w:rPr>
        <w:t xml:space="preserve"> γιατί αυτό έχει σχέση με το</w:t>
      </w:r>
      <w:r>
        <w:rPr>
          <w:rFonts w:eastAsia="Times New Roman" w:cs="Times New Roman"/>
          <w:szCs w:val="24"/>
        </w:rPr>
        <w:t>ν εκλογικό νόμο. Ποιο είναι το επιχείρημα το οποίο επικαλείστε για να μας πείτε ότι η απλή αναλογική είναι το καίριο και το δίκαιο σύστημα της Αριστεράς;</w:t>
      </w:r>
    </w:p>
    <w:p w14:paraId="71252C0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Παρενθετικά, το πόσο πολύ σημαντικό είναι για τη χώρα, το πόσο ρηξικέλευθο και το πόσο μεταρρυθμιστικό</w:t>
      </w:r>
      <w:r>
        <w:rPr>
          <w:rFonts w:eastAsia="Times New Roman" w:cs="Times New Roman"/>
          <w:szCs w:val="24"/>
        </w:rPr>
        <w:t>, το καταλάβατε αφού βρεθήκατε στη δεύτερη θέση των δημοσκοπήσεων. Γιατί όσο ήσασταν στις δημοσκοπήσεις πρώτοι και ήσασταν σίγουροι ότι κερδίζετε τις εκλογές, τότε μας λέγατε ότι δεν μπορείτε να ασχοληθείτε με την απλή αναλογική, γιατί κάνετε σκληρή διαπρα</w:t>
      </w:r>
      <w:r>
        <w:rPr>
          <w:rFonts w:eastAsia="Times New Roman" w:cs="Times New Roman"/>
          <w:szCs w:val="24"/>
        </w:rPr>
        <w:t xml:space="preserve">γμάτευση, λες και η σκληρή </w:t>
      </w:r>
      <w:r>
        <w:rPr>
          <w:rFonts w:eastAsia="Times New Roman" w:cs="Times New Roman"/>
          <w:szCs w:val="24"/>
        </w:rPr>
        <w:lastRenderedPageBreak/>
        <w:t>διαπραγμάτευση εμπόδιζε να έρθετε στη Βουλή και να ψηφίσετε την απλή αναλογική. Όταν, όμως, παράλληλα με τη σκληρή διαπραγμάτευση, περάσατε στη δεύτερη θέση στις δημοσκοπήσεις και σταδιακά σε διψήφιο ποσοστό διαφοράς από τη Νέα Δ</w:t>
      </w:r>
      <w:r>
        <w:rPr>
          <w:rFonts w:eastAsia="Times New Roman" w:cs="Times New Roman"/>
          <w:szCs w:val="24"/>
        </w:rPr>
        <w:t>ημοκρατία, τότε ξαφνικά θυμηθήκατε τις αριστερές ευαισθησίες της απλής αναλογικής. Προφανώς ε</w:t>
      </w:r>
      <w:r>
        <w:rPr>
          <w:rFonts w:eastAsia="Times New Roman" w:cs="Times New Roman"/>
          <w:szCs w:val="24"/>
        </w:rPr>
        <w:t>κ</w:t>
      </w:r>
      <w:r>
        <w:rPr>
          <w:rFonts w:eastAsia="Times New Roman" w:cs="Times New Roman"/>
          <w:szCs w:val="24"/>
        </w:rPr>
        <w:t xml:space="preserve"> συμπτώσεως!</w:t>
      </w:r>
    </w:p>
    <w:p w14:paraId="71252C0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Να έρθω, όμως, λίγο στο πρώτο. Ποιο είναι το βασικό σας επιχείρημα; Τι λέει ο κ. Τσίπρας; Λέει ότι η απλή αναλογική θα οδηγήσει σε κυβέρνηση συνεργασ</w:t>
      </w:r>
      <w:r>
        <w:rPr>
          <w:rFonts w:eastAsia="Times New Roman" w:cs="Times New Roman"/>
          <w:szCs w:val="24"/>
        </w:rPr>
        <w:t>ιών. Μα, πρώτον και κυριότερον, με το εκλογικό σύστημα που έχουμε τώρα</w:t>
      </w:r>
      <w:r>
        <w:rPr>
          <w:rFonts w:eastAsia="Times New Roman" w:cs="Times New Roman"/>
          <w:szCs w:val="24"/>
        </w:rPr>
        <w:t>,</w:t>
      </w:r>
      <w:r>
        <w:rPr>
          <w:rFonts w:eastAsia="Times New Roman" w:cs="Times New Roman"/>
          <w:szCs w:val="24"/>
        </w:rPr>
        <w:t xml:space="preserve"> έχουμε φτιάξει κυβερνήσεις συνεργασίας. Και η </w:t>
      </w:r>
      <w:r>
        <w:rPr>
          <w:rFonts w:eastAsia="Times New Roman" w:cs="Times New Roman"/>
          <w:szCs w:val="24"/>
        </w:rPr>
        <w:t>κ</w:t>
      </w:r>
      <w:r>
        <w:rPr>
          <w:rFonts w:eastAsia="Times New Roman" w:cs="Times New Roman"/>
          <w:szCs w:val="24"/>
        </w:rPr>
        <w:t xml:space="preserve">υβέρνηση Παπαδήμου ήταν κυβέρνηση συνεργασίας και η </w:t>
      </w:r>
      <w:r>
        <w:rPr>
          <w:rFonts w:eastAsia="Times New Roman" w:cs="Times New Roman"/>
          <w:szCs w:val="24"/>
        </w:rPr>
        <w:t>κ</w:t>
      </w:r>
      <w:r>
        <w:rPr>
          <w:rFonts w:eastAsia="Times New Roman" w:cs="Times New Roman"/>
          <w:szCs w:val="24"/>
        </w:rPr>
        <w:t xml:space="preserve">υβέρνηση Σαμαρά-Βενιζέλου ήταν κυβέρνηση συνεργασίας και η </w:t>
      </w:r>
      <w:r>
        <w:rPr>
          <w:rFonts w:eastAsia="Times New Roman" w:cs="Times New Roman"/>
          <w:szCs w:val="24"/>
        </w:rPr>
        <w:t>κ</w:t>
      </w:r>
      <w:r>
        <w:rPr>
          <w:rFonts w:eastAsia="Times New Roman" w:cs="Times New Roman"/>
          <w:szCs w:val="24"/>
        </w:rPr>
        <w:t>υβέρνηση Τσίπρα-Καμμένου</w:t>
      </w:r>
      <w:r>
        <w:rPr>
          <w:rFonts w:eastAsia="Times New Roman" w:cs="Times New Roman"/>
          <w:szCs w:val="24"/>
        </w:rPr>
        <w:t xml:space="preserve"> είναι κυβέρνηση συνεργασίας.</w:t>
      </w:r>
    </w:p>
    <w:p w14:paraId="71252C0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Τι σημαίνει δηλαδή αυτό; Ότι το παρόν εκλογικό σύστημα δεν εμποδίζει </w:t>
      </w:r>
      <w:r>
        <w:rPr>
          <w:rFonts w:eastAsia="Times New Roman" w:cs="Times New Roman"/>
          <w:szCs w:val="24"/>
        </w:rPr>
        <w:t>σ</w:t>
      </w:r>
      <w:r>
        <w:rPr>
          <w:rFonts w:eastAsia="Times New Roman" w:cs="Times New Roman"/>
          <w:szCs w:val="24"/>
        </w:rPr>
        <w:t xml:space="preserve">το να γίνουν κυβερνήσεις συνεργασίας. Τι κάνει, όμως, το παρόν εκλογικό σύστημα; Τι κάνει το μπόνους, τον αριθμό του οποίου </w:t>
      </w:r>
      <w:r>
        <w:rPr>
          <w:rFonts w:eastAsia="Times New Roman" w:cs="Times New Roman"/>
          <w:szCs w:val="24"/>
        </w:rPr>
        <w:lastRenderedPageBreak/>
        <w:t>μπορούμε να συζητήσουμε, επί της</w:t>
      </w:r>
      <w:r>
        <w:rPr>
          <w:rFonts w:eastAsia="Times New Roman" w:cs="Times New Roman"/>
          <w:szCs w:val="24"/>
        </w:rPr>
        <w:t xml:space="preserve"> ουσίας; Τι είναι αυτό που κάνει; Εξασφαλίζει ότι το πρώτο κόμμα θα είναι υποχρεωτικά μέλος κυβερνήσεως.</w:t>
      </w:r>
    </w:p>
    <w:p w14:paraId="71252C0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Για φανταστείτε, κυρίες και κύριοι συνάδελφοι, να είχαμε απλή αναλογική, όπως την ψηφίζετε σήμερα, στις εκλογές του Σεπτεμβρίου και να κάναμε μία ωραία</w:t>
      </w:r>
      <w:r>
        <w:rPr>
          <w:rFonts w:eastAsia="Times New Roman" w:cs="Times New Roman"/>
          <w:szCs w:val="24"/>
        </w:rPr>
        <w:t xml:space="preserve"> κυβέρνηση εμείς, με τον ΣΥΡΙΖΑ να έχει κερδίσει με επτάμισι μονάδες και να είναι </w:t>
      </w:r>
      <w:r>
        <w:rPr>
          <w:rFonts w:eastAsia="Times New Roman" w:cs="Times New Roman"/>
          <w:szCs w:val="24"/>
        </w:rPr>
        <w:t>α</w:t>
      </w:r>
      <w:r>
        <w:rPr>
          <w:rFonts w:eastAsia="Times New Roman" w:cs="Times New Roman"/>
          <w:szCs w:val="24"/>
        </w:rPr>
        <w:t>ξιωματική</w:t>
      </w:r>
      <w:r>
        <w:rPr>
          <w:rFonts w:eastAsia="Times New Roman" w:cs="Times New Roman"/>
          <w:szCs w:val="24"/>
        </w:rPr>
        <w:t xml:space="preserve"> α</w:t>
      </w:r>
      <w:r>
        <w:rPr>
          <w:rFonts w:eastAsia="Times New Roman" w:cs="Times New Roman"/>
          <w:szCs w:val="24"/>
        </w:rPr>
        <w:t>ντιπολίτευση</w:t>
      </w:r>
      <w:r>
        <w:rPr>
          <w:rFonts w:eastAsia="Times New Roman" w:cs="Times New Roman"/>
          <w:szCs w:val="24"/>
        </w:rPr>
        <w:t>!</w:t>
      </w:r>
      <w:r>
        <w:rPr>
          <w:rFonts w:eastAsia="Times New Roman" w:cs="Times New Roman"/>
          <w:szCs w:val="24"/>
        </w:rPr>
        <w:t xml:space="preserve"> Γιατί αν βάλετε κάτω τις έδρες, θα διαπιστώσετε ότι θα μπορούσαμε κάλλιστα να φτιάξουμε κυβέρνηση </w:t>
      </w:r>
      <w:r>
        <w:rPr>
          <w:rFonts w:eastAsia="Times New Roman" w:cs="Times New Roman"/>
          <w:szCs w:val="24"/>
        </w:rPr>
        <w:t xml:space="preserve">με </w:t>
      </w:r>
      <w:r>
        <w:rPr>
          <w:rFonts w:eastAsia="Times New Roman" w:cs="Times New Roman"/>
          <w:szCs w:val="24"/>
        </w:rPr>
        <w:t xml:space="preserve">το δεύτερο, το τρίτο, το τέταρτο και το πέμπτο </w:t>
      </w:r>
      <w:r>
        <w:rPr>
          <w:rFonts w:eastAsia="Times New Roman" w:cs="Times New Roman"/>
          <w:szCs w:val="24"/>
        </w:rPr>
        <w:t>κόμμα και να αφήσουμε τον ΣΥΡΙΖΑ, που θα ήταν πρώτος με επτάμισι μονάδες, να είναι στην αντιπολίτευση.</w:t>
      </w:r>
    </w:p>
    <w:p w14:paraId="71252C10"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Σας ερωτώ: Θα μπορούσε μια τέτοια κυβέρνηση στην Ελλάδα να έχει πολιτική νομιμοποίηση και να κυβερνήσει; Προφανώς και όχι. </w:t>
      </w:r>
    </w:p>
    <w:p w14:paraId="71252C1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είπε έτερος Υπουργός; Μα, </w:t>
      </w:r>
      <w:r>
        <w:rPr>
          <w:rFonts w:eastAsia="Times New Roman" w:cs="Times New Roman"/>
          <w:szCs w:val="24"/>
        </w:rPr>
        <w:t>η Γερμανία –λέει- έχει απλή αναλογική. Γιατί δεν σας αρέσει η Γερμανία; Πράγματι, είναι αλήθεια ότι στη Γερμανία υπάρχει η απλή αναλογική. Τι δεν είπε ο κύριος Υπουργός; Ότι η απλή αναλογική εκεί εφαρμόζεται με όριο εισόδου 5%.</w:t>
      </w:r>
    </w:p>
    <w:p w14:paraId="71252C12"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Γιατί με όριο εισόδου 5%</w:t>
      </w:r>
      <w:r>
        <w:rPr>
          <w:rFonts w:eastAsia="Times New Roman" w:cs="Times New Roman"/>
          <w:szCs w:val="24"/>
        </w:rPr>
        <w:t>,</w:t>
      </w:r>
      <w:r>
        <w:rPr>
          <w:rFonts w:eastAsia="Times New Roman" w:cs="Times New Roman"/>
          <w:szCs w:val="24"/>
        </w:rPr>
        <w:t xml:space="preserve"> τι</w:t>
      </w:r>
      <w:r>
        <w:rPr>
          <w:rFonts w:eastAsia="Times New Roman" w:cs="Times New Roman"/>
          <w:szCs w:val="24"/>
        </w:rPr>
        <w:t xml:space="preserve"> πετυχαίνει η απλή αναλογική στην Γερμανία; Να έχει λίγα κόμματα στη </w:t>
      </w:r>
      <w:r>
        <w:rPr>
          <w:rFonts w:eastAsia="Times New Roman"/>
          <w:bCs/>
        </w:rPr>
        <w:t>Βουλή</w:t>
      </w:r>
      <w:r>
        <w:rPr>
          <w:rFonts w:eastAsia="Times New Roman" w:cs="Times New Roman"/>
          <w:szCs w:val="24"/>
        </w:rPr>
        <w:t xml:space="preserve"> και να μην </w:t>
      </w:r>
      <w:r>
        <w:rPr>
          <w:rFonts w:eastAsia="Times New Roman" w:cs="Times New Roman"/>
          <w:bCs/>
          <w:shd w:val="clear" w:color="auto" w:fill="FFFFFF"/>
        </w:rPr>
        <w:t>υπάρχουν</w:t>
      </w:r>
      <w:r>
        <w:rPr>
          <w:rFonts w:eastAsia="Times New Roman" w:cs="Times New Roman"/>
          <w:szCs w:val="24"/>
        </w:rPr>
        <w:t xml:space="preserve"> ευκαιριακού τύπου κόμματα. Ενώ στην Ελλάδα</w:t>
      </w:r>
      <w:r>
        <w:rPr>
          <w:rFonts w:eastAsia="Times New Roman" w:cs="Times New Roman"/>
          <w:szCs w:val="24"/>
        </w:rPr>
        <w:t>,</w:t>
      </w:r>
      <w:r>
        <w:rPr>
          <w:rFonts w:eastAsia="Times New Roman" w:cs="Times New Roman"/>
          <w:szCs w:val="24"/>
        </w:rPr>
        <w:t xml:space="preserve"> το 3% συζητάτε τώρα να το πάτε στο 2,5%, για να βοηθήσετε τον συνεταίρο σας, εκείνον που λ</w:t>
      </w:r>
      <w:r>
        <w:rPr>
          <w:rFonts w:eastAsia="Times New Roman" w:cs="Times New Roman"/>
          <w:szCs w:val="24"/>
        </w:rPr>
        <w:t>έ</w:t>
      </w:r>
      <w:r>
        <w:rPr>
          <w:rFonts w:eastAsia="Times New Roman" w:cs="Times New Roman"/>
          <w:szCs w:val="24"/>
        </w:rPr>
        <w:t>γ</w:t>
      </w:r>
      <w:r>
        <w:rPr>
          <w:rFonts w:eastAsia="Times New Roman" w:cs="Times New Roman"/>
          <w:szCs w:val="24"/>
        </w:rPr>
        <w:t>ατ</w:t>
      </w:r>
      <w:r>
        <w:rPr>
          <w:rFonts w:eastAsia="Times New Roman" w:cs="Times New Roman"/>
          <w:szCs w:val="24"/>
        </w:rPr>
        <w:t xml:space="preserve">ε γερμανοτσολιά, </w:t>
      </w:r>
      <w:r>
        <w:rPr>
          <w:rFonts w:eastAsia="Times New Roman" w:cs="Times New Roman"/>
          <w:szCs w:val="24"/>
          <w:lang w:val="en-US"/>
        </w:rPr>
        <w:t>broker</w:t>
      </w:r>
      <w:r>
        <w:rPr>
          <w:rFonts w:eastAsia="Times New Roman" w:cs="Times New Roman"/>
          <w:szCs w:val="24"/>
        </w:rPr>
        <w:t xml:space="preserve"> κ.λπ. τον Παπανδρέου, αλλά «δεν πρέπει να χωρίζουμε τους Έλληνες σε πατριώτες και μη πατριώτες, γιατί αυτό δεν </w:t>
      </w:r>
      <w:r>
        <w:rPr>
          <w:rFonts w:eastAsia="Times New Roman"/>
          <w:bCs/>
        </w:rPr>
        <w:t>είναι</w:t>
      </w:r>
      <w:r>
        <w:rPr>
          <w:rFonts w:eastAsia="Times New Roman" w:cs="Times New Roman"/>
          <w:szCs w:val="24"/>
        </w:rPr>
        <w:t xml:space="preserve"> καλό». Άντε βγάλε άκρη! </w:t>
      </w:r>
    </w:p>
    <w:p w14:paraId="71252C1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Θέλετε να το πάτε 2,5%. Και απλή αναλογική και 2,5%! Πού υπάρχει αυτό στον κόσμο; Πουθενά. Γιατί δεν υπάρχει πουθ</w:t>
      </w:r>
      <w:r>
        <w:rPr>
          <w:rFonts w:eastAsia="Times New Roman" w:cs="Times New Roman"/>
          <w:szCs w:val="24"/>
        </w:rPr>
        <w:t xml:space="preserve">ενά; Γιατί </w:t>
      </w:r>
      <w:r>
        <w:rPr>
          <w:rFonts w:eastAsia="Times New Roman"/>
          <w:bCs/>
        </w:rPr>
        <w:t>είναι</w:t>
      </w:r>
      <w:r>
        <w:rPr>
          <w:rFonts w:eastAsia="Times New Roman" w:cs="Times New Roman"/>
          <w:szCs w:val="24"/>
        </w:rPr>
        <w:t xml:space="preserve"> αυτοκτονία. Γιατί </w:t>
      </w:r>
      <w:r>
        <w:rPr>
          <w:rFonts w:eastAsia="Times New Roman"/>
          <w:bCs/>
        </w:rPr>
        <w:t>είναι</w:t>
      </w:r>
      <w:r>
        <w:rPr>
          <w:rFonts w:eastAsia="Times New Roman" w:cs="Times New Roman"/>
          <w:szCs w:val="24"/>
        </w:rPr>
        <w:t xml:space="preserve"> αυτοκτονία; Γιατί δεν θα γίνει ποτέ </w:t>
      </w:r>
      <w:r>
        <w:rPr>
          <w:rFonts w:eastAsia="Times New Roman"/>
          <w:bCs/>
        </w:rPr>
        <w:t>Κυβέρνηση</w:t>
      </w:r>
      <w:r>
        <w:rPr>
          <w:rFonts w:eastAsia="Times New Roman" w:cs="Times New Roman"/>
          <w:szCs w:val="24"/>
        </w:rPr>
        <w:t xml:space="preserve">. </w:t>
      </w:r>
    </w:p>
    <w:p w14:paraId="71252C1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Ποια </w:t>
      </w:r>
      <w:r>
        <w:rPr>
          <w:rFonts w:eastAsia="Times New Roman"/>
          <w:bCs/>
        </w:rPr>
        <w:t>είναι</w:t>
      </w:r>
      <w:r>
        <w:rPr>
          <w:rFonts w:eastAsia="Times New Roman" w:cs="Times New Roman"/>
          <w:szCs w:val="24"/>
        </w:rPr>
        <w:t xml:space="preserve"> τα πραγματικά σας </w:t>
      </w:r>
      <w:r>
        <w:rPr>
          <w:rFonts w:eastAsia="Times New Roman"/>
          <w:bCs/>
        </w:rPr>
        <w:t>κίνητρα,</w:t>
      </w:r>
      <w:r>
        <w:rPr>
          <w:rFonts w:eastAsia="Times New Roman" w:cs="Times New Roman"/>
          <w:szCs w:val="24"/>
        </w:rPr>
        <w:t xml:space="preserve"> για να φέρω κι ένα τελευταίο επιχείρημα; Τον Σεπτέμβριο κερδίσατε τις εκλογές. Είστε –λέει- το κόμμα που θέλετε τις συνεργασίες. </w:t>
      </w:r>
      <w:r>
        <w:rPr>
          <w:rFonts w:eastAsia="Times New Roman" w:cs="Times New Roman"/>
          <w:szCs w:val="24"/>
        </w:rPr>
        <w:t>Και ως εκ του θαύματος δεν συζητήσατε με κανένα κόμμα να κάνετε συνεργασία. Πήγατε κατευθείαν με τον Καμμένο.</w:t>
      </w:r>
    </w:p>
    <w:p w14:paraId="71252C1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Γιατί πήγατε κατευθείαν με τον Καμμένο; Είχατε καμμία τρομερή ιδεολογική συγγένεια ή καμμία τρομερή ιδεολογική συνέχεια με τον Πάνο Καμμένο; Καταλ</w:t>
      </w:r>
      <w:r>
        <w:rPr>
          <w:rFonts w:eastAsia="Times New Roman" w:cs="Times New Roman"/>
          <w:szCs w:val="24"/>
        </w:rPr>
        <w:t xml:space="preserve">άβετε ξαφνικά πόσο αριστερός </w:t>
      </w:r>
      <w:r>
        <w:rPr>
          <w:rFonts w:eastAsia="Times New Roman"/>
          <w:bCs/>
        </w:rPr>
        <w:t>είναι</w:t>
      </w:r>
      <w:r>
        <w:rPr>
          <w:rFonts w:eastAsia="Times New Roman" w:cs="Times New Roman"/>
          <w:szCs w:val="24"/>
        </w:rPr>
        <w:t xml:space="preserve"> και κάνατε μαζί του κατευθείαν </w:t>
      </w:r>
      <w:r>
        <w:rPr>
          <w:rFonts w:eastAsia="Times New Roman"/>
          <w:bCs/>
        </w:rPr>
        <w:t>Κυβέρνηση</w:t>
      </w:r>
      <w:r>
        <w:rPr>
          <w:rFonts w:eastAsia="Times New Roman" w:cs="Times New Roman"/>
          <w:szCs w:val="24"/>
        </w:rPr>
        <w:t>;</w:t>
      </w:r>
    </w:p>
    <w:p w14:paraId="71252C1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Προφανώς και όχι. Τον είχατε, γιατί </w:t>
      </w:r>
      <w:r>
        <w:rPr>
          <w:rFonts w:eastAsia="Times New Roman"/>
          <w:bCs/>
        </w:rPr>
        <w:t>είναι</w:t>
      </w:r>
      <w:r>
        <w:rPr>
          <w:rFonts w:eastAsia="Times New Roman" w:cs="Times New Roman"/>
          <w:szCs w:val="24"/>
        </w:rPr>
        <w:t xml:space="preserve"> εύκολος και του χεριού σας. Γι’ αυτό κάνατε μαζί του </w:t>
      </w:r>
      <w:r>
        <w:rPr>
          <w:rFonts w:eastAsia="Times New Roman"/>
          <w:bCs/>
        </w:rPr>
        <w:t>Κυβέρνηση</w:t>
      </w:r>
      <w:r>
        <w:rPr>
          <w:rFonts w:eastAsia="Times New Roman" w:cs="Times New Roman"/>
          <w:szCs w:val="24"/>
        </w:rPr>
        <w:t xml:space="preserve">. Στην ουσία, μόνοι σας κυβερνάτε. Αυτός έχει το Υπουργείο Άμυνας και </w:t>
      </w:r>
      <w:r>
        <w:rPr>
          <w:rFonts w:eastAsia="Times New Roman"/>
          <w:bCs/>
        </w:rPr>
        <w:t>είναι</w:t>
      </w:r>
      <w:r>
        <w:rPr>
          <w:rFonts w:eastAsia="Times New Roman" w:cs="Times New Roman"/>
          <w:szCs w:val="24"/>
        </w:rPr>
        <w:t xml:space="preserve"> ευχαριστημένος και τα ψηφίζει όλα. </w:t>
      </w:r>
    </w:p>
    <w:p w14:paraId="71252C1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Γιατί αφού ήσασταν υπέρ των συνεργασιών δεν προσεγγίσατε τον Σεπτέμβριο και τα άλλα κόμματα που ήταν πιο κοντά ιδεολογικά σε </w:t>
      </w:r>
      <w:r>
        <w:rPr>
          <w:rFonts w:eastAsia="Times New Roman"/>
          <w:bCs/>
        </w:rPr>
        <w:t>ε</w:t>
      </w:r>
      <w:r>
        <w:rPr>
          <w:rFonts w:eastAsia="Times New Roman" w:cs="Times New Roman"/>
          <w:szCs w:val="24"/>
        </w:rPr>
        <w:t>σάς, για να συζητήσετε; Αναφέρομαι στο ΠΑΣΟΚ, -ξέρω εγώ- στο Ποτάμι και όποια άλλα κόμματα αυ</w:t>
      </w:r>
      <w:r>
        <w:rPr>
          <w:rFonts w:eastAsia="Times New Roman" w:cs="Times New Roman"/>
          <w:szCs w:val="24"/>
        </w:rPr>
        <w:t xml:space="preserve">τοπροσδιορίζονται ως Κεντροαριστερά. Διότι ουδέποτε σας ενδιέφερε </w:t>
      </w:r>
      <w:r>
        <w:rPr>
          <w:rFonts w:eastAsia="Times New Roman" w:cs="Times New Roman"/>
          <w:szCs w:val="24"/>
        </w:rPr>
        <w:lastRenderedPageBreak/>
        <w:t xml:space="preserve">η συνεργασία. Η πολιτική ηγεμονία σάς ενδιέφερε. Απλώς τώρα πρέπει να βρείτε έναν τρόπο να έχετε πολιτική ηγεμονία όντες δεύτεροι, και τώρα η απάντηση στο ερώτημα </w:t>
      </w:r>
      <w:r>
        <w:rPr>
          <w:rFonts w:eastAsia="Times New Roman" w:cs="Times New Roman"/>
          <w:szCs w:val="24"/>
        </w:rPr>
        <w:t>είναι</w:t>
      </w:r>
      <w:r>
        <w:rPr>
          <w:rFonts w:eastAsia="Times New Roman" w:cs="Times New Roman"/>
          <w:szCs w:val="24"/>
        </w:rPr>
        <w:t>:</w:t>
      </w:r>
      <w:r>
        <w:rPr>
          <w:rFonts w:eastAsia="Times New Roman" w:cs="Times New Roman"/>
          <w:szCs w:val="24"/>
        </w:rPr>
        <w:t xml:space="preserve"> </w:t>
      </w:r>
      <w:r>
        <w:rPr>
          <w:rFonts w:eastAsia="Times New Roman"/>
          <w:szCs w:val="24"/>
        </w:rPr>
        <w:t>«Α</w:t>
      </w:r>
      <w:r>
        <w:rPr>
          <w:rFonts w:eastAsia="Times New Roman" w:cs="Times New Roman"/>
          <w:szCs w:val="24"/>
        </w:rPr>
        <w:t>, είμαστε και αρισ</w:t>
      </w:r>
      <w:r>
        <w:rPr>
          <w:rFonts w:eastAsia="Times New Roman" w:cs="Times New Roman"/>
          <w:szCs w:val="24"/>
        </w:rPr>
        <w:t xml:space="preserve">τεροί, ρε παιδιά. Έχουμε και την απλή αναλογική που θέλουμε να ψηφίσουμε. Πού την είχαμε ξεχάσει;». Κι έτσι γεννήθηκε η κουβέντα περί απλής αναλογικής. </w:t>
      </w:r>
    </w:p>
    <w:p w14:paraId="71252C1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Στην ουσία τι θέλετε να κάνετε; Καταλαβαίνει ο κ. Τσίπρας -γιατί για πολλά μπορεί να τον κατηγορήσει </w:t>
      </w:r>
      <w:r>
        <w:rPr>
          <w:rFonts w:eastAsia="Times New Roman" w:cs="Times New Roman"/>
          <w:szCs w:val="24"/>
        </w:rPr>
        <w:t xml:space="preserve">κανείς, για ανόητο σίγουρα όχι- ότι όταν γίνουν εκλογές, θα χάσει. Άρα σου λέει, όταν θα χάσω, αν γίνει καμμία </w:t>
      </w:r>
      <w:r>
        <w:rPr>
          <w:rFonts w:eastAsia="Times New Roman" w:cs="Times New Roman"/>
          <w:szCs w:val="24"/>
        </w:rPr>
        <w:t>ε</w:t>
      </w:r>
      <w:r>
        <w:rPr>
          <w:rFonts w:eastAsia="Times New Roman" w:cs="Times New Roman"/>
          <w:szCs w:val="24"/>
        </w:rPr>
        <w:t xml:space="preserve">ξεταστική και έρθει εδώ ο Βαρουφάκης και πει αυτά που λέει στα βιβλία του και στα κανάλια και έρθει και ο </w:t>
      </w:r>
      <w:r>
        <w:rPr>
          <w:rFonts w:eastAsia="Times New Roman" w:cs="Times New Roman"/>
          <w:szCs w:val="24"/>
          <w:lang w:val="en-US"/>
        </w:rPr>
        <w:t>Galbraith</w:t>
      </w:r>
      <w:r>
        <w:rPr>
          <w:rFonts w:eastAsia="Times New Roman" w:cs="Times New Roman"/>
          <w:szCs w:val="24"/>
        </w:rPr>
        <w:t xml:space="preserve"> και πει στην </w:t>
      </w:r>
      <w:r>
        <w:rPr>
          <w:rFonts w:eastAsia="Times New Roman" w:cs="Times New Roman"/>
          <w:szCs w:val="24"/>
        </w:rPr>
        <w:t>ε</w:t>
      </w:r>
      <w:r>
        <w:rPr>
          <w:rFonts w:eastAsia="Times New Roman" w:cs="Times New Roman"/>
          <w:szCs w:val="24"/>
        </w:rPr>
        <w:t xml:space="preserve">ξεταστική της </w:t>
      </w:r>
      <w:r>
        <w:rPr>
          <w:rFonts w:eastAsia="Times New Roman"/>
          <w:bCs/>
        </w:rPr>
        <w:t>Βουλή</w:t>
      </w:r>
      <w:r>
        <w:rPr>
          <w:rFonts w:eastAsia="Times New Roman" w:cs="Times New Roman"/>
          <w:szCs w:val="24"/>
        </w:rPr>
        <w:t xml:space="preserve">ς αυτά που λέει στις συνεντεύξεις του στα κανάλια, τι πρόκειται να συμβεί; </w:t>
      </w:r>
      <w:r>
        <w:rPr>
          <w:rFonts w:eastAsia="Times New Roman"/>
          <w:szCs w:val="24"/>
        </w:rPr>
        <w:t>Α</w:t>
      </w:r>
      <w:r>
        <w:rPr>
          <w:rFonts w:eastAsia="Times New Roman" w:cs="Times New Roman"/>
          <w:szCs w:val="24"/>
        </w:rPr>
        <w:t xml:space="preserve">, κάτσε να ελέγχουμε τότε τις εξελίξεις στην επόμενη </w:t>
      </w:r>
      <w:r>
        <w:rPr>
          <w:rFonts w:eastAsia="Times New Roman"/>
          <w:bCs/>
        </w:rPr>
        <w:t>Βουλή</w:t>
      </w:r>
      <w:r>
        <w:rPr>
          <w:rFonts w:eastAsia="Times New Roman" w:cs="Times New Roman"/>
          <w:szCs w:val="24"/>
        </w:rPr>
        <w:t xml:space="preserve">. Πώς θα ελέγχουμε τις εξελίξεις στην επόμενη </w:t>
      </w:r>
      <w:r>
        <w:rPr>
          <w:rFonts w:eastAsia="Times New Roman"/>
          <w:bCs/>
        </w:rPr>
        <w:t>Βουλή</w:t>
      </w:r>
      <w:r>
        <w:rPr>
          <w:rFonts w:eastAsia="Times New Roman" w:cs="Times New Roman"/>
          <w:szCs w:val="24"/>
        </w:rPr>
        <w:t xml:space="preserve">; Θα περάσουμε την απλή αναλογική με διακόσιες ψήφους, ώστε να </w:t>
      </w:r>
      <w:r>
        <w:rPr>
          <w:rFonts w:eastAsia="Times New Roman"/>
          <w:bCs/>
        </w:rPr>
        <w:t>είν</w:t>
      </w:r>
      <w:r>
        <w:rPr>
          <w:rFonts w:eastAsia="Times New Roman"/>
          <w:bCs/>
        </w:rPr>
        <w:t>αι</w:t>
      </w:r>
      <w:r>
        <w:rPr>
          <w:rFonts w:eastAsia="Times New Roman" w:cs="Times New Roman"/>
          <w:szCs w:val="24"/>
        </w:rPr>
        <w:t xml:space="preserve"> σίγουρο ότι η </w:t>
      </w:r>
      <w:r>
        <w:rPr>
          <w:rFonts w:eastAsia="Times New Roman"/>
          <w:bCs/>
        </w:rPr>
        <w:t>Κυβέρνηση</w:t>
      </w:r>
      <w:r>
        <w:rPr>
          <w:rFonts w:eastAsia="Times New Roman" w:cs="Times New Roman"/>
          <w:szCs w:val="24"/>
        </w:rPr>
        <w:t xml:space="preserve"> την επόμενη φορά θα έχει μέσα και τον ΣΥΡΙΖΑ, για να έχουμε εξασφαλίσει την ασυλία, την οποία χρειαζόμαστε. </w:t>
      </w:r>
    </w:p>
    <w:p w14:paraId="71252C1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Προσέξτε, </w:t>
      </w:r>
      <w:r>
        <w:rPr>
          <w:rFonts w:eastAsia="Times New Roman" w:cs="Times New Roman"/>
          <w:bCs/>
          <w:shd w:val="clear" w:color="auto" w:fill="FFFFFF"/>
        </w:rPr>
        <w:t>όμως,</w:t>
      </w:r>
      <w:r>
        <w:rPr>
          <w:rFonts w:eastAsia="Times New Roman" w:cs="Times New Roman"/>
          <w:szCs w:val="24"/>
        </w:rPr>
        <w:t xml:space="preserve"> </w:t>
      </w:r>
      <w:r>
        <w:rPr>
          <w:rFonts w:eastAsia="Times New Roman"/>
          <w:szCs w:val="24"/>
        </w:rPr>
        <w:t>κυρίες και κύριοι συνάδελφοι</w:t>
      </w:r>
      <w:r>
        <w:rPr>
          <w:rFonts w:eastAsia="Times New Roman" w:cs="Times New Roman"/>
          <w:szCs w:val="24"/>
        </w:rPr>
        <w:t>, πρώτα από όλα, από ό,τ</w:t>
      </w:r>
      <w:r>
        <w:rPr>
          <w:rFonts w:eastAsia="Times New Roman" w:cs="Times New Roman"/>
          <w:bCs/>
          <w:shd w:val="clear" w:color="auto" w:fill="FFFFFF"/>
        </w:rPr>
        <w:t>ι</w:t>
      </w:r>
      <w:r>
        <w:rPr>
          <w:rFonts w:eastAsia="Times New Roman" w:cs="Times New Roman"/>
          <w:szCs w:val="24"/>
        </w:rPr>
        <w:t xml:space="preserve"> αποδεικνύεται, διακόσιες ψήφους δεν πρόκειται να πάρετε, αλλά θέλω να απαντήσω και σε ένα τελευταίο επιχείρημα και κλείνω, κύριε Πρόεδρε. Διαβάζω εδώ και μερικές ώρες πανηγυρισμούς του κ. Ζαχαριάδη, ο οποίος </w:t>
      </w:r>
      <w:r>
        <w:rPr>
          <w:rFonts w:eastAsia="Times New Roman"/>
          <w:bCs/>
        </w:rPr>
        <w:t>είναι</w:t>
      </w:r>
      <w:r>
        <w:rPr>
          <w:rFonts w:eastAsia="Times New Roman" w:cs="Times New Roman"/>
          <w:szCs w:val="24"/>
        </w:rPr>
        <w:t xml:space="preserve"> Γραμματέας </w:t>
      </w:r>
      <w:r>
        <w:rPr>
          <w:rFonts w:eastAsia="Times New Roman" w:cs="Times New Roman"/>
          <w:bCs/>
          <w:shd w:val="clear" w:color="auto" w:fill="FFFFFF"/>
        </w:rPr>
        <w:t>Κοινοβουλευτικής Ομάδας; Τι ακ</w:t>
      </w:r>
      <w:r>
        <w:rPr>
          <w:rFonts w:eastAsia="Times New Roman" w:cs="Times New Roman"/>
          <w:bCs/>
          <w:shd w:val="clear" w:color="auto" w:fill="FFFFFF"/>
        </w:rPr>
        <w:t xml:space="preserve">ριβώς </w:t>
      </w:r>
      <w:r>
        <w:rPr>
          <w:rFonts w:eastAsia="Times New Roman"/>
          <w:bCs/>
          <w:shd w:val="clear" w:color="auto" w:fill="FFFFFF"/>
        </w:rPr>
        <w:t>είναι</w:t>
      </w:r>
      <w:r>
        <w:rPr>
          <w:rFonts w:eastAsia="Times New Roman" w:cs="Times New Roman"/>
          <w:bCs/>
          <w:shd w:val="clear" w:color="auto" w:fill="FFFFFF"/>
        </w:rPr>
        <w:t xml:space="preserve">; Δεν θυμάμαι τον τίτλο. </w:t>
      </w:r>
    </w:p>
    <w:p w14:paraId="71252C1A" w14:textId="77777777" w:rsidR="00802761" w:rsidRDefault="00465DCE">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ΣΟΦΙΑ ΒΟΥΛΤΕΨΗ:</w:t>
      </w:r>
      <w:r>
        <w:rPr>
          <w:rFonts w:eastAsia="Times New Roman" w:cs="Times New Roman"/>
          <w:bCs/>
          <w:shd w:val="clear" w:color="auto" w:fill="FFFFFF"/>
        </w:rPr>
        <w:t xml:space="preserve"> Διευθυντής. </w:t>
      </w:r>
    </w:p>
    <w:p w14:paraId="71252C1B" w14:textId="77777777" w:rsidR="00802761" w:rsidRDefault="00465DCE">
      <w:pPr>
        <w:spacing w:after="0" w:line="600" w:lineRule="auto"/>
        <w:ind w:firstLine="720"/>
        <w:jc w:val="both"/>
        <w:rPr>
          <w:rFonts w:eastAsia="Times New Roman" w:cs="Times New Roman"/>
          <w:bCs/>
          <w:shd w:val="clear" w:color="auto" w:fill="FFFFFF"/>
        </w:rPr>
      </w:pPr>
      <w:r>
        <w:rPr>
          <w:rFonts w:eastAsia="Times New Roman"/>
          <w:b/>
          <w:bCs/>
          <w:shd w:val="clear" w:color="auto" w:fill="FFFFFF"/>
        </w:rPr>
        <w:t>ΣΠΥΡΙΔΩΝ-ΑΔΩΝΙΣ ΓΕΩΡΓΙΑΔΗΣ:</w:t>
      </w:r>
      <w:r>
        <w:rPr>
          <w:rFonts w:eastAsia="Times New Roman"/>
          <w:bCs/>
          <w:shd w:val="clear" w:color="auto" w:fill="FFFFFF"/>
        </w:rPr>
        <w:t xml:space="preserve"> </w:t>
      </w:r>
      <w:r>
        <w:rPr>
          <w:rFonts w:eastAsia="Times New Roman" w:cs="Times New Roman"/>
          <w:bCs/>
          <w:shd w:val="clear" w:color="auto" w:fill="FFFFFF"/>
        </w:rPr>
        <w:t xml:space="preserve"> Διευθυντής, συγγνώμη. </w:t>
      </w:r>
    </w:p>
    <w:p w14:paraId="71252C1C" w14:textId="77777777" w:rsidR="00802761" w:rsidRDefault="00465DCE">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Πανηγυρίζει για το ότι η Χρυσή Αυγή αποφάσισε να απέχει από την ψηφοφορία και άρα καταρρέει ο μύθος της συνεργασίας ΣΥΡΙΖΑ-Χρυσής Αυγής. Μ</w:t>
      </w:r>
      <w:r>
        <w:rPr>
          <w:rFonts w:eastAsia="Times New Roman" w:cs="Times New Roman"/>
          <w:bCs/>
          <w:shd w:val="clear" w:color="auto" w:fill="FFFFFF"/>
        </w:rPr>
        <w:t xml:space="preserve">άλιστα. </w:t>
      </w:r>
    </w:p>
    <w:p w14:paraId="71252C1D" w14:textId="77777777" w:rsidR="00802761" w:rsidRDefault="00465DCE">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Δεν μου λέτε, τον κ. Κουρουμπλή, όταν προχθές στην εκπομπή του κ. Αυτιά</w:t>
      </w:r>
      <w:r>
        <w:rPr>
          <w:rFonts w:eastAsia="Times New Roman" w:cs="Times New Roman"/>
          <w:bCs/>
          <w:shd w:val="clear" w:color="auto" w:fill="FFFFFF"/>
        </w:rPr>
        <w:t>,</w:t>
      </w:r>
      <w:r>
        <w:rPr>
          <w:rFonts w:eastAsia="Times New Roman" w:cs="Times New Roman"/>
          <w:bCs/>
          <w:shd w:val="clear" w:color="auto" w:fill="FFFFFF"/>
        </w:rPr>
        <w:t xml:space="preserve"> στο </w:t>
      </w:r>
      <w:r>
        <w:rPr>
          <w:rFonts w:eastAsia="Times New Roman" w:cs="Times New Roman"/>
          <w:bCs/>
          <w:shd w:val="clear" w:color="auto" w:fill="FFFFFF"/>
        </w:rPr>
        <w:t>«</w:t>
      </w:r>
      <w:r>
        <w:rPr>
          <w:rFonts w:eastAsia="Times New Roman" w:cs="Times New Roman"/>
          <w:bCs/>
          <w:shd w:val="clear" w:color="auto" w:fill="FFFFFF"/>
        </w:rPr>
        <w:t>ΣΚΑΙ</w:t>
      </w:r>
      <w:r>
        <w:rPr>
          <w:rFonts w:eastAsia="Times New Roman" w:cs="Times New Roman"/>
          <w:bCs/>
          <w:shd w:val="clear" w:color="auto" w:fill="FFFFFF"/>
        </w:rPr>
        <w:t>»</w:t>
      </w:r>
      <w:r>
        <w:rPr>
          <w:rFonts w:eastAsia="Times New Roman" w:cs="Times New Roman"/>
          <w:bCs/>
          <w:shd w:val="clear" w:color="auto" w:fill="FFFFFF"/>
        </w:rPr>
        <w:t>,</w:t>
      </w:r>
      <w:r>
        <w:rPr>
          <w:rFonts w:eastAsia="Times New Roman" w:cs="Times New Roman"/>
          <w:bCs/>
          <w:shd w:val="clear" w:color="auto" w:fill="FFFFFF"/>
        </w:rPr>
        <w:t xml:space="preserve"> είπε ότι </w:t>
      </w:r>
      <w:r>
        <w:rPr>
          <w:rFonts w:eastAsia="Times New Roman"/>
          <w:bCs/>
          <w:shd w:val="clear" w:color="auto" w:fill="FFFFFF"/>
        </w:rPr>
        <w:t>έ</w:t>
      </w:r>
      <w:r>
        <w:rPr>
          <w:rFonts w:eastAsia="Times New Roman" w:cs="Times New Roman"/>
          <w:bCs/>
          <w:shd w:val="clear" w:color="auto" w:fill="FFFFFF"/>
        </w:rPr>
        <w:t xml:space="preserve">χουν εκατόν ενενήντα επτά ψήφους, τον ακούσατε; Ο κ. Κουρουμπλής όταν είπε στο </w:t>
      </w:r>
      <w:r>
        <w:rPr>
          <w:rFonts w:eastAsia="Times New Roman" w:cs="Times New Roman"/>
          <w:bCs/>
          <w:shd w:val="clear" w:color="auto" w:fill="FFFFFF"/>
        </w:rPr>
        <w:t>«</w:t>
      </w:r>
      <w:r>
        <w:rPr>
          <w:rFonts w:eastAsia="Times New Roman" w:cs="Times New Roman"/>
          <w:bCs/>
          <w:shd w:val="clear" w:color="auto" w:fill="FFFFFF"/>
        </w:rPr>
        <w:t>ΣΚΑΙ</w:t>
      </w:r>
      <w:r>
        <w:rPr>
          <w:rFonts w:eastAsia="Times New Roman" w:cs="Times New Roman"/>
          <w:bCs/>
          <w:shd w:val="clear" w:color="auto" w:fill="FFFFFF"/>
        </w:rPr>
        <w:t>»</w:t>
      </w:r>
      <w:r>
        <w:rPr>
          <w:rFonts w:eastAsia="Times New Roman" w:cs="Times New Roman"/>
          <w:bCs/>
          <w:shd w:val="clear" w:color="auto" w:fill="FFFFFF"/>
        </w:rPr>
        <w:t xml:space="preserve"> ότι </w:t>
      </w:r>
      <w:r>
        <w:rPr>
          <w:rFonts w:eastAsia="Times New Roman"/>
          <w:bCs/>
          <w:shd w:val="clear" w:color="auto" w:fill="FFFFFF"/>
        </w:rPr>
        <w:t>έχουμε</w:t>
      </w:r>
      <w:r>
        <w:rPr>
          <w:rFonts w:eastAsia="Times New Roman" w:cs="Times New Roman"/>
          <w:bCs/>
          <w:shd w:val="clear" w:color="auto" w:fill="FFFFFF"/>
        </w:rPr>
        <w:t xml:space="preserve"> εκατόν ενενήντα επτά και ψάχνουμε τους τελευταίους τρει</w:t>
      </w:r>
      <w:r>
        <w:rPr>
          <w:rFonts w:eastAsia="Times New Roman" w:cs="Times New Roman"/>
          <w:bCs/>
          <w:shd w:val="clear" w:color="auto" w:fill="FFFFFF"/>
        </w:rPr>
        <w:t xml:space="preserve">ς, σε ποιους εκατόν ενενήντα επτά αναφερόταν, ρε παιδιά; </w:t>
      </w:r>
    </w:p>
    <w:p w14:paraId="71252C1E" w14:textId="77777777" w:rsidR="00802761" w:rsidRDefault="00465DCE">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Αφήστε τώρα. Το καταλάβαμε. Δεν βγαίνουν οι διακόσιες ψήφοι και φεύγουν οι άλλοι έξω, για να μην πάρετε πάνω σας και το άγος ότι πάτε να κάνετε κολεγιά με τη Χρυσή Αυγή. Φυσικά, αν βρίσκατε διακόσιε</w:t>
      </w:r>
      <w:r>
        <w:rPr>
          <w:rFonts w:eastAsia="Times New Roman" w:cs="Times New Roman"/>
          <w:bCs/>
          <w:shd w:val="clear" w:color="auto" w:fill="FFFFFF"/>
        </w:rPr>
        <w:t xml:space="preserve">ς ψήφους και ψήφιζε η Χρυσή Αυγή, θα είχατε τις διακόσιες ψήφους και τότε, όπως είπε ο κ. Βούτσης, ε, τι να κάνετε; Σαν καλοί αριστεροί, δεν μπορείτε να ξεχωρίσετε τις ψήφους σε ευπρόσδεκτες και μη ευπρόσδεκτες. </w:t>
      </w:r>
    </w:p>
    <w:p w14:paraId="71252C1F" w14:textId="77777777" w:rsidR="00802761" w:rsidRDefault="00465DCE">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Κοινώς, </w:t>
      </w:r>
      <w:r>
        <w:rPr>
          <w:rFonts w:eastAsia="Times New Roman"/>
          <w:bCs/>
          <w:shd w:val="clear" w:color="auto" w:fill="FFFFFF"/>
        </w:rPr>
        <w:t>κυρίες και κύριοι συνάδελφοι</w:t>
      </w:r>
      <w:r>
        <w:rPr>
          <w:rFonts w:eastAsia="Times New Roman" w:cs="Times New Roman"/>
          <w:bCs/>
          <w:shd w:val="clear" w:color="auto" w:fill="FFFFFF"/>
        </w:rPr>
        <w:t>, ο ελλ</w:t>
      </w:r>
      <w:r>
        <w:rPr>
          <w:rFonts w:eastAsia="Times New Roman" w:cs="Times New Roman"/>
          <w:bCs/>
          <w:shd w:val="clear" w:color="auto" w:fill="FFFFFF"/>
        </w:rPr>
        <w:t xml:space="preserve">ηνικός λαός ξύπνησε. Ευτυχώς, η </w:t>
      </w:r>
      <w:r>
        <w:rPr>
          <w:rFonts w:eastAsia="Times New Roman"/>
          <w:bCs/>
          <w:shd w:val="clear" w:color="auto" w:fill="FFFFFF"/>
        </w:rPr>
        <w:t>Βουλή</w:t>
      </w:r>
      <w:r>
        <w:rPr>
          <w:rFonts w:eastAsia="Times New Roman" w:cs="Times New Roman"/>
          <w:bCs/>
          <w:shd w:val="clear" w:color="auto" w:fill="FFFFFF"/>
        </w:rPr>
        <w:t xml:space="preserve"> δεν θα σας κάνει το χατίρι να γίνει συνεργός σας σε αυτά τα δόλια και καταχθόνια σχέδια για να διατηρήσετε την πολιτική σας ηγεμονία και αφού θα σας έχει μαυρίσει ο ελληνικός λαός στις επερχόμενες εκλογές, η επόμενη </w:t>
      </w:r>
      <w:r>
        <w:rPr>
          <w:rFonts w:eastAsia="Times New Roman"/>
          <w:bCs/>
          <w:shd w:val="clear" w:color="auto" w:fill="FFFFFF"/>
        </w:rPr>
        <w:t>Βο</w:t>
      </w:r>
      <w:r>
        <w:rPr>
          <w:rFonts w:eastAsia="Times New Roman"/>
          <w:bCs/>
          <w:shd w:val="clear" w:color="auto" w:fill="FFFFFF"/>
        </w:rPr>
        <w:t>υλή</w:t>
      </w:r>
      <w:r>
        <w:rPr>
          <w:rFonts w:eastAsia="Times New Roman" w:cs="Times New Roman"/>
          <w:bCs/>
          <w:shd w:val="clear" w:color="auto" w:fill="FFFFFF"/>
        </w:rPr>
        <w:t xml:space="preserve"> θα εκλέξει σταθερή </w:t>
      </w:r>
      <w:r>
        <w:rPr>
          <w:rFonts w:eastAsia="Times New Roman" w:cs="Times New Roman"/>
          <w:bCs/>
          <w:shd w:val="clear" w:color="auto" w:fill="FFFFFF"/>
        </w:rPr>
        <w:t>κ</w:t>
      </w:r>
      <w:r>
        <w:rPr>
          <w:rFonts w:eastAsia="Times New Roman"/>
          <w:bCs/>
          <w:shd w:val="clear" w:color="auto" w:fill="FFFFFF"/>
        </w:rPr>
        <w:t>υβέρνηση</w:t>
      </w:r>
      <w:r>
        <w:rPr>
          <w:rFonts w:eastAsia="Times New Roman" w:cs="Times New Roman"/>
          <w:bCs/>
          <w:shd w:val="clear" w:color="auto" w:fill="FFFFFF"/>
        </w:rPr>
        <w:t xml:space="preserve"> και θα αλλάξει αυτόν τον εκλογικό νόμο. </w:t>
      </w:r>
    </w:p>
    <w:p w14:paraId="71252C20" w14:textId="77777777" w:rsidR="00802761" w:rsidRDefault="00465DCE">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Ευχαριστώ πολύ. </w:t>
      </w:r>
    </w:p>
    <w:p w14:paraId="71252C21" w14:textId="77777777" w:rsidR="00802761" w:rsidRDefault="00465DCE">
      <w:pPr>
        <w:spacing w:after="0" w:line="600" w:lineRule="auto"/>
        <w:ind w:firstLine="709"/>
        <w:jc w:val="center"/>
        <w:rPr>
          <w:rFonts w:eastAsia="Times New Roman" w:cs="Times New Roman"/>
        </w:rPr>
      </w:pPr>
      <w:r>
        <w:rPr>
          <w:rFonts w:eastAsia="Times New Roman" w:cs="Times New Roman"/>
        </w:rPr>
        <w:t>(Χειροκροτήματα από την πτέρυγα της Νέας Δημοκρατίας)</w:t>
      </w:r>
    </w:p>
    <w:p w14:paraId="71252C22" w14:textId="77777777" w:rsidR="00802761" w:rsidRDefault="00465DCE">
      <w:pPr>
        <w:spacing w:after="0" w:line="600" w:lineRule="auto"/>
        <w:ind w:firstLine="720"/>
        <w:jc w:val="both"/>
        <w:rPr>
          <w:rFonts w:eastAsia="Times New Roman"/>
          <w:bCs/>
          <w:shd w:val="clear" w:color="auto" w:fill="FFFFFF"/>
        </w:rPr>
      </w:pPr>
      <w:r>
        <w:rPr>
          <w:rFonts w:eastAsia="Times New Roman"/>
          <w:b/>
          <w:bCs/>
          <w:shd w:val="clear" w:color="auto" w:fill="FFFFFF"/>
        </w:rPr>
        <w:t xml:space="preserve">ΠΡΟΕΔΡΕΥΩΝ (Γεώργιος Λαμπρούλης): </w:t>
      </w:r>
      <w:r>
        <w:rPr>
          <w:rFonts w:eastAsia="Times New Roman"/>
          <w:bCs/>
          <w:shd w:val="clear" w:color="auto" w:fill="FFFFFF"/>
        </w:rPr>
        <w:t xml:space="preserve">Τον λόγο έχει ο κ. Δημαράς από τον ΣΥΡΙΖΑ. </w:t>
      </w:r>
    </w:p>
    <w:p w14:paraId="71252C23" w14:textId="77777777" w:rsidR="00802761" w:rsidRDefault="00465DCE">
      <w:pPr>
        <w:spacing w:after="0" w:line="600" w:lineRule="auto"/>
        <w:ind w:firstLine="720"/>
        <w:jc w:val="both"/>
        <w:rPr>
          <w:rFonts w:eastAsia="Times New Roman" w:cs="Times New Roman"/>
          <w:szCs w:val="24"/>
        </w:rPr>
      </w:pPr>
      <w:r>
        <w:rPr>
          <w:rFonts w:eastAsia="Times New Roman"/>
          <w:b/>
          <w:bCs/>
          <w:shd w:val="clear" w:color="auto" w:fill="FFFFFF"/>
        </w:rPr>
        <w:lastRenderedPageBreak/>
        <w:t xml:space="preserve">ΓΕΩΡΓΙΟΣ ΔΗΜΑΡΑΣ: </w:t>
      </w:r>
      <w:r>
        <w:rPr>
          <w:rFonts w:eastAsia="Times New Roman"/>
          <w:bCs/>
          <w:shd w:val="clear" w:color="auto" w:fill="FFFFFF"/>
        </w:rPr>
        <w:t xml:space="preserve">Κυρίες και </w:t>
      </w:r>
      <w:r>
        <w:rPr>
          <w:rFonts w:eastAsia="Times New Roman"/>
          <w:bCs/>
          <w:shd w:val="clear" w:color="auto" w:fill="FFFFFF"/>
        </w:rPr>
        <w:t xml:space="preserve">κύριοι συνάδελφοι, συζητάμε για την απλή αναλογική ή καλύτερα την αναλογική εκπροσώπηση των κομμάτων στην Βουλή, όπως γράφει και ο τίτλος του νομοσχεδίου. Θα προσπαθήσω να σταθώ στην ουσία του νομοσχεδίου και να μην επεκταθώ στο τι λέει ο ένας και τι λέει </w:t>
      </w:r>
      <w:r>
        <w:rPr>
          <w:rFonts w:eastAsia="Times New Roman"/>
          <w:bCs/>
          <w:shd w:val="clear" w:color="auto" w:fill="FFFFFF"/>
        </w:rPr>
        <w:t>ο άλλος.</w:t>
      </w:r>
    </w:p>
    <w:p w14:paraId="71252C2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Στην κανονική, τη δίκαιη αναλογική</w:t>
      </w:r>
      <w:r>
        <w:rPr>
          <w:rFonts w:eastAsia="Times New Roman" w:cs="Times New Roman"/>
          <w:szCs w:val="24"/>
        </w:rPr>
        <w:t>,</w:t>
      </w:r>
      <w:r>
        <w:rPr>
          <w:rFonts w:eastAsia="Times New Roman" w:cs="Times New Roman"/>
          <w:szCs w:val="24"/>
        </w:rPr>
        <w:t xml:space="preserve"> πρέπει να εκπροσωπείται η θέληση του λαού χωρίς καμ</w:t>
      </w:r>
      <w:r>
        <w:rPr>
          <w:rFonts w:eastAsia="Times New Roman" w:cs="Times New Roman"/>
          <w:szCs w:val="24"/>
        </w:rPr>
        <w:t>μία</w:t>
      </w:r>
      <w:r>
        <w:rPr>
          <w:rFonts w:eastAsia="Times New Roman" w:cs="Times New Roman"/>
          <w:szCs w:val="24"/>
        </w:rPr>
        <w:t xml:space="preserve"> παρέμβαση ή νόθευση της αναλογικότητας. Αυτό σημαίνει αναλογική κατανομή των εδρών σε εθνικό επίπεδο, αναλογική κατανομή σε περιφέρειες, αναλογική κατανομή </w:t>
      </w:r>
      <w:r>
        <w:rPr>
          <w:rFonts w:eastAsia="Times New Roman" w:cs="Times New Roman"/>
          <w:szCs w:val="24"/>
        </w:rPr>
        <w:t xml:space="preserve">σε νομούς με όσο καλύτερα τεχνικά τρόπο μπορεί να γίνει. </w:t>
      </w:r>
    </w:p>
    <w:p w14:paraId="71252C2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Ως μέλος των Οικολόγων Πράσινων και συνεργαζόμενος με τον ΣΥΡΙΖΑ</w:t>
      </w:r>
      <w:r>
        <w:rPr>
          <w:rFonts w:eastAsia="Times New Roman" w:cs="Times New Roman"/>
          <w:szCs w:val="24"/>
        </w:rPr>
        <w:t>,</w:t>
      </w:r>
      <w:r>
        <w:rPr>
          <w:rFonts w:eastAsia="Times New Roman" w:cs="Times New Roman"/>
          <w:szCs w:val="24"/>
        </w:rPr>
        <w:t xml:space="preserve"> έχω την υποχρέωση να μεταφέρω στην Ολομέλεια την πρόταση των Οικολόγων Πράσινων για το εκλογικό σύστημα που είναι: κατάργηση του μπό</w:t>
      </w:r>
      <w:r>
        <w:rPr>
          <w:rFonts w:eastAsia="Times New Roman" w:cs="Times New Roman"/>
          <w:szCs w:val="24"/>
        </w:rPr>
        <w:t>νους των πενήντα εδρών, όχι στο όριο 3% εισόδου των κομμάτων στη Βουλή</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lastRenderedPageBreak/>
        <w:t>αυτό είναι μια διαφοροποίηση των Οικολόγων Πράσινων από την πρόταση- μικρότερες εκλογικές περιφέρειες για να μπορούν οι πολίτες να γνωρίζουν τους υποψήφιους από κοντά και όχι μόνο</w:t>
      </w:r>
      <w:r>
        <w:rPr>
          <w:rFonts w:eastAsia="Times New Roman" w:cs="Times New Roman"/>
          <w:szCs w:val="24"/>
        </w:rPr>
        <w:t xml:space="preserve"> μέσα από τα μέσα ενημέρωσης, που ξέρουμε και τον ρόλο που παίζουν, μικρότερο όριο ηλικίας στο δικαίωμα ψήφου. Αυτή είναι συνοπτικά η πρόταση των Οικολόγων Πράσινων, που είχα την υποχρέωση να τη μεταφέρω. </w:t>
      </w:r>
    </w:p>
    <w:p w14:paraId="71252C2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Το εκλογικό σύστημα της απλής αναλογικής</w:t>
      </w:r>
      <w:r>
        <w:rPr>
          <w:rFonts w:eastAsia="Times New Roman" w:cs="Times New Roman"/>
          <w:szCs w:val="24"/>
        </w:rPr>
        <w:t>,</w:t>
      </w:r>
      <w:r>
        <w:rPr>
          <w:rFonts w:eastAsia="Times New Roman" w:cs="Times New Roman"/>
          <w:szCs w:val="24"/>
        </w:rPr>
        <w:t xml:space="preserve"> προϋποθέ</w:t>
      </w:r>
      <w:r>
        <w:rPr>
          <w:rFonts w:eastAsia="Times New Roman" w:cs="Times New Roman"/>
          <w:szCs w:val="24"/>
        </w:rPr>
        <w:t>τει κουλτούρα συνεργασιών. Αν δεν την έχουμε, πρέπει να την αποκτήσουμε. Όσοι θέλουν το καλό της πατρίδας και των πολιτών, όσοι θέτουν το καλό της πατρίδας και των πολιτών πάνω από το εκλογικό κομματικό συμφέρον, πρέπει να μάθουν να συνεργάζονται και να πρ</w:t>
      </w:r>
      <w:r>
        <w:rPr>
          <w:rFonts w:eastAsia="Times New Roman" w:cs="Times New Roman"/>
          <w:szCs w:val="24"/>
        </w:rPr>
        <w:t>οχωρούν σε προγραμματικές συγκλίσεις. Εκεί που συμφωνούν να γίνεται το αυτονόητο, να συνθέτουν προτάσεις και να βελτιώνουν νόμους, θεσμούς και κοινωνία. Εκεί που υπάρχουν διαφωνίες, αλλά όχι αγεφύρωτες διαφορές, να αναπτύσσουν τον διάλογο για προγραμματικέ</w:t>
      </w:r>
      <w:r>
        <w:rPr>
          <w:rFonts w:eastAsia="Times New Roman" w:cs="Times New Roman"/>
          <w:szCs w:val="24"/>
        </w:rPr>
        <w:t xml:space="preserve">ς συγκλίσεις. Εκεί που υπάρχουν μεγάλες και αγεφύρωτες διαφωνίες, που προκύπτουν από ιδεολογικές και </w:t>
      </w:r>
      <w:r>
        <w:rPr>
          <w:rFonts w:eastAsia="Times New Roman" w:cs="Times New Roman"/>
          <w:szCs w:val="24"/>
        </w:rPr>
        <w:lastRenderedPageBreak/>
        <w:t xml:space="preserve">ταξικές θέσεις, να θέτουν με καθαρό τρόπο τις διαφωνίες τους στον ελληνικό λαό με τις εκλογές, ακόμα και με δημοψηφίσματα. Αυτή είναι η λειτουργία της </w:t>
      </w:r>
      <w:r>
        <w:rPr>
          <w:rFonts w:eastAsia="Times New Roman" w:cs="Times New Roman"/>
          <w:szCs w:val="24"/>
        </w:rPr>
        <w:t>δ</w:t>
      </w:r>
      <w:r>
        <w:rPr>
          <w:rFonts w:eastAsia="Times New Roman" w:cs="Times New Roman"/>
          <w:szCs w:val="24"/>
        </w:rPr>
        <w:t>ημο</w:t>
      </w:r>
      <w:r>
        <w:rPr>
          <w:rFonts w:eastAsia="Times New Roman" w:cs="Times New Roman"/>
          <w:szCs w:val="24"/>
        </w:rPr>
        <w:t xml:space="preserve">κρατίας. </w:t>
      </w:r>
    </w:p>
    <w:p w14:paraId="71252C2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Πρέπει να δεχθούμε όμως μια αλήθεια: Αλλαγές που θα αντέχουν στο χρόνο είναι εκείνες που έχουν ευρύτερη κοινωνική και πολιτική συναίνεση, όχι μόνο το 51% κοινοβουλευτικής δύναμης, αλλά ακόμα ευρύτερης αποδοχής και πλειοψηφίας στον λαό και στη Βου</w:t>
      </w:r>
      <w:r>
        <w:rPr>
          <w:rFonts w:eastAsia="Times New Roman" w:cs="Times New Roman"/>
          <w:szCs w:val="24"/>
        </w:rPr>
        <w:t xml:space="preserve">λή. Όποιος δεν είναι έτοιμος για προγραμματικές συγκλίσεις και κυβερνήσεις συνεργασίας, αναιρεί τη λειτουργική πλευρά της απλής αναλογικής. </w:t>
      </w:r>
    </w:p>
    <w:p w14:paraId="71252C2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Είναι αυτονόητο ότι Αριστερά και Οικολογία θα επιδιώξουν στρατηγικές συμμαχίας προοδευτικής κατεύθυνσης, που θα στο</w:t>
      </w:r>
      <w:r>
        <w:rPr>
          <w:rFonts w:eastAsia="Times New Roman" w:cs="Times New Roman"/>
          <w:szCs w:val="24"/>
        </w:rPr>
        <w:t xml:space="preserve">χεύουν σε δίκαιη κοινωνία και βιωσιμότητα σε κάθε επίπεδο, τη φύση, την οικονομία και την κοινωνία. Αυτό δεν σημαίνει ότι δεν μπορούν να γίνουν και συμμαχίες με συντηρητικές δυνάμεις, όταν η εθνική ανάγκη το επιβάλλει. </w:t>
      </w:r>
    </w:p>
    <w:p w14:paraId="71252C2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Το αναλογικό εκλογικό σύστημα δεν εί</w:t>
      </w:r>
      <w:r>
        <w:rPr>
          <w:rFonts w:eastAsia="Times New Roman" w:cs="Times New Roman"/>
          <w:szCs w:val="24"/>
        </w:rPr>
        <w:t xml:space="preserve">ναι αυτοσκοπός, αλλά είναι ένας καθαρός, έντιμος τρόπος έκφρασης της λαϊκής βούλησης. Είναι το πρώτο στάδιο στη διαδικασία της δημοκρατικής έκφρασης. Το </w:t>
      </w:r>
      <w:r>
        <w:rPr>
          <w:rFonts w:eastAsia="Times New Roman" w:cs="Times New Roman"/>
          <w:szCs w:val="24"/>
        </w:rPr>
        <w:lastRenderedPageBreak/>
        <w:t>δεύτερο στάδιο είναι η διακυβέρνηση και η αποτελεσματικότητα, είναι η δημιουργία κυβέρνησης που θα στηρ</w:t>
      </w:r>
      <w:r>
        <w:rPr>
          <w:rFonts w:eastAsia="Times New Roman" w:cs="Times New Roman"/>
          <w:szCs w:val="24"/>
        </w:rPr>
        <w:t xml:space="preserve">ίζεται σε ευρύτερη κοινοβουλευτική πλειοψηφία και ευρύτατη κοινωνική πλειοψηφία. Εάν το πρώτο στάδιο της πλήρους αναλογικότητας δεν διασφαλίζει το δεύτερο, της κυβερνησιμότητας, η απλή αναλογική δεν θα είναι ωφέλιμη. </w:t>
      </w:r>
    </w:p>
    <w:p w14:paraId="71252C2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Για τούτο επισημαίνω την αξία του διαρ</w:t>
      </w:r>
      <w:r>
        <w:rPr>
          <w:rFonts w:eastAsia="Times New Roman" w:cs="Times New Roman"/>
          <w:szCs w:val="24"/>
        </w:rPr>
        <w:t xml:space="preserve">κούς διαλόγου για προγραμματικές συγκλίσεις όσων εκφράζουν τα λαϊκά συμφέροντα και έχουν πλήρη συναίσθηση της ευθύνης απέναντι στην πατρίδα, τους νέους και τις επόμενες γενιές. </w:t>
      </w:r>
    </w:p>
    <w:p w14:paraId="71252C2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Είμαι βέβαιος ότι ο ειλικρινής και εποικοδομητικός διάλογος μέσα στο Κοινοβούλ</w:t>
      </w:r>
      <w:r>
        <w:rPr>
          <w:rFonts w:eastAsia="Times New Roman" w:cs="Times New Roman"/>
          <w:szCs w:val="24"/>
        </w:rPr>
        <w:t>ιο</w:t>
      </w:r>
      <w:r>
        <w:rPr>
          <w:rFonts w:eastAsia="Times New Roman" w:cs="Times New Roman"/>
          <w:szCs w:val="24"/>
        </w:rPr>
        <w:t>,</w:t>
      </w:r>
      <w:r>
        <w:rPr>
          <w:rFonts w:eastAsia="Times New Roman" w:cs="Times New Roman"/>
          <w:szCs w:val="24"/>
        </w:rPr>
        <w:t xml:space="preserve"> είναι ο μόνος τρόπος να φέρουμε ξανά κοντά μας τις κοινωνικές και παραγωγικές δυνάμεις, όλους τους πολίτες που τώρα δεν συμμετέχουν στα κοινά, ούτε πηγαίνουν καν να ψηφίσουν. Να δώσουμε χώρο στους νέους, που αισθάνονται ότι το σημερινό πολιτικό σύστημα</w:t>
      </w:r>
      <w:r>
        <w:rPr>
          <w:rFonts w:eastAsia="Times New Roman" w:cs="Times New Roman"/>
          <w:szCs w:val="24"/>
        </w:rPr>
        <w:t xml:space="preserve"> δεν είναι σε θέση να εκπροσωπήσει τις ιδέες τους και τις απόψεις τους. </w:t>
      </w:r>
    </w:p>
    <w:p w14:paraId="71252C2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Η υποστήριξη των Οικολόγων Πράσινων της κατάργησης του ορίου 3% για την είσοδο κόμματος στη Βουλή έχει και την έννοια της έκφρασης στη Βουλή νέων ιδεολογικών ρευμάτων της νεολαίας, πο</w:t>
      </w:r>
      <w:r>
        <w:rPr>
          <w:rFonts w:eastAsia="Times New Roman" w:cs="Times New Roman"/>
          <w:szCs w:val="24"/>
        </w:rPr>
        <w:t>υ δεν ευαισθητοποιείται από τα υπάρχοντα κόμματα. Η πολιτική οικολογία και μέρος της Αριστεράς</w:t>
      </w:r>
      <w:r>
        <w:rPr>
          <w:rFonts w:eastAsia="Times New Roman" w:cs="Times New Roman"/>
          <w:szCs w:val="24"/>
        </w:rPr>
        <w:t>,</w:t>
      </w:r>
      <w:r>
        <w:rPr>
          <w:rFonts w:eastAsia="Times New Roman" w:cs="Times New Roman"/>
          <w:szCs w:val="24"/>
        </w:rPr>
        <w:t xml:space="preserve"> πιστεύει ότι η διεύρυνση της </w:t>
      </w:r>
      <w:r>
        <w:rPr>
          <w:rFonts w:eastAsia="Times New Roman" w:cs="Times New Roman"/>
          <w:szCs w:val="24"/>
        </w:rPr>
        <w:t>δ</w:t>
      </w:r>
      <w:r>
        <w:rPr>
          <w:rFonts w:eastAsia="Times New Roman" w:cs="Times New Roman"/>
          <w:szCs w:val="24"/>
        </w:rPr>
        <w:t>ημοκρατίας χρειάζεται πολλές ακόμα αλλαγές, δομικές αλλαγές, που θα συνδυάζουν την πληθυσμιακή, διοικητική και παραγωγική αποκέντρ</w:t>
      </w:r>
      <w:r>
        <w:rPr>
          <w:rFonts w:eastAsia="Times New Roman" w:cs="Times New Roman"/>
          <w:szCs w:val="24"/>
        </w:rPr>
        <w:t xml:space="preserve">ωση με λειτουργίες άμεσης δημοκρατίας. </w:t>
      </w:r>
    </w:p>
    <w:p w14:paraId="71252C2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Η συνεργασία των πολιτικών δυνάμεων με ευρύτερες συναινέσεις, όπου είναι εφικτό, είναι εκείνη που θα δώσει ένα μήνυμα ενότητας στους πολίτες, θα αναβαθμίσει τον πολιτικό λόγο και θα δώσει ένα καινούριο νόημα στην ένν</w:t>
      </w:r>
      <w:r>
        <w:rPr>
          <w:rFonts w:eastAsia="Times New Roman" w:cs="Times New Roman"/>
          <w:szCs w:val="24"/>
        </w:rPr>
        <w:t xml:space="preserve">οια της συμμετοχής στα κοινά. </w:t>
      </w:r>
    </w:p>
    <w:p w14:paraId="71252C2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Σήμερα, με τον παρόντα νόμο, ας συμφωνήσουμε εκεί που συμφωνούμε. Το ΠΑΣΟΚ, το ΚΚΕ, το Ποτάμι, η Ένωση Κεντρώων, ας ψηφίσουν σε αυτά που συμφωνούν και ας αφήσουν τις υποθέσεις επί των προθέσεων. Τα πράγματα τίθενται συγκεκριμ</w:t>
      </w:r>
      <w:r>
        <w:rPr>
          <w:rFonts w:eastAsia="Times New Roman" w:cs="Times New Roman"/>
          <w:szCs w:val="24"/>
        </w:rPr>
        <w:t>ένα και στα συγκεκριμένα θα ψηφίσουμε.</w:t>
      </w:r>
    </w:p>
    <w:p w14:paraId="71252C2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Η Νέα Δημοκρατία λέει ότι θέλουμε να κλέψουμε τις ψήφους με τον εκλογικό νόμο που καταργεί το μπόνους των πενήντα εδρών. Είναι μια λογική του παραλόγου, την οποία εγώ δεν μπορώ να καταλάβω. Πολλά χρόνια με το ρουσφέτι</w:t>
      </w:r>
      <w:r>
        <w:rPr>
          <w:rFonts w:eastAsia="Times New Roman" w:cs="Times New Roman"/>
          <w:szCs w:val="24"/>
        </w:rPr>
        <w:t xml:space="preserve"> ήθελα</w:t>
      </w:r>
      <w:r>
        <w:rPr>
          <w:rFonts w:eastAsia="Times New Roman" w:cs="Times New Roman"/>
          <w:szCs w:val="24"/>
        </w:rPr>
        <w:t>ν</w:t>
      </w:r>
      <w:r>
        <w:rPr>
          <w:rFonts w:eastAsia="Times New Roman" w:cs="Times New Roman"/>
          <w:szCs w:val="24"/>
        </w:rPr>
        <w:t xml:space="preserve"> να κλέβουν τις ψήφους του ελληνικού λαού. Τώρα το κάνουν με τη διατήρηση του μπόνους. </w:t>
      </w:r>
    </w:p>
    <w:p w14:paraId="71252C30"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71252C31" w14:textId="77777777" w:rsidR="00802761" w:rsidRDefault="00465DC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71252C32"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Κεγκέρογλου από τη Δημοκρατική Συμπαράταξη. Μετά θα μιλήσει ο κ. Δρίτσας. </w:t>
      </w:r>
    </w:p>
    <w:p w14:paraId="71252C33"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Κυρίες και κύριοι συνάδελφοι, ο εκλογικός νόμος δεν μπορεί να είναι αποτέλεσμα συγκυριακών πλειοψηφιών και μειοψηφιών, όπως άλλωστε επιτάσ</w:t>
      </w:r>
      <w:r>
        <w:rPr>
          <w:rFonts w:eastAsia="Times New Roman" w:cs="Times New Roman"/>
          <w:szCs w:val="24"/>
        </w:rPr>
        <w:t xml:space="preserve">σει το Σύνταγμά μας και όπως απαιτεί η </w:t>
      </w:r>
      <w:r>
        <w:rPr>
          <w:rFonts w:eastAsia="Times New Roman" w:cs="Times New Roman"/>
          <w:szCs w:val="24"/>
        </w:rPr>
        <w:t>δ</w:t>
      </w:r>
      <w:r>
        <w:rPr>
          <w:rFonts w:eastAsia="Times New Roman" w:cs="Times New Roman"/>
          <w:szCs w:val="24"/>
        </w:rPr>
        <w:t xml:space="preserve">ημοκρατία. </w:t>
      </w:r>
    </w:p>
    <w:p w14:paraId="71252C3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μπορεί να συμβαίνει ιδιαίτερα στην Ελλάδα του σήμερα, με όλες τις θετικές και αρνητικές εμπειρίες του παρελθόντος, από τα καλπονοθευτικά συστήματα της δεκαετίας του </w:t>
      </w:r>
      <w:r>
        <w:rPr>
          <w:rFonts w:eastAsia="Times New Roman" w:cs="Times New Roman"/>
          <w:szCs w:val="24"/>
        </w:rPr>
        <w:t>΄</w:t>
      </w:r>
      <w:r>
        <w:rPr>
          <w:rFonts w:eastAsia="Times New Roman" w:cs="Times New Roman"/>
          <w:szCs w:val="24"/>
        </w:rPr>
        <w:t>50 μέχρι αυτά που οδηγούσαν σε τρι</w:t>
      </w:r>
      <w:r>
        <w:rPr>
          <w:rFonts w:eastAsia="Times New Roman" w:cs="Times New Roman"/>
          <w:szCs w:val="24"/>
        </w:rPr>
        <w:t xml:space="preserve">πλές εκλογές, προκειμένου να υπάρξει σχετική πλειοψηφία, σε μια περίοδο που απαιτούνται ευρύτερες συναινέσεις για να βγει η χώρα από την πολύπλευρη κρίση που βιώνει.  </w:t>
      </w:r>
    </w:p>
    <w:p w14:paraId="71252C3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Αυτό που θα περίμενε κανείς ήταν να προηγηθεί ένας ουσιαστικός διάλογος και να επιδιωχθε</w:t>
      </w:r>
      <w:r>
        <w:rPr>
          <w:rFonts w:eastAsia="Times New Roman" w:cs="Times New Roman"/>
          <w:szCs w:val="24"/>
        </w:rPr>
        <w:t>ί μια ευρεία σύγκλιση των πολιτικών δυνάμεων. Τίποτα, όμως, από όλα αυτά δεν συνέβη, παρά μόνο μια προσπάθεια υφαρπαγής συναίνεσης. Γι’ αυτό, καταγγείλαμε από την αρχή τις μεθοδεύσεις, τα κόλπα και τους τακτικισμούς της Κυβέρνησης, που επιχειρεί μια αποσπα</w:t>
      </w:r>
      <w:r>
        <w:rPr>
          <w:rFonts w:eastAsia="Times New Roman" w:cs="Times New Roman"/>
          <w:szCs w:val="24"/>
        </w:rPr>
        <w:t xml:space="preserve">σματική παρέμβαση στον εκλογικό νόμο. </w:t>
      </w:r>
    </w:p>
    <w:p w14:paraId="71252C3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Οι πολύ μεγάλες εκλογικές περιφέρειες παραμένουν άθικτες και δεν αντιμετωπίζονται χρόνια θέματα, όπως η ψήφος των κατοίκων εξωτερικού και η εκπροσώπηση των ομογενών. </w:t>
      </w:r>
    </w:p>
    <w:p w14:paraId="71252C3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Στηλιτεύουμε την κομματική σκοπιμότητα του ΣΥΡΙΖΑ,</w:t>
      </w:r>
      <w:r>
        <w:rPr>
          <w:rFonts w:eastAsia="Times New Roman" w:cs="Times New Roman"/>
          <w:szCs w:val="24"/>
        </w:rPr>
        <w:t xml:space="preserve"> αλλά και της Νέας Δημοκρατίας, που διεκδικούν το υπερβολικό μπόνους των πενήντα εδρών ο καθένας για τον εαυτό του. Η Νέα Δημοκρατία, που </w:t>
      </w:r>
      <w:r>
        <w:rPr>
          <w:rFonts w:eastAsia="Times New Roman" w:cs="Times New Roman"/>
          <w:szCs w:val="24"/>
        </w:rPr>
        <w:lastRenderedPageBreak/>
        <w:t>δημοσκοπικά προηγείται –και το αποδέχεται και η Κυβέρνηση- έχει σφιχταγκαλιαστεί με την ιδέα του μπόνους των πενήντα ε</w:t>
      </w:r>
      <w:r>
        <w:rPr>
          <w:rFonts w:eastAsia="Times New Roman" w:cs="Times New Roman"/>
          <w:szCs w:val="24"/>
        </w:rPr>
        <w:t>δρών. Ο ΣΥΡΙΖΑ, που δημοσκοπικά αλλά και σύμφωνα με τις δηλώσεις των Υπουργών του είναι δεύτερος, θέλει να πάρει και ως δεύτερος τις πενήντα έδρες, τις οποίες έχει πάρει δύο φορές εξάλλου, τον Γενάρη του 2015 και τον Σεπτέμβριο του 2015.</w:t>
      </w:r>
    </w:p>
    <w:p w14:paraId="71252C3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Όλα αυτά δεν είναι</w:t>
      </w:r>
      <w:r>
        <w:rPr>
          <w:rFonts w:eastAsia="Times New Roman" w:cs="Times New Roman"/>
          <w:szCs w:val="24"/>
        </w:rPr>
        <w:t xml:space="preserve"> πολιτική τοποθέτηση ευθύνης απέναντι στον λαό για το σήμερα και το μέλλον. Όλα αυτά είναι δόλια πολιτική, που αναλογεί εξίσου και στους δύο. Περί αυτού πρόκειται: </w:t>
      </w:r>
      <w:r>
        <w:rPr>
          <w:rFonts w:eastAsia="Times New Roman" w:cs="Times New Roman"/>
          <w:szCs w:val="24"/>
        </w:rPr>
        <w:t>Π</w:t>
      </w:r>
      <w:r>
        <w:rPr>
          <w:rFonts w:eastAsia="Times New Roman" w:cs="Times New Roman"/>
          <w:szCs w:val="24"/>
        </w:rPr>
        <w:t>οιος θα πάρει την προίκα! Καλούμε και τους δύο, Νέα Δημοκρατία και ΣΥΡΙΖΑ, να αφήσουν τις α</w:t>
      </w:r>
      <w:r>
        <w:rPr>
          <w:rFonts w:eastAsia="Times New Roman" w:cs="Times New Roman"/>
          <w:szCs w:val="24"/>
        </w:rPr>
        <w:t xml:space="preserve">κραίες θέσεις και τις κομματικές σκοπιμότητες και να έρθουν στο επίπεδο της συνεννόησης. </w:t>
      </w:r>
    </w:p>
    <w:p w14:paraId="71252C3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Η Δημοκρατική Συμπαράταξη με αίσθημα ευθύνης κατέθεσε μια δημοκρατική πρόταση για το εκλογικό σύστημα, που διασφαλίζει την αναλογική εκπροσώπηση και αποτρέπει την ακυ</w:t>
      </w:r>
      <w:r>
        <w:rPr>
          <w:rFonts w:eastAsia="Times New Roman" w:cs="Times New Roman"/>
          <w:szCs w:val="24"/>
        </w:rPr>
        <w:t xml:space="preserve">βερνησία. Είναι η γνωστή «πρόταση των πέντε σημείων». </w:t>
      </w:r>
    </w:p>
    <w:p w14:paraId="71252C3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Προτείνουμε, πρώτον, την κατάργηση του υπερβολικού μπόνους των πενήντα εδρών και θέσπιση μικρότερου –είκοσι πέντε έως τριάντα έδρες- με προϋποθέσεις, τις οποίες έχει αναλύσει ο Κώστας Σκανδαλίδης. </w:t>
      </w:r>
    </w:p>
    <w:p w14:paraId="71252C3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Δεύ</w:t>
      </w:r>
      <w:r>
        <w:rPr>
          <w:rFonts w:eastAsia="Times New Roman" w:cs="Times New Roman"/>
          <w:szCs w:val="24"/>
        </w:rPr>
        <w:t xml:space="preserve">τερον, ψήφο σε όσους συμπληρώνουν τα δεκαεπτά. Δεν ισχύει το επιχείρημα της Νέας Δημοκρατίας ότι πάμε στους δεκαεξάρηδες. Μιλάμε για όσους συμπληρώνουν τα δεκαεπτά. </w:t>
      </w:r>
    </w:p>
    <w:p w14:paraId="71252C3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Τρίτον, κατάτμηση των πολύ μεγάλων εκλογικών περιφερειών, τουλάχιστον της Β΄ Αθήνας και τη</w:t>
      </w:r>
      <w:r>
        <w:rPr>
          <w:rFonts w:eastAsia="Times New Roman" w:cs="Times New Roman"/>
          <w:szCs w:val="24"/>
        </w:rPr>
        <w:t xml:space="preserve">ς Αττικής. </w:t>
      </w:r>
    </w:p>
    <w:p w14:paraId="71252C3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Τέταρτον, διατήρηση του ορίου εισόδου στη Βουλή του 3%.</w:t>
      </w:r>
    </w:p>
    <w:p w14:paraId="71252C3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Πέμπτον, ψήφο στους κατοίκους του εξωτερικού και εκπροσώπηση των ομογενών στο Κοινοβούλιο, που είναι δύο διαφορετικά πράγματα. </w:t>
      </w:r>
    </w:p>
    <w:p w14:paraId="71252C3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Ας δούμε όμως τα κυβερνητικά επιχειρήματα: Ο Υπουργός Εσωτερ</w:t>
      </w:r>
      <w:r>
        <w:rPr>
          <w:rFonts w:eastAsia="Times New Roman" w:cs="Times New Roman"/>
          <w:szCs w:val="24"/>
        </w:rPr>
        <w:t xml:space="preserve">ικών, ο κ. Κουρουμπλής, κάλεσε τα κόμματα της </w:t>
      </w:r>
      <w:r>
        <w:rPr>
          <w:rFonts w:eastAsia="Times New Roman" w:cs="Times New Roman"/>
          <w:szCs w:val="24"/>
        </w:rPr>
        <w:t>Ε</w:t>
      </w:r>
      <w:r>
        <w:rPr>
          <w:rFonts w:eastAsia="Times New Roman" w:cs="Times New Roman"/>
          <w:szCs w:val="24"/>
        </w:rPr>
        <w:t>λάσσονος Αντιπολίτευσης</w:t>
      </w:r>
      <w:r>
        <w:rPr>
          <w:rFonts w:eastAsia="Times New Roman" w:cs="Times New Roman"/>
          <w:szCs w:val="24"/>
        </w:rPr>
        <w:t>,</w:t>
      </w:r>
      <w:r>
        <w:rPr>
          <w:rFonts w:eastAsia="Times New Roman" w:cs="Times New Roman"/>
          <w:szCs w:val="24"/>
        </w:rPr>
        <w:t xml:space="preserve"> και κυρίως το ΠΑΣΟΚ</w:t>
      </w:r>
      <w:r>
        <w:rPr>
          <w:rFonts w:eastAsia="Times New Roman" w:cs="Times New Roman"/>
          <w:szCs w:val="24"/>
        </w:rPr>
        <w:t>,</w:t>
      </w:r>
      <w:r>
        <w:rPr>
          <w:rFonts w:eastAsia="Times New Roman" w:cs="Times New Roman"/>
          <w:szCs w:val="24"/>
        </w:rPr>
        <w:t xml:space="preserve"> να ψηφίσουν τον εκλογικό νόμο που </w:t>
      </w:r>
      <w:r>
        <w:rPr>
          <w:rFonts w:eastAsia="Times New Roman" w:cs="Times New Roman"/>
          <w:szCs w:val="24"/>
        </w:rPr>
        <w:lastRenderedPageBreak/>
        <w:t>προτείνει η Κυβέρνηση, για να μην πάρει τις πενήντα έδρες ο κ. Μητσοτάκης. Μάλιστα, είπε «μην γίνετε ουρά του Μητσοτάκη».</w:t>
      </w:r>
    </w:p>
    <w:p w14:paraId="71252C40"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Έχουμε </w:t>
      </w:r>
      <w:r>
        <w:rPr>
          <w:rFonts w:eastAsia="Times New Roman" w:cs="Times New Roman"/>
          <w:szCs w:val="24"/>
        </w:rPr>
        <w:t>και λέμε, λοιπόν: Πρώτον, κύριε Κουρουμπλή, όταν μέχρι πριν τέσσερις βδομάδες ήσασταν ο εισηγητής της πρότασης με μπόνους είκοσι ο</w:t>
      </w:r>
      <w:r>
        <w:rPr>
          <w:rFonts w:eastAsia="Times New Roman" w:cs="Times New Roman"/>
          <w:szCs w:val="24"/>
        </w:rPr>
        <w:t>κ</w:t>
      </w:r>
      <w:r>
        <w:rPr>
          <w:rFonts w:eastAsia="Times New Roman" w:cs="Times New Roman"/>
          <w:szCs w:val="24"/>
        </w:rPr>
        <w:t xml:space="preserve">τώ έως τριάντα έδρες και κατάτμηση των μεγάλων περιφερειών, μιας πρότασης δηλαδή ανάλογης με τη δική μας, ήσασταν η ουρά του </w:t>
      </w:r>
      <w:r>
        <w:rPr>
          <w:rFonts w:eastAsia="Times New Roman" w:cs="Times New Roman"/>
          <w:szCs w:val="24"/>
        </w:rPr>
        <w:t>Μητσοτάκη; Του χαρίζατε πενήντα έδρες; Αν γινόταν πλειοψηφούσα στα συλλογικά όργανα του ΣΥΡΙΖΑ αυτή η άποψη, τότε ο ΣΥΡΙΖΑ συνολικά θα ήταν η ουρά του Μητσοτάκη; Μα, τι λέτε σήμερα; Μήπως αυτή η δήλωση</w:t>
      </w:r>
      <w:r>
        <w:rPr>
          <w:rFonts w:eastAsia="Times New Roman" w:cs="Times New Roman"/>
          <w:szCs w:val="24"/>
        </w:rPr>
        <w:t>,</w:t>
      </w:r>
      <w:r>
        <w:rPr>
          <w:rFonts w:eastAsia="Times New Roman" w:cs="Times New Roman"/>
          <w:szCs w:val="24"/>
        </w:rPr>
        <w:t xml:space="preserve"> την οποία είχατε κάνει</w:t>
      </w:r>
      <w:r>
        <w:rPr>
          <w:rFonts w:eastAsia="Times New Roman" w:cs="Times New Roman"/>
          <w:szCs w:val="24"/>
        </w:rPr>
        <w:t>,</w:t>
      </w:r>
      <w:r>
        <w:rPr>
          <w:rFonts w:eastAsia="Times New Roman" w:cs="Times New Roman"/>
          <w:szCs w:val="24"/>
        </w:rPr>
        <w:t xml:space="preserve"> ήταν αποτέλεσμα μιας αγωνίας,</w:t>
      </w:r>
      <w:r>
        <w:rPr>
          <w:rFonts w:eastAsia="Times New Roman" w:cs="Times New Roman"/>
          <w:szCs w:val="24"/>
        </w:rPr>
        <w:t xml:space="preserve"> ότι πραγματικά στο πεδίο που έχει διαμορφωθεί η απλή αναλογική μπορεί να οδηγήσει και σε ακυβερνησία; Και εντάξει αυτό. </w:t>
      </w:r>
    </w:p>
    <w:p w14:paraId="71252C41"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Γιατί κάνατε γαργάρα την κατάτμηση των περιφερειών; Ποια συμφέροντα οδήγησαν στο να αποφασίσει η Κυβέρνηση -που το είχε σημαία και εσε</w:t>
      </w:r>
      <w:r>
        <w:rPr>
          <w:rFonts w:eastAsia="Times New Roman" w:cs="Times New Roman"/>
          <w:szCs w:val="24"/>
        </w:rPr>
        <w:t xml:space="preserve">ίς προσωπικά, κύριε Κουρουμπλή- να μη λέτε κουβέντα σήμερα για την κατάτμηση; Μπορείτε να μας το εξηγήσετε; </w:t>
      </w:r>
    </w:p>
    <w:p w14:paraId="71252C42"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Κύριε Κουρουμπλή, το δεύτερο που θέλω να πω είναι το εξής: Είναι έντιμο να αναγνωρίζετε ευθέως ότι, όποτε και εάν γίνουν οι επόμενες εκλογές, ο ΣΥΡ</w:t>
      </w:r>
      <w:r>
        <w:rPr>
          <w:rFonts w:eastAsia="Times New Roman" w:cs="Times New Roman"/>
          <w:szCs w:val="24"/>
        </w:rPr>
        <w:t xml:space="preserve">ΙΖΑ θα είναι δεύτερο κόμμα, για να μας λέτε εμάς ουρά του πρώτου. Μας συκοφαντείτε, λοιπόν, με αυτά που λέτε ως γενίτσαρος που έχετε καταντήσει, μετά τη μετάλλαξή σας, μετά την αποστασία σας, γιατί δεν διαγραφήκατε, αποστατήσατε. Διαγραφήκατε, αν θυμάστε, </w:t>
      </w:r>
      <w:r>
        <w:rPr>
          <w:rFonts w:eastAsia="Times New Roman" w:cs="Times New Roman"/>
          <w:szCs w:val="24"/>
        </w:rPr>
        <w:t xml:space="preserve">όταν υπογράψατε την τροπολογία για το «Πόρτο Καρράς». </w:t>
      </w:r>
    </w:p>
    <w:p w14:paraId="71252C43"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Αυτά που λέγατε τα αναιρέσατε</w:t>
      </w:r>
      <w:r>
        <w:rPr>
          <w:rFonts w:eastAsia="Times New Roman" w:cs="Times New Roman"/>
          <w:szCs w:val="24"/>
        </w:rPr>
        <w:t>,</w:t>
      </w:r>
      <w:r>
        <w:rPr>
          <w:rFonts w:eastAsia="Times New Roman" w:cs="Times New Roman"/>
          <w:szCs w:val="24"/>
        </w:rPr>
        <w:t xml:space="preserve"> μόνο και μόνο για να κρατήσετε τον υπουργικό σας θώκο ή είναι τόσο μεγάλο το μεγαλείο των συλλογικών αποφάσεων; Αν είναι τόσο μεγάλη η πίστη σας στις συλλογικές αποφάσεις</w:t>
      </w:r>
      <w:r>
        <w:rPr>
          <w:rFonts w:eastAsia="Times New Roman" w:cs="Times New Roman"/>
          <w:szCs w:val="24"/>
        </w:rPr>
        <w:t xml:space="preserve">, γιατί δημόσια καταθέσατε την πρόταση και δεν περιμένατε τις συλλογικές αποφάσεις; </w:t>
      </w:r>
    </w:p>
    <w:p w14:paraId="71252C44"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Όμως ας πάμε και στον Πρωθυπουργό. Ο κ. Τσίπρας και όλοι οι Υπουργοί του</w:t>
      </w:r>
      <w:r>
        <w:rPr>
          <w:rFonts w:eastAsia="Times New Roman" w:cs="Times New Roman"/>
          <w:szCs w:val="24"/>
        </w:rPr>
        <w:t>,</w:t>
      </w:r>
      <w:r>
        <w:rPr>
          <w:rFonts w:eastAsia="Times New Roman" w:cs="Times New Roman"/>
          <w:szCs w:val="24"/>
        </w:rPr>
        <w:t xml:space="preserve"> υποστηρίζουν με κάθε ευκαιρία ότι θα γίνουν εκλογές το 2019. Άρα λοιπόν, τρία χρόνια πριν το 2019</w:t>
      </w:r>
      <w:r>
        <w:rPr>
          <w:rFonts w:eastAsia="Times New Roman" w:cs="Times New Roman"/>
          <w:szCs w:val="24"/>
        </w:rPr>
        <w:t>,</w:t>
      </w:r>
      <w:r>
        <w:rPr>
          <w:rFonts w:eastAsia="Times New Roman" w:cs="Times New Roman"/>
          <w:szCs w:val="24"/>
        </w:rPr>
        <w:t xml:space="preserve"> υποθέτω ότι υπάρχουν δυο, τρεις μήνες -έστω μερικές εβδομάδες- για να γίνει διάλογος, για να υπάρξει συνεννόηση, για να οικοδομήσουμε εμπιστοσύνη και να βρούμε τον κοινό τόπο με την ευρύτατη δυνατή συναίνεση. Ποια είναι </w:t>
      </w:r>
      <w:r>
        <w:rPr>
          <w:rFonts w:eastAsia="Times New Roman" w:cs="Times New Roman"/>
          <w:szCs w:val="24"/>
        </w:rPr>
        <w:lastRenderedPageBreak/>
        <w:t>η πρεμούρα να κλείσετε αποσπασματι</w:t>
      </w:r>
      <w:r>
        <w:rPr>
          <w:rFonts w:eastAsia="Times New Roman" w:cs="Times New Roman"/>
          <w:szCs w:val="24"/>
        </w:rPr>
        <w:t>κά ένα θέμα, να αφήσετε άθικτες τις μεγάλες περιφέρειες, να μη δώσετε λύση στο πρόβλημα της ψήφου των κατοίκων εξωτερικού; Με ποιο αιτιολογικό; Της έλλειψης χρόνου; Και «δεν προλαβαίνουμε», αλλά και «εκλογές θα γίνουν το 2019»; Ή το ένα ή το άλλο είναι ψέμ</w:t>
      </w:r>
      <w:r>
        <w:rPr>
          <w:rFonts w:eastAsia="Times New Roman" w:cs="Times New Roman"/>
          <w:szCs w:val="24"/>
        </w:rPr>
        <w:t>α. Ξεκαθαρίστε! Δεν μπορείτε να λέτε δυο ψέματα, ένα μόνο!</w:t>
      </w:r>
    </w:p>
    <w:p w14:paraId="71252C45"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Κόκκινη γραμμή έθεταν ΣΥΡΙΖΑ-ΑΝΕΛ και Ένωση Κεντρώων για το όριο του 3%. Καλά, ΣΥΡΙΖΑ και ΑΝΕΛ, ως συνήθως, από τις κόκκινες γραμμές πηγαίνουν στις ροζ κορδέλες. </w:t>
      </w:r>
    </w:p>
    <w:p w14:paraId="71252C46"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Τώρα και εσείς, κύριε Λεβέντη, στα</w:t>
      </w:r>
      <w:r>
        <w:rPr>
          <w:rFonts w:eastAsia="Times New Roman" w:cs="Times New Roman"/>
          <w:szCs w:val="24"/>
        </w:rPr>
        <w:t xml:space="preserve"> ροζ; Εκείνο το σκίτσο του κ. Φλαμπουράρη που σας έδειχνε στο τσεπάκι του κ. Τσίπρα ως ποσέτ μήπως ήταν πραγματικό; </w:t>
      </w:r>
    </w:p>
    <w:p w14:paraId="71252C47"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Κυρίες και κύριοι της Κυβέρνησης, κυρίες και κύριοι συνάδελφοι, η Κυβέρνηση οφείλει, έστω και τώρα, να ακολουθήσει την πρόταση που έχουμε κ</w:t>
      </w:r>
      <w:r>
        <w:rPr>
          <w:rFonts w:eastAsia="Times New Roman" w:cs="Times New Roman"/>
          <w:szCs w:val="24"/>
        </w:rPr>
        <w:t xml:space="preserve">αταθέσει εμείς, αλλά ουσιαστικά είναι αίτημα της πλειοψηφίας των πολιτών: διάλογος, συνεννόηση, οικοδόμηση εμπιστοσύνης. Πρέπει να δούμε όλα τα θέματα </w:t>
      </w:r>
      <w:r>
        <w:rPr>
          <w:rFonts w:eastAsia="Times New Roman" w:cs="Times New Roman"/>
          <w:szCs w:val="24"/>
        </w:rPr>
        <w:lastRenderedPageBreak/>
        <w:t>του εκλογικού νόμου, να προχωρήσουμε σε ένα εκλογικό σύστημα ευρείας αποδοχής που θα δώσει το καλύτερο γι</w:t>
      </w:r>
      <w:r>
        <w:rPr>
          <w:rFonts w:eastAsia="Times New Roman" w:cs="Times New Roman"/>
          <w:szCs w:val="24"/>
        </w:rPr>
        <w:t xml:space="preserve">α την Ελλάδα και τους Έλληνες. </w:t>
      </w:r>
    </w:p>
    <w:p w14:paraId="71252C48"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71252C49"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71252C4A" w14:textId="77777777" w:rsidR="00802761" w:rsidRDefault="00465DCE">
      <w:pPr>
        <w:spacing w:after="0"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Τον λόγο έχει ο Υπουργός κ. Δρίτσας για πέντε λεπτά. </w:t>
      </w:r>
    </w:p>
    <w:p w14:paraId="71252C4B" w14:textId="77777777" w:rsidR="00802761" w:rsidRDefault="00465DCE">
      <w:pPr>
        <w:spacing w:after="0" w:line="600" w:lineRule="auto"/>
        <w:ind w:firstLine="720"/>
        <w:jc w:val="both"/>
        <w:rPr>
          <w:rFonts w:eastAsia="Times New Roman"/>
          <w:szCs w:val="24"/>
        </w:rPr>
      </w:pPr>
      <w:r>
        <w:rPr>
          <w:rFonts w:eastAsia="Times New Roman"/>
          <w:b/>
          <w:szCs w:val="24"/>
        </w:rPr>
        <w:t xml:space="preserve">ΘΕΟΔΩΡΟΣ ΔΡΙΤΣΑΣ (Υπουργός Ναυτιλίας και Νησιωτικής Πολιτικής): </w:t>
      </w:r>
      <w:r>
        <w:rPr>
          <w:rFonts w:eastAsia="Times New Roman"/>
          <w:szCs w:val="24"/>
        </w:rPr>
        <w:t xml:space="preserve">Είμαι βέβαιος ότι ο Παναγιώτης Κουρουμπλής δεν έχει ανάγκη την υπεράσπισή μου, αλλά η χυδαιότητα του να ονομάζεται και γενίτσαρος ξεπερνάει κάθε προηγούμενο. </w:t>
      </w:r>
    </w:p>
    <w:p w14:paraId="71252C4C" w14:textId="77777777" w:rsidR="00802761" w:rsidRDefault="00465DCE">
      <w:pPr>
        <w:spacing w:after="0" w:line="600" w:lineRule="auto"/>
        <w:ind w:firstLine="720"/>
        <w:jc w:val="both"/>
        <w:rPr>
          <w:rFonts w:eastAsia="Times New Roman" w:cs="Times New Roman"/>
          <w:szCs w:val="24"/>
        </w:rPr>
      </w:pPr>
      <w:r>
        <w:rPr>
          <w:rFonts w:eastAsia="Times New Roman"/>
          <w:szCs w:val="24"/>
        </w:rPr>
        <w:t>Κυρίες και κύριοι Βουλευτές, πράγ</w:t>
      </w:r>
      <w:r>
        <w:rPr>
          <w:rFonts w:eastAsia="Times New Roman"/>
          <w:szCs w:val="24"/>
        </w:rPr>
        <w:t xml:space="preserve">ματι, η δεξιά ρητορική δεν ήταν πάντα αγοραία και παραπολιτική. Είχε περιόδους που ήταν αυταρχική, συντηρητική, αντιδραστική, αλλά ήταν και σοβαρή. Τώρα πρόκειται για κατάντια. Παραπολιτικές, αγοραίες ατάκες! Και ακολουθεί και το ΠΑΣΟΚ από πίσω. </w:t>
      </w:r>
    </w:p>
    <w:p w14:paraId="71252C4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Αυτό είνα</w:t>
      </w:r>
      <w:r>
        <w:rPr>
          <w:rFonts w:eastAsia="Times New Roman" w:cs="Times New Roman"/>
          <w:szCs w:val="24"/>
        </w:rPr>
        <w:t>ι το επίπεδο ενός πολυκατακερματισμένου πολιτικού συστήματος, στο οποίο πρέπει με αγωνία να εγκύψουν οι πολιτικές δυνάμεις για να βρουν τους τρόπους εκείνους για να δώσουν στην ελληνική κοινωνία, που προσπαθεί να αναζητήσει τις σοβαρές συγκροτήσεις της και</w:t>
      </w:r>
      <w:r>
        <w:rPr>
          <w:rFonts w:eastAsia="Times New Roman" w:cs="Times New Roman"/>
          <w:szCs w:val="24"/>
        </w:rPr>
        <w:t xml:space="preserve"> τους αποτελεσματικούς προσανατολισμούς της, τη δυνατότητα να εκφραστεί. </w:t>
      </w:r>
    </w:p>
    <w:p w14:paraId="71252C4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Ποιο είναι καλύτερο εργαλείο για να ξεκινήσει κανείς να ξετυλίγει αυτό το κουβάρι της παρακμής ενός πολιτικού συστήματος παραδοσιακού, που αποδομήθηκε και τα συμπτώματά του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Είναι </w:t>
      </w:r>
      <w:r>
        <w:rPr>
          <w:rFonts w:eastAsia="Times New Roman" w:cs="Times New Roman"/>
          <w:szCs w:val="24"/>
        </w:rPr>
        <w:t>αυ</w:t>
      </w:r>
      <w:r>
        <w:rPr>
          <w:rFonts w:eastAsia="Times New Roman" w:cs="Times New Roman"/>
          <w:szCs w:val="24"/>
        </w:rPr>
        <w:t xml:space="preserve">τά που ακούσαμε από την κ. Βούλτεψη, από τον κ. Βαρβιτσιώτη, από τον κ. Γεωργιάδη, τώρα από τον κ. Κεγκέρογλου και από πολλούς άλλους; </w:t>
      </w:r>
    </w:p>
    <w:p w14:paraId="71252C4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Να στεριώσει η πολιτική είναι το αίτημα. </w:t>
      </w:r>
      <w:r>
        <w:rPr>
          <w:rFonts w:eastAsia="Times New Roman" w:cs="Times New Roman"/>
          <w:szCs w:val="24"/>
        </w:rPr>
        <w:t xml:space="preserve">Ποιο εργαλείο μπορεί να αποτελεί το στέρεο κατ’ </w:t>
      </w:r>
      <w:r>
        <w:rPr>
          <w:rFonts w:eastAsia="Times New Roman" w:cs="Times New Roman"/>
          <w:szCs w:val="24"/>
        </w:rPr>
        <w:t xml:space="preserve">αρχάς </w:t>
      </w:r>
      <w:r>
        <w:rPr>
          <w:rFonts w:eastAsia="Times New Roman" w:cs="Times New Roman"/>
          <w:szCs w:val="24"/>
        </w:rPr>
        <w:t>έδαφος για να αρχίσει αυτ</w:t>
      </w:r>
      <w:r>
        <w:rPr>
          <w:rFonts w:eastAsia="Times New Roman" w:cs="Times New Roman"/>
          <w:szCs w:val="24"/>
        </w:rPr>
        <w:t>ού του είδους η ανασυγκρότηση, για να ενθαρρυνθεί και να ενισχυθεί η αναλογική εκπροσώπηση, η κατά τεκμήριο μέγιστη δυνατή αναλογικότητα στην εκπροσώπηση;</w:t>
      </w:r>
    </w:p>
    <w:p w14:paraId="71252C50"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Για τη Δεξιά είναι καθαρά τα πράγματα, ποτέ δεν ήταν με την απλή αναλογική. Πάντα ήταν με τα καλπονοθ</w:t>
      </w:r>
      <w:r>
        <w:rPr>
          <w:rFonts w:eastAsia="Times New Roman" w:cs="Times New Roman"/>
          <w:szCs w:val="24"/>
        </w:rPr>
        <w:t>ευτικά συστήματα. Το ΠΑΣΟΚ στη διαδρομή, όταν έγινε ισχυρή εξουσία, μεταλλάχθηκε και εκείνο και δεν επέλεξε την απλή αναλογική ποτέ στη διαδρομή του, ενώ θα μπορούσε να το κάνει τότε. Είναι και αυτό, λοιπόν, καταχωρισμένο στην κατηγορία εκείνων των πολιτικ</w:t>
      </w:r>
      <w:r>
        <w:rPr>
          <w:rFonts w:eastAsia="Times New Roman" w:cs="Times New Roman"/>
          <w:szCs w:val="24"/>
        </w:rPr>
        <w:t xml:space="preserve">ών δυνάμεων που ενίσχυσαν και ενθάρρυναν και διαιώνισαν τα καλπονοθευτικά συστήματα. </w:t>
      </w:r>
    </w:p>
    <w:p w14:paraId="71252C5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Αυτά είναι γεγονότα καταγεγραμμένα ιστορικά. Δεν είναι δίκη προθέσεων, ότι δήθεν τώρα ο ΣΥΡΙΖΑ έχει σκοπιμότητες. Ας έχει όσες σκοπιμότητες θέλει ο ΣΥΡΙΖΑ. Και; Τίθεται τ</w:t>
      </w:r>
      <w:r>
        <w:rPr>
          <w:rFonts w:eastAsia="Times New Roman" w:cs="Times New Roman"/>
          <w:szCs w:val="24"/>
        </w:rPr>
        <w:t>ο θέμα ή δεν τίθεται; Με κυβερνητική πρωτοβουλία τίθεται ή δεν τίθεται το θέμα να προχωρήσει το ελληνικό Κοινοβούλιο στη θεσμοθέτηση ενός αναλογικού συστήματος και μέσα από αυτό να αναζητήσουμε με δημοκρατικούς όρους την ανασύνταξη της πολιτικής και του πο</w:t>
      </w:r>
      <w:r>
        <w:rPr>
          <w:rFonts w:eastAsia="Times New Roman" w:cs="Times New Roman"/>
          <w:szCs w:val="24"/>
        </w:rPr>
        <w:t>λιτικού πεδίου της χώρας μας και την ενθάρρυνση της μέγιστης δυνατής συμμετοχής των πολιτών και της ευθύνης σε αυτά;</w:t>
      </w:r>
    </w:p>
    <w:p w14:paraId="71252C52"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Πώς θα ξεπεράσουμε τον κατακερματισμό; Πώς θα ξεπεράσουμε την πολυδιάσπαση; Πώς θα ξεπεράσουμε όλες αυτές τις αρνητικές καταστάσεις στις οπ</w:t>
      </w:r>
      <w:r>
        <w:rPr>
          <w:rFonts w:eastAsia="Times New Roman" w:cs="Times New Roman"/>
          <w:szCs w:val="24"/>
        </w:rPr>
        <w:t xml:space="preserve">οίες η κρίση της οικονομίας, η κρίση της πολιτικής, που ακολουθήθηκε τα τελευταία είκοσι χρόνια τουλάχιστον, οδήγησαν τον τόπο εκεί που τον οδήγησαν; Μαγικά; Μόνο με τις πρωτοβουλίες τις πολιτικές; Δεν θα δώσουμε τη δυνατότητα στην κοινωνία να εκφραστεί; </w:t>
      </w:r>
    </w:p>
    <w:p w14:paraId="71252C5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Σήμερα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που η Βουλή έχει τη δυνατότητα, αυτά πρέπει να τα αντιμετωπίσει. Ναι και μεγάλες εκλογικές </w:t>
      </w:r>
      <w:r>
        <w:rPr>
          <w:rFonts w:eastAsia="Times New Roman" w:cs="Times New Roman"/>
          <w:szCs w:val="24"/>
        </w:rPr>
        <w:t xml:space="preserve">περιφέρειες </w:t>
      </w:r>
      <w:r>
        <w:rPr>
          <w:rFonts w:eastAsia="Times New Roman" w:cs="Times New Roman"/>
          <w:szCs w:val="24"/>
        </w:rPr>
        <w:t xml:space="preserve">υπάρχουν. Γιατί τόσο αθώο είναι αυτό; Αν τεμαχιστούν οι μεγάλες εκλογικές </w:t>
      </w:r>
      <w:r>
        <w:rPr>
          <w:rFonts w:eastAsia="Times New Roman" w:cs="Times New Roman"/>
          <w:szCs w:val="24"/>
        </w:rPr>
        <w:t xml:space="preserve">περιφέρειες </w:t>
      </w:r>
      <w:r>
        <w:rPr>
          <w:rFonts w:eastAsia="Times New Roman" w:cs="Times New Roman"/>
          <w:szCs w:val="24"/>
        </w:rPr>
        <w:t>είναι κατ’ ανάγκην και υποχρεωτικά απολύτως δημοκρα</w:t>
      </w:r>
      <w:r>
        <w:rPr>
          <w:rFonts w:eastAsia="Times New Roman" w:cs="Times New Roman"/>
          <w:szCs w:val="24"/>
        </w:rPr>
        <w:t xml:space="preserve">τικό και αναλογικό; </w:t>
      </w:r>
    </w:p>
    <w:p w14:paraId="71252C5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Όλοι ξέρουμε –μην παριστάνουμε τους απονήρευτους- πόσες παγίδες έχει αυτός ο κατακερματισμός, που ενδεχομένως πρέπει να γίνει, με όρους όμως που να εξασφαλίζουν σωστές κατευθύνσεις.</w:t>
      </w:r>
    </w:p>
    <w:p w14:paraId="71252C5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w:t>
      </w:r>
      <w:r>
        <w:rPr>
          <w:rFonts w:eastAsia="Times New Roman" w:cs="Times New Roman"/>
          <w:szCs w:val="24"/>
        </w:rPr>
        <w:t>υ ομιλίας του κυρίου Υπουργού)</w:t>
      </w:r>
    </w:p>
    <w:p w14:paraId="71252C5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Έχουμε μπροστά μας όλη τη δυνατότητα να το διερευνήσουμε αυτό. Τώρα όμως να θεσπίσουμε</w:t>
      </w:r>
      <w:r>
        <w:rPr>
          <w:rFonts w:eastAsia="Times New Roman" w:cs="Times New Roman"/>
          <w:b/>
          <w:szCs w:val="24"/>
        </w:rPr>
        <w:t xml:space="preserve"> </w:t>
      </w:r>
      <w:r>
        <w:rPr>
          <w:rFonts w:eastAsia="Times New Roman" w:cs="Times New Roman"/>
          <w:szCs w:val="24"/>
        </w:rPr>
        <w:t xml:space="preserve">την αναλογικότητα τη βασική. </w:t>
      </w:r>
    </w:p>
    <w:p w14:paraId="71252C5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Και να σας πω και κάτι τελευταίο, γιατί εξαντλήθηκε ο χρόνος μου. Ποιος είπε ότι το εκλογικό σύστημα υποχρεω</w:t>
      </w:r>
      <w:r>
        <w:rPr>
          <w:rFonts w:eastAsia="Times New Roman" w:cs="Times New Roman"/>
          <w:szCs w:val="24"/>
        </w:rPr>
        <w:t xml:space="preserve">τικά και εξ ορισμού διαμορφώνει το εκλογικό αποτέλεσμα με έναν τρόπο όπως το εμπνεύστηκαν δήθεν σχεδιαστές του; Ναι, τα καλπονοθευτικά συστήματα υποκλέπτουν ψήφους. </w:t>
      </w:r>
    </w:p>
    <w:p w14:paraId="71252C58" w14:textId="77777777" w:rsidR="00802761" w:rsidRDefault="00465DCE">
      <w:pPr>
        <w:spacing w:after="0" w:line="600" w:lineRule="auto"/>
        <w:ind w:firstLine="567"/>
        <w:jc w:val="both"/>
        <w:rPr>
          <w:rFonts w:eastAsia="Times New Roman" w:cs="Times New Roman"/>
          <w:szCs w:val="24"/>
        </w:rPr>
      </w:pPr>
      <w:r>
        <w:rPr>
          <w:rFonts w:eastAsia="Times New Roman" w:cs="Times New Roman"/>
          <w:szCs w:val="24"/>
        </w:rPr>
        <w:t>Όμως η απλή αναλογική δίνει τη δυνατότητα στον πολίτη να αυτενεργήσει και να ενεργοποιήσει</w:t>
      </w:r>
      <w:r>
        <w:rPr>
          <w:rFonts w:eastAsia="Times New Roman" w:cs="Times New Roman"/>
          <w:szCs w:val="24"/>
        </w:rPr>
        <w:t xml:space="preserve"> δυνατότητες που τα προηγούμενα συστήματα δεν του έδιναν, όπως το κριτήριο της κυβερνησιμότητας, όχι πια με τεχνητούς όρους προκατασκευασμένους, αλλά με δημοκρατικούς όρους που θα αναλάβει η ελληνική κοινωνία να τους διαμορφώσει, εφόσον ο λαός και η κοινων</w:t>
      </w:r>
      <w:r>
        <w:rPr>
          <w:rFonts w:eastAsia="Times New Roman" w:cs="Times New Roman"/>
          <w:szCs w:val="24"/>
        </w:rPr>
        <w:t xml:space="preserve">ία κρίνει ότι αυτό είναι αναγκαίο και να αναδείξει το ισχυρότερο πρώτο κόμμα, μέσα απ’ αυτές τις συνθήκες. </w:t>
      </w:r>
    </w:p>
    <w:p w14:paraId="71252C59" w14:textId="77777777" w:rsidR="00802761" w:rsidRDefault="00465DCE">
      <w:pPr>
        <w:spacing w:after="0" w:line="600" w:lineRule="auto"/>
        <w:ind w:firstLine="567"/>
        <w:jc w:val="both"/>
        <w:rPr>
          <w:rFonts w:eastAsia="Times New Roman" w:cs="Times New Roman"/>
          <w:szCs w:val="24"/>
        </w:rPr>
      </w:pPr>
      <w:r>
        <w:rPr>
          <w:rFonts w:eastAsia="Times New Roman" w:cs="Times New Roman"/>
          <w:szCs w:val="24"/>
        </w:rPr>
        <w:lastRenderedPageBreak/>
        <w:t>Τα άλλα είναι απλώς μικρόψυχες, μίζερες, τακτικιστικές προσεγγίσεις, που δεν απαντούν σε κανένα ουσιώδες πολιτικό πρόβλημα και που πράγματι επιβεβαι</w:t>
      </w:r>
      <w:r>
        <w:rPr>
          <w:rFonts w:eastAsia="Times New Roman" w:cs="Times New Roman"/>
          <w:szCs w:val="24"/>
        </w:rPr>
        <w:t xml:space="preserve">ώνουν ότι αυτές οι δυνάμεις είναι οι δυνάμεις του παρελθόντος και οι δυνάμεις που τις έχει ξεπεράσει η ιστορία. </w:t>
      </w:r>
    </w:p>
    <w:p w14:paraId="71252C5A" w14:textId="77777777" w:rsidR="00802761" w:rsidRDefault="00465DCE">
      <w:pPr>
        <w:spacing w:after="0" w:line="600" w:lineRule="auto"/>
        <w:ind w:firstLine="567"/>
        <w:jc w:val="both"/>
        <w:rPr>
          <w:rFonts w:eastAsia="Times New Roman" w:cs="Times New Roman"/>
          <w:szCs w:val="24"/>
        </w:rPr>
      </w:pPr>
      <w:r>
        <w:rPr>
          <w:rFonts w:eastAsia="Times New Roman" w:cs="Times New Roman"/>
          <w:szCs w:val="24"/>
        </w:rPr>
        <w:t>Ευχαριστώ.</w:t>
      </w:r>
    </w:p>
    <w:p w14:paraId="71252C5B" w14:textId="77777777" w:rsidR="00802761" w:rsidRDefault="00465DCE">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71252C5C" w14:textId="77777777" w:rsidR="00802761" w:rsidRDefault="00465DCE">
      <w:pPr>
        <w:spacing w:after="0" w:line="600" w:lineRule="auto"/>
        <w:ind w:firstLine="567"/>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Τον λόγο έχει ο κ. Γρέγος από τη Χρυσή Αυγή. </w:t>
      </w:r>
    </w:p>
    <w:p w14:paraId="71252C5D" w14:textId="77777777" w:rsidR="00802761" w:rsidRDefault="00465DCE">
      <w:pPr>
        <w:spacing w:after="0" w:line="600" w:lineRule="auto"/>
        <w:ind w:firstLine="567"/>
        <w:jc w:val="both"/>
        <w:rPr>
          <w:rFonts w:eastAsia="Times New Roman" w:cs="Times New Roman"/>
          <w:szCs w:val="24"/>
        </w:rPr>
      </w:pPr>
      <w:r>
        <w:rPr>
          <w:rFonts w:eastAsia="Times New Roman" w:cs="Times New Roman"/>
          <w:b/>
          <w:szCs w:val="24"/>
        </w:rPr>
        <w:t>ΑΝΤΩΝΙΟΣ</w:t>
      </w:r>
      <w:r>
        <w:rPr>
          <w:rFonts w:eastAsia="Times New Roman" w:cs="Times New Roman"/>
          <w:b/>
          <w:szCs w:val="24"/>
        </w:rPr>
        <w:t xml:space="preserve"> ΓΡΕΓΟΣ:</w:t>
      </w:r>
      <w:r>
        <w:rPr>
          <w:rFonts w:eastAsia="Times New Roman" w:cs="Times New Roman"/>
          <w:szCs w:val="24"/>
        </w:rPr>
        <w:t xml:space="preserve"> Ευχαριστώ, κύριε Πρόεδρε. </w:t>
      </w:r>
    </w:p>
    <w:p w14:paraId="71252C5E" w14:textId="77777777" w:rsidR="00802761" w:rsidRDefault="00465DCE">
      <w:pPr>
        <w:spacing w:after="0" w:line="600" w:lineRule="auto"/>
        <w:ind w:firstLine="567"/>
        <w:jc w:val="both"/>
        <w:rPr>
          <w:rFonts w:eastAsia="Times New Roman" w:cs="Times New Roman"/>
          <w:szCs w:val="24"/>
        </w:rPr>
      </w:pPr>
      <w:r>
        <w:rPr>
          <w:rFonts w:eastAsia="Times New Roman" w:cs="Times New Roman"/>
          <w:szCs w:val="24"/>
        </w:rPr>
        <w:t>Άκουσα έναν ομιλητής της Νέας Δημοκρατίας που είπε ότι ο λαός ξύπνησε και θα «μαυρίσει» το ΣΥΡΙΖΑ. Θα πρέπει να είναι σίγουρος ότι αυτός ο λαός που ξύπνησε -όχι τελείως βέβαια, θα ξυπνήσει και ο υπόλοιπος λαός- θα «μαυρί</w:t>
      </w:r>
      <w:r>
        <w:rPr>
          <w:rFonts w:eastAsia="Times New Roman" w:cs="Times New Roman"/>
          <w:szCs w:val="24"/>
        </w:rPr>
        <w:t xml:space="preserve">σει» και τον ΣΥΡΙΖΑ και την Νέα Δημοκρατία φυσικά. </w:t>
      </w:r>
    </w:p>
    <w:p w14:paraId="71252C5F" w14:textId="77777777" w:rsidR="00802761" w:rsidRDefault="00465DCE">
      <w:pPr>
        <w:spacing w:after="0" w:line="600" w:lineRule="auto"/>
        <w:ind w:firstLine="567"/>
        <w:jc w:val="both"/>
        <w:rPr>
          <w:rFonts w:eastAsia="Times New Roman" w:cs="Times New Roman"/>
          <w:szCs w:val="24"/>
        </w:rPr>
      </w:pPr>
      <w:r>
        <w:rPr>
          <w:rFonts w:eastAsia="Times New Roman" w:cs="Times New Roman"/>
          <w:szCs w:val="24"/>
        </w:rPr>
        <w:lastRenderedPageBreak/>
        <w:t>Κύριε Υπουργέ, αναφερθήκατε σε καλπονοθεία. Να ρωτήσετε εμάς τι συμβαίνει σε τέτοιες περιπτώσεις και τι γίνεται με τις εκλογικές αναμετρήσεις στην Ελλάδα. Γιατί αν φανταστούμε την εκλογική αναμέτρηση στην Ελλάδα και βάλουμε τα κόμματα σε μια κοινή αφετηρία</w:t>
      </w:r>
      <w:r>
        <w:rPr>
          <w:rFonts w:eastAsia="Times New Roman" w:cs="Times New Roman"/>
          <w:szCs w:val="24"/>
        </w:rPr>
        <w:t xml:space="preserve"> να ξεκινήσουν όλα τα κόμματα να τρέχουν υποθετικά, οι υποψήφιοι Βουλευτές της Χρυσής Αυγής δεν θα ξεκινήσουν στο ίδιο μοτίβο, γιατί πολύ απλά έχουν περιοριστικούς όρους. Δεν μπορούν να απευθυνθούν στον ελληνικό λαό. Δεν έχουν χρηματοδότηση φυσικά και το α</w:t>
      </w:r>
      <w:r>
        <w:rPr>
          <w:rFonts w:eastAsia="Times New Roman" w:cs="Times New Roman"/>
          <w:szCs w:val="24"/>
        </w:rPr>
        <w:t xml:space="preserve">ποτέλεσμα όλων αυτών είναι η Χρυσή Αυγή αντί να μειώνει τη δύναμή της, να την αυξάνει καθημερινά. </w:t>
      </w:r>
    </w:p>
    <w:p w14:paraId="71252C60" w14:textId="77777777" w:rsidR="00802761" w:rsidRDefault="00465DCE">
      <w:pPr>
        <w:spacing w:after="0" w:line="600" w:lineRule="auto"/>
        <w:ind w:firstLine="567"/>
        <w:jc w:val="both"/>
        <w:rPr>
          <w:rFonts w:eastAsia="Times New Roman" w:cs="Times New Roman"/>
          <w:szCs w:val="24"/>
        </w:rPr>
      </w:pPr>
      <w:r>
        <w:rPr>
          <w:rFonts w:eastAsia="Times New Roman" w:cs="Times New Roman"/>
          <w:szCs w:val="24"/>
        </w:rPr>
        <w:t xml:space="preserve">Μιλήσατε για τον εκλογικό νόμο. Κάποιος που δεν γνωρίζει τι συμβαίνει στην Ελλάδα αυτή τη στιγμή, θα νόμιζε παρακολουθώντας αυτή τη συνεδρίαση, ότι συζητάμε </w:t>
      </w:r>
      <w:r>
        <w:rPr>
          <w:rFonts w:eastAsia="Times New Roman" w:cs="Times New Roman"/>
          <w:szCs w:val="24"/>
        </w:rPr>
        <w:t xml:space="preserve">για έναν εκλογικό νόμο ο οποίος βασίζεται στη λαϊκή κυριαρχία και την αντιπροσώπευση. </w:t>
      </w:r>
    </w:p>
    <w:p w14:paraId="71252C61" w14:textId="77777777" w:rsidR="00802761" w:rsidRDefault="00465DCE">
      <w:pPr>
        <w:spacing w:after="0" w:line="600" w:lineRule="auto"/>
        <w:ind w:firstLine="567"/>
        <w:jc w:val="both"/>
        <w:rPr>
          <w:rFonts w:eastAsia="Times New Roman" w:cs="Times New Roman"/>
          <w:szCs w:val="24"/>
        </w:rPr>
      </w:pPr>
      <w:r>
        <w:rPr>
          <w:rFonts w:eastAsia="Times New Roman" w:cs="Times New Roman"/>
          <w:szCs w:val="24"/>
        </w:rPr>
        <w:lastRenderedPageBreak/>
        <w:t xml:space="preserve">Όσον αφορά τη δημοκρατία, σ’ αυτή τη χώρα η τρίτη πολιτική δύναμη στερείται τα βασικά δημοκρατικά της δικαιώματα, οι Βουλευτής της φυλακίζονται, παράνομα φυσικά, μέλη </w:t>
      </w:r>
      <w:r>
        <w:rPr>
          <w:rFonts w:eastAsia="Times New Roman" w:cs="Times New Roman"/>
          <w:szCs w:val="24"/>
        </w:rPr>
        <w:t>της δολοφονούνται και στοχοποιούνται, διώκονται με κάθε τρόπο, οι Βουλευτές, όπως είπα και πριν, έχουν πρωτοφανείς περιοριστικούς όρους, λασπολογούνται καθημερινά από τα μέσα ενημέρωσης, τα μέσα της διαπλοκής, έχουν στερηθεί κάθε είδους χρηματοδότηση κι όμ</w:t>
      </w:r>
      <w:r>
        <w:rPr>
          <w:rFonts w:eastAsia="Times New Roman" w:cs="Times New Roman"/>
          <w:szCs w:val="24"/>
        </w:rPr>
        <w:t>ως, παρ’ όλα αυτά, εκλέγονται με εκατοντάδες χιλιάδες ψήφους, ξανά και ξανά, ακόμα και μέσα από τα κελιά της φυλακής σε ένα καθεστώς που δήθεν λέγεται «δημοκρατία».</w:t>
      </w:r>
    </w:p>
    <w:p w14:paraId="71252C62" w14:textId="77777777" w:rsidR="00802761" w:rsidRDefault="00465DCE">
      <w:pPr>
        <w:spacing w:after="0" w:line="600" w:lineRule="auto"/>
        <w:ind w:firstLine="567"/>
        <w:jc w:val="both"/>
        <w:rPr>
          <w:rFonts w:eastAsia="Times New Roman" w:cs="Times New Roman"/>
          <w:szCs w:val="24"/>
        </w:rPr>
      </w:pPr>
      <w:r>
        <w:rPr>
          <w:rFonts w:eastAsia="Times New Roman" w:cs="Times New Roman"/>
          <w:szCs w:val="24"/>
        </w:rPr>
        <w:t>«Δημοκρατία» είναι μια λέξη που χρησιμοποιούν τα κόμματα του δήθεν συνταγματικού τόξου. Ακο</w:t>
      </w:r>
      <w:r>
        <w:rPr>
          <w:rFonts w:eastAsia="Times New Roman" w:cs="Times New Roman"/>
          <w:szCs w:val="24"/>
        </w:rPr>
        <w:t xml:space="preserve">ύστε, όμως, καλά και να το ξέρετε, η Χρυσή Αυγή έχει πάρα πολύ βαθιές ρίζες. Η Χρυσή Αυγή βρίσκεται παντού και είναι το πιο υγιές κομμάτι αυτής της χώρας. Έχει τη στήριξη των Ελλήνων και μάλιστα είναι απόλυτα συμπαγής και δυνατή. </w:t>
      </w:r>
    </w:p>
    <w:p w14:paraId="71252C63" w14:textId="77777777" w:rsidR="00802761" w:rsidRDefault="00465DCE">
      <w:pPr>
        <w:spacing w:after="0" w:line="600" w:lineRule="auto"/>
        <w:ind w:firstLine="567"/>
        <w:jc w:val="both"/>
        <w:rPr>
          <w:rFonts w:eastAsia="Times New Roman" w:cs="Times New Roman"/>
          <w:szCs w:val="24"/>
        </w:rPr>
      </w:pPr>
      <w:r>
        <w:rPr>
          <w:rFonts w:eastAsia="Times New Roman" w:cs="Times New Roman"/>
          <w:szCs w:val="24"/>
        </w:rPr>
        <w:lastRenderedPageBreak/>
        <w:t>Είμαστε οι μόνοι που εκφρ</w:t>
      </w:r>
      <w:r>
        <w:rPr>
          <w:rFonts w:eastAsia="Times New Roman" w:cs="Times New Roman"/>
          <w:szCs w:val="24"/>
        </w:rPr>
        <w:t xml:space="preserve">άζουμε τη λαϊκή βούληση. Είμαστε οι μόνοι που αγωνιζόμαστε για τα ιερά και τα όσια. Μας λέτε «φασίστες» και «μόρφωμα». Τους ίδιους χαρακτηρισμούς όμως σας αποδίδουμε κι εμείς και οι υποστηρικτές μας, αλλά με στοιχεία και ντοκουμέντα. </w:t>
      </w:r>
    </w:p>
    <w:p w14:paraId="71252C64" w14:textId="77777777" w:rsidR="00802761" w:rsidRDefault="00465DCE">
      <w:pPr>
        <w:spacing w:after="0" w:line="600" w:lineRule="auto"/>
        <w:ind w:firstLine="567"/>
        <w:jc w:val="both"/>
        <w:rPr>
          <w:rFonts w:eastAsia="Times New Roman" w:cs="Times New Roman"/>
          <w:szCs w:val="24"/>
        </w:rPr>
      </w:pPr>
      <w:r>
        <w:rPr>
          <w:rFonts w:eastAsia="Times New Roman" w:cs="Times New Roman"/>
          <w:szCs w:val="24"/>
        </w:rPr>
        <w:t>Τολμάτε να μιλάτε για</w:t>
      </w:r>
      <w:r>
        <w:rPr>
          <w:rFonts w:eastAsia="Times New Roman" w:cs="Times New Roman"/>
          <w:szCs w:val="24"/>
        </w:rPr>
        <w:t xml:space="preserve"> δημοκρατία, εσείς που κουρελιάζετε κάθε φορά το Σύνταγμα, εσείς που κυβερνάτε αντίθετα με το εθνικό συμφέρον, εσείς που ξεπουλάτε την εθνική κυριαρχία, εσείς που δεν έχετε δώσει ακόμα λόγο για κάθε λογής κακουργήματα –περιμένουμε ακόμη να έρθουν πίσω τα κ</w:t>
      </w:r>
      <w:r>
        <w:rPr>
          <w:rFonts w:eastAsia="Times New Roman" w:cs="Times New Roman"/>
          <w:szCs w:val="24"/>
        </w:rPr>
        <w:t>λεμμένα- εσείς που δεν τολμάτε να κάνετε δημοψήφισμα για τους λαθρομετανάστες ή τα εθνικά μας θέματα, εσείς που το μόνο που σας νοιάζει είναι οι καρέκλες σας και τα 7.000 ευρώ που μπαίνουν κάθε μήνα στους ήδη φουσκωμένους λογαριασμούς σας, εσείς που ελληνο</w:t>
      </w:r>
      <w:r>
        <w:rPr>
          <w:rFonts w:eastAsia="Times New Roman" w:cs="Times New Roman"/>
          <w:szCs w:val="24"/>
        </w:rPr>
        <w:t>ποιήσατε παράνομα χιλιάδες αλλοδαπούς και αρνείσθε τώρα αυτό το δικαίωμα στους ομογενείς. Θα καταθέσουμε τροπολογία για να υπάρχει και στα Πρακτικά.</w:t>
      </w:r>
    </w:p>
    <w:p w14:paraId="71252C65" w14:textId="77777777" w:rsidR="00802761" w:rsidRDefault="00465DCE">
      <w:pPr>
        <w:spacing w:after="0" w:line="600" w:lineRule="auto"/>
        <w:ind w:firstLine="720"/>
        <w:jc w:val="both"/>
        <w:rPr>
          <w:rFonts w:eastAsia="Times New Roman" w:cs="Times New Roman"/>
        </w:rPr>
      </w:pPr>
      <w:r>
        <w:rPr>
          <w:rFonts w:eastAsia="Times New Roman" w:cs="Times New Roman"/>
        </w:rPr>
        <w:lastRenderedPageBreak/>
        <w:t xml:space="preserve">(Στο σημείο αυτό ο Βουλευτής κ. Αντώνιος Γρέγος καταθέτει για τα Πρακτικά την προαναφερθείσα τροπολογία, η </w:t>
      </w:r>
      <w:r>
        <w:rPr>
          <w:rFonts w:eastAsia="Times New Roman" w:cs="Times New Roman"/>
        </w:rPr>
        <w:t>οποία βρίσκεται στο αρχείο του Τμήματος Γραμματείας της Διεύθυνσης Στενογραφίας και Πρακτικών της Βουλής)</w:t>
      </w:r>
    </w:p>
    <w:p w14:paraId="71252C66" w14:textId="77777777" w:rsidR="00802761" w:rsidRDefault="00465DCE">
      <w:pPr>
        <w:spacing w:after="0" w:line="600" w:lineRule="auto"/>
        <w:jc w:val="both"/>
        <w:rPr>
          <w:rFonts w:eastAsia="Times New Roman" w:cs="Times New Roman"/>
          <w:szCs w:val="24"/>
        </w:rPr>
      </w:pPr>
      <w:r>
        <w:rPr>
          <w:rFonts w:eastAsia="Times New Roman" w:cs="Times New Roman"/>
          <w:szCs w:val="24"/>
        </w:rPr>
        <w:t xml:space="preserve">Μιλάτε για δημοκρατία, εσείς που γεμίσατε τη χώρα με λαθρομετανάστες και ονειρεύεστε την ισλαμοποίησή της, εσείς που είστε βουτηγμένοι μέχρι το λαιμό </w:t>
      </w:r>
      <w:r>
        <w:rPr>
          <w:rFonts w:eastAsia="Times New Roman" w:cs="Times New Roman"/>
          <w:szCs w:val="24"/>
        </w:rPr>
        <w:t>στη διαφθορά και τη διαπλοκή, εσείς που ξεπουλάτε ακόμη και την ιστορία για χάρη μιας επίπλαστης ειρήνης, εσείς της Νέας Δημοκρατίας και του ΣΥΡΙΖΑ, εσείς του ΣΥΡΙΖΑ και της Νέας Δημοκρατίας, δεν έχει σημασία αυτό. Έχουμε πει και πάλι και πρέπει να κατανοή</w:t>
      </w:r>
      <w:r>
        <w:rPr>
          <w:rFonts w:eastAsia="Times New Roman" w:cs="Times New Roman"/>
          <w:szCs w:val="24"/>
        </w:rPr>
        <w:t xml:space="preserve">σει ο ελληνικός λαός ότι δεν υπάρχουν διαφορές ανάμεσα σε αυτά τα δύο κόμματα. </w:t>
      </w:r>
      <w:r>
        <w:rPr>
          <w:rFonts w:eastAsia="Times New Roman" w:cs="Times New Roman"/>
          <w:szCs w:val="24"/>
        </w:rPr>
        <w:t xml:space="preserve">Ίδια συμφέροντα ίδια αφεντικά, ίδιος τρόπος δράσης, ίδια σχέδια για τη χώρα. </w:t>
      </w:r>
    </w:p>
    <w:p w14:paraId="71252C6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Κάποιοι ανόητοι στα κανάλια της διαπλοκής –τα μεγάλα αφεντικά σας, δηλαδή- τόλμησαν να πουν ότι η Χ</w:t>
      </w:r>
      <w:r>
        <w:rPr>
          <w:rFonts w:eastAsia="Times New Roman" w:cs="Times New Roman"/>
          <w:szCs w:val="24"/>
        </w:rPr>
        <w:t>ρυσή Αυγή θα συνταχθεί με τη Νέα Δημοκρατία ή τον ΣΥΡΙΖΑ. Τέτοια πολιτική μόλυνση που οδηγεί σε γάγγραινα, δεν θα την κάνουμε ποτέ εμείς.</w:t>
      </w:r>
    </w:p>
    <w:p w14:paraId="71252C6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Καθημερινά σε όλη την επικράτεια δίνουμε έναν μεγάλο αγώνα ενημέρωσης, πόρτα- πόρτα, από γειτονιά σε γειτονιά, από πλα</w:t>
      </w:r>
      <w:r>
        <w:rPr>
          <w:rFonts w:eastAsia="Times New Roman" w:cs="Times New Roman"/>
          <w:szCs w:val="24"/>
        </w:rPr>
        <w:t>τεία σε πλατεία, εκεί που εσείς δεν τολμάτε να εμφανιστείτε. Κρύβεστε ή φεύγετε τρέχοντας.</w:t>
      </w:r>
    </w:p>
    <w:p w14:paraId="71252C6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Όπως είπε και ο συναγωνιστής Κασιδιάρης, ήμασταν εμείς που γκρεμίσαμε τη χούντα του Σαμαρά και του Βενιζέλου, μια χούντα που στις ημέρες της καταλύθηκε βίαια το Σύντ</w:t>
      </w:r>
      <w:r>
        <w:rPr>
          <w:rFonts w:eastAsia="Times New Roman" w:cs="Times New Roman"/>
          <w:szCs w:val="24"/>
        </w:rPr>
        <w:t>αγμα και το πολίτευμα, το οποίο δήθεν υπερασπίζεστε. Και το ίδιο θα πράττουμε κάθε φορά με γνώμονα το κοινό συμφέρον, εκτελώντας τη λαϊκή εντολή.</w:t>
      </w:r>
    </w:p>
    <w:p w14:paraId="71252C6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Οι δήθεν δημοκρατικές κυβερνήσεις σας ορίζουν εξεταστικές επιτροπές, αλλά κανένας ποτέ δεν πάει στη φυλακή. Κα</w:t>
      </w:r>
      <w:r>
        <w:rPr>
          <w:rFonts w:eastAsia="Times New Roman" w:cs="Times New Roman"/>
          <w:szCs w:val="24"/>
        </w:rPr>
        <w:t xml:space="preserve">ι κανένας δεν έχει δώσει λόγο για τους χιλιάδες νεκρούς που αφήνουν πίσω οι πολιτικές που εφαρμόζετε. </w:t>
      </w:r>
    </w:p>
    <w:p w14:paraId="71252C6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Σε μια δήθεν πολιτισμένη και δημοκρατική χώρα υπάρχουν άβατα σε γειτονιές και τα πανεπιστημιακά ιδρύματα, άβατα στα οποία διακινούνται μεγάλες ποσότητες </w:t>
      </w:r>
      <w:r>
        <w:rPr>
          <w:rFonts w:eastAsia="Times New Roman" w:cs="Times New Roman"/>
          <w:szCs w:val="24"/>
        </w:rPr>
        <w:t xml:space="preserve">ναρκωτικών και όπλων, άβατα που </w:t>
      </w:r>
      <w:r>
        <w:rPr>
          <w:rFonts w:eastAsia="Times New Roman" w:cs="Times New Roman"/>
          <w:szCs w:val="24"/>
        </w:rPr>
        <w:lastRenderedPageBreak/>
        <w:t>λειτουργούν ως κέντρα εκπαίδευσης τρομοκρατών και κάθε είδους εγκληματιών, με την ανοχή φυσικά της Κυβέρνησης που δηλώσει αδυναμία να προασπίσει την υγεία και την ασφάλεια των πολιτών και τις περιουσίες ιδιωτών και δημοσίου.</w:t>
      </w:r>
      <w:r>
        <w:rPr>
          <w:rFonts w:eastAsia="Times New Roman" w:cs="Times New Roman"/>
          <w:szCs w:val="24"/>
        </w:rPr>
        <w:t xml:space="preserve"> Έτσι ήταν και επί Νέας Δημοκρατίας και επί ΠΑΣΟΚ. Το ίδιο γίνεται και επί ΣΥΡΙΖΑ. Και φυσικά, θα συνεχίζει να ισχύει.</w:t>
      </w:r>
    </w:p>
    <w:p w14:paraId="71252C6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Κανένας εκλογικός νόμος δεν μπορεί να σας δώσει κα</w:t>
      </w:r>
      <w:r>
        <w:rPr>
          <w:rFonts w:eastAsia="Times New Roman" w:cs="Times New Roman"/>
          <w:szCs w:val="24"/>
        </w:rPr>
        <w:t>μ</w:t>
      </w:r>
      <w:r>
        <w:rPr>
          <w:rFonts w:eastAsia="Times New Roman" w:cs="Times New Roman"/>
          <w:szCs w:val="24"/>
        </w:rPr>
        <w:t>μιά νομιμοποίηση. Δεν μιλάτε εξ ονόματος του ελληνικού λαού. Κάθε προσπάθειά σας να κα</w:t>
      </w:r>
      <w:r>
        <w:rPr>
          <w:rFonts w:eastAsia="Times New Roman" w:cs="Times New Roman"/>
          <w:szCs w:val="24"/>
        </w:rPr>
        <w:t>ταλύσετε την έννοια του κράτους και των θεσμών θα γυρίσει εναντίον σας. Επίσης, προειδοποιούμε για μια ακόμη φορά να μην τολμήσετε να αγγίξετε το όριο του 3%, γιατί η στάμπα του προδότη δεν φεύγει με τίποτα.</w:t>
      </w:r>
    </w:p>
    <w:p w14:paraId="71252C6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Η ελληνική νεολαία στηρίζει τη Χρυσή Αυγή. Η Χρυ</w:t>
      </w:r>
      <w:r>
        <w:rPr>
          <w:rFonts w:eastAsia="Times New Roman" w:cs="Times New Roman"/>
          <w:szCs w:val="24"/>
        </w:rPr>
        <w:t>σή Αυγή μάχεται για την ελληνική νεολαία, σε ηλικίες πολύ μικρότερες ακόμη και από αυτή των δεκαεπτά ετών. Αυτό το διαπιστώνουμε καθημερινά, αλλά αποτυπώνεται και στα δημοσκοπικά ευρήματα. Εξίσου μεγάλη είναι και η στήριξη των ομογενών, με τους οποίους είμ</w:t>
      </w:r>
      <w:r>
        <w:rPr>
          <w:rFonts w:eastAsia="Times New Roman" w:cs="Times New Roman"/>
          <w:szCs w:val="24"/>
        </w:rPr>
        <w:t>αστε σε καθημερινή επαφή σε όλο τον κόσμο.</w:t>
      </w:r>
    </w:p>
    <w:p w14:paraId="71252C6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Έχετε λόγο να θέλετε κάποια εκλογικά «μαγειρέματα». Έχετε λόγο να θέλετε να αποπροσανατολίσετε τον λαό. Έχουμε χιλιάδες λόγους να βρισκόμαστε απέναντί σας, σε έναν λυσσαλέο πολιτικό αγώνα που για εμάς θα είναι σίγ</w:t>
      </w:r>
      <w:r>
        <w:rPr>
          <w:rFonts w:eastAsia="Times New Roman" w:cs="Times New Roman"/>
          <w:szCs w:val="24"/>
        </w:rPr>
        <w:t xml:space="preserve">ουρα νικηφόρος. </w:t>
      </w:r>
    </w:p>
    <w:p w14:paraId="71252C6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1252C70" w14:textId="77777777" w:rsidR="00802761" w:rsidRDefault="00465DCE">
      <w:pPr>
        <w:spacing w:after="0" w:line="600" w:lineRule="auto"/>
        <w:ind w:firstLine="720"/>
        <w:jc w:val="center"/>
        <w:rPr>
          <w:rFonts w:eastAsia="Times New Roman"/>
          <w:bCs/>
        </w:rPr>
      </w:pPr>
      <w:r>
        <w:rPr>
          <w:rFonts w:eastAsia="Times New Roman"/>
          <w:bCs/>
        </w:rPr>
        <w:t xml:space="preserve">(Χειροκροτήματα από την πτέρυγα </w:t>
      </w:r>
      <w:r>
        <w:rPr>
          <w:rFonts w:eastAsia="Times New Roman"/>
          <w:bCs/>
        </w:rPr>
        <w:t xml:space="preserve">της Χρυσής </w:t>
      </w:r>
      <w:r>
        <w:rPr>
          <w:rFonts w:eastAsia="Times New Roman"/>
          <w:bCs/>
        </w:rPr>
        <w:t>Αυγή</w:t>
      </w:r>
      <w:r>
        <w:rPr>
          <w:rFonts w:eastAsia="Times New Roman"/>
          <w:bCs/>
        </w:rPr>
        <w:t>ς</w:t>
      </w:r>
      <w:r>
        <w:rPr>
          <w:rFonts w:eastAsia="Times New Roman"/>
          <w:bCs/>
        </w:rPr>
        <w:t>)</w:t>
      </w:r>
    </w:p>
    <w:p w14:paraId="71252C71" w14:textId="77777777" w:rsidR="00802761" w:rsidRDefault="00465DCE">
      <w:pPr>
        <w:spacing w:after="0"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Τον λόγο έχει ο κ. Μπαρμπαρούσης από τη Χρυσή Αυγή.</w:t>
      </w:r>
    </w:p>
    <w:p w14:paraId="71252C72"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ΚΩΝΣΤΑΝΤΙΝΟΣ ΜΠΑΡΜΠΑΡΟΥΣΗΣ:</w:t>
      </w:r>
      <w:r>
        <w:rPr>
          <w:rFonts w:eastAsia="Times New Roman" w:cs="Times New Roman"/>
          <w:szCs w:val="24"/>
        </w:rPr>
        <w:t xml:space="preserve"> Ευχαριστώ, κύριε Πρόεδρε.</w:t>
      </w:r>
    </w:p>
    <w:p w14:paraId="71252C7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Ρώτησαν κάποτε τον Κολοκοτρώνη: «Ε</w:t>
      </w:r>
      <w:r>
        <w:rPr>
          <w:rFonts w:eastAsia="Times New Roman" w:cs="Times New Roman"/>
          <w:szCs w:val="24"/>
        </w:rPr>
        <w:t xml:space="preserve">σύ, στρατηγέ, με ποιους πας; Είσαι αγγλόφιλος;». «Όχι» αποκρίθηκε ο Γέρος του Μοριά. «Τότε, θα είσαι γαλλόφιλος». «Ούτε» ξαναποκρίθηκε αυτός. «Είσαι μήπως ρωσόφιλος;». «Ούτε αυτό». «Μα, τότε, λοιπόν, τι είσαι;». Και ο Γέρος του Μοριά με τη συνηθισμένη του </w:t>
      </w:r>
      <w:r>
        <w:rPr>
          <w:rFonts w:eastAsia="Times New Roman" w:cs="Times New Roman"/>
          <w:szCs w:val="24"/>
        </w:rPr>
        <w:t>θυμοσοφία απάντησε: «Εγώ ήμουν και θα είμαι πάντοτε θεόφιλος, γιατί σαν τον Θεό κανείς δεν αγαπάει την Ελλάδα».</w:t>
      </w:r>
    </w:p>
    <w:p w14:paraId="71252C7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Έτσι, λοιπόν, κι εμείς, ως Χρυσή Αυγή, δεν είμαστε ούτε συριζόφιλοι ούτε νεοδημοκρατόφιλοι. Είμαστε μόνο με τον ελληνικό λαό. Γιατί η Χρυσή Αυγή</w:t>
      </w:r>
      <w:r>
        <w:rPr>
          <w:rFonts w:eastAsia="Times New Roman" w:cs="Times New Roman"/>
          <w:szCs w:val="24"/>
        </w:rPr>
        <w:t xml:space="preserve"> είναι ένα κόμμα που γεννήθηκε από τον ελληνικό λαό και στον ελληνικό λαό μόνο απευθύνεται. </w:t>
      </w:r>
    </w:p>
    <w:p w14:paraId="71252C7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Ακούστε να δείτε. Εμείς το φιλί της ζωής δεν θα το δώσουμε σε κανέναν. Ναυαγοσώστες στα πολιτικά σας «ναυάγια» εμείς δεν θα γίνουμε. Εμείς στους προδότες διακρίσει</w:t>
      </w:r>
      <w:r>
        <w:rPr>
          <w:rFonts w:eastAsia="Times New Roman" w:cs="Times New Roman"/>
          <w:szCs w:val="24"/>
        </w:rPr>
        <w:t>ς δεν κάνουμε. Το αποδείξαμε στο παρελθόν, όταν ρίξαμε τη Νέα Δημοκρατία από την Κυβέρνηση, στην ψήφιση του Προέδρου της Δημοκρατίας. Το ίδιο θα κάνουμε και τώρα. Γιατί πιστεύουμε ότι και ο ΣΥΡΙΖΑ είναι η συνέχιση της Νέας Δημοκρατίας. Είστε, δηλαδή, το ίδ</w:t>
      </w:r>
      <w:r>
        <w:rPr>
          <w:rFonts w:eastAsia="Times New Roman" w:cs="Times New Roman"/>
          <w:szCs w:val="24"/>
        </w:rPr>
        <w:t>ιο υποτακτικοί στους ξένους όσο και στους εγχώριους τοκογλύφους. Και πρέπει άμεσα να πέσετε από την Κυβέρνηση.</w:t>
      </w:r>
    </w:p>
    <w:p w14:paraId="71252C7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Αυτές τις ημέρες μάς πλησίασαν πάρα πολλοί. Ακούσαμε πολλά και διάφορα. Κάποιοι μας έλεγαν ότι καλό θα είναι να τον ψηφίσουμε τον εν λόγω </w:t>
      </w:r>
      <w:r>
        <w:rPr>
          <w:rFonts w:eastAsia="Times New Roman" w:cs="Times New Roman"/>
          <w:szCs w:val="24"/>
        </w:rPr>
        <w:t>εκλογικό νόμο, γιατί με την απλή αναλογική η Χρυσή Αυγή θα βγάλει παραπάνω Βουλευτές. Πόσο λίγο μας ξέρουν!</w:t>
      </w:r>
    </w:p>
    <w:p w14:paraId="71252C7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Φαίνεται ότι αυτοί που μας τα έλεγαν αυτά δεν έχουν καταλάβει ότι τη Χρυσή Αυγή δεν την ενδιαφέρει αν θα είναι είκοσι, είκοσι πέντε ή δεκαπέντε Βουλ</w:t>
      </w:r>
      <w:r>
        <w:rPr>
          <w:rFonts w:eastAsia="Times New Roman" w:cs="Times New Roman"/>
          <w:szCs w:val="24"/>
        </w:rPr>
        <w:t xml:space="preserve">ευτές στη Βουλή. </w:t>
      </w:r>
    </w:p>
    <w:p w14:paraId="71252C7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Εμάς το μόνο που μας ενδιαφέρει είναι να είμαστε συνεπείς απέναντι στον ελληνικό λαό. Κάποιοι άλλοι μας έλεγαν να μην ψηφίσουμε τον εκλογικό νόμο, γιατί θα υπάρχει ακυβερνησία. Όποιος το πιστεύει αυτό είναι τουλάχιστον αφελής.</w:t>
      </w:r>
    </w:p>
    <w:p w14:paraId="71252C7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Θα πρέπει ε</w:t>
      </w:r>
      <w:r>
        <w:rPr>
          <w:rFonts w:eastAsia="Times New Roman" w:cs="Times New Roman"/>
          <w:szCs w:val="24"/>
        </w:rPr>
        <w:t>πιτέλους να καταλάβουν όλοι οι Έλληνες ότι εδώ μέσα είστε μια κλίκα και ως τέτοια λειτουργείτε. Αν χρειαστεί να συγκυβερνήσει η Νέα Δημοκρατία με τον ΣΥΡΙΖΑ, θα το κάνει. Άλλωστε, μαζί ψηφίσατε τα εθνοκτόνα μνημόνια και τους εφαρμοστικούς νόμους. Μαζί ψηφί</w:t>
      </w:r>
      <w:r>
        <w:rPr>
          <w:rFonts w:eastAsia="Times New Roman" w:cs="Times New Roman"/>
          <w:szCs w:val="24"/>
        </w:rPr>
        <w:t xml:space="preserve">σατε τον αντιρατσιστικό νόμο. Ο Κυριάκος πρώτος και καλύτερος ήταν που ψήφισε το </w:t>
      </w:r>
      <w:r>
        <w:rPr>
          <w:rFonts w:eastAsia="Times New Roman" w:cs="Times New Roman"/>
          <w:szCs w:val="24"/>
        </w:rPr>
        <w:t>σύμφωνο συμβίωσης</w:t>
      </w:r>
      <w:r>
        <w:rPr>
          <w:rFonts w:eastAsia="Times New Roman" w:cs="Times New Roman"/>
          <w:szCs w:val="24"/>
        </w:rPr>
        <w:t>. Μαζί ξεπουλάτε την Ελλάδα και διαλύετε το εθνικό κράτος.</w:t>
      </w:r>
    </w:p>
    <w:p w14:paraId="71252C7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Ακούσαμε και το άλλο. Μας είπαν ότι χωρίς το μπόνους των πενήντα εδρών η Χρυσή Αυγή δεν θα έχει ποτ</w:t>
      </w:r>
      <w:r>
        <w:rPr>
          <w:rFonts w:eastAsia="Times New Roman" w:cs="Times New Roman"/>
          <w:szCs w:val="24"/>
        </w:rPr>
        <w:t>έ κα</w:t>
      </w:r>
      <w:r>
        <w:rPr>
          <w:rFonts w:eastAsia="Times New Roman" w:cs="Times New Roman"/>
          <w:szCs w:val="24"/>
        </w:rPr>
        <w:t>μ</w:t>
      </w:r>
      <w:r>
        <w:rPr>
          <w:rFonts w:eastAsia="Times New Roman" w:cs="Times New Roman"/>
          <w:szCs w:val="24"/>
        </w:rPr>
        <w:t xml:space="preserve">μιά προοπτική να πάρει την Κυβέρνηση, γιατί τη στιγμή που δεν συνεργαζόμαστε με κανένα, </w:t>
      </w:r>
      <w:r>
        <w:rPr>
          <w:rFonts w:eastAsia="Times New Roman" w:cs="Times New Roman"/>
          <w:szCs w:val="24"/>
        </w:rPr>
        <w:lastRenderedPageBreak/>
        <w:t>είναι δύσκολο να πάρουμε 51% και να σχηματίσουμε πλειοψηφία. Αυτοί και αν είναι αφελείς! Διότι είναι σίγουρο ότι, όταν οι δημοκράτες εδώ μέσα δουν ότι η Χρυσή Αυγή</w:t>
      </w:r>
      <w:r>
        <w:rPr>
          <w:rFonts w:eastAsia="Times New Roman" w:cs="Times New Roman"/>
          <w:szCs w:val="24"/>
        </w:rPr>
        <w:t xml:space="preserve"> έρχεται πρώτο κόμμα, όχι μόνο θα καταργήσουν το μπόνους των πενήντα εδρών, αλλά θα το δίνουν στο δεύτερο και στο τρίτο κόμμα, αρκεί να μην το πάρουμε εμείς, όπως κάνατε εδώ μέσα και για τον Αντιπρόεδρο της Βουλής, όπου ψηφίσατε -με δημοκρατικές πάντα διαδ</w:t>
      </w:r>
      <w:r>
        <w:rPr>
          <w:rFonts w:eastAsia="Times New Roman" w:cs="Times New Roman"/>
          <w:szCs w:val="24"/>
        </w:rPr>
        <w:t xml:space="preserve">ικασίες- να μην υπάρχει Αντιπρόεδρος του τρίτου πολιτικού κόμματος, αλλά να υπάρχει του δέκατου; Πού είναι το </w:t>
      </w:r>
      <w:r>
        <w:rPr>
          <w:rFonts w:eastAsia="Times New Roman" w:cs="Times New Roman"/>
          <w:szCs w:val="24"/>
        </w:rPr>
        <w:t>Ποτάμι</w:t>
      </w:r>
      <w:r>
        <w:rPr>
          <w:rFonts w:eastAsia="Times New Roman" w:cs="Times New Roman"/>
          <w:szCs w:val="24"/>
        </w:rPr>
        <w:t>; Κάπου εκεί είναι τώρα.</w:t>
      </w:r>
    </w:p>
    <w:p w14:paraId="71252C7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Επίσης, όλοι μαζί εδώ μέσα, πάντα δημοκρατικά, ψηφίσατε όποιο κόμμα διώκεται ως εγκληματική οργάνωση να μη λαμβάνει</w:t>
      </w:r>
      <w:r>
        <w:rPr>
          <w:rFonts w:eastAsia="Times New Roman" w:cs="Times New Roman"/>
          <w:szCs w:val="24"/>
        </w:rPr>
        <w:t xml:space="preserve"> κρατική χρηματοδότηση. Βέβαια, όταν χρειάζεστε τις ψήφους της Χρυσής Αυγής, τότε ξεχνάτε την εγκληματική οργάνωση και τον φασισμό για τον οποίο μας κατηγορείτε και μια χαρά μας γλείφετε για το τι θα ψηφίσουμε.</w:t>
      </w:r>
    </w:p>
    <w:p w14:paraId="71252C7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Εάν έπρεπε να κόψετε κάποια κρατική χρηματοδό</w:t>
      </w:r>
      <w:r>
        <w:rPr>
          <w:rFonts w:eastAsia="Times New Roman" w:cs="Times New Roman"/>
          <w:szCs w:val="24"/>
        </w:rPr>
        <w:t xml:space="preserve">τηση, τότε θα έπρεπε να κόψετε από τα κόμματά σας, που είναι χωμένα μέσα στις μίζες και που έχουν εγκληματήσει εις βάρος του ελληνικού λαού, που </w:t>
      </w:r>
      <w:r>
        <w:rPr>
          <w:rFonts w:eastAsia="Times New Roman" w:cs="Times New Roman"/>
          <w:szCs w:val="24"/>
        </w:rPr>
        <w:lastRenderedPageBreak/>
        <w:t>έχουν καταφέρει να είμαστε πρώτοι σε αυτοκτονίες, πρώτοι σε ανεργία, που έχουν αφήσει ανοιχτά τα σύνορα και έχο</w:t>
      </w:r>
      <w:r>
        <w:rPr>
          <w:rFonts w:eastAsia="Times New Roman" w:cs="Times New Roman"/>
          <w:szCs w:val="24"/>
        </w:rPr>
        <w:t>υν μπει μέσα στη χώρα μας όλες οι φυλές του Ισραήλ. Η μόνη εγκληματική οργάνωση εδώ μέσα είναι το «κόμμα των πολιτικών κομμάτων». Εμείς, ως Χρυσαυγίτες, έχουμε δώσει όρκο αυτό το κόμμα να το διαλύσουμε.</w:t>
      </w:r>
    </w:p>
    <w:p w14:paraId="71252C7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Εμείς, λοιπόν, αυτόν τον εκλογικό νόμο δεν θα τον ψηφ</w:t>
      </w:r>
      <w:r>
        <w:rPr>
          <w:rFonts w:eastAsia="Times New Roman" w:cs="Times New Roman"/>
          <w:szCs w:val="24"/>
        </w:rPr>
        <w:t>ίσουμε. Δεν θα ψηφίσουμε έναν νόμο που δεν το βλέπει να έχουν δικαίωμα ψήφου οι Έλληνες ομογενείς. Είναι αδιανόητο στην Ελλάδα του 2016 να μην έχουν δικαίωμα ψήφου οι Έλληνες του εξωτερικού και να έχουν δικαίωμα να ψηφίζουν εντός της Ελλάδας κάθε λογής λαθ</w:t>
      </w:r>
      <w:r>
        <w:rPr>
          <w:rFonts w:eastAsia="Times New Roman" w:cs="Times New Roman"/>
          <w:szCs w:val="24"/>
        </w:rPr>
        <w:t>ρομετανάστες που έχουν εισβάλει στην πατρίδα μας.</w:t>
      </w:r>
    </w:p>
    <w:p w14:paraId="71252C7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Προχθές συζητούσα με έναν αστυνομικό και μου είπε χαρακτηριστικά: «Αν δεις σε ποιους δίνουμε ταυτότητες! Ούτε να συνεννοηθούμε δεν μπορούμε! Δεν ξέρουμε σε ποια γλώσσα να τους μιλήσουμε!».</w:t>
      </w:r>
    </w:p>
    <w:p w14:paraId="71252C7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Επίσης, δεν θα το</w:t>
      </w:r>
      <w:r>
        <w:rPr>
          <w:rFonts w:eastAsia="Times New Roman" w:cs="Times New Roman"/>
          <w:szCs w:val="24"/>
        </w:rPr>
        <w:t>ν ψηφίσουμε, γιατί δεν προβλέπει τη μείωση των Βουλευτών. Είναι αδιανόητο στην Ελλάδα των 10 εκατομμυρίων να υπάρχουν τριακόσιοι Βουλευτές.</w:t>
      </w:r>
    </w:p>
    <w:p w14:paraId="71252C80"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Ένας ακόμη βασικός λόγος που δεν θα ψηφίσουμε υπέρ, είναι ότι ο Τσίπρας έφερε τον εν λόγω εκλογικό λόγο προς ψήφιση </w:t>
      </w:r>
      <w:r>
        <w:rPr>
          <w:rFonts w:eastAsia="Times New Roman" w:cs="Times New Roman"/>
          <w:szCs w:val="24"/>
        </w:rPr>
        <w:t>τη συγκεκριμένη χρονική στιγμή, για να εξυπηρετήσει τα μικροπολιτικά του παιχνίδια. Διότι, αν ήθελε πραγματικά την απλή αναλογική, θα τον είχε φέρει τον Ιανουάριο, μετά τις εκλογές και όχι τώρα που βλέπει ότι καταρρέει δημοσκοπικά.</w:t>
      </w:r>
    </w:p>
    <w:p w14:paraId="71252C8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Κλείνοντας, ακούστε το ό</w:t>
      </w:r>
      <w:r>
        <w:rPr>
          <w:rFonts w:eastAsia="Times New Roman" w:cs="Times New Roman"/>
          <w:szCs w:val="24"/>
        </w:rPr>
        <w:t>λοι, εντός και εκτός Βουλής: Το μόνο που μας ενδιαφέρει είναι να πάει καλά η Χρυσή Αυγή. Γιατί, αν πάει καλά η Χρυσή Αυγή, τότε αυτομάτως θα πάει καλά και η πατρίδα μας. Μόνο με τη Χρυσή Αυγή ο ελληνικός λαός θα ξεπεράσει τους φόβους του, θα υψώσει το ανάσ</w:t>
      </w:r>
      <w:r>
        <w:rPr>
          <w:rFonts w:eastAsia="Times New Roman" w:cs="Times New Roman"/>
          <w:szCs w:val="24"/>
        </w:rPr>
        <w:t>τημά του και θα καταλάβει την αξία του.</w:t>
      </w:r>
    </w:p>
    <w:p w14:paraId="71252C82"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71252C83" w14:textId="77777777" w:rsidR="00802761" w:rsidRDefault="00465DCE">
      <w:pPr>
        <w:spacing w:after="0" w:line="600" w:lineRule="auto"/>
        <w:ind w:firstLine="720"/>
        <w:jc w:val="center"/>
        <w:rPr>
          <w:rFonts w:eastAsia="Times New Roman"/>
          <w:bCs/>
        </w:rPr>
      </w:pPr>
      <w:r>
        <w:rPr>
          <w:rFonts w:eastAsia="Times New Roman"/>
          <w:bCs/>
        </w:rPr>
        <w:t xml:space="preserve">(Χειροκροτήματα από την πτέρυγα </w:t>
      </w:r>
      <w:r>
        <w:rPr>
          <w:rFonts w:eastAsia="Times New Roman"/>
          <w:bCs/>
        </w:rPr>
        <w:t xml:space="preserve">της </w:t>
      </w:r>
      <w:r>
        <w:rPr>
          <w:rFonts w:eastAsia="Times New Roman"/>
          <w:bCs/>
        </w:rPr>
        <w:t>Χρυσή</w:t>
      </w:r>
      <w:r>
        <w:rPr>
          <w:rFonts w:eastAsia="Times New Roman"/>
          <w:bCs/>
        </w:rPr>
        <w:t>ς</w:t>
      </w:r>
      <w:r>
        <w:rPr>
          <w:rFonts w:eastAsia="Times New Roman"/>
          <w:bCs/>
        </w:rPr>
        <w:t xml:space="preserve"> Αυγή</w:t>
      </w:r>
      <w:r>
        <w:rPr>
          <w:rFonts w:eastAsia="Times New Roman"/>
          <w:bCs/>
        </w:rPr>
        <w:t>ς</w:t>
      </w:r>
      <w:r>
        <w:rPr>
          <w:rFonts w:eastAsia="Times New Roman"/>
          <w:bCs/>
        </w:rPr>
        <w:t>)</w:t>
      </w:r>
    </w:p>
    <w:p w14:paraId="71252C84"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η κ. Αντωνίου από τη Νέα Δημοκρατία.</w:t>
      </w:r>
    </w:p>
    <w:p w14:paraId="71252C85"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lastRenderedPageBreak/>
        <w:t>ΜΑΡΙΑ ΑΝΤΩΝΙΟΥ:</w:t>
      </w:r>
      <w:r>
        <w:rPr>
          <w:rFonts w:eastAsia="Times New Roman" w:cs="Times New Roman"/>
          <w:szCs w:val="24"/>
        </w:rPr>
        <w:t xml:space="preserve"> Κυρίες και κύριοι συνάδελφοι, στο θέατρο της Συγκυβέρ</w:t>
      </w:r>
      <w:r>
        <w:rPr>
          <w:rFonts w:eastAsia="Times New Roman" w:cs="Times New Roman"/>
          <w:szCs w:val="24"/>
        </w:rPr>
        <w:t>νησης ΣΥΡΙΖΑ-ΑΝΕΛ αυτή την εβδομάδα η παράσταση έχει θέμα τον εκλογικό νόμο.</w:t>
      </w:r>
    </w:p>
    <w:p w14:paraId="71252C8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Η Κυβέρνηση, συνεχίζοντας τα επικοινωνιακά της παιχνίδια στον βωμό των μικροκομματικών της συμφερόντων, επιδιώκει από τις επόμενες ακόμα εκλογές την καθιέρωση ως εκλογικού συστήμα</w:t>
      </w:r>
      <w:r>
        <w:rPr>
          <w:rFonts w:eastAsia="Times New Roman" w:cs="Times New Roman"/>
          <w:szCs w:val="24"/>
        </w:rPr>
        <w:t>τος την απλή αναλογική, για να βοηθήσει -λένε, επιχειρηματολογούν- στη συνεργασία μεταξύ των κομμάτων.</w:t>
      </w:r>
    </w:p>
    <w:p w14:paraId="71252C87" w14:textId="77777777" w:rsidR="00802761" w:rsidRDefault="00465DCE">
      <w:pPr>
        <w:spacing w:after="0" w:line="600" w:lineRule="auto"/>
        <w:ind w:firstLine="720"/>
        <w:jc w:val="both"/>
        <w:rPr>
          <w:rFonts w:eastAsia="Times New Roman"/>
          <w:szCs w:val="24"/>
        </w:rPr>
      </w:pPr>
      <w:r>
        <w:rPr>
          <w:rFonts w:eastAsia="Times New Roman"/>
          <w:szCs w:val="24"/>
        </w:rPr>
        <w:t xml:space="preserve">Πότε ζητήσατε, κύριε Υπουργέ, ευρύτερες συνεργασίες κομμάτων; Τον Ιανουάριο ή τον Σεπτέμβριο; Μα όσες φορές έγινε Σύσκεψη Πολιτικών Αρχηγών ο κ. Τσίπρας </w:t>
      </w:r>
      <w:r>
        <w:rPr>
          <w:rFonts w:eastAsia="Times New Roman"/>
          <w:szCs w:val="24"/>
        </w:rPr>
        <w:t>έλεγε ψέματα.</w:t>
      </w:r>
    </w:p>
    <w:p w14:paraId="71252C88" w14:textId="77777777" w:rsidR="00802761" w:rsidRDefault="00465DCE">
      <w:pPr>
        <w:spacing w:after="0" w:line="600" w:lineRule="auto"/>
        <w:ind w:firstLine="720"/>
        <w:jc w:val="both"/>
        <w:rPr>
          <w:rFonts w:eastAsia="Times New Roman"/>
          <w:szCs w:val="24"/>
        </w:rPr>
      </w:pPr>
      <w:r>
        <w:rPr>
          <w:rFonts w:eastAsia="Times New Roman"/>
          <w:szCs w:val="24"/>
        </w:rPr>
        <w:t>Τη συνεργασία, αγαπητοί συνάδελφοι, τη φέρνει η αλήθεια και η εμπιστοσύνη κι όχι το εκλογικό σύστημα, ένα εκλογικό σύστημα που εάν εφαρμοστεί, στην πατρίδα μας μπορεί να αποτελέσει το κλειδί που θα ανοίξει τις πύλες της κολάσεως, που θα οδηγή</w:t>
      </w:r>
      <w:r>
        <w:rPr>
          <w:rFonts w:eastAsia="Times New Roman"/>
          <w:szCs w:val="24"/>
        </w:rPr>
        <w:t>σει σε ακυβερνησία και οικονομική, πολιτική, κοινωνική κατάρρευση.</w:t>
      </w:r>
    </w:p>
    <w:p w14:paraId="71252C89" w14:textId="77777777" w:rsidR="00802761" w:rsidRDefault="00465DCE">
      <w:pPr>
        <w:spacing w:after="0" w:line="600" w:lineRule="auto"/>
        <w:ind w:firstLine="720"/>
        <w:jc w:val="both"/>
        <w:rPr>
          <w:rFonts w:eastAsia="Times New Roman"/>
          <w:szCs w:val="24"/>
        </w:rPr>
      </w:pPr>
      <w:r>
        <w:rPr>
          <w:rFonts w:eastAsia="Times New Roman"/>
          <w:szCs w:val="24"/>
        </w:rPr>
        <w:lastRenderedPageBreak/>
        <w:t>Η Κυβέρνηση, λοιπόν, ψάχνει απεγνωσμένα να βρει τους διακόσιους που θα τους σαγηνεύσει το ιερό τοτέμ της Αριστεράς, η απλή αναλογική, και θα βάλουν φαρδιά-πλατιά την υπογραφή τους στην κατα</w:t>
      </w:r>
      <w:r>
        <w:rPr>
          <w:rFonts w:eastAsia="Times New Roman"/>
          <w:szCs w:val="24"/>
        </w:rPr>
        <w:t>στροφή της χώρας. Και βέβαια, υπάρχουν πάντα πρόθυμοι, για τους δικούς τους λόγους ο καθένας, όπως η Ένωση Κεντρώων, κινούμενη από το αντιδεξιό, αντιμητσοτακικό μένος που έχει ο Αρχηγός της και κάποιοι τάχα Ανεξάρτητοι. Συγκροτείται έτσι το εκρηκτικό μείγμ</w:t>
      </w:r>
      <w:r>
        <w:rPr>
          <w:rFonts w:eastAsia="Times New Roman"/>
          <w:szCs w:val="24"/>
        </w:rPr>
        <w:t>α των ετερόκλητων συμμάχων, που απειλεί να κάνει τη χώρα Κούγκι, αρκεί να διασφαλίσουν το πολιτικό τους μέλλον.</w:t>
      </w:r>
    </w:p>
    <w:p w14:paraId="71252C8A" w14:textId="77777777" w:rsidR="00802761" w:rsidRDefault="00465DCE">
      <w:pPr>
        <w:spacing w:after="0" w:line="600" w:lineRule="auto"/>
        <w:ind w:firstLine="720"/>
        <w:jc w:val="both"/>
        <w:rPr>
          <w:rFonts w:eastAsia="Times New Roman"/>
          <w:szCs w:val="24"/>
        </w:rPr>
      </w:pPr>
      <w:r>
        <w:rPr>
          <w:rFonts w:eastAsia="Times New Roman"/>
          <w:szCs w:val="24"/>
        </w:rPr>
        <w:t>Γιατί, όμως, η Κυβέρνηση επιλέγει τη συγκεκριμένη στιγμή να πετάξει τη μπάλα στην εξέδρα δια του εκλογικού νόμου; Δύο είναι οι λόγοι.</w:t>
      </w:r>
    </w:p>
    <w:p w14:paraId="71252C8B" w14:textId="77777777" w:rsidR="00802761" w:rsidRDefault="00465DCE">
      <w:pPr>
        <w:spacing w:after="0" w:line="600" w:lineRule="auto"/>
        <w:ind w:firstLine="720"/>
        <w:jc w:val="both"/>
        <w:rPr>
          <w:rFonts w:eastAsia="Times New Roman"/>
          <w:szCs w:val="24"/>
        </w:rPr>
      </w:pPr>
      <w:r>
        <w:rPr>
          <w:rFonts w:eastAsia="Times New Roman"/>
          <w:szCs w:val="24"/>
        </w:rPr>
        <w:t>Ο πρώτος ε</w:t>
      </w:r>
      <w:r>
        <w:rPr>
          <w:rFonts w:eastAsia="Times New Roman"/>
          <w:szCs w:val="24"/>
        </w:rPr>
        <w:t>ίναι ότι ο συγκεκριμένος εκλογικός νόμος λειτουργεί ως νόμος καπνογόνο, ένα καπνογόνο που προσπαθεί να συγκαλύψει τη ζοφερή κοινωνική και οικονομική κατάσταση και να αποπροσανατολίσει την κοινή γνώμη. Την ώρα που οι Ελληνίδες και οι Έλληνες αρχίζουν να νιώ</w:t>
      </w:r>
      <w:r>
        <w:rPr>
          <w:rFonts w:eastAsia="Times New Roman"/>
          <w:szCs w:val="24"/>
        </w:rPr>
        <w:t xml:space="preserve">θουν στο πετσί τους τα αποτελέσματα της εγκληματικής διαπραγμάτευσης Τσίπρα-Βαρουφάκη και τελικά συμφωνίας με τους </w:t>
      </w:r>
      <w:r>
        <w:rPr>
          <w:rFonts w:eastAsia="Times New Roman"/>
          <w:szCs w:val="24"/>
        </w:rPr>
        <w:lastRenderedPageBreak/>
        <w:t>δανειστές, την ώρα που η υπερφορολόγηση οδηγεί σε στάση πληρωμών όλο και περισσότερους Έλληνες, με αποτέλεσμα την εξαθλίωση των νοικοκυριών α</w:t>
      </w:r>
      <w:r>
        <w:rPr>
          <w:rFonts w:eastAsia="Times New Roman"/>
          <w:szCs w:val="24"/>
        </w:rPr>
        <w:t>λλά και την οικονομική ασφυξία των δημόσιων και ασφαλιστικών ταμείων, την ώρα που καταργείται το ΕΚΑΣ σε εκατοντάδες χιλιάδες συμπολίτες μας και το ΙΚΑ αρχίζει να δίνει συντάξεις της τάξης των 100 ευρώ, με βάση την ασφαλιστική μεταρρύθμιση των ΣΥΡΙΖΑ-ΑΝΕΛ,</w:t>
      </w:r>
      <w:r>
        <w:rPr>
          <w:rFonts w:eastAsia="Times New Roman"/>
          <w:szCs w:val="24"/>
        </w:rPr>
        <w:t xml:space="preserve"> την ώρα που είναι μπροστά μας η αξιολόγηση του φθινοπώρου και απ’ ό,τι φαίνεται τα χειρότερα έχουν χειροτερέψει επικίνδυνα και στο βάθος παραμονεύει ο κόφτης των ελπίδων του λαού μας, την ώρα που, όπως τα κατάφερε ο ΣΥΡΙΖΑ στο προσφυγικό, 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θα </w:t>
      </w:r>
      <w:r>
        <w:rPr>
          <w:rFonts w:eastAsia="Times New Roman"/>
          <w:szCs w:val="24"/>
        </w:rPr>
        <w:t>κατακλύσουν την πατρίδα μας, την ώρα που μαύρα σύννεφα γεωπολιτικής αστάθειας καλύπτουν τη Μεσόγειο τις τελευταίες ημέρες στην Τουρκία και να δημιουργούν ακόμη μεγαλύτερη ένταση με όσα συμβαίνουν, αυτήν την ώρα, λοιπόν, η Κυβέρνηση αντί να συζητάει τα σχέδ</w:t>
      </w:r>
      <w:r>
        <w:rPr>
          <w:rFonts w:eastAsia="Times New Roman"/>
          <w:szCs w:val="24"/>
        </w:rPr>
        <w:t xml:space="preserve">ιά της –αν έχει- για το αύριο της πατρίδας, συζητάει για τον εκλογικό νόμο -η μπάλα όχι στην εξέδρα, αλλά έξω από το γήπεδο- και μάλιστα, εκλιπαρώντας το </w:t>
      </w:r>
      <w:r>
        <w:rPr>
          <w:rFonts w:eastAsia="Times New Roman"/>
          <w:szCs w:val="24"/>
        </w:rPr>
        <w:lastRenderedPageBreak/>
        <w:t>ΠΑΣΟΚ, το Ποτάμι, την Ένωση Κεντρώων, ακόμα και τη Χρυσή Αυγή να συναινέσουν στα σχέδιά της. Ποιους; Α</w:t>
      </w:r>
      <w:r>
        <w:rPr>
          <w:rFonts w:eastAsia="Times New Roman"/>
          <w:szCs w:val="24"/>
        </w:rPr>
        <w:t>υτούς που μέχρι χθες αποκαλούσε είτε γραφικούς είτε γερμανοτσολιάδες είτε φασίστες.</w:t>
      </w:r>
    </w:p>
    <w:p w14:paraId="71252C8C" w14:textId="77777777" w:rsidR="00802761" w:rsidRDefault="00465DCE">
      <w:pPr>
        <w:spacing w:after="0" w:line="600" w:lineRule="auto"/>
        <w:ind w:firstLine="720"/>
        <w:jc w:val="both"/>
        <w:rPr>
          <w:rFonts w:eastAsia="Times New Roman"/>
          <w:szCs w:val="24"/>
        </w:rPr>
      </w:pPr>
      <w:r>
        <w:rPr>
          <w:rFonts w:eastAsia="Times New Roman"/>
          <w:szCs w:val="24"/>
        </w:rPr>
        <w:t>Υπάρχει, όμως, ένας ακόμα λόγος που έρχεται τώρα ο εκλογικός νόμος κι αυτός δεν είναι άλλος από την κατάρρευση του ΣΥΡΙΖΑ. Στην Κυβέρνηση διαπιστώνουν, αγαπητοί συνάδελφοι,</w:t>
      </w:r>
      <w:r>
        <w:rPr>
          <w:rFonts w:eastAsia="Times New Roman"/>
          <w:szCs w:val="24"/>
        </w:rPr>
        <w:t xml:space="preserve"> έντρομοι, προφανώς ότι δεν είναι μακριά η μέρα που ο ΣΥΡΙΖΑ θα ξαναγυρίσει εκεί που πραγματικά ανήκει, στην Αριστερά του χάους και του 3% και που πιστεύουν ότι με την απλή αναλογική και ίσως με έναν εκλογικό αιφνιδιασμό θα διασώσουν πολιτικά τιμάρια εξουσ</w:t>
      </w:r>
      <w:r>
        <w:rPr>
          <w:rFonts w:eastAsia="Times New Roman"/>
          <w:szCs w:val="24"/>
        </w:rPr>
        <w:t>ίας. Αλλά, αλήθεια, ποιον αιφνιδιάζουν; Ως Νέα Δημοκρατία άλλωστε ζητάμε εδώ και τώρα εκλογές. Και δεν βλέπουν, άραγε, ότι με την απλή αναλογική θα χάσουν πιο εύκολα αυτούς που δεν ταυτίζονται ιδεολογικά μαζί τους και απλά παραπλανήθηκαν από τα ψέματά τους</w:t>
      </w:r>
      <w:r>
        <w:rPr>
          <w:rFonts w:eastAsia="Times New Roman"/>
          <w:szCs w:val="24"/>
        </w:rPr>
        <w:t>; Εκτός αν απλά ψάχνετε μια οδό να δραπετεύσετε. Αυτό, όμως, μπορείτε να το κάνετε χωρίς να καταστρέψετε την πατρίδα.</w:t>
      </w:r>
    </w:p>
    <w:p w14:paraId="71252C8D" w14:textId="77777777" w:rsidR="00802761" w:rsidRDefault="00465DCE">
      <w:pPr>
        <w:spacing w:after="0" w:line="600" w:lineRule="auto"/>
        <w:ind w:firstLine="720"/>
        <w:jc w:val="both"/>
        <w:rPr>
          <w:rFonts w:eastAsia="Times New Roman"/>
          <w:szCs w:val="24"/>
        </w:rPr>
      </w:pPr>
      <w:r>
        <w:rPr>
          <w:rFonts w:eastAsia="Times New Roman"/>
          <w:szCs w:val="24"/>
        </w:rPr>
        <w:lastRenderedPageBreak/>
        <w:t>Και λέω όλα τα παραπάνω, κυρίες και κύριοι συνάδελφοι, γιατί ζούμε περίεργες και επικίνδυνες μέρες. Και θα πω τι εννοώ.</w:t>
      </w:r>
    </w:p>
    <w:p w14:paraId="71252C8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Η Κυβέρνηση αδρανο</w:t>
      </w:r>
      <w:r>
        <w:rPr>
          <w:rFonts w:eastAsia="Times New Roman" w:cs="Times New Roman"/>
          <w:szCs w:val="24"/>
        </w:rPr>
        <w:t xml:space="preserve">ποιεί ή καταργεί τη μία μετά την άλλη τις </w:t>
      </w:r>
      <w:r>
        <w:rPr>
          <w:rFonts w:eastAsia="Times New Roman" w:cs="Times New Roman"/>
          <w:szCs w:val="24"/>
        </w:rPr>
        <w:t>ανεξάρτητες αρχές</w:t>
      </w:r>
      <w:r>
        <w:rPr>
          <w:rFonts w:eastAsia="Times New Roman" w:cs="Times New Roman"/>
          <w:szCs w:val="24"/>
        </w:rPr>
        <w:t>, όπως το Εθνικό Συμβούλιο Ραδιοτηλεόρασης, και μοιράζει τις άδειες των τηλεοπτικών καναλιών στα γραφεία των Υπουργών, ενώ με το πρόσχημα της πάταξης της διαφθοράς, παρεμβαίνει στην ανεξάρτητη δικα</w:t>
      </w:r>
      <w:r>
        <w:rPr>
          <w:rFonts w:eastAsia="Times New Roman" w:cs="Times New Roman"/>
          <w:szCs w:val="24"/>
        </w:rPr>
        <w:t xml:space="preserve">ιοσύνη. </w:t>
      </w:r>
    </w:p>
    <w:p w14:paraId="71252C8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Και ο ίδιος ο Πρωθυπουργός μιλάει σε συνέντευξή του για επίορκους δικαστές, σαν να είναι περαστικός, χωρίς να λέει ονόματα και κυρίως χωρίς να λέει τι έκανε για να πατάξει τους επίορκους, ως υπεύθυνος Πρωθυπουργός της χώρας. Εκτός και αν ο κ. Τσίπ</w:t>
      </w:r>
      <w:r>
        <w:rPr>
          <w:rFonts w:eastAsia="Times New Roman" w:cs="Times New Roman"/>
          <w:szCs w:val="24"/>
        </w:rPr>
        <w:t xml:space="preserve">ρας είναι μόνο για να βγάζει </w:t>
      </w:r>
      <w:r>
        <w:rPr>
          <w:rFonts w:eastAsia="Times New Roman" w:cs="Times New Roman"/>
          <w:szCs w:val="24"/>
          <w:lang w:val="en-US"/>
        </w:rPr>
        <w:t>selfies</w:t>
      </w:r>
      <w:r>
        <w:rPr>
          <w:rFonts w:eastAsia="Times New Roman" w:cs="Times New Roman"/>
          <w:szCs w:val="24"/>
        </w:rPr>
        <w:t xml:space="preserve"> με χαμογελαστά πρόσωπα, όπως έκανε στη Βουλή των Εφήβων, ξεχνώντας, βέβαια, ότι η Ελλάδα ούτε είναι ούτε θα γίνει Βόρεια Κορέα, γιατί εν τέλει αυτό πρέπει να αποδείξει με την ψήφο του μεθαύριο ο κάθε δημοκράτης Βουλευτή</w:t>
      </w:r>
      <w:r>
        <w:rPr>
          <w:rFonts w:eastAsia="Times New Roman" w:cs="Times New Roman"/>
          <w:szCs w:val="24"/>
        </w:rPr>
        <w:t xml:space="preserve">ς. </w:t>
      </w:r>
    </w:p>
    <w:p w14:paraId="71252C90"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Γι’ αυτό, λοιπόν, και για όλα τα παραπάνω καλώ όλους τους δημοκράτες Βουλευτές να καταψηφίσουν το παρόν σχέδιο νόμου.</w:t>
      </w:r>
    </w:p>
    <w:p w14:paraId="71252C91" w14:textId="77777777" w:rsidR="00802761" w:rsidRDefault="00465DCE">
      <w:pPr>
        <w:spacing w:after="0" w:line="600" w:lineRule="auto"/>
        <w:ind w:firstLine="720"/>
        <w:jc w:val="both"/>
        <w:rPr>
          <w:rFonts w:eastAsia="Times New Roman"/>
          <w:szCs w:val="24"/>
        </w:rPr>
      </w:pPr>
      <w:r>
        <w:rPr>
          <w:rFonts w:eastAsia="Times New Roman"/>
          <w:szCs w:val="24"/>
        </w:rPr>
        <w:t>Ευχαριστώ.</w:t>
      </w:r>
    </w:p>
    <w:p w14:paraId="71252C92" w14:textId="77777777" w:rsidR="00802761" w:rsidRDefault="00465DCE">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71252C93"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Γεώργιος Βλάχος από τη Νέα Δημοκρατία.</w:t>
      </w:r>
    </w:p>
    <w:p w14:paraId="71252C94"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olor w:val="000000"/>
          <w:szCs w:val="24"/>
        </w:rPr>
        <w:t>Ευχαριστώ, κύριε Πρόεδρε.</w:t>
      </w:r>
      <w:r>
        <w:rPr>
          <w:rFonts w:eastAsia="Times New Roman" w:cs="Times New Roman"/>
          <w:szCs w:val="24"/>
        </w:rPr>
        <w:t xml:space="preserve"> </w:t>
      </w:r>
    </w:p>
    <w:p w14:paraId="71252C9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η Κυβέρνηση, αφού πέρασε από διάφορες φάσεις τη διαδικασία συζήτησης του εκλογικού νόμου, κατέθεσε τελικά </w:t>
      </w:r>
      <w:r>
        <w:rPr>
          <w:rFonts w:eastAsia="Times New Roman" w:cs="Times New Roman"/>
          <w:szCs w:val="24"/>
        </w:rPr>
        <w:t xml:space="preserve">ένα σχέδιο το οποίο προφανώς δεν είναι η απλή και άδολη αναλογική για την οποία μιλούσε η Αριστερά όλα τα προηγούμενα χρόνια. Η διατήρηση του πλαφόν του 3% την καθιστά ένα σχέδιο απλής αναλογικής. </w:t>
      </w:r>
    </w:p>
    <w:p w14:paraId="71252C9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Ποια είναι η διαφορά με το σημερινό εκλογικό σύστημα; Είνα</w:t>
      </w:r>
      <w:r>
        <w:rPr>
          <w:rFonts w:eastAsia="Times New Roman" w:cs="Times New Roman"/>
          <w:szCs w:val="24"/>
        </w:rPr>
        <w:t>ι η κατάργηση του μπόνους. Γιατί δίνεται το μπόνους; Δίνεται, για να μπορεί το πρώτο κόμμα να αποκτά κοινοβουλευτική αυτοδυναμία ή να ενισχύει τη σχετική του πλειοψηφία, αποτελώντας έτσι κορμό για μια συνεργατική κυβέρνηση.</w:t>
      </w:r>
    </w:p>
    <w:p w14:paraId="71252C9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Ας δούμε πώς θα ήταν η σημερινή </w:t>
      </w:r>
      <w:r>
        <w:rPr>
          <w:rFonts w:eastAsia="Times New Roman" w:cs="Times New Roman"/>
          <w:szCs w:val="24"/>
        </w:rPr>
        <w:t xml:space="preserve">Βουλή με βάση τα αποτελέσματα των εκλογών του Σεπτεμβρίου: Αντί για οκτώ κόμματα θα ήταν δεκαπέντε. Σήμερα, λοιπόν, επτά κόμματα που συγκεντρώνουν ένα σεβαστό ποσοστό είναι εκτός Βουλής. </w:t>
      </w:r>
    </w:p>
    <w:p w14:paraId="71252C9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Θέλω να πω ότι τελικά υπάρχει το μπόνους, διατηρείται στην πράξη. Πώ</w:t>
      </w:r>
      <w:r>
        <w:rPr>
          <w:rFonts w:eastAsia="Times New Roman" w:cs="Times New Roman"/>
          <w:szCs w:val="24"/>
        </w:rPr>
        <w:t>ς; Αν, για παράδειγμα, τα κόμματα που δεν εισέρχονται στη Βουλή -διατηρώντας πια το 3%, με το οποίο συμφωνώ, αλλά θα πω παρακάτω- συγκέντρωναν ένα 10%, θα έπαιρναν τριάντα έδρες. Αυτές οι τριάντα έδρες είναι ένα ιδιότυπο μπόνους, το οποίο πού πάει; Δεν πάε</w:t>
      </w:r>
      <w:r>
        <w:rPr>
          <w:rFonts w:eastAsia="Times New Roman" w:cs="Times New Roman"/>
          <w:szCs w:val="24"/>
        </w:rPr>
        <w:t xml:space="preserve">ι μόνο στο πρώτο κόμμα. Πάει στο πρώτο κόμμα και πάει και στα υπόλοιπα κόμματα. Πώς θα δινόταν αυτό το μπόνους με βάση τις εκλογές του Σεπτεμβρίου; Αυτά τα κόμματα που δεν μπήκαν στη Βουλή, θα έπαιρναν είκοσι έδρες. Οι είκοσι έδρες θα μοιραζόταν ως εξής: </w:t>
      </w:r>
      <w:r>
        <w:rPr>
          <w:rFonts w:eastAsia="Times New Roman" w:cs="Times New Roman"/>
          <w:szCs w:val="24"/>
        </w:rPr>
        <w:lastRenderedPageBreak/>
        <w:t>Ο</w:t>
      </w:r>
      <w:r>
        <w:rPr>
          <w:rFonts w:eastAsia="Times New Roman" w:cs="Times New Roman"/>
          <w:szCs w:val="24"/>
        </w:rPr>
        <w:t>κτώ στο πρώτο κόμμα, έξι στο δεύτερο και από μία έδρα στο τρίτο, στο τέταρτο, στο πέμπτο, στο έκτο, στο έβδομο και στο όγδοο κόμμα. Αυτή θα ήταν η κατανομή. Άρα, από τη στιγμή που υπάρχει αυτό το όριο, πρέπει να συμφωνήσουμε ότι κάποιες έδρες θα χάνονται.</w:t>
      </w:r>
    </w:p>
    <w:p w14:paraId="71252C9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Έρχομαι να απαντήσω και σε ένα άλλο ερώτημα. Ακούγεται και από τους συναδέλφους του ΣΥΡΙΖΑ, αλλά και από άλλα κόμματα που στηρίζουν το συγκεκριμένο σχέδιο νόμου το εξής: «Μα με την πρωτοβουλία του αυτή ο ΣΥΡΙΖΑ χάνει το μπόνους των πενήντα εδρών». Με συγχω</w:t>
      </w:r>
      <w:r>
        <w:rPr>
          <w:rFonts w:eastAsia="Times New Roman" w:cs="Times New Roman"/>
          <w:szCs w:val="24"/>
        </w:rPr>
        <w:t>ρείτε, συνάδελφοι. Χάνει αυτό που δεν έχει. Δεν προκύπτει από πουθενά ότι ο ΣΥΡΙΖΑ σήμερα είναι και θα είναι πρώτο κόμμα.</w:t>
      </w:r>
    </w:p>
    <w:p w14:paraId="71252C9A"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ΙΩΑΝΝΗΣ ΓΚΙΟΛΑΣ: </w:t>
      </w:r>
      <w:r>
        <w:rPr>
          <w:rFonts w:eastAsia="Times New Roman" w:cs="Times New Roman"/>
          <w:szCs w:val="24"/>
        </w:rPr>
        <w:t>Σήμερα έχουμε εκλογές;</w:t>
      </w:r>
    </w:p>
    <w:p w14:paraId="71252C9B"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Λέω</w:t>
      </w:r>
      <w:r>
        <w:rPr>
          <w:rFonts w:eastAsia="Times New Roman" w:cs="Times New Roman"/>
          <w:szCs w:val="24"/>
        </w:rPr>
        <w:t>,</w:t>
      </w:r>
      <w:r>
        <w:rPr>
          <w:rFonts w:eastAsia="Times New Roman" w:cs="Times New Roman"/>
          <w:szCs w:val="24"/>
        </w:rPr>
        <w:t xml:space="preserve"> εάν είχαμε σήμερα εκλογές. Υποθετικά μιλάμε. </w:t>
      </w:r>
    </w:p>
    <w:p w14:paraId="71252C9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Αυτό βέβαια το μαρτυρά και</w:t>
      </w:r>
      <w:r>
        <w:rPr>
          <w:rFonts w:eastAsia="Times New Roman" w:cs="Times New Roman"/>
          <w:szCs w:val="24"/>
        </w:rPr>
        <w:t xml:space="preserve"> η συνεχής αναφορά του κ. Λεβέντη, ο οποίος λέει ότι όσοι </w:t>
      </w:r>
      <w:r>
        <w:rPr>
          <w:rFonts w:eastAsia="Times New Roman" w:cs="Times New Roman"/>
          <w:szCs w:val="24"/>
        </w:rPr>
        <w:t xml:space="preserve">δεν </w:t>
      </w:r>
      <w:r>
        <w:rPr>
          <w:rFonts w:eastAsia="Times New Roman" w:cs="Times New Roman"/>
          <w:szCs w:val="24"/>
        </w:rPr>
        <w:t>ψηφίσουν αυτό το σχέδιο νόμου, ουσιαστικά δίνουν πενήντα έδρες στον κ. Μητσοτάκη. Είναι η καλύτερη παραδοχή του πώς ακριβώς είναι τα πράγματα.</w:t>
      </w:r>
    </w:p>
    <w:p w14:paraId="71252C9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Τελικά, όμως, τι κάνει ο ΣΥΡΙΖΑ για τον εαυτό του; </w:t>
      </w:r>
      <w:r>
        <w:rPr>
          <w:rFonts w:eastAsia="Times New Roman" w:cs="Times New Roman"/>
          <w:szCs w:val="24"/>
        </w:rPr>
        <w:t>Επειδή υπολογίζει ότι θα είναι δεύτερο κόμμα, με αυτή την αλλαγή ουσιαστικά πριμοδοτεί το δεύτερο κόμμα. Και πόσο το πριμοδοτεί; Από 15 έως και 20 έδρες. Άρα, με την αλλαγή αυτή χάνει το πρώτο κόμμα το μπόνους, ενισχύεται το δεύτερο κόμμα, με τα ισχύοντα σ</w:t>
      </w:r>
      <w:r>
        <w:rPr>
          <w:rFonts w:eastAsia="Times New Roman" w:cs="Times New Roman"/>
          <w:szCs w:val="24"/>
        </w:rPr>
        <w:t>ήμερα.</w:t>
      </w:r>
    </w:p>
    <w:p w14:paraId="71252C9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Εδώ, λοιπόν, θέλω να πω -επειδή μιλούμε τώρα, για συνεργασία- εάν αυτή η συνεργασία γίνεται από επιλογή ή από ανάγκη. Εάν είναι από επιλογή η συνεργασία, ποιος μπορεί να διαφωνεί; Ποιος εμποδίζει την Κυβέρνηση σήμερα να διευρύνει την κυβερνητική πλε</w:t>
      </w:r>
      <w:r>
        <w:rPr>
          <w:rFonts w:eastAsia="Times New Roman" w:cs="Times New Roman"/>
          <w:szCs w:val="24"/>
        </w:rPr>
        <w:t xml:space="preserve">ιοψηφία; Αυτό, βέβαια, θα σήμαινε υποχωρήσεις, παραχωρήσεις προς το κόμμα ή τα κόμματα της νέας συνεργασίας και δεν το κάνει, γιατί προφανώς σήμερα δεν το θεωρεί θετικό, δεν το θεωρεί αναγκαίο. </w:t>
      </w:r>
    </w:p>
    <w:p w14:paraId="71252C9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Ας ρίξουμε μία ματιά στα αποτελέσματα του 2012 και μετά, εάν </w:t>
      </w:r>
      <w:r>
        <w:rPr>
          <w:rFonts w:eastAsia="Times New Roman" w:cs="Times New Roman"/>
          <w:szCs w:val="24"/>
        </w:rPr>
        <w:t xml:space="preserve">ίσχυε ο εκλογικός νόμος, που </w:t>
      </w:r>
      <w:r>
        <w:rPr>
          <w:rFonts w:eastAsia="Times New Roman" w:cs="Times New Roman"/>
          <w:szCs w:val="24"/>
        </w:rPr>
        <w:t xml:space="preserve">φέρνετε, συνάδελφοι, </w:t>
      </w:r>
      <w:r>
        <w:rPr>
          <w:rFonts w:eastAsia="Times New Roman" w:cs="Times New Roman"/>
          <w:szCs w:val="24"/>
        </w:rPr>
        <w:t>σήμερα :</w:t>
      </w:r>
    </w:p>
    <w:p w14:paraId="71252CA0"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Τον Μάιο του 2012, ο ΣΥΡΙΖΑ μαζί με τη ΔΗΜΑΡ και το ΠΑΣΟΚ, θα συγκέντρωναν 134 έδρες, άρα χρειαζόταν και ένα τέταρτο κόμμα για να έχουμε πλειοψηφία. Και βεβαίως, τι σημαίνει αυτό; Θα μου πείτε γιατ</w:t>
      </w:r>
      <w:r>
        <w:rPr>
          <w:rFonts w:eastAsia="Times New Roman" w:cs="Times New Roman"/>
          <w:szCs w:val="24"/>
        </w:rPr>
        <w:t>ί λέω αυτά τα κόμματα. Ήταν τα κόμματα της Κεντροαριστεράς. Εάν μιλάμε για προγραμματικές συγκλίσεις. Γιατί εάν είναι να συνεργαστεί ο οποιοσδήποτε με τον οποιοδήποτε, μπαίνουμε σε άλλη λογική. Εάν μιλάμε για στοιχειώδεις προγραμματικές συγκλίσεις, βλέπουμ</w:t>
      </w:r>
      <w:r>
        <w:rPr>
          <w:rFonts w:eastAsia="Times New Roman" w:cs="Times New Roman"/>
          <w:szCs w:val="24"/>
        </w:rPr>
        <w:t>ε, λοιπόν, τη δυσκολία.</w:t>
      </w:r>
    </w:p>
    <w:p w14:paraId="71252CA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Πάμε στον Ιούνιο. Το ίδιο σχήμα θα συγκέντρωνε 145 έδρες. Και πάλι, θα χρειαζόταν ένα επιπλέον κόμμα. </w:t>
      </w:r>
    </w:p>
    <w:p w14:paraId="71252CA2"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Εάν πάμε στον Ιανουάριο του 2015, ο ΣΥΡΙΖΑ, το ΠΑΣΟΚ και το </w:t>
      </w:r>
      <w:r>
        <w:rPr>
          <w:rFonts w:eastAsia="Times New Roman" w:cs="Times New Roman"/>
          <w:szCs w:val="24"/>
        </w:rPr>
        <w:t>Ποτάμι</w:t>
      </w:r>
      <w:r>
        <w:rPr>
          <w:rFonts w:eastAsia="Times New Roman" w:cs="Times New Roman"/>
          <w:szCs w:val="24"/>
        </w:rPr>
        <w:t xml:space="preserve">, θα συγκέντρωναν μόλις 154 έδρες. </w:t>
      </w:r>
    </w:p>
    <w:p w14:paraId="71252CA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Και τον Σεπτέμβριο του 2015</w:t>
      </w:r>
      <w:r>
        <w:rPr>
          <w:rFonts w:eastAsia="Times New Roman" w:cs="Times New Roman"/>
          <w:szCs w:val="24"/>
        </w:rPr>
        <w:t xml:space="preserve">, ο ΣΥΡΙΖΑ, το ΠΑΣΟΚ και το </w:t>
      </w:r>
      <w:r>
        <w:rPr>
          <w:rFonts w:eastAsia="Times New Roman" w:cs="Times New Roman"/>
          <w:szCs w:val="24"/>
        </w:rPr>
        <w:t>Ποτάμι</w:t>
      </w:r>
      <w:r>
        <w:rPr>
          <w:rFonts w:eastAsia="Times New Roman" w:cs="Times New Roman"/>
          <w:szCs w:val="24"/>
        </w:rPr>
        <w:t xml:space="preserve">, θα συγκέντρωναν 147 έδρες. Και πάλι θα χρειαζόταν ένα τέταρτο </w:t>
      </w:r>
      <w:r>
        <w:rPr>
          <w:rFonts w:eastAsia="Times New Roman" w:cs="Times New Roman"/>
          <w:szCs w:val="24"/>
        </w:rPr>
        <w:t>Κόμμα</w:t>
      </w:r>
      <w:r>
        <w:rPr>
          <w:rFonts w:eastAsia="Times New Roman" w:cs="Times New Roman"/>
          <w:szCs w:val="24"/>
        </w:rPr>
        <w:t xml:space="preserve">. </w:t>
      </w:r>
    </w:p>
    <w:p w14:paraId="71252CA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Εσείς νομίζετε ότι αυτοί οι υπολογισμοί -που δεν στέκουν ούτε στη θεωρία, στα χαρτιά- μπορούν να ισχύσουν στην πράξη, μπορούν να δώσουν ισχυρές κυβερν</w:t>
      </w:r>
      <w:r>
        <w:rPr>
          <w:rFonts w:eastAsia="Times New Roman" w:cs="Times New Roman"/>
          <w:szCs w:val="24"/>
        </w:rPr>
        <w:t xml:space="preserve">ήσεις για να λύσουν τα μεγάλα, τα πραγματικά προβλήματα αυτής της χώρας; Εγώ νομίζω πως όχι. </w:t>
      </w:r>
    </w:p>
    <w:p w14:paraId="71252CA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Και εδώ βέβαια, υπάρχει διαφορά λογικής. Συνάδελφοι του ΣΥΡΙΖΑ, μπορεί να βρεθήκατε στα κυβερνητικά έδρανα, μπορεί να γίνατε πλειοψηφία στη Βουλή, σχετική, αλλά δ</w:t>
      </w:r>
      <w:r>
        <w:rPr>
          <w:rFonts w:eastAsia="Times New Roman" w:cs="Times New Roman"/>
          <w:szCs w:val="24"/>
        </w:rPr>
        <w:t xml:space="preserve">εν έχετε αποκτήσει τη νοοτροπία του μεγάλου </w:t>
      </w:r>
      <w:r>
        <w:rPr>
          <w:rFonts w:eastAsia="Times New Roman" w:cs="Times New Roman"/>
          <w:szCs w:val="24"/>
        </w:rPr>
        <w:t>Κόμματος</w:t>
      </w:r>
      <w:r>
        <w:rPr>
          <w:rFonts w:eastAsia="Times New Roman" w:cs="Times New Roman"/>
          <w:szCs w:val="24"/>
        </w:rPr>
        <w:t>, δεν σας ενδιαφέρει η κυβερνησιμότητα. Αξιοποιήσατε τον εκλογικό νόμο δύο φορές, πήρατε την Κυβέρνηση και σήμερα που βλέπετε ότι κατά πάσα πιθανότητα στις επόμενες εκλογές αποχωρείτε, κινδυνεύετε να χάσε</w:t>
      </w:r>
      <w:r>
        <w:rPr>
          <w:rFonts w:eastAsia="Times New Roman" w:cs="Times New Roman"/>
          <w:szCs w:val="24"/>
        </w:rPr>
        <w:t>τε την αξιοπρέπειά σας. Γιατί; Γιατί σας έπιασε από τώρα ο τρόμος και ο φόβος μην παραδώσετε την εξουσία; Μα, αυτό έτσι κι αλλιώς, θα συμβεί. Ό,τι και να κάνετε, κάποια στιγμή θα συμβεί. Είναι φυσιολογική στη δημοκρατία η εναλλαγή των κομμάτων. Γιατί πρέπε</w:t>
      </w:r>
      <w:r>
        <w:rPr>
          <w:rFonts w:eastAsia="Times New Roman" w:cs="Times New Roman"/>
          <w:szCs w:val="24"/>
        </w:rPr>
        <w:t xml:space="preserve">ι να </w:t>
      </w:r>
      <w:r>
        <w:rPr>
          <w:rFonts w:eastAsia="Times New Roman" w:cs="Times New Roman"/>
          <w:szCs w:val="24"/>
        </w:rPr>
        <w:lastRenderedPageBreak/>
        <w:t xml:space="preserve">προβαίνουμε σε λογικές Κουτσόγιωργα και Τσοχατζόπουλου, τότε που η Νέα Δημοκρατία, του Κωνσταντίνου Μητσοτάκη, έφτασε στο 47%, στο 48%, για να έχει μόλις 150 έδρες; Γιατί καταφεύγετε σε τέτοιες νοοτροπίες; </w:t>
      </w:r>
    </w:p>
    <w:p w14:paraId="71252CA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Για παράδειγμα, να πω και για τον κ. Λεβέντη</w:t>
      </w:r>
      <w:r>
        <w:rPr>
          <w:rFonts w:eastAsia="Times New Roman" w:cs="Times New Roman"/>
          <w:szCs w:val="24"/>
        </w:rPr>
        <w:t xml:space="preserve">, το 1989 συμμετείχε στα ψηφοδέλτια της Νέας Δημοκρατίας. Ξέρετε με ποια δικαιολογία; Για να αντιμετωπιστεί το πρόβλημα του εκλογικού νόμου που δημιουργούσε εμπλοκή στην αυτοδυναμία του πρώτου κόμματος. Τότε, ο Κωνσταντίνος Μητσοτάκης έπρεπε να στηριχθεί. </w:t>
      </w:r>
      <w:r>
        <w:rPr>
          <w:rFonts w:eastAsia="Times New Roman" w:cs="Times New Roman"/>
          <w:szCs w:val="24"/>
        </w:rPr>
        <w:t>Σήμερα, εντελώς, διαφορετικά πράγματα λέμε. Χρειάζεται, λοιπόν, μία στοιχειώδης συνέπεια.</w:t>
      </w:r>
    </w:p>
    <w:p w14:paraId="71252CA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Και επειδή όλα θα τα βρούμε εδώ και επειδή εγώ αρχίζω να αμφισβητώ, κατά πόσον είμαστε σε ουδέτερο χρόνο, περιμένω την εξέλιξη των γεγονότων. Τα γεγονότα θα δείξουν π</w:t>
      </w:r>
      <w:r>
        <w:rPr>
          <w:rFonts w:eastAsia="Times New Roman" w:cs="Times New Roman"/>
          <w:szCs w:val="24"/>
        </w:rPr>
        <w:t xml:space="preserve">οιες ήταν οι πραγματικές προθέσεις και γιατί αυτή την ώρα φέρνετε το συγκεκριμένο εκλογικό νόμο. Το σίγουρο είναι ότι αναλαμβάνετε εξ ολοκλήρου την ευθύνη, έστω και αν δεν θα ψηφιστεί με 200 ψήφους και άρα δεν θα ισχύσει από </w:t>
      </w:r>
      <w:r>
        <w:rPr>
          <w:rFonts w:eastAsia="Times New Roman" w:cs="Times New Roman"/>
          <w:szCs w:val="24"/>
        </w:rPr>
        <w:lastRenderedPageBreak/>
        <w:t>τις επόμενες εκλογές. Φέρνετε ε</w:t>
      </w:r>
      <w:r>
        <w:rPr>
          <w:rFonts w:eastAsia="Times New Roman" w:cs="Times New Roman"/>
          <w:szCs w:val="24"/>
        </w:rPr>
        <w:t xml:space="preserve">ξ ολοκλήρου την πολιτική ευθύνη, για την όποια εμπλοκή δημιουργήσατε με αυτή σας την πρωτοβουλία. </w:t>
      </w:r>
    </w:p>
    <w:p w14:paraId="71252CA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Και φυσικά, θέλω να κλείσω λέγοντας ότι προφανώς, εμείς δεν μπορούμε να στηρίξουμε μία τέτοια πρωτοβουλία, που δεν έχει αρχή, δεν έχει μέση, δεν έχει και τέλ</w:t>
      </w:r>
      <w:r>
        <w:rPr>
          <w:rFonts w:eastAsia="Times New Roman" w:cs="Times New Roman"/>
          <w:szCs w:val="24"/>
        </w:rPr>
        <w:t>ος. Δεν ξέρετε γιατί ξεκινήσατε -ή τουλάχιστον δεν μας το λέτε- και δεν μας λέτε πού ακριβώς θέλετε να πάτε.</w:t>
      </w:r>
    </w:p>
    <w:p w14:paraId="71252CA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71252CAA" w14:textId="77777777" w:rsidR="00802761" w:rsidRDefault="00465DC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1252CAB"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w:t>
      </w:r>
    </w:p>
    <w:p w14:paraId="71252CA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Τον λόγο έχει ο</w:t>
      </w:r>
      <w:r>
        <w:rPr>
          <w:rFonts w:eastAsia="Times New Roman" w:cs="Times New Roman"/>
          <w:szCs w:val="24"/>
        </w:rPr>
        <w:t xml:space="preserve"> κ. Παπαηλιού από τον ΣΥΡΙΖΑ.</w:t>
      </w:r>
    </w:p>
    <w:p w14:paraId="71252CAD"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Κυρίες και κύριοι συνάδελφοι, μία από τις παθογένειες του πολιτικού συστήματος της χώρας, αποτελεί και το γεγονός ότι μέχρι σήμερα το εκάστοτε κυβερνών κόμμα άλλαζε τον εκλογικό νόμο σύμφωνα με το εικαζόμεν</w:t>
      </w:r>
      <w:r>
        <w:rPr>
          <w:rFonts w:eastAsia="Times New Roman" w:cs="Times New Roman"/>
          <w:szCs w:val="24"/>
        </w:rPr>
        <w:t xml:space="preserve">ο εκλογικό συμφέρον του. Έτσι, στο πλαίσιο της εναλλαγής των </w:t>
      </w:r>
      <w:r>
        <w:rPr>
          <w:rFonts w:eastAsia="Times New Roman" w:cs="Times New Roman"/>
          <w:szCs w:val="24"/>
        </w:rPr>
        <w:lastRenderedPageBreak/>
        <w:t>κομμάτων του πάλαι ποτέ δικομματισμού στη διακυβέρνηση της χώρας, το εκάστοτε κυβερνών κόμμα τροποποιούσε τον εκλογικό νόμο λίγο χρόνο προ των εκλογών και σύμφωνα με την πρόβλεψη του αποτελέσματό</w:t>
      </w:r>
      <w:r>
        <w:rPr>
          <w:rFonts w:eastAsia="Times New Roman" w:cs="Times New Roman"/>
          <w:szCs w:val="24"/>
        </w:rPr>
        <w:t>ς τους.</w:t>
      </w:r>
    </w:p>
    <w:p w14:paraId="71252CA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Η κατάθεση του νομοσχεδίου για την απλή αναλογική και την ψήφο στα δεκαεπτά γίνεται σε πολιτικά ουδέτερο, ανύποπτο χρόνο, που δεν συνέχεται με τον χρόνο των προσεχών εκλογών. Η Κυβέρνηση ανοίγει τα ήδη ανοιχτά χαρτιά της, δεδομένου ότι η καθιέρωση </w:t>
      </w:r>
      <w:r>
        <w:rPr>
          <w:rFonts w:eastAsia="Times New Roman" w:cs="Times New Roman"/>
          <w:szCs w:val="24"/>
        </w:rPr>
        <w:t xml:space="preserve">του συστήματος της απλής αναλογικής υπήρξε προεκλογική δέσμευση του ΣΥΡΙΖΑ </w:t>
      </w:r>
      <w:r>
        <w:rPr>
          <w:rFonts w:eastAsia="Times New Roman" w:cs="Times New Roman"/>
          <w:szCs w:val="24"/>
        </w:rPr>
        <w:t>«</w:t>
      </w:r>
      <w:r>
        <w:rPr>
          <w:rFonts w:eastAsia="Times New Roman" w:cs="Times New Roman"/>
          <w:szCs w:val="24"/>
        </w:rPr>
        <w:t>τρία και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χ</w:t>
      </w:r>
      <w:r>
        <w:rPr>
          <w:rFonts w:eastAsia="Times New Roman" w:cs="Times New Roman"/>
          <w:szCs w:val="24"/>
        </w:rPr>
        <w:t>ρόνια προ της λήξης της θητείας της παρούσας Βουλής. Συνεπώς, δεν υπάρχει κα</w:t>
      </w:r>
      <w:r>
        <w:rPr>
          <w:rFonts w:eastAsia="Times New Roman" w:cs="Times New Roman"/>
          <w:szCs w:val="24"/>
        </w:rPr>
        <w:t>μ</w:t>
      </w:r>
      <w:r>
        <w:rPr>
          <w:rFonts w:eastAsia="Times New Roman" w:cs="Times New Roman"/>
          <w:szCs w:val="24"/>
        </w:rPr>
        <w:t>μία σκέψη για εξυπηρέτηση μικροπολιτικών σκοπιμοτήτων από την παρούσα Κυβέρνηση.</w:t>
      </w:r>
    </w:p>
    <w:p w14:paraId="71252CA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Κυρίες και</w:t>
      </w:r>
      <w:r>
        <w:rPr>
          <w:rFonts w:eastAsia="Times New Roman" w:cs="Times New Roman"/>
          <w:szCs w:val="24"/>
        </w:rPr>
        <w:t xml:space="preserve"> κύριοι συνάδελφοι, η καθιέρωση του συστήματος της απλής αναλογικής υπήρξε πάγιο και διαχρονικό αίτημα της Αριστεράς, η οποία έχει αναγάγει την καθιέρωσή της σε κομβικό ζητούμενο. Η απλή αναλογική δεν πρέπει να αντιμετωπίζεται ως τεχνικό πρόβλημα αριθμών κ</w:t>
      </w:r>
      <w:r>
        <w:rPr>
          <w:rFonts w:eastAsia="Times New Roman" w:cs="Times New Roman"/>
          <w:szCs w:val="24"/>
        </w:rPr>
        <w:t xml:space="preserve">αι υπολογισμού των </w:t>
      </w:r>
      <w:r>
        <w:rPr>
          <w:rFonts w:eastAsia="Times New Roman" w:cs="Times New Roman"/>
          <w:szCs w:val="24"/>
        </w:rPr>
        <w:lastRenderedPageBreak/>
        <w:t>συσχετισμών των κοινοβουλευτικών δυνάμεων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απλή αναλογική συνιστά στοιχείο βαθύτατα πολιτικό, με πολλαπλές διαστάσεις και λειτουργίες: </w:t>
      </w:r>
    </w:p>
    <w:p w14:paraId="71252CB0"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Τη συμβολική δημοκρατική διάσταση, αφού η απλή αναλογική μέσω της οποίας αποτυπώνεται η αληθινή βού</w:t>
      </w:r>
      <w:r>
        <w:rPr>
          <w:rFonts w:eastAsia="Times New Roman" w:cs="Times New Roman"/>
          <w:szCs w:val="24"/>
        </w:rPr>
        <w:t xml:space="preserve">ληση του εκλογικού σώματος, εκπέμπει μήνυμα σεβασμού της λαϊκής κυριαρχίας. </w:t>
      </w:r>
    </w:p>
    <w:p w14:paraId="71252CB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Τη θεσμική διάσταση, αφού καταργούμενης της ενισχυμένης αναλογικής, παύουν η αλλοίωση της ψήφου του πολίτη και η έλλειψη λαϊκής νομιμοποίησης των εκλεγμένων εκπροσώπων του. Επιπλέ</w:t>
      </w:r>
      <w:r>
        <w:rPr>
          <w:rFonts w:eastAsia="Times New Roman" w:cs="Times New Roman"/>
          <w:szCs w:val="24"/>
        </w:rPr>
        <w:t>ον, η θεσμική λειτουργία</w:t>
      </w:r>
      <w:r>
        <w:rPr>
          <w:rFonts w:eastAsia="Times New Roman" w:cs="Times New Roman"/>
          <w:szCs w:val="24"/>
        </w:rPr>
        <w:t>,</w:t>
      </w:r>
      <w:r>
        <w:rPr>
          <w:rFonts w:eastAsia="Times New Roman" w:cs="Times New Roman"/>
          <w:szCs w:val="24"/>
        </w:rPr>
        <w:t xml:space="preserve"> υλοποιούμενη μπορεί να συμβάλλει στη θεσμική ανασυγκρότηση της χώρας και στην αναδιάταξη του πολιτικού σκηνικού. </w:t>
      </w:r>
    </w:p>
    <w:p w14:paraId="71252CB2"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Τη συνταγματική διάστασή της, αφού η απλή αναλογική χωρίς να απορρέει άμεσα από την αρχή της ισότητας, είναι συνδεδε</w:t>
      </w:r>
      <w:r>
        <w:rPr>
          <w:rFonts w:eastAsia="Times New Roman" w:cs="Times New Roman"/>
          <w:szCs w:val="24"/>
        </w:rPr>
        <w:t>μένη με τη βασική φιλοσοφία της, της οποίας η ισοτιμία και η ισοδυναμία της ψήφου αποτελούν εκφάνσεις της. Αυτές έχουν ως συνέπεια την αντιστοίχιση της λαϊκής βούλησης με την εκπροσώπηση στο Κοινοβούλιο.</w:t>
      </w:r>
    </w:p>
    <w:p w14:paraId="71252CB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τέλος, την παιδευτική λειτουργία της, αφού μέσω </w:t>
      </w:r>
      <w:r>
        <w:rPr>
          <w:rFonts w:eastAsia="Times New Roman" w:cs="Times New Roman"/>
          <w:szCs w:val="24"/>
        </w:rPr>
        <w:t xml:space="preserve">αυτής και συνεπώς της ισότιμης συμμετοχής στα πολιτικά πράγματα, τα πολιτικά κόμματα και οι πολίτες διαπαιδαγωγούνται στο πεδίο της </w:t>
      </w:r>
      <w:r>
        <w:rPr>
          <w:rFonts w:eastAsia="Times New Roman" w:cs="Times New Roman"/>
          <w:szCs w:val="24"/>
        </w:rPr>
        <w:t>δημοκρατίας</w:t>
      </w:r>
      <w:r>
        <w:rPr>
          <w:rFonts w:eastAsia="Times New Roman" w:cs="Times New Roman"/>
          <w:szCs w:val="24"/>
        </w:rPr>
        <w:t xml:space="preserve">. Στο πλαίσιο της </w:t>
      </w:r>
      <w:r>
        <w:rPr>
          <w:rFonts w:eastAsia="Times New Roman" w:cs="Times New Roman"/>
          <w:szCs w:val="24"/>
        </w:rPr>
        <w:t>δημοκρατίας</w:t>
      </w:r>
      <w:r>
        <w:rPr>
          <w:rFonts w:eastAsia="Times New Roman" w:cs="Times New Roman"/>
          <w:szCs w:val="24"/>
        </w:rPr>
        <w:t>, οι ίσοι όροι και στο πλαίσιο αυτών η ισοτιμία της ψήφου, συνιστούν εκ των ων ουκ ά</w:t>
      </w:r>
      <w:r>
        <w:rPr>
          <w:rFonts w:eastAsia="Times New Roman" w:cs="Times New Roman"/>
          <w:szCs w:val="24"/>
        </w:rPr>
        <w:t xml:space="preserve">νευ προϋπόθεση. </w:t>
      </w:r>
    </w:p>
    <w:p w14:paraId="71252CB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Η περίοδος που εδώ και χρόνια διανύει η χώρα μας, δεν είναι μόνον περίοδος οικονομικής κρίσης. Ταυτόχρονα είναι και περίοδος πολιτικής κρίσης, με κυρίαρχο στοιχείο την επιτεινόμενη δυσπιστία των πολιτών έναντι του πολιτικού συστήματος και </w:t>
      </w:r>
      <w:r>
        <w:rPr>
          <w:rFonts w:eastAsia="Times New Roman" w:cs="Times New Roman"/>
          <w:szCs w:val="24"/>
        </w:rPr>
        <w:t>την αμφισβήτηση της λειτουργίας των δημοκρατικών θεσμών. Η αίσθηση ότι η φωνή των πολιτών δεν εισακούεται αποτελεί τη μόνιμη επωδό της αμφισβήτησης.</w:t>
      </w:r>
    </w:p>
    <w:p w14:paraId="71252CB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Είναι καιρός, λοιπόν, να αποκατασταθούν η αξιοπιστία της πολιτικής και η αμοιβαία εμπιστοσύνη πολίτη-πολιτι</w:t>
      </w:r>
      <w:r>
        <w:rPr>
          <w:rFonts w:eastAsia="Times New Roman" w:cs="Times New Roman"/>
          <w:szCs w:val="24"/>
        </w:rPr>
        <w:t xml:space="preserve">κών, ώστε να σταθεροποιηθεί το δημοκρατικό πολιτικό σύστημα μέσω της μεγαλύτερης και </w:t>
      </w:r>
      <w:r>
        <w:rPr>
          <w:rFonts w:eastAsia="Times New Roman" w:cs="Times New Roman"/>
          <w:szCs w:val="24"/>
        </w:rPr>
        <w:t xml:space="preserve">ουσιαστικότερης </w:t>
      </w:r>
      <w:r>
        <w:rPr>
          <w:rFonts w:eastAsia="Times New Roman" w:cs="Times New Roman"/>
          <w:szCs w:val="24"/>
        </w:rPr>
        <w:t>συμμετοχής των πολιτών στα πολιτικά πράγματα.</w:t>
      </w:r>
    </w:p>
    <w:p w14:paraId="71252CB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καθιέρωση συστήματος της απλής αναλογικής είναι μία εκ των προϋποθέσεων. Εξάλλου, οι πολίτες απαιτούν αλλά </w:t>
      </w:r>
      <w:r>
        <w:rPr>
          <w:rFonts w:eastAsia="Times New Roman" w:cs="Times New Roman"/>
          <w:szCs w:val="24"/>
        </w:rPr>
        <w:t xml:space="preserve">και οι γενικότερες οικονομικές και κοινωνικές συνθήκες επιβάλλουν συνθέσεις θέσεων, προγραμματικές συγκλίσεις και ευρύτερες συμμαχίες, που να υποστηρίζουν τόσο τις πολιτικές θέσεις όσο και το πρόγραμμα που προτείνεται από τις πολιτικές δυνάμεις. </w:t>
      </w:r>
    </w:p>
    <w:p w14:paraId="71252CB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Η αδυναμί</w:t>
      </w:r>
      <w:r>
        <w:rPr>
          <w:rFonts w:eastAsia="Times New Roman" w:cs="Times New Roman"/>
          <w:szCs w:val="24"/>
        </w:rPr>
        <w:t xml:space="preserve">α κυβερνησιμότητας που επικαλούνται οι αντίπαλοι του συστήματος της απλής αναλογικής ως αντεπιχείρημα δεν ευσταθεί. Η πολιτική και κυβερνητική σταθερότητα δεν </w:t>
      </w:r>
      <w:r>
        <w:rPr>
          <w:rFonts w:eastAsia="Times New Roman"/>
          <w:bCs/>
        </w:rPr>
        <w:t>είναι</w:t>
      </w:r>
      <w:r>
        <w:rPr>
          <w:rFonts w:eastAsia="Times New Roman" w:cs="Times New Roman"/>
          <w:szCs w:val="24"/>
        </w:rPr>
        <w:t xml:space="preserve"> θέμα νομοθετικού πλαισίου, αλλά πολιτικής βούλησης, πολιτικών θέσεων και προγραμματικών συγ</w:t>
      </w:r>
      <w:r>
        <w:rPr>
          <w:rFonts w:eastAsia="Times New Roman" w:cs="Times New Roman"/>
          <w:szCs w:val="24"/>
        </w:rPr>
        <w:t xml:space="preserve">κλίσεων. </w:t>
      </w:r>
    </w:p>
    <w:p w14:paraId="71252CB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Επιπλέον, το «κατώφλι» 3% για την είσοδο στη </w:t>
      </w:r>
      <w:r>
        <w:rPr>
          <w:rFonts w:eastAsia="Times New Roman"/>
          <w:bCs/>
        </w:rPr>
        <w:t>Βουλή</w:t>
      </w:r>
      <w:r>
        <w:rPr>
          <w:rFonts w:eastAsia="Times New Roman" w:cs="Times New Roman"/>
          <w:szCs w:val="24"/>
        </w:rPr>
        <w:t xml:space="preserve"> αποτρέπει τον πλήρη κατακερματισμό των πολιτικών δυνάμεων και τη δημιουργία κομματικών σχημάτων-μορφωμάτων που στηρίζονται και ελέγχονται από επιχειρηματικά, συντεχνιακά και άλλα συμφέρονται και </w:t>
      </w:r>
      <w:r>
        <w:rPr>
          <w:rFonts w:eastAsia="Times New Roman" w:cs="Times New Roman"/>
          <w:szCs w:val="24"/>
        </w:rPr>
        <w:t xml:space="preserve">επιπλέον επιτρέπει τη συγκρότηση κυβερνήσεων συνεργασίας βάσει προγραμματικών θέσεων. </w:t>
      </w:r>
    </w:p>
    <w:p w14:paraId="71252CB9" w14:textId="77777777" w:rsidR="00802761" w:rsidRDefault="00465DCE">
      <w:pPr>
        <w:spacing w:after="0" w:line="600" w:lineRule="auto"/>
        <w:ind w:firstLine="720"/>
        <w:jc w:val="both"/>
        <w:rPr>
          <w:rFonts w:eastAsia="Times New Roman" w:cs="Times New Roman"/>
        </w:rPr>
      </w:pPr>
      <w:r>
        <w:rPr>
          <w:rFonts w:eastAsia="Times New Roman"/>
          <w:szCs w:val="24"/>
        </w:rPr>
        <w:lastRenderedPageBreak/>
        <w:t>Κυρίες και κύριοι συνάδελφοι</w:t>
      </w:r>
      <w:r>
        <w:rPr>
          <w:rFonts w:eastAsia="Times New Roman" w:cs="Times New Roman"/>
          <w:szCs w:val="24"/>
        </w:rPr>
        <w:t>, η νέα γενιά της πατρίδας μας στο ανταγωνιστικό περιβάλλον όπου ζει, έχει πρόσβαση στη γνώση και πληροφορία και παραστάσεις που της επιτρέπο</w:t>
      </w:r>
      <w:r>
        <w:rPr>
          <w:rFonts w:eastAsia="Times New Roman" w:cs="Times New Roman"/>
          <w:szCs w:val="24"/>
        </w:rPr>
        <w:t xml:space="preserve">υν να ωριμάζει πολύ νωρίτερα από ό,τι παλαιότερα και επιπλέον να αναπτύσσει τα πολλά και πλούσια προσόντα και τις </w:t>
      </w:r>
      <w:r>
        <w:rPr>
          <w:rFonts w:eastAsia="Times New Roman" w:cs="Times New Roman"/>
          <w:szCs w:val="24"/>
        </w:rPr>
        <w:t>ικανότητες</w:t>
      </w:r>
      <w:r>
        <w:rPr>
          <w:rFonts w:eastAsia="Times New Roman" w:cs="Times New Roman"/>
          <w:szCs w:val="24"/>
        </w:rPr>
        <w:t xml:space="preserve">, </w:t>
      </w:r>
      <w:r>
        <w:rPr>
          <w:rFonts w:eastAsia="Times New Roman" w:cs="Times New Roman"/>
        </w:rPr>
        <w:t xml:space="preserve">που χωρίς αμφιβολία διαθέτει. </w:t>
      </w:r>
    </w:p>
    <w:p w14:paraId="71252CBA" w14:textId="77777777" w:rsidR="00802761" w:rsidRDefault="00465DCE">
      <w:pPr>
        <w:spacing w:after="0" w:line="600" w:lineRule="auto"/>
        <w:ind w:firstLine="720"/>
        <w:jc w:val="both"/>
        <w:rPr>
          <w:rFonts w:eastAsia="Times New Roman" w:cs="Times New Roman"/>
        </w:rPr>
      </w:pPr>
      <w:r>
        <w:rPr>
          <w:rFonts w:eastAsia="Times New Roman" w:cs="Times New Roman"/>
        </w:rPr>
        <w:t xml:space="preserve">Το ότι πλήττεται από την ανεργία, την υποαπασχόληση, τις συνθήκες </w:t>
      </w:r>
      <w:r>
        <w:rPr>
          <w:rFonts w:eastAsia="Times New Roman" w:cs="Times New Roman"/>
        </w:rPr>
        <w:t>«</w:t>
      </w:r>
      <w:r>
        <w:rPr>
          <w:rFonts w:eastAsia="Times New Roman" w:cs="Times New Roman"/>
        </w:rPr>
        <w:t>ζούγκλας</w:t>
      </w:r>
      <w:r>
        <w:rPr>
          <w:rFonts w:eastAsia="Times New Roman" w:cs="Times New Roman"/>
        </w:rPr>
        <w:t>»</w:t>
      </w:r>
      <w:r>
        <w:rPr>
          <w:rFonts w:eastAsia="Times New Roman" w:cs="Times New Roman"/>
        </w:rPr>
        <w:t xml:space="preserve"> που επικρατούν στην αγ</w:t>
      </w:r>
      <w:r>
        <w:rPr>
          <w:rFonts w:eastAsia="Times New Roman" w:cs="Times New Roman"/>
        </w:rPr>
        <w:t xml:space="preserve">ορά εργασίας, με συνέπεια πολλοί από τους νέους, ιδίως καταρτισμένοι επιστήμονες, να αναγκάζονται να μεταναστεύσουν προς αναζήτηση τύχης, προκαλώντας αιμορραγία στην ελληνική οικονομία και κοινωνία </w:t>
      </w:r>
      <w:r>
        <w:rPr>
          <w:rFonts w:eastAsia="Times New Roman"/>
          <w:bCs/>
        </w:rPr>
        <w:t>είναι</w:t>
      </w:r>
      <w:r>
        <w:rPr>
          <w:rFonts w:eastAsia="Times New Roman" w:cs="Times New Roman"/>
        </w:rPr>
        <w:t xml:space="preserve"> </w:t>
      </w:r>
      <w:r>
        <w:rPr>
          <w:rFonts w:eastAsia="Times New Roman" w:cs="Times New Roman"/>
        </w:rPr>
        <w:t>«</w:t>
      </w:r>
      <w:r>
        <w:rPr>
          <w:rFonts w:eastAsia="Times New Roman" w:cs="Times New Roman"/>
        </w:rPr>
        <w:t>ένας λόγος παραπάνω</w:t>
      </w:r>
      <w:r>
        <w:rPr>
          <w:rFonts w:eastAsia="Times New Roman" w:cs="Times New Roman"/>
        </w:rPr>
        <w:t>»</w:t>
      </w:r>
      <w:r>
        <w:rPr>
          <w:rFonts w:eastAsia="Times New Roman" w:cs="Times New Roman"/>
        </w:rPr>
        <w:t xml:space="preserve"> να μπορεί αυτή η νέα γενιά νωρίτερα να συμμετέχει στη διαμόρφωση του μέλλοντός της. </w:t>
      </w:r>
    </w:p>
    <w:p w14:paraId="71252CBB" w14:textId="77777777" w:rsidR="00802761" w:rsidRDefault="00465DCE">
      <w:pPr>
        <w:spacing w:after="0" w:line="600" w:lineRule="auto"/>
        <w:ind w:firstLine="720"/>
        <w:jc w:val="both"/>
        <w:rPr>
          <w:rFonts w:eastAsia="Times New Roman" w:cs="Times New Roman"/>
        </w:rPr>
      </w:pPr>
      <w:r>
        <w:rPr>
          <w:rFonts w:eastAsia="Times New Roman" w:cs="Times New Roman"/>
        </w:rPr>
        <w:t>Η καθιέρωση συστήματος απλής αναλογικής και η ψήφος στα δεκαεπτά αποτελούν θεσμικές τομές, που εντάσσονται στο σχέδιο θεσμικής ανασυγκρότησης της χώρας. Σε αυτό περιλαμβά</w:t>
      </w:r>
      <w:r>
        <w:rPr>
          <w:rFonts w:eastAsia="Times New Roman" w:cs="Times New Roman"/>
        </w:rPr>
        <w:t xml:space="preserve">νονται οι επίσης </w:t>
      </w:r>
      <w:r>
        <w:rPr>
          <w:rFonts w:eastAsia="Times New Roman" w:cs="Times New Roman"/>
        </w:rPr>
        <w:lastRenderedPageBreak/>
        <w:t xml:space="preserve">θεσμικές τομές στη διοίκηση και στη δικαιοσύνη, αλλά και η συνταγματική αναθεώρηση, στο πλαίσιο της οποίας μπορούν να τεθούν και όλα εκείνα τα στοιχεία που συνθέτουν το πολιτικό σύστημα συνολικά. </w:t>
      </w:r>
    </w:p>
    <w:p w14:paraId="71252CBC" w14:textId="77777777" w:rsidR="00802761" w:rsidRDefault="00465DCE">
      <w:pPr>
        <w:spacing w:after="0" w:line="600" w:lineRule="auto"/>
        <w:ind w:firstLine="720"/>
        <w:jc w:val="both"/>
        <w:rPr>
          <w:rFonts w:eastAsia="Times New Roman" w:cs="Times New Roman"/>
        </w:rPr>
      </w:pPr>
      <w:r>
        <w:rPr>
          <w:rFonts w:eastAsia="Times New Roman" w:cs="Times New Roman"/>
        </w:rPr>
        <w:t xml:space="preserve">Το σχέδιο θεσμικής ανασυγκρότησης μαζί με </w:t>
      </w:r>
      <w:r>
        <w:rPr>
          <w:rFonts w:eastAsia="Times New Roman" w:cs="Times New Roman"/>
        </w:rPr>
        <w:t xml:space="preserve">το σχέδιο κοινωνικά δίκαιης παραγωγικής ανασυγκρότησης </w:t>
      </w:r>
      <w:r>
        <w:rPr>
          <w:rFonts w:eastAsia="Times New Roman"/>
          <w:bCs/>
        </w:rPr>
        <w:t>είναι</w:t>
      </w:r>
      <w:r>
        <w:rPr>
          <w:rFonts w:eastAsia="Times New Roman" w:cs="Times New Roman"/>
        </w:rPr>
        <w:t xml:space="preserve"> οι βασικοί άξονες της κυβερνητικής πολιτικής, οι οποίοι αποσκοπούν</w:t>
      </w:r>
      <w:r>
        <w:rPr>
          <w:rFonts w:eastAsia="Times New Roman" w:cs="Times New Roman"/>
        </w:rPr>
        <w:t>,</w:t>
      </w:r>
      <w:r>
        <w:rPr>
          <w:rFonts w:eastAsia="Times New Roman" w:cs="Times New Roman"/>
        </w:rPr>
        <w:t xml:space="preserve"> η χώρα να αφήσει πίσω την περίοδο των μνημονίων και να αλλάξει πορεία. </w:t>
      </w:r>
    </w:p>
    <w:p w14:paraId="71252CBD" w14:textId="77777777" w:rsidR="00802761" w:rsidRDefault="00465DCE">
      <w:pPr>
        <w:spacing w:after="0" w:line="600" w:lineRule="auto"/>
        <w:ind w:firstLine="720"/>
        <w:jc w:val="both"/>
        <w:rPr>
          <w:rFonts w:eastAsia="Times New Roman" w:cs="Times New Roman"/>
        </w:rPr>
      </w:pPr>
      <w:r>
        <w:rPr>
          <w:rFonts w:eastAsia="Times New Roman" w:cs="Times New Roman"/>
        </w:rPr>
        <w:t>Σας ευχαριστώ.</w:t>
      </w:r>
    </w:p>
    <w:p w14:paraId="71252CBE" w14:textId="77777777" w:rsidR="00802761" w:rsidRDefault="00465DCE">
      <w:pPr>
        <w:spacing w:after="0" w:line="600" w:lineRule="auto"/>
        <w:ind w:firstLine="709"/>
        <w:jc w:val="center"/>
        <w:rPr>
          <w:rFonts w:eastAsia="Times New Roman" w:cs="Times New Roman"/>
        </w:rPr>
      </w:pPr>
      <w:r>
        <w:rPr>
          <w:rFonts w:eastAsia="Times New Roman" w:cs="Times New Roman"/>
        </w:rPr>
        <w:t>(Χειροκροτήματα από την πτέρυγα του ΣΥΡΙ</w:t>
      </w:r>
      <w:r>
        <w:rPr>
          <w:rFonts w:eastAsia="Times New Roman" w:cs="Times New Roman"/>
        </w:rPr>
        <w:t>ΖΑ)</w:t>
      </w:r>
    </w:p>
    <w:p w14:paraId="71252CBF" w14:textId="77777777" w:rsidR="00802761" w:rsidRDefault="00465DCE">
      <w:pPr>
        <w:spacing w:after="0" w:line="600" w:lineRule="auto"/>
        <w:ind w:firstLine="720"/>
        <w:jc w:val="both"/>
        <w:rPr>
          <w:rFonts w:eastAsia="Times New Roman" w:cs="Times New Roman"/>
        </w:rPr>
      </w:pPr>
      <w:r>
        <w:rPr>
          <w:rFonts w:eastAsia="Times New Roman"/>
          <w:b/>
          <w:bCs/>
        </w:rPr>
        <w:t>ΠΡΟΕΔΡΕΥΩΝ (Γεώργιος Λαμπρούλης):</w:t>
      </w:r>
      <w:r>
        <w:rPr>
          <w:rFonts w:eastAsia="Times New Roman" w:cs="Times New Roman"/>
        </w:rPr>
        <w:t xml:space="preserve"> Τον λόγο έχει ο κ. Μπάρκας από τον ΣΥΡΙΖΑ.</w:t>
      </w:r>
    </w:p>
    <w:p w14:paraId="71252CC0" w14:textId="77777777" w:rsidR="00802761" w:rsidRDefault="00465DCE">
      <w:pPr>
        <w:spacing w:after="0" w:line="600" w:lineRule="auto"/>
        <w:ind w:firstLine="720"/>
        <w:jc w:val="both"/>
        <w:rPr>
          <w:rFonts w:eastAsia="Times New Roman" w:cs="Times New Roman"/>
        </w:rPr>
      </w:pPr>
      <w:r>
        <w:rPr>
          <w:rFonts w:eastAsia="Times New Roman" w:cs="Times New Roman"/>
          <w:b/>
        </w:rPr>
        <w:t>ΚΩΝΣΤΑΝΤΙΝΟΣ ΜΠΑΡΚΑΣ:</w:t>
      </w:r>
      <w:r>
        <w:rPr>
          <w:rFonts w:eastAsia="Times New Roman" w:cs="Times New Roman"/>
        </w:rPr>
        <w:t xml:space="preserve"> Κύριε Πρόεδρε, άκουσα με προσοχή τις τοποθετήσεις όλων των Βουλευτών στη </w:t>
      </w:r>
      <w:r>
        <w:rPr>
          <w:rFonts w:eastAsia="Times New Roman"/>
        </w:rPr>
        <w:t>συζήτηση</w:t>
      </w:r>
      <w:r>
        <w:rPr>
          <w:rFonts w:eastAsia="Times New Roman" w:cs="Times New Roman"/>
        </w:rPr>
        <w:t xml:space="preserve"> για τον εκλογικό νόμο και τα επιχειρήματα που ανέπτυξε, κυρίως η Αξιωμα</w:t>
      </w:r>
      <w:r>
        <w:rPr>
          <w:rFonts w:eastAsia="Times New Roman" w:cs="Times New Roman"/>
        </w:rPr>
        <w:t xml:space="preserve">τική Αντιπολίτευση, απέναντι στον χρόνο και στον τρόπο με τον οποίο η </w:t>
      </w:r>
      <w:r>
        <w:rPr>
          <w:rFonts w:eastAsia="Times New Roman"/>
          <w:bCs/>
        </w:rPr>
        <w:t>Κυβέρνηση</w:t>
      </w:r>
      <w:r>
        <w:rPr>
          <w:rFonts w:eastAsia="Times New Roman" w:cs="Times New Roman"/>
        </w:rPr>
        <w:t xml:space="preserve"> φέρνει μια μεταρρύθμιση του εκλογικού νόμου. </w:t>
      </w:r>
    </w:p>
    <w:p w14:paraId="71252CC1" w14:textId="77777777" w:rsidR="00802761" w:rsidRDefault="00465DCE">
      <w:pPr>
        <w:spacing w:after="0" w:line="600" w:lineRule="auto"/>
        <w:ind w:firstLine="720"/>
        <w:jc w:val="both"/>
        <w:rPr>
          <w:rFonts w:eastAsia="Times New Roman" w:cs="Times New Roman"/>
        </w:rPr>
      </w:pPr>
      <w:r>
        <w:rPr>
          <w:rFonts w:eastAsia="Times New Roman" w:cs="Times New Roman"/>
        </w:rPr>
        <w:lastRenderedPageBreak/>
        <w:t>Προσωπικά, θα υπέγραφα την τοποθέτηση του Υπουργού Εμπορικής Ναυτιλίας, του κ. Δρίτσα. Θα μπορούσα να την επαναλάβω, όσον αφορά ορ</w:t>
      </w:r>
      <w:r>
        <w:rPr>
          <w:rFonts w:eastAsia="Times New Roman" w:cs="Times New Roman"/>
        </w:rPr>
        <w:t xml:space="preserve">ισμένα πράγματα. Δεν θέλω να χαλάσω την τοποθέτησή του, αλλά θα προσπαθήσω να την αναλύσω στην ομιλία μου, όσον αφορά το γιατί η </w:t>
      </w:r>
      <w:r>
        <w:rPr>
          <w:rFonts w:eastAsia="Times New Roman"/>
          <w:bCs/>
        </w:rPr>
        <w:t>Κυβέρνηση</w:t>
      </w:r>
      <w:r>
        <w:rPr>
          <w:rFonts w:eastAsia="Times New Roman" w:cs="Times New Roman"/>
        </w:rPr>
        <w:t xml:space="preserve"> αποφάσισε τώρα να φέρει τον εκλογικό νόμο.</w:t>
      </w:r>
    </w:p>
    <w:p w14:paraId="71252CC2" w14:textId="77777777" w:rsidR="00802761" w:rsidRDefault="00465DCE">
      <w:pPr>
        <w:spacing w:after="0" w:line="600" w:lineRule="auto"/>
        <w:ind w:firstLine="720"/>
        <w:jc w:val="both"/>
        <w:rPr>
          <w:rFonts w:eastAsia="Times New Roman" w:cs="Times New Roman"/>
        </w:rPr>
      </w:pPr>
      <w:r>
        <w:rPr>
          <w:rFonts w:eastAsia="Times New Roman" w:cs="Times New Roman"/>
          <w:bCs/>
          <w:shd w:val="clear" w:color="auto" w:fill="FFFFFF"/>
        </w:rPr>
        <w:t>Όμως</w:t>
      </w:r>
      <w:r>
        <w:rPr>
          <w:rFonts w:eastAsia="Times New Roman" w:cs="Times New Roman"/>
        </w:rPr>
        <w:t xml:space="preserve">, επιτρέψτε μου να κάνω κάποια σχόλια. Πολιτικός τυχοδιωκτισμός χαρακτηρίζει τον ΣΥΡΙΖΑ, επειδή -κατά την άποψη </w:t>
      </w:r>
      <w:r>
        <w:rPr>
          <w:rFonts w:eastAsia="Times New Roman"/>
          <w:bCs/>
        </w:rPr>
        <w:t>της Αξιωματικής Αντιπολίτευσης-</w:t>
      </w:r>
      <w:r>
        <w:rPr>
          <w:rFonts w:eastAsia="Times New Roman" w:cs="Times New Roman"/>
        </w:rPr>
        <w:t xml:space="preserve"> ο Πρωθυπουργός έκανε συναντήσεις με πολιτικούς Αρχηγούς άλλων κομμάτων. </w:t>
      </w:r>
    </w:p>
    <w:p w14:paraId="71252CC3" w14:textId="77777777" w:rsidR="00802761" w:rsidRDefault="00465DCE">
      <w:pPr>
        <w:spacing w:after="0" w:line="600" w:lineRule="auto"/>
        <w:ind w:firstLine="720"/>
        <w:jc w:val="both"/>
        <w:rPr>
          <w:rFonts w:eastAsia="Times New Roman" w:cs="Times New Roman"/>
        </w:rPr>
      </w:pPr>
      <w:r>
        <w:rPr>
          <w:rFonts w:eastAsia="Times New Roman" w:cs="Times New Roman"/>
        </w:rPr>
        <w:t xml:space="preserve">Πραγματικά, </w:t>
      </w:r>
      <w:r>
        <w:rPr>
          <w:rFonts w:eastAsia="Times New Roman"/>
          <w:bCs/>
        </w:rPr>
        <w:t>είναι</w:t>
      </w:r>
      <w:r>
        <w:rPr>
          <w:rFonts w:eastAsia="Times New Roman" w:cs="Times New Roman"/>
        </w:rPr>
        <w:t xml:space="preserve"> να απορεί κανείς πώς </w:t>
      </w:r>
      <w:r>
        <w:rPr>
          <w:rFonts w:eastAsia="Times New Roman" w:cs="Times New Roman"/>
        </w:rPr>
        <w:t xml:space="preserve">αυτή την άποψη οι Βουλευτές της Νέας Δημοκρατίας την χειροκροτούν από τον Αντιπρόεδρο της Νέας Δημοκρατίας, ο οποίος επί χρόνια καθυβρίζει τη Νέα Δημοκρατία και επειδή κάποια στιγμή που έβλεπε το πολιτικό του τέλος αποφάσισε να συνδράμει στην </w:t>
      </w:r>
      <w:r>
        <w:rPr>
          <w:rFonts w:eastAsia="Times New Roman"/>
          <w:bCs/>
        </w:rPr>
        <w:t>Αξιωματική Αν</w:t>
      </w:r>
      <w:r>
        <w:rPr>
          <w:rFonts w:eastAsia="Times New Roman"/>
          <w:bCs/>
        </w:rPr>
        <w:t>τιπολίτευση -</w:t>
      </w:r>
      <w:r>
        <w:rPr>
          <w:rFonts w:eastAsia="Times New Roman" w:cs="Times New Roman"/>
        </w:rPr>
        <w:t xml:space="preserve">και αν θέλετε και την άποψή μου, επειδή ο προηγούμενος Αρχηγός της Νέας </w:t>
      </w:r>
      <w:r>
        <w:rPr>
          <w:rFonts w:eastAsia="Times New Roman" w:cs="Times New Roman"/>
        </w:rPr>
        <w:lastRenderedPageBreak/>
        <w:t xml:space="preserve">Δημοκρατίας είχε μια τέτοια τάση. Τώρα κάθονται και τον χειροκροτούν. Πραγματικά, </w:t>
      </w:r>
      <w:r>
        <w:rPr>
          <w:rFonts w:eastAsia="Times New Roman"/>
          <w:bCs/>
        </w:rPr>
        <w:t>είναι</w:t>
      </w:r>
      <w:r>
        <w:rPr>
          <w:rFonts w:eastAsia="Times New Roman" w:cs="Times New Roman"/>
        </w:rPr>
        <w:t xml:space="preserve"> να απορεί κανείς.</w:t>
      </w:r>
    </w:p>
    <w:p w14:paraId="71252CC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Επίσης, από την τοποθέτηση του κ. Χατζηδάκη και από αυτά που του </w:t>
      </w:r>
      <w:r>
        <w:rPr>
          <w:rFonts w:eastAsia="Times New Roman" w:cs="Times New Roman"/>
          <w:szCs w:val="24"/>
        </w:rPr>
        <w:t>είπε ένας πολιτικός Αρχηγός, πραγματικά</w:t>
      </w:r>
      <w:r>
        <w:rPr>
          <w:rFonts w:eastAsia="Times New Roman" w:cs="Times New Roman"/>
          <w:szCs w:val="24"/>
        </w:rPr>
        <w:t>,</w:t>
      </w:r>
      <w:r>
        <w:rPr>
          <w:rFonts w:eastAsia="Times New Roman" w:cs="Times New Roman"/>
          <w:szCs w:val="24"/>
        </w:rPr>
        <w:t xml:space="preserve"> δεν κατάλαβε τίποτα από την προτροπή του. </w:t>
      </w:r>
    </w:p>
    <w:p w14:paraId="71252CC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Διότι εμείς, κύριε Πρόεδρε, οι Βουλευτές του ΣΥΡΙΖΑ, στην πολιτική δεν μπήκαμε για να γίνουμε Βουλευτές. Ασχοληθήκαμε με την πολιτική, σε επίπεδο που μας κατηγορεί η Αξιωμα</w:t>
      </w:r>
      <w:r>
        <w:rPr>
          <w:rFonts w:eastAsia="Times New Roman" w:cs="Times New Roman"/>
          <w:szCs w:val="24"/>
        </w:rPr>
        <w:t>τική Αντιπολίτευση, όταν ο ΣΥΡΙΖΑ ήταν 3%. Ποιος φανταζόταν από εμάς ότι κάποια στιγμή ο λαός θα μας αξιώσει να βρεθούμε σε βουλευτικά έδρανα; Παρόλα αυτά, δεν μπήκαμε στην πολιτική για να γίνουμε Βουλευτές. Και προφανώς δεν θεωρούμε τον εαυτό μας ανθρώπου</w:t>
      </w:r>
      <w:r>
        <w:rPr>
          <w:rFonts w:eastAsia="Times New Roman" w:cs="Times New Roman"/>
          <w:szCs w:val="24"/>
        </w:rPr>
        <w:t>ς που θα επαγγελματοποιήσουμε την πολιτική, αλλά με τη δική μας συνδρομή και από τη θέση που μας εξέλεξε ο λαός προσπαθούμε να χτίσουμε εκείνη την κοινωνική σχέση μεταξύ Βουλής και κοινωνίας. Προσπαθούμε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να είμαστε η φωνή της κοινωνίας στο ελληνικ</w:t>
      </w:r>
      <w:r>
        <w:rPr>
          <w:rFonts w:eastAsia="Times New Roman" w:cs="Times New Roman"/>
          <w:szCs w:val="24"/>
        </w:rPr>
        <w:t xml:space="preserve">ό Κοινοβούλιο. </w:t>
      </w:r>
    </w:p>
    <w:p w14:paraId="71252CC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Η Νέα Δημοκρατία αναφέρεται συνεχώς σε δημοσκοπήσεις. Πραγματικά, δεν έχει μάθει τίποτα από τη σύντομη ιστορία των εκλογικών αναμετρήσεων. Τίποτα απολύτως δεν έχει μάθει. Αναφέρεται σε κάποιες δημοσκοπήσεις, κάποιων εταιρειών, των οποίων οι</w:t>
      </w:r>
      <w:r>
        <w:rPr>
          <w:rFonts w:eastAsia="Times New Roman" w:cs="Times New Roman"/>
          <w:szCs w:val="24"/>
        </w:rPr>
        <w:t xml:space="preserve"> ιδιοκτήτες συμμετέχουν στον πρωινό καφέ του κ. Μητσοτάκη και έρχονται να υποδείξουν στο πολιτικό σκηνικό και στον λαό ότι αυτές οι δημοσκοπήσεις είναι πραγματικές και έχουν το πραγματικό στίγμα της κοινωνίας. Επίσης, δεν αναγνωρίζουν την αποτυχία αυτών τω</w:t>
      </w:r>
      <w:r>
        <w:rPr>
          <w:rFonts w:eastAsia="Times New Roman" w:cs="Times New Roman"/>
          <w:szCs w:val="24"/>
        </w:rPr>
        <w:t xml:space="preserve">ν δημοσκοπήσεων σε όλες τις εκλογικές αναμετρήσεις από το 2012 μέχρι σήμερα. </w:t>
      </w:r>
    </w:p>
    <w:p w14:paraId="71252CC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Αυτό που πρέπει να καταλάβουμε και που ο ΣΥΡΙΖΑ το τοποθετεί με το συγκεκριμένο νομοσχέδιο είναι πως η ανάλυση</w:t>
      </w:r>
      <w:r>
        <w:rPr>
          <w:rFonts w:eastAsia="Times New Roman" w:cs="Times New Roman"/>
          <w:szCs w:val="24"/>
        </w:rPr>
        <w:t>,</w:t>
      </w:r>
      <w:r>
        <w:rPr>
          <w:rFonts w:eastAsia="Times New Roman" w:cs="Times New Roman"/>
          <w:szCs w:val="24"/>
        </w:rPr>
        <w:t xml:space="preserve"> που εμείς κάναμε για την κρίση είναι ότι η κρίση δεν είναι οικονομ</w:t>
      </w:r>
      <w:r>
        <w:rPr>
          <w:rFonts w:eastAsia="Times New Roman" w:cs="Times New Roman"/>
          <w:szCs w:val="24"/>
        </w:rPr>
        <w:t xml:space="preserve">ική μόνο, αλλά είναι πολιτική. Το συγκεκριμένο νομοσχέδιο τοποθετεί στην πραγματικότητά του αυτή μας την ανάλυση. Πολιτικό είναι το ζήτημα. Πολιτική είναι η κρίση. Γι’ αυτό κρινόμαστε, για την πολιτική μας. Διότι η οικονομική κρίση δεν ξέσπασε έτσι από το </w:t>
      </w:r>
      <w:r>
        <w:rPr>
          <w:rFonts w:eastAsia="Times New Roman" w:cs="Times New Roman"/>
          <w:szCs w:val="24"/>
        </w:rPr>
        <w:t xml:space="preserve">πουθενά, χωρίς να έχουν προκύψει πραγματικά λάθη του παρελθόντος, τα οποία και η Νέα Δημοκρατία και ο κ. Μητσοτάκης τώρα αναγνωρίζει. </w:t>
      </w:r>
    </w:p>
    <w:p w14:paraId="71252CC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Άρα, τι κάνει το νομοσχέδιο αυτό; Επανακαθορίζει τη σχέση του πολίτη με την πολιτική και λέει ότι πρέπει να λογίζεται η ψ</w:t>
      </w:r>
      <w:r>
        <w:rPr>
          <w:rFonts w:eastAsia="Times New Roman" w:cs="Times New Roman"/>
          <w:szCs w:val="24"/>
        </w:rPr>
        <w:t xml:space="preserve">ήφος όλων των πολιτών, όλου του λαού ως ενιαία και ίση. Δεν καταλαβαίνω από πού προκύπτει αυτή η ζέση της Νέας Δημοκρατίας. Η Νέα Δημοκρατία, βεβαίως, αυτό έκανε πάντα, αυτά τα συστήματα υποστήριζε. </w:t>
      </w:r>
    </w:p>
    <w:p w14:paraId="71252CC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Όμως, να γίνεται το ΠΑΣΟΚ ουρά της Νέας Δημοκρατίας, ικε</w:t>
      </w:r>
      <w:r>
        <w:rPr>
          <w:rFonts w:eastAsia="Times New Roman" w:cs="Times New Roman"/>
          <w:szCs w:val="24"/>
        </w:rPr>
        <w:t>τεύοντας θέση σε ενδεχόμενη νίκη της Νέας Δημοκρατίας, που κατά την άποψή μου δεν θα υπάρξει, λέγοντας «εμείς κάναμε λάθος πριν από οχτώ μήνες που καταθέσαμε ένα νομοσχέδιο, το οποίο ήταν ίδιο με αυτό που καταθέτει η Κυβέρνηση τώρα», πραγματικά δεν το κατα</w:t>
      </w:r>
      <w:r>
        <w:rPr>
          <w:rFonts w:eastAsia="Times New Roman" w:cs="Times New Roman"/>
          <w:szCs w:val="24"/>
        </w:rPr>
        <w:t xml:space="preserve">λαβαίνω. </w:t>
      </w:r>
    </w:p>
    <w:p w14:paraId="71252CCA" w14:textId="77777777" w:rsidR="00802761" w:rsidRDefault="00465DCE">
      <w:pPr>
        <w:spacing w:after="0" w:line="600" w:lineRule="auto"/>
        <w:ind w:firstLine="720"/>
        <w:jc w:val="both"/>
        <w:rPr>
          <w:rFonts w:eastAsia="Times New Roman"/>
          <w:bCs/>
          <w:szCs w:val="24"/>
        </w:rPr>
      </w:pPr>
      <w:r>
        <w:rPr>
          <w:rFonts w:eastAsia="Times New Roman" w:cs="Times New Roman"/>
          <w:szCs w:val="24"/>
        </w:rPr>
        <w:t xml:space="preserve">Τι μάθαμε; Μάθαμε ότι η Νέα Δημοκρατία γνωρίζει και διαβάζει πλέον τον κ. Βαρουφάκη και τον κ. </w:t>
      </w:r>
      <w:r>
        <w:rPr>
          <w:rFonts w:eastAsia="Times New Roman"/>
          <w:bCs/>
          <w:szCs w:val="24"/>
        </w:rPr>
        <w:t xml:space="preserve">Γκάλμπρεϊθ. Αυτούς, τους οποίους καθύβριζαν τόσο καιρό, τώρα τους αναφέρουν, κύριε Πρόεδρε, στις ομιλίες τους στη Βουλή. </w:t>
      </w:r>
    </w:p>
    <w:p w14:paraId="71252CCB" w14:textId="77777777" w:rsidR="00802761" w:rsidRDefault="00465DCE">
      <w:pPr>
        <w:spacing w:after="0" w:line="600" w:lineRule="auto"/>
        <w:ind w:firstLine="720"/>
        <w:jc w:val="both"/>
        <w:rPr>
          <w:rFonts w:eastAsia="Times New Roman"/>
          <w:bCs/>
          <w:szCs w:val="24"/>
        </w:rPr>
      </w:pPr>
      <w:r>
        <w:rPr>
          <w:rFonts w:eastAsia="Times New Roman"/>
          <w:bCs/>
          <w:szCs w:val="24"/>
        </w:rPr>
        <w:lastRenderedPageBreak/>
        <w:t xml:space="preserve">Για το δάνειο της </w:t>
      </w:r>
      <w:r>
        <w:rPr>
          <w:rFonts w:eastAsia="Times New Roman"/>
          <w:bCs/>
          <w:szCs w:val="24"/>
        </w:rPr>
        <w:t>ε</w:t>
      </w:r>
      <w:r>
        <w:rPr>
          <w:rFonts w:eastAsia="Times New Roman"/>
          <w:bCs/>
          <w:szCs w:val="24"/>
        </w:rPr>
        <w:t xml:space="preserve">φημερίδας των Χανίων, κουβέντα! Για τον συνεργάτη του κ. Μητσοτάκη, κουβέντα! Για τη </w:t>
      </w:r>
      <w:r>
        <w:rPr>
          <w:rFonts w:eastAsia="Times New Roman"/>
          <w:bCs/>
          <w:szCs w:val="24"/>
        </w:rPr>
        <w:t>«</w:t>
      </w:r>
      <w:r>
        <w:rPr>
          <w:rFonts w:eastAsia="Times New Roman"/>
          <w:bCs/>
          <w:szCs w:val="24"/>
          <w:lang w:val="en-US"/>
        </w:rPr>
        <w:t>SIEMENS</w:t>
      </w:r>
      <w:r>
        <w:rPr>
          <w:rFonts w:eastAsia="Times New Roman"/>
          <w:bCs/>
          <w:szCs w:val="24"/>
        </w:rPr>
        <w:t>»</w:t>
      </w:r>
      <w:r>
        <w:rPr>
          <w:rFonts w:eastAsia="Times New Roman"/>
          <w:bCs/>
          <w:szCs w:val="24"/>
        </w:rPr>
        <w:t xml:space="preserve"> κουβέντα. Για τον στενό συνεργάτη του κ. Σαμαρά, κουβέντα! Έχετε επιλεκτική μνήμη. Τουλάχιστον εμείς δεν είμαστε λωτοφάγοι. Δεν υπερασπιζόμαστε τη μνήμη όποτε μα</w:t>
      </w:r>
      <w:r>
        <w:rPr>
          <w:rFonts w:eastAsia="Times New Roman"/>
          <w:bCs/>
          <w:szCs w:val="24"/>
        </w:rPr>
        <w:t xml:space="preserve">ς ενδιαφέρει και μας αρέσει, αλλά υπερασπιζόμαστε τη μνήμη στο σύνολό της. </w:t>
      </w:r>
    </w:p>
    <w:p w14:paraId="71252CCC" w14:textId="77777777" w:rsidR="00802761" w:rsidRDefault="00465DCE">
      <w:pPr>
        <w:spacing w:after="0" w:line="600" w:lineRule="auto"/>
        <w:ind w:firstLine="720"/>
        <w:jc w:val="both"/>
        <w:rPr>
          <w:rFonts w:eastAsia="Times New Roman"/>
          <w:bCs/>
          <w:szCs w:val="24"/>
        </w:rPr>
      </w:pPr>
      <w:r>
        <w:rPr>
          <w:rFonts w:eastAsia="Times New Roman"/>
          <w:bCs/>
          <w:szCs w:val="24"/>
        </w:rPr>
        <w:t xml:space="preserve">Ολοκληρώνω, κύριε Πρόεδρε, γιατί θέλω να είμαι ακριβής. </w:t>
      </w:r>
    </w:p>
    <w:p w14:paraId="71252CCD" w14:textId="77777777" w:rsidR="00802761" w:rsidRDefault="00465DCE">
      <w:pPr>
        <w:spacing w:after="0" w:line="600" w:lineRule="auto"/>
        <w:ind w:firstLine="720"/>
        <w:jc w:val="both"/>
        <w:rPr>
          <w:rFonts w:eastAsia="Times New Roman"/>
          <w:bCs/>
          <w:szCs w:val="24"/>
        </w:rPr>
      </w:pPr>
      <w:r>
        <w:rPr>
          <w:rFonts w:eastAsia="Times New Roman"/>
          <w:bCs/>
          <w:szCs w:val="24"/>
        </w:rPr>
        <w:t>Το νομοσχέδιο αυτό εμβαθύνει τη δημοκρατία στη χώρα μας, διότι υπερασπίζεται την ισοτιμία και την ισοδυναμία της ψήφου όλων</w:t>
      </w:r>
      <w:r>
        <w:rPr>
          <w:rFonts w:eastAsia="Times New Roman"/>
          <w:bCs/>
          <w:szCs w:val="24"/>
        </w:rPr>
        <w:t xml:space="preserve"> των Ελλήνων, κάτι που τη Νέα Δημοκρατία δεν την απασχολεί. </w:t>
      </w:r>
    </w:p>
    <w:p w14:paraId="71252CC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Βεβαίως, σχετικά με τα τρία ζητήματα που έθιξε η Νέα Δημοκρατία, εμείς θεωρούμε ότι κουμπώνουν με τη συνταγματική αναθεώρηση, την οποία υπερασπιζόμαστε και την οποία θέλουμε να φέρουμε και να ψηφ</w:t>
      </w:r>
      <w:r>
        <w:rPr>
          <w:rFonts w:eastAsia="Times New Roman" w:cs="Times New Roman"/>
          <w:szCs w:val="24"/>
        </w:rPr>
        <w:t xml:space="preserve">ίσουμε σε αυτή τη Βουλή. </w:t>
      </w:r>
    </w:p>
    <w:p w14:paraId="71252CC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Η ψήφος στα δεκαεπτά, η ψήφος των ομογενών και η διάσπαση των μεγάλων περιφερειών είναι τρία διαφορετικά πράγματα. Διότι εσείς φοβάστε τη νεολαία -είναι δεδομένο αυτό-, τους ομογενείς τους </w:t>
      </w:r>
      <w:r>
        <w:rPr>
          <w:rFonts w:eastAsia="Times New Roman" w:cs="Times New Roman"/>
          <w:szCs w:val="24"/>
        </w:rPr>
        <w:lastRenderedPageBreak/>
        <w:t xml:space="preserve">αναγνωρίζετε όποτε σας ενδιαφέρει, διότι </w:t>
      </w:r>
      <w:r>
        <w:rPr>
          <w:rFonts w:eastAsia="Times New Roman" w:cs="Times New Roman"/>
          <w:szCs w:val="24"/>
        </w:rPr>
        <w:t>δεν έχετε κάνει κάτι για τους εκλογικούς καταλόγους ή για την καταγραφή των ομογενών τόσα χρόνια που ασκήσατε εξουσία. Και βεβαίως, τις εκλογικές περιφέρειες είναι δεδομένο ότι τις υπερασπίζεστε, διότι η σχέση σας με τα μέσα μαζικής ενημέρωσης τελειώνει. Γ</w:t>
      </w:r>
      <w:r>
        <w:rPr>
          <w:rFonts w:eastAsia="Times New Roman" w:cs="Times New Roman"/>
          <w:szCs w:val="24"/>
        </w:rPr>
        <w:t xml:space="preserve">ι’ αυτό έχετε τέτοια ζέση, όσον αφορά στις μεγάλες εκλογικές περιφέρειες.  </w:t>
      </w:r>
    </w:p>
    <w:p w14:paraId="71252CD0"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1252CD1" w14:textId="77777777" w:rsidR="00802761" w:rsidRDefault="00465DC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1252CD2"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η κ. Σκούφα από τον ΣΥΡΙΖΑ. </w:t>
      </w:r>
    </w:p>
    <w:p w14:paraId="71252CD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Θα ακολουθήσουν άλλοι τέσσερις ομιλητέ</w:t>
      </w:r>
      <w:r>
        <w:rPr>
          <w:rFonts w:eastAsia="Times New Roman" w:cs="Times New Roman"/>
          <w:szCs w:val="24"/>
        </w:rPr>
        <w:t xml:space="preserve">ς, με τελευταία την κ. Μεγαλοοικονόμου και θα ολοκληρωθεί η αποψινή συνεδρίαση. </w:t>
      </w:r>
    </w:p>
    <w:p w14:paraId="71252CD4"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Σε αυτήν την Αίθουσα για μια ακόμη φορά γίναμε ακροατές ενός φτηνού πολιτικού λόγου, ο οποίος σκέφτεται πάντα εκ του πονηρού. Αναφέρομαι συγκεκριμένα στο κύρ</w:t>
      </w:r>
      <w:r>
        <w:rPr>
          <w:rFonts w:eastAsia="Times New Roman" w:cs="Times New Roman"/>
          <w:szCs w:val="24"/>
        </w:rPr>
        <w:t>ιο επιχείρημα της Νέας Δημοκρατίας.</w:t>
      </w:r>
    </w:p>
    <w:p w14:paraId="71252CD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Κύριοι συνάδελφοι, πολιτικές του τύπου και της λογικής «τρεις το λάδι, δύο το ξίδι, πέντε το λαδόξιδο», εάν είχατε τόσες έδρες κ.λπ., αυτά είναι φθηνά πολιτικάντικα κόλπα, που ανήκουν στο παρελθόν. </w:t>
      </w:r>
    </w:p>
    <w:p w14:paraId="71252CD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Προεξοφλείτε στους λό</w:t>
      </w:r>
      <w:r>
        <w:rPr>
          <w:rFonts w:eastAsia="Times New Roman" w:cs="Times New Roman"/>
          <w:szCs w:val="24"/>
        </w:rPr>
        <w:t>γους σας ότι στις επόμενες εκλογές θα είστε πρώτο κόμμα και στηρίζεστε σε αυτό στις δημοσκοπήσεις. Σε ποιες δημοσκοπήσεις; Σε αυτές που έδειχναν πέρυσι το καλοκαίρι ότι νικά το «</w:t>
      </w:r>
      <w:r>
        <w:rPr>
          <w:rFonts w:eastAsia="Times New Roman" w:cs="Times New Roman"/>
          <w:szCs w:val="24"/>
        </w:rPr>
        <w:t>ναι</w:t>
      </w:r>
      <w:r>
        <w:rPr>
          <w:rFonts w:eastAsia="Times New Roman" w:cs="Times New Roman"/>
          <w:szCs w:val="24"/>
        </w:rPr>
        <w:t>»; Σε αυτές που έδειχναν πέρυσι τον Σεπτέμβριο ότι η Νέα Δημοκρατία είναι π</w:t>
      </w:r>
      <w:r>
        <w:rPr>
          <w:rFonts w:eastAsia="Times New Roman" w:cs="Times New Roman"/>
          <w:szCs w:val="24"/>
        </w:rPr>
        <w:t xml:space="preserve">ρώτο κόμμα ή σε αυτές που το βράδυ του αγγλικού δημοψηφίσματος μας έδειχναν ότι κερδίζει το </w:t>
      </w:r>
      <w:r>
        <w:rPr>
          <w:rFonts w:eastAsia="Times New Roman" w:cs="Times New Roman"/>
          <w:szCs w:val="24"/>
          <w:lang w:val="en-US"/>
        </w:rPr>
        <w:t>B</w:t>
      </w:r>
      <w:r>
        <w:rPr>
          <w:rFonts w:eastAsia="Times New Roman" w:cs="Times New Roman"/>
          <w:szCs w:val="24"/>
          <w:lang w:val="en-US"/>
        </w:rPr>
        <w:t>remain</w:t>
      </w:r>
      <w:r>
        <w:rPr>
          <w:rFonts w:eastAsia="Times New Roman" w:cs="Times New Roman"/>
          <w:szCs w:val="24"/>
        </w:rPr>
        <w:t xml:space="preserve"> και την επομένη το πρωί ξυπνήσαμε με ένα ωραιότατο </w:t>
      </w:r>
      <w:r>
        <w:rPr>
          <w:rFonts w:eastAsia="Times New Roman" w:cs="Times New Roman"/>
          <w:szCs w:val="24"/>
          <w:lang w:val="en-US"/>
        </w:rPr>
        <w:t>B</w:t>
      </w:r>
      <w:r>
        <w:rPr>
          <w:rFonts w:eastAsia="Times New Roman" w:cs="Times New Roman"/>
          <w:szCs w:val="24"/>
          <w:lang w:val="en-US"/>
        </w:rPr>
        <w:t>rexit</w:t>
      </w:r>
      <w:r>
        <w:rPr>
          <w:rFonts w:eastAsia="Times New Roman" w:cs="Times New Roman"/>
          <w:szCs w:val="24"/>
        </w:rPr>
        <w:t>;</w:t>
      </w:r>
    </w:p>
    <w:p w14:paraId="71252CD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Όμως, αυτή η σκέψη σας και αυτό το επιχείρημά σας αποτελεί ένα ακόμη δείγμα της χειραγώγησης του </w:t>
      </w:r>
      <w:r>
        <w:rPr>
          <w:rFonts w:eastAsia="Times New Roman" w:cs="Times New Roman"/>
          <w:szCs w:val="24"/>
        </w:rPr>
        <w:t xml:space="preserve">ελληνικού λαού, γιατί προεξοφλείτε από τώρα τελείως αντιδημοκρατικά το τι θα κάνει ο λαός τον Σεπτέμβριο του 2019, όταν θα υπάρξουν πραγματικές εκλογές. </w:t>
      </w:r>
    </w:p>
    <w:p w14:paraId="71252CD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Κοιτάξτε να δείτε: Με αυτά τα κόλπα, τα πολιτικάντικα, της χειραγώγησης, της προεξόφλησης και του εκφο</w:t>
      </w:r>
      <w:r>
        <w:rPr>
          <w:rFonts w:eastAsia="Times New Roman" w:cs="Times New Roman"/>
          <w:szCs w:val="24"/>
        </w:rPr>
        <w:t>βισμού του ελληνικού λαού, πρέπει μια για πάντα να τελειώνουμε!</w:t>
      </w:r>
    </w:p>
    <w:p w14:paraId="71252CD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Θα ήθελα να κάνω μια δεύτερη παρατήρηση, που αφορά τη Δημοκρατική Συμπαράταξη. Υψώνω ένα «γιατί» απέναντι στην κωλοτούμπα</w:t>
      </w:r>
      <w:r>
        <w:rPr>
          <w:rFonts w:eastAsia="Times New Roman" w:cs="Times New Roman"/>
          <w:szCs w:val="24"/>
        </w:rPr>
        <w:t>,</w:t>
      </w:r>
      <w:r>
        <w:rPr>
          <w:rFonts w:eastAsia="Times New Roman" w:cs="Times New Roman"/>
          <w:szCs w:val="24"/>
        </w:rPr>
        <w:t xml:space="preserve"> που διαπράττε</w:t>
      </w:r>
      <w:r>
        <w:rPr>
          <w:rFonts w:eastAsia="Times New Roman" w:cs="Times New Roman"/>
          <w:szCs w:val="24"/>
        </w:rPr>
        <w:t>τε</w:t>
      </w:r>
      <w:r>
        <w:rPr>
          <w:rFonts w:eastAsia="Times New Roman" w:cs="Times New Roman"/>
          <w:szCs w:val="24"/>
        </w:rPr>
        <w:t xml:space="preserve"> με το συγκεκριμένο νομοσχέδιο. Στις 14 και 15 Μαΐου τ</w:t>
      </w:r>
      <w:r>
        <w:rPr>
          <w:rFonts w:eastAsia="Times New Roman" w:cs="Times New Roman"/>
          <w:szCs w:val="24"/>
        </w:rPr>
        <w:t>ου τρέχοντος έτους, πριν από κάποιους μήνες</w:t>
      </w:r>
      <w:r w:rsidRPr="0036142F">
        <w:rPr>
          <w:rFonts w:eastAsia="Times New Roman" w:cs="Times New Roman"/>
          <w:szCs w:val="24"/>
        </w:rPr>
        <w:t>,</w:t>
      </w:r>
      <w:r>
        <w:rPr>
          <w:rFonts w:eastAsia="Times New Roman" w:cs="Times New Roman"/>
          <w:szCs w:val="24"/>
        </w:rPr>
        <w:t xml:space="preserve"> δηλαδή, υπήρξε μια συνδιάσκεψη της Δημοκρατικής Συμπαράταξης, όπου μέσα στις πενήντα προτάσεις που κατέθεσαν μιλούσαν ξεκάθαρα για απλή αναλογική. </w:t>
      </w:r>
    </w:p>
    <w:p w14:paraId="71252CD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Και σήμερα έρχονται και μας λένε «όχι απλή αναλογική» και είναι</w:t>
      </w:r>
      <w:r>
        <w:rPr>
          <w:rFonts w:eastAsia="Times New Roman" w:cs="Times New Roman"/>
          <w:szCs w:val="24"/>
        </w:rPr>
        <w:t xml:space="preserve"> υπέρ του μπόνους των πενήντα εδρών, γινόμενοι κανονικά και εν τοις πράγμασι ουραγοί της Νέας Δημοκρατίας. Χτίζετε από τώρα με το ποιους θα συμπλεύσετε στις επόμενες εκλογές; Με αυτούς που συγκυβερνήσατε και μέχρι τον Ιανουάριο του 2015;</w:t>
      </w:r>
    </w:p>
    <w:p w14:paraId="71252CD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Το Ποτάμι το αφήνω</w:t>
      </w:r>
      <w:r>
        <w:rPr>
          <w:rFonts w:eastAsia="Times New Roman" w:cs="Times New Roman"/>
          <w:szCs w:val="24"/>
        </w:rPr>
        <w:t xml:space="preserve"> ασχολίαστο. Προσωπικά, λυπάμαι που ένα νέο κόμμα που λέει ότι υπερασπίζεται τις αρχές της </w:t>
      </w:r>
      <w:r>
        <w:rPr>
          <w:rFonts w:eastAsia="Times New Roman" w:cs="Times New Roman"/>
          <w:szCs w:val="24"/>
        </w:rPr>
        <w:t>δ</w:t>
      </w:r>
      <w:r>
        <w:rPr>
          <w:rFonts w:eastAsia="Times New Roman" w:cs="Times New Roman"/>
          <w:szCs w:val="24"/>
        </w:rPr>
        <w:t xml:space="preserve">ημοκρατίας, στην πράξη την καταδικάζει. </w:t>
      </w:r>
    </w:p>
    <w:p w14:paraId="71252CD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Απέναντι σε όλες αυτές τις λογικές, που ξαναλέω ότι μετράνε τις ψήφους, πόσοι θα είναι, πόσοι δεν θα είναι, γιατί τώρα, ποιος θα είναι πρώτος, ποιος θα είναι δεύτερος μετά από τρία χρόνια, εμείς εξακολουθούμε και νομοθετούμε βάσει των αρχών της Αριστεράς. </w:t>
      </w:r>
      <w:r>
        <w:rPr>
          <w:rFonts w:eastAsia="Times New Roman" w:cs="Times New Roman"/>
          <w:szCs w:val="24"/>
        </w:rPr>
        <w:t xml:space="preserve">Η απλή αναλογική είναι αίτημα της Αριστεράς εδώ και σαράντα πέντε τουλάχιστον χρόνια. </w:t>
      </w:r>
    </w:p>
    <w:p w14:paraId="71252CD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Θα πρέπει σε αυτή την Αίθουσα να καθίσουμε να σκεφτούμε επιτέλους εάν θέλουμε δημοκρατία, τι είδους δημοκρατία, εάν θέλουμε </w:t>
      </w:r>
      <w:r>
        <w:rPr>
          <w:rFonts w:eastAsia="Times New Roman" w:cs="Times New Roman"/>
          <w:szCs w:val="24"/>
        </w:rPr>
        <w:t>Κ</w:t>
      </w:r>
      <w:r>
        <w:rPr>
          <w:rFonts w:eastAsia="Times New Roman" w:cs="Times New Roman"/>
          <w:szCs w:val="24"/>
        </w:rPr>
        <w:t xml:space="preserve">οινοβούλιο, τι είδους </w:t>
      </w:r>
      <w:r>
        <w:rPr>
          <w:rFonts w:eastAsia="Times New Roman" w:cs="Times New Roman"/>
          <w:szCs w:val="24"/>
        </w:rPr>
        <w:t>Κ</w:t>
      </w:r>
      <w:r>
        <w:rPr>
          <w:rFonts w:eastAsia="Times New Roman" w:cs="Times New Roman"/>
          <w:szCs w:val="24"/>
        </w:rPr>
        <w:t>οινοβούλιο και ποια θ</w:t>
      </w:r>
      <w:r>
        <w:rPr>
          <w:rFonts w:eastAsia="Times New Roman" w:cs="Times New Roman"/>
          <w:szCs w:val="24"/>
        </w:rPr>
        <w:t xml:space="preserve">α είναι η σχέση του </w:t>
      </w:r>
      <w:r>
        <w:rPr>
          <w:rFonts w:eastAsia="Times New Roman" w:cs="Times New Roman"/>
          <w:szCs w:val="24"/>
        </w:rPr>
        <w:t>Κ</w:t>
      </w:r>
      <w:r>
        <w:rPr>
          <w:rFonts w:eastAsia="Times New Roman" w:cs="Times New Roman"/>
          <w:szCs w:val="24"/>
        </w:rPr>
        <w:t xml:space="preserve">οινοβουλίου με το εκλογικό σώμα. </w:t>
      </w:r>
    </w:p>
    <w:p w14:paraId="71252CD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Δεν ξέρω εάν έχουμε συνειδητοποιήσει όλοι ότι ο καθένας και η καθεμία από εμάς εκπροσωπεί ή θα έπρεπε να εκπροσωπεί κάποιες χιλιάδες συμπολιτών μας. Ο καθένας και η καθεμία από εμάς είμαστε επίσης αναλ</w:t>
      </w:r>
      <w:r>
        <w:rPr>
          <w:rFonts w:eastAsia="Times New Roman" w:cs="Times New Roman"/>
          <w:szCs w:val="24"/>
        </w:rPr>
        <w:t xml:space="preserve">ώσιμοι. Όταν σταματήσουμε να εκφράζουμε τις χιλιάδες των συμπολιτών μας, σταματάμε να είμαστε και Βουλευτές. </w:t>
      </w:r>
    </w:p>
    <w:p w14:paraId="71252CDF"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Καθέναν που αντιλαμβάνεται το Κοινοβούλιο ως μια μεγάλη εθνοσυνέλευση, στην οποία παίρνονται σημαντικές αποφάσεις για την τύχη της χώρας και των π</w:t>
      </w:r>
      <w:r>
        <w:rPr>
          <w:rFonts w:eastAsia="Times New Roman" w:cs="Times New Roman"/>
          <w:szCs w:val="24"/>
        </w:rPr>
        <w:t xml:space="preserve">ολιτών της, τον ξενίζει η ιδέα της μη αντιπροσωπευτικότητας. </w:t>
      </w:r>
    </w:p>
    <w:p w14:paraId="71252CE0"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Καθένας από τους πενήντα έξτρα Βουλευτές που καλπονοθευτικά, μέσω μιας ταχυδακτυλουργίας, κατέχει μια από τις πενήντα έδρες στο Κοινοβούλιο -και αυτή τη στιγμή, να το πούμε, τυχαίνει να είναι Βο</w:t>
      </w:r>
      <w:r>
        <w:rPr>
          <w:rFonts w:eastAsia="Times New Roman" w:cs="Times New Roman"/>
          <w:szCs w:val="24"/>
        </w:rPr>
        <w:t xml:space="preserve">υλευτές του ΣΥΡΙΖΑ οι υπεράριθμοι- καθένας από εμάς που δεν εκπροσωπεί πραγματική ψήφο των πολιτών θα πρέπει να αισθάνεται άσχημα με την ύπαρξή του μέσα στο Κοινοβούλιο. </w:t>
      </w:r>
    </w:p>
    <w:p w14:paraId="71252CE1"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Για όλους και όλες εμάς</w:t>
      </w:r>
      <w:r w:rsidRPr="002A7E5C">
        <w:rPr>
          <w:rFonts w:eastAsia="Times New Roman" w:cs="Times New Roman"/>
          <w:szCs w:val="24"/>
        </w:rPr>
        <w:t>,</w:t>
      </w:r>
      <w:r>
        <w:rPr>
          <w:rFonts w:eastAsia="Times New Roman" w:cs="Times New Roman"/>
          <w:szCs w:val="24"/>
        </w:rPr>
        <w:t xml:space="preserve"> που προτείνουμε και στηρίζουμε το παρόν νομοσχέδιο ύψιστη ση</w:t>
      </w:r>
      <w:r>
        <w:rPr>
          <w:rFonts w:eastAsia="Times New Roman" w:cs="Times New Roman"/>
          <w:szCs w:val="24"/>
        </w:rPr>
        <w:t xml:space="preserve">μασία έχει η πλήρης, αδιαμεσολάβητη, γνήσια έκφραση της βούλησης του λαού και μέσα στη Βουλή. Σημασία έχει –θα το ξαναπούμε- η πλήρης αντιστοίχιση της κοινοβουλευτικής εκπροσώπησης των κομμάτων με τη δύναμη που αυτά τα κόμματα έχουν έξω στην κοινωνία. </w:t>
      </w:r>
    </w:p>
    <w:p w14:paraId="71252CE2"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Εάν</w:t>
      </w:r>
      <w:r>
        <w:rPr>
          <w:rFonts w:eastAsia="Times New Roman" w:cs="Times New Roman"/>
          <w:szCs w:val="24"/>
        </w:rPr>
        <w:t xml:space="preserve"> συνεχίσουμε και κρατήσουμε το μπόνους των πενήντα εδρών, τότε συνεχίζουμε να διαρρηγνύουμε την άμεση σχέση</w:t>
      </w:r>
      <w:r>
        <w:rPr>
          <w:rFonts w:eastAsia="Times New Roman" w:cs="Times New Roman"/>
          <w:szCs w:val="24"/>
        </w:rPr>
        <w:t>,</w:t>
      </w:r>
      <w:r>
        <w:rPr>
          <w:rFonts w:eastAsia="Times New Roman" w:cs="Times New Roman"/>
          <w:szCs w:val="24"/>
        </w:rPr>
        <w:t xml:space="preserve"> που θα έπρεπε να αισθάνεται κάθε πολίτης ότι έχει με καθέναν από εμάς. Αυτή τη σχέση εμπιστοσύνης εμείς θέλουμε να τη θεραπεύσουμε και με τις δυο έ</w:t>
      </w:r>
      <w:r>
        <w:rPr>
          <w:rFonts w:eastAsia="Times New Roman" w:cs="Times New Roman"/>
          <w:szCs w:val="24"/>
        </w:rPr>
        <w:t>ννοιες του όρου, δηλαδή</w:t>
      </w:r>
      <w:r w:rsidRPr="002A7E5C">
        <w:rPr>
          <w:rFonts w:eastAsia="Times New Roman" w:cs="Times New Roman"/>
          <w:szCs w:val="24"/>
        </w:rPr>
        <w:t>,</w:t>
      </w:r>
      <w:r>
        <w:rPr>
          <w:rFonts w:eastAsia="Times New Roman" w:cs="Times New Roman"/>
          <w:szCs w:val="24"/>
        </w:rPr>
        <w:t xml:space="preserve"> και να την αποκαταστήσουμε και να την υπηρετήσουμε. </w:t>
      </w:r>
    </w:p>
    <w:p w14:paraId="71252CE3"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Οι πολίτες, κυρίες και κύριοι του ΠΑΣΟΚ και της Νέας Δημοκρατίας, έχουν βαρεθεί τα ψέματα. Και ένας λόγος</w:t>
      </w:r>
      <w:r w:rsidRPr="002A7E5C">
        <w:rPr>
          <w:rFonts w:eastAsia="Times New Roman" w:cs="Times New Roman"/>
          <w:szCs w:val="24"/>
        </w:rPr>
        <w:t>,</w:t>
      </w:r>
      <w:r>
        <w:rPr>
          <w:rFonts w:eastAsia="Times New Roman" w:cs="Times New Roman"/>
          <w:szCs w:val="24"/>
        </w:rPr>
        <w:t xml:space="preserve"> που απομακρύνθηκαν από την πολιτική είναι ακριβώς επειδή έχουν βαρεθεί </w:t>
      </w:r>
      <w:r>
        <w:rPr>
          <w:rFonts w:eastAsia="Times New Roman" w:cs="Times New Roman"/>
          <w:szCs w:val="24"/>
        </w:rPr>
        <w:t xml:space="preserve">τα ψέματα, έχουν βαρεθεί τους ανειλικρινείς πολιτικούς. </w:t>
      </w:r>
    </w:p>
    <w:p w14:paraId="71252CE4"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μόνο ως ψέμα</w:t>
      </w:r>
      <w:r w:rsidRPr="002A7E5C">
        <w:rPr>
          <w:rFonts w:eastAsia="Times New Roman" w:cs="Times New Roman"/>
          <w:szCs w:val="24"/>
        </w:rPr>
        <w:t>,</w:t>
      </w:r>
      <w:r>
        <w:rPr>
          <w:rFonts w:eastAsia="Times New Roman" w:cs="Times New Roman"/>
          <w:szCs w:val="24"/>
        </w:rPr>
        <w:t xml:space="preserve"> προσωπικά</w:t>
      </w:r>
      <w:r w:rsidRPr="002A7E5C">
        <w:rPr>
          <w:rFonts w:eastAsia="Times New Roman" w:cs="Times New Roman"/>
          <w:szCs w:val="24"/>
        </w:rPr>
        <w:t>,</w:t>
      </w:r>
      <w:r>
        <w:rPr>
          <w:rFonts w:eastAsia="Times New Roman" w:cs="Times New Roman"/>
          <w:szCs w:val="24"/>
        </w:rPr>
        <w:t xml:space="preserve"> αντιλαμβάνομαι το επιχείρημά σας ότι εάν εγκαταστήσουμε την απλή αναλογική, τότε κινδυνεύει η χώρα από μη κυβερνησιμότητα. Διότι, κυρίες και κύριοι της Νέας Δημοκρατίας κ</w:t>
      </w:r>
      <w:r>
        <w:rPr>
          <w:rFonts w:eastAsia="Times New Roman" w:cs="Times New Roman"/>
          <w:szCs w:val="24"/>
        </w:rPr>
        <w:t xml:space="preserve">αι του ΠΑΣΟΚ, έχετε κάνει πάμπολλα ταξίδια στο εξωτερικό -και συνεχίζετε να κάνετε, όπως όλοι μας, αφού συμμετέχουμε στην </w:t>
      </w:r>
      <w:r>
        <w:rPr>
          <w:rFonts w:eastAsia="Times New Roman"/>
          <w:szCs w:val="24"/>
        </w:rPr>
        <w:t xml:space="preserve">Ευρωπαϊκή Ένωση- </w:t>
      </w:r>
      <w:r>
        <w:rPr>
          <w:rFonts w:eastAsia="Times New Roman" w:cs="Times New Roman"/>
          <w:szCs w:val="24"/>
        </w:rPr>
        <w:t xml:space="preserve">και ξέρετε πάρα πολύ καλά ότι άκρως δημοκρατικές και υγιείς και δυνατές χώρες έχουν κυβερνήσεις συνεργασίας. </w:t>
      </w:r>
    </w:p>
    <w:p w14:paraId="71252CE5"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Άρα, η </w:t>
      </w:r>
      <w:r>
        <w:rPr>
          <w:rFonts w:eastAsia="Times New Roman" w:cs="Times New Roman"/>
          <w:szCs w:val="24"/>
        </w:rPr>
        <w:t>απλή αναλογική το μόνο</w:t>
      </w:r>
      <w:r>
        <w:rPr>
          <w:rFonts w:eastAsia="Times New Roman" w:cs="Times New Roman"/>
          <w:szCs w:val="24"/>
        </w:rPr>
        <w:t>,</w:t>
      </w:r>
      <w:r>
        <w:rPr>
          <w:rFonts w:eastAsia="Times New Roman" w:cs="Times New Roman"/>
          <w:szCs w:val="24"/>
        </w:rPr>
        <w:t xml:space="preserve"> που κάνει στον καθένα από μας σε κάθε πολιτικό χώρο είναι να αφήνει το δικό του πολιτικό μικρομάγαζο και να αναγκάζεται να συνεργάζεται για το συμφέρον της χώρας. </w:t>
      </w:r>
    </w:p>
    <w:p w14:paraId="71252CE6"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Σήμερα δεν άκουσα ούτε μια φορά σε αυτή την Αίθουσα την έννοια του ε</w:t>
      </w:r>
      <w:r>
        <w:rPr>
          <w:rFonts w:eastAsia="Times New Roman" w:cs="Times New Roman"/>
          <w:szCs w:val="24"/>
        </w:rPr>
        <w:t xml:space="preserve">θνικού συμφέροντος, του συμφέροντος της χώρας, με την οποία κατά τα άλλα μας τριβελίζατε το μυαλό τόσο καιρό. </w:t>
      </w:r>
    </w:p>
    <w:p w14:paraId="71252CE7"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Ουσιαστικά, ο λαός και η χώρα –κατά τη γνώμη μας- αυτό χρειάζεται, χρειάζεται πολιτικές μακρόπνοες, οραματικές, πολιτικές των συναινέσεων, των συ</w:t>
      </w:r>
      <w:r>
        <w:rPr>
          <w:rFonts w:eastAsia="Times New Roman" w:cs="Times New Roman"/>
          <w:szCs w:val="24"/>
        </w:rPr>
        <w:t xml:space="preserve">νευρέσεων, της συνευθύνης και της σύγκλισης πάνω σε συγκεκριμένες προγραμματικές αρχές. </w:t>
      </w:r>
    </w:p>
    <w:p w14:paraId="71252CE8"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Τελειώνω με κάτι αισιόδοξο και δυναμικό, όπως αισιόδοξα και δυναμικά είναι τα νιάτα της χώρας</w:t>
      </w:r>
      <w:r w:rsidRPr="00710A89">
        <w:rPr>
          <w:rFonts w:eastAsia="Times New Roman" w:cs="Times New Roman"/>
          <w:szCs w:val="24"/>
        </w:rPr>
        <w:t>.</w:t>
      </w:r>
      <w:r>
        <w:rPr>
          <w:rFonts w:eastAsia="Times New Roman" w:cs="Times New Roman"/>
          <w:szCs w:val="24"/>
        </w:rPr>
        <w:t xml:space="preserve"> Αλί και τρισαλί σε όσους καταδικάζουν, συνεχίζουν να καταδικάζουν στη σι</w:t>
      </w:r>
      <w:r>
        <w:rPr>
          <w:rFonts w:eastAsia="Times New Roman" w:cs="Times New Roman"/>
          <w:szCs w:val="24"/>
        </w:rPr>
        <w:t xml:space="preserve">ωπή τους σημερινούς δεκαεφτάρηδες! Οι σημερινές και οι σημερινοί δεκαεφτάρηδες είναι τα νιάτα του τόπου, είναι τα νιάτα που μορφώνονται στα ελληνικά σχολειά, είναι τα νιάτα που μαθαίνουν την Αγωγή του Πολίτη, τα νιάτα που </w:t>
      </w:r>
      <w:r>
        <w:rPr>
          <w:rFonts w:eastAsia="Times New Roman" w:cs="Times New Roman"/>
          <w:szCs w:val="24"/>
        </w:rPr>
        <w:lastRenderedPageBreak/>
        <w:t xml:space="preserve">γαλουχούνται στη </w:t>
      </w:r>
      <w:r>
        <w:rPr>
          <w:rFonts w:eastAsia="Times New Roman" w:cs="Times New Roman"/>
          <w:szCs w:val="24"/>
        </w:rPr>
        <w:t>δ</w:t>
      </w:r>
      <w:r>
        <w:rPr>
          <w:rFonts w:eastAsia="Times New Roman" w:cs="Times New Roman"/>
          <w:szCs w:val="24"/>
        </w:rPr>
        <w:t>ημοκρατία. Σε αυ</w:t>
      </w:r>
      <w:r>
        <w:rPr>
          <w:rFonts w:eastAsia="Times New Roman" w:cs="Times New Roman"/>
          <w:szCs w:val="24"/>
        </w:rPr>
        <w:t xml:space="preserve">τή τη γενιά εμείς θέλουμε να ανοίξουμε τον δρόμο, γιατί, αν τη στριμώξουμε στο περιθώριο, θα ακολουθήσει τους σκοτεινούς και δαιδαλώδεις δρόμους της έλλειψης της </w:t>
      </w:r>
      <w:r>
        <w:rPr>
          <w:rFonts w:eastAsia="Times New Roman" w:cs="Times New Roman"/>
          <w:szCs w:val="24"/>
        </w:rPr>
        <w:t>δ</w:t>
      </w:r>
      <w:r>
        <w:rPr>
          <w:rFonts w:eastAsia="Times New Roman" w:cs="Times New Roman"/>
          <w:szCs w:val="24"/>
        </w:rPr>
        <w:t xml:space="preserve">ημοκρατίας. </w:t>
      </w:r>
    </w:p>
    <w:p w14:paraId="71252CE9" w14:textId="77777777" w:rsidR="00802761" w:rsidRDefault="00465DC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1252CEA" w14:textId="77777777" w:rsidR="00802761" w:rsidRDefault="00465DCE">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1252CEB" w14:textId="77777777" w:rsidR="00802761" w:rsidRDefault="00465DCE">
      <w:pPr>
        <w:spacing w:after="0"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Τον λόγο έχει ο κ. Σαχινίδης από τη Χρυσή Αυγή. </w:t>
      </w:r>
    </w:p>
    <w:p w14:paraId="71252CEC" w14:textId="77777777" w:rsidR="00802761" w:rsidRDefault="00465DCE">
      <w:pPr>
        <w:spacing w:after="0" w:line="600" w:lineRule="auto"/>
        <w:ind w:firstLine="720"/>
        <w:jc w:val="both"/>
        <w:rPr>
          <w:rFonts w:eastAsia="Times New Roman" w:cs="Times New Roman"/>
          <w:szCs w:val="24"/>
        </w:rPr>
      </w:pPr>
      <w:r>
        <w:rPr>
          <w:rFonts w:eastAsia="Times New Roman"/>
          <w:b/>
          <w:szCs w:val="24"/>
        </w:rPr>
        <w:t xml:space="preserve">ΙΩΑΝΝΗΣ ΣΑΧΙΝΙΔΗΣ: </w:t>
      </w:r>
      <w:r>
        <w:rPr>
          <w:rFonts w:eastAsia="Times New Roman"/>
          <w:szCs w:val="24"/>
        </w:rPr>
        <w:t>Κύριε Πρόεδρε, κύριε Υπουργέ, κυρίες και κύριοι Βουλευταί, πραγματικά θέλουμε να αγιάσουμε, αλλά δεν μας αφήνετε μέσα σε αυτή την Αίθουσα! Και πράγματι, ε</w:t>
      </w:r>
      <w:r>
        <w:rPr>
          <w:rFonts w:eastAsia="Times New Roman"/>
          <w:szCs w:val="24"/>
        </w:rPr>
        <w:t xml:space="preserve">ίναι λυπηρό αυτό το θέαμα που αντικρύζουμε. </w:t>
      </w:r>
      <w:r>
        <w:rPr>
          <w:rFonts w:eastAsia="Times New Roman" w:cs="Times New Roman"/>
          <w:szCs w:val="24"/>
        </w:rPr>
        <w:t xml:space="preserve"> </w:t>
      </w:r>
    </w:p>
    <w:p w14:paraId="71252CE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Φαντασθείτε πόσο σοβαρά λαμβάνετε όλοι σε αυτήν την Αίθουσα υπ’ όψιν σας τον εκλογικό νόμο. Φαίνεται από την παρουσία. Ο καθένας ανεβαίνει σε αυτό το Βήμα, πετάει αυτά</w:t>
      </w:r>
      <w:r>
        <w:rPr>
          <w:rFonts w:eastAsia="Times New Roman" w:cs="Times New Roman"/>
          <w:szCs w:val="24"/>
        </w:rPr>
        <w:t>,</w:t>
      </w:r>
      <w:r>
        <w:rPr>
          <w:rFonts w:eastAsia="Times New Roman" w:cs="Times New Roman"/>
          <w:szCs w:val="24"/>
        </w:rPr>
        <w:t xml:space="preserve"> που θέλει να πετάξει και </w:t>
      </w:r>
      <w:r>
        <w:rPr>
          <w:rFonts w:eastAsia="Times New Roman" w:cs="Times New Roman"/>
          <w:szCs w:val="24"/>
        </w:rPr>
        <w:lastRenderedPageBreak/>
        <w:t xml:space="preserve">όταν τελειώσει, </w:t>
      </w:r>
      <w:r>
        <w:rPr>
          <w:rFonts w:eastAsia="Times New Roman" w:cs="Times New Roman"/>
          <w:szCs w:val="24"/>
        </w:rPr>
        <w:t>σηκώνεται και φεύγει να πάει να φάει τη σουπίτσα του και να τραβήξει τον ύπνο του, τον ύπνο του δικαίου.</w:t>
      </w:r>
    </w:p>
    <w:p w14:paraId="71252CE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Ακούσαμε πολλά σήμερα από πολλούς ομιλητές, από πολλούς εισηγητές. </w:t>
      </w:r>
    </w:p>
    <w:p w14:paraId="71252CE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Ακούσαμε αναφορές όπως αυτήν του κ. Βλάχου της Νέας Δημοκρατίας, ο οποίος μίλησε γι</w:t>
      </w:r>
      <w:r>
        <w:rPr>
          <w:rFonts w:eastAsia="Times New Roman" w:cs="Times New Roman"/>
          <w:szCs w:val="24"/>
        </w:rPr>
        <w:t>α συνεργασίες γενικά της Κεντροαριστεράς, μας έβγαλε νούμερα, έκανε υπολογισμούς. Δεν έβγαιναν. Για ποιον λόγο μπαίνετε σε αυτήν τη διαδικασία, κύριε Βλάχο, αφού μπορείτε να κάνετε μια ισχυρή συγκυβέρνηση, πολύ όμορφα, εσείς της Νέας Δημοκρατίας; Τίποτα δε</w:t>
      </w:r>
      <w:r>
        <w:rPr>
          <w:rFonts w:eastAsia="Times New Roman" w:cs="Times New Roman"/>
          <w:szCs w:val="24"/>
        </w:rPr>
        <w:t xml:space="preserve">ν σας χωρίζει. Τα πάντα σας ενώνουν. Απλά συνεχίζετε όλοι σας σε αυτήν την Αίθουσα και κοροϊδεύετε τον ελληνικό λαό. </w:t>
      </w:r>
    </w:p>
    <w:p w14:paraId="71252CF0"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Μίλησε για συνέπεια ο κ. Βλάχος. Να του θυμίσω πόσο συνεπής ήταν ο πρώην Αρχηγός του όταν δήλωνε ότι ούτε ως αρχηγός στη Νέα Δημοκρατία δε</w:t>
      </w:r>
      <w:r>
        <w:rPr>
          <w:rFonts w:eastAsia="Times New Roman" w:cs="Times New Roman"/>
          <w:szCs w:val="24"/>
        </w:rPr>
        <w:t xml:space="preserve">ν επιστρέφει, όπως και ο σημερινός Αντιπρόεδρος του κόμματός του, ο οποίος όταν άκουγε «επιστροφή στη Νέα Δημοκρατία» θυμάστε πολύ καλά πώς χασκογελούσε; Υπάρχουν πολλά βιντεάκια -δυστυχώς γι’ αυτόν- στο διαδίκτυο. </w:t>
      </w:r>
    </w:p>
    <w:p w14:paraId="71252CF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Επίσης άκουσα προηγουμένως την ομιλήτρια</w:t>
      </w:r>
      <w:r>
        <w:rPr>
          <w:rFonts w:eastAsia="Times New Roman" w:cs="Times New Roman"/>
          <w:szCs w:val="24"/>
        </w:rPr>
        <w:t xml:space="preserve"> από τον ΣΥΡΙΖΑ, την κ. Σκουφά, να αναφέρεται σε ψέματα και σε υποκρισίες. Μην ξεχνάτε, κυρία Σκουφά, ότι και ο ΣΥΡΙΖΑ με υποκρισίες και ψέματα έγινε κυβέρνηση. Τυγχάνει μάλιστα να έχετε και αρκετούς ηθοποιούς στο κόμμα σας. Η λέξη «ηθοποιός», όμως, σημαίν</w:t>
      </w:r>
      <w:r>
        <w:rPr>
          <w:rFonts w:eastAsia="Times New Roman" w:cs="Times New Roman"/>
          <w:szCs w:val="24"/>
        </w:rPr>
        <w:t>ει «ποιώ ήθος». Ο ΣΥΡΙΖΑ με τη μέχρι τώρα πολιτική του μόνο αυτό δεν μας έχει δείξει.</w:t>
      </w:r>
    </w:p>
    <w:p w14:paraId="71252CF2"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Ακούσαμε, επίσης, τον κ. Βορίδη της Νέας Δημοκρατίας, ο οποίος αναρωτήθηκε εάν με την κατάργηση του μπόνους των εδρών που υπάρχουν ή τη μείωσή τους ο ΣΥΡΙΖΑ θέλει να τους</w:t>
      </w:r>
      <w:r>
        <w:rPr>
          <w:rFonts w:eastAsia="Times New Roman" w:cs="Times New Roman"/>
          <w:szCs w:val="24"/>
        </w:rPr>
        <w:t xml:space="preserve"> πει κάτι. </w:t>
      </w:r>
    </w:p>
    <w:p w14:paraId="71252CF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Αναρωτιέστε, κύριοι της Νέας Δημοκρατίας, αν σας κλείνουν το μάτι και έχουν κάτι να σας πουν. Μήπως για συγκυβέρνηση; </w:t>
      </w:r>
    </w:p>
    <w:p w14:paraId="71252CF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Εμείς με τη σειρά μας ρωτάμε τον κ. Βορίδη της Νέας Δημοκρατίας: Εσείς, κύριε Βορίδη, θέλετε να πείτε κάτι και σε εμάς με τη δική σας τοποθέτηση; Αλήθεια, ποιος είναι ο φόβος και ο εφιάλτης σας σε αυτήν την Αίθουσα; Μήπως το ότι η Χρυσή Αυγή θα γίνει </w:t>
      </w:r>
      <w:r>
        <w:rPr>
          <w:rFonts w:eastAsia="Times New Roman" w:cs="Times New Roman"/>
          <w:szCs w:val="24"/>
        </w:rPr>
        <w:t>α</w:t>
      </w:r>
      <w:r>
        <w:rPr>
          <w:rFonts w:eastAsia="Times New Roman" w:cs="Times New Roman"/>
          <w:szCs w:val="24"/>
        </w:rPr>
        <w:t>ξιωμ</w:t>
      </w:r>
      <w:r>
        <w:rPr>
          <w:rFonts w:eastAsia="Times New Roman" w:cs="Times New Roman"/>
          <w:szCs w:val="24"/>
        </w:rPr>
        <w:t xml:space="preserve">ατική </w:t>
      </w:r>
      <w:r>
        <w:rPr>
          <w:rFonts w:eastAsia="Times New Roman" w:cs="Times New Roman"/>
          <w:szCs w:val="24"/>
        </w:rPr>
        <w:t>α</w:t>
      </w:r>
      <w:r>
        <w:rPr>
          <w:rFonts w:eastAsia="Times New Roman" w:cs="Times New Roman"/>
          <w:szCs w:val="24"/>
        </w:rPr>
        <w:t xml:space="preserve">ντιπολίτευση; </w:t>
      </w:r>
    </w:p>
    <w:p w14:paraId="71252CF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Αυτό, κύριοι του συνταγματικού τόξου, είναι αναπόφευκτο και βάλτε το καλά στο μυαλό σας. Σύντομα θα γίνει. Και ακόμα πιο σύντομα θα υπάρξει και εθνική κυβέρνηση σε αυτήν τη χώρα. Ο μόνος τρόπος για να το αποτρέψετε αυτό είναι να κάνετ</w:t>
      </w:r>
      <w:r>
        <w:rPr>
          <w:rFonts w:eastAsia="Times New Roman" w:cs="Times New Roman"/>
          <w:szCs w:val="24"/>
        </w:rPr>
        <w:t>ε και εσείς ένα πραξικόπημα του τύπου της γείτονος χώρας Τουρκίας. Εδώ, όμως, υπάρχει μία διαφορά: Ο δικός μας Υπουργός Εθνικής Άμυνας θα είναι πολύ πιο σύντομος και αν κρίνουμε και από τον τρόπο που κρατάει όπλο κάποιος Υπουργός σας, οι περισσότεροι θα αυ</w:t>
      </w:r>
      <w:r>
        <w:rPr>
          <w:rFonts w:eastAsia="Times New Roman" w:cs="Times New Roman"/>
          <w:szCs w:val="24"/>
        </w:rPr>
        <w:t xml:space="preserve">τοπυροβοληθείτε. </w:t>
      </w:r>
    </w:p>
    <w:p w14:paraId="71252CF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Ακούσαμε επίσης να λέει ο κ. Βορίδης της Νέας Δημοκρατίας ότι μπορεί να προκύψει θέμα ακυβερνησίας. Σίγουρα μας κάνει πλάκα. </w:t>
      </w:r>
    </w:p>
    <w:p w14:paraId="71252CF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Εσείς, κύριοι της Νέας Δημοκρατίας, δεν συγκυβερνήσατε με το Κομμουνιστικό Κόμμα Ελλάδ</w:t>
      </w:r>
      <w:r>
        <w:rPr>
          <w:rFonts w:eastAsia="Times New Roman" w:cs="Times New Roman"/>
          <w:szCs w:val="24"/>
        </w:rPr>
        <w:t>α</w:t>
      </w:r>
      <w:r>
        <w:rPr>
          <w:rFonts w:eastAsia="Times New Roman" w:cs="Times New Roman"/>
          <w:szCs w:val="24"/>
        </w:rPr>
        <w:t>ς; Εσείς δεν συγκυβερνήσα</w:t>
      </w:r>
      <w:r>
        <w:rPr>
          <w:rFonts w:eastAsia="Times New Roman" w:cs="Times New Roman"/>
          <w:szCs w:val="24"/>
        </w:rPr>
        <w:t xml:space="preserve">τε με το ΠΑΣΟΚ και με τον ΛΑΟΣ; Εσείς δεν συγκυβερνήσατε με το ΠΑΣΟΚ και τη ΔΗΜΑΡ; Σήμερα δεν έχουμε </w:t>
      </w:r>
      <w:r>
        <w:rPr>
          <w:rFonts w:eastAsia="Times New Roman" w:cs="Times New Roman"/>
          <w:szCs w:val="24"/>
        </w:rPr>
        <w:t>σ</w:t>
      </w:r>
      <w:r>
        <w:rPr>
          <w:rFonts w:eastAsia="Times New Roman" w:cs="Times New Roman"/>
          <w:szCs w:val="24"/>
        </w:rPr>
        <w:t xml:space="preserve">υγκυβέρνηση; Άρα μάλλον δεν κόπτεσθε καθόλου για το εάν θα προκύψει συγκυβέρνηση, γιατί είστε απόλυτα σίγουροι. </w:t>
      </w:r>
    </w:p>
    <w:p w14:paraId="71252CF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Είστε υποκριτές. Το μόνο που σας ενδιαφέρ</w:t>
      </w:r>
      <w:r>
        <w:rPr>
          <w:rFonts w:eastAsia="Times New Roman" w:cs="Times New Roman"/>
          <w:szCs w:val="24"/>
        </w:rPr>
        <w:t>ει σε αυτήν την Αίθουσα είναι η εξουσιομανία</w:t>
      </w:r>
      <w:r>
        <w:rPr>
          <w:rFonts w:eastAsia="Times New Roman" w:cs="Times New Roman"/>
          <w:szCs w:val="24"/>
        </w:rPr>
        <w:t>,</w:t>
      </w:r>
      <w:r>
        <w:rPr>
          <w:rFonts w:eastAsia="Times New Roman" w:cs="Times New Roman"/>
          <w:szCs w:val="24"/>
        </w:rPr>
        <w:t xml:space="preserve"> που σας διακατέχει και ο πόθος για περισσότερες καρέκλες. Η όλη διαδικασία περιστρέφεται όχι γύρω από το πόσο πιο δημοκρατικό θα μπορέσετε να κάνετε τον εκλογικό νόμο με προσθαφαιρέσεις της τελευταίας στιγμής ό</w:t>
      </w:r>
      <w:r>
        <w:rPr>
          <w:rFonts w:eastAsia="Times New Roman" w:cs="Times New Roman"/>
          <w:szCs w:val="24"/>
        </w:rPr>
        <w:t xml:space="preserve">πως συνηθίζετε, με τροπολογίες, αλλά την προσαρμογή του, ανάλογα με το τι συμφέρει ευκαιριακά τον καθέναν από εσάς. </w:t>
      </w:r>
    </w:p>
    <w:p w14:paraId="71252CF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Με την πολιτική, λοιπόν, που έχετε ασκήσει όλα αυτά τα χρόνια, δεν θα μας έκανε καθόλου εντύπωση, εάν χρειαζόταν να παραμείνετε ή να διεκδι</w:t>
      </w:r>
      <w:r>
        <w:rPr>
          <w:rFonts w:eastAsia="Times New Roman" w:cs="Times New Roman"/>
          <w:szCs w:val="24"/>
        </w:rPr>
        <w:t xml:space="preserve">κήσετε την εξουσία κάποιοι από εσάς, το ότι χαλαρά θα συνεργαζόσασταν και με το </w:t>
      </w:r>
      <w:r>
        <w:rPr>
          <w:rFonts w:eastAsia="Times New Roman" w:cs="Times New Roman"/>
          <w:szCs w:val="24"/>
        </w:rPr>
        <w:t>ο</w:t>
      </w:r>
      <w:r>
        <w:rPr>
          <w:rFonts w:eastAsia="Times New Roman" w:cs="Times New Roman"/>
          <w:szCs w:val="24"/>
        </w:rPr>
        <w:t xml:space="preserve">υράνιο </w:t>
      </w:r>
      <w:r>
        <w:rPr>
          <w:rFonts w:eastAsia="Times New Roman" w:cs="Times New Roman"/>
          <w:szCs w:val="24"/>
        </w:rPr>
        <w:t>τ</w:t>
      </w:r>
      <w:r>
        <w:rPr>
          <w:rFonts w:eastAsia="Times New Roman" w:cs="Times New Roman"/>
          <w:szCs w:val="24"/>
        </w:rPr>
        <w:t xml:space="preserve">όξο και με το </w:t>
      </w:r>
      <w:r>
        <w:rPr>
          <w:rFonts w:eastAsia="Times New Roman" w:cs="Times New Roman"/>
          <w:szCs w:val="24"/>
          <w:lang w:val="en-US"/>
        </w:rPr>
        <w:t>DEB</w:t>
      </w:r>
      <w:r>
        <w:rPr>
          <w:rFonts w:eastAsia="Times New Roman" w:cs="Times New Roman"/>
          <w:szCs w:val="24"/>
        </w:rPr>
        <w:t>, και με τον Αμίν Νταντά και με τον Μάο Τσετούνγκ και με τον Στάλιν, ακόμα και με τον Χίτλερ.</w:t>
      </w:r>
    </w:p>
    <w:p w14:paraId="71252CF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 Η αλήθεια, όμως, είναι μία και μοναδική: Φοβάστε την άν</w:t>
      </w:r>
      <w:r>
        <w:rPr>
          <w:rFonts w:eastAsia="Times New Roman" w:cs="Times New Roman"/>
          <w:szCs w:val="24"/>
        </w:rPr>
        <w:t xml:space="preserve">οδο του λαϊκού εθνικιστικού κινήματος και την απήχησή του στα λαϊκά, εθνικιστικά στρώματα. Αν θέλετε να μας περιορίσετε εκλογικά, καταθέστε τροπολογία όχι για τη μείωση των ορίων ηλικίας -γιατί εδώ το έχετε χαμένο το παιχνίδι-, αλλά θεσπίστε </w:t>
      </w:r>
      <w:r>
        <w:rPr>
          <w:rFonts w:eastAsia="Times New Roman" w:cs="Times New Roman"/>
          <w:szCs w:val="24"/>
        </w:rPr>
        <w:lastRenderedPageBreak/>
        <w:t>δικαίωμα ψήφου</w:t>
      </w:r>
      <w:r>
        <w:rPr>
          <w:rFonts w:eastAsia="Times New Roman" w:cs="Times New Roman"/>
          <w:szCs w:val="24"/>
        </w:rPr>
        <w:t xml:space="preserve"> για τους άνω των ογδόντα. Εκεί ίσως είχατε κάποια πιθανότητα πάλι, εάν δεν μειώνατε τις συντάξεις και δεν καταργούσατε το ΕΚΑΣ.</w:t>
      </w:r>
    </w:p>
    <w:p w14:paraId="71252CF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Διαμαρτύρεστε στο όνομα της δημοκρατίας. Διαμαρτύρεστε για την αντισυνταγματικότητα. Ποιοι; Εσείς σε αυτήν την Αίθουσα. Στους ε</w:t>
      </w:r>
      <w:r>
        <w:rPr>
          <w:rFonts w:eastAsia="Times New Roman" w:cs="Times New Roman"/>
          <w:szCs w:val="24"/>
        </w:rPr>
        <w:t>ννιάμισι μήνες, κύριοι και κυρίες, αυτής της κοινοβουλευτικής περιόδου εκκρεμούν τριακόσιες πενήντα αναπάντητες ερωτήσεις Βουλευτών της Χρυσής Αυγής. Αυτό αν για εσάς είναι δημοκρατία, τι να πω; Όταν -το έχω ξαναπεί επανειλημμένα από αυτό το Βήμα- θα έρθει</w:t>
      </w:r>
      <w:r>
        <w:rPr>
          <w:rFonts w:eastAsia="Times New Roman" w:cs="Times New Roman"/>
          <w:szCs w:val="24"/>
        </w:rPr>
        <w:t xml:space="preserve"> η στιγμή να υπάρχει εθνική κυβέρνηση, ακριβώς με την ίδια δημοκρατία θα σας αντιμετωπίσουμε και εμείς. </w:t>
      </w:r>
    </w:p>
    <w:p w14:paraId="71252CF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Μεγαλύτερη όμως σημασία και ουσία θα είχε μία πραγματική αλλαγή στο πολιτικό σύστημα και αυτό θα μπορούσε να γίνει αρχίζοντας από δύο πράγματα. Πρώτον,</w:t>
      </w:r>
      <w:r>
        <w:rPr>
          <w:rFonts w:eastAsia="Times New Roman" w:cs="Times New Roman"/>
          <w:szCs w:val="24"/>
        </w:rPr>
        <w:t xml:space="preserve"> την κατάργηση της βουλευτικής ασυλίας, η οποία ισχύει, αλλά μόνο για τους Βουλευτές της Χρυσής Αυγής. Δεύτερον, την κατάργηση του νόμου περί ευθύνης Υπουργών. </w:t>
      </w:r>
    </w:p>
    <w:p w14:paraId="71252CF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Η Χρυσή Αυγή νομοθετεί με μοναδικό γνώμονα το συμφέρον των Ελλήνων πολιτών. Δεν είχαμε και ούτε</w:t>
      </w:r>
      <w:r>
        <w:rPr>
          <w:rFonts w:eastAsia="Times New Roman" w:cs="Times New Roman"/>
          <w:szCs w:val="24"/>
        </w:rPr>
        <w:t xml:space="preserve"> πρόκειται ποτέ να αποκτήσουμε εξαρτήσεις, εν αντιθέσει με όλο το συνταγματικό τόξο, το οποίο είναι δέσμιο και υποτελές στους τοκογλύφους. </w:t>
      </w:r>
    </w:p>
    <w:p w14:paraId="71252CF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Ευχαριστώ.</w:t>
      </w:r>
    </w:p>
    <w:p w14:paraId="71252CFF"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Κουκούτσης από τη Χρυσή Αυγή.</w:t>
      </w:r>
    </w:p>
    <w:p w14:paraId="71252D00"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Ευχαριστώ, κύριε Πρόεδρε.</w:t>
      </w:r>
    </w:p>
    <w:p w14:paraId="71252D0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Τις τελευταίες ημέρες να που η Χρυσή Αυγή ξαναμπήκε δυνατά στην ατζέντα, να που το ευρύτερο -εντός εισαγωγικών- «δημοκρατικό» τόξο ανακάλυψε ότι η Χρυσή Αυγή</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υπάρχει σ’ αυτό εδώ το Κοινοβούλιο, ότι ψηφίζει, ότι συμμετέ</w:t>
      </w:r>
      <w:r>
        <w:rPr>
          <w:rFonts w:eastAsia="Times New Roman" w:cs="Times New Roman"/>
          <w:szCs w:val="24"/>
        </w:rPr>
        <w:t>χει και ότι η Χρυσή Αυγή έχει εκλεγεί, ότι δηλαδή υπάρχουμε. Παρήγορο!</w:t>
      </w:r>
    </w:p>
    <w:p w14:paraId="71252D02"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Βέβαια, κάποιοι, ειδικά εκ δεξιών, βιάστηκαν να βγάλουν συμπεράσματα για εμάς. Ο ελληνικός λαός το έχει καταλάβει αυτό. Σε αυτήν εδώ την Αίθουσα πολλοί μιλούν για εμάς, ξέρουν τι θέλουμ</w:t>
      </w:r>
      <w:r>
        <w:rPr>
          <w:rFonts w:eastAsia="Times New Roman" w:cs="Times New Roman"/>
          <w:szCs w:val="24"/>
        </w:rPr>
        <w:t xml:space="preserve">ε, πριν από </w:t>
      </w:r>
      <w:r>
        <w:rPr>
          <w:rFonts w:eastAsia="Times New Roman" w:cs="Times New Roman"/>
          <w:szCs w:val="24"/>
        </w:rPr>
        <w:lastRenderedPageBreak/>
        <w:t>εμάς για εμάς, αυτοί οι γραφικοί. Απόψε είχαμε τον μεγάλο Καίσαρα της αποθανούσας Κεντροδεξιάς, τον Καίσαρα, τον «μπουμπούκους» «σολάριουμ» «μαυρογιαλούρουμ», ο οποίος τι μας είπε; Ότι την τελευταία στιγμή αλλάξαμε γνώμη, γιατί βλέπαμε ότι τα «</w:t>
      </w:r>
      <w:r>
        <w:rPr>
          <w:rFonts w:eastAsia="Times New Roman" w:cs="Times New Roman"/>
          <w:szCs w:val="24"/>
        </w:rPr>
        <w:t xml:space="preserve">κουκιά» δεν έβγαιναν. Άλλο έργο τώρα! Μέχρι προχθές άλλα αντί άλλων! </w:t>
      </w:r>
    </w:p>
    <w:p w14:paraId="71252D0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Ηπιότατα ο συναγωνιστής μας Ηλίας Κασιδιάρης είπε ότι κάποιες πολιτικές πατσαβούρες πρέπει επιτέλους, αν έχουν ίχνος ανδρισμού, να ζητήσουν συγνώμη. Μιλάω για ανδρισμό, για ευθιξία και γ</w:t>
      </w:r>
      <w:r>
        <w:rPr>
          <w:rFonts w:eastAsia="Times New Roman" w:cs="Times New Roman"/>
          <w:szCs w:val="24"/>
        </w:rPr>
        <w:t xml:space="preserve">ια τσίπα. </w:t>
      </w:r>
    </w:p>
    <w:p w14:paraId="71252D0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Η Αριστερά -και απευθύνομαι στον ΣΥΡΙΖΑ- για πολλά χρόνια δεν θα σηκώσει ξανά κεφάλι, δεν θα τολμήσει να σηκώσει κεφάλι σε αυτήν τη χώρα, γιατί το έργο που επιτελεί σήμερα ο κ. Τσίπρας έχει αυτό τον ρόλο, να πάψει η Αριστερά να υπάρχει σε αυτή ε</w:t>
      </w:r>
      <w:r>
        <w:rPr>
          <w:rFonts w:eastAsia="Times New Roman" w:cs="Times New Roman"/>
          <w:szCs w:val="24"/>
        </w:rPr>
        <w:t>δώ τη χώρα. Και θα πάψει να υπάρχει. Είναι δεδομένο.</w:t>
      </w:r>
    </w:p>
    <w:p w14:paraId="71252D05"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Ξέρουμε ποια είναι τα αισθήματά τους για εμάς. Όλοι λένε ότι συνεργαζόμαστε με την Αριστερά, ότι «κάτω από το τραπέζι» κάνουμε συμφωνίες. Αερολογίες! Η Αριστερά ή τουλάχιστον ένα κομμάτι της Αριστεράς στ</w:t>
      </w:r>
      <w:r>
        <w:rPr>
          <w:rFonts w:eastAsia="Times New Roman" w:cs="Times New Roman"/>
          <w:szCs w:val="24"/>
        </w:rPr>
        <w:t xml:space="preserve">ο μυαλό του για μας τρέφει άλλα όνειρα, Πολ Ποτ, τα μεγάλα βήματα εμπρός του Μάο πριν την πολιτιστική επανάσταση και άλλα τέτοια. Μάλιστα, αυτή είναι η πραγματικότητα. </w:t>
      </w:r>
    </w:p>
    <w:p w14:paraId="71252D0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Είπα ότι πρόκειται για ένα μέρος της Αριστεράς. Οι παλαιότεροι, τουλάχιστον αυτοί εδώ π</w:t>
      </w:r>
      <w:r>
        <w:rPr>
          <w:rFonts w:eastAsia="Times New Roman" w:cs="Times New Roman"/>
          <w:szCs w:val="24"/>
        </w:rPr>
        <w:t xml:space="preserve">ου έχουν την ηλικία μας, που έχουν περάσει τα πενήντα, ξέρουν πολύ καλά για τι μιλάμε. </w:t>
      </w:r>
    </w:p>
    <w:p w14:paraId="71252D0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Ποια είναι τελικά η προσφορά της Κυβέρνησης αυτής των ΣΥΡΙΖΑ-ΑΝΕΛ σε αυτόν εδώ τον τόπο; Στην οικονομία ακόμη και ίδιοι πλέον παραδέχονται ότι απέτυχαν. Καθημερινά στις</w:t>
      </w:r>
      <w:r>
        <w:rPr>
          <w:rFonts w:eastAsia="Times New Roman" w:cs="Times New Roman"/>
          <w:szCs w:val="24"/>
        </w:rPr>
        <w:t xml:space="preserve"> τηλεοράσεις δεν μας λένε τίποτε άλλο εκτός του ότι «τα ψηφίζουμε, αλλά με βαριά καρδιά. Δεν αντέχουμε, αλλά πρέπει να τα ψηφίσουμε».</w:t>
      </w:r>
    </w:p>
    <w:p w14:paraId="71252D0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Δηλαδή, ακόμη κι αν υποθετικά αυτά τα μέτρα μάς έβγαζαν από την κρίση, οι ίδιοι αυτοί τα αναιρούν. Αν πάλι μας ρίξουν βαθύ</w:t>
      </w:r>
      <w:r>
        <w:rPr>
          <w:rFonts w:eastAsia="Times New Roman" w:cs="Times New Roman"/>
          <w:szCs w:val="24"/>
        </w:rPr>
        <w:t>τερα στα τάρταρα και στην απόγνωση, υπάρχει κ</w:t>
      </w:r>
      <w:r>
        <w:rPr>
          <w:rFonts w:eastAsia="Times New Roman" w:cs="Times New Roman"/>
          <w:szCs w:val="24"/>
        </w:rPr>
        <w:t>άποιος</w:t>
      </w:r>
      <w:r>
        <w:rPr>
          <w:rFonts w:eastAsia="Times New Roman" w:cs="Times New Roman"/>
          <w:szCs w:val="24"/>
        </w:rPr>
        <w:t xml:space="preserve"> που πιστεύει ότι ο ελληνικός λαός, οι πολίτες αυτής της χώρας, θα ξεχάσουν ποιος τους έφτασε εκεί; </w:t>
      </w:r>
    </w:p>
    <w:p w14:paraId="71252D0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Οικονομικά είμαστε καταδικασμένοι. Εντάξει, ομολογώ ότι η οικονομία αυτό τον χρόνο κινείται σε μέτρια επ</w:t>
      </w:r>
      <w:r>
        <w:rPr>
          <w:rFonts w:eastAsia="Times New Roman" w:cs="Times New Roman"/>
          <w:szCs w:val="24"/>
        </w:rPr>
        <w:t xml:space="preserve">ίπεδα. Είναι καλύτερη από πέρυσι, αλλά πολύ χειρότερη από του χρόνου. </w:t>
      </w:r>
    </w:p>
    <w:p w14:paraId="71252D0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Και τι έκαναν, λοιπόν; Θυμήθηκαν ξαφνικά τον εκλογικό νόμο, λες και οι πολίτες είναι αφελείς και δεν βλέπουν τι γίνεται. Δεν έχει ανομολόγητους σκοπούς η Κυβέρνηση. Απλή και άδολη αναλο</w:t>
      </w:r>
      <w:r>
        <w:rPr>
          <w:rFonts w:eastAsia="Times New Roman" w:cs="Times New Roman"/>
          <w:szCs w:val="24"/>
        </w:rPr>
        <w:t>γική, την οποία ενστερνίστηκε και ο κ. Καμμένος! Και το πρώτο</w:t>
      </w:r>
      <w:r>
        <w:rPr>
          <w:rFonts w:eastAsia="Times New Roman" w:cs="Times New Roman"/>
          <w:szCs w:val="24"/>
        </w:rPr>
        <w:t>,</w:t>
      </w:r>
      <w:r>
        <w:rPr>
          <w:rFonts w:eastAsia="Times New Roman" w:cs="Times New Roman"/>
          <w:szCs w:val="24"/>
        </w:rPr>
        <w:t xml:space="preserve"> που έχουν να μας πουν όλοι οι Βουλευτές της Αριστεράς ποιο είναι; Ότι «εμείς ως αριστεροί οφείλουμε ηθικά να στηρίξουμε την απλή αναλογική». </w:t>
      </w:r>
    </w:p>
    <w:p w14:paraId="71252D0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Με συγχωρείτε, σε χώρες όπως είναι το Ισραήλ ή η Ολ</w:t>
      </w:r>
      <w:r>
        <w:rPr>
          <w:rFonts w:eastAsia="Times New Roman" w:cs="Times New Roman"/>
          <w:szCs w:val="24"/>
        </w:rPr>
        <w:t xml:space="preserve">λανδία όπου υπάρχει η απλή αναλογική, εκεί υπάρχει Αριστερά; Δεν νομίζω. Οπότε, καθόλου δεν συμβαίνει αυτό. Προφανώς, οι χώρες αυτές δεν μπορούν να θεωρηθούν αριστερές. </w:t>
      </w:r>
    </w:p>
    <w:p w14:paraId="71252D0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η απλή αναλογική του κ. Τσίπρα και της Αριστεράς λέει ότι οδηγεί στην ισότητα </w:t>
      </w:r>
      <w:r>
        <w:rPr>
          <w:rFonts w:eastAsia="Times New Roman" w:cs="Times New Roman"/>
          <w:szCs w:val="24"/>
        </w:rPr>
        <w:t>της ψήφου. Γιατί; Θα έχουμε μία εκλογική περιφέρεια σε αυτήν εδώ τη χώρα και θα υπάρχει ισότητα;</w:t>
      </w:r>
    </w:p>
    <w:p w14:paraId="71252D0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Με ποια λογική πάλι να μην έχουμε απλή αναλογική στις δημοτικές, στις νομαρχιακές ή στις περιφερειακές εκλογές; Γιατί να μην έχουμε κι εκεί συνεργασίες; Γιατί </w:t>
      </w:r>
      <w:r>
        <w:rPr>
          <w:rFonts w:eastAsia="Times New Roman" w:cs="Times New Roman"/>
          <w:szCs w:val="24"/>
        </w:rPr>
        <w:t xml:space="preserve">να μην έχουμε κι εκεί δικαιοσύνη; Με ποια λογική ένα δίκαιο εκλογικό σύστημα διατηρεί τους δώδεκα Βουλευτές Επικρατείας; Αυτό δεν το είπε κανένας. Εκεί γιατί θεωρείται ότι το σύστημα είναι δίκαιο; </w:t>
      </w:r>
    </w:p>
    <w:p w14:paraId="71252D0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Γι’ αυτό, λοιπόν, λέμε ότι οι Έλληνες εθνικιστές, η Χρυσή </w:t>
      </w:r>
      <w:r>
        <w:rPr>
          <w:rFonts w:eastAsia="Times New Roman" w:cs="Times New Roman"/>
          <w:szCs w:val="24"/>
        </w:rPr>
        <w:t>Αυγή, δεν μπορούν να παίξουν παιχνίδια πίσω από την πλάτη του ελληνικού λαού. Είμαστε ξεκάθαροι και δηλώνουμε ξεκάθαρα ότι δεν μπορούμε να συμπράξουμε σε τέτοιου είδους εκτρώματα. Ποσώς μας ενδιαφέρει το μπόνους της Νέας Δημοκρατίας.</w:t>
      </w:r>
    </w:p>
    <w:p w14:paraId="71252D0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Τώρα θα μου πείτε, το </w:t>
      </w:r>
      <w:r>
        <w:rPr>
          <w:rFonts w:eastAsia="Times New Roman" w:cs="Times New Roman"/>
          <w:szCs w:val="24"/>
        </w:rPr>
        <w:t xml:space="preserve">ΠΑΣΟΚ τι μπόνους θέλει; Είναι κι αυτό ένα ερώτημα. Το είπε και κάποια άλλη ομιλήτρια εδώ, ότι το ΠΑΣΟΚ θέλει το μπόνους. Τι να το κάνει το ΠΑΣΟΚ το μπόνους; Πιθανότατα αυτοί </w:t>
      </w:r>
      <w:r>
        <w:rPr>
          <w:rFonts w:eastAsia="Times New Roman" w:cs="Times New Roman"/>
          <w:szCs w:val="24"/>
        </w:rPr>
        <w:lastRenderedPageBreak/>
        <w:t>που θα προσχωρήσουν στη Νέα Δημοκρατία –να μας ακούει και ο κόσμος της Νέας Δημοκρ</w:t>
      </w:r>
      <w:r>
        <w:rPr>
          <w:rFonts w:eastAsia="Times New Roman" w:cs="Times New Roman"/>
          <w:szCs w:val="24"/>
        </w:rPr>
        <w:t>ατίας και του ΠΑΣΟΚ- που θα ενωθούν, χρειάζονται το μπόνους. Απλά πράγματα.</w:t>
      </w:r>
    </w:p>
    <w:p w14:paraId="71252D10"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Το Ποτάμι, από την άλλη μεριά, έχει μια άλλη στάση, εντελώς δημοκρατική. Με έναν λόγο, για να μην πολυλογούμε και να μην ζαλίζουμε τον κόσμο, είμαστε εμείς κι όλοι εσείς.</w:t>
      </w:r>
    </w:p>
    <w:p w14:paraId="71252D1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Σας άκουσ</w:t>
      </w:r>
      <w:r>
        <w:rPr>
          <w:rFonts w:eastAsia="Times New Roman" w:cs="Times New Roman"/>
          <w:szCs w:val="24"/>
        </w:rPr>
        <w:t xml:space="preserve">α το πρωί, κύριε Μπαλάφα, σε μια συνέντευξή σας και πολύ σωστά είπατε ότι δεν βλέπετε να μαζεύονται οι διακόσιοι. Κρίνω ότι έχετε πολιτικό κριτήριο και πολιτική διαίσθηση. </w:t>
      </w:r>
    </w:p>
    <w:p w14:paraId="71252D12"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Βέβαια, θα πρέπει να σας πω ότι η δική μου μικρή και ταπεινή πολιτική διαίσθηση λέε</w:t>
      </w:r>
      <w:r>
        <w:rPr>
          <w:rFonts w:eastAsia="Times New Roman" w:cs="Times New Roman"/>
          <w:szCs w:val="24"/>
        </w:rPr>
        <w:t>ι ότι πολύ σύντομα θα είμαστε πραγματικά εμείς, ο κόσμος της Χρυσής Αυγής, η Κοινοβουλευτική της Ομάδα, ο καταλύτης των πάντων. Είθε αυτή η στιγμή να έρθει γρήγορα!</w:t>
      </w:r>
    </w:p>
    <w:p w14:paraId="71252D1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1252D14" w14:textId="77777777" w:rsidR="00802761" w:rsidRDefault="00465DCE">
      <w:pPr>
        <w:spacing w:after="0" w:line="600" w:lineRule="auto"/>
        <w:ind w:firstLine="720"/>
        <w:jc w:val="center"/>
        <w:rPr>
          <w:rFonts w:eastAsia="Times New Roman"/>
          <w:bCs/>
        </w:rPr>
      </w:pPr>
      <w:r>
        <w:rPr>
          <w:rFonts w:eastAsia="Times New Roman"/>
          <w:bCs/>
        </w:rPr>
        <w:t>(Χειροκροτήματα από την πτέρυγα της Χρυσής Αυγής)</w:t>
      </w:r>
    </w:p>
    <w:p w14:paraId="71252D15" w14:textId="77777777" w:rsidR="00802761" w:rsidRDefault="00465DCE">
      <w:pPr>
        <w:spacing w:after="0" w:line="600" w:lineRule="auto"/>
        <w:ind w:firstLine="720"/>
        <w:jc w:val="both"/>
        <w:rPr>
          <w:rFonts w:eastAsia="Times New Roman" w:cs="Times New Roman"/>
          <w:szCs w:val="24"/>
        </w:rPr>
      </w:pPr>
      <w:r>
        <w:rPr>
          <w:rFonts w:eastAsia="Times New Roman"/>
          <w:b/>
          <w:bCs/>
        </w:rPr>
        <w:t>ΠΡΟΕΔΡΕΥΩΝ (Γεώργιος Λαμπ</w:t>
      </w:r>
      <w:r>
        <w:rPr>
          <w:rFonts w:eastAsia="Times New Roman"/>
          <w:b/>
          <w:bCs/>
        </w:rPr>
        <w:t>ρούλης):</w:t>
      </w:r>
      <w:r>
        <w:rPr>
          <w:rFonts w:eastAsia="Times New Roman" w:cs="Times New Roman"/>
          <w:szCs w:val="24"/>
        </w:rPr>
        <w:t xml:space="preserve">  Τον λόγο έχει ο κ. Κόνσολας από τη Νέα Δημοκρατία.</w:t>
      </w:r>
    </w:p>
    <w:p w14:paraId="71252D16" w14:textId="77777777" w:rsidR="00802761" w:rsidRDefault="00465DCE">
      <w:pPr>
        <w:spacing w:after="0" w:line="600" w:lineRule="auto"/>
        <w:ind w:firstLine="720"/>
        <w:jc w:val="both"/>
        <w:rPr>
          <w:rFonts w:eastAsia="Times New Roman" w:cs="Times New Roman"/>
          <w:szCs w:val="24"/>
        </w:rPr>
      </w:pPr>
      <w:r>
        <w:rPr>
          <w:rFonts w:eastAsia="Times New Roman" w:cs="Times New Roman"/>
          <w:b/>
          <w:szCs w:val="24"/>
        </w:rPr>
        <w:lastRenderedPageBreak/>
        <w:t>ΕΜΜΑΝΟΥΗΛ ΚΟΝΣΟΛΑΣ:</w:t>
      </w:r>
      <w:r>
        <w:rPr>
          <w:rFonts w:eastAsia="Times New Roman" w:cs="Times New Roman"/>
          <w:szCs w:val="24"/>
        </w:rPr>
        <w:t xml:space="preserve"> Ευχαριστώ, κύριε Πρόεδρε.</w:t>
      </w:r>
    </w:p>
    <w:p w14:paraId="71252D1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διαπιστώθηκε για άλλη μια φορά σε αυτή την Αίθουσα ότι ο παλμός κτυπά στο κόκκινο. Ο πολιτικός καιροσκοπισμός του ΣΥΡΙΖ</w:t>
      </w:r>
      <w:r>
        <w:rPr>
          <w:rFonts w:eastAsia="Times New Roman" w:cs="Times New Roman"/>
          <w:szCs w:val="24"/>
        </w:rPr>
        <w:t xml:space="preserve">Α κτυπάει κόκκινο -το είδαμε από τις τοποθετήσεις πολλών συναδέλφων της κυβερνητικής </w:t>
      </w:r>
      <w:r>
        <w:rPr>
          <w:rFonts w:eastAsia="Times New Roman" w:cs="Times New Roman"/>
          <w:szCs w:val="24"/>
        </w:rPr>
        <w:t>π</w:t>
      </w:r>
      <w:r>
        <w:rPr>
          <w:rFonts w:eastAsia="Times New Roman" w:cs="Times New Roman"/>
          <w:szCs w:val="24"/>
        </w:rPr>
        <w:t>λειοψηφίας- και είναι ίσως το μοναδικό κόκκινο</w:t>
      </w:r>
      <w:r>
        <w:rPr>
          <w:rFonts w:eastAsia="Times New Roman" w:cs="Times New Roman"/>
          <w:szCs w:val="24"/>
        </w:rPr>
        <w:t>,</w:t>
      </w:r>
      <w:r>
        <w:rPr>
          <w:rFonts w:eastAsia="Times New Roman" w:cs="Times New Roman"/>
          <w:szCs w:val="24"/>
        </w:rPr>
        <w:t xml:space="preserve"> που έχει απομείνει με τη συζήτηση αυτού του νομοσχεδίου, αφού οι «κόκκινες γραμμές» του ΣΥΡΙΖΑ είτε έχουν πέσει είτε έχουν</w:t>
      </w:r>
      <w:r>
        <w:rPr>
          <w:rFonts w:eastAsia="Times New Roman" w:cs="Times New Roman"/>
          <w:szCs w:val="24"/>
        </w:rPr>
        <w:t xml:space="preserve"> αλλάξει χρώμα η μία μετά την άλλη.</w:t>
      </w:r>
    </w:p>
    <w:p w14:paraId="71252D1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Γιατί ξαφνικά η Κυβέρνηση φέρνει το θέμα «ψήφιση εκλογικού νόμου», κυρίες και κύριοι συνάδελφοι; Για δύο λόγους. Πρώτον, γιατί η Κυβέρνηση στοχεύει στον αποπροσανατολισμό των πολιτών, στον αποπροσανατολισμό των ψηφοφόρων</w:t>
      </w:r>
      <w:r>
        <w:rPr>
          <w:rFonts w:eastAsia="Times New Roman" w:cs="Times New Roman"/>
          <w:szCs w:val="24"/>
        </w:rPr>
        <w:t xml:space="preserve"> από τις επιπτώσεις των νέων φόρων</w:t>
      </w:r>
      <w:r>
        <w:rPr>
          <w:rFonts w:eastAsia="Times New Roman" w:cs="Times New Roman"/>
          <w:szCs w:val="24"/>
        </w:rPr>
        <w:t>,</w:t>
      </w:r>
      <w:r>
        <w:rPr>
          <w:rFonts w:eastAsia="Times New Roman" w:cs="Times New Roman"/>
          <w:szCs w:val="24"/>
        </w:rPr>
        <w:t xml:space="preserve"> που η ίδια επέβαλε το προηγούμενο διάστημα, από τα σκληρά μέτρα που πήρε, αλλά και από αυτά που ετοιμάζεται να πάρει το φθινόπωρο. Ναι, αυτά που ετοιμάζει. Αυτή είναι η αλήθεια. Δεύτερον, γιατί γνωρίζουν οι κυβερνώντες ό</w:t>
      </w:r>
      <w:r>
        <w:rPr>
          <w:rFonts w:eastAsia="Times New Roman" w:cs="Times New Roman"/>
          <w:szCs w:val="24"/>
        </w:rPr>
        <w:t xml:space="preserve">τι όποτε </w:t>
      </w:r>
      <w:r>
        <w:rPr>
          <w:rFonts w:eastAsia="Times New Roman" w:cs="Times New Roman"/>
          <w:szCs w:val="24"/>
        </w:rPr>
        <w:lastRenderedPageBreak/>
        <w:t xml:space="preserve">και αν γίνουν οι εκλογές θα τις χάσουν. Έμμεσα το έχουν ομολογήσει και κάποιοι από την κυβερνητική </w:t>
      </w:r>
      <w:r>
        <w:rPr>
          <w:rFonts w:eastAsia="Times New Roman" w:cs="Times New Roman"/>
          <w:szCs w:val="24"/>
        </w:rPr>
        <w:t>π</w:t>
      </w:r>
      <w:r>
        <w:rPr>
          <w:rFonts w:eastAsia="Times New Roman" w:cs="Times New Roman"/>
          <w:szCs w:val="24"/>
        </w:rPr>
        <w:t>λειοψηφία.</w:t>
      </w:r>
    </w:p>
    <w:p w14:paraId="71252D1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Ο στόχος πλέον του κ. Τσίπρα δεν είναι να νικήσει τις επόμενες εκλογές, αλλά να εμποδίσει τη Νέα Δημοκρατία να σχηματίσει κυβέρνηση και να διασωθεί πολιτικά ο ίδιος. Του είναι αδιάφορο αν με τον εκλογικό νόμο που φέρνει θα οδηγήσει τη χώρα σε μια παρατεταμ</w:t>
      </w:r>
      <w:r>
        <w:rPr>
          <w:rFonts w:eastAsia="Times New Roman" w:cs="Times New Roman"/>
          <w:szCs w:val="24"/>
        </w:rPr>
        <w:t xml:space="preserve">ένη και διαλυτική περίοδο ακυβερνησίας. Εδώ ο κ. Τσίπρας διέλυσε κυριολεκτικά τη χώρα με τη δήθεν διαπραγμάτευση που έκανε, διέλυσε το τραπεζικό σύστημα, έφερε ένα νέο και πιο επώδυνο μνημόνιο και υπογράφει φαρδιά-πλατιά, με την κυβερνητική </w:t>
      </w:r>
      <w:r>
        <w:rPr>
          <w:rFonts w:eastAsia="Times New Roman" w:cs="Times New Roman"/>
          <w:szCs w:val="24"/>
        </w:rPr>
        <w:t>π</w:t>
      </w:r>
      <w:r>
        <w:rPr>
          <w:rFonts w:eastAsia="Times New Roman" w:cs="Times New Roman"/>
          <w:szCs w:val="24"/>
        </w:rPr>
        <w:t>λειοψηφία, και</w:t>
      </w:r>
      <w:r>
        <w:rPr>
          <w:rFonts w:eastAsia="Times New Roman" w:cs="Times New Roman"/>
          <w:szCs w:val="24"/>
        </w:rPr>
        <w:t xml:space="preserve"> ό,τι άλλο του βάζουν μπροστά του το υπογράφει. Θα υπολογίσει το κόστος της ακυβερνησίας; Μάλλον όχι, κυρίες και κύριοι συνάδελφοι.</w:t>
      </w:r>
    </w:p>
    <w:p w14:paraId="71252D1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Άκουσα πολλούς συναδέλφους σε αυτή την Αίθουσα από την πλευρά της κυβερνητικής </w:t>
      </w:r>
      <w:r>
        <w:rPr>
          <w:rFonts w:eastAsia="Times New Roman" w:cs="Times New Roman"/>
          <w:szCs w:val="24"/>
        </w:rPr>
        <w:t>π</w:t>
      </w:r>
      <w:r>
        <w:rPr>
          <w:rFonts w:eastAsia="Times New Roman" w:cs="Times New Roman"/>
          <w:szCs w:val="24"/>
        </w:rPr>
        <w:t>λειοψηφίας να επιχειρηματολογούν υπέρ του νέ</w:t>
      </w:r>
      <w:r>
        <w:rPr>
          <w:rFonts w:eastAsia="Times New Roman" w:cs="Times New Roman"/>
          <w:szCs w:val="24"/>
        </w:rPr>
        <w:t>ου εκλογικού νόμου</w:t>
      </w:r>
      <w:r>
        <w:rPr>
          <w:rFonts w:eastAsia="Times New Roman" w:cs="Times New Roman"/>
          <w:szCs w:val="24"/>
        </w:rPr>
        <w:t>,</w:t>
      </w:r>
      <w:r>
        <w:rPr>
          <w:rFonts w:eastAsia="Times New Roman" w:cs="Times New Roman"/>
          <w:szCs w:val="24"/>
        </w:rPr>
        <w:t xml:space="preserve"> που φέρνουν προς ψήφιση και να θεωρούν ότι είναι το νέο που έρχεται για να μας απαλλάξει από τις παθογένειες του παρελθόντος.</w:t>
      </w:r>
    </w:p>
    <w:p w14:paraId="71252D1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Λάθος, κυρίες και κύριοι συνάδελφοι του ΣΥΡΙΖΑ και των ΑΝΕΛ. Δεν είστε πλέον μόνο κάθε λέξη από τα νέα φορολογ</w:t>
      </w:r>
      <w:r>
        <w:rPr>
          <w:rFonts w:eastAsia="Times New Roman" w:cs="Times New Roman"/>
          <w:szCs w:val="24"/>
        </w:rPr>
        <w:t>ικά και εισπρακτικά μέτρα που επιβάλλετε. Είστε και ό,τι πιο παλιό υπάρχει από πλευράς νοοτροπίας και πολιτικής πρακτικής και συμπεριφοράς.</w:t>
      </w:r>
    </w:p>
    <w:p w14:paraId="71252D1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Φαίνεται πως ο Μένιος Κουτσόγιωργας ξαναζεί μέσα από τον εκλογικό νόμο που φέρνετε. Η χώρα ξαναζεί στιγμές του 1989,</w:t>
      </w:r>
      <w:r>
        <w:rPr>
          <w:rFonts w:eastAsia="Times New Roman" w:cs="Times New Roman"/>
          <w:szCs w:val="24"/>
        </w:rPr>
        <w:t xml:space="preserve"> όταν ο Μένιος Κουτσόγιωργας είχε φέρει έναν νόμο απλής αναλογικής με το περίφημο «συν 1» -το θυμάστε όλοι- μόνο και μόνο για να εμποδίσει τη Νέα Δημοκρατία να σχηματίσει κυβέρνηση. Χρειάστηκε τότε, απ’ ό,τι θυμάστε, η Νέα Δημοκρατία να πάρει 47% μετά από </w:t>
      </w:r>
      <w:r>
        <w:rPr>
          <w:rFonts w:eastAsia="Times New Roman" w:cs="Times New Roman"/>
          <w:szCs w:val="24"/>
        </w:rPr>
        <w:t>τρεις εκλογικές αναμετρήσεις για να έχει εκατόν πενήντα έδρες και να μπορέσει να σχηματιστεί κυβέρνηση με οριακή πλειοψηφία.</w:t>
      </w:r>
    </w:p>
    <w:p w14:paraId="71252D1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Πολλά από τα πολιτικά παιδιά και τους τότε συντρόφους του Μένιου Κουτσόγιωργα έχουν μετακομίσει στην κυβερνητική </w:t>
      </w:r>
      <w:r>
        <w:rPr>
          <w:rFonts w:eastAsia="Times New Roman" w:cs="Times New Roman"/>
          <w:szCs w:val="24"/>
        </w:rPr>
        <w:t>π</w:t>
      </w:r>
      <w:r>
        <w:rPr>
          <w:rFonts w:eastAsia="Times New Roman" w:cs="Times New Roman"/>
          <w:szCs w:val="24"/>
        </w:rPr>
        <w:t>λειοψηφία. Η Ελλά</w:t>
      </w:r>
      <w:r>
        <w:rPr>
          <w:rFonts w:eastAsia="Times New Roman" w:cs="Times New Roman"/>
          <w:szCs w:val="24"/>
        </w:rPr>
        <w:t xml:space="preserve">δα όμως είναι μικρή, γνωρίζουμε όλοι την πορεία του καθενός. </w:t>
      </w:r>
      <w:r>
        <w:rPr>
          <w:rFonts w:eastAsia="Times New Roman" w:cs="Times New Roman"/>
          <w:szCs w:val="24"/>
        </w:rPr>
        <w:lastRenderedPageBreak/>
        <w:t>Λογικό, λοιπόν, είναι να υπάρχουν το πνεύμα και οι πρακτικές του σε όλη αυτή τη μεθόδευση για τον εκλογικό νόμο.</w:t>
      </w:r>
    </w:p>
    <w:p w14:paraId="71252D1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Άκουσα, επίσης, κύριε Υπουργέ, τον κύριο Υπουργό των Εσωτερικών να μέμφεται το παλ</w:t>
      </w:r>
      <w:r>
        <w:rPr>
          <w:rFonts w:eastAsia="Times New Roman" w:cs="Times New Roman"/>
          <w:szCs w:val="24"/>
        </w:rPr>
        <w:t>ιό πολιτικό σύστημα και να επιχειρηματολογεί υπέρ του εκλογικού νόμου. Μόνο που ο κ. Κουρουμπλής μέχρι το 2011 πού βρισκόταν;</w:t>
      </w:r>
    </w:p>
    <w:p w14:paraId="71252D1F"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Εγώ μπήκα στη Βουλή το 2012. Όμως, ο κ. Κουρουμπλής ήταν Βουλευτής του ΠΑΣΟΚ από το 1996 και στέλεχος πιο πριν, θερμός υποστηρικτή</w:t>
      </w:r>
      <w:r>
        <w:rPr>
          <w:rFonts w:eastAsia="Times New Roman" w:cs="Times New Roman"/>
          <w:szCs w:val="24"/>
        </w:rPr>
        <w:t xml:space="preserve">ς του κ. Σημίτη. Ξέρετε κάτι; Θεωρεί κανείς ότι ο κ. Κουρουμπλής έχει κάνει μόνος του ένα ολοκληρωτικό </w:t>
      </w:r>
      <w:r>
        <w:rPr>
          <w:rFonts w:eastAsia="Times New Roman" w:cs="Times New Roman"/>
          <w:szCs w:val="24"/>
          <w:lang w:val="en-US"/>
        </w:rPr>
        <w:t>delete</w:t>
      </w:r>
      <w:r>
        <w:rPr>
          <w:rFonts w:eastAsia="Times New Roman" w:cs="Times New Roman"/>
          <w:szCs w:val="24"/>
        </w:rPr>
        <w:t xml:space="preserve"> στο παρελθόν με τη μεταπήδηση στον ΣΥΡΙΖΑ το 2012;</w:t>
      </w:r>
    </w:p>
    <w:p w14:paraId="71252D20"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Από πού τεκμαίρεται ότι εκπροσωπεί αυτός και οι άλλοι συνάδελφοί του το νέο και το άφθαρτο, τη </w:t>
      </w:r>
      <w:r>
        <w:rPr>
          <w:rFonts w:eastAsia="Times New Roman" w:cs="Times New Roman"/>
          <w:szCs w:val="24"/>
        </w:rPr>
        <w:t>στιγμή</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που όση αξιοπιστία διαθέτατε, την έχετε απολέσει, κύριε Υπουργέ, με τη δήλωσή σας </w:t>
      </w:r>
      <w:r>
        <w:rPr>
          <w:rFonts w:eastAsia="Times New Roman" w:cs="Times New Roman"/>
          <w:szCs w:val="24"/>
        </w:rPr>
        <w:lastRenderedPageBreak/>
        <w:t>ότι, αν ψηφιστεί η απλή αναλογική, ο τόπος δεν πρόκειται να κυβερνηθεί; Αυτή η δήλωση έγινε στις 16 Μαΐου, πριν από λίγο καιρό δηλαδή. Επιτρέψτε μου να την κ</w:t>
      </w:r>
      <w:r>
        <w:rPr>
          <w:rFonts w:eastAsia="Times New Roman" w:cs="Times New Roman"/>
          <w:szCs w:val="24"/>
        </w:rPr>
        <w:t>αταθέσω στα Πρακτικά.</w:t>
      </w:r>
    </w:p>
    <w:p w14:paraId="71252D21"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Είναι απόσπασμα από </w:t>
      </w:r>
      <w:r>
        <w:rPr>
          <w:rFonts w:eastAsia="Times New Roman" w:cs="Times New Roman"/>
          <w:szCs w:val="24"/>
        </w:rPr>
        <w:t>«</w:t>
      </w:r>
      <w:r>
        <w:rPr>
          <w:rFonts w:eastAsia="Times New Roman" w:cs="Times New Roman"/>
          <w:szCs w:val="24"/>
        </w:rPr>
        <w:t xml:space="preserve">ΤΟ </w:t>
      </w:r>
      <w:r>
        <w:rPr>
          <w:rFonts w:eastAsia="Times New Roman" w:cs="Times New Roman"/>
          <w:szCs w:val="24"/>
        </w:rPr>
        <w:t>ΒΗΜΑ</w:t>
      </w:r>
      <w:r>
        <w:rPr>
          <w:rFonts w:eastAsia="Times New Roman" w:cs="Times New Roman"/>
          <w:szCs w:val="24"/>
        </w:rPr>
        <w:t>»</w:t>
      </w:r>
      <w:r>
        <w:rPr>
          <w:rFonts w:eastAsia="Times New Roman" w:cs="Times New Roman"/>
          <w:szCs w:val="24"/>
        </w:rPr>
        <w:t>, κυρίες και κύριοι συνάδελφοι.</w:t>
      </w:r>
    </w:p>
    <w:p w14:paraId="71252D22" w14:textId="77777777" w:rsidR="00802761" w:rsidRDefault="00465DCE">
      <w:pPr>
        <w:spacing w:after="0" w:line="600" w:lineRule="auto"/>
        <w:ind w:firstLine="720"/>
        <w:jc w:val="both"/>
        <w:rPr>
          <w:rFonts w:eastAsia="Times New Roman" w:cs="Times New Roman"/>
        </w:rPr>
      </w:pPr>
      <w:r>
        <w:rPr>
          <w:rFonts w:eastAsia="Times New Roman" w:cs="Times New Roman"/>
        </w:rPr>
        <w:t>(Στο σημείο αυτό ο Βουλευτής κ. Εμμανουήλ Κόνσολας καταθέτει για τα Πρακτικά το προαναφερθέν δημοσίευμα, το οποίο βρίσκεται στο αρχείο του Τμήματος Γραμματείας της Διεύθυνση</w:t>
      </w:r>
      <w:r>
        <w:rPr>
          <w:rFonts w:eastAsia="Times New Roman" w:cs="Times New Roman"/>
        </w:rPr>
        <w:t>ς Στενογραφίας και Πρακτικών της Βουλής)</w:t>
      </w:r>
    </w:p>
    <w:p w14:paraId="71252D23"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Τα ψέματα πρέπει να ολοκληρωθούν και να τελειώνουν μια και καλή. Η υποκρισία και ο πολιτικός καιροσκοπισμός χαρακτηρίζουν τον βίο και την πολιτεία αυτής της Κυβέρνησης. Φάνηκε και σήμερα. Διανθίζονται με άλλα στοιχε</w:t>
      </w:r>
      <w:r>
        <w:rPr>
          <w:rFonts w:eastAsia="Times New Roman" w:cs="Times New Roman"/>
          <w:szCs w:val="24"/>
        </w:rPr>
        <w:t xml:space="preserve">ία συν τω χρόνω. Η ψήφος στα δεκαεπτά συσχετίζεται με μια σειρά επιχειρημάτων για την ενίσχυση των δημοκρατικών αντανακλαστικών, όπως είπαν πολλοί από τους συναδέλφους της κυβερνητικής </w:t>
      </w:r>
      <w:r>
        <w:rPr>
          <w:rFonts w:eastAsia="Times New Roman" w:cs="Times New Roman"/>
          <w:szCs w:val="24"/>
        </w:rPr>
        <w:t>π</w:t>
      </w:r>
      <w:r>
        <w:rPr>
          <w:rFonts w:eastAsia="Times New Roman" w:cs="Times New Roman"/>
          <w:szCs w:val="24"/>
        </w:rPr>
        <w:t>λειοψηφίας. Γιατί, λοιπόν, αφού είναι για μια δημοκρατική νομιμοποίηση</w:t>
      </w:r>
      <w:r>
        <w:rPr>
          <w:rFonts w:eastAsia="Times New Roman" w:cs="Times New Roman"/>
          <w:szCs w:val="24"/>
        </w:rPr>
        <w:t xml:space="preserve"> και για </w:t>
      </w:r>
      <w:r>
        <w:rPr>
          <w:rFonts w:eastAsia="Times New Roman" w:cs="Times New Roman"/>
          <w:szCs w:val="24"/>
        </w:rPr>
        <w:lastRenderedPageBreak/>
        <w:t>δημοκρατικά αντανακλαστικά, να μην υπάρχει η ψήφος στα δεκαέξι, στα δεκαπέντε; Να έχουν και αυτοί το δικαίωμα ψήφου.</w:t>
      </w:r>
    </w:p>
    <w:p w14:paraId="71252D24"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Παίζετε με τους θεσμούς κυριολεκτικά, κυρίες και κύριοι συνάδελφοι του ΣΥΡΙΖΑ και των ΑΝΕΛ. Ψαρεύετε σε θολά νερά.</w:t>
      </w:r>
    </w:p>
    <w:p w14:paraId="71252D25" w14:textId="77777777" w:rsidR="00802761" w:rsidRDefault="00465DCE">
      <w:pPr>
        <w:spacing w:after="0" w:line="600" w:lineRule="auto"/>
        <w:ind w:firstLine="720"/>
        <w:jc w:val="both"/>
        <w:rPr>
          <w:rFonts w:eastAsia="Times New Roman"/>
          <w:szCs w:val="24"/>
        </w:rPr>
      </w:pPr>
      <w:r>
        <w:rPr>
          <w:rFonts w:eastAsia="Times New Roman"/>
          <w:szCs w:val="24"/>
        </w:rPr>
        <w:t>Και ξέρετε, φοβ</w:t>
      </w:r>
      <w:r>
        <w:rPr>
          <w:rFonts w:eastAsia="Times New Roman"/>
          <w:szCs w:val="24"/>
        </w:rPr>
        <w:t>άμαι πως είστε ικανοί για όλα. Η ψήφος συνδέεται με τα όρια ενηλικίωσης</w:t>
      </w:r>
      <w:r>
        <w:rPr>
          <w:rFonts w:eastAsia="Times New Roman"/>
          <w:szCs w:val="24"/>
        </w:rPr>
        <w:t>,</w:t>
      </w:r>
      <w:r>
        <w:rPr>
          <w:rFonts w:eastAsia="Times New Roman"/>
          <w:szCs w:val="24"/>
        </w:rPr>
        <w:t xml:space="preserve"> που θέτουν ο Αστικός και ο Ποινικός Κώδικας αλλά και η εκπαίδευση, γι’ αυτό και το όριο για το δικαίωμα ψήφου είναι στα δεκαοκτώ. Γνωρίζουμε όλοι, ιδιαίτερα στην εκπαίδευση, πόσο σημα</w:t>
      </w:r>
      <w:r>
        <w:rPr>
          <w:rFonts w:eastAsia="Times New Roman"/>
          <w:szCs w:val="24"/>
        </w:rPr>
        <w:t>ντικό είναι να είναι η ψήφος εκεί.</w:t>
      </w:r>
    </w:p>
    <w:p w14:paraId="71252D26" w14:textId="77777777" w:rsidR="00802761" w:rsidRDefault="00465DCE">
      <w:pPr>
        <w:spacing w:after="0" w:line="600" w:lineRule="auto"/>
        <w:ind w:firstLine="720"/>
        <w:jc w:val="both"/>
        <w:rPr>
          <w:rFonts w:eastAsia="Times New Roman"/>
          <w:szCs w:val="24"/>
        </w:rPr>
      </w:pPr>
      <w:r>
        <w:rPr>
          <w:rFonts w:eastAsia="Times New Roman"/>
          <w:szCs w:val="24"/>
        </w:rPr>
        <w:t>Μας λέτε ότι η Αυστρία υιοθέτησε την ψήφο στα δεκαεπτά. Γιατί δεν είδαν το παράδειγμα οι άλλες χώρες της Ευρώπης; Μόνο αυτή. Γιατί στο σύνολο των χωρών της Ευρώπης έχει υιοθετηθεί η στάση</w:t>
      </w:r>
      <w:r>
        <w:rPr>
          <w:rFonts w:eastAsia="Times New Roman"/>
          <w:szCs w:val="24"/>
        </w:rPr>
        <w:t>,</w:t>
      </w:r>
      <w:r>
        <w:rPr>
          <w:rFonts w:eastAsia="Times New Roman"/>
          <w:szCs w:val="24"/>
        </w:rPr>
        <w:t xml:space="preserve"> που υποστηρίζουμε κι εμείς.</w:t>
      </w:r>
    </w:p>
    <w:p w14:paraId="71252D27" w14:textId="77777777" w:rsidR="00802761" w:rsidRDefault="00465DCE">
      <w:pPr>
        <w:spacing w:after="0" w:line="600" w:lineRule="auto"/>
        <w:ind w:firstLine="720"/>
        <w:jc w:val="both"/>
        <w:rPr>
          <w:rFonts w:eastAsia="Times New Roman"/>
          <w:szCs w:val="24"/>
        </w:rPr>
      </w:pPr>
      <w:r>
        <w:rPr>
          <w:rFonts w:eastAsia="Times New Roman"/>
          <w:szCs w:val="24"/>
        </w:rPr>
        <w:lastRenderedPageBreak/>
        <w:t xml:space="preserve">Δεν </w:t>
      </w:r>
      <w:r>
        <w:rPr>
          <w:rFonts w:eastAsia="Times New Roman"/>
          <w:szCs w:val="24"/>
        </w:rPr>
        <w:t>είστε απλά υποκριτές, είστε ακραία καιροσκόποι. Αρνείστε την ψήφο στους Έλληνες του εξωτερικού και στους ομογενείς. Είστε έτοιμοι, όμως, ανά πάσα στιγμή να δώσετε με μεγάλη ευκολία και χαλαρές διατάξεις ιθαγένεια, δικαίωμα ψήφου σε οποιονδήποτε.</w:t>
      </w:r>
    </w:p>
    <w:p w14:paraId="71252D28" w14:textId="77777777" w:rsidR="00802761" w:rsidRDefault="00465DCE">
      <w:pPr>
        <w:spacing w:after="0" w:line="600" w:lineRule="auto"/>
        <w:ind w:firstLine="720"/>
        <w:jc w:val="both"/>
        <w:rPr>
          <w:rFonts w:eastAsia="Times New Roman"/>
          <w:szCs w:val="24"/>
        </w:rPr>
      </w:pPr>
      <w:r>
        <w:rPr>
          <w:rFonts w:eastAsia="Times New Roman"/>
          <w:szCs w:val="24"/>
        </w:rPr>
        <w:t>Η Κοινοβου</w:t>
      </w:r>
      <w:r>
        <w:rPr>
          <w:rFonts w:eastAsia="Times New Roman"/>
          <w:szCs w:val="24"/>
        </w:rPr>
        <w:t xml:space="preserve">λευτική Ομάδα της Νέας Δημοκρατίας, κύριε Υπουργέ, κατέθεσε τροπολογία και θέλει να δώσει τη δυνατότητα άσκησης εκλογικού δικαιώματος στους Έλληνες του εξωτερικού, αλλά παράλληλα μιλάει και για κατάτμηση σε μεγάλες εκλογικές περιφέρειες, όπως η Β΄ Αθηνών. </w:t>
      </w:r>
      <w:r>
        <w:rPr>
          <w:rFonts w:eastAsia="Times New Roman"/>
          <w:szCs w:val="24"/>
        </w:rPr>
        <w:t>Καλούμε τους Βουλευτές να τη στηρίξουν.</w:t>
      </w:r>
    </w:p>
    <w:p w14:paraId="71252D29" w14:textId="77777777" w:rsidR="00802761" w:rsidRDefault="00465DCE">
      <w:pPr>
        <w:spacing w:after="0" w:line="600" w:lineRule="auto"/>
        <w:ind w:firstLine="720"/>
        <w:jc w:val="both"/>
        <w:rPr>
          <w:rFonts w:eastAsia="Times New Roman"/>
          <w:szCs w:val="24"/>
        </w:rPr>
      </w:pPr>
      <w:r>
        <w:rPr>
          <w:rFonts w:eastAsia="Times New Roman"/>
          <w:szCs w:val="24"/>
        </w:rPr>
        <w:t xml:space="preserve">Κυρίες και κύριοι συνάδελφοι, η Νέα Δημοκρατία δεν θα καταψηφίσει μόνο τον εκλογικό νόμο. Η Νέα Δημοκρατία θα προχωρήσει στην άμεση κατάργηση και αλλαγή του, αμέσως μόλις οι πολίτες τής αναθέσουν την εντολή </w:t>
      </w:r>
      <w:r>
        <w:rPr>
          <w:rFonts w:eastAsia="Times New Roman"/>
          <w:szCs w:val="24"/>
        </w:rPr>
        <w:t>διακυβέρνησης, με διάλογο με όλες τις πολιτικές δυνάμεις, χωρίς σκοπιμότητες, χωρίς διαχωρισμούς και όχι με καρικατούρα διαλόγου, όπως αυτή που έγινε το προηγούμενο διάστημα από την Κυβέρνηση.</w:t>
      </w:r>
    </w:p>
    <w:p w14:paraId="71252D2A" w14:textId="77777777" w:rsidR="00802761" w:rsidRDefault="00465DCE">
      <w:pPr>
        <w:spacing w:after="0" w:line="600" w:lineRule="auto"/>
        <w:ind w:firstLine="720"/>
        <w:jc w:val="both"/>
        <w:rPr>
          <w:rFonts w:eastAsia="Times New Roman"/>
          <w:szCs w:val="24"/>
        </w:rPr>
      </w:pPr>
      <w:r>
        <w:rPr>
          <w:rFonts w:eastAsia="Times New Roman"/>
          <w:szCs w:val="24"/>
        </w:rPr>
        <w:lastRenderedPageBreak/>
        <w:t>Η χώρα χρειάζεται ισχυρές κυβερνήσεις, αναλογική εκπροσώπηση τω</w:t>
      </w:r>
      <w:r>
        <w:rPr>
          <w:rFonts w:eastAsia="Times New Roman"/>
          <w:szCs w:val="24"/>
        </w:rPr>
        <w:t>ν πολιτικών δυνάμεων στο Κοινοβούλιο. Τα επιχειρήματα που κατέθεσαν οι συνάδελφοι από τη Νέα Δημοκρατία είναι πειστικά για να διανθίσουν αυτήν την άποψή μου. Η χώρα δεν μπορεί να μπει σε μια περιπέτεια ακυβερνησίας. Έχουμε παραδείγματα από το εξωτερικό, απ</w:t>
      </w:r>
      <w:r>
        <w:rPr>
          <w:rFonts w:eastAsia="Times New Roman"/>
          <w:szCs w:val="24"/>
        </w:rPr>
        <w:t>ό τον διεθνή χώρο. Ξέρετε ότι κι εμείς περάσαμε στο παρελθόν μπόρες. Δεν χρειάζεται η χώρα πια να ξαναζήσει άλλες περιπέτειες.</w:t>
      </w:r>
    </w:p>
    <w:p w14:paraId="71252D2B" w14:textId="77777777" w:rsidR="00802761" w:rsidRDefault="00465DCE">
      <w:pPr>
        <w:spacing w:after="0" w:line="600" w:lineRule="auto"/>
        <w:ind w:firstLine="720"/>
        <w:jc w:val="both"/>
        <w:rPr>
          <w:rFonts w:eastAsia="Times New Roman"/>
          <w:szCs w:val="24"/>
        </w:rPr>
      </w:pPr>
      <w:r>
        <w:rPr>
          <w:rFonts w:eastAsia="Times New Roman"/>
          <w:szCs w:val="24"/>
        </w:rPr>
        <w:t>Η χώρα χρειάζεται απλή λογική και όχι απλή αναλογική του κ. Τσίπρα, που δεν είναι σε καμμία περίπτωση άδολη, απ’ ό,τι όμως διαφαί</w:t>
      </w:r>
      <w:r>
        <w:rPr>
          <w:rFonts w:eastAsia="Times New Roman"/>
          <w:szCs w:val="24"/>
        </w:rPr>
        <w:t>νεται, δυστυχώς, υπηρετεί δόλιους σκοπούς.</w:t>
      </w:r>
    </w:p>
    <w:p w14:paraId="71252D2C" w14:textId="77777777" w:rsidR="00802761" w:rsidRDefault="00465DCE">
      <w:pPr>
        <w:spacing w:after="0" w:line="600" w:lineRule="auto"/>
        <w:ind w:firstLine="720"/>
        <w:jc w:val="both"/>
        <w:rPr>
          <w:rFonts w:eastAsia="Times New Roman"/>
          <w:szCs w:val="24"/>
        </w:rPr>
      </w:pPr>
      <w:r>
        <w:rPr>
          <w:rFonts w:eastAsia="Times New Roman"/>
          <w:szCs w:val="24"/>
        </w:rPr>
        <w:t>Ευχαριστώ, κύριε Πρόεδρε.</w:t>
      </w:r>
    </w:p>
    <w:p w14:paraId="71252D2D" w14:textId="77777777" w:rsidR="00802761" w:rsidRDefault="00465DCE">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71252D2E" w14:textId="77777777" w:rsidR="00802761" w:rsidRDefault="00465DCE">
      <w:pPr>
        <w:spacing w:after="0"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Τον λόγο έχει η τελευταία ομιλήτρια για την αποψινή συνεδρίαση, η κ. Μεγαλοοικονόμου.</w:t>
      </w:r>
    </w:p>
    <w:p w14:paraId="71252D2F" w14:textId="77777777" w:rsidR="00802761" w:rsidRDefault="00465DCE">
      <w:pPr>
        <w:spacing w:after="0" w:line="600" w:lineRule="auto"/>
        <w:ind w:firstLine="720"/>
        <w:jc w:val="both"/>
        <w:rPr>
          <w:rFonts w:eastAsia="Times New Roman"/>
          <w:szCs w:val="24"/>
        </w:rPr>
      </w:pPr>
      <w:r>
        <w:rPr>
          <w:rFonts w:eastAsia="Times New Roman"/>
          <w:b/>
          <w:szCs w:val="24"/>
        </w:rPr>
        <w:t>ΘΕΟΔΩΡΑ ΜΕΓΑΛ</w:t>
      </w:r>
      <w:r>
        <w:rPr>
          <w:rFonts w:eastAsia="Times New Roman"/>
          <w:b/>
          <w:szCs w:val="24"/>
        </w:rPr>
        <w:t>ΟΟΙΚΟΝΟΜΟΥ:</w:t>
      </w:r>
      <w:r>
        <w:rPr>
          <w:rFonts w:eastAsia="Times New Roman"/>
          <w:szCs w:val="24"/>
        </w:rPr>
        <w:t xml:space="preserve"> Ευχαριστώ, κύριε Πρόεδρε.</w:t>
      </w:r>
    </w:p>
    <w:p w14:paraId="71252D30" w14:textId="77777777" w:rsidR="00802761" w:rsidRDefault="00465DCE">
      <w:pPr>
        <w:spacing w:after="0" w:line="600" w:lineRule="auto"/>
        <w:ind w:firstLine="720"/>
        <w:jc w:val="both"/>
        <w:rPr>
          <w:rFonts w:eastAsia="Times New Roman"/>
          <w:szCs w:val="24"/>
        </w:rPr>
      </w:pPr>
      <w:r>
        <w:rPr>
          <w:rFonts w:eastAsia="Times New Roman"/>
          <w:szCs w:val="24"/>
        </w:rPr>
        <w:lastRenderedPageBreak/>
        <w:t>Είμαι η τελευταία ομιλήτρια. Άκουσα όλους τους προηγούμενους ομιλητές. Άκουσα πολλές απόψεις.</w:t>
      </w:r>
    </w:p>
    <w:p w14:paraId="71252D31" w14:textId="77777777" w:rsidR="00802761" w:rsidRDefault="00465DCE">
      <w:pPr>
        <w:spacing w:after="0" w:line="600" w:lineRule="auto"/>
        <w:ind w:firstLine="720"/>
        <w:jc w:val="both"/>
        <w:rPr>
          <w:rFonts w:eastAsia="Times New Roman"/>
          <w:szCs w:val="24"/>
        </w:rPr>
      </w:pPr>
      <w:r>
        <w:rPr>
          <w:rFonts w:eastAsia="Times New Roman"/>
          <w:szCs w:val="24"/>
        </w:rPr>
        <w:t>Το κόμμα μας στηρίζει την απλή αναλογική από την πρώτη ημέρα που ίδρυσε το κόμμα ο Πρόεδρός μας, ο κ. Βασίλης Λεβέντης, οπότ</w:t>
      </w:r>
      <w:r>
        <w:rPr>
          <w:rFonts w:eastAsia="Times New Roman"/>
          <w:szCs w:val="24"/>
        </w:rPr>
        <w:t>ε δεν είναι δυνατόν να μη το στηρίξει τώρα που του δόθηκε η ευκαιρία. Μας δόθηκε</w:t>
      </w:r>
      <w:r>
        <w:rPr>
          <w:rFonts w:eastAsia="Times New Roman"/>
          <w:szCs w:val="24"/>
        </w:rPr>
        <w:t>,</w:t>
      </w:r>
      <w:r>
        <w:rPr>
          <w:rFonts w:eastAsia="Times New Roman"/>
          <w:szCs w:val="24"/>
        </w:rPr>
        <w:t xml:space="preserve"> τουλάχιστον</w:t>
      </w:r>
      <w:r>
        <w:rPr>
          <w:rFonts w:eastAsia="Times New Roman"/>
          <w:szCs w:val="24"/>
        </w:rPr>
        <w:t>,</w:t>
      </w:r>
      <w:r>
        <w:rPr>
          <w:rFonts w:eastAsia="Times New Roman"/>
          <w:szCs w:val="24"/>
        </w:rPr>
        <w:t xml:space="preserve"> αυτή η σημαντική ευκαιρία.</w:t>
      </w:r>
    </w:p>
    <w:p w14:paraId="71252D32" w14:textId="77777777" w:rsidR="00802761" w:rsidRDefault="00465DCE">
      <w:pPr>
        <w:spacing w:after="0" w:line="600" w:lineRule="auto"/>
        <w:ind w:firstLine="720"/>
        <w:jc w:val="both"/>
        <w:rPr>
          <w:rFonts w:eastAsia="Times New Roman"/>
          <w:szCs w:val="24"/>
        </w:rPr>
      </w:pPr>
      <w:r>
        <w:rPr>
          <w:rFonts w:eastAsia="Times New Roman"/>
          <w:szCs w:val="24"/>
        </w:rPr>
        <w:t>Εξ</w:t>
      </w:r>
      <w:r>
        <w:rPr>
          <w:rFonts w:eastAsia="Times New Roman"/>
          <w:szCs w:val="24"/>
        </w:rPr>
        <w:t xml:space="preserve"> </w:t>
      </w:r>
      <w:r>
        <w:rPr>
          <w:rFonts w:eastAsia="Times New Roman"/>
          <w:szCs w:val="24"/>
        </w:rPr>
        <w:t>άλλου μην ξεχνάμε ότι η Ένωση Κεντρώων στήριζε και στηρίζει την απλή αναλογική, γιατί η λαϊκή κυριαρχία εκφράζεται απόλυτα όταν η κ</w:t>
      </w:r>
      <w:r>
        <w:rPr>
          <w:rFonts w:eastAsia="Times New Roman"/>
          <w:szCs w:val="24"/>
        </w:rPr>
        <w:t>υβέρνηση διαθέτει το 50% των εδρών στο Κοινοβούλιο, που αντιπροσωπεύουν το 50% του ελληνικού λαού. Το μπόνους αυτό, το 50% των εδρών, νοθεύει την ψήφο του ελληνικού λαού και δεν βοηθάει καθόλου στην εμπέδωση της δημοκρατικής συνείδησης.</w:t>
      </w:r>
    </w:p>
    <w:p w14:paraId="71252D33" w14:textId="77777777" w:rsidR="00802761" w:rsidRDefault="00465DCE">
      <w:pPr>
        <w:spacing w:after="0" w:line="600" w:lineRule="auto"/>
        <w:ind w:firstLine="720"/>
        <w:jc w:val="both"/>
        <w:rPr>
          <w:rFonts w:eastAsia="Times New Roman"/>
          <w:szCs w:val="24"/>
        </w:rPr>
      </w:pPr>
      <w:r>
        <w:rPr>
          <w:rFonts w:eastAsia="Times New Roman"/>
          <w:szCs w:val="24"/>
        </w:rPr>
        <w:t>Η Ένωση Κεντρώων δε</w:t>
      </w:r>
      <w:r>
        <w:rPr>
          <w:rFonts w:eastAsia="Times New Roman"/>
          <w:szCs w:val="24"/>
        </w:rPr>
        <w:t>ν είναι ενισχυτής της Κυβέρνησης. Άλλωστε, ό,τι νομοσχέδια ψηφίστηκαν κανένα από τα νομοσχέδια της Κυβέρνησης δεν ψήφισε η Ένωση Κεντρώων και μάλιστα, οι Βουλευτές της Ένωσης Κεντρώων είναι επικριτικοί και μάλλον σκληρή αντιπολίτευση κάνουμε στην Κυβέρνηση</w:t>
      </w:r>
      <w:r>
        <w:rPr>
          <w:rFonts w:eastAsia="Times New Roman"/>
          <w:szCs w:val="24"/>
        </w:rPr>
        <w:t xml:space="preserve">. </w:t>
      </w:r>
      <w:r>
        <w:rPr>
          <w:rFonts w:eastAsia="Times New Roman"/>
          <w:szCs w:val="24"/>
        </w:rPr>
        <w:lastRenderedPageBreak/>
        <w:t>Μάλλον ο ΣΥΡΙΖΑ ήρθε κοντά στις απόψεις του Προέδρου και στις θέσεις του κόμματός μας κι όχι εμείς πήγαμε προς τον ΣΥΡΙΖΑ.</w:t>
      </w:r>
    </w:p>
    <w:p w14:paraId="71252D34" w14:textId="77777777" w:rsidR="00802761" w:rsidRDefault="00465DCE">
      <w:pPr>
        <w:spacing w:after="0" w:line="600" w:lineRule="auto"/>
        <w:ind w:firstLine="720"/>
        <w:jc w:val="both"/>
        <w:rPr>
          <w:rFonts w:eastAsia="Times New Roman"/>
          <w:szCs w:val="24"/>
        </w:rPr>
      </w:pPr>
      <w:r>
        <w:rPr>
          <w:rFonts w:eastAsia="Times New Roman"/>
          <w:szCs w:val="24"/>
        </w:rPr>
        <w:t xml:space="preserve">Έγινε λόγος για την κυβερνησιμότητα. Όπως είπε και ο συνάδελφος κ. Καρράς στην </w:t>
      </w:r>
      <w:r>
        <w:rPr>
          <w:rFonts w:eastAsia="Times New Roman"/>
          <w:szCs w:val="24"/>
        </w:rPr>
        <w:t>ε</w:t>
      </w:r>
      <w:r>
        <w:rPr>
          <w:rFonts w:eastAsia="Times New Roman"/>
          <w:szCs w:val="24"/>
        </w:rPr>
        <w:t>πιτροπή, είναι ένας εκλογικός νόμος και όχι νόμος σ</w:t>
      </w:r>
      <w:r>
        <w:rPr>
          <w:rFonts w:eastAsia="Times New Roman"/>
          <w:szCs w:val="24"/>
        </w:rPr>
        <w:t>χηματισμού κυβέρνησης, οπότε τα ψευτοδιλήμματα, των μικρών κομμάτων ειδικά, δεν μπορώ να τα καταλάβω. Τα μικρά κόμματα, όπως είναι το Ποτάμι και το ΠΑΣΟΚ τώρα, δείχνουν κάτι ψευτοδιλήμματα, αλλά δεν καταλαβαίνω τι θέλουν να αποδείξουν. Θέλω να τους ρωτήσω:</w:t>
      </w:r>
      <w:r>
        <w:rPr>
          <w:rFonts w:eastAsia="Times New Roman"/>
          <w:szCs w:val="24"/>
        </w:rPr>
        <w:t xml:space="preserve"> Θέλουν να αποτυπώσουμε τη βούληση του ελληνικού λαού ή δεν το θέλουν;</w:t>
      </w:r>
    </w:p>
    <w:p w14:paraId="71252D35" w14:textId="77777777" w:rsidR="00802761" w:rsidRDefault="00465DCE">
      <w:pPr>
        <w:spacing w:after="0" w:line="600" w:lineRule="auto"/>
        <w:ind w:firstLine="720"/>
        <w:jc w:val="both"/>
        <w:rPr>
          <w:rFonts w:eastAsia="Times New Roman" w:cs="Times New Roman"/>
          <w:szCs w:val="24"/>
        </w:rPr>
      </w:pPr>
      <w:r>
        <w:rPr>
          <w:rFonts w:eastAsia="Times New Roman"/>
          <w:szCs w:val="24"/>
        </w:rPr>
        <w:t>Ως προς τη νεολαία τώρα και την ψήφο των δεκαεπτά ετών, νομίζω ότι στα χρόνια αυτά της κρίσης</w:t>
      </w:r>
      <w:r>
        <w:rPr>
          <w:rFonts w:eastAsia="Times New Roman"/>
          <w:szCs w:val="24"/>
        </w:rPr>
        <w:t>,</w:t>
      </w:r>
      <w:r>
        <w:rPr>
          <w:rFonts w:eastAsia="Times New Roman"/>
          <w:szCs w:val="24"/>
        </w:rPr>
        <w:t xml:space="preserve"> που περνάμε οι νέοι των δεκαεπτά ετών είναι πολύ πιο ώριμοι από εμάς.</w:t>
      </w:r>
      <w:r>
        <w:rPr>
          <w:rFonts w:eastAsia="Times New Roman"/>
          <w:szCs w:val="24"/>
        </w:rPr>
        <w:t xml:space="preserve"> </w:t>
      </w:r>
      <w:r>
        <w:rPr>
          <w:rFonts w:eastAsia="Times New Roman" w:cs="Times New Roman"/>
          <w:szCs w:val="24"/>
        </w:rPr>
        <w:t>Αυτό το απέδειξαν άλ</w:t>
      </w:r>
      <w:r>
        <w:rPr>
          <w:rFonts w:eastAsia="Times New Roman" w:cs="Times New Roman"/>
          <w:szCs w:val="24"/>
        </w:rPr>
        <w:t xml:space="preserve">λωστε πριν από λίγες ημέρες στη Βουλή των Εφήβων. </w:t>
      </w:r>
    </w:p>
    <w:p w14:paraId="71252D36"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Νομίζω, κύριοι συνάδελφοι, ότι η Βουλή των Εφήβων ήταν πολύ πιο ώριμη από εμάς τους ενήλικες Βουλευτάς. Απέδειξαν ότι είχαν μεγαλύτερη ωριμότητα και οι απόψεις, οι τοποθετήσεις τους, ακόμα και </w:t>
      </w:r>
      <w:r>
        <w:rPr>
          <w:rFonts w:eastAsia="Times New Roman" w:cs="Times New Roman"/>
          <w:szCs w:val="24"/>
        </w:rPr>
        <w:lastRenderedPageBreak/>
        <w:t>οι επίκαιρες</w:t>
      </w:r>
      <w:r>
        <w:rPr>
          <w:rFonts w:eastAsia="Times New Roman" w:cs="Times New Roman"/>
          <w:szCs w:val="24"/>
        </w:rPr>
        <w:t xml:space="preserve"> ερωτήσεις</w:t>
      </w:r>
      <w:r>
        <w:rPr>
          <w:rFonts w:eastAsia="Times New Roman" w:cs="Times New Roman"/>
          <w:szCs w:val="24"/>
        </w:rPr>
        <w:t>,</w:t>
      </w:r>
      <w:r>
        <w:rPr>
          <w:rFonts w:eastAsia="Times New Roman" w:cs="Times New Roman"/>
          <w:szCs w:val="24"/>
        </w:rPr>
        <w:t xml:space="preserve"> που έκαναν προς τους κύριους Υπουργούς, τους έφεραν πάρα πολλές φορές σε πολύ πιο δύσκολη θέση για να απαντήσουν. Ήταν πολύ πιο ώριμοι από εμάς. </w:t>
      </w:r>
    </w:p>
    <w:p w14:paraId="71252D37"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Πρέπει να δώσουμε χώρο στους έφηβους να τοποθετηθούν. Έχουν πολύ πιο ώριμες σκέψεις. Είναι πολύ πι</w:t>
      </w:r>
      <w:r>
        <w:rPr>
          <w:rFonts w:eastAsia="Times New Roman" w:cs="Times New Roman"/>
          <w:szCs w:val="24"/>
        </w:rPr>
        <w:t>ο δυνατοί από εμάς. Πρέπει να τους ακούμε. Η Ένωση Κεντρώων τους εμπιστεύεται. Είναι πολύ κοντά τους. Μάλιστα, ο Πρόεδρός μας, ο κ. Λεβέντης, έπεισε τους νέους και τον αγαπάνε και μας αγαπάνε. Είναι πολύ δημοφιλής στους νέους, ειδικά αυτόν τον καιρό.</w:t>
      </w:r>
    </w:p>
    <w:p w14:paraId="71252D38"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 xml:space="preserve">Θέλω </w:t>
      </w:r>
      <w:r>
        <w:rPr>
          <w:rFonts w:eastAsia="Times New Roman" w:cs="Times New Roman"/>
          <w:szCs w:val="24"/>
        </w:rPr>
        <w:t>να ρωτήσω κάτι. Γιατί να μην εμπιστευτούμε τους νέους και να εμπιστευόμαστε τους υπερήλικες; Δηλαδή</w:t>
      </w:r>
      <w:r>
        <w:rPr>
          <w:rFonts w:eastAsia="Times New Roman" w:cs="Times New Roman"/>
          <w:szCs w:val="24"/>
        </w:rPr>
        <w:t>,</w:t>
      </w:r>
      <w:r>
        <w:rPr>
          <w:rFonts w:eastAsia="Times New Roman" w:cs="Times New Roman"/>
          <w:szCs w:val="24"/>
        </w:rPr>
        <w:t xml:space="preserve"> όταν οι υπερήλικες ψηφίζουν και είναι άνω των ογδόντα ετών ή των ενενήντα ετών τους εξετάζουμε αν έχουν άνοια; Ή όταν έρχονται με το ψηφοδέλτιο στην τσέπη,</w:t>
      </w:r>
      <w:r>
        <w:rPr>
          <w:rFonts w:eastAsia="Times New Roman" w:cs="Times New Roman"/>
          <w:szCs w:val="24"/>
        </w:rPr>
        <w:t xml:space="preserve"> πάει κανένας και τους εξετάζει αν το ψηφοδέλτιο τούς το έχουν βάλει ή αν αυτός πάσχει από άνοια; Ή όταν είναι άνω των ογδόντα ετών, γιατί στο Υπουργείο Συγκοινωνιών τούς απαγορεύουν να οδηγούν και τους παίρνουν το δίπλωμα;</w:t>
      </w:r>
    </w:p>
    <w:p w14:paraId="71252D39"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Πιστεύετε ότι αν συναγωνιστούν έ</w:t>
      </w:r>
      <w:r>
        <w:rPr>
          <w:rFonts w:eastAsia="Times New Roman" w:cs="Times New Roman"/>
          <w:szCs w:val="24"/>
        </w:rPr>
        <w:t xml:space="preserve">νας νέος των δεκαεπτά ετών με έναν ογδοντάχρονο ποιος θα έχει περισσότερο αναπτυγμένο </w:t>
      </w:r>
      <w:r>
        <w:rPr>
          <w:rFonts w:eastAsia="Times New Roman" w:cs="Times New Roman"/>
          <w:szCs w:val="24"/>
          <w:lang w:val="en-US"/>
        </w:rPr>
        <w:t>IQ</w:t>
      </w:r>
      <w:r>
        <w:rPr>
          <w:rFonts w:eastAsia="Times New Roman" w:cs="Times New Roman"/>
          <w:szCs w:val="24"/>
        </w:rPr>
        <w:t>, ο ογδόντα ετών ο ενενήντα ετών ή ο δεκαεπτάχρονος ή ο δεκαεξάχρονος; Δεν παραδέχομαι ότι μπορεί ο νέος των δεκαεπτά ετών να μην μπορεί να ανταπεξέλθει, να μην έχει τη</w:t>
      </w:r>
      <w:r>
        <w:rPr>
          <w:rFonts w:eastAsia="Times New Roman" w:cs="Times New Roman"/>
          <w:szCs w:val="24"/>
        </w:rPr>
        <w:t>ν κρίση να ψηφίσει.</w:t>
      </w:r>
    </w:p>
    <w:p w14:paraId="71252D3A"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Θα αναφερθώ τώρα στους Έλληνες του εξωτερικού ή τους ομογενείς. Θέλουν να ψηφίζουν στις εθνικές εκλογές. Νομίζω ότι τεχνολογικά τουλάχιστον είναι εφικτό. Δεν ζούμε στην εποχή του ’80 να μην έχουν τα μέσα για να μπορέσουν να ψηφίσουν. Εί</w:t>
      </w:r>
      <w:r>
        <w:rPr>
          <w:rFonts w:eastAsia="Times New Roman" w:cs="Times New Roman"/>
          <w:szCs w:val="24"/>
        </w:rPr>
        <w:t xml:space="preserve">ναι αναφαίρετο δικαίωμά τους. Μάλιστα, οι συμπολίτες </w:t>
      </w:r>
      <w:r>
        <w:rPr>
          <w:rFonts w:eastAsia="Times New Roman" w:cs="Times New Roman"/>
          <w:szCs w:val="24"/>
        </w:rPr>
        <w:t>μας,</w:t>
      </w:r>
      <w:r>
        <w:rPr>
          <w:rFonts w:eastAsia="Times New Roman" w:cs="Times New Roman"/>
          <w:szCs w:val="24"/>
        </w:rPr>
        <w:t xml:space="preserve"> που εγκατέλειψαν πρόσφατα την πατρίδα, νομίζω ότι έχουν πλήρη εικόνα του τι συμβαίνει, ξέρουν τι κατάσταση επικρατεί στην Ελλάδα, ξέρουν τα προβλήματα και έχουν γνώμη και μπορεί να θέλουν να λάβουν </w:t>
      </w:r>
      <w:r>
        <w:rPr>
          <w:rFonts w:eastAsia="Times New Roman" w:cs="Times New Roman"/>
          <w:szCs w:val="24"/>
        </w:rPr>
        <w:t>ενεργό δράση και να έχουν δικαίωμα να ψηφίζουν.</w:t>
      </w:r>
    </w:p>
    <w:p w14:paraId="71252D3B"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Ως προς τους ομογενείς, πρέπει να συσφιχθούν οι σχέσεις μας. Οι Έλληνες του εξωτερικού είναι πιο πατριώτες από εμάς, έχουν κάθε δικαίωμα να ψηφίζουν, να έχουν συμμετοχή σε αυτά που συμβαίνουν στην πατρίδα. Μη</w:t>
      </w:r>
      <w:r>
        <w:rPr>
          <w:rFonts w:eastAsia="Times New Roman" w:cs="Times New Roman"/>
          <w:szCs w:val="24"/>
        </w:rPr>
        <w:t>ν ξεχνάμε ότι οι περισσότεροι Έλληνες του εξωτερικού έχουν περιουσία στην πατρίδα. Όταν τους βάζουν να πληρώνουν ΕΝΦΙΑ και φόρους, τότε τους θυμόμαστε και τους θεωρούμε Έλληνες; Να ψηφίσουν δεν μπορούν! Τότε τους θυμόμαστε ότι είναι Έλληνες;</w:t>
      </w:r>
    </w:p>
    <w:p w14:paraId="71252D3C"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Θέλω να πω και</w:t>
      </w:r>
      <w:r>
        <w:rPr>
          <w:rFonts w:eastAsia="Times New Roman" w:cs="Times New Roman"/>
          <w:szCs w:val="24"/>
        </w:rPr>
        <w:t xml:space="preserve"> κάτι ακόμα. Δεν μιλήσαμε καθόλου για την αποχή. Η αποχή είναι ο μεγαλύτερος δείκτης, που δείχνει πόση απαξίωση έχουν οι Έλληνες για το σύστημα που έχουμε. Διότι όταν έχουμε 50% αποχή και δεν τους ενδιαφέρει να συμμετέχουν στο ποιους θα εκλέξουν, ποιοι θα </w:t>
      </w:r>
      <w:r>
        <w:rPr>
          <w:rFonts w:eastAsia="Times New Roman" w:cs="Times New Roman"/>
          <w:szCs w:val="24"/>
        </w:rPr>
        <w:t>τους κυβερνήσουν, αυτό είναι το μεγαλύτερο που πρέπει να μας απασχολεί. Όταν ο άλλος δεν πηγαίνει να φροντίσει ποιος θα τον εκπροσωπήσει στο Κοινοβούλιο και θεωρεί ότι είναι ανάξιοι αυτοί που θα πάνε να τον εκπροσωπήσουν, αυτό είναι το μεγαλύτερο φαινόμενο</w:t>
      </w:r>
      <w:r>
        <w:rPr>
          <w:rFonts w:eastAsia="Times New Roman" w:cs="Times New Roman"/>
          <w:szCs w:val="24"/>
        </w:rPr>
        <w:t xml:space="preserve"> απαξίωσης για το ελληνικό Κοινοβούλιο. Αυτό πρέπει να μας απασχολεί. Αυτό δείχνει ότι μόνο με ενότητα θα μπορέσουμε να ανταπεξέλθουμε στην κρίση.</w:t>
      </w:r>
    </w:p>
    <w:p w14:paraId="71252D3D"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lastRenderedPageBreak/>
        <w:t>Όταν το ΠΑΣΟΚ και η Νέα Δημοκρατία έπαιρναν τα δάνεια και έφερναν τις καραβιές και τα αεροπλάνα από το εξωτερ</w:t>
      </w:r>
      <w:r>
        <w:rPr>
          <w:rFonts w:eastAsia="Times New Roman" w:cs="Times New Roman"/>
          <w:szCs w:val="24"/>
        </w:rPr>
        <w:t>ικό για να ψηφίζουν ή πήγαιναν τα γεμάτα καράβια στους ετεροδημότες -και έπαιρναν τα δάνεια-, τότε δεν τους απασχολούσαν; Γιατί πήραν τα δάνεια τότε και χρωστάνε τα εκατομμύρια, και το ΠΑΣΟΚ και η Νέα Δημοκρατία, και τώρα πήραν τις ανακεφαλαιοποιήσεις οι τ</w:t>
      </w:r>
      <w:r>
        <w:rPr>
          <w:rFonts w:eastAsia="Times New Roman" w:cs="Times New Roman"/>
          <w:szCs w:val="24"/>
        </w:rPr>
        <w:t xml:space="preserve">ράπεζες και τα πληρώνει ο Έλλην πολίτης; </w:t>
      </w:r>
    </w:p>
    <w:p w14:paraId="71252D3E" w14:textId="77777777" w:rsidR="00802761" w:rsidRDefault="00465DCE">
      <w:pPr>
        <w:spacing w:after="0" w:line="600" w:lineRule="auto"/>
        <w:ind w:firstLine="720"/>
        <w:jc w:val="both"/>
        <w:rPr>
          <w:rFonts w:eastAsia="Times New Roman" w:cs="Times New Roman"/>
          <w:szCs w:val="24"/>
        </w:rPr>
      </w:pPr>
      <w:r>
        <w:rPr>
          <w:rFonts w:eastAsia="Times New Roman" w:cs="Times New Roman"/>
          <w:szCs w:val="24"/>
        </w:rPr>
        <w:t>Δεν τα θυμόσαστε τότε. Δεν ήσασταν τότε. Εγώ θυμάμαι τότε που ερχόντουσαν τα αεροπλάνα από την Γερμανία και από την Αμερική για να ψηφίσουν. Και στην Κρήτη πηγαίναν για να ψηφίσουν το ΠΑΣΟΚ. Δεν τα θυμάστε! Λοιπόν,</w:t>
      </w:r>
      <w:r>
        <w:rPr>
          <w:rFonts w:eastAsia="Times New Roman" w:cs="Times New Roman"/>
          <w:szCs w:val="24"/>
        </w:rPr>
        <w:t xml:space="preserve"> εγώ τα θυμάμαι. Τότε δεν ήμουν πολιτικός, αλλά τα θυμάμαι πάρα πολύ καλά. Τώρα το ΠΑΣΟΚ δεν ψηφίζει. Τότε ο Παπανδρέου γιατί ήθελε την απλή αναλογική; Τώρα το ξέχασε η κ. Γεννηματά. Λυπάμαι γιατί ο πατέρας της ήταν μέγιστος πολιτικός και έπρεπε να ψηφίσει</w:t>
      </w:r>
      <w:r>
        <w:rPr>
          <w:rFonts w:eastAsia="Times New Roman" w:cs="Times New Roman"/>
          <w:szCs w:val="24"/>
        </w:rPr>
        <w:t>.</w:t>
      </w:r>
    </w:p>
    <w:p w14:paraId="71252D3F" w14:textId="77777777" w:rsidR="00802761" w:rsidRDefault="00465DCE">
      <w:pPr>
        <w:spacing w:after="0"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71252D40" w14:textId="77777777" w:rsidR="00802761" w:rsidRDefault="00465DCE">
      <w:pPr>
        <w:spacing w:after="0" w:line="600" w:lineRule="auto"/>
        <w:ind w:firstLine="720"/>
        <w:jc w:val="both"/>
        <w:rPr>
          <w:rFonts w:eastAsia="Times New Roman" w:cs="Times New Roman"/>
          <w:szCs w:val="24"/>
        </w:rPr>
      </w:pPr>
      <w:r>
        <w:rPr>
          <w:rFonts w:eastAsia="Times New Roman"/>
          <w:b/>
          <w:bCs/>
        </w:rPr>
        <w:lastRenderedPageBreak/>
        <w:t>ΠΡΟΕΔΡΕΥΩΝ (Γεώργιος Λαμπρούλης):</w:t>
      </w:r>
      <w:r>
        <w:rPr>
          <w:rFonts w:eastAsia="Times New Roman" w:cs="Times New Roman"/>
          <w:szCs w:val="24"/>
        </w:rPr>
        <w:t xml:space="preserve"> 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71252D41" w14:textId="77777777" w:rsidR="00802761" w:rsidRDefault="00465DCE">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71252D42" w14:textId="77777777" w:rsidR="00802761" w:rsidRDefault="00465DCE">
      <w:pPr>
        <w:spacing w:after="0" w:line="600" w:lineRule="auto"/>
        <w:ind w:firstLine="720"/>
        <w:jc w:val="both"/>
        <w:rPr>
          <w:rFonts w:eastAsia="Times New Roman"/>
          <w:szCs w:val="24"/>
        </w:rPr>
      </w:pPr>
      <w:r>
        <w:rPr>
          <w:rFonts w:eastAsia="Times New Roman"/>
          <w:b/>
          <w:bCs/>
        </w:rPr>
        <w:t>ΠΡΟΕΔΡΕΥΩΝ (Γεώργιος Λαμπρούλης):</w:t>
      </w:r>
      <w:r>
        <w:rPr>
          <w:rFonts w:eastAsia="Times New Roman" w:cs="Times New Roman"/>
          <w:szCs w:val="24"/>
        </w:rPr>
        <w:t xml:space="preserve"> Με τη συναίνεση του Σώματος και ώρα 0.31΄ λύεται η σ</w:t>
      </w:r>
      <w:r>
        <w:rPr>
          <w:rFonts w:eastAsia="Times New Roman" w:cs="Times New Roman"/>
          <w:szCs w:val="24"/>
        </w:rPr>
        <w:t>υνεδρίαση για σήμερα Τετάρτη 20 Ιουλίου 2016 και ώρα 13.00΄, με αντικείμενο εργασιών του Σώματος, νομοθετική εργασία</w:t>
      </w:r>
      <w:r>
        <w:rPr>
          <w:rFonts w:eastAsia="Times New Roman" w:cs="Times New Roman"/>
          <w:szCs w:val="24"/>
        </w:rPr>
        <w:t>:</w:t>
      </w:r>
      <w:r>
        <w:rPr>
          <w:rFonts w:eastAsia="Times New Roman" w:cs="Times New Roman"/>
          <w:szCs w:val="24"/>
        </w:rPr>
        <w:t xml:space="preserve"> συνέχιση της συζήτησης επί της αρχής, των άρθρων και του συνόλου </w:t>
      </w:r>
      <w:r>
        <w:rPr>
          <w:rFonts w:eastAsia="Times New Roman"/>
          <w:szCs w:val="24"/>
        </w:rPr>
        <w:t>του σχεδίου νόμου του Υπουργείου Εσωτερικών και Διοικητικής Ανασυγκρότηση</w:t>
      </w:r>
      <w:r>
        <w:rPr>
          <w:rFonts w:eastAsia="Times New Roman"/>
          <w:szCs w:val="24"/>
        </w:rPr>
        <w:t>ς «Αναλογική εκπροσώπηση των πολιτικών κομμάτων, διεύρυνση του δικαιώματος εκλέγειν και άλλες διατάξεις περί εκλογής Βουλευτών».</w:t>
      </w:r>
    </w:p>
    <w:p w14:paraId="71252D43" w14:textId="77777777" w:rsidR="00802761" w:rsidRDefault="00465DCE">
      <w:pPr>
        <w:spacing w:after="0" w:line="600" w:lineRule="auto"/>
        <w:ind w:firstLine="567"/>
        <w:jc w:val="both"/>
        <w:rPr>
          <w:rFonts w:eastAsia="Times New Roman" w:cs="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p>
    <w:sectPr w:rsidR="0080276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lBZhcmwXFIl+TC7CWOTFS2kV/Vw=" w:salt="BuPnjehOhVypooOmaBJ2G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761"/>
    <w:rsid w:val="00465DCE"/>
    <w:rsid w:val="00802761"/>
    <w:rsid w:val="00EE194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281F"/>
  <w15:docId w15:val="{53DD426F-7943-4146-8512-464143330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B5A5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B5A5D"/>
    <w:rPr>
      <w:rFonts w:ascii="Segoe UI" w:hAnsi="Segoe UI" w:cs="Segoe UI"/>
      <w:sz w:val="18"/>
      <w:szCs w:val="18"/>
    </w:rPr>
  </w:style>
  <w:style w:type="paragraph" w:styleId="a4">
    <w:name w:val="Revision"/>
    <w:hidden/>
    <w:uiPriority w:val="99"/>
    <w:semiHidden/>
    <w:rsid w:val="006B49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286</MetadataID>
    <Session xmlns="641f345b-441b-4b81-9152-adc2e73ba5e1">Α´</Session>
    <Date xmlns="641f345b-441b-4b81-9152-adc2e73ba5e1">2016-07-18T21:00:00+00:00</Date>
    <Status xmlns="641f345b-441b-4b81-9152-adc2e73ba5e1">
      <Url>http://srv-sp1/praktika/Lists/Incoming_Metadata/EditForm.aspx?ID=286&amp;Source=/praktika/Recordings_Library/Forms/AllItems.aspx</Url>
      <Description>Δημοσιεύτηκε</Description>
    </Status>
    <Meeting xmlns="641f345b-441b-4b81-9152-adc2e73ba5e1">ΡΞΓ´</Meeting>
  </documentManagement>
</p:properties>
</file>

<file path=customXml/itemProps1.xml><?xml version="1.0" encoding="utf-8"?>
<ds:datastoreItem xmlns:ds="http://schemas.openxmlformats.org/officeDocument/2006/customXml" ds:itemID="{E1692FAE-CDA9-4896-BC22-9BA0B3056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7A8904-B22F-4A24-9A03-01A4E59A6AC2}">
  <ds:schemaRefs>
    <ds:schemaRef ds:uri="http://schemas.microsoft.com/sharepoint/v3/contenttype/forms"/>
  </ds:schemaRefs>
</ds:datastoreItem>
</file>

<file path=customXml/itemProps3.xml><?xml version="1.0" encoding="utf-8"?>
<ds:datastoreItem xmlns:ds="http://schemas.openxmlformats.org/officeDocument/2006/customXml" ds:itemID="{F23C7A48-FF37-49A8-9008-0DFE852CB2C3}">
  <ds:schemaRefs>
    <ds:schemaRef ds:uri="http://schemas.microsoft.com/office/2006/documentManagement/types"/>
    <ds:schemaRef ds:uri="http://schemas.microsoft.com/office/2006/metadata/properties"/>
    <ds:schemaRef ds:uri="http://purl.org/dc/elements/1.1/"/>
    <ds:schemaRef ds:uri="http://purl.org/dc/dcmitype/"/>
    <ds:schemaRef ds:uri="http://schemas.microsoft.com/office/infopath/2007/PartnerControls"/>
    <ds:schemaRef ds:uri="http://purl.org/dc/terms/"/>
    <ds:schemaRef ds:uri="http://schemas.openxmlformats.org/package/2006/metadata/core-properties"/>
    <ds:schemaRef ds:uri="641f345b-441b-4b81-9152-adc2e73ba5e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178</Pages>
  <Words>57292</Words>
  <Characters>309383</Characters>
  <Application>Microsoft Office Word</Application>
  <DocSecurity>0</DocSecurity>
  <Lines>2578</Lines>
  <Paragraphs>731</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365944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2016-07-25T09:10:00Z</dcterms:created>
  <dcterms:modified xsi:type="dcterms:W3CDTF">2016-07-25T09:10:00Z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