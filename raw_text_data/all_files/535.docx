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44913" w:rsidRPr="00835761" w:rsidRDefault="00044913" w:rsidP="00487E91">
      <w:pPr>
        <w:spacing w:line="360" w:lineRule="auto"/>
        <w:ind w:firstLine="720"/>
        <w:rPr>
          <w:rFonts w:ascii="Arial" w:hAnsi="Arial" w:cs="Arial"/>
          <w:sz w:val="24"/>
          <w:szCs w:val="24"/>
        </w:rPr>
      </w:pPr>
    </w:p>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t>ΠΙΝΑΚΑΣ ΠΕΡΙΕΧΟΜΕΝΩΝ</w:t>
      </w:r>
    </w:p>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t xml:space="preserve">ΙΗ’ ΠΕΡΙΟΔΟΣ </w:t>
      </w:r>
    </w:p>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t>ΠΡΟΕΔΡΕΥΟΜΕΝΗΣ ΚΟΙΝΟΒΟΥΛΕΥΤΙΚΗΣ ΔΗΜΟΚΡΑΤΙΑΣ</w:t>
      </w:r>
    </w:p>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t>ΣΥΝΟΔΟΣ Α΄</w:t>
      </w:r>
    </w:p>
    <w:p w:rsidR="00044913" w:rsidRPr="00835761" w:rsidRDefault="00044913" w:rsidP="00487E91">
      <w:pPr>
        <w:spacing w:line="360" w:lineRule="auto"/>
        <w:ind w:firstLine="720"/>
        <w:rPr>
          <w:rFonts w:ascii="Arial" w:hAnsi="Arial" w:cs="Arial"/>
          <w:sz w:val="24"/>
          <w:szCs w:val="24"/>
        </w:rPr>
      </w:pPr>
    </w:p>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t>ΣΥΝΕΔΡΙΑΣΗ ΡΚΓ΄</w:t>
      </w:r>
    </w:p>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t>Πέμπτη  2 Απριλίου 2020</w:t>
      </w:r>
    </w:p>
    <w:p w:rsidR="00044913" w:rsidRPr="00835761" w:rsidRDefault="00044913" w:rsidP="00487E91">
      <w:pPr>
        <w:spacing w:line="360" w:lineRule="auto"/>
        <w:ind w:firstLine="720"/>
        <w:rPr>
          <w:rFonts w:ascii="Arial" w:hAnsi="Arial" w:cs="Arial"/>
          <w:sz w:val="24"/>
          <w:szCs w:val="24"/>
        </w:rPr>
      </w:pPr>
    </w:p>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t>ΘΕΜΑΤΑ</w:t>
      </w:r>
    </w:p>
    <w:p w:rsidR="00044913" w:rsidRDefault="00044913" w:rsidP="00487E91">
      <w:pPr>
        <w:spacing w:line="360" w:lineRule="auto"/>
        <w:ind w:firstLine="720"/>
        <w:rPr>
          <w:rFonts w:ascii="Arial" w:hAnsi="Arial" w:cs="Arial"/>
          <w:sz w:val="24"/>
          <w:szCs w:val="24"/>
        </w:rPr>
      </w:pPr>
      <w:r w:rsidRPr="00835761">
        <w:rPr>
          <w:rFonts w:ascii="Arial" w:hAnsi="Arial" w:cs="Arial"/>
          <w:sz w:val="24"/>
          <w:szCs w:val="24"/>
        </w:rPr>
        <w:t xml:space="preserve"> </w:t>
      </w:r>
      <w:r w:rsidRPr="00835761">
        <w:rPr>
          <w:rFonts w:ascii="Arial" w:hAnsi="Arial" w:cs="Arial"/>
          <w:sz w:val="24"/>
          <w:szCs w:val="24"/>
        </w:rPr>
        <w:br/>
        <w:t xml:space="preserve">Α. ΕΙΔΙΚΑ ΘΕΜΑΤΑ </w:t>
      </w:r>
      <w:r w:rsidRPr="00835761">
        <w:rPr>
          <w:rFonts w:ascii="Arial" w:hAnsi="Arial" w:cs="Arial"/>
          <w:sz w:val="24"/>
          <w:szCs w:val="24"/>
        </w:rPr>
        <w:br/>
        <w:t xml:space="preserve">1. Επικύρωση Πρακτικών, σελ. </w:t>
      </w:r>
      <w:r w:rsidRPr="00835761">
        <w:rPr>
          <w:rFonts w:ascii="Arial" w:hAnsi="Arial" w:cs="Arial"/>
          <w:sz w:val="24"/>
          <w:szCs w:val="24"/>
        </w:rPr>
        <w:br/>
        <w:t xml:space="preserve">2. Συλλυπητήρια αναφορά για το θάνατο του Μανώλη Γλέζου και  τήρηση ενός λεπτού σιγής, σελ. </w:t>
      </w:r>
      <w:r w:rsidRPr="00835761">
        <w:rPr>
          <w:rFonts w:ascii="Arial" w:hAnsi="Arial" w:cs="Arial"/>
          <w:sz w:val="24"/>
          <w:szCs w:val="24"/>
        </w:rPr>
        <w:br/>
        <w:t xml:space="preserve">3. Ανακοινώνεται επιστολή του Προέδρου του ΜέΡΑ25 κ. Γιάνη Βαρουφάκη, με την οποία μας διαβιβάζει το αίτημα της Κοινοβουλευτικής Ομάδας του ΜέΡΑ25 για τη συμμόρφωση και της Βουλής των Ελλήνων με την ανάγκη της ελαχιστοποίησης των μετακινήσεων και διά ζώσης συσκέψεων, όταν αυτές μπορούν να γίνουν μέσω τηλεδιάσκεψης»., σελ. </w:t>
      </w:r>
      <w:r w:rsidRPr="00835761">
        <w:rPr>
          <w:rFonts w:ascii="Arial" w:hAnsi="Arial" w:cs="Arial"/>
          <w:sz w:val="24"/>
          <w:szCs w:val="24"/>
        </w:rPr>
        <w:br/>
        <w:t>4. Ε</w:t>
      </w:r>
      <w:r>
        <w:rPr>
          <w:rFonts w:ascii="Arial" w:hAnsi="Arial" w:cs="Arial"/>
          <w:sz w:val="24"/>
          <w:szCs w:val="24"/>
        </w:rPr>
        <w:t>πί διαδικαστικού θέματος, σελ.</w:t>
      </w:r>
      <w:r>
        <w:rPr>
          <w:rFonts w:ascii="Arial" w:hAnsi="Arial" w:cs="Arial"/>
          <w:sz w:val="24"/>
          <w:szCs w:val="24"/>
        </w:rPr>
        <w:br/>
        <w:t>5. Επί του Κανονισμού</w:t>
      </w:r>
      <w:r w:rsidRPr="00835761">
        <w:rPr>
          <w:rFonts w:ascii="Arial" w:hAnsi="Arial" w:cs="Arial"/>
          <w:sz w:val="24"/>
          <w:szCs w:val="24"/>
        </w:rPr>
        <w:t xml:space="preserve">, σελ. </w:t>
      </w:r>
      <w:r w:rsidRPr="00835761">
        <w:rPr>
          <w:rFonts w:ascii="Arial" w:hAnsi="Arial" w:cs="Arial"/>
          <w:sz w:val="24"/>
          <w:szCs w:val="24"/>
        </w:rPr>
        <w:br/>
        <w:t xml:space="preserve"> </w:t>
      </w:r>
      <w:r w:rsidRPr="00835761">
        <w:rPr>
          <w:rFonts w:ascii="Arial" w:hAnsi="Arial" w:cs="Arial"/>
          <w:sz w:val="24"/>
          <w:szCs w:val="24"/>
        </w:rPr>
        <w:br/>
        <w:t xml:space="preserve">Β. ΚΟΙΝΟΒΟΥΛΕΥΤΙΚΟΣ </w:t>
      </w:r>
      <w:r>
        <w:rPr>
          <w:rFonts w:ascii="Arial" w:hAnsi="Arial" w:cs="Arial"/>
          <w:sz w:val="24"/>
          <w:szCs w:val="24"/>
        </w:rPr>
        <w:t xml:space="preserve">ΕΛΕΓΧΟΣ </w:t>
      </w:r>
      <w:r>
        <w:rPr>
          <w:rFonts w:ascii="Arial" w:hAnsi="Arial" w:cs="Arial"/>
          <w:sz w:val="24"/>
          <w:szCs w:val="24"/>
        </w:rPr>
        <w:br/>
        <w:t>1. Ανακοίνωση αναφορών</w:t>
      </w:r>
      <w:r w:rsidRPr="00835761">
        <w:rPr>
          <w:rFonts w:ascii="Arial" w:hAnsi="Arial" w:cs="Arial"/>
          <w:sz w:val="24"/>
          <w:szCs w:val="24"/>
        </w:rPr>
        <w:t xml:space="preserve">, σελ. </w:t>
      </w:r>
      <w:r w:rsidRPr="00835761">
        <w:rPr>
          <w:rFonts w:ascii="Arial" w:hAnsi="Arial" w:cs="Arial"/>
          <w:sz w:val="24"/>
          <w:szCs w:val="24"/>
        </w:rPr>
        <w:br/>
        <w:t>2. Συζή</w:t>
      </w:r>
      <w:r>
        <w:rPr>
          <w:rFonts w:ascii="Arial" w:hAnsi="Arial" w:cs="Arial"/>
          <w:sz w:val="24"/>
          <w:szCs w:val="24"/>
        </w:rPr>
        <w:t>τηση επικαίρων ερωτήσεων:</w:t>
      </w:r>
      <w:r w:rsidRPr="00835761">
        <w:rPr>
          <w:rFonts w:ascii="Arial" w:hAnsi="Arial" w:cs="Arial"/>
          <w:sz w:val="24"/>
          <w:szCs w:val="24"/>
        </w:rPr>
        <w:br/>
      </w:r>
      <w:r w:rsidRPr="00835761">
        <w:rPr>
          <w:rFonts w:ascii="Arial" w:hAnsi="Arial" w:cs="Arial"/>
          <w:sz w:val="24"/>
          <w:szCs w:val="24"/>
        </w:rPr>
        <w:lastRenderedPageBreak/>
        <w:t xml:space="preserve">      </w:t>
      </w:r>
      <w:r>
        <w:rPr>
          <w:rFonts w:ascii="Arial" w:hAnsi="Arial" w:cs="Arial"/>
          <w:sz w:val="24"/>
          <w:szCs w:val="24"/>
        </w:rPr>
        <w:t xml:space="preserve">  α</w:t>
      </w:r>
      <w:r w:rsidRPr="00835761">
        <w:rPr>
          <w:rFonts w:ascii="Arial" w:hAnsi="Arial" w:cs="Arial"/>
          <w:sz w:val="24"/>
          <w:szCs w:val="24"/>
        </w:rPr>
        <w:t>) προς την Υπουργό Παιδείας,  με θέμα: «Ανάγκη επιδότησης προμήθειας υπολογιστή και παροχής διαδικτυακής πρόσβασης για την εξ αποστάσε</w:t>
      </w:r>
      <w:r>
        <w:rPr>
          <w:rFonts w:ascii="Arial" w:hAnsi="Arial" w:cs="Arial"/>
          <w:sz w:val="24"/>
          <w:szCs w:val="24"/>
        </w:rPr>
        <w:t xml:space="preserve">ως εκπαίδευση»., σελ. </w:t>
      </w:r>
    </w:p>
    <w:p w:rsidR="00044913" w:rsidRDefault="00044913" w:rsidP="00487E91">
      <w:pPr>
        <w:spacing w:line="360" w:lineRule="auto"/>
        <w:ind w:firstLine="720"/>
        <w:rPr>
          <w:rFonts w:ascii="Arial" w:hAnsi="Arial" w:cs="Arial"/>
          <w:sz w:val="24"/>
          <w:szCs w:val="24"/>
        </w:rPr>
      </w:pPr>
      <w:r>
        <w:rPr>
          <w:rFonts w:ascii="Arial" w:hAnsi="Arial" w:cs="Arial"/>
          <w:sz w:val="24"/>
          <w:szCs w:val="24"/>
        </w:rPr>
        <w:t xml:space="preserve">     </w:t>
      </w:r>
      <w:r w:rsidRPr="00835761">
        <w:rPr>
          <w:rFonts w:ascii="Arial" w:hAnsi="Arial" w:cs="Arial"/>
          <w:sz w:val="24"/>
          <w:szCs w:val="24"/>
        </w:rPr>
        <w:t>β)</w:t>
      </w:r>
      <w:r>
        <w:rPr>
          <w:rFonts w:ascii="Arial" w:hAnsi="Arial" w:cs="Arial"/>
          <w:sz w:val="24"/>
          <w:szCs w:val="24"/>
        </w:rPr>
        <w:t xml:space="preserve">  προς τον Υπουργό Υγείας:</w:t>
      </w:r>
      <w:r w:rsidRPr="00835761">
        <w:rPr>
          <w:rFonts w:ascii="Arial" w:hAnsi="Arial" w:cs="Arial"/>
          <w:sz w:val="24"/>
          <w:szCs w:val="24"/>
        </w:rPr>
        <w:t xml:space="preserve"> </w:t>
      </w:r>
    </w:p>
    <w:p w:rsidR="00044913" w:rsidRDefault="00044913" w:rsidP="00487E91">
      <w:pPr>
        <w:spacing w:line="360" w:lineRule="auto"/>
        <w:ind w:firstLine="720"/>
        <w:rPr>
          <w:rFonts w:ascii="Arial" w:hAnsi="Arial" w:cs="Arial"/>
          <w:sz w:val="24"/>
          <w:szCs w:val="24"/>
        </w:rPr>
      </w:pPr>
      <w:r>
        <w:rPr>
          <w:rFonts w:ascii="Arial" w:hAnsi="Arial" w:cs="Arial"/>
          <w:sz w:val="24"/>
          <w:szCs w:val="24"/>
          <w:lang w:val="en-US"/>
        </w:rPr>
        <w:t>i</w:t>
      </w:r>
      <w:r w:rsidRPr="00835761">
        <w:rPr>
          <w:rFonts w:ascii="Arial" w:hAnsi="Arial" w:cs="Arial"/>
          <w:sz w:val="24"/>
          <w:szCs w:val="24"/>
        </w:rPr>
        <w:t>. με θέμα: «Ελλείψεις του δημόσιου συστήματος Υγείας στην αντιμετώπιση της πανδημίας COVID-19 και ανάγκη λεπτομερούς ενημέρωσης»., σελ.</w:t>
      </w:r>
    </w:p>
    <w:p w:rsidR="00044913" w:rsidRPr="00611C9C" w:rsidRDefault="00044913" w:rsidP="00487E91">
      <w:pPr>
        <w:spacing w:line="360" w:lineRule="auto"/>
        <w:ind w:firstLine="720"/>
        <w:rPr>
          <w:rFonts w:ascii="Arial" w:hAnsi="Arial" w:cs="Arial"/>
          <w:sz w:val="24"/>
          <w:szCs w:val="24"/>
        </w:rPr>
      </w:pPr>
      <w:r>
        <w:rPr>
          <w:rFonts w:ascii="Arial" w:hAnsi="Arial" w:cs="Arial"/>
          <w:sz w:val="24"/>
          <w:szCs w:val="24"/>
          <w:lang w:val="en-US"/>
        </w:rPr>
        <w:t>ii</w:t>
      </w:r>
      <w:r w:rsidRPr="00611C9C">
        <w:rPr>
          <w:rFonts w:ascii="Arial" w:hAnsi="Arial" w:cs="Arial"/>
          <w:sz w:val="24"/>
          <w:szCs w:val="24"/>
        </w:rPr>
        <w:t xml:space="preserve">. </w:t>
      </w:r>
      <w:r>
        <w:rPr>
          <w:rFonts w:ascii="Arial" w:hAnsi="Arial" w:cs="Arial"/>
          <w:sz w:val="24"/>
          <w:szCs w:val="24"/>
        </w:rPr>
        <w:t>με θέμα: «Επείγουσα ενίσχυση του δημόσιου τομέα υγείας, με επίταξη των υποδομών των επιχειρηματιών στην υγεία», σελ.</w:t>
      </w:r>
    </w:p>
    <w:p w:rsidR="00044913" w:rsidRDefault="00044913" w:rsidP="00487E91">
      <w:pPr>
        <w:spacing w:line="360" w:lineRule="auto"/>
        <w:ind w:firstLine="720"/>
        <w:rPr>
          <w:rFonts w:ascii="Arial" w:hAnsi="Arial" w:cs="Arial"/>
          <w:sz w:val="24"/>
          <w:szCs w:val="24"/>
        </w:rPr>
      </w:pPr>
      <w:r w:rsidRPr="00835761">
        <w:rPr>
          <w:rFonts w:ascii="Arial" w:hAnsi="Arial" w:cs="Arial"/>
          <w:sz w:val="24"/>
          <w:szCs w:val="24"/>
        </w:rPr>
        <w:t xml:space="preserve">γ) προς τον Υπουργό Ανάπτυξης και Επενδύσεων, με θέμα: « Άμεση ανάγκη για ενίσχυση και ρευστότητα στις επιχειρήσεις»., σελ. </w:t>
      </w:r>
    </w:p>
    <w:p w:rsidR="00044913" w:rsidRDefault="00044913" w:rsidP="00487E91">
      <w:pPr>
        <w:spacing w:line="360" w:lineRule="auto"/>
        <w:ind w:firstLine="720"/>
        <w:rPr>
          <w:rFonts w:ascii="Arial" w:hAnsi="Arial" w:cs="Arial"/>
          <w:sz w:val="24"/>
          <w:szCs w:val="24"/>
        </w:rPr>
      </w:pPr>
      <w:r>
        <w:rPr>
          <w:rFonts w:ascii="Arial" w:hAnsi="Arial" w:cs="Arial"/>
          <w:sz w:val="24"/>
          <w:szCs w:val="24"/>
        </w:rPr>
        <w:t xml:space="preserve">δ) </w:t>
      </w:r>
      <w:r w:rsidRPr="00835761">
        <w:rPr>
          <w:rFonts w:ascii="Arial" w:hAnsi="Arial" w:cs="Arial"/>
          <w:sz w:val="24"/>
          <w:szCs w:val="24"/>
        </w:rPr>
        <w:t>προς τον Υπουργό Εργασίας και Κοινωνικών Υποθέσεων:</w:t>
      </w:r>
    </w:p>
    <w:p w:rsidR="00044913" w:rsidRDefault="00044913" w:rsidP="00487E91">
      <w:pPr>
        <w:spacing w:line="360" w:lineRule="auto"/>
        <w:ind w:firstLine="720"/>
        <w:rPr>
          <w:rFonts w:ascii="Arial" w:hAnsi="Arial" w:cs="Arial"/>
          <w:sz w:val="24"/>
          <w:szCs w:val="24"/>
        </w:rPr>
      </w:pPr>
      <w:r>
        <w:rPr>
          <w:rFonts w:ascii="Arial" w:hAnsi="Arial" w:cs="Arial"/>
          <w:sz w:val="24"/>
          <w:szCs w:val="24"/>
          <w:lang w:val="en-US"/>
        </w:rPr>
        <w:t>i</w:t>
      </w:r>
      <w:r w:rsidRPr="00835761">
        <w:rPr>
          <w:rFonts w:ascii="Arial" w:hAnsi="Arial" w:cs="Arial"/>
          <w:sz w:val="24"/>
          <w:szCs w:val="24"/>
        </w:rPr>
        <w:t>. με θέμα: «Αποσπασματικά μέτρα για τη στήριξη της οικονομίας και της αγοράς εργασίας θέτουν σε κίνδυνο τη συνοχή του κο</w:t>
      </w:r>
      <w:r>
        <w:rPr>
          <w:rFonts w:ascii="Arial" w:hAnsi="Arial" w:cs="Arial"/>
          <w:sz w:val="24"/>
          <w:szCs w:val="24"/>
        </w:rPr>
        <w:t xml:space="preserve">ινωνικού συνόλου»., σελ. </w:t>
      </w:r>
    </w:p>
    <w:p w:rsidR="00044913" w:rsidRDefault="00044913" w:rsidP="00487E91">
      <w:pPr>
        <w:spacing w:line="360" w:lineRule="auto"/>
        <w:ind w:firstLine="720"/>
        <w:rPr>
          <w:rFonts w:ascii="Arial" w:hAnsi="Arial" w:cs="Arial"/>
          <w:sz w:val="24"/>
          <w:szCs w:val="24"/>
        </w:rPr>
      </w:pPr>
      <w:r>
        <w:rPr>
          <w:rFonts w:ascii="Arial" w:hAnsi="Arial" w:cs="Arial"/>
          <w:sz w:val="24"/>
          <w:szCs w:val="24"/>
          <w:lang w:val="en-US"/>
        </w:rPr>
        <w:t>ii</w:t>
      </w:r>
      <w:r w:rsidRPr="00835761">
        <w:rPr>
          <w:rFonts w:ascii="Arial" w:hAnsi="Arial" w:cs="Arial"/>
          <w:sz w:val="24"/>
          <w:szCs w:val="24"/>
        </w:rPr>
        <w:t>. με θέμα: « Άμεσα μέτρα για την προστασία των εργαζομένων στους χώρους εργασίας από τον κορωνοϊό»., σελ.</w:t>
      </w:r>
    </w:p>
    <w:p w:rsidR="00044913" w:rsidRDefault="00044913" w:rsidP="00487E91">
      <w:pPr>
        <w:spacing w:line="360" w:lineRule="auto"/>
        <w:ind w:firstLine="720"/>
        <w:rPr>
          <w:rFonts w:ascii="Arial" w:hAnsi="Arial" w:cs="Arial"/>
          <w:sz w:val="24"/>
          <w:szCs w:val="24"/>
        </w:rPr>
      </w:pPr>
      <w:r>
        <w:rPr>
          <w:rFonts w:ascii="Arial" w:hAnsi="Arial" w:cs="Arial"/>
          <w:sz w:val="24"/>
          <w:szCs w:val="24"/>
        </w:rPr>
        <w:br/>
      </w:r>
      <w:r w:rsidRPr="00835761">
        <w:rPr>
          <w:rFonts w:ascii="Arial" w:hAnsi="Arial" w:cs="Arial"/>
          <w:sz w:val="24"/>
          <w:szCs w:val="24"/>
        </w:rPr>
        <w:t xml:space="preserve">Γ. ΝΟΜΟΘΕΤΙΚΗ ΕΡΓΑΣΙΑ </w:t>
      </w:r>
      <w:r w:rsidRPr="00835761">
        <w:rPr>
          <w:rFonts w:ascii="Arial" w:hAnsi="Arial" w:cs="Arial"/>
          <w:sz w:val="24"/>
          <w:szCs w:val="24"/>
        </w:rPr>
        <w:br/>
        <w:t>1. Μόνη συζήτηση και ψήφιση επί της αρχής, των άρθρων, των τροπολογιών και του συνόλου του σχεδίου νόμου του Υπουργείου Υγείας</w:t>
      </w:r>
      <w:r>
        <w:rPr>
          <w:rFonts w:ascii="Arial" w:hAnsi="Arial" w:cs="Arial"/>
          <w:sz w:val="24"/>
          <w:szCs w:val="24"/>
        </w:rPr>
        <w:t>:</w:t>
      </w:r>
      <w:r w:rsidRPr="00835761">
        <w:rPr>
          <w:rFonts w:ascii="Arial" w:hAnsi="Arial" w:cs="Arial"/>
          <w:sz w:val="24"/>
          <w:szCs w:val="24"/>
        </w:rPr>
        <w:t xml:space="preserve"> «Κύρωσ</w:t>
      </w:r>
      <w:r>
        <w:rPr>
          <w:rFonts w:ascii="Arial" w:hAnsi="Arial" w:cs="Arial"/>
          <w:sz w:val="24"/>
          <w:szCs w:val="24"/>
        </w:rPr>
        <w:t xml:space="preserve">η α) της από 25.2.2020 Π.Ν.Π. </w:t>
      </w:r>
      <w:r w:rsidRPr="00C7347D">
        <w:rPr>
          <w:rFonts w:ascii="Arial" w:hAnsi="Arial" w:cs="Arial"/>
          <w:sz w:val="24"/>
          <w:szCs w:val="24"/>
        </w:rPr>
        <w:t>“</w:t>
      </w:r>
      <w:r w:rsidRPr="00835761">
        <w:rPr>
          <w:rFonts w:ascii="Arial" w:hAnsi="Arial" w:cs="Arial"/>
          <w:sz w:val="24"/>
          <w:szCs w:val="24"/>
        </w:rPr>
        <w:t>Κατεπείγοντα μέτρα αποφυγής και περιο</w:t>
      </w:r>
      <w:r>
        <w:rPr>
          <w:rFonts w:ascii="Arial" w:hAnsi="Arial" w:cs="Arial"/>
          <w:sz w:val="24"/>
          <w:szCs w:val="24"/>
        </w:rPr>
        <w:t>ρισμού της διάδοσης κορωνοϊού</w:t>
      </w:r>
      <w:r w:rsidRPr="00C7347D">
        <w:rPr>
          <w:rFonts w:ascii="Arial" w:hAnsi="Arial" w:cs="Arial"/>
          <w:sz w:val="24"/>
          <w:szCs w:val="24"/>
        </w:rPr>
        <w:t>”</w:t>
      </w:r>
      <w:r>
        <w:rPr>
          <w:rFonts w:ascii="Arial" w:hAnsi="Arial" w:cs="Arial"/>
          <w:sz w:val="24"/>
          <w:szCs w:val="24"/>
        </w:rPr>
        <w:t xml:space="preserve"> (Α’ </w:t>
      </w:r>
      <w:r w:rsidRPr="00835761">
        <w:rPr>
          <w:rFonts w:ascii="Arial" w:hAnsi="Arial" w:cs="Arial"/>
          <w:sz w:val="24"/>
          <w:szCs w:val="24"/>
        </w:rPr>
        <w:t>42),</w:t>
      </w:r>
      <w:r>
        <w:rPr>
          <w:rFonts w:ascii="Arial" w:hAnsi="Arial" w:cs="Arial"/>
          <w:sz w:val="24"/>
          <w:szCs w:val="24"/>
        </w:rPr>
        <w:t xml:space="preserve"> β) της από 11.3.2020 Π.Ν.Π. </w:t>
      </w:r>
      <w:r w:rsidRPr="00C7347D">
        <w:rPr>
          <w:rFonts w:ascii="Arial" w:hAnsi="Arial" w:cs="Arial"/>
          <w:sz w:val="24"/>
          <w:szCs w:val="24"/>
        </w:rPr>
        <w:t>“</w:t>
      </w:r>
      <w:r w:rsidRPr="00835761">
        <w:rPr>
          <w:rFonts w:ascii="Arial" w:hAnsi="Arial" w:cs="Arial"/>
          <w:sz w:val="24"/>
          <w:szCs w:val="24"/>
        </w:rPr>
        <w:t>Κατεπείγοντα μέτρα αντιμετώπισης των αρνητικών συνεπειών της εμφάνισης του κορωνοϊού COVID-19 και της ανάγκης</w:t>
      </w:r>
      <w:r>
        <w:rPr>
          <w:rFonts w:ascii="Arial" w:hAnsi="Arial" w:cs="Arial"/>
          <w:sz w:val="24"/>
          <w:szCs w:val="24"/>
        </w:rPr>
        <w:t xml:space="preserve"> περιορισμού της διάδοσής του</w:t>
      </w:r>
      <w:r w:rsidRPr="00C7347D">
        <w:rPr>
          <w:rFonts w:ascii="Arial" w:hAnsi="Arial" w:cs="Arial"/>
          <w:sz w:val="24"/>
          <w:szCs w:val="24"/>
        </w:rPr>
        <w:t>”</w:t>
      </w:r>
      <w:r>
        <w:rPr>
          <w:rFonts w:ascii="Arial" w:hAnsi="Arial" w:cs="Arial"/>
          <w:sz w:val="24"/>
          <w:szCs w:val="24"/>
        </w:rPr>
        <w:t xml:space="preserve"> (</w:t>
      </w:r>
      <w:r>
        <w:rPr>
          <w:rFonts w:ascii="Arial" w:hAnsi="Arial" w:cs="Arial"/>
          <w:sz w:val="24"/>
          <w:szCs w:val="24"/>
          <w:lang w:val="en-US"/>
        </w:rPr>
        <w:t>A</w:t>
      </w:r>
      <w:r>
        <w:rPr>
          <w:rFonts w:ascii="Arial" w:hAnsi="Arial" w:cs="Arial"/>
          <w:sz w:val="24"/>
          <w:szCs w:val="24"/>
        </w:rPr>
        <w:t xml:space="preserve">’ </w:t>
      </w:r>
      <w:r w:rsidRPr="00C7347D">
        <w:rPr>
          <w:rFonts w:ascii="Arial" w:hAnsi="Arial" w:cs="Arial"/>
          <w:sz w:val="24"/>
          <w:szCs w:val="24"/>
        </w:rPr>
        <w:t xml:space="preserve"> </w:t>
      </w:r>
      <w:r w:rsidRPr="00835761">
        <w:rPr>
          <w:rFonts w:ascii="Arial" w:hAnsi="Arial" w:cs="Arial"/>
          <w:sz w:val="24"/>
          <w:szCs w:val="24"/>
        </w:rPr>
        <w:t>55) και</w:t>
      </w:r>
      <w:r>
        <w:rPr>
          <w:rFonts w:ascii="Arial" w:hAnsi="Arial" w:cs="Arial"/>
          <w:sz w:val="24"/>
          <w:szCs w:val="24"/>
        </w:rPr>
        <w:t xml:space="preserve"> γ) της από 14.3.2020 Π.Ν.Π. </w:t>
      </w:r>
      <w:r w:rsidRPr="00C7347D">
        <w:rPr>
          <w:rFonts w:ascii="Arial" w:hAnsi="Arial" w:cs="Arial"/>
          <w:sz w:val="24"/>
          <w:szCs w:val="24"/>
        </w:rPr>
        <w:t>“</w:t>
      </w:r>
      <w:r w:rsidRPr="00835761">
        <w:rPr>
          <w:rFonts w:ascii="Arial" w:hAnsi="Arial" w:cs="Arial"/>
          <w:sz w:val="24"/>
          <w:szCs w:val="24"/>
        </w:rPr>
        <w:t>Κατεπείγοντα μέτρα αντιμετώπισης της ανάγκης περιορισμού της διασποράς του κορωνοϊού COVID-</w:t>
      </w:r>
      <w:r>
        <w:rPr>
          <w:rFonts w:ascii="Arial" w:hAnsi="Arial" w:cs="Arial"/>
          <w:sz w:val="24"/>
          <w:szCs w:val="24"/>
        </w:rPr>
        <w:t>19</w:t>
      </w:r>
      <w:r w:rsidRPr="00C7347D">
        <w:rPr>
          <w:rFonts w:ascii="Arial" w:hAnsi="Arial" w:cs="Arial"/>
          <w:sz w:val="24"/>
          <w:szCs w:val="24"/>
        </w:rPr>
        <w:t>”</w:t>
      </w:r>
      <w:r>
        <w:rPr>
          <w:rFonts w:ascii="Arial" w:hAnsi="Arial" w:cs="Arial"/>
          <w:sz w:val="24"/>
          <w:szCs w:val="24"/>
        </w:rPr>
        <w:t xml:space="preserve">(Α’ </w:t>
      </w:r>
      <w:r w:rsidRPr="00835761">
        <w:rPr>
          <w:rFonts w:ascii="Arial" w:hAnsi="Arial" w:cs="Arial"/>
          <w:sz w:val="24"/>
          <w:szCs w:val="24"/>
        </w:rPr>
        <w:t xml:space="preserve">64)»., σελ. </w:t>
      </w:r>
      <w:r w:rsidRPr="00835761">
        <w:rPr>
          <w:rFonts w:ascii="Arial" w:hAnsi="Arial" w:cs="Arial"/>
          <w:sz w:val="24"/>
          <w:szCs w:val="24"/>
        </w:rPr>
        <w:br/>
        <w:t>2. Κατάθεση Εκθέσεων Διαρκών Επιτροπών:</w:t>
      </w:r>
    </w:p>
    <w:p w:rsidR="00044913" w:rsidRDefault="00044913" w:rsidP="00487E91">
      <w:pPr>
        <w:spacing w:line="360" w:lineRule="auto"/>
        <w:ind w:firstLine="720"/>
        <w:rPr>
          <w:rFonts w:ascii="Arial" w:hAnsi="Arial" w:cs="Arial"/>
          <w:sz w:val="24"/>
          <w:szCs w:val="24"/>
        </w:rPr>
      </w:pPr>
      <w:r w:rsidRPr="00835761">
        <w:rPr>
          <w:rFonts w:ascii="Arial" w:hAnsi="Arial" w:cs="Arial"/>
          <w:sz w:val="24"/>
          <w:szCs w:val="24"/>
        </w:rPr>
        <w:lastRenderedPageBreak/>
        <w:t xml:space="preserve">Η Διαρκής Επιτροπή Κοινωνικών Υποθέσεων και η Διαρκής Επιτροπή Οικονομικών Υποθέσεων καταθέτουν την έκθεσή τους στο σχέδιο νόμου του Υπουργείου Παιδείας: «Κύρωση της από 25.2.2020 Πράξης Νομοθετικού Περιεχομένου αποφυγής και περιορισμού της διάδοσης του κορωνοϊού, της από 11.3.2020 Πράξης Νομοθετικού Περιεχομένου Κατεπείγοντα μέτρα αντιμετώπισης των αρνητικών συνεπειών της εμφάνισης του κορωνοϊού COVID-19 και της ανάγκης περιορισμού της διάδοσής του και της από 14.3.2020 Πράξης Νομοθετικού Περιεχομένου Κατεπείγοντα μέτρα αντιμετώπισης της ανάγκης περιορισμού της διασποράς του κορωνοϊού COVID-19., σελ. </w:t>
      </w:r>
    </w:p>
    <w:p w:rsidR="00044913" w:rsidRDefault="00044913" w:rsidP="00487E91">
      <w:pPr>
        <w:spacing w:line="360" w:lineRule="auto"/>
        <w:ind w:firstLine="720"/>
        <w:rPr>
          <w:rFonts w:ascii="Arial" w:hAnsi="Arial" w:cs="Arial"/>
          <w:sz w:val="24"/>
          <w:szCs w:val="24"/>
        </w:rPr>
      </w:pPr>
      <w:r>
        <w:rPr>
          <w:rFonts w:ascii="Arial" w:hAnsi="Arial" w:cs="Arial"/>
          <w:sz w:val="24"/>
          <w:szCs w:val="24"/>
        </w:rPr>
        <w:t>ΠΡΟΕΔΡΟΣ</w:t>
      </w:r>
    </w:p>
    <w:p w:rsidR="00044913" w:rsidRDefault="00044913" w:rsidP="00487E91">
      <w:pPr>
        <w:spacing w:line="360" w:lineRule="auto"/>
        <w:ind w:firstLine="720"/>
        <w:rPr>
          <w:rFonts w:ascii="Arial" w:hAnsi="Arial" w:cs="Arial"/>
          <w:sz w:val="24"/>
          <w:szCs w:val="24"/>
        </w:rPr>
      </w:pPr>
      <w:r>
        <w:rPr>
          <w:rFonts w:ascii="Arial" w:hAnsi="Arial" w:cs="Arial"/>
          <w:sz w:val="24"/>
          <w:szCs w:val="24"/>
        </w:rPr>
        <w:t>ΤΑΣΟΥΛΑΣ Κ., σελ.</w:t>
      </w:r>
    </w:p>
    <w:p w:rsidR="00044913" w:rsidRDefault="00044913" w:rsidP="00487E91">
      <w:pPr>
        <w:spacing w:line="360" w:lineRule="auto"/>
        <w:ind w:firstLine="720"/>
        <w:rPr>
          <w:rFonts w:ascii="Arial" w:hAnsi="Arial" w:cs="Arial"/>
          <w:sz w:val="24"/>
          <w:szCs w:val="24"/>
        </w:rPr>
      </w:pPr>
    </w:p>
    <w:p w:rsidR="00044913" w:rsidRDefault="00044913" w:rsidP="00487E91">
      <w:pPr>
        <w:spacing w:line="360" w:lineRule="auto"/>
        <w:ind w:firstLine="720"/>
        <w:rPr>
          <w:rFonts w:ascii="Arial" w:hAnsi="Arial" w:cs="Arial"/>
          <w:sz w:val="24"/>
          <w:szCs w:val="24"/>
        </w:rPr>
      </w:pPr>
      <w:r>
        <w:rPr>
          <w:rFonts w:ascii="Arial" w:hAnsi="Arial" w:cs="Arial"/>
          <w:sz w:val="24"/>
          <w:szCs w:val="24"/>
        </w:rPr>
        <w:t>ΠΡΟΕΡΕΥΟΝΤΕΣ</w:t>
      </w:r>
    </w:p>
    <w:p w:rsidR="00044913" w:rsidRDefault="00044913" w:rsidP="00487E91">
      <w:pPr>
        <w:spacing w:line="360" w:lineRule="auto"/>
        <w:ind w:firstLine="720"/>
        <w:rPr>
          <w:rFonts w:ascii="Arial" w:hAnsi="Arial" w:cs="Arial"/>
          <w:sz w:val="24"/>
          <w:szCs w:val="24"/>
        </w:rPr>
      </w:pPr>
      <w:r>
        <w:rPr>
          <w:rFonts w:ascii="Arial" w:hAnsi="Arial" w:cs="Arial"/>
          <w:sz w:val="24"/>
          <w:szCs w:val="24"/>
        </w:rPr>
        <w:t>ΑΘΑΝΑΣΙΟΥ Χ., σελ.</w:t>
      </w:r>
    </w:p>
    <w:p w:rsidR="00044913" w:rsidRDefault="00044913" w:rsidP="00487E91">
      <w:pPr>
        <w:spacing w:line="360" w:lineRule="auto"/>
        <w:ind w:firstLine="720"/>
        <w:rPr>
          <w:rFonts w:ascii="Arial" w:hAnsi="Arial" w:cs="Arial"/>
          <w:sz w:val="24"/>
          <w:szCs w:val="24"/>
        </w:rPr>
      </w:pPr>
      <w:r>
        <w:rPr>
          <w:rFonts w:ascii="Arial" w:hAnsi="Arial" w:cs="Arial"/>
          <w:sz w:val="24"/>
          <w:szCs w:val="24"/>
        </w:rPr>
        <w:t>ΚΑΚΛΑΜΑΝΗΣ Ν., σελ.</w:t>
      </w:r>
    </w:p>
    <w:p w:rsidR="00044913" w:rsidRDefault="00044913" w:rsidP="00487E91">
      <w:pPr>
        <w:spacing w:line="360" w:lineRule="auto"/>
        <w:ind w:firstLine="720"/>
        <w:rPr>
          <w:rFonts w:ascii="Arial" w:hAnsi="Arial" w:cs="Arial"/>
          <w:sz w:val="24"/>
          <w:szCs w:val="24"/>
        </w:rPr>
      </w:pPr>
      <w:r>
        <w:rPr>
          <w:rFonts w:ascii="Arial" w:hAnsi="Arial" w:cs="Arial"/>
          <w:sz w:val="24"/>
          <w:szCs w:val="24"/>
        </w:rPr>
        <w:t>ΣΑΚΟΡΑΦΑ Σ., σελ.</w:t>
      </w:r>
    </w:p>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br/>
      </w:r>
    </w:p>
    <w:p w:rsidR="00044913" w:rsidRPr="00835761" w:rsidRDefault="00044913" w:rsidP="00487E91">
      <w:pPr>
        <w:spacing w:line="360" w:lineRule="auto"/>
        <w:ind w:firstLine="720"/>
        <w:rPr>
          <w:rFonts w:ascii="Arial" w:hAnsi="Arial" w:cs="Arial"/>
          <w:sz w:val="24"/>
          <w:szCs w:val="24"/>
        </w:rPr>
      </w:pPr>
      <w:r w:rsidRPr="00835761">
        <w:rPr>
          <w:rFonts w:ascii="Arial" w:hAnsi="Arial" w:cs="Arial"/>
          <w:sz w:val="24"/>
          <w:szCs w:val="24"/>
        </w:rPr>
        <w:t>ΟΜΙΛΗΤΕΣ</w:t>
      </w:r>
    </w:p>
    <w:p w:rsidR="00044913" w:rsidRDefault="00044913" w:rsidP="00487E91">
      <w:pPr>
        <w:spacing w:line="360" w:lineRule="auto"/>
        <w:ind w:firstLine="720"/>
        <w:rPr>
          <w:rFonts w:ascii="Arial" w:hAnsi="Arial" w:cs="Arial"/>
          <w:sz w:val="24"/>
          <w:szCs w:val="24"/>
        </w:rPr>
      </w:pPr>
      <w:r w:rsidRPr="00835761">
        <w:rPr>
          <w:rFonts w:ascii="Arial" w:hAnsi="Arial" w:cs="Arial"/>
          <w:sz w:val="24"/>
          <w:szCs w:val="24"/>
        </w:rPr>
        <w:br/>
        <w:t>Α. Επί της συλλυπητήριας αναφοράς για το θάνατο του Μανώλη Γλέζου και  τήρηση ενός λεπτού σιγής</w:t>
      </w:r>
      <w:r w:rsidRPr="00835761">
        <w:rPr>
          <w:rFonts w:ascii="Arial" w:hAnsi="Arial" w:cs="Arial"/>
          <w:sz w:val="24"/>
          <w:szCs w:val="24"/>
        </w:rPr>
        <w:br/>
        <w:t>ΚΑΚΛΑΜΑΝΗΣ Ν. , σελ.</w:t>
      </w:r>
      <w:r w:rsidRPr="00835761">
        <w:rPr>
          <w:rFonts w:ascii="Arial" w:hAnsi="Arial" w:cs="Arial"/>
          <w:sz w:val="24"/>
          <w:szCs w:val="24"/>
        </w:rPr>
        <w:br/>
      </w:r>
      <w:r w:rsidRPr="00835761">
        <w:rPr>
          <w:rFonts w:ascii="Arial" w:hAnsi="Arial" w:cs="Arial"/>
          <w:sz w:val="24"/>
          <w:szCs w:val="24"/>
        </w:rPr>
        <w:br/>
        <w:t>Β. Επί διαδικαστικού θέματος:</w:t>
      </w:r>
      <w:r w:rsidRPr="00835761">
        <w:rPr>
          <w:rFonts w:ascii="Arial" w:hAnsi="Arial" w:cs="Arial"/>
          <w:sz w:val="24"/>
          <w:szCs w:val="24"/>
        </w:rPr>
        <w:br/>
        <w:t>ΑΘΑΝΑΣΙΟΥ Χ. , σελ.</w:t>
      </w:r>
      <w:r w:rsidRPr="00835761">
        <w:rPr>
          <w:rFonts w:ascii="Arial" w:hAnsi="Arial" w:cs="Arial"/>
          <w:sz w:val="24"/>
          <w:szCs w:val="24"/>
        </w:rPr>
        <w:br/>
        <w:t>ΑΡΑΜΠΑΤΖΗ Φ. , σελ.</w:t>
      </w:r>
      <w:r w:rsidRPr="00835761">
        <w:rPr>
          <w:rFonts w:ascii="Arial" w:hAnsi="Arial" w:cs="Arial"/>
          <w:sz w:val="24"/>
          <w:szCs w:val="24"/>
        </w:rPr>
        <w:br/>
        <w:t>ΒΡΟΥΤΣΗΣ Ι. , σελ.</w:t>
      </w:r>
      <w:r w:rsidRPr="00835761">
        <w:rPr>
          <w:rFonts w:ascii="Arial" w:hAnsi="Arial" w:cs="Arial"/>
          <w:sz w:val="24"/>
          <w:szCs w:val="24"/>
        </w:rPr>
        <w:br/>
      </w:r>
      <w:r w:rsidRPr="00835761">
        <w:rPr>
          <w:rFonts w:ascii="Arial" w:hAnsi="Arial" w:cs="Arial"/>
          <w:sz w:val="24"/>
          <w:szCs w:val="24"/>
        </w:rPr>
        <w:lastRenderedPageBreak/>
        <w:t>ΓΕΩΡΓΙΑΔΗΣ Σ. , σελ.</w:t>
      </w:r>
      <w:r w:rsidRPr="00835761">
        <w:rPr>
          <w:rFonts w:ascii="Arial" w:hAnsi="Arial" w:cs="Arial"/>
          <w:sz w:val="24"/>
          <w:szCs w:val="24"/>
        </w:rPr>
        <w:br/>
        <w:t>ΓΡΗΓΟΡΙΑΔΗΣ Κ. , σελ.</w:t>
      </w:r>
      <w:r w:rsidRPr="00835761">
        <w:rPr>
          <w:rFonts w:ascii="Arial" w:hAnsi="Arial" w:cs="Arial"/>
          <w:sz w:val="24"/>
          <w:szCs w:val="24"/>
        </w:rPr>
        <w:br/>
        <w:t>ΚΑΚΛΑΜΑΝΗΣ Ν. , σελ.</w:t>
      </w:r>
      <w:r w:rsidRPr="00835761">
        <w:rPr>
          <w:rFonts w:ascii="Arial" w:hAnsi="Arial" w:cs="Arial"/>
          <w:sz w:val="24"/>
          <w:szCs w:val="24"/>
        </w:rPr>
        <w:br/>
        <w:t>ΚΙΚΙΛΙΑΣ Β. , σελ.</w:t>
      </w:r>
      <w:r w:rsidRPr="00835761">
        <w:rPr>
          <w:rFonts w:ascii="Arial" w:hAnsi="Arial" w:cs="Arial"/>
          <w:sz w:val="24"/>
          <w:szCs w:val="24"/>
        </w:rPr>
        <w:br/>
        <w:t>ΚΟΝΤΟΖΑΜΑΝΗΣ Β. , σελ.</w:t>
      </w:r>
      <w:r w:rsidRPr="00835761">
        <w:rPr>
          <w:rFonts w:ascii="Arial" w:hAnsi="Arial" w:cs="Arial"/>
          <w:sz w:val="24"/>
          <w:szCs w:val="24"/>
        </w:rPr>
        <w:br/>
        <w:t>ΛΙΑΚΟΣ Ε. , σελ.</w:t>
      </w:r>
      <w:r w:rsidRPr="00835761">
        <w:rPr>
          <w:rFonts w:ascii="Arial" w:hAnsi="Arial" w:cs="Arial"/>
          <w:sz w:val="24"/>
          <w:szCs w:val="24"/>
        </w:rPr>
        <w:br/>
        <w:t>ΛΙΒΑΝΟΣ Σ. , σελ.</w:t>
      </w:r>
      <w:r w:rsidRPr="00835761">
        <w:rPr>
          <w:rFonts w:ascii="Arial" w:hAnsi="Arial" w:cs="Arial"/>
          <w:sz w:val="24"/>
          <w:szCs w:val="24"/>
        </w:rPr>
        <w:br/>
        <w:t>ΛΟΒΕΡΔΟΣ Α. , σελ.</w:t>
      </w:r>
      <w:r w:rsidRPr="00835761">
        <w:rPr>
          <w:rFonts w:ascii="Arial" w:hAnsi="Arial" w:cs="Arial"/>
          <w:sz w:val="24"/>
          <w:szCs w:val="24"/>
        </w:rPr>
        <w:br/>
        <w:t>ΜΟΥΛΚΙΩΤΗΣ Γ. , σελ.</w:t>
      </w:r>
      <w:r w:rsidRPr="00835761">
        <w:rPr>
          <w:rFonts w:ascii="Arial" w:hAnsi="Arial" w:cs="Arial"/>
          <w:sz w:val="24"/>
          <w:szCs w:val="24"/>
        </w:rPr>
        <w:br/>
        <w:t>ΠΑΠΠΑΣ Ν. , σελ.</w:t>
      </w:r>
      <w:r w:rsidRPr="00835761">
        <w:rPr>
          <w:rFonts w:ascii="Arial" w:hAnsi="Arial" w:cs="Arial"/>
          <w:sz w:val="24"/>
          <w:szCs w:val="24"/>
        </w:rPr>
        <w:br/>
        <w:t>ΣΑΚΟΡΑΦΑ Σ. , σελ.</w:t>
      </w:r>
      <w:r w:rsidRPr="00835761">
        <w:rPr>
          <w:rFonts w:ascii="Arial" w:hAnsi="Arial" w:cs="Arial"/>
          <w:sz w:val="24"/>
          <w:szCs w:val="24"/>
        </w:rPr>
        <w:br/>
        <w:t>ΣΤΑΪΚΟΥΡΑΣ Χ. , σελ.</w:t>
      </w:r>
      <w:r w:rsidRPr="00835761">
        <w:rPr>
          <w:rFonts w:ascii="Arial" w:hAnsi="Arial" w:cs="Arial"/>
          <w:sz w:val="24"/>
          <w:szCs w:val="24"/>
        </w:rPr>
        <w:br/>
        <w:t>ΤΑΣΟΥΛΑΣ Κ. , σελ.</w:t>
      </w:r>
      <w:r w:rsidRPr="00835761">
        <w:rPr>
          <w:rFonts w:ascii="Arial" w:hAnsi="Arial" w:cs="Arial"/>
          <w:sz w:val="24"/>
          <w:szCs w:val="24"/>
        </w:rPr>
        <w:br/>
        <w:t>ΤΣΑΚΑΛΩΤΟΣ Ε. , σελ.</w:t>
      </w:r>
      <w:r w:rsidRPr="00835761">
        <w:rPr>
          <w:rFonts w:ascii="Arial" w:hAnsi="Arial" w:cs="Arial"/>
          <w:sz w:val="24"/>
          <w:szCs w:val="24"/>
        </w:rPr>
        <w:br/>
      </w:r>
      <w:r w:rsidRPr="00835761">
        <w:rPr>
          <w:rFonts w:ascii="Arial" w:hAnsi="Arial" w:cs="Arial"/>
          <w:sz w:val="24"/>
          <w:szCs w:val="24"/>
        </w:rPr>
        <w:br/>
        <w:t>Γ. Επί του Κανονισμού:</w:t>
      </w:r>
      <w:r w:rsidRPr="00835761">
        <w:rPr>
          <w:rFonts w:ascii="Arial" w:hAnsi="Arial" w:cs="Arial"/>
          <w:sz w:val="24"/>
          <w:szCs w:val="24"/>
        </w:rPr>
        <w:br/>
        <w:t>ΛΟΒΕΡΔΟΣ Α. , σελ.</w:t>
      </w:r>
      <w:r w:rsidRPr="00835761">
        <w:rPr>
          <w:rFonts w:ascii="Arial" w:hAnsi="Arial" w:cs="Arial"/>
          <w:sz w:val="24"/>
          <w:szCs w:val="24"/>
        </w:rPr>
        <w:br/>
      </w:r>
      <w:r>
        <w:rPr>
          <w:rFonts w:ascii="Arial" w:hAnsi="Arial" w:cs="Arial"/>
          <w:sz w:val="24"/>
          <w:szCs w:val="24"/>
        </w:rPr>
        <w:br/>
        <w:t>Δ. Επί των επικαίρων ερωτήσεων</w:t>
      </w:r>
      <w:r w:rsidRPr="00835761">
        <w:rPr>
          <w:rFonts w:ascii="Arial" w:hAnsi="Arial" w:cs="Arial"/>
          <w:sz w:val="24"/>
          <w:szCs w:val="24"/>
        </w:rPr>
        <w:t>:</w:t>
      </w:r>
      <w:r w:rsidRPr="00835761">
        <w:rPr>
          <w:rFonts w:ascii="Arial" w:hAnsi="Arial" w:cs="Arial"/>
          <w:sz w:val="24"/>
          <w:szCs w:val="24"/>
        </w:rPr>
        <w:br/>
        <w:t>ΒΡΟΥΤΣΗΣ Ι. , σελ.</w:t>
      </w:r>
      <w:r w:rsidRPr="00835761">
        <w:rPr>
          <w:rFonts w:ascii="Arial" w:hAnsi="Arial" w:cs="Arial"/>
          <w:sz w:val="24"/>
          <w:szCs w:val="24"/>
        </w:rPr>
        <w:br/>
        <w:t>ΓΕΩΡΓΙΑΔΗΣ Σ. , σελ.</w:t>
      </w:r>
      <w:r w:rsidRPr="00835761">
        <w:rPr>
          <w:rFonts w:ascii="Arial" w:hAnsi="Arial" w:cs="Arial"/>
          <w:sz w:val="24"/>
          <w:szCs w:val="24"/>
        </w:rPr>
        <w:br/>
        <w:t>ΚΑΤΡΙΝΗΣ Μ. , σελ.</w:t>
      </w:r>
      <w:r w:rsidRPr="00835761">
        <w:rPr>
          <w:rFonts w:ascii="Arial" w:hAnsi="Arial" w:cs="Arial"/>
          <w:sz w:val="24"/>
          <w:szCs w:val="24"/>
        </w:rPr>
        <w:br/>
        <w:t>ΚΑΤΣΩΤΗΣ Χ. , σελ.</w:t>
      </w:r>
      <w:r w:rsidRPr="00835761">
        <w:rPr>
          <w:rFonts w:ascii="Arial" w:hAnsi="Arial" w:cs="Arial"/>
          <w:sz w:val="24"/>
          <w:szCs w:val="24"/>
        </w:rPr>
        <w:br/>
        <w:t>ΚΕΡΑΜΕΩΣ Ν. , σελ.</w:t>
      </w:r>
      <w:r w:rsidRPr="00835761">
        <w:rPr>
          <w:rFonts w:ascii="Arial" w:hAnsi="Arial" w:cs="Arial"/>
          <w:sz w:val="24"/>
          <w:szCs w:val="24"/>
        </w:rPr>
        <w:br/>
        <w:t>ΚΟΝΤΟΖΑΜΑΝΗΣ Β. , σελ.</w:t>
      </w:r>
      <w:r w:rsidRPr="00835761">
        <w:rPr>
          <w:rFonts w:ascii="Arial" w:hAnsi="Arial" w:cs="Arial"/>
          <w:sz w:val="24"/>
          <w:szCs w:val="24"/>
        </w:rPr>
        <w:br/>
        <w:t>ΛΑΜΠΡΟΥΛΗΣ Γ. , σελ.</w:t>
      </w:r>
      <w:r w:rsidRPr="00835761">
        <w:rPr>
          <w:rFonts w:ascii="Arial" w:hAnsi="Arial" w:cs="Arial"/>
          <w:sz w:val="24"/>
          <w:szCs w:val="24"/>
        </w:rPr>
        <w:br/>
        <w:t>ΜΙΧΑΗΛΙΔΗΣ Α. , σελ.</w:t>
      </w:r>
      <w:r w:rsidRPr="00835761">
        <w:rPr>
          <w:rFonts w:ascii="Arial" w:hAnsi="Arial" w:cs="Arial"/>
          <w:sz w:val="24"/>
          <w:szCs w:val="24"/>
        </w:rPr>
        <w:br/>
        <w:t>ΜΟΥΛΚΙΩΤΗΣ Γ. , σελ.</w:t>
      </w:r>
      <w:r w:rsidRPr="00835761">
        <w:rPr>
          <w:rFonts w:ascii="Arial" w:hAnsi="Arial" w:cs="Arial"/>
          <w:sz w:val="24"/>
          <w:szCs w:val="24"/>
        </w:rPr>
        <w:br/>
        <w:t>ΣΑΚΟΡΑΦΑ Σ. , σελ.</w:t>
      </w:r>
      <w:r w:rsidRPr="00835761">
        <w:rPr>
          <w:rFonts w:ascii="Arial" w:hAnsi="Arial" w:cs="Arial"/>
          <w:sz w:val="24"/>
          <w:szCs w:val="24"/>
        </w:rPr>
        <w:br/>
      </w:r>
      <w:r w:rsidRPr="00835761">
        <w:rPr>
          <w:rFonts w:ascii="Arial" w:hAnsi="Arial" w:cs="Arial"/>
          <w:sz w:val="24"/>
          <w:szCs w:val="24"/>
        </w:rPr>
        <w:br/>
        <w:t>Ε. Επί του σχεδίου νόμου του Υπουργείου Υγείας:</w:t>
      </w:r>
      <w:r w:rsidRPr="00835761">
        <w:rPr>
          <w:rFonts w:ascii="Arial" w:hAnsi="Arial" w:cs="Arial"/>
          <w:sz w:val="24"/>
          <w:szCs w:val="24"/>
        </w:rPr>
        <w:br/>
        <w:t>ΑΡΑΜΠΑΤΖΗ Φ. , σελ.</w:t>
      </w:r>
      <w:r w:rsidRPr="00835761">
        <w:rPr>
          <w:rFonts w:ascii="Arial" w:hAnsi="Arial" w:cs="Arial"/>
          <w:sz w:val="24"/>
          <w:szCs w:val="24"/>
        </w:rPr>
        <w:br/>
        <w:t>ΒΕΛΟΠΟΥΛΟΣ Κ. , σελ.</w:t>
      </w:r>
      <w:r w:rsidRPr="00835761">
        <w:rPr>
          <w:rFonts w:ascii="Arial" w:hAnsi="Arial" w:cs="Arial"/>
          <w:sz w:val="24"/>
          <w:szCs w:val="24"/>
        </w:rPr>
        <w:br/>
        <w:t>ΒΙΛΙΑΡΔΟΣ Β. , σελ.</w:t>
      </w:r>
      <w:r w:rsidRPr="00835761">
        <w:rPr>
          <w:rFonts w:ascii="Arial" w:hAnsi="Arial" w:cs="Arial"/>
          <w:sz w:val="24"/>
          <w:szCs w:val="24"/>
        </w:rPr>
        <w:br/>
      </w:r>
      <w:r w:rsidRPr="00835761">
        <w:rPr>
          <w:rFonts w:ascii="Arial" w:hAnsi="Arial" w:cs="Arial"/>
          <w:sz w:val="24"/>
          <w:szCs w:val="24"/>
        </w:rPr>
        <w:lastRenderedPageBreak/>
        <w:t>ΓΕΝΝΗΜΑΤΑ Φ. , σελ.</w:t>
      </w:r>
      <w:r w:rsidRPr="00835761">
        <w:rPr>
          <w:rFonts w:ascii="Arial" w:hAnsi="Arial" w:cs="Arial"/>
          <w:sz w:val="24"/>
          <w:szCs w:val="24"/>
        </w:rPr>
        <w:br/>
        <w:t>ΓΕΩΡΓΙΑΔΗΣ Σ. , σελ.</w:t>
      </w:r>
      <w:r w:rsidRPr="00835761">
        <w:rPr>
          <w:rFonts w:ascii="Arial" w:hAnsi="Arial" w:cs="Arial"/>
          <w:sz w:val="24"/>
          <w:szCs w:val="24"/>
        </w:rPr>
        <w:br/>
        <w:t>ΓΡΗΓΟΡΙΑΔΗΣ Κ. , σελ.</w:t>
      </w:r>
      <w:r w:rsidRPr="00835761">
        <w:rPr>
          <w:rFonts w:ascii="Arial" w:hAnsi="Arial" w:cs="Arial"/>
          <w:sz w:val="24"/>
          <w:szCs w:val="24"/>
        </w:rPr>
        <w:br/>
        <w:t>ΚΙΚΙΛΙΑΣ Β. , σελ.</w:t>
      </w:r>
      <w:r w:rsidRPr="00835761">
        <w:rPr>
          <w:rFonts w:ascii="Arial" w:hAnsi="Arial" w:cs="Arial"/>
          <w:sz w:val="24"/>
          <w:szCs w:val="24"/>
        </w:rPr>
        <w:br/>
        <w:t>ΚΟΝΤΟΖΑΜΑΝΗΣ Β. , σελ.</w:t>
      </w:r>
      <w:r w:rsidRPr="00835761">
        <w:rPr>
          <w:rFonts w:ascii="Arial" w:hAnsi="Arial" w:cs="Arial"/>
          <w:sz w:val="24"/>
          <w:szCs w:val="24"/>
        </w:rPr>
        <w:br/>
        <w:t>ΚΟΥΤΣΟΥΜΠΑΣ Δ. , σελ.</w:t>
      </w:r>
      <w:r w:rsidRPr="00835761">
        <w:rPr>
          <w:rFonts w:ascii="Arial" w:hAnsi="Arial" w:cs="Arial"/>
          <w:sz w:val="24"/>
          <w:szCs w:val="24"/>
        </w:rPr>
        <w:br/>
        <w:t>ΛΑΜΠΡΟΥΛΗΣ Γ. , σελ.</w:t>
      </w:r>
      <w:r w:rsidRPr="00835761">
        <w:rPr>
          <w:rFonts w:ascii="Arial" w:hAnsi="Arial" w:cs="Arial"/>
          <w:sz w:val="24"/>
          <w:szCs w:val="24"/>
        </w:rPr>
        <w:br/>
        <w:t>ΛΙΑΚΟΣ Ε. , σελ.</w:t>
      </w:r>
      <w:r w:rsidRPr="00835761">
        <w:rPr>
          <w:rFonts w:ascii="Arial" w:hAnsi="Arial" w:cs="Arial"/>
          <w:sz w:val="24"/>
          <w:szCs w:val="24"/>
        </w:rPr>
        <w:br/>
        <w:t>ΛΙΒΑΝΟΣ Σ. , σελ.</w:t>
      </w:r>
      <w:r w:rsidRPr="00835761">
        <w:rPr>
          <w:rFonts w:ascii="Arial" w:hAnsi="Arial" w:cs="Arial"/>
          <w:sz w:val="24"/>
          <w:szCs w:val="24"/>
        </w:rPr>
        <w:br/>
        <w:t>ΛΟΒΕΡΔΟΣ Α. , σελ.</w:t>
      </w:r>
      <w:r w:rsidRPr="00835761">
        <w:rPr>
          <w:rFonts w:ascii="Arial" w:hAnsi="Arial" w:cs="Arial"/>
          <w:sz w:val="24"/>
          <w:szCs w:val="24"/>
        </w:rPr>
        <w:br/>
        <w:t>ΜΗΤΣΟΤΑΚΗΣ Κ. , σελ.</w:t>
      </w:r>
      <w:r w:rsidRPr="00835761">
        <w:rPr>
          <w:rFonts w:ascii="Arial" w:hAnsi="Arial" w:cs="Arial"/>
          <w:sz w:val="24"/>
          <w:szCs w:val="24"/>
        </w:rPr>
        <w:br/>
        <w:t>ΜΠΑΚΑΔΗΜΑ Φ. , σελ.</w:t>
      </w:r>
      <w:r w:rsidRPr="00835761">
        <w:rPr>
          <w:rFonts w:ascii="Arial" w:hAnsi="Arial" w:cs="Arial"/>
          <w:sz w:val="24"/>
          <w:szCs w:val="24"/>
        </w:rPr>
        <w:br/>
        <w:t>ΠΑΠΠΑΣ Ν. , σελ.</w:t>
      </w:r>
      <w:r w:rsidRPr="00835761">
        <w:rPr>
          <w:rFonts w:ascii="Arial" w:hAnsi="Arial" w:cs="Arial"/>
          <w:sz w:val="24"/>
          <w:szCs w:val="24"/>
        </w:rPr>
        <w:br/>
        <w:t>ΠΟΥΛΑΣ Α. , σελ.</w:t>
      </w:r>
      <w:r w:rsidRPr="00835761">
        <w:rPr>
          <w:rFonts w:ascii="Arial" w:hAnsi="Arial" w:cs="Arial"/>
          <w:sz w:val="24"/>
          <w:szCs w:val="24"/>
        </w:rPr>
        <w:br/>
        <w:t>ΣΤΑΪΚΟΥΡΑΣ Χ. , σελ.</w:t>
      </w:r>
      <w:r w:rsidRPr="00835761">
        <w:rPr>
          <w:rFonts w:ascii="Arial" w:hAnsi="Arial" w:cs="Arial"/>
          <w:sz w:val="24"/>
          <w:szCs w:val="24"/>
        </w:rPr>
        <w:br/>
        <w:t>ΤΣΑΚΑΛΩΤΟΣ Ε. , σελ.</w:t>
      </w:r>
      <w:r w:rsidRPr="00835761">
        <w:rPr>
          <w:rFonts w:ascii="Arial" w:hAnsi="Arial" w:cs="Arial"/>
          <w:sz w:val="24"/>
          <w:szCs w:val="24"/>
        </w:rPr>
        <w:br/>
        <w:t>ΤΣΙΠΡΑΣ Α. , σελ.</w:t>
      </w:r>
      <w:r w:rsidRPr="00835761">
        <w:rPr>
          <w:rFonts w:ascii="Arial" w:hAnsi="Arial" w:cs="Arial"/>
          <w:sz w:val="24"/>
          <w:szCs w:val="24"/>
        </w:rPr>
        <w:br/>
        <w:t>ΧΗΤΑΣ Κ. , σελ.</w:t>
      </w:r>
    </w:p>
    <w:p w:rsidR="00044913" w:rsidRDefault="00044913" w:rsidP="00487E91">
      <w:pPr>
        <w:spacing w:line="360" w:lineRule="auto"/>
        <w:ind w:firstLine="720"/>
        <w:rPr>
          <w:rFonts w:ascii="Arial" w:hAnsi="Arial" w:cs="Arial"/>
          <w:sz w:val="24"/>
          <w:szCs w:val="24"/>
        </w:rPr>
      </w:pPr>
    </w:p>
    <w:p w:rsidR="00044913" w:rsidRDefault="00044913" w:rsidP="00487E91">
      <w:pPr>
        <w:spacing w:line="360" w:lineRule="auto"/>
        <w:ind w:firstLine="720"/>
        <w:rPr>
          <w:rFonts w:ascii="Arial" w:hAnsi="Arial" w:cs="Arial"/>
          <w:sz w:val="24"/>
          <w:szCs w:val="24"/>
        </w:rPr>
      </w:pPr>
      <w:r>
        <w:rPr>
          <w:rFonts w:ascii="Arial" w:hAnsi="Arial" w:cs="Arial"/>
          <w:sz w:val="24"/>
          <w:szCs w:val="24"/>
        </w:rPr>
        <w:t>ΠΑΡΕΜΒΑΣΕΙΣ:</w:t>
      </w:r>
    </w:p>
    <w:p w:rsidR="00044913" w:rsidRDefault="00044913" w:rsidP="00487E91">
      <w:pPr>
        <w:spacing w:line="360" w:lineRule="auto"/>
        <w:ind w:firstLine="720"/>
        <w:rPr>
          <w:rFonts w:ascii="Arial" w:hAnsi="Arial" w:cs="Arial"/>
          <w:sz w:val="24"/>
          <w:szCs w:val="24"/>
        </w:rPr>
      </w:pPr>
      <w:r>
        <w:rPr>
          <w:rFonts w:ascii="Arial" w:hAnsi="Arial" w:cs="Arial"/>
          <w:sz w:val="24"/>
          <w:szCs w:val="24"/>
        </w:rPr>
        <w:t>ΚΑΚΛΑΜΑΝΗΣ Ν., σελ.</w:t>
      </w:r>
      <w:r w:rsidRPr="00835761">
        <w:rPr>
          <w:rFonts w:ascii="Arial" w:hAnsi="Arial" w:cs="Arial"/>
          <w:sz w:val="24"/>
          <w:szCs w:val="24"/>
        </w:rPr>
        <w:br/>
      </w:r>
    </w:p>
    <w:p w:rsidR="00487E91" w:rsidRDefault="00487E91" w:rsidP="00487E91">
      <w:pPr>
        <w:spacing w:line="360" w:lineRule="auto"/>
        <w:ind w:firstLine="720"/>
        <w:rPr>
          <w:rFonts w:ascii="Arial" w:hAnsi="Arial" w:cs="Arial"/>
          <w:sz w:val="24"/>
          <w:szCs w:val="24"/>
        </w:rPr>
      </w:pPr>
    </w:p>
    <w:p w:rsidR="00487E91" w:rsidRDefault="00487E91" w:rsidP="00487E91">
      <w:pPr>
        <w:spacing w:line="360" w:lineRule="auto"/>
        <w:ind w:firstLine="720"/>
        <w:rPr>
          <w:rFonts w:ascii="Arial" w:hAnsi="Arial" w:cs="Arial"/>
          <w:sz w:val="24"/>
          <w:szCs w:val="24"/>
        </w:rPr>
      </w:pPr>
    </w:p>
    <w:p w:rsidR="00487E91" w:rsidRDefault="00487E91" w:rsidP="00487E91">
      <w:pPr>
        <w:spacing w:line="360" w:lineRule="auto"/>
        <w:ind w:firstLine="720"/>
        <w:rPr>
          <w:rFonts w:ascii="Arial" w:hAnsi="Arial" w:cs="Arial"/>
          <w:sz w:val="24"/>
          <w:szCs w:val="24"/>
        </w:rPr>
      </w:pPr>
    </w:p>
    <w:p w:rsidR="00487E91" w:rsidRDefault="00487E91" w:rsidP="00487E91">
      <w:pPr>
        <w:spacing w:line="360" w:lineRule="auto"/>
        <w:ind w:firstLine="720"/>
        <w:rPr>
          <w:rFonts w:ascii="Arial" w:hAnsi="Arial" w:cs="Arial"/>
          <w:sz w:val="24"/>
          <w:szCs w:val="24"/>
        </w:rPr>
      </w:pPr>
    </w:p>
    <w:p w:rsidR="00487E91" w:rsidRDefault="00487E91" w:rsidP="00487E91">
      <w:pPr>
        <w:spacing w:line="360" w:lineRule="auto"/>
        <w:ind w:firstLine="720"/>
        <w:rPr>
          <w:rFonts w:ascii="Arial" w:hAnsi="Arial" w:cs="Arial"/>
          <w:sz w:val="24"/>
          <w:szCs w:val="24"/>
        </w:rPr>
      </w:pPr>
    </w:p>
    <w:p w:rsidR="00487E91" w:rsidRDefault="00487E91" w:rsidP="00487E91">
      <w:pPr>
        <w:spacing w:line="360" w:lineRule="auto"/>
        <w:ind w:firstLine="720"/>
        <w:rPr>
          <w:rFonts w:ascii="Arial" w:hAnsi="Arial" w:cs="Arial"/>
          <w:sz w:val="24"/>
          <w:szCs w:val="24"/>
        </w:rPr>
      </w:pPr>
    </w:p>
    <w:p w:rsidR="00487E91" w:rsidRDefault="00487E91" w:rsidP="00487E91">
      <w:pPr>
        <w:spacing w:line="360" w:lineRule="auto"/>
        <w:ind w:firstLine="720"/>
        <w:rPr>
          <w:rFonts w:ascii="Arial" w:hAnsi="Arial" w:cs="Arial"/>
          <w:sz w:val="24"/>
          <w:szCs w:val="24"/>
        </w:rPr>
      </w:pP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lang w:eastAsia="zh-CN"/>
        </w:rPr>
        <w:lastRenderedPageBreak/>
        <w:t>ΠΡΑΚΤΙΚΑ ΒΟΥΛΗΣ</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lang w:eastAsia="zh-CN"/>
        </w:rPr>
        <w:t>Θ΄ ΑΝΑΘΕΩΡΗΤΙΚΗ ΒΟΥΛΗ</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lang w:eastAsia="zh-CN"/>
        </w:rPr>
        <w:t>ΙΗ΄ ΠΕΡΙΟΔΟΣ</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lang w:eastAsia="zh-CN"/>
        </w:rPr>
        <w:t>ΠΡΟΕΔΡΕΥΟΜΕΝΗΣ ΚΟΙΝΟΒΟΥΛΕΥΤΙΚΗΣ ΔΗΜΟΚΡΑΤΙΑΣ</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lang w:eastAsia="zh-CN"/>
        </w:rPr>
        <w:t>ΣΥΝΟΔΟΣ A΄</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lang w:eastAsia="zh-CN"/>
        </w:rPr>
        <w:t>ΣΥΝΕΔΡΙΑΣΗ ΡΚΓ΄</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lang w:eastAsia="zh-CN"/>
        </w:rPr>
        <w:t>Πέμπτη 2 Απριλίου 2020</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sz w:val="24"/>
          <w:szCs w:val="24"/>
          <w:lang w:eastAsia="zh-CN"/>
        </w:rPr>
        <w:t xml:space="preserve">Αθήνα, σήμερα στις 2 Απριλίου 2020, ημέρα Πέμπτη και ώρα 9.51΄ συνήλθε στην Αίθουσα των συνεδριάσεων του Βουλευτηρίου η Βουλή σε ολομέλεια για να συνεδριάσει υπό την προεδρία του Α΄ Αντιπροέδρου αυτής κ. </w:t>
      </w:r>
      <w:r w:rsidRPr="00487E91">
        <w:rPr>
          <w:rFonts w:ascii="Arial" w:eastAsia="SimSun" w:hAnsi="Arial" w:cs="Arial"/>
          <w:b/>
          <w:sz w:val="24"/>
          <w:szCs w:val="24"/>
          <w:lang w:eastAsia="zh-CN"/>
        </w:rPr>
        <w:t>ΝΙΚΗΤΑ ΚΑΚΛΑΜΑΝΗ</w:t>
      </w:r>
      <w:r w:rsidRPr="00487E91">
        <w:rPr>
          <w:rFonts w:ascii="Arial" w:eastAsia="SimSun" w:hAnsi="Arial" w:cs="Arial"/>
          <w:sz w:val="24"/>
          <w:szCs w:val="24"/>
          <w:lang w:eastAsia="zh-CN"/>
        </w:rPr>
        <w:t>.</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b/>
          <w:bCs/>
          <w:sz w:val="24"/>
          <w:szCs w:val="24"/>
          <w:lang w:eastAsia="zh-CN"/>
        </w:rPr>
        <w:t>ΠΡΟΕΔΡΕΥΩΝ (Νικήτας Κακλαμάνης):</w:t>
      </w:r>
      <w:r w:rsidRPr="00487E91">
        <w:rPr>
          <w:rFonts w:ascii="Arial" w:eastAsia="SimSun" w:hAnsi="Arial" w:cs="Arial"/>
          <w:sz w:val="24"/>
          <w:szCs w:val="24"/>
          <w:lang w:eastAsia="zh-CN"/>
        </w:rPr>
        <w:t xml:space="preserve"> Κυρίες και κύριοι συνάδελφοι, αρχίζει η συνεδρίαση.</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sz w:val="24"/>
          <w:szCs w:val="24"/>
          <w:lang w:eastAsia="zh-CN"/>
        </w:rPr>
        <w:t>(ΕΠΙΚΥΡΩΣΗ ΠΡΑΚΤΙΚΩΝ: Σύμφωνα με την από 26-3-2020 εξουσιοδότηση του Σώματος, επικυρώθηκαν με ευθύνη του Προεδρείου τα Πρακτικά της</w:t>
      </w:r>
      <w:r w:rsidRPr="00487E91">
        <w:rPr>
          <w:rFonts w:ascii="Arial" w:eastAsia="SimSun" w:hAnsi="Arial" w:cs="Arial"/>
          <w:lang w:eastAsia="zh-CN"/>
        </w:rPr>
        <w:t xml:space="preserve"> </w:t>
      </w:r>
      <w:r w:rsidRPr="00487E91">
        <w:rPr>
          <w:rFonts w:ascii="Arial" w:eastAsia="SimSun" w:hAnsi="Arial" w:cs="Arial"/>
          <w:sz w:val="24"/>
          <w:szCs w:val="24"/>
          <w:lang w:eastAsia="zh-CN"/>
        </w:rPr>
        <w:t xml:space="preserve">ΡΚΒ΄ συνεδριάσεώς του, της Πέμπτης 26 Μαρτίου 2020 σε ό,τι αφορά την ψήφιση στο σύνολο του σχεδίου νόμου: «Κύρωση της από 10.2.2020 Π.Ν.Π. "Κατεπείγουσες ρυθμίσεις επίταξης ακινήτων για την </w:t>
      </w:r>
      <w:r w:rsidRPr="00487E91">
        <w:rPr>
          <w:rFonts w:ascii="Arial" w:eastAsia="SimSun" w:hAnsi="Arial" w:cs="Arial"/>
          <w:sz w:val="24"/>
          <w:szCs w:val="24"/>
          <w:lang w:eastAsia="zh-CN"/>
        </w:rPr>
        <w:lastRenderedPageBreak/>
        <w:t xml:space="preserve">αποφυγή διακινδύνευσης της δημόσιας τάξης και υγείας" (Α' 28) και της από 2.3.2020 Π.Ν.Π. "Αναστολή της υποβολής αιτήσεων χορήγησης ασύλου" (Α' 45) και άλλες </w:t>
      </w:r>
      <w:r w:rsidRPr="00487E91">
        <w:rPr>
          <w:rFonts w:ascii="Arial" w:eastAsia="SimSun" w:hAnsi="Arial" w:cs="Arial"/>
          <w:sz w:val="24"/>
          <w:szCs w:val="20"/>
          <w:lang w:eastAsia="zh-CN"/>
        </w:rPr>
        <w:t>διατάξεις</w:t>
      </w:r>
      <w:r w:rsidRPr="00487E91">
        <w:rPr>
          <w:rFonts w:ascii="Arial" w:eastAsia="SimSun" w:hAnsi="Arial" w:cs="Arial"/>
          <w:sz w:val="24"/>
          <w:szCs w:val="24"/>
          <w:lang w:eastAsia="zh-CN"/>
        </w:rPr>
        <w:t>».)</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000000"/>
          <w:sz w:val="24"/>
          <w:szCs w:val="24"/>
          <w:shd w:val="clear" w:color="auto" w:fill="FFFFFF"/>
          <w:lang w:eastAsia="zh-CN"/>
        </w:rPr>
      </w:pPr>
      <w:r w:rsidRPr="00487E91">
        <w:rPr>
          <w:rFonts w:ascii="Arial" w:eastAsia="SimSun" w:hAnsi="Arial" w:cs="Arial"/>
          <w:color w:val="000000"/>
          <w:sz w:val="24"/>
          <w:szCs w:val="24"/>
          <w:shd w:val="clear" w:color="auto" w:fill="FFFFFF"/>
          <w:lang w:eastAsia="zh-CN"/>
        </w:rPr>
        <w:t xml:space="preserve">Πριν εισέλθουμε στην ημερήσια διάταξη, κυρίες και κύριοι συνάδελφοι, σήμερα είμαι επιφορτισμένος με το καθήκον αλλά και την τιμή να αποχαιρετίσουμε από Έδρας τον Μανώλη Γλέζο, έναν άνθρωπο σύμβολο αντίστασης και αγώνα, ένα ανεξίτηλο κομμάτι ιστορίας, τον «πρώτο παρτιζάνο της Ευρώπης», όπως τον χαρακτήρισε ο στρατηγός Ντε Γκωλ.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000000"/>
          <w:sz w:val="24"/>
          <w:szCs w:val="24"/>
          <w:shd w:val="clear" w:color="auto" w:fill="FFFFFF"/>
          <w:lang w:eastAsia="zh-CN"/>
        </w:rPr>
        <w:t xml:space="preserve">Δυστυχώς, η πρωτόγνωρη κρίση που βιώνουμε σήμερα μας στερεί το δικαίωμα και την υποχρέωση να τιμήσουμε τον Μανώλη </w:t>
      </w:r>
      <w:r w:rsidRPr="00487E91">
        <w:rPr>
          <w:rFonts w:ascii="Arial" w:eastAsia="SimSun" w:hAnsi="Arial" w:cs="Arial"/>
          <w:color w:val="222222"/>
          <w:sz w:val="24"/>
          <w:szCs w:val="24"/>
          <w:shd w:val="clear" w:color="auto" w:fill="FFFFFF"/>
          <w:lang w:eastAsia="zh-CN"/>
        </w:rPr>
        <w:t xml:space="preserve">όπως του πρέπει, κάτι που θα γίνει στο μέλλον. Αντί γι’ αυτό, λοιπόν, σκέφτηκα να υπενθυμίσω τα δικά του λόγια σαν ένα είδος δικού μας όρκου προς εκείνον, έναν όρκο που οφείλουμε να περάσουμε σαν παρακαταθήκη και στις γενιές που θα έρθουν.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«Στις παραμονές πριν από κάθε μάχη μαζευόμασταν και κουβεντιάζαμε και λέγαμε: Εάν εσύ ζήσεις, μη με ξεχάσεις. Εάν εσένα δεν σε βρει το βόλι, όταν συναντάς τους ανθρώπους στον δρόμο, θα λες καλημέρα και από μένα. Και όταν θα πίνεις κρασί, θα πίνεις και από μένα. Και όταν ακούς τον παφλασμό των κυμάτων, θα τον ακούς και για μένα. Και όταν ακούς τον άνεμο να περνάει μέσα από τα φύλλα και ακούς το θρόισμα του ανέμου, θα το ακούς και για μένα. </w:t>
      </w:r>
      <w:r w:rsidRPr="00487E91">
        <w:rPr>
          <w:rFonts w:ascii="Arial" w:eastAsia="SimSun" w:hAnsi="Arial" w:cs="Arial"/>
          <w:color w:val="222222"/>
          <w:sz w:val="24"/>
          <w:szCs w:val="24"/>
          <w:shd w:val="clear" w:color="auto" w:fill="FFFFFF"/>
          <w:lang w:eastAsia="zh-CN"/>
        </w:rPr>
        <w:lastRenderedPageBreak/>
        <w:t>Και όταν χορεύεις, θα χορεύεις και για μένα. Μπορώ να ξεχάσω αυτόν τον κόσμο; Είναι δυνατόν;».</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Εσύ, λοιπόν, Μανώλη, δεν ξέχασες. Αυτό απέδειξες με τη ζωή και την ακέραιη πορεία σου. Και τώρα που εσύ έφυγες ούτε εμείς θα σε ξεχάσουμε. Αυτός είναι ο δικός μας όρκος για σένα, για τον λαό και την πατρίδα που αγάπησες.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Παρακαλώ να κρατήσουμε ενός λεπτού σιγή.</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lang w:eastAsia="zh-CN"/>
        </w:rPr>
        <w:t>(Στο σημείο αυτό τηρείται στην Αίθουσα ενός λεπτού σιγή)</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Αιωνία του η μνήμη!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Ευχαριστώ πολύ.</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sz w:val="24"/>
          <w:szCs w:val="24"/>
          <w:lang w:eastAsia="zh-CN"/>
        </w:rPr>
        <w:t>Παρακαλείται ο κύριος Γραμματέας να ανακοινώσει τις αναφορές προς το Σώμα.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highlight w:val="white"/>
          <w:lang w:eastAsia="zh-CN"/>
        </w:rPr>
      </w:pPr>
      <w:r w:rsidRPr="00487E91">
        <w:rPr>
          <w:rFonts w:ascii="Arial" w:eastAsia="SimSun" w:hAnsi="Arial" w:cs="Arial"/>
          <w:sz w:val="24"/>
          <w:szCs w:val="24"/>
          <w:lang w:eastAsia="zh-CN"/>
        </w:rPr>
        <w:t xml:space="preserve">(Ανακοινώνονται προς το Σώμα από τον Γραμματέα της Βουλής κ. Κωνσταντίνο Κυρανάκη, Βουλευτή Β3΄ </w:t>
      </w:r>
      <w:r w:rsidRPr="00487E91">
        <w:rPr>
          <w:rFonts w:ascii="Arial" w:eastAsia="SimSun" w:hAnsi="Arial" w:cs="Arial"/>
          <w:color w:val="222222"/>
          <w:sz w:val="24"/>
          <w:szCs w:val="24"/>
          <w:highlight w:val="white"/>
          <w:lang w:eastAsia="zh-CN"/>
        </w:rPr>
        <w:t>Νότιου Τομέα Αθηνών, τα ακόλουθα: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highlight w:val="white"/>
          <w:lang w:eastAsia="zh-CN"/>
        </w:rPr>
      </w:pPr>
      <w:r w:rsidRPr="00487E91">
        <w:rPr>
          <w:rFonts w:ascii="Arial" w:eastAsia="SimSun" w:hAnsi="Arial" w:cs="Arial"/>
          <w:color w:val="222222"/>
          <w:sz w:val="24"/>
          <w:szCs w:val="24"/>
          <w:highlight w:val="white"/>
          <w:lang w:eastAsia="zh-CN"/>
        </w:rPr>
        <w:t>Α. ΚΑΤΑΘΕΣΗ ΑΝΑΦΟΡΩΝ</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color w:val="222222"/>
          <w:sz w:val="24"/>
          <w:szCs w:val="24"/>
          <w:highlight w:val="white"/>
          <w:lang w:eastAsia="zh-CN"/>
        </w:rPr>
      </w:pPr>
      <w:r w:rsidRPr="00487E91">
        <w:rPr>
          <w:rFonts w:ascii="Arial" w:eastAsia="SimSun" w:hAnsi="Arial" w:cs="Arial"/>
          <w:color w:val="222222"/>
          <w:sz w:val="24"/>
          <w:szCs w:val="24"/>
          <w:highlight w:val="white"/>
          <w:lang w:eastAsia="zh-CN"/>
        </w:rPr>
        <w:t>(Να μπει η σελ. 3α)</w:t>
      </w:r>
    </w:p>
    <w:p w:rsidR="00487E91" w:rsidRPr="00487E91" w:rsidRDefault="00487E91" w:rsidP="00487E91">
      <w:pPr>
        <w:autoSpaceDE w:val="0"/>
        <w:autoSpaceDN w:val="0"/>
        <w:adjustRightInd w:val="0"/>
        <w:spacing w:after="160" w:line="600" w:lineRule="auto"/>
        <w:ind w:firstLine="720"/>
        <w:rPr>
          <w:rFonts w:ascii="Arial" w:eastAsia="SimSun" w:hAnsi="Arial" w:cs="Arial"/>
          <w:color w:val="222222"/>
          <w:sz w:val="24"/>
          <w:szCs w:val="24"/>
          <w:highlight w:val="white"/>
          <w:lang w:eastAsia="zh-CN"/>
        </w:rPr>
      </w:pPr>
      <w:r w:rsidRPr="00487E91">
        <w:rPr>
          <w:rFonts w:ascii="Arial" w:eastAsia="SimSun" w:hAnsi="Arial" w:cs="Arial"/>
          <w:color w:val="222222"/>
          <w:sz w:val="24"/>
          <w:szCs w:val="24"/>
          <w:highlight w:val="white"/>
          <w:lang w:eastAsia="zh-CN"/>
        </w:rPr>
        <w:t>Β. ΑΠΑΝΤΗΣΕΙΣ ΥΠΟΥΡΓΩΝ ΣΕ ΕΡΩΤΗΣΕΙΣ ΒΟΥΛΕΥΤΩΝ</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color w:val="222222"/>
          <w:sz w:val="24"/>
          <w:szCs w:val="24"/>
          <w:highlight w:val="white"/>
          <w:lang w:eastAsia="zh-CN"/>
        </w:rPr>
      </w:pPr>
      <w:r w:rsidRPr="00487E91">
        <w:rPr>
          <w:rFonts w:ascii="Arial" w:eastAsia="SimSun" w:hAnsi="Arial" w:cs="Arial"/>
          <w:color w:val="222222"/>
          <w:sz w:val="24"/>
          <w:szCs w:val="24"/>
          <w:highlight w:val="white"/>
          <w:lang w:eastAsia="zh-CN"/>
        </w:rPr>
        <w:t>(Να μπει η σελ.3β)</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color w:val="FF0000"/>
          <w:sz w:val="24"/>
          <w:szCs w:val="24"/>
          <w:highlight w:val="white"/>
          <w:lang w:eastAsia="zh-CN"/>
        </w:rPr>
      </w:pPr>
      <w:r w:rsidRPr="00487E91">
        <w:rPr>
          <w:rFonts w:ascii="Arial" w:eastAsia="SimSun" w:hAnsi="Arial" w:cs="Arial"/>
          <w:color w:val="FF0000"/>
          <w:sz w:val="24"/>
          <w:szCs w:val="24"/>
          <w:highlight w:val="white"/>
          <w:lang w:eastAsia="zh-CN"/>
        </w:rPr>
        <w:lastRenderedPageBreak/>
        <w:t>ΑΛΛΑΓΗ ΣΕΛΙΔΑΣ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(Νικήτας Κακλαμάνης):</w:t>
      </w:r>
      <w:r w:rsidRPr="00487E91">
        <w:rPr>
          <w:rFonts w:ascii="Arial" w:hAnsi="Arial" w:cs="Arial"/>
          <w:color w:val="222222"/>
          <w:sz w:val="24"/>
          <w:szCs w:val="24"/>
          <w:shd w:val="clear" w:color="auto" w:fill="FFFFFF"/>
          <w:lang w:eastAsia="el-GR"/>
        </w:rPr>
        <w:t xml:space="preserve"> Κυρίες και κύριοι συνάδελφοι εισερχόμαστε στη συζήτηση των</w:t>
      </w:r>
    </w:p>
    <w:p w:rsidR="00487E91" w:rsidRPr="00487E91" w:rsidRDefault="00487E91" w:rsidP="00487E91">
      <w:pPr>
        <w:spacing w:after="160" w:line="600" w:lineRule="auto"/>
        <w:ind w:firstLine="720"/>
        <w:jc w:val="center"/>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ΕΠΙΚΑΙΡΩΝ ΕΡΩΤΗΣΕΩΝ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Με έγγραφο του ο Γενικός Γραμματέας Νομικών και Κοινοβουλευτικών Θεμάτων ενημερώνει το Σώμα ότι θα συζητηθούν έξι ερωτήσεις.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Δεν θα συζητηθεί μία. Είναι η υπ’ αριθμόν 4560/27-2-2020 του κύκλου αναφορών - ερωτήσεων του Βουλευτή Αχαΐας του ΣΥΡΙΖΑ, κ. Κωνσταντίνου Μάρκου, προς τον Υπουργό Ανάπτυξης και Επενδύσεων,  με θέμα προστασία κύριας κατοικίας φυσικών προσώπων, που δεν συζητείται λόγω αναρμοδιότητας.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Ξεκινάμε με την τέταρτη με αριθμό 605/27-3-2020 επίκαιρη ερώτηση πρώτου κύκλου της Αντιπρόεδρου της Βουλής και Βουλευτού του Νοτίου Τομέα Αθηνών του ΜέΡΑ25 κ. Σοφίας Σακοράφα προς την Υπουργό Παιδείας,  με θέμα: «Ανάγκη επιδότησης προμήθειας υπολογιστή και παροχής διαδικτυακής πρόσβασης για την εξ αποστάσεως εκπαίδευση».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Θα απαντήσει η παρευρισκομένη Υπουργός Παιδείας.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Κυρία Σακοράφα, έχετε τον λόγο.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lastRenderedPageBreak/>
        <w:t xml:space="preserve">ΣΟΦΙΑ ΣΑΚΟΡΑΦΑ (Η΄Αντιπρόεδρος της Βουλής): </w:t>
      </w:r>
      <w:r w:rsidRPr="00487E91">
        <w:rPr>
          <w:rFonts w:ascii="Arial" w:hAnsi="Arial" w:cs="Arial"/>
          <w:color w:val="222222"/>
          <w:sz w:val="24"/>
          <w:szCs w:val="24"/>
          <w:shd w:val="clear" w:color="auto" w:fill="FFFFFF"/>
          <w:lang w:eastAsia="el-GR"/>
        </w:rPr>
        <w:t>Ευχαριστώ πολύ,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Υπουργέ, η έκρυθμη κατάσταση της πανδημίας σας οδήγησε πάρα πολύ σωστά στην ανάγκη εφαρμογής εξ αποστάσεως εκπαίδευσης, κατ’ αρχάς μέχρι τις 10 Απριλίου, αλλά όλα τα αντικειμενικά δεδομένα δείχνουν ότι αυτό θα παραταθεί. Στο πεδίο αυτό χρειάζεται νομίζω ιδιαίτερη προσοχή και υπευθυνότητα απ’ όλους μας και ιδιαίτερα από την πολιτεία.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εξ αποστάσεως εκπαίδευση θα αποβεί αναποτελεσματική, κατά την άποψή μας, αντιεκπαιδευτική, αλλά και άδικη, αν δεν εξασφαλιστεί η πρόσβαση όλων στο σύστημα. Δυστυχώς, είναι δεδομένο ότι οι κρίσεις αυξάνουν τις ανισότητες, αφού δεν περιλαμβάνουν σε όμοιο βαθμό όλες τις κοινωνικές ομάδες.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για να μην είναι κενός λόγος, στη λειτουργία του συστήματος θα πρέπει να εξασφαλιστεί τόσο η λειτουργικότητα της πλατφόρμας που δυστυχώς παρουσιάζει πάρα πολύ σοβαρά προβλήματα, όσο και η εξασφάλιση της πρόσβασης ανεξαιρέτως για όλους τους μαθητές και τους φοιτητές. Συνεπώς, είναι αναγκαία απολύτως η λήψη συμπληρωματικών υποστηρικτικών μέτρων, ώστε να δοθεί η ουσιαστική δυνατότητα λειτουργίας στην εκπαιδευτική κοινότητα.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Ενδεικτικά έχουμε να σας προτείνουμε τα εξής.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Την άμεση επιδότηση όλων των μαθητών του γυμνασίου – λυκείου και φοιτητών με χρηματικό ποσό ύψους –ενδεικτικά το αναφέρω- περίπου 400 ευρώ για την προμήθεια προσωπικού υπολογιστή, </w:t>
      </w:r>
      <w:r w:rsidRPr="00487E91">
        <w:rPr>
          <w:rFonts w:ascii="Arial" w:hAnsi="Arial" w:cs="Arial"/>
          <w:color w:val="222222"/>
          <w:sz w:val="24"/>
          <w:szCs w:val="24"/>
          <w:shd w:val="clear" w:color="auto" w:fill="FFFFFF"/>
          <w:lang w:val="en-US" w:eastAsia="el-GR"/>
        </w:rPr>
        <w:t>laptop</w:t>
      </w:r>
      <w:r w:rsidRPr="00487E91">
        <w:rPr>
          <w:rFonts w:ascii="Arial" w:hAnsi="Arial" w:cs="Arial"/>
          <w:color w:val="222222"/>
          <w:sz w:val="24"/>
          <w:szCs w:val="24"/>
          <w:shd w:val="clear" w:color="auto" w:fill="FFFFFF"/>
          <w:lang w:eastAsia="el-GR"/>
        </w:rPr>
        <w:t xml:space="preserve">, με τις οικονομικές προϋποθέσεις που ισχύουν κατ’ αρχάς, λόγου χάριν, για τη χορήγηση φοιτητικού επιδόματος ενοικίου.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Με την δωρεάν παροχή πρόσβασης των ενδιαφερομένων στο διαδίκτυο για όσο χρονικό διάστημα πραγματοποιείται η εξ αποστάσεως εκπαίδευση. Για την αγορά- ανανέωση εξοπλισμού υπολογιστών και όλης της αναγκαίας υποδομής στις σχολικές μονάδες, προκειμένου να διατεθούν προς χρήση στους εκπαιδευτικούς για να καλυφθούν ουσιαστικά οι ανάγκες της εξ αποστάσεως εκπαίδευσης.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Με τα παραπάνω αναγκαία μέτρα η πολιτεία θα ανταποκριθεί στη στοιχειώδη υποχρέωσή της για την εξασφάλιση της δυνατότητας πρόσβασης των ενδιαφερομένων.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Τέλος, η εξαιρετικά έκρυθμη κατάσταση που βιώνουν οι μαθητές και οι εκπαιδευτικοί της χώρας με άγνωστη χρονική διάρκεια είναι πολύ πιθανό να δημιουργήσει πρόσθετη ανάγκη ψυχολογικής υποστήριξης σε όσους μετέχουν </w:t>
      </w:r>
      <w:r w:rsidRPr="00487E91">
        <w:rPr>
          <w:rFonts w:ascii="Arial" w:hAnsi="Arial" w:cs="Arial"/>
          <w:color w:val="222222"/>
          <w:sz w:val="24"/>
          <w:szCs w:val="24"/>
          <w:shd w:val="clear" w:color="auto" w:fill="FFFFFF"/>
          <w:lang w:eastAsia="el-GR"/>
        </w:rPr>
        <w:lastRenderedPageBreak/>
        <w:t xml:space="preserve">στην εκπαιδευτική διαδικασία και αντιμετωπίζουν εντελώς δυσμενείς περιστάσεις.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Θα ήθελα να ρωτήσω, λοιπόν, αν υπάρχει κάποια πρόνοια για το συγκεκριμένο θέμα. Για τους λόγους αυτούς σας ρωτάμε και τα εξής. Υπάρχει πρόθεση άμεσης λήψης των αναγκαίων μέτρων για τη στοιχειώδη εξασφάλιση της ισότιμης και ουσιαστικής λειτουργίας της εξ αποστάσεως εκπαίδευσης, κυρία Υπουργέ;</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Σας ευχαριστώ πολύ.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(Νικήτας Κακλαμάνης):</w:t>
      </w:r>
      <w:r w:rsidRPr="00487E91">
        <w:rPr>
          <w:rFonts w:ascii="Arial" w:hAnsi="Arial" w:cs="Arial"/>
          <w:color w:val="222222"/>
          <w:sz w:val="24"/>
          <w:szCs w:val="24"/>
          <w:shd w:val="clear" w:color="auto" w:fill="FFFFFF"/>
          <w:lang w:eastAsia="el-GR"/>
        </w:rPr>
        <w:t xml:space="preserve"> Τον λόγο έχει η Υπουργός κ. Κεραμέως.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487E91">
        <w:rPr>
          <w:rFonts w:ascii="Arial" w:hAnsi="Arial" w:cs="Arial"/>
          <w:b/>
          <w:color w:val="111111"/>
          <w:sz w:val="24"/>
          <w:szCs w:val="24"/>
          <w:lang w:eastAsia="el-GR"/>
        </w:rPr>
        <w:t xml:space="preserve">ΝΙΚΗ ΚΕΡΑΜΕΩΣ (Υπουργός </w:t>
      </w:r>
      <w:r w:rsidRPr="00487E91">
        <w:rPr>
          <w:rFonts w:ascii="Arial" w:hAnsi="Arial" w:cs="Arial"/>
          <w:b/>
          <w:bCs/>
          <w:color w:val="111111"/>
          <w:sz w:val="24"/>
          <w:szCs w:val="24"/>
          <w:lang w:eastAsia="el-GR"/>
        </w:rPr>
        <w:t xml:space="preserve">Παιδείας και Θρησκευμάτων): </w:t>
      </w:r>
      <w:r w:rsidRPr="00487E91">
        <w:rPr>
          <w:rFonts w:ascii="Arial" w:hAnsi="Arial" w:cs="Arial"/>
          <w:color w:val="222222"/>
          <w:sz w:val="24"/>
          <w:szCs w:val="24"/>
          <w:shd w:val="clear" w:color="auto" w:fill="FFFFFF"/>
          <w:lang w:eastAsia="el-GR"/>
        </w:rPr>
        <w:t>Ευχαριστώ πολύ, κύριε Πρόεδρε.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Ευχαριστώ πολύ, κυρία συνάδελφε, για την ερώτηση επί ενός ζητήματος που είναι πραγματικά παραπάνω από επίκαιρο, την επίδραση της υγειονομικής κρίσης που βιώνει η χώρα μας στον τομέα της εκπαίδευσης.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Νέοι όροι επιβλήθηκαν και στην εκπαίδευση όπως και σε όλες τις εκφάνσεις της ζωής μας. Ανεστάλη η διά ζώσης διδασκαλία σε όλες τις εκπαιδευτικές δομές της χώρας. Ήμασταν έτοιμοι και κινηθήκαμε αμέσως με έναν και μόνο στόχο. Τη συνέχιση της εκπαιδευτικής διαδικασίας σε όλα τα </w:t>
      </w:r>
      <w:r w:rsidRPr="00487E91">
        <w:rPr>
          <w:rFonts w:ascii="Arial" w:hAnsi="Arial" w:cs="Arial"/>
          <w:color w:val="222222"/>
          <w:sz w:val="24"/>
          <w:szCs w:val="24"/>
          <w:shd w:val="clear" w:color="auto" w:fill="FFFFFF"/>
          <w:lang w:eastAsia="el-GR"/>
        </w:rPr>
        <w:lastRenderedPageBreak/>
        <w:t xml:space="preserve">επίπεδα. Πώς; Εξ αποστάσεως. Είναι ένα μεγάλο εγχείρημα που δεν έχει ξαναδοκιμαστεί στη χώρα μας οριζοντίως. Και ένα εγχείρημα που υλοποιείται χάρη στην εργατικότητα, τον ενθουσιασμό, το μεράκι, αφ’ ενός των εκπαιδευτικών και των στελεχών εκπαίδευσης, αφ’ ετέρου των μαθητών, των σπουδαστών και των φοιτητών.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Στα σχολεία η ανταπόκριση των μαθητών και των εκπαιδευτικών ξεπερνά κάθε προσδοκία. Έχουμε κινηθεί σε τρεις άξονες: σύγχρονη εκπαίδευση, ασύγχρονη εκπαίδευση και εκπαιδευτική τηλεόραση.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Πρώτος άξονας: σύγχρονη εκπαίδευση. Στις 11 Μαρτίου ανεστάλη η λειτουργία των εκπαιδευτικών δομών. Στις 13 Μαρτίου, μόλις δυο μέρες, μετά ξεκίνησε η πιλοτική εφαρμογή της σύγχρονης εξ αποστάσεως εκπαίδευσης. Περισσότεροι από πενήντα πέντε χιλιάδες εκπαιδευτικοί έχουν διενεργήσει περισσότερες από εβδομήντα δυο χιλιάδες ζωντανές μεταδόσεις ψηφιακών τάξεων, με πάνω από ένα εκατομμύριο ενενήντα έξι χιλιάδες παρακολουθήσεις μαθητών που αυξάνονται κατά μέσο όρο 70% την ημέρα. Έχουμε φτάσει ως δέκα οκτώ χιλιάδες σύγχρονες τάξεις την ημέρα, με πάνω από τριακόσιες εβδομήντα χιλιάδες συμμετοχές.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Στην ασύγχρονη εκπαίδευση, την πρόσβαση, δηλαδή, στο εκπαιδευτικό υλικό στις πλατφόρμες του Υπουργείου Παιδείας. Έχουν εγγραφεί πάνω από οκτακόσιοι πενήντα χιλιάδες μαθητές και πάνω από εκατόν εξήντα έξι χιλιάδες </w:t>
      </w:r>
      <w:r w:rsidRPr="00487E91">
        <w:rPr>
          <w:rFonts w:ascii="Arial" w:hAnsi="Arial" w:cs="Arial"/>
          <w:color w:val="222222"/>
          <w:sz w:val="24"/>
          <w:szCs w:val="24"/>
          <w:shd w:val="clear" w:color="auto" w:fill="FFFFFF"/>
          <w:lang w:eastAsia="el-GR"/>
        </w:rPr>
        <w:lastRenderedPageBreak/>
        <w:t xml:space="preserve">εκπαιδευτικοί έχουν εγγραφεί στο Πανελλήνιο Σχολικό Δίκτυο. Δίκτυα που δεν είχαν φτιαχτεί, όπως ξέρουμε όλοι, για να φιλοξενήσουν όλο το μαθητικό δυναμικό της χώρας. Ναι, δυσλειτουργίες υπάρχουν γι’ αυτό και αναβαθμίζονται διαρκώς τα συστήματα, προκειμένου να ανταποκριθούμε σ’ αυτή την εξαιρετικά μεγάλη ζήτηση. Η σύγχρονη και η ασύγχρονη λειτουργεί σε όλα τα λύκεια και σε όλα τα γυμνάσια της χώρας και αυτή την εβδομάδα ολοκληρώνεται η σύγχρονη εκπαίδευση και στα δημοτικά σχολεία.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Από τη Δευτέρα ξεκίνησε και ένας τρίτος άξονας, η εκπαιδευτική τηλεόραση για τους μαθητές δημοτικού, με πάρα πολύ υψηλή τηλεθέαση. Ενδεικτικά θα σας πω, ότι μόλις την πρώτη μέρα εκπομπής των συγκεκριμένων τηλεμαθημάτων, η τηλεθέαση έφτασε στο 51,2% στις ηλικίες τεσσάρων ως δεκατεσσάρων ετών.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Στα ΔΙΕΚ σε λιγότερο από μια εβδομάδα, τα εκατόν δεκατέσσερα από τα εκατόν είκοσι έξι ΔΙΕΚ της χώρας, λειτούργησαν στη βάση πλατφορμών ασύγχρονης εκπαίδευσης.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Στα πανεπιστήμια της χώρας υψηλό ποσοστό μαθημάτων ανά τμήμα ΑΕΙ υλοποιούνται, συνδυάζοντας την ήδη χρησιμοποιούμενη ασύγχρονη τηλεκπαίδευση, καθώς και μέσα ασύγχρονης τηλεκπαίδευσης.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Θέλω να σας πω ενδεικτικά ότι στο Χαροκόπειο το ποσοστό των εξ ολοκλήρου προσφερομένων μαθημάτων εξ αποστάσεως, ανέρχεται στο 94%. Στο Πανεπιστήμιο Κρήτης στο 93%, στο Πανεπιστήμιο Πατρών στο 91%.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Θα αναφερθώ, κυρία συνάδελφε, λόγω χρόνου, αναλυτικά στη δευτερολογία μου στα ζητήματα πρόσβασης και υποδομών.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(Νικήτας Κακλαμάνης):</w:t>
      </w:r>
      <w:r w:rsidRPr="00487E91">
        <w:rPr>
          <w:rFonts w:ascii="Arial" w:hAnsi="Arial" w:cs="Arial"/>
          <w:color w:val="222222"/>
          <w:sz w:val="24"/>
          <w:szCs w:val="24"/>
          <w:shd w:val="clear" w:color="auto" w:fill="FFFFFF"/>
          <w:lang w:eastAsia="el-GR"/>
        </w:rPr>
        <w:t xml:space="preserve"> Κυρία Σακοράφα, έχετε τον λόγο.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ΣΟΦΙΑ ΣΑΚΟΡΑΦΑ (Η΄Αντιπρόεδρος της Βουλής): </w:t>
      </w:r>
      <w:r w:rsidRPr="00487E91">
        <w:rPr>
          <w:rFonts w:ascii="Arial" w:hAnsi="Arial" w:cs="Arial"/>
          <w:color w:val="222222"/>
          <w:sz w:val="24"/>
          <w:szCs w:val="24"/>
          <w:shd w:val="clear" w:color="auto" w:fill="FFFFFF"/>
          <w:lang w:eastAsia="el-GR"/>
        </w:rPr>
        <w:t>Ευχαριστώ πολύ,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Κυρία Υπουργέ, είναι γεγονός ότι σας παρακολουθώ συνεχώς στις δηλώσεις σας. Και σήμερα το πρωί είδα στην τηλεόραση τις δηλώσεις που κάνατε. Ομολογώ ότι είστε πάρα πολύ συγκεκριμένη και πολύ προσεκτική στα όσα λέτε. Κι αυτό είναι πάρα πολύ σημαντικό σ’ αυτές τις δύσκολες μέρες που περνάμε.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Εμείς αυτό που θέλουμε να κάνουμε είναι να συμβάλουμε στην προσπάθεια που γίνεται και όχι να είμαστε αρνητικοί. Οι ρυθμίσεις που προτείνουμε, αποτελούν ένα μέρος και μόνο απ’ όσα είναι αναγκαίο να γίνουν και σίγουρα είναι τα ελάχιστα προαπαιτούμενα για να έχει η εξ αποστάσεως εκπαίδευση υπόσταση. Είναι εξ άλλου δεδομένο ότι κανείς δεν μπορεί να </w:t>
      </w:r>
      <w:r w:rsidRPr="00487E91">
        <w:rPr>
          <w:rFonts w:ascii="Arial" w:hAnsi="Arial" w:cs="Arial"/>
          <w:color w:val="222222"/>
          <w:sz w:val="24"/>
          <w:szCs w:val="24"/>
          <w:shd w:val="clear" w:color="auto" w:fill="FFFFFF"/>
          <w:lang w:eastAsia="el-GR"/>
        </w:rPr>
        <w:lastRenderedPageBreak/>
        <w:t xml:space="preserve">προβλέψει, όπως είπα και στην αρχή, για πόσο χρόνο θα είναι αναγκαίος ο συγκεκριμένος χρόνος διδασκαλίας.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Προφανώς, λοιπόν, όλοι συμφωνούμε ότι είναι αναγκαία η εξασφάλιση της πρόσβασης σε όλους τους ενδιαφερόμενους. Εδώ δεν μιλάμε μόνο για το αυτονόητο, δηλαδή τις απόλυτα ευάλωτες ομάδες, όπως παραδείγματος χάριν οι άποροι. Ακόμα και μια μέση οικογένεια με δυο παιδιά, μαθητές ή φοιτητές, όπου ο ένας ή και οι δυο γονείς παρέχουν την εργασία τους πλέον μέσα από το διαδίκτυο, αντιμετωπίζει μια κατάσταση έκτακτης ανάγκης που δεν μπορεί να καλυφθεί από έναν, ή ακόμα και από δυο υπολογιστές, που τις περισσότερες φορές είναι και παλιάς τεχνολογίας και δεν μπορούν να ανταποκριθούν στα δεδομένα, αλλά στην καλύτερη περίπτωση μπορεί να είναι οι μόνοι διαθέσιμοι στο σπίτι.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Επίσης, είναι κρίσιμο να αντιμετωπιστεί το ζήτημα της δυσλειτουργίας της πλατφόρμας στα δημοτικά, τα γυμνάσια και τα λύκεια. Να αντιμετωπιστεί δηλαδή η δυνατότητα χρήσης κι άλλων διαθέσιμων διαδικτυακών δρόμων για να αποσυμφορηθεί η κατάσταση. Έχουμε πρόβλημα με το διαδίκτυο αυτόν τον καιρό.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Υπάρχουν, λοιπόν σοβαρά τεχνικά προβλήματα αλλά επίσης, φαίνεται ότι υπάρχει και σημαντικό έλλειμμα υποστήριξης και παροχής οδηγιών, ιδίως προς τους εκπαιδευτικούς. Είναι αναγκαία η συγκρότηση και λειτουργία ενός </w:t>
      </w:r>
      <w:r w:rsidRPr="00487E91">
        <w:rPr>
          <w:rFonts w:ascii="Arial" w:hAnsi="Arial" w:cs="Arial"/>
          <w:color w:val="222222"/>
          <w:sz w:val="24"/>
          <w:szCs w:val="24"/>
          <w:shd w:val="clear" w:color="auto" w:fill="FFFFFF"/>
          <w:lang w:eastAsia="el-GR"/>
        </w:rPr>
        <w:lastRenderedPageBreak/>
        <w:t>κέντρου υποστήριξης και πληροφόρησης. Θα πρέπει λοιπόν, να αντιμετωπιστεί το ζήτημα με την απασχόληση πρόσθετου προσωπικού, εξειδικευμένου στην πληροφορική, με τη διάταξη του στις σχολικές μονάδες, τουλάχιστον για έναν μήνα.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Επιτρέψτε μου ακόμη να επισημάνω ότι το πρόγραμμα της εκπαιδευτικής τηλεόρασης μέσω της ΕΡΤ, ίσως είναι μια πολύ καλή αρχή για την αντιμετώπιση της κατάστασης, αλλά είναι εντελώς, θα μου επιτρέψετε να πω, ανεπαρκής. Για να μην έχει μόνο προσχηματική λειτουργία, θα πρέπει να επεκταθεί σε ημερήσιο εξάωρο πρόγραμμα, παραδείγματος χάριν μια ώρα για κάθε τάξη του δημοτικού σχολείου, έτσι ώστε να αποσυμφορηθεί κατά κάποιον τρόπο και η διαδικτυακή πλατφόρμα.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Λόγω των αυξημένων αναγκών που προκύπτουν, θα πρέπει να εξασφαλιστεί η δωρεάν παροχή πρόσβασης στο διαδίκτυο, δηλαδή να έχουμε δωρεάν </w:t>
      </w:r>
      <w:r w:rsidRPr="00487E91">
        <w:rPr>
          <w:rFonts w:ascii="Arial" w:hAnsi="Arial" w:cs="Arial"/>
          <w:color w:val="222222"/>
          <w:sz w:val="24"/>
          <w:szCs w:val="24"/>
          <w:shd w:val="clear" w:color="auto" w:fill="FFFFFF"/>
          <w:lang w:val="en-US" w:eastAsia="el-GR"/>
        </w:rPr>
        <w:t>i</w:t>
      </w:r>
      <w:r w:rsidRPr="00487E91">
        <w:rPr>
          <w:rFonts w:ascii="Arial" w:hAnsi="Arial" w:cs="Arial"/>
          <w:color w:val="222222"/>
          <w:sz w:val="24"/>
          <w:szCs w:val="24"/>
          <w:shd w:val="clear" w:color="auto" w:fill="FFFFFF"/>
          <w:lang w:eastAsia="el-GR"/>
        </w:rPr>
        <w:t>nternet. Αποτελεί και αυτό χρέος της πολιτείας και σίγουρα υποχρέωση των παρόχων στο πλαίσιο της εταιρικής ευθύνης, αλλά σε κάθε περίπτωση είναι απαραίτητο ακόμη και αν πρέπει να γίνει, με όποιον τρόπο, επίταξη των υπηρεσιών και των παρόχων.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Αυτονόητα, τέλος, δεν μπορεί να επιτραπεί οποιαδήποτε διακοπή συνδέσεων των τηλεπικοινωνιακών εταιρειών, όσο αντιμετωπίζουμε αυτή την πρωτόγνωρη κατάσταση. Θα πρέπει να κάνουμε το ελάχιστο που επιτάσσει το </w:t>
      </w:r>
      <w:r w:rsidRPr="00487E91">
        <w:rPr>
          <w:rFonts w:ascii="Arial" w:hAnsi="Arial" w:cs="Arial"/>
          <w:color w:val="222222"/>
          <w:sz w:val="24"/>
          <w:szCs w:val="24"/>
          <w:shd w:val="clear" w:color="auto" w:fill="FFFFFF"/>
          <w:lang w:eastAsia="el-GR"/>
        </w:rPr>
        <w:lastRenderedPageBreak/>
        <w:t>Σύνταγμα. Είναι καθήκον μας και νομίζω, κυρία Υπουργέ, ότι στα δύσκολα δοκιμαζόμαστε όλοι. Να μην μείνει, λοιπόν, κανένας εκτός εκπαιδευτικής διαδικασίας.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Θα ήθελα να σας ρωτήσω, κυρία Υπουργέ, τι γίνεται με τους φοιτητές και τις εξεταστικές που θα έχουν σε λίγο χρονικό διάστημα. Πώς το αντιμετωπίζετε αυτό; Τα ιδιωτικά, τα νηπιαγωγεία; Τι θα γίνει αν καταβάλλουν κανονικά τα δίδακτρα τους; Επίσης, με τα φροντιστήρια νομίζω ότι θα πρέπει να υπάρξει μια διαφορετική τιμολόγηση.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Κλείνοντας, κυρία Υπουργέ, θα ήθελα να πω ότι δεν θα πρέπει να επαναπαυτούμε στην παροχή ελλειμματικής εκπαίδευσης, με πρόσχημα την κατάσταση της έκτακτης ανάγκης. Το σύστημα της εξ αποστάσεως εκπαίδευσης είναι βέβαιον ότι δεν μπορεί να υποκαταστήσει τη δουλειά των σχολικών μονάδων, αλλά και για την αντιμετώπιση της παρούσας κατάστασης θα πρέπει να λειτουργήσει ουσιαστικά και αποτελεσματικά για όλους. Αυτό νομίζω ότι αποτελεί υποχρέωση και ευθύνη όλων μας και πρώτα απ’ όλα της πολιτείας και εσείς προς αυτή την κατεύθυνση έχετε δείξει θετικά βήματα.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Ευχαριστώ πολύ,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(Νικήτας Κακλαμάνης):</w:t>
      </w:r>
      <w:r w:rsidRPr="00487E91">
        <w:rPr>
          <w:rFonts w:ascii="Arial" w:hAnsi="Arial" w:cs="Arial"/>
          <w:color w:val="222222"/>
          <w:sz w:val="24"/>
          <w:szCs w:val="24"/>
          <w:shd w:val="clear" w:color="auto" w:fill="FFFFFF"/>
          <w:lang w:eastAsia="el-GR"/>
        </w:rPr>
        <w:t xml:space="preserve"> Ορίστε, κυρία Υπουργέ.</w:t>
      </w:r>
    </w:p>
    <w:p w:rsidR="00487E91" w:rsidRPr="00487E91" w:rsidRDefault="00487E91" w:rsidP="00487E91">
      <w:pPr>
        <w:spacing w:after="160" w:line="600" w:lineRule="auto"/>
        <w:ind w:firstLine="720"/>
        <w:jc w:val="both"/>
        <w:rPr>
          <w:rFonts w:ascii="Arial" w:hAnsi="Arial" w:cs="Arial"/>
          <w:bCs/>
          <w:color w:val="111111"/>
          <w:sz w:val="24"/>
          <w:szCs w:val="24"/>
          <w:lang w:eastAsia="el-GR"/>
        </w:rPr>
      </w:pPr>
      <w:r w:rsidRPr="00487E91">
        <w:rPr>
          <w:rFonts w:ascii="Arial" w:hAnsi="Arial" w:cs="Arial"/>
          <w:b/>
          <w:color w:val="111111"/>
          <w:sz w:val="24"/>
          <w:szCs w:val="24"/>
          <w:lang w:eastAsia="el-GR"/>
        </w:rPr>
        <w:lastRenderedPageBreak/>
        <w:t xml:space="preserve">ΝΙΚΗ ΚΕΡΑΜΕΩΣ (Υπουργός </w:t>
      </w:r>
      <w:r w:rsidRPr="00487E91">
        <w:rPr>
          <w:rFonts w:ascii="Arial" w:hAnsi="Arial" w:cs="Arial"/>
          <w:b/>
          <w:bCs/>
          <w:color w:val="111111"/>
          <w:sz w:val="24"/>
          <w:szCs w:val="24"/>
          <w:lang w:eastAsia="el-GR"/>
        </w:rPr>
        <w:t xml:space="preserve">Παιδείας και Θρησκευμάτων): </w:t>
      </w:r>
      <w:r w:rsidRPr="00487E91">
        <w:rPr>
          <w:rFonts w:ascii="Arial" w:hAnsi="Arial" w:cs="Arial"/>
          <w:bCs/>
          <w:color w:val="111111"/>
          <w:sz w:val="24"/>
          <w:szCs w:val="24"/>
          <w:lang w:eastAsia="el-GR"/>
        </w:rPr>
        <w:t>Ευχαριστώ πολύ,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Πρώτα απ’ όλα να ξεκινήσω με το εξής: ο στόχος της εξ αποστάσεως εκπαίδευσης δεν είναι επ’ ουδενί να υποκαταστήσει τη διά ζώσης διδασκαλία, τη φυσική διδασκαλία μέσα στην τάξη. Ο στόχος είναι να διατηρήσει στενή την επαφή μεταξύ των μαθητών, των σπουδαστών, των φοιτητών με την εκπαιδευτική διαδικασία, με τη μαθησιακή διαδικασία.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Έρχομαι στα ζητήματα του εξοπλισμού και του internet. Δύο είναι ζητήματα στην εξ αποστάσεως εκπαίδευση: αφ’ ενός το internet, γιατί σε μεγάλο βαθμό όλα αυτά κινούνται διαδικτυακά και αφ’ ετέρου ο εξοπλισμός. Όσον αφορά τη σύνδεση στο internet, η συντριπτική πλειοψηφία των οικογενειών με μαθητές και φοιτητές έχουν σταθερή σύνδεση στο internet, με απεριόριστο αριθμό δεδομένων. Παρ’ όλα αυτά, έχουμε εξασφαλίσει και τη δυνατότητα να μπορεί κανείς να συνδέεται στη διαδικτυακή πλατφόρμα της σύγχρονης τηλεκπαίδευσης και μέσω τηλεφώνου, με αστική χρέωση από σταθερό τηλέφωνο. Επιπλέον, είμαστε σε συζητήσεις με τους παρόχους internet για περαιτέρω στήριξη της προσπάθειας της τηλεκπαίδευσης. Και όσον αφορά τον φόρτο του διαδικτύου, ο οποίος πράγματι υφίσταται και καταλαβαίνετε ότι το σύνολο της δραστηριότητας της χώρας έχει μεταφερθεί στο διαδίκτυο, έχουμε ήδη επιβάλει ωράρια στη χρήση των πλατφορμών της </w:t>
      </w:r>
      <w:r w:rsidRPr="00487E91">
        <w:rPr>
          <w:rFonts w:ascii="Arial" w:hAnsi="Arial" w:cs="Arial"/>
          <w:color w:val="222222"/>
          <w:sz w:val="24"/>
          <w:szCs w:val="24"/>
          <w:shd w:val="clear" w:color="auto" w:fill="FFFFFF"/>
          <w:lang w:eastAsia="el-GR"/>
        </w:rPr>
        <w:lastRenderedPageBreak/>
        <w:t>σύγχρονης τηλεκπαίδευσης, προκειμένου ακριβώς να κατανέμεται ο φόρτος στις ώρες της ημέρας.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Έρχομαι στα ζητήματα του εξοπλισμού. Μέσω προγράμματος ΕΣΠΑ έχει δοθεί σημαντικός τεχνολογικός εξοπλισμός στην εκπαιδευτική κοινότητα. Έχουμε ήδη δρομολογήσει αιτήματα για ενίσχυση αυτού του εξοπλισμού και επίσης, έχουμε ήδη λάβει σημαντικές δεσμεύσεις από ιδιώτες, εταιρείες και φυσικά πρόσωπα για άμεση ενίσχυση του τεχνολογικού εξοπλισμού προς όφελος της εκπαιδευτικής κοινότητας και θα ήθελα και από αυτό εδώ το Βήμα να ευχαριστήσω θερμά τους ιδιώτες, οι οποίοι στηρίζουν αυτή την πάρα πολύ σημαντική προσπάθεια. Κάθε προσπάθεια ενίσχυσης της εκπαιδευτικής κοινότητας είναι παραπάνω από ευπρόσδεκτη.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Αναφορικά, επίσης, με τα ζητήματα της υποστήριξης της εκπαιδευτικής  κοινότητας, να πω ότι σε κάθε σχολείο υπάρχει μια ομάδα υποστήριξης που αποτελείται από τον διευθυντή του σχολείου και έναν εκπαιδευτικό πληροφορικής. Σε όλους αυτούς έχουμε κάνει ενημερωτικά διαδικτυακά σεμινάρια για το πώς λειτουργεί ακριβώς η εξ αποστάσεως εκπαίδευση. Έχουμε δώσει αναλυτικές οδηγίες, βίντεο και όλο αυτό το υλικό είναι διαθέσιμο στην ιστοσελίδα του Υπουργείου Παιδείας, η οποία ανανεώνεται κατά πάσα πιθανότητα σήμερα, μια νέα ιστοσελίδα με όλες τις πληροφορίες για την εξ αποστάσεως εκπαίδευση. Επίσης, έχουμε στήσει και μια μεγάλη ομάδα </w:t>
      </w:r>
      <w:r w:rsidRPr="00487E91">
        <w:rPr>
          <w:rFonts w:ascii="Arial" w:hAnsi="Arial" w:cs="Arial"/>
          <w:color w:val="222222"/>
          <w:sz w:val="24"/>
          <w:szCs w:val="24"/>
          <w:shd w:val="clear" w:color="auto" w:fill="FFFFFF"/>
          <w:lang w:eastAsia="el-GR"/>
        </w:rPr>
        <w:lastRenderedPageBreak/>
        <w:t>υποστήριξης στο Υπουργείο Παιδείας, η οποία απαντάει σε τηλέφωνα, σε e-mail, από το πρωί μέχρι το βράδυ, για οποιαδήποτε ζητήματα εξ αποστάσεως εκπαίδευσης.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Ρωτήσατε για τους φοιτητές. Έχουμε δηλώσει σε όλους τους τόνους ότι το ακαδημαϊκό εξάμηνο δεν θα χαθεί. Η εξ αποστάσεως προχωράει εξαιρετικά στα πανεπιστήμια. Σας ανέφερα τα ποσοστά, πάνω από 90% εξ αποστάσεως εκπαίδευσης, στα προγράμματα που γίνονται στα πανεπιστήμια.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Και θα ήθελα να κλείσω, κυρία συνάδελφε, με τρία σημεία. Πρώτα από όλα, θα ήθελα να εκφράσω θερμά συγχαρητήρια στους εκπαιδευτικούς και τα στελέχη της εκπαίδευσης, για τη ζέση με την οποία υλοποιούν τις νέες διαδικασίες, για τη συνεργατική τους διάθεση, για την ετοιμότητά τους, για την ευελιξία τους. Δίνουν στα παιδιά μας με το παράδειγμά τους το πιο σημαντικό μάθημα: Σε κάθε δυσκολία ενώνουμε τις δυνάμεις μας και βρίσκουμε από κοινού λύσεις. Μαθαίνουμε κάτι νέο ή το δημιουργούμε, προκειμένου ακριβώς όλοι μαζί να προοδεύσουμε.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Δεύτερο σημείο: Αυτή η κρίση, αυτή η δραματική κρίση που βιώνει η χώρα μας δίνει τη δυνατότητα να αξιοποιήσουμε νέα ψηφιακά εργαλεία. Να αξιοποιήσουμε δυνατότητες που ανοίγονται μπροστά μας, να εξελίξουμε όλοι τις ψηφιακές μας δεξιότητες.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Τρίτον και χαιρετίζω αυτό που είπατε προηγουμένως, σε αυτή την προσπάθεια, κυρία συνάδελφε, είμαστε όλοι μαζί. Είναι μια προσπάθεια εθνική, σύσσωμος ο πολιτικός κόσμος να συμβάλει στην πιο αποτελεσματική αντιμετώπιση της κρίσης. Βεβαίως κάθε κριτική είναι ευπρόσδεκτη και εποικοδομητικές προτάσεις.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Προ ημερών, επικοινώνησα με τους επικεφαλής παιδείας όλων των κομμάτων της Αντιπολίτευσης. Τους ενημέρωσα για τις πρωτοβουλίες που έχει λάβει το Υπουργείο Παιδείας, αναφορικά με την εξ αποστάσεως εκπαίδευση και ζήτησα συστηματικά προτάσεις, σκέψεις, τρόπους να βελτιώσουμε ακριβώς την παροχή της εκπαίδευσης, σε αυτήν την πρωτοφανή κρίση που βιώνει η χώρα μας. Όλοι μαζί θα τα καταφέρουμε.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Ευχαριστώ πολύ.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(Νικήτας Κακλαμάνης):</w:t>
      </w:r>
      <w:r w:rsidRPr="00487E91">
        <w:rPr>
          <w:rFonts w:ascii="Arial" w:hAnsi="Arial" w:cs="Arial"/>
          <w:color w:val="222222"/>
          <w:sz w:val="24"/>
          <w:szCs w:val="24"/>
          <w:shd w:val="clear" w:color="auto" w:fill="FFFFFF"/>
          <w:lang w:eastAsia="el-GR"/>
        </w:rPr>
        <w:t xml:space="preserve"> Ευχαριστώ.</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Τις επόμενες δύο ερωτήσεις, θα απαντήσει ο κ. Βασίλης Κοντοζαμάνης, Υφυπουργός Υγείας.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Προχωράμε στην πρώτη τη με αριθμό 606/30-3-2020 επίκαιρη ερώτηση πρώτου κύκλου του Βουλευτή Χίου του Συνασπισμού Ριζοσπαστικής Αριστεράς κ. Ανδρέα  Μιχαηλίδη προς τον Υπουργό Υγείας, με θέμα: </w:t>
      </w:r>
      <w:r w:rsidRPr="00487E91">
        <w:rPr>
          <w:rFonts w:ascii="Arial" w:hAnsi="Arial" w:cs="Arial"/>
          <w:color w:val="222222"/>
          <w:sz w:val="24"/>
          <w:szCs w:val="24"/>
          <w:shd w:val="clear" w:color="auto" w:fill="FFFFFF"/>
          <w:lang w:eastAsia="el-GR"/>
        </w:rPr>
        <w:lastRenderedPageBreak/>
        <w:t>«Ελλείψεις του δημόσιου συστήματος Υγείας στην αντιμετώπιση της πανδημίας COVID-19 και ανάγκη λεπτομερούς ενημέρωσης».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Κύριε Μιχαηλίδη, έχετε τον λόγο.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ΑΝΔΡΕΑΣ ΜΙΧΑΗΛΙΔΗΣ:</w:t>
      </w:r>
      <w:r w:rsidRPr="00487E91">
        <w:rPr>
          <w:rFonts w:ascii="Arial" w:hAnsi="Arial" w:cs="Arial"/>
          <w:color w:val="222222"/>
          <w:sz w:val="24"/>
          <w:szCs w:val="24"/>
          <w:shd w:val="clear" w:color="auto" w:fill="FFFFFF"/>
          <w:lang w:eastAsia="el-GR"/>
        </w:rPr>
        <w:t xml:space="preserve"> Ευχαριστώ,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Αναφορικά με την εισαγωγική δική σας παρέμβαση, κύριε Πρόεδρε, θέλω κι εγώ να επισημάνω το γεγονός ότι το ελληνικό Κοινοβούλιο οφείλει σε μια μελλοντική ειδική συνεδρίασή του να τιμήσει τον Μανώλη Γλέζο, αυτή την εμβληματική φυσιογνωμία, όχι μόνο για την Αριστερά, αλλά για όλον τον ελληνικό λαό, για την πατριωτική του δράση, αλλά και για τους κοινωνικούς αγώνες του.</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(Νικήτας Κακλαμάνης):</w:t>
      </w:r>
      <w:r w:rsidRPr="00487E91">
        <w:rPr>
          <w:rFonts w:ascii="Arial" w:hAnsi="Arial" w:cs="Arial"/>
          <w:color w:val="222222"/>
          <w:sz w:val="24"/>
          <w:szCs w:val="24"/>
          <w:shd w:val="clear" w:color="auto" w:fill="FFFFFF"/>
          <w:lang w:eastAsia="el-GR"/>
        </w:rPr>
        <w:t xml:space="preserve"> Έχει ήδη πάρει την απόφαση ο Πρόεδρος της Βουλής. Απλά δεν μπορούμε να καθορίσουμε ημερομηνία.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ΑΝΔΡΕΑΣ ΜΙΧΑΗΛΙΔΗΣ:</w:t>
      </w:r>
      <w:r w:rsidRPr="00487E91">
        <w:rPr>
          <w:rFonts w:ascii="Arial" w:hAnsi="Arial" w:cs="Arial"/>
          <w:color w:val="222222"/>
          <w:sz w:val="24"/>
          <w:szCs w:val="24"/>
          <w:shd w:val="clear" w:color="auto" w:fill="FFFFFF"/>
          <w:lang w:eastAsia="el-GR"/>
        </w:rPr>
        <w:t xml:space="preserve"> Προφανώς.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Κύριε Υφυπουργέ, ως Αξιωματική Αντιπολίτευση ο ΣΥΡΙΖΑ ακολουθεί μια εποικοδομητική, νομίζουμε, στάση, όσον αφορά τη διαχείριση της πανδημίας του κορωνοϊού. Προϋποθέσεις, βέβαια για μια τέτοια στάση, είναι από τη μια η αποτύπωση του ζητήματος, σε όλες τις παραμέτρους του, καθώς επίσης και η λεπτομερής ενημέρωση για τις πρωτοβουλίες που αναλαμβάνει η Κυβέρνηση για την αντιμετώπιση του.</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(Στο σημείο αυτό την Προεδρική Έδρα καταλαμβάνει η Η΄ Αντιπρόεδρος της Βουλής, κ. </w:t>
      </w:r>
      <w:r w:rsidRPr="00487E91">
        <w:rPr>
          <w:rFonts w:ascii="Arial" w:hAnsi="Arial" w:cs="Arial"/>
          <w:b/>
          <w:color w:val="222222"/>
          <w:sz w:val="24"/>
          <w:szCs w:val="24"/>
          <w:shd w:val="clear" w:color="auto" w:fill="FFFFFF"/>
          <w:lang w:eastAsia="el-GR"/>
        </w:rPr>
        <w:t>ΣΟΦΙΑ ΣΑΚΟΡΑΦΑ</w:t>
      </w:r>
      <w:r w:rsidRPr="00487E91">
        <w:rPr>
          <w:rFonts w:ascii="Arial" w:hAnsi="Arial" w:cs="Arial"/>
          <w:color w:val="222222"/>
          <w:sz w:val="24"/>
          <w:szCs w:val="24"/>
          <w:shd w:val="clear" w:color="auto" w:fill="FFFFFF"/>
          <w:lang w:eastAsia="el-GR"/>
        </w:rPr>
        <w:t xml:space="preserve">)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Στα δύο αυτά ζητούμενα, κύριε Υφυπουργέ, διαπιστώνουμε βασικά ελλείμματα και ανακολουθίες, οι οποίες απαιτούν αποσαφήνιση, πάνω σε δύο άξονες. Ο πρώτος άξονας είναι αυτός της στελέχωσης των δομών δημόσιας υγείας, νοσοκομεία, πρωτοβάθμια φροντίδα υγείας, δομές στους προσφυγικούς καταυλισμούς, όπου παρατηρούνται καθυστερήσεις, ενώ σοβαρή κατά τη γνώμη μας είναι η ολιγωρία για την πρόσληψη μόνιμου υγειονομικού προσωπικού. Δεν έχουμε σαφή εικόνα ως προς την τελική κατανομή του προσωπικού, που προσλαμβάνει το Υπουργείο, καθώς και τις εργασιακές σχέσεις που διέπουν τις προσλήψεις αυτές. Διαπιστώνουμε αναντιστοιχία εξαγγελιών και σχετικών αναρτήσεων στη «ΔΙΑΥΓΕΙΑ». Πέρα από τα ζητήματα στελέχωσης, πολλαπλά ζητήματα προκύπτουν ως προς τον δεύτερο άξονα που αφορά στις υποδομές, το υγειονομικό υλικό, καθώς και τις δράσεις που αναλαμβάνει το Υπουργείο.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val="en-US" w:eastAsia="el-GR"/>
        </w:rPr>
        <w:t>H</w:t>
      </w:r>
      <w:r w:rsidRPr="00487E91">
        <w:rPr>
          <w:rFonts w:ascii="Arial" w:hAnsi="Arial" w:cs="Arial"/>
          <w:color w:val="222222"/>
          <w:sz w:val="24"/>
          <w:szCs w:val="24"/>
          <w:shd w:val="clear" w:color="auto" w:fill="FFFFFF"/>
          <w:lang w:eastAsia="el-GR"/>
        </w:rPr>
        <w:t xml:space="preserve"> κάλυψη του υγειονομικού προσωπικού με τα αναγκαία είδη προστασίας φαίνεται ότι είναι προβληματική, όπως ακριβώς καταγγέλλεται από τους ίδιους τους εργαζόμενους. Γι’ αυτό θα θέλαμε να μας απαντήσατε στα εξής: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Πόσες ακριβώς προσλήψεις έχουν γίνει ήδη στο δημόσιο σύστημα υγείας ανά ΔΥΠΕ και με ποια εργασιακή σχέση;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Ποιος είναι ο προγραμματισμός για άμεσες μόνιμες προσλήψεις και πώς σχεδιάζετε να αξιοποιηθεί η πρωτοβάθμια φροντίδα υγείας;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Ως προς τον δεύτερο άξονα της πολιτικής του Υπουργείου, θα ήθελα να μας πείτε ποιες άμεσες παρεμβάσεις σχεδιάζονται προκειμένου να επιτευχθεί η στοιχειώδης επάρκεια των μέσων προστασίας του προσωπικού, να ενισχυθεί ο μηχανισμός ανίχνευσης κρουσμάτων και να ενισχυθούν τα μέτρα προστασίας και αντιμετώπισης της πανδημίας στα κέντρα υποδοχής και ταυτοποίησης, κυρίως των νησιών.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ΠΡΟΕΔΡΕΥΟΥΣΑ (Σοφία Σακοράφα):</w:t>
      </w:r>
      <w:r w:rsidRPr="00487E91">
        <w:rPr>
          <w:rFonts w:ascii="Arial" w:hAnsi="Arial" w:cs="Arial"/>
          <w:color w:val="222222"/>
          <w:sz w:val="24"/>
          <w:szCs w:val="24"/>
          <w:shd w:val="clear" w:color="auto" w:fill="FFFFFF"/>
          <w:lang w:eastAsia="el-GR"/>
        </w:rPr>
        <w:t xml:space="preserve"> Ευχαριστώ πολύ, κύριε συνάδελφε.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Τον λόγο έχει ο κύριος Υπουργός.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ΒΑΣΙΛΕΙΟΣ ΚΟΝΤΟΖΑΜΑΝΗΣ (Υφυπουργός Υγείας):</w:t>
      </w:r>
      <w:r w:rsidRPr="00487E91">
        <w:rPr>
          <w:rFonts w:ascii="Arial" w:hAnsi="Arial" w:cs="Arial"/>
          <w:color w:val="222222"/>
          <w:sz w:val="24"/>
          <w:szCs w:val="24"/>
          <w:shd w:val="clear" w:color="auto" w:fill="FFFFFF"/>
          <w:lang w:eastAsia="el-GR"/>
        </w:rPr>
        <w:t xml:space="preserve"> Ευχαριστώ, κυρία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Κύριε Μιχαηλίδη, η αντιμετώπιση της πανδημίας είναι σίγουρα μια εθνική υπόθεση. Είναι καθήκον όλων στην Εθνική Αντιπροσωπεία, όχι μόνο της Κυβέρνησης, απέναντι σε κάθε Ελληνίδα και Έλληνα πολίτη να αντιμετωπίσουμε την κρίση αυτή και να βγούμε νικητές σε αυτήν τη μάχη.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Συμφωνώ απόλυτα μαζί σας ότι επιβάλλεται η λεπτομερής ενημέρωση για τις πρωτοβουλίες που αναλαμβάνει η Κυβέρνηση στη μάχη κατά του κορωνοϊού. Μέχρι σήμερα έχουμε αποδείξει ότι δεν έχουμε κρύψει τίποτα, όλα είναι στη διάθεση του Κοινοβουλίου βεβαίως, αλλά και των πολιτικών κομμάτων σε ό,τι αφορά στις δράσεις και στις πρωτοβουλίες τις οποίες έχουμε αναλάβει.</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Θα συμφωνήσετε, όμως, ότι εξίσου υπεύθυνη απαιτείται να είναι και η στάση της Αξιωματικής Αντιπολίτευσης, με πράξεις και πρωτοβουλίες οι οποίες να προάγουν την εποικοδομητική κριτική και όχι να δημιουργούν εσφαλμένες εντυπώσεις.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Αναφορικά με τα ερωτήματά σας έχω να πω το εξής: Όταν ξεκίνησε η μάχη για τον κορωνοϊό, το σύστημα υγείας ήταν σε ετοιμότητα και αυτό καταδεικνύεται κάθε μέρα και φαίνεται από τα μέχρι σήμερα αποτελέσματα. Να σας θυμίσω ότι η πλειονότητα των πολιτικών κομμάτων είναι θετική απέναντι στα μέτρα που έχει λάβει η Κυβέρνηση μέχρι σήμερα, η πλειονότητα του κόσμου επικροτεί τις δράσεις και τις πρωτοβουλίες της Κυβέρνησης, ξένες κυβερνήσεις, ξένα μέσα μαζικής ενημέρωσης μιλούν με θερμά λόγια για ό,τι έχει πετύχει η Κυβέρνηση μέχρι σήμερα στη μάχη κατά του κορωνοϊού.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Σε ό,τι αφορά το Υπουργείο Υγείας επιτρέψτε μου να πω το εξής: Από τις αρχές Μαρτίου μέχρι σήμερα έχουν ζητηθεί και έχουν εγκριθεί από το Υπουργείο Υγείας περισσότερες από τέσσερις χιλιάδες διακόσιες θέσεις </w:t>
      </w:r>
      <w:r w:rsidRPr="00487E91">
        <w:rPr>
          <w:rFonts w:ascii="Arial" w:hAnsi="Arial" w:cs="Arial"/>
          <w:color w:val="222222"/>
          <w:sz w:val="24"/>
          <w:szCs w:val="24"/>
          <w:shd w:val="clear" w:color="auto" w:fill="FFFFFF"/>
          <w:lang w:eastAsia="el-GR"/>
        </w:rPr>
        <w:lastRenderedPageBreak/>
        <w:t>επικουρικού προσωπικού. Οι θέσεις αυτές βεβαίως μεταφράζονται σε προσλήψεις, οι οποίες προχωρούν κανονικά. Μέχρι σήμερα έχουν προσληφθεί περίπου δύο χιλιάδες άτομα στο Εθνικό Σύστημα Υγείας ως επικουρικό ιατρικό προσωπικό και επικουρικό λοιπό προσωπικό. Είναι στη «ΔΙΑΥΓΕΙΑ» όλα τα στοιχεία και είναι στη διάθεση όλων η κατανομή των εγκρίσεων ανά Υγειονομική Περιφέρεια και ανά κατηγορία προσωπικού.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Το καταθέτω στα Πρακτικά.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(Στο σημείο αυτό ο Υφυπουργός Υγείας κ. Βασίλειος Κοντοζαμάνης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Σίγουρα βρισκόμαστε σε μια κρίσιμη περίοδο. Έπρεπε να ενισχύσουμε τις δομές του Εθνικού Συστήματος Υγείας και το κάναμε με προσλήψεις επικουρικού προσωπικού. Δεν είναι μόνιμες αυτές οι θέσεις, αλλά έχουμε τονίσει πολλές φορές ότι το νοσηλευτικό προσωπικό θα παραμείνει στο Εθνικό Σύστημα Υγείας μετά την κρίση, διότι υπάρχουν πολλές ανάγκες, και έχουμε ξαναπεί πολλές φορές ότι όσον αφορά στο επικουρικό ιατρικό προσωπικό σταδιακά θα μετατρέπουμε τις θέσεις του επικουρικού προσωπικού σε θέσεις επιμελητών Β΄, έτσι ώστε με διαδικασία κρίσεων να δώσουμε μόνιμες λύσεις, μόνιμες θέσεις στο Εθνικό Σύστημα Υγείας.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(Στο σημείο αυτό την Προεδρική Έδρα καταλαμβάνει ο Α΄ Αντιπρόεδρος της Βουλής, κ. </w:t>
      </w:r>
      <w:r w:rsidRPr="00487E91">
        <w:rPr>
          <w:rFonts w:ascii="Arial" w:hAnsi="Arial" w:cs="Arial"/>
          <w:b/>
          <w:color w:val="222222"/>
          <w:sz w:val="24"/>
          <w:szCs w:val="24"/>
          <w:shd w:val="clear" w:color="auto" w:fill="FFFFFF"/>
          <w:lang w:eastAsia="el-GR"/>
        </w:rPr>
        <w:t>ΝΙΚΗΤΑΣ ΚΑΚΛΑΜΑΝΗΣ</w:t>
      </w:r>
      <w:r w:rsidRPr="00487E91">
        <w:rPr>
          <w:rFonts w:ascii="Arial" w:hAnsi="Arial" w:cs="Arial"/>
          <w:color w:val="222222"/>
          <w:sz w:val="24"/>
          <w:szCs w:val="24"/>
          <w:shd w:val="clear" w:color="auto" w:fill="FFFFFF"/>
          <w:lang w:eastAsia="el-GR"/>
        </w:rPr>
        <w:t>)</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Ακούσαμε, μάλιστα, και από συναδέλφους σας ότι ακυρώθηκαν κάποιες θέσεις οι οποίες είχαν ξεκινήσει επί των ημερών σας. Καμμιά προκήρυξη δεν ακυρώθηκε. Μάλιστα σε μια προκήρυξη με εννιακόσιες τέσσερις θέσεις, η οποία είχε ξεκινήσει προεκλογικά, κάναμε ανακατανομή αυτών των θέσεων και προκηρύξαμε εννιακόσιες σαράντα τρεις θέσεις. Η διαδικασία αυτή έχει ολοκληρωθεί και ξεκινάει άμεσα η διαδικασία κρίσεως αυτών των θέσεων.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Άρα προχωρούμε και σε διαδικασία πλήρωσης μόνιμων θέσεων στο Εθνικό Σύστημα Υγείας και σε επικουρικό προσωπικό που το έχει ανάγκη. Μάλιστα σας είπα ότι, ενώ η αρχική μας πρόβλεψη ήταν δύο χιλιάδες άτομα να ενταχθούν στο Εθνικό Σύστημα Υγείας, έχουμε προχωρήσει σε πολύ περισσότερες εγκρίσεις, διότι πρέπει να λάβουμε υπ’ όψιν και τις ανάγκες που πιθανόν να προκύψουν σε ενδεχόμενη δυσμενή εξέλιξη της όλης διαδικασίας, εννοώντας ότι μπορεί το υγειονομικό προσωπικό να νοσήσει και επομένως να χρειαστούμε στις δομές μας διαθέσιμο περισσότερο κόσμο.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 xml:space="preserve">ΠΡΟΕΔΡΕΥΩΝ (Νικήτας Κακλαμάνης): </w:t>
      </w:r>
      <w:r w:rsidRPr="00487E91">
        <w:rPr>
          <w:rFonts w:ascii="Arial" w:hAnsi="Arial" w:cs="Arial"/>
          <w:color w:val="222222"/>
          <w:sz w:val="24"/>
          <w:szCs w:val="24"/>
          <w:shd w:val="clear" w:color="auto" w:fill="FFFFFF"/>
          <w:lang w:eastAsia="el-GR"/>
        </w:rPr>
        <w:t>Κύριε Υπουργέ, έχετε και τη δευτερολογία σας.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lastRenderedPageBreak/>
        <w:t xml:space="preserve">ΒΑΣΙΛΕΙΟΣ ΚΟΝΤΟΖΑΜΑΝΗΣ (Υφυπουργός Υγείας): </w:t>
      </w:r>
      <w:r w:rsidRPr="00487E91">
        <w:rPr>
          <w:rFonts w:ascii="Arial" w:hAnsi="Arial" w:cs="Arial"/>
          <w:color w:val="222222"/>
          <w:sz w:val="24"/>
          <w:szCs w:val="24"/>
          <w:shd w:val="clear" w:color="auto" w:fill="FFFFFF"/>
          <w:lang w:eastAsia="el-GR"/>
        </w:rPr>
        <w:t>Δώστε μου ένα λεπτό ακόμα, κύριε Πρόεδρε, επειδή είναι πολύ σημαντικό το θέμα.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Επίσης, σε πολύ σύντομο χρονικό διάστημα έγιναν τόσα πολλά πράγματα στο Εθνικό Σύστημα Υγείας: Εβδομήντα πέντε καινούργιες μονάδες εντατικής θεραπείας λειτουργούν μέσα σε σύντομο χρονικό διάστημα στο Εθνικό Σύστημα Υγείας. Διακόσιες τριάντα πέντε κλίνες εντατικής θεραπείας είναι διαθέσιμες αυτή τη στιγμή προκειμένου να υποδεχτούν κρούσματα κορωνοϊού. Τρεις χιλιάδες τετρακόσιες είκοσι πέντε κλίνες αυτή τη στιγμή είναι δεσμευμένες στο Εθνικό Σύστημα Υγείας, αποκλειστικά για τη διαχείριση των κρουσμάτων αυτών.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Σε ό,τι αφορά το υλικό, βλέπετε τι γίνεται σε άλλες χώρες. Ευτυχώς…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ΠΡΟΕΔΡΕΥΩΝ (Νικήτας Κακλαμάνης):</w:t>
      </w:r>
      <w:r w:rsidRPr="00487E91">
        <w:rPr>
          <w:rFonts w:ascii="Arial" w:hAnsi="Arial" w:cs="Arial"/>
          <w:color w:val="222222"/>
          <w:sz w:val="24"/>
          <w:szCs w:val="24"/>
          <w:shd w:val="clear" w:color="auto" w:fill="FFFFFF"/>
          <w:lang w:eastAsia="el-GR"/>
        </w:rPr>
        <w:t xml:space="preserve"> Κύριε Υφυπουργέ, κρατήστε αυτό για τη δευτερολογία σας γιατί έχετε πάει στα έξι λεπτά από τα τρία.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 xml:space="preserve">ΒΑΣΙΛΕΙΟΣ ΚΟΝΤΟΖΑΜΑΝΗΣ (Υφυπουργός Υγείας): </w:t>
      </w:r>
      <w:r w:rsidRPr="00487E91">
        <w:rPr>
          <w:rFonts w:ascii="Arial" w:hAnsi="Arial" w:cs="Arial"/>
          <w:color w:val="222222"/>
          <w:sz w:val="24"/>
          <w:szCs w:val="24"/>
          <w:shd w:val="clear" w:color="auto" w:fill="FFFFFF"/>
          <w:lang w:eastAsia="el-GR"/>
        </w:rPr>
        <w:t>Εντάξει,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 xml:space="preserve">ΠΡΟΕΔΡΕΥΩΝ (Νικήτας Κακλαμάνης): </w:t>
      </w:r>
      <w:r w:rsidRPr="00487E91">
        <w:rPr>
          <w:rFonts w:ascii="Arial" w:hAnsi="Arial" w:cs="Arial"/>
          <w:color w:val="222222"/>
          <w:sz w:val="24"/>
          <w:szCs w:val="24"/>
          <w:shd w:val="clear" w:color="auto" w:fill="FFFFFF"/>
          <w:lang w:eastAsia="el-GR"/>
        </w:rPr>
        <w:t>Κύριε Μιχαηλίδη, έχετε τον λόγο, με μια μικρή ανοχή και σε εσάς, γιατί έχουμε μετά τρεις ΠΝΠ.</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ΑΝΔΡΕΑΣ ΜΙΧΑΗΛΙΔΗΣ:</w:t>
      </w:r>
      <w:r w:rsidRPr="00487E91">
        <w:rPr>
          <w:rFonts w:ascii="Arial" w:hAnsi="Arial" w:cs="Arial"/>
          <w:color w:val="222222"/>
          <w:sz w:val="24"/>
          <w:szCs w:val="24"/>
          <w:shd w:val="clear" w:color="auto" w:fill="FFFFFF"/>
          <w:lang w:eastAsia="el-GR"/>
        </w:rPr>
        <w:t xml:space="preserve"> Ευχαριστώ,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Κύριε Υφυπουργέ, η δημιουργική ασάφεια, ξέρετε, αποδείχτηκε στο παρελθόν εξαιρετικά προβληματική. Γι’ αυτό θα ήθελα συγκεκριμένα να μας απαντήσετε πρώτα πρώτα όσον αφορά στις προσλήψεις του προσωπικού. Αναφέρεστε σε εγκρίσεις. Θα θέλαμε να μας γνωρίσετε αυτές οι πολυδιαφημισμένες, πράγματι, εγκρίσεις προσωπικού πώς ακριβώς έχουν κατανεμηθεί και βεβαίως πόσες από αυτές έχουν οδηγήσει σε προσλήψεις προσωπικού.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Θέλουμε, επίσης, να επισημάνουμε το γεγονός ότι καμμιά μόνιμη πρόσληψη από αυτές που είχαμε ήδη προετοιμάσει δεν έχετε ολοκληρώσει. Έχετε εξαγγείλει πρόσληψη τετρακοσίων γιατρών. Θα θέλαμε να γνωρίζουμε πού βρίσκονται ακριβώς αυτοί οι γιατροί. Σχετικά με το νοσηλευτικό προσωπικό θα πρέπει να σας υπενθυμίσω ότι αυτή τη στιγμή περίπου εκατό εργαζόμενοι νοσούν και πεντακόσιοι βρίσκονται σε καραντίνα.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Προκύπτει επομένως άμεση ανάγκη για άμεσες νέες προσλήψεις, πέρα από αυτές που έχετε προγραμματίσει. Όσον αφορά την εικόνα που έχουμε από τα νοσοκομεία, θα ήθελα να σας πω ότι για παράδειγμα από το Νοσοκομείο της Χίου, ότι οι προσλήψεις που έχουν γίνει μέχρι αυτή τη στιγμή είναι περίπου το ένα τρίτο από τις απώλειες που έχει το σύστημα σε νοσηλευτικό προσωπικό λόγω αδειών ειδικού σκοπού, απομάκρυνσης από την υπηρεσία για άλλους λόγους. Επομένως, είναι προφανές ότι δημιουργούνται ανεπάρκειες.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Απαξιώνετε συστηματικά, κύριε Υφυπουργέ, τις δημόσιες δομές πρωτοβάθμιας φροντίδας. Δεν αξιοποιείτε καθόλου μέχρι στιγμής τις ΤΟΜΥ και αποδυναμώνετε τα κέντρα υγείας μεταφέροντας προσωπικό σε νοσοκομεία, όπως, για παράδειγμα, στο Νοσοκομείο της Καστοριάς. Είναι γνωστό ότι οι δομές αυτές προσφέρουν σημαντικές υπηρεσίες στην προνοσοκομειακή φροντίδα ασθενών. Με την αποδυνάμωση των δομών αυτών στην ουσία επιβαρύνονται και επιφορτίζονται με πρόσθετο φόρτο τα νοσοκομεία.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Σχετικά με το διαθέσιμο υλικό προστασίας του προσωπικού θα ήθελα να πω πως η διαπίστωση είναι ότι αυτό φτάνει στα νοσοκομεία με καθυστέρηση και διατίθεται με το σταγονόμετρο. Οι δωρεές και κυρίως οι προμήθειες του κράτους, οφείλουν να διασφαλίσουν στο ακέραιο, κύριε Υφυπουργέ, την ασφάλεια των εργαζομένων.</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Σας υπενθυμίζω ότι πρόσφατα ο Πανελλήνιος Ιατρικός Σύλλογος ενεργεί σχετικά με την προμήθεια μασκών για τους ιατρικούς συλλόγους της χώρας έναντι αμοιβής.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Δεν είναι υποχρέωση της πολιτείας, κύριε Υπουργέ, να διασφαλίσει την προστασία των συναδέλφων μας, ακόμη και ιδιωτών γιατρών;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Τέλος, επιτρέψτε μου, με την ανοχή σας, κύριε Πρόεδρε, μία μικρή αναφορά στην υγειονομική διαχείριση των κέντρων υποδοχής και </w:t>
      </w:r>
      <w:r w:rsidRPr="00487E91">
        <w:rPr>
          <w:rFonts w:ascii="Arial" w:hAnsi="Arial" w:cs="Arial"/>
          <w:color w:val="222222"/>
          <w:sz w:val="24"/>
          <w:szCs w:val="24"/>
        </w:rPr>
        <w:lastRenderedPageBreak/>
        <w:t>ταυτοποίησης των νησιών μας, καθώς και των δομών φιλοξενίας στην ενδοχώρα.</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Εκφράζουμε τη βαθιά ανησυχία μας για την έλλειψη συγκεκριμένου σχεδίου αντιμετώπισης πιθανών κρουσμάτων στους χώρους αυτούς. Τα μέτρα τα οποία μέχρι στιγμής έχουν ληφθεί τα θεωρούμε ελλιπέστατα. Οι χώροι που θα υποδεχτούν για απομόνωση και νοσηλεία ενδεχομένως τους ασθενείς στους χώρους αυτούς είναι ανεπαρκείς.</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Σας ενημερώνω ότι για την απομόνωση, για παράδειγμα, ασθενών στο ΚΥΤ της Χίου έχει τοποθετηθεί ένας οικίσκος δυναμικότητας δύο κλινών, πέρα από το ιατρείο, το οποίο έχει εγκαταστήσει με ενέργειές της η περιφέρεια.</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Η στελέχωση, επίσης, στις δομές αυτές είναι πενιχρή, αν υπολογίσει κανείς το γεγονός ότι οι συνθήκες υγιεινής στους χώρους αυτούς, καθώς και η υπερσυγκέντρωση ανθρώπων θα προκαλέσουν μεγάλη διασπορά περιστατικών.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Σας θυμίζω, επίσης, ότι η λήψη μέτρων δεν αφορά μόνο τους πρόσφυγες και μετανάστες, αλλά και τους τοπικούς πληθυσμούς.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Στο ΚΥΤ της Χίου, για παράδειγμα, κύριε Υφυπουργέ, μπαινοβγαίνουν καθημερινά διακόσιοι άνθρωποι, που είναι η φύλαξη, οι αστυνομικοί, οι εργαζόμενοι στην καθαριότητα και σε άλλες υπηρεσίες.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lastRenderedPageBreak/>
        <w:t xml:space="preserve">Νομίζω ότι ακόμη και τα στελέχη των ΚΥΤ θεωρούν τα μέτρα αυτά ανεπαρκή.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Παρακαλώ, λοιπόν, να μας απαντήσετε συγκεκριμένα πάνω στα ερωτήματα αυτά.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Ευχαριστώ.</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b/>
          <w:color w:val="222222"/>
          <w:sz w:val="24"/>
          <w:szCs w:val="24"/>
        </w:rPr>
        <w:t xml:space="preserve">ΠΡΟΕΔΡΕΥΩΝ (Νικήτας Κακλαμάνης): </w:t>
      </w:r>
      <w:r w:rsidRPr="00487E91">
        <w:rPr>
          <w:rFonts w:ascii="Arial" w:hAnsi="Arial" w:cs="Arial"/>
          <w:color w:val="222222"/>
          <w:sz w:val="24"/>
          <w:szCs w:val="24"/>
        </w:rPr>
        <w:t>Κύριε Υφυπουργέ, έχετε τον λόγο για να απαντήσετε, με ανοχή, γιατί μπήκαν και άλλα ερωτήματα.</w:t>
      </w:r>
    </w:p>
    <w:p w:rsidR="00487E91" w:rsidRPr="00487E91" w:rsidRDefault="00487E91" w:rsidP="00487E91">
      <w:pPr>
        <w:shd w:val="clear" w:color="auto" w:fill="FFFFFF"/>
        <w:spacing w:after="160" w:line="600" w:lineRule="auto"/>
        <w:ind w:firstLine="720"/>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ΒΑΣΙΛΕΙΟΣ ΚΟΝΤΟΖΑΜΑΝΗΣ (Υφυπουργός Υγείας): </w:t>
      </w:r>
      <w:r w:rsidRPr="00487E91">
        <w:rPr>
          <w:rFonts w:ascii="Arial" w:hAnsi="Arial" w:cs="Arial"/>
          <w:color w:val="111111"/>
          <w:sz w:val="24"/>
          <w:szCs w:val="24"/>
          <w:lang w:eastAsia="el-GR"/>
        </w:rPr>
        <w:t xml:space="preserve">Ευχαριστώ, κύριε Πρόεδρε.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111111"/>
          <w:sz w:val="24"/>
          <w:szCs w:val="24"/>
          <w:lang w:eastAsia="el-GR"/>
        </w:rPr>
        <w:t xml:space="preserve">Κύριε Μιχαηλίδη, </w:t>
      </w:r>
      <w:r w:rsidRPr="00487E91">
        <w:rPr>
          <w:rFonts w:ascii="Arial" w:hAnsi="Arial" w:cs="Arial"/>
          <w:color w:val="222222"/>
          <w:sz w:val="24"/>
          <w:szCs w:val="24"/>
        </w:rPr>
        <w:t xml:space="preserve">επανέρχομαι στο προσωπικό. Κατέθεσα συγκεκριμένα  στοιχεία. Είναι και στη διάθεσή σας. Ό,τι άλλα στοιχεία θέλετε, αναρτώνται και στη «ΔΙΑΥΓΕΙΑ». Δεν υπάρχει κανένα θέμα αμφισβήτησης ή αμφιβολίας.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Είμαστε σε μία κρίσιμη κατάσταση. Οι προσλήψεις αυτές -το γνωρίζετε- είναι επικουρικού προσωπικού. Προχωρούν ταυτόχρονα και προσλήψεις μόνιμου προσωπικού.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Εσείς το γνωρίζετε καλά το θέμα αυτό. Ήσασταν πρωτοπόροι στις προσλήψεις επικουρικού προσωπικού στο Εθνικό Σύστημα Υγείας.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lastRenderedPageBreak/>
        <w:t xml:space="preserve">Λογικό είναι να πρέπει αυτή τη στιγμή να ακολουθήσουμε ταχείες διαδικασίες. Και δεσμευτήκαμε ότι συγκεκριμένες κατηγορίες προσωπικού, όπως το νοσηλευτικό, θα παραμείνουν στο σύστημα υγείας και μετά την κρίση, προκειμένου να καλύψουμε ελλείψεις του παρελθόντος.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Σε ό,τι αφορά το υλικό, βλέπουμε όλοι σε παγκόσμιο επίπεδο τι γίνεται. Ξεκίνησα στην πρωτολογία μου να λέω ότι η κρίση του κορωνοϊού βρήκε το σύστημα υγείας με επάρκεια υλικού. Και αυτή τη στιγμή καθημερινά βλέπετε ότι το σύστημα υγείας εφοδιάζεται με τα απαραίτητα υλικά. Η ελληνική κυβέρνηση, με τη συνδρομή ιδιωτών - δωρητών, ναυλώνει πτήσεις και εφοδιάζει το σύστημα υγείας με τα απαραίτητα υλικά.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Είναι λογικό ότι θα πρέπει η χρήση αυτών των υλικών να γίνεται με ορθολογικό τρόπο και με φειδώ, γιατί σίγουρα δεν είναι περίοδος σπατάλης. Δεν πρόκειται να αφήσουμε κανέναν υγειονομικό χωρίς μέτρα ατομικής προστασίας και καμμία δομή χωρίς το απαραίτητο υλικό. Γι’ αυτό γίνεται ορθολογική διαχείριση.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Σε ό,τι αφορά τον Πανελλήνιο Ιατρικό Σύλλογο, να σας πω ότι έχουμε ήδη μιλήσει με τον Πρόεδρο του Πανελλήνιου Ιατρικού Συλλόγου. Το Υπουργείο Υγείας θα δώσει πενήντα χιλιάδες μάσκες στον Πανελλήνιο Ιατρικό Σύλλογο, προκειμένου να κατανείμει τις μάσκες αυτές στους ιατρικούς συλλόγους της χώρας.</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lastRenderedPageBreak/>
        <w:t xml:space="preserve">Σε ό,τι αφορά τα ΚΥΤ, επιτρέψτε μου να πω ότι τα μέτρα που έχει λάβει η ελληνική πολιτεία αφορούν τόσο στους απασχολούμενους στα ΚΥΤ, όσο και στον μεταναστευτικό πληθυσμό.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Στο πλαίσιο προστασίας των επαγγελματιών υγείας, αλλά και του προσωπικού στα ΚΥΤ, τόσο το Υπουργείο Υγείας, όσο και άλλοι φορείς έχουν διανείμει βασικό προστατευτικό εξοπλισμό, ο οποίος ανανεώνεται ανάλογα με τις ανάγκες.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Επίσης, σε ό,τι αφορά την ανίχνευση των κρουσμάτων, έχει προβλεφθεί όπως όλοι οι μετανάστες που φτάνουν στη χώρα μετά την 1</w:t>
      </w:r>
      <w:r w:rsidRPr="00487E91">
        <w:rPr>
          <w:rFonts w:ascii="Arial" w:hAnsi="Arial" w:cs="Arial"/>
          <w:color w:val="222222"/>
          <w:sz w:val="24"/>
          <w:szCs w:val="24"/>
          <w:vertAlign w:val="superscript"/>
        </w:rPr>
        <w:t>η</w:t>
      </w:r>
      <w:r w:rsidRPr="00487E91">
        <w:rPr>
          <w:rFonts w:ascii="Arial" w:hAnsi="Arial" w:cs="Arial"/>
          <w:color w:val="222222"/>
          <w:sz w:val="24"/>
          <w:szCs w:val="24"/>
        </w:rPr>
        <w:t xml:space="preserve"> Μαρτίου να παραμείνουν σε ειδικές δομές εκτός ΚΥΤ για διάστημα δεκατεσσάρων ημερών, να εκτελούνται οι απαραίτητοι υγειονομικοί έλεγχοι και μετά να μεταφέρονται στις δομές στην ενδοχώρα για αποφυγή διασποράς.</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Το Υπουργείο Μετανάστευσης και Ασύλου έχει εκπονήσει το επιχειρησιακό σχέδιο «ΑΓΝΟΔΙΚΗ», σύμφωνα με το οποίο υλοποιούνται όλα τα απαραίτητα μέτρα, προκειμένου να δημιουργούνται κατάλληλοι χώροι, ώστε πιθανά κρούσματα να παραμένουν σε περιορισμό ή καραντίνα, διαφυλάσσοντας έτσι την υγεία τόσο των διαμενόντων στα ΚΥΤ, όσο και του ευρύτερου πληθυσμού.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Ευχαριστώ πολύ.</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b/>
          <w:color w:val="222222"/>
          <w:sz w:val="24"/>
          <w:szCs w:val="24"/>
        </w:rPr>
        <w:lastRenderedPageBreak/>
        <w:t xml:space="preserve">ΠΡΟΕΔΡΕΥΩΝ (Νικήτας Κακλαμάνης): </w:t>
      </w:r>
      <w:r w:rsidRPr="00487E91">
        <w:rPr>
          <w:rFonts w:ascii="Arial" w:hAnsi="Arial" w:cs="Arial"/>
          <w:color w:val="222222"/>
          <w:sz w:val="24"/>
          <w:szCs w:val="24"/>
        </w:rPr>
        <w:t xml:space="preserve">Ευχαριστώ, κύριε Κοντοζαμάνη.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Προχωράμε στην τρίτη με αριθμό 602/23-3-2020 επίκαιρη ερώτηση πρώτου κύκλου του ΣΤ΄ Αντιπροέδρου της Βουλής και Βουλευτή του Κομμουνιστικού Κόμματος Ελλάδας στον νομό Λάρισας κ. Γεωργίου Λαμπρούλη, με θέμα: «Επείγουσα ενίσχυση του δημόσιου τομέα υγείας με επίταξη των υποδομών των επιχειρηματιών στην υγεία».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Κύριε Λαμπρούλη, έχετε τον λόγο.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b/>
          <w:color w:val="222222"/>
          <w:sz w:val="24"/>
          <w:szCs w:val="24"/>
        </w:rPr>
        <w:t>ΓΕΩΡΓΙΟΣ ΛΑΜΠΡΟΥΛΗΣ (ΣΤ΄ Αντιπρόεδρος της Βουλής):</w:t>
      </w:r>
      <w:r w:rsidRPr="00487E91">
        <w:rPr>
          <w:rFonts w:ascii="Arial" w:hAnsi="Arial" w:cs="Arial"/>
          <w:color w:val="222222"/>
          <w:sz w:val="24"/>
          <w:szCs w:val="24"/>
        </w:rPr>
        <w:t xml:space="preserve"> Ευχαριστώ, κύριε Πρόεδρε.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Τα περιορισμένα και ανεπαρκή μέτρα της Κυβέρνησης για την ενίσχυση του δημόσιου συστήματος υγείας σε καμμία περίπτωση δεν αντιστοιχούν στις τεράστιες ανάγκες από την εξέλιξη της πανδημίας.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Οι ελάχιστες και προσωρινές προσλήψεις υγειονομικών, οι μετακινήσεις προσωπικού, οι ελλείψεις προστατευτικών μέσων, σε συνδυασμό με το γεγονός ότι ένας σχετικά μεγάλος αριθμός υγειονομικών βγαίνει εκτός μάχης, προαναγγέλλουν σοβαρές επιπτώσεις στην αντιμετώπιση των αναμενόμενων κρουσμάτων μαζικής κλίμακας.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lastRenderedPageBreak/>
        <w:t xml:space="preserve">Ταυτόχρονα, παραμένουν κλειστά τα εκατό, εκατόν δέκα κρεβάτια μέσα στα δημόσια νοσοκομεία. Και όσο περνάνε οι μέρες επιβεβαιώνεται η εκτίμηση του Κομμουνιστικού Κόμματος ότι οι προτροπές, αλλά και τα αναγκαία, κατά τ’ άλλα, μέτρα για την ατομική προστασία δεν αρκούν, αν οι παντός είδους μονάδες υγείας του δημοσίου και του ιδιωτικού τομέα -ο εξοπλισμός, το πολυάριθμο υγειονομικό προσωπικό- δεν τεθούν υποχρεωτικά σε ένα ενιαίο κρατικό σχέδιο.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Το ΚΚΕ έγκαιρα και επανειλημμένα είχε καταθέσει συγκεκριμένες προτάσεις, που η Κυβέρνηση, έως τώρα τουλάχιστον, αρνείται να υλοποιήσει.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Βέβαια, η αντιμετώπιση της πανδημίας δεν μπορεί να αποτελεί αποκλειστική υποχρέωση του ανεπαρκούς δημόσιου τομέα της υγείας και ο ιδιωτικός τομέας ουσιαστικά να αξιοποιεί τις συνθήκες αυτές ως ευκαιρία για να κερδοφορεί.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Εμείς λέμε ότι απαιτούνται συγκεκριμένα μέτρα τώρα. Τώρα, λοιπόν, να επιταχθούν νοσηλευτικά κρεβάτια, χειρουργεία ενδεχομένως, εργαστήρια, οι ΜΕΘ του ιδιωτικού τομέα μαζί με το προσωπικό τους και να τεθούν σε πλήρη κρατικό έλεγχο.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Να επιταχθούν οι μεγάλες διαγνωστικές μονάδες του ιδιωτικού τομέα, να ενταχθούν υποχρεωτικά οι αυτοαπασχολούμενοι γιατροί και ιδιαίτερα οι </w:t>
      </w:r>
      <w:r w:rsidRPr="00487E91">
        <w:rPr>
          <w:rFonts w:ascii="Arial" w:hAnsi="Arial" w:cs="Arial"/>
          <w:color w:val="222222"/>
          <w:sz w:val="24"/>
          <w:szCs w:val="24"/>
        </w:rPr>
        <w:lastRenderedPageBreak/>
        <w:t xml:space="preserve">ειδικότητες των παθολόγων και πνευμονολόγων στο σχέδιο ενίσχυσης των δημόσιων νοσοκομείων και των κέντρων υγείας και, βεβαίως, να αξιοποιηθούν για τη δωρεάν περίθαλψη του λαού.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Να επιταχθούν όλα τα αναγκαία υλικά υγειονομικής προστασίας και ο τεχνολογικός εξοπλισμός για την ενίσχυση των δημόσιων μονάδων υγείας και των υγειονομικών.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Αντίστοιχα, να υπάρξει επίταξη ξενοδοχείων, προκειμένου να φιλοξενήσουν υγειονομικούς των δημόσιων νοσοκομείων, με βάση τις ανάγκες που προκύπτουν, αλλά και να ενισχυθεί επαρκώς με προσωπικό και μέσα η γνωστή υπηρεσία «Βοήθεια στο Σπίτι».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Συγχρόνως, να αξιοποιηθούν και φοιτητές, τελειόφοιτοι των τελευταίων ετών, καθώς και διδακτικό προσωπικό προς αυτή την κατεύθυνση ενίσχυσης της λειτουργίας του δημόσιου τομέα υγείας.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Ρωτάμε, λοιπόν, την Κυβέρνηση αν θα εφαρμόσει κάποια απ’ όλα αυτά τα μέτρα.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Ευχαριστώ.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b/>
          <w:color w:val="222222"/>
          <w:sz w:val="24"/>
          <w:szCs w:val="24"/>
        </w:rPr>
        <w:t xml:space="preserve">ΠΡΟΕΔΡΕΥΩΝ (Νικήτας Κακλαμάνης): </w:t>
      </w:r>
      <w:r w:rsidRPr="00487E91">
        <w:rPr>
          <w:rFonts w:ascii="Arial" w:hAnsi="Arial" w:cs="Arial"/>
          <w:color w:val="222222"/>
          <w:sz w:val="24"/>
          <w:szCs w:val="24"/>
        </w:rPr>
        <w:t xml:space="preserve">Κύριε Υφυπουργέ, έχετε τον λόγο.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b/>
          <w:color w:val="111111"/>
          <w:sz w:val="24"/>
          <w:szCs w:val="24"/>
          <w:lang w:eastAsia="el-GR"/>
        </w:rPr>
        <w:lastRenderedPageBreak/>
        <w:t xml:space="preserve">ΒΑΣΙΛΕΙΟΣ ΚΟΝΤΟΖΑΜΑΝΗΣ (Υφυπουργός Υγείας): </w:t>
      </w:r>
      <w:r w:rsidRPr="00487E91">
        <w:rPr>
          <w:rFonts w:ascii="Arial" w:hAnsi="Arial" w:cs="Arial"/>
          <w:color w:val="222222"/>
          <w:sz w:val="24"/>
          <w:szCs w:val="24"/>
        </w:rPr>
        <w:t xml:space="preserve">Ευχαριστώ, κύριε Πρόεδρε.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Κύριε Λαμπρούλη, θέσατε πάρα πολλά ερωτήματα και μας δίνεται μία ευκαιρία να απαντήσουμε συνολικά και με λεπτομέρεια για τις ενέργειες στις οποίες έχει προβεί η πολιτική ηγεσία του Υπουργείου Υγείας, προκειμένου να αντιμετωπίσουμε την πανδημία του κορωνοϊού. </w:t>
      </w:r>
    </w:p>
    <w:p w:rsidR="00487E91" w:rsidRPr="00487E91" w:rsidRDefault="00487E91" w:rsidP="00487E91">
      <w:pPr>
        <w:shd w:val="clear" w:color="auto" w:fill="FFFFFF"/>
        <w:spacing w:after="160" w:line="600" w:lineRule="auto"/>
        <w:ind w:firstLine="720"/>
        <w:jc w:val="both"/>
        <w:rPr>
          <w:rFonts w:ascii="Arial" w:hAnsi="Arial" w:cs="Arial"/>
          <w:color w:val="222222"/>
          <w:sz w:val="24"/>
          <w:szCs w:val="24"/>
        </w:rPr>
      </w:pPr>
      <w:r w:rsidRPr="00487E91">
        <w:rPr>
          <w:rFonts w:ascii="Arial" w:hAnsi="Arial" w:cs="Arial"/>
          <w:color w:val="222222"/>
          <w:sz w:val="24"/>
          <w:szCs w:val="24"/>
        </w:rPr>
        <w:t xml:space="preserve">Πρόκειται για ενέργειες που -επιτρέψτε μου να πω- χαρακτηρίζονται από την ταχεία λήψη αποφάσεων και κυρίως από την υψηλή αποτελεσματικότητα. Πρόκειται για ενέργειες που εντάσσονται στον ευρύτερο σχεδιασμό του Υπουργείου Υγείας και της Κυβέρνησης ανάλογα με την εξέλιξη της νόσου.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Ο σχεδιασμός αυτός βασίζεται σε πέντε άξονες.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Ο πρώτος άξονας είναι η ενίσχυση του Εθνικού Συστήματος Υγείας σε ανθρώπινο δυναμικό. Να πω εδώ ότι καλύπτουμε όλες τις ανάγκες και έχουμε προβλέψει και την κάλυψη ακόμα περισσότερων αναγκών εφόσον το προσωπικό μας νοσήσει με επιπλέον προσλήψεις. Όπως είπα απαντώντας σε προηγούμενη ερώτηση συναδέλφου σας, οι εγκρίσεις που έχουμε δώσει είναι πολύ περισσότερες από τον αρχικό μας σχεδιασμό. Στον σχεδιασμό μας αυτόν εντάσσεται όλο το Εθνικό Σύστημα Υγείας τόσο σε πρωτοβάθμιο επίπεδο, όσο και όσον αφορά τα νοσοκομεία της χώρας μας.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 xml:space="preserve">Παρέχουμε όλα τα κατάλληλα μέσα για την προστασία του υγειονομικού προσωπικού των νοσοκομείων και των κέντρων υγείας της χώρας. Για τους ανθρώπους αυτούς, που βρίσκονται στην πρώτη γραμμή της μάχης, φροντίζουμε έτσι ώστε με ασφάλεια να επιτελούν το έργο τους, διότι γνωρίζουμε σήμερα ότι αυτοί οι μαχητές της πρώτης γραμμής επιφορτίζονται με μεγαλύτερο βάρος και ευθύνη σε ό,τι αφορά άλλες ειδικότητες του Εθνικού Συστήματος Υγείας.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Σήμερα όλες οι ειδικότητες είναι στο Εθνικό Σύστημα Υγείας, όλες οι δομές εξυπηρετούν τα έκτακτα επείγοντα περιστατικά και όποια περιστατικά κριθούν απαραίτητα. Και σε επίπεδο πρωτοβάθμιας φροντίδας υγείας βεβαίως όλες οι δομές της πρωτοβάθμιας, τα κέντρα υγείας σε όλη τη χώρα εξυπηρετούν κανονικά τον κόσμο.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Επιβραβεύουμε τους εργαζόμενους των υγειονομικών δομών της χώρας με έκτακτη οικονομική ενίσχυση ποσού ίσου με το μισό του μηνιαίου βασικού μισθού τους.</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Δεύτερος άξονας είναι η ανάπτυξη επιπλέον κλινών μονάδων εντατικής θεραπείας και η κατηγοριοποίησή τους σε κλίνες εντατικής θεραπείας και αποκλειστικής χρήσης για κορωνοϊό και κλίνες ΜΕΘ για τα υπόλοιπα περιστατικά. Το έχουμε τονίσει παρά πολλές φορές, αλλά, επειδή η επανάληψη είναι μήτηρ μαθήσεως, να το πούμε για μία ακόμα φορά ότι στα νοσοκομεία του </w:t>
      </w:r>
      <w:r w:rsidRPr="00487E91">
        <w:rPr>
          <w:rFonts w:ascii="Arial" w:hAnsi="Arial" w:cs="Arial"/>
          <w:sz w:val="24"/>
          <w:szCs w:val="24"/>
          <w:lang w:eastAsia="el-GR"/>
        </w:rPr>
        <w:lastRenderedPageBreak/>
        <w:t xml:space="preserve">ΕΣΥ αυξήσαμε τις κλίνες ΜΕΘ από πεντακόσιες εξήντα πέντε σε εξακόσιες ενενήντα πέντε. Έχουμε αναπτύξει εβδομήντα πέντε νέες κλίνες εντατικής θεραπείας σε πολύ μικρό χρονικό διάστημα. Έχουμε μετατρέψει, προκειμένου να αντιμετωπίσουμε τον κορωνοϊό, μονάδες αυξημένης φροντίδας, καθώς και θαλάμους αρνητικής πίεσης που είχαν την αναγκαία υποδομή, προκειμένου να υποστηρίξουν συνθήκες μονάδας εντατικής θεραπείας.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Έχουμε συγκεκριμένο σχέδιο ανάπτυξης το οποίο υλοποιείται καθημερινά και λειτουργίες των κλινών ΜΕΘ, έτσι ώστε να αντιμετωπίσουμε όλα τα σενάρια, όλα τα ενδεχόμενα, που αφορούν στην εξέλιξη του κορωνοϊού στη χώρα μας.</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Τρίτος άξονας είναι η ανάπτυξη απλών κλινών νοσηλείας και κατηγοριοποίησή τους σε απλές κλίνες νοσηλείας και χρήσης μόνο για κορωνοϊό και χρήσης νοσηλείας για υπόλοιπα περιστατικά.</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Ξεκινώντας από τα νοσοκομεία «Παμμακάριστος» και «Αγία Βαρβάρα» και συνεχίζοντας με το «Σωτηρία», τον «Ευαγγελισμό» στην Αττική και αντίστοιχα σε νοσοκομεία της Θεσσαλονίκης και της υπόλοιπης χώρας, έχουμε αναπτύξει περίπου τρεισήμισι χιλιάδες κλίνες για τη νοσηλεία περιστατικών κορωνοϊού. Φροντίσαμε αυτές οι κλίνες τόσο της απλής νοσηλείας, όσο και οι προαναφερθείσες κλίνες εντατικής θεραπείας να βρίσκονται σε συγκεκριμένες </w:t>
      </w:r>
      <w:r w:rsidRPr="00487E91">
        <w:rPr>
          <w:rFonts w:ascii="Arial" w:hAnsi="Arial" w:cs="Arial"/>
          <w:sz w:val="24"/>
          <w:szCs w:val="24"/>
          <w:lang w:eastAsia="el-GR"/>
        </w:rPr>
        <w:lastRenderedPageBreak/>
        <w:t>κλινικές και συγκεκριμένα τμήματα τα οποία δεν επικοινωνούν με ασθενείς που νοσηλεύονται και δεν νοσούν από κορωνοϊό.</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Άξονας τέταρτος: Οι προμήθειες του αναγκαίου υγειονομικού, φαρμακευτικού και λοιπού εξοπλισμού. Τα ανέφερα και πριν. Να τα ξαναπώ. Εξασφαλίζουμε σε κάθε περίπτωση την επάρκεια όλων των υλικών και την ορθολογική χρήση των μέσων ατομικής προστασίας, έτσι ώστε να μην λείψει σε κανέναν τίποτα και ο κάθε υγειονομικός να επιτελεί το έργο του με ασφάλεια.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Προχωρούμε με σχέδιο σε άμεση προμήθεια του αναγκαίου υγειονομικού υλικού και αυτό γίνεται, όπως έχουμε ξαναπεί, με τη βοήθεια δωρητών και του ιδιωτικού τομέα. Το ελληνικό κράτος ναυλώνει πτήσεις και έρχονται συνέχεια υλικά και παραδίδονται στη χώρα.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Αναφορικά με τον ιατροτεχνολογικό εξοπλισμό, το σύνολο των μονάδων εντατικής θεραπείας στα νοσοκομεία του ΕΣΥ είναι πλήρως εξοπλισμένες με αναπνευστήρες, μόνιτορ, κρεβάτια και γενικά όλον τον απαραίτητο εξοπλισμό για τη λειτουργία τους.</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ΠΡΟΕΔΡΕΥΩΝ (Νικήτας Κακλαμάνης</w:t>
      </w:r>
      <w:r w:rsidRPr="00487E91">
        <w:rPr>
          <w:rFonts w:ascii="Arial" w:hAnsi="Arial" w:cs="Arial"/>
          <w:sz w:val="24"/>
          <w:szCs w:val="24"/>
          <w:lang w:eastAsia="el-GR"/>
        </w:rPr>
        <w:t>): Κύριε Υπουργέ, συντομεύστε παρακαλώ.</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ΒΑΣΙΛΕΙΟΣ ΚΟΝΤΟΖΑΜΑΝΗΣ (Υφυπουργός Υγείας</w:t>
      </w:r>
      <w:r w:rsidRPr="00487E91">
        <w:rPr>
          <w:rFonts w:ascii="Arial" w:hAnsi="Arial" w:cs="Arial"/>
          <w:sz w:val="24"/>
          <w:szCs w:val="24"/>
          <w:lang w:eastAsia="el-GR"/>
        </w:rPr>
        <w:t>): Τελειώνω, κύριε Πρόεδρε.</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 xml:space="preserve">Παράλληλα για την αύξηση της επάρκειας σε εξοπλισμό προχωρούμε στην υλοποίηση αντίστοιχων προμηθειών, αλλά και αποδοχή δωρεών.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Επιπλέον, έχουμε διασφαλίσει τις απαραίτητες ποσότητες φαρμάκων που μέχρι στιγμής δείχνουν ότι έχουν αποτέλεσμα στη διαχείριση του κορωνοϊού. Υπάρχουν τα κρίσιμα αποθέματα που έχει ανάγκη η χώρα. Έχει απαγορευτεί η εξαγωγή αυτών των προϊόντων και η συνταγογράφησή τους. Η χορήγηση γίνεται με ελεγχόμενη συνταγή.</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Άξονας πέμπτος: Ανάπτυξη της πρωτοβάθμιας φροντίδας υγείας. Εδώ υπάρχει ένας γενικότερος σχεδιασμός για την αποσυμφόρηση των νοσοκομείων αναφοράς και βεβαίως και αντιμετώπιση των ήπιων και μετρίων περιστατικών σε πρωτοβάθμιο επίπεδο υγείας, έτσι ώστε να μην χρειάζεται να πηγαίνουμε στα νοσοκομεία.</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Επίσης, αναπτύσσουμε με τη μέθοδο της τηλεϊατρικής την εξ αποστάσεως παρακολούθηση των ασθενών με ήπια και μέτρια συμπτώματα  που βρίσκονται στα σπίτια τους και θεσμοθετούμε τις επόμενες ημέρες την κατ’ οίκον νοσηλεία των ιατρών, έτσι ώστε να μπορεί ο ιατρός να επισκέπτεται στον ασθενή στην οικία του και να παρέχει τις απαραίτητες υπηρεσίες υγείας.</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Κύριε Πρόεδρε, ζητώ ένα λεπτό ακόμα.</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lastRenderedPageBreak/>
        <w:t>ΠΡΟΕΔΡΕΥΩΝ (Νικήτας Κακλαμάνης):</w:t>
      </w:r>
      <w:r w:rsidRPr="00487E91">
        <w:rPr>
          <w:rFonts w:ascii="Arial" w:hAnsi="Arial" w:cs="Arial"/>
          <w:sz w:val="24"/>
          <w:szCs w:val="24"/>
          <w:lang w:eastAsia="el-GR"/>
        </w:rPr>
        <w:t xml:space="preserve"> Κύριε Υφυπουργέ, κοιτάξτε, πολλά από αυτά που είπατε τα είχατε απαντήσει και στον κ. Μιχαηλίδη. Ο κ. Λαμπρούλης ήταν εντός της Αιθούσης και τα έχει ακούσει.</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ΒΑΣΙΛΕΙΟΣ ΚΟΝΤΟΖΑΜΑΝΗΣ (Υφυπουργός Υγείας): </w:t>
      </w:r>
      <w:r w:rsidRPr="00487E91">
        <w:rPr>
          <w:rFonts w:ascii="Arial" w:hAnsi="Arial" w:cs="Arial"/>
          <w:sz w:val="24"/>
          <w:szCs w:val="24"/>
          <w:lang w:eastAsia="el-GR"/>
        </w:rPr>
        <w:t>Ναι, αλλά ετέθησαν επιπλέον ζητήματα.</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Κύριε Πρόεδρε, ένα λεπτό ζητώ.</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ΠΡΟΕΔΡΕΥΩΝ (Νικήτας Κακλαμάνης):</w:t>
      </w:r>
      <w:r w:rsidRPr="00487E91">
        <w:rPr>
          <w:rFonts w:ascii="Arial" w:hAnsi="Arial" w:cs="Arial"/>
          <w:sz w:val="24"/>
          <w:szCs w:val="24"/>
          <w:lang w:eastAsia="el-GR"/>
        </w:rPr>
        <w:t xml:space="preserve"> Εντάξει, αλλά δεν θα έχετε καμμία ανοχή στη δευτερολογία σας.</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ΒΑΣΙΛΕΙΟΣ ΚΟΝΤΟΖΑΜΑΝΗΣ (Υφυπουργός Υγείας):</w:t>
      </w:r>
      <w:r w:rsidRPr="00487E91">
        <w:rPr>
          <w:rFonts w:ascii="Arial" w:hAnsi="Arial" w:cs="Arial"/>
          <w:sz w:val="24"/>
          <w:szCs w:val="24"/>
          <w:lang w:eastAsia="el-GR"/>
        </w:rPr>
        <w:t xml:space="preserve"> Εντάξει.</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Σχετικά με το θέμα της επίταξης των δομών υγείας του ιδιωτικού τομέα που αναφέρατε, στην πράξη νομοθετικού περιεχομένου βεβαίως και προβλέπεται επίταξη δομών και προσωπικού. Εάν χρειαστεί να φτάσουμε σε αυτό το σημείο, θα το κάνουμε και ήδη προετοιμαζόμαστε για κάθε ενδεχόμενο.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Βρισκόμαστε σε συνεργασία με τον ιδιωτικό τομέα, προκειμένου όλες οι δομές να συμβάλλουν στην αντιμετώπιση αυτού του προβλήματος. Αντίστοιχο σχέδιο επίταξης, όπως είπα, έχουμε δρομολογήσει και έχουμε σχεδιάσει που αφορά όχι μόνο την επίταξη των δομών του ιδιωτικού τομέα, αλλά και την επίταξη των ιδιωτών ιατρών με στόχο την ενίσχυση του Εθνικού Συστήματος Υγείας σε ανθρώπινο ιατρικό δυναμικό.</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Και κάτι τελευταίο για τα διαγνωστικά τεστ τα οποία αναφέρετε. Στη μάχη της διάγνωσης του κορωνοϊού μπαίνει τις επόμενες ημέρες το Εθνικό Κέντρο Αιμοδοσίας με μεγάλη παραγωγική δυνατότητα, προκειμένου να καλύψει αυξημένες ανάγκες για τα τεστ του κορωνοϊού.</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Ευχαριστώ πολύ, κύριε Πρόεδρε, για την ανοχή σας.</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ΠΡΟΕΔΡΕΥΩΝ (Νικήτας Κακλαμάνης):</w:t>
      </w:r>
      <w:r w:rsidRPr="00487E91">
        <w:rPr>
          <w:rFonts w:ascii="Arial" w:hAnsi="Arial" w:cs="Arial"/>
          <w:sz w:val="24"/>
          <w:szCs w:val="24"/>
          <w:lang w:eastAsia="el-GR"/>
        </w:rPr>
        <w:t xml:space="preserve"> Απλά, πριν πάρει τον λόγο ο κ. Λαμπρούλης, ίσως βοηθήσει να πω ότι -δεν υπενθυμίζω, αλλά ενημερώνω- ότι στο σχέδιο «ΑΡΤΕΜΙΣ» -εγώ το ξέρω γιατί φέρει την υπογραφή μου το 2005 όταν φτιάχτηκε για την επιδημία των πτηνών- υπάρχει μέσα, κύριε Λαμπρούλη, ξεκάθαρη η άποψη -εξ ου και βγήκε και η ΠΝΠ- ότι εφόσον χρειαστεί –να χτυπήσουμε ξύλο, μέχρι στιγμής αυτό δεν χρειάζεται- αυτόματα, όλα τα δημόσια νοσοκομεία, όλα τα ιδιωτικά νοσοκομεία, όλα τα στρατιωτικά νοσοκομεία τίθενται υπό ενιαίο κεντρικό έλεγχο στο Υπουργείο Υγείας. Αυτό υπάρχει από το 2005. Ας ευχηθούμε να μην χρειαστεί να το χρησιμοποιήσουμε.</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Κύριε Λαμπρούλη, έχετε τον λόγο.</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ΓΕΩΡΓΙΟΣ ΛΑΜΠΡΟΥΛΗΣ (ΣΤ΄ Αντιπρόεδρος της Βουλής):</w:t>
      </w:r>
      <w:r w:rsidRPr="00487E91">
        <w:rPr>
          <w:rFonts w:ascii="Arial" w:hAnsi="Arial" w:cs="Arial"/>
          <w:sz w:val="24"/>
          <w:szCs w:val="24"/>
          <w:lang w:eastAsia="el-GR"/>
        </w:rPr>
        <w:t xml:space="preserve"> Ευχαριστώ, κύριε Πρόεδρε.</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Άρα έχω από ένα πρώην Υπουργό και έναν νυν Υφυπουργό απαντήσεις επί του θέματος.</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 xml:space="preserve">Όμως, δείτε, ο κ. Κοντοζαμάνης, κύριε Πρόεδρε, έκανε έναν απολογισμό, αν θέλετε, της μέχρι τώρα πορείας, των μέτρων που έχουμε πάρει. Εμείς δεν λέμε ότι δεν παίρνονται μέτρα. Ούτε κατηγορούμε την Κυβέρνηση προς αυτή την κατεύθυνση. Η ερώτηση είχε συγκεκριμένο αντικείμενο, συγκεκριμένα ερωτήματα. Εσείς αναφερθήκατε σε όλα αυτά που έχουν γίνει έως τώρα.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Δείτε, μιλάτε για τις εννιακόσες σαράντα και πλέον προσλήψεις. Τώρα πρέπει να γίνουν. Πότε θα γίνουν οι κρίσεις; Αλλά και πάλι αυτές υπό κανονικές συνθήκες, όχι όταν είναι έκτακτες συνθήκες, όπως αυτές που βιώνουμε ως χώρα και όχι μόνο. Και το γνωρίζετε πολύ καλά και όλοι σας εδώ σε αυτή την Αίθουσα, και εσείς, κύριε Πρόεδρε, ότι σε κανονικές συνθήκες το Εθνικό Σύστημα Υγείας περίπου αγγίζει τις τριάντα χιλιάδες. Και δεν μιλάμε μόνο για γιατρούς. Μιλάμε για παντός είδους νοσηλευτικό και λοιπό προσωπικό. Άρα, λοιπόν, σε μια έκτακτη ανάγκη πόσο θα χρειάζεται; </w:t>
      </w:r>
    </w:p>
    <w:p w:rsidR="00487E91" w:rsidRPr="00487E91" w:rsidRDefault="00487E91" w:rsidP="00487E91">
      <w:pPr>
        <w:tabs>
          <w:tab w:val="left" w:pos="1332"/>
        </w:tabs>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Εμείς δεν λέμε ότι δεν κάνετε τίποτα ούτε κατηγορούμε αυτό το πράγμα. Και βεβαίως εδώ υπάρχουν διαχρονικές ευθύνες όλων των κυβερνήσεων που απαξίωσαν μέσω της υποστελέχωσης, της υποχρηματοδότησης το δημόσιο σύστημα υγείας. Αυτά είναι γνωστά. Και αν φέρνουμε και με μορφή ερωτήσεων, αλλά και στο δημόσιο διάλογο παρεμβαίνουμε για τα ζητήματα της δημόσιας υγείας, το κάνουμε γιατί τώρα χρειάζεται να παρθούν μέτρα.</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lastRenderedPageBreak/>
        <w:t>Και δεν μπορείτε να λέτε –το είπε και ο κ. Κακλαμάνης, το λέτε και εσείς- ότι προβλέπεται η επίταξη κ.λπ.. Εντάξει, η επίταξη μπορεί να προβλέπεται, αλλά ήδη εσείς έχετε προχωρήσει σε μία συμφωνία με τους επιχειρηματικούς ομίλους στην υγεία, όπως για παράδειγμα για τα κρεβάτια, για τις κλίνες ΜΕΘ που θα παραχωρούνται για περιστατικά κορωνοϊού, αυτές να αποζημιώνονται από τον ΕΟΠΥΥ, δηλαδή από τους ίδιους τους εργαζόμενους, γιατί ειρήσθω εν παρόδω το κράτος δεν βάζει ούτε δεκάρα τσακιστή πλέον εδώ και χρόνια. Θα αποζημιώνονται, λοιπόν, οι κλίνες των ιδιωτικών ΜΕΘ με 1.600 ευρώ αντί για 800. Βάλατε κονδύλι περίπου 30 εκατομμυρίων, εάν δεν κάνω λάθος, από τον ΕΟΠΥΥ προς αυτή την κατεύθυνση, ενισχύοντας ποιους; Τους ιδιώτες.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Εμείς λέμε ότι η επίταξη έχει αυτόν τον χαρακτήρα: Να μην χρεωθεί ο λαός μας, οι εργαζόμενοι, το κράτος κατ’ επέκταση, ούτε ένα σεντς και να αξιοποιηθούν δωρεάν όλες αυτές οι υποδομές και αντίστοιχα για το προσωπικό, με τις αντίστοιχες βεβαίως μισθολογικές τους ικανοποιήσεις. Εμείς λέμε να αξιοποιηθούν όλα αυτά στην υπηρεσία αυτής της επείγουσας κατάστασης που βιώνουμε.</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 xml:space="preserve">Βεβαίως, για τα κρεβάτια ΜΕΘ μπορεί να λέτε ότι τώρα λόγω της έκτακτης ανάγκης κάνουμε την προσπάθεια, ανοίξαμε εβδομήντα από τα εκατόν δέκα, ότι θα ανοίξουμε και άλλα και θα ολοκληρώσουμε κ.λπ.. Γιατί, μήπως φθάνουν τα επτακόσια πενήντα, που μαζί με τα τριακόσια πενήντα, </w:t>
      </w:r>
      <w:r w:rsidRPr="00487E91">
        <w:rPr>
          <w:rFonts w:ascii="Arial" w:hAnsi="Arial" w:cs="Arial"/>
          <w:color w:val="1D2228"/>
          <w:sz w:val="24"/>
          <w:szCs w:val="24"/>
          <w:lang w:eastAsia="el-GR"/>
        </w:rPr>
        <w:lastRenderedPageBreak/>
        <w:t>φθάνουν τα χίλια ή τα χίλια εκατό; Όσα έχει η χώρα στο σύνολο –και εννοώ από τον ιδιωτικό τομέα τα τριακόσια πενήντα- φθάνουν, όταν σύμφωνα με τα διεθνή δεδομένα του Παγκόσμιου Οργανισμού Υγείας ξέρετε πολύ καλά ότι και με βάση τον πληθυσμό της χώρας μας απαιτούνται τρεισήμισι χιλιάδες κλίνες μονάδων εντατικής θεραπείας;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Με συγχωρείτε, αλλά έτσι είναι η κατάσταση, έτσι είναι τα πράγματα. Πώς να το κάνουμε; Δεν μπορεί, λοιπόν, μπροστά στην κρίση, «ματώνοντας» ο λαός, όχι μέσα από τα προβλήματα του δημόσιου συστήματος υγείας, αλλά και μέσα από μία σειρά αντεργατικά μέτρα που προωθούνται σε συνέχεια όλων των προηγούμενων ετών, μέσω των πράξεων νομοθετικού περιεχομένου, ο λαός μας να υποβάλλεται σ’ αυτή τη βάσανο.</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Άρα, λοιπόν, κύριε Πρόεδρε, εμείς θέσαμε εδώ συγκεκριμένα ερωτήματα και θέλουμε συγκεκριμένες απαντήσεις, εάν υπάρχει στον σχεδιασμό της Κυβέρνησης αυτό το πράγμα, δηλαδή να επιταχθούν οι αντίστοιχες, αναγκαίες μονάδες. Εμείς δεν λέμε όλες, αλλά εκεί που θα χρειαστεί και όταν χρειαστεί οι αναγκαίες μονάδες. Αυτά, όμως, απαιτείται από πριν να δρομολογηθούν. Απαιτείται από πριν να οργανωθεί μέσω ενός κρατικού -λέμε εμείς- σχεδίου όλη αυτή η κατεύθυνση υλοποίησης αυτών των μέτρων.</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b/>
          <w:color w:val="1D2228"/>
          <w:sz w:val="24"/>
          <w:szCs w:val="24"/>
          <w:lang w:eastAsia="el-GR"/>
        </w:rPr>
        <w:t xml:space="preserve">ΠΡΟΕΔΡΕΥΩΝ (Νικήτας Κακλαμάνης): </w:t>
      </w:r>
      <w:r w:rsidRPr="00487E91">
        <w:rPr>
          <w:rFonts w:ascii="Arial" w:hAnsi="Arial" w:cs="Arial"/>
          <w:color w:val="1D2228"/>
          <w:sz w:val="24"/>
          <w:szCs w:val="24"/>
          <w:lang w:eastAsia="el-GR"/>
        </w:rPr>
        <w:t>Κύριε Υφυπουργέ, έχετε τον λόγο.</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b/>
          <w:color w:val="1D2228"/>
          <w:sz w:val="24"/>
          <w:szCs w:val="24"/>
          <w:lang w:eastAsia="el-GR"/>
        </w:rPr>
        <w:lastRenderedPageBreak/>
        <w:t>ΒΑΣΙΛΕΙΟΣ ΚΟΝΤΟΖΑΜΑΝΗΣ (Υφυπουργός Υγείας):</w:t>
      </w:r>
      <w:r w:rsidRPr="00487E91">
        <w:rPr>
          <w:rFonts w:ascii="Arial" w:hAnsi="Arial" w:cs="Arial"/>
          <w:color w:val="1D2228"/>
          <w:sz w:val="24"/>
          <w:szCs w:val="24"/>
          <w:lang w:eastAsia="el-GR"/>
        </w:rPr>
        <w:t xml:space="preserve"> Κύριε Πρόεδρε, θα είμαι σύντομος.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Κύριε Λαμπρούλη, ήμουν σαφής. Οι πράξεις νομοθετικού περιεχομένου σαφώς και προβλέπουν την επίταξη δομών και ανθρώπινου δυναμικού, εφόσον χρειαστεί και υπάρχει αυτό στον σχεδιασμό μας και προετοιμαζόμαστε. Μέχρι στιγμής, όλοι βλέπουμε ότι βρισκόμαστε στο καλό σενάριο. Περίπου πεντακόσιοι τριάντα συμπολίτες μας νοσηλεύονται στα νοσοκομεία του Εθνικού Συστήματος Υγείας. Επομένως, ανάλογα με την εξέλιξη της νόσου, υλοποιούμε και το σχέδιό μας.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Θέλω να πω ότι το Εθνικό Σύστημα Υγείας θα πρέπει να φροντίσει και τους ασθενείς, οι οποίοι δεν έχουν κορωνοϊό και έχουν ανάγκη από την παροχή υπηρεσιών υγείας. Άρα υπάρχει, ένας συνολικός σχεδιασμός, όπου άμα χρειαστεί, θα πάμε και στον ιδιωτικό τομέα, όπως σας είπα, θα επιτάξουμε τις μονάδες εντατικής θεραπείας, τις ιδιωτικές μονάδες και το προσωπικό και όλο το προσωπικό του υγειονομικού, είτε είναι στον δημόσιο είτε στον ιδιωτικό τομέα, θα δώσει τη μάχη, εφόσον χρειαστεί.</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Ανοίγουμε κλίνες εντατικής θεραπείας. Θα ανοίξουμε και άλλες τις επόμενες ημέρες και τον επόμενο μήνα και θα ανοίξουμε όσες χρειαστεί, προκειμένου να το αντιμετωπίσουμε.</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lastRenderedPageBreak/>
        <w:t>Έχουμε πει πολλές φορές ότι έχουμε κάνει τεράστια πράγματα σε πολύ μικρό χρονικό διάστημα και είναι ευκαιρία ελλείψεις του παρελθόντος, που είχε το Εθνικό Σύστημα Υγείας, να τις καλύψουμε αυτή την περίοδο.</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Επαναλαμβάνω για μία ακόμη φορά, δεν είναι θέμα χρημάτων σε καμμία περίπτωση γι’ αυτή την Κυβέρνηση. Θα κάνουμε ό,τι πρέπει, θα προσλάβουμε όσους πρέπει, θα αγοράσουμε οτιδήποτε χρειαστεί, προκειμένου να διασφαλίσουμε την παροχή υπηρεσιών υγείας σε κάθε πολίτη που το έχει ανάγκη.</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Ευχαριστώ πολύ, κύριε Πρόεδρε.</w:t>
      </w:r>
    </w:p>
    <w:p w:rsidR="00487E91" w:rsidRPr="00487E91" w:rsidRDefault="00487E91" w:rsidP="00487E91">
      <w:pPr>
        <w:shd w:val="clear" w:color="auto" w:fill="FFFFFF"/>
        <w:spacing w:after="160" w:line="600" w:lineRule="auto"/>
        <w:ind w:firstLine="720"/>
        <w:jc w:val="both"/>
        <w:rPr>
          <w:rFonts w:ascii="Arial" w:hAnsi="Arial" w:cs="Arial"/>
          <w:color w:val="000000"/>
          <w:sz w:val="24"/>
          <w:szCs w:val="24"/>
          <w:lang w:eastAsia="el-GR"/>
        </w:rPr>
      </w:pPr>
      <w:r w:rsidRPr="00487E91">
        <w:rPr>
          <w:rFonts w:ascii="Arial" w:hAnsi="Arial" w:cs="Arial"/>
          <w:b/>
          <w:color w:val="1D2228"/>
          <w:sz w:val="24"/>
          <w:szCs w:val="24"/>
          <w:lang w:eastAsia="el-GR"/>
        </w:rPr>
        <w:t xml:space="preserve">ΠΡΟΕΔΡΕΥΩΝ (Νικήτας Κακλαμάνης): </w:t>
      </w:r>
      <w:r w:rsidRPr="00487E91">
        <w:rPr>
          <w:rFonts w:ascii="Arial" w:hAnsi="Arial" w:cs="Arial"/>
          <w:color w:val="1D2228"/>
          <w:sz w:val="24"/>
          <w:szCs w:val="24"/>
          <w:lang w:eastAsia="el-GR"/>
        </w:rPr>
        <w:t xml:space="preserve">Προχωρούμε στη συζήτηση της δεύτερης με αριθμό </w:t>
      </w:r>
      <w:r w:rsidRPr="00487E91">
        <w:rPr>
          <w:rFonts w:ascii="Arial" w:hAnsi="Arial" w:cs="Arial"/>
          <w:color w:val="000000"/>
          <w:sz w:val="24"/>
          <w:szCs w:val="24"/>
          <w:lang w:eastAsia="el-GR"/>
        </w:rPr>
        <w:t xml:space="preserve">607/30-3-2020 επίκαιρης ερώτησης πρώτου κύκλου του Βουλευτή Ηλείας του Κινήματος Αλλαγής κ. </w:t>
      </w:r>
      <w:r w:rsidRPr="00487E91">
        <w:rPr>
          <w:rFonts w:ascii="Arial" w:hAnsi="Arial" w:cs="Arial"/>
          <w:bCs/>
          <w:color w:val="000000"/>
          <w:sz w:val="24"/>
          <w:szCs w:val="24"/>
          <w:lang w:eastAsia="el-GR"/>
        </w:rPr>
        <w:t>Μιχάλη Κατρίνη</w:t>
      </w:r>
      <w:r w:rsidRPr="00487E91">
        <w:rPr>
          <w:rFonts w:ascii="Arial" w:hAnsi="Arial" w:cs="Arial"/>
          <w:b/>
          <w:bCs/>
          <w:color w:val="000000"/>
          <w:sz w:val="24"/>
          <w:szCs w:val="24"/>
          <w:lang w:eastAsia="el-GR"/>
        </w:rPr>
        <w:t xml:space="preserve"> </w:t>
      </w:r>
      <w:r w:rsidRPr="00487E91">
        <w:rPr>
          <w:rFonts w:ascii="Arial" w:hAnsi="Arial" w:cs="Arial"/>
          <w:color w:val="000000"/>
          <w:sz w:val="24"/>
          <w:szCs w:val="24"/>
          <w:lang w:eastAsia="el-GR"/>
        </w:rPr>
        <w:t>προς τον Υπουργό</w:t>
      </w:r>
      <w:r w:rsidRPr="00487E91">
        <w:rPr>
          <w:rFonts w:ascii="Arial" w:hAnsi="Arial" w:cs="Arial"/>
          <w:b/>
          <w:bCs/>
          <w:color w:val="000000"/>
          <w:sz w:val="24"/>
          <w:szCs w:val="24"/>
          <w:lang w:eastAsia="el-GR"/>
        </w:rPr>
        <w:t xml:space="preserve"> </w:t>
      </w:r>
      <w:r w:rsidRPr="00487E91">
        <w:rPr>
          <w:rFonts w:ascii="Arial" w:hAnsi="Arial" w:cs="Arial"/>
          <w:bCs/>
          <w:color w:val="000000"/>
          <w:sz w:val="24"/>
          <w:szCs w:val="24"/>
          <w:lang w:eastAsia="el-GR"/>
        </w:rPr>
        <w:t>Ανάπτυξης και Επενδύσεων</w:t>
      </w:r>
      <w:r w:rsidRPr="00487E91">
        <w:rPr>
          <w:rFonts w:ascii="Arial" w:hAnsi="Arial" w:cs="Arial"/>
          <w:b/>
          <w:bCs/>
          <w:color w:val="000000"/>
          <w:sz w:val="24"/>
          <w:szCs w:val="24"/>
          <w:lang w:eastAsia="el-GR"/>
        </w:rPr>
        <w:t>,</w:t>
      </w:r>
      <w:r w:rsidRPr="00487E91">
        <w:rPr>
          <w:rFonts w:ascii="Arial" w:hAnsi="Arial" w:cs="Arial"/>
          <w:color w:val="000000"/>
          <w:sz w:val="24"/>
          <w:szCs w:val="24"/>
          <w:lang w:eastAsia="el-GR"/>
        </w:rPr>
        <w:t xml:space="preserve"> με θέμα: «Άμεση ανάγκη για ενίσχυση και ρευστότητα στις επιχειρήσεις».</w:t>
      </w:r>
    </w:p>
    <w:p w:rsidR="00487E91" w:rsidRPr="00487E91" w:rsidRDefault="00487E91" w:rsidP="00487E91">
      <w:pPr>
        <w:shd w:val="clear" w:color="auto" w:fill="FFFFFF"/>
        <w:spacing w:after="160" w:line="600" w:lineRule="auto"/>
        <w:ind w:firstLine="720"/>
        <w:jc w:val="both"/>
        <w:rPr>
          <w:rFonts w:ascii="Arial" w:hAnsi="Arial" w:cs="Arial"/>
          <w:color w:val="000000"/>
          <w:sz w:val="24"/>
          <w:szCs w:val="24"/>
          <w:lang w:eastAsia="el-GR"/>
        </w:rPr>
      </w:pPr>
      <w:r w:rsidRPr="00487E91">
        <w:rPr>
          <w:rFonts w:ascii="Arial" w:hAnsi="Arial" w:cs="Arial"/>
          <w:color w:val="000000"/>
          <w:sz w:val="24"/>
          <w:szCs w:val="24"/>
          <w:lang w:eastAsia="el-GR"/>
        </w:rPr>
        <w:t>Κύριε Κατρίνη, έχετε τον λόγο.</w:t>
      </w:r>
    </w:p>
    <w:p w:rsidR="00487E91" w:rsidRPr="00487E91" w:rsidRDefault="00487E91" w:rsidP="00487E91">
      <w:pPr>
        <w:shd w:val="clear" w:color="auto" w:fill="FFFFFF"/>
        <w:spacing w:after="160" w:line="600" w:lineRule="auto"/>
        <w:ind w:firstLine="720"/>
        <w:jc w:val="both"/>
        <w:rPr>
          <w:rFonts w:ascii="Arial" w:hAnsi="Arial" w:cs="Arial"/>
          <w:color w:val="000000"/>
          <w:sz w:val="24"/>
          <w:szCs w:val="24"/>
          <w:lang w:eastAsia="el-GR"/>
        </w:rPr>
      </w:pPr>
      <w:r w:rsidRPr="00487E91">
        <w:rPr>
          <w:rFonts w:ascii="Arial" w:hAnsi="Arial" w:cs="Arial"/>
          <w:b/>
          <w:color w:val="000000"/>
          <w:sz w:val="24"/>
          <w:szCs w:val="24"/>
          <w:lang w:eastAsia="el-GR"/>
        </w:rPr>
        <w:t xml:space="preserve">ΜΙΧΑΗΛ ΚΑΤΡΙΝΗΣ: </w:t>
      </w:r>
      <w:r w:rsidRPr="00487E91">
        <w:rPr>
          <w:rFonts w:ascii="Arial" w:hAnsi="Arial" w:cs="Arial"/>
          <w:color w:val="000000"/>
          <w:sz w:val="24"/>
          <w:szCs w:val="24"/>
          <w:lang w:eastAsia="el-GR"/>
        </w:rPr>
        <w:t>Ευχαριστώ, κύριε Πρόεδρε.</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000000"/>
          <w:sz w:val="24"/>
          <w:szCs w:val="24"/>
          <w:lang w:eastAsia="el-GR"/>
        </w:rPr>
        <w:t>Κύριε Υπουργέ,</w:t>
      </w:r>
      <w:r w:rsidRPr="00487E91">
        <w:rPr>
          <w:rFonts w:ascii="Arial" w:hAnsi="Arial" w:cs="Arial"/>
          <w:color w:val="1D2228"/>
          <w:sz w:val="24"/>
          <w:szCs w:val="24"/>
          <w:lang w:eastAsia="el-GR"/>
        </w:rPr>
        <w:t xml:space="preserve"> ζούμε μια πρωτοφανή κρίση ασύμμετρων διαστάσεων, που κανείς δεν μπορεί να εκτιμήσει το μέγεθός της, η οποία όμως δυστυχώς, απ’ ό,τι δείχνουν όλα τα δεδομένα, θα οδηγήσει σε ύφεση της ελληνικής </w:t>
      </w:r>
      <w:r w:rsidRPr="00487E91">
        <w:rPr>
          <w:rFonts w:ascii="Arial" w:hAnsi="Arial" w:cs="Arial"/>
          <w:color w:val="1D2228"/>
          <w:sz w:val="24"/>
          <w:szCs w:val="24"/>
          <w:lang w:eastAsia="el-GR"/>
        </w:rPr>
        <w:lastRenderedPageBreak/>
        <w:t>οικονομίας μέσα στο 2020. Ο Υπουργός Οικονομικών, μία εβδομάδα πριν, την προσδιόρισε σε ποσοστό 1% έως 3%. Την ίδια στιγμή, οίκοι αξιολόγησης λένε ότι η ύφεση της ελληνικής οικονομίας θα είναι από 5% έως 8% και δυστυχώς, κάποιοι διεθνείς αναλυτές την προσδιορίζουν μέχρι και 15% λόγω της μεγάλης επίπτωσης που έχει ο τουρισμός στο ΑΕΠ της χώρας. Ελπίζουμε να διαψευστεί αυτό σενάριο και να μην φθάσουμε σε τόσο μεγάλο ποσοστό ύφεσης.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Βεβαίως, η Κυβέρνηση σωστά πήρε μέτρα ανακούφισης για τις επιχειρήσεις και τους επαγγελματίες, μέτρα αναστολής φορολογικών υποχρεώσεων, αναστολής δανειακών υποχρεώσεων για τρεις έως έξι μήνες στους ενήμερους επαγγελματίες και επιχειρηματίες, μία επιστρεπτέα προκαταβολή 1 δισεκατομμυρίου ευρώ, που είναι ουσιαστικά ένα χαμηλότοκο δάνειο. Μέτρα, όμως, τα οποία δεν ξεπερνούν το 3% του ΑΕΠ και πολλά απ’ αυτά δεν είναι ονομαστικά, απλώς είναι χρονικές μεταθέσεις υποχρεώσεων, όταν σε άλλες χώρες έχουμε μέτρα 10%, 14%, 21% και 10%, σε χώρες όπως η Ισπανία, η Ιταλία, η Γαλλία και η Γερμανία.</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 xml:space="preserve">Το ελληνο-γερμανικό επιμελητήριο μόλις χθες -και ελπίζω να μην αμφισβητείτε την εγκυρότητά του- έκανε μία έρευνα και λέει ότι το 94% των επιχειρήσεων επηρεάζεται απ’ αυτά τα μέτρα, όταν ο ίδιος Υπουργός Οικονομικών προχθές είπε ότι εννιακόσιες χιλιάδες επιχειρήσεις και επτακόσιες </w:t>
      </w:r>
      <w:r w:rsidRPr="00487E91">
        <w:rPr>
          <w:rFonts w:ascii="Arial" w:hAnsi="Arial" w:cs="Arial"/>
          <w:color w:val="1D2228"/>
          <w:sz w:val="24"/>
          <w:szCs w:val="24"/>
          <w:lang w:eastAsia="el-GR"/>
        </w:rPr>
        <w:lastRenderedPageBreak/>
        <w:t>χιλιάδες επαγγελματίες επηρεάζονται και ότι με τα μέτρα που εξήγγειλε καλύπτεται περίπου το 75%.</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Βεβαίως, οι επαγγελματίες επιχειρηματίες αγωνιούν για την επόμενη ημέρα, τι θα τους ξημερώσει και περιμένουν να δουν εάν υπάρχουν κάποια μέτρα και προτάσεις από εσάς σε σχέση με άμεση ενίσχυση και ρευστότητα με δάνεια, τα οποία θα κατευθυνθούν στο μεγάλο μέρος των επιχειρήσεων και βεβαίως, μέτρα οριστικού χαρακτήρα που έχουν σχέση και με μείωση φορολογικών και ασφαλιστικών υποχρεώσεων, αλλά και στρατηγικά μέτρα, όπως και το πότε αυτά θα εφαρμοστούν και πότε προσδιορίζετε ότι θα υπάρχει επανεκκίνηση της ελληνικής οικονομίας.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Μέχρι στιγμής τι έχουμε ακούσει από εσάς; Και εκεί εδράζεται η ερώτηση. Έχουμε ακούσει για έναν εγγυοδοτικό μηχανισμό 1 δισεκατομμυρίου ευρώ με χρήματα από το ΕΣΠΑ, που θα μοχλέψει</w:t>
      </w:r>
      <w:r w:rsidRPr="00487E91">
        <w:rPr>
          <w:rFonts w:ascii="Arial" w:hAnsi="Arial" w:cs="Arial"/>
          <w:b/>
          <w:color w:val="1D2228"/>
          <w:sz w:val="24"/>
          <w:szCs w:val="24"/>
          <w:lang w:eastAsia="el-GR"/>
        </w:rPr>
        <w:t xml:space="preserve"> </w:t>
      </w:r>
      <w:r w:rsidRPr="00487E91">
        <w:rPr>
          <w:rFonts w:ascii="Arial" w:hAnsi="Arial" w:cs="Arial"/>
          <w:color w:val="1D2228"/>
          <w:sz w:val="24"/>
          <w:szCs w:val="24"/>
          <w:lang w:eastAsia="el-GR"/>
        </w:rPr>
        <w:t>άλλα 3 δισεκατομμύρια ευρώ στην ελληνική οικονομία και με τη χρήση όλων των διαθέσιμων εργαλείων -τουλάχιστον απ’ αυτά που έχετε μέχρι σήμερα δημοσιεύσει- συνολική δανειοδότηση 8,75 δισεκατομμυρίων ευρώ. Μιλάμε για δανειοδότηση.</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 xml:space="preserve">Βεβαίως, κυρίαρχο ρόλο θα παίξει η Αναπτυξιακή Τράπεζα. Δεν θα μπω αυτή τη στιγμή στο γεγονός ότι ενώ και εσείς την έχετε εξαγγείλει από τον Σεπτέμβριο, μόλις πριν από έναν μήνα ορίστηκε διοίκηση στην Αναπτυξιακή Τράπεζα. Είναι σημαντική η λειτουργία της, το λέτε και εσείς, το έχει πει και ο </w:t>
      </w:r>
      <w:r w:rsidRPr="00487E91">
        <w:rPr>
          <w:rFonts w:ascii="Arial" w:hAnsi="Arial" w:cs="Arial"/>
          <w:color w:val="1D2228"/>
          <w:sz w:val="24"/>
          <w:szCs w:val="24"/>
          <w:lang w:eastAsia="el-GR"/>
        </w:rPr>
        <w:lastRenderedPageBreak/>
        <w:t>Πρωθυπουργός, γιατί τις μικρομεσαίες επιχειρήσεις, που είναι αποκλεισμένες από τις τράπεζες λόγω υψηλών επιτοκίων και δεν δανείζονται εύκολα, η Αναπτυξιακή Τράπεζα τις εγγυοδοτεί αυτές επιχειρήσεις, ώστε να αυξήσει την πιστοληπτική τους ικανότητα και να βελτιώσει την πρόσβαση στον δανεισμό.</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Όμως απ’ ό,τι ακούγεται και γράφεται στο σχέδιο νόμου, που ετοιμάζετε για την Αναπτυξιακή Τράπεζα, προβλέπετε ότι πρόσβαση στη ρευστότητα θα έχουν μόνο οι επιχειρήσεις, οι οποίες είναι τραπεζικά ενήμερες μέχρις τις 31-12-2019. Ερωτώ: Σκοπεύετε να δώσετε άμεσες ενισχύσεις στις επιχειρήσεις που έχουν πληγεί και να συμπεριλάβετε και στα μέτρα ρευστότητας, μέσω δανειοδότησης, και τις επιχειρήσεις που δεν είναι τραπεζικά ενήμερες, εξαιρώντας προφανώς τους στρατηγικούς κακοπληρωτές;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Δεύτερον, με ποια κριτήρια θα δοθούν και από τις τράπεζες αυτά τα δάνεια σε επιχειρήσεις και με ποιες προϋποθέσεις, με το δεδομένο ότι το ελληνικό δημόσιο θα εγγυηθεί το 80% των δανείων που θα δοθούν, το 35% του συνόλου του χαρτοφυλακίου που θα πέσει στην αγορά σαν ρευστότητα και βεβαίως, θα εγγυηθεί 12 δισεκατομμύρια στο μικρότερο σενάριο έως 18 δισεκατομμύρια με βάση τις τελευταίες αποφάσεις της Ευρωπαϊκής Κεντρικής Τράπεζας ρευστότητα στις ελληνικές τράπεζες, που καταλαβαίνετε πόσο επωφελής είναι αυτή τη στιγμή για το εγχώριο τραπεζικό σύστημα;</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Ευχαριστώ πολύ.</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sz w:val="24"/>
          <w:szCs w:val="24"/>
          <w:lang w:eastAsia="el-GR"/>
        </w:rPr>
        <w:lastRenderedPageBreak/>
        <w:t>ΠΡΟΕΔΡΕΥΩΝ (Νικήτας Κακλαμάνης):</w:t>
      </w:r>
      <w:r w:rsidRPr="00487E91">
        <w:rPr>
          <w:rFonts w:ascii="Arial" w:hAnsi="Arial"/>
          <w:sz w:val="24"/>
          <w:szCs w:val="24"/>
          <w:lang w:eastAsia="el-GR"/>
        </w:rPr>
        <w:t xml:space="preserve"> Κύριε Υπουργέ, μιας και θα απαντήσετε, σας βάζω κι ένα θεματάκι εγώ: Επειδή, ορθώς, προτρέπει το Υπουργείο Υγείας να κάνουμε όσο μπορούμε ηλεκτρονικές συναλλαγές με τις τράπεζες κ.λπ., μήπως κατά τη διάρκεια της κρίσης ο κεφαλικός φόρος που πληρώνουμε για τις ηλεκτρονικές συναλλαγές στις τράπεζες πρέπει να σταματήσει;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Σας λέω ενδεικτικά ότι για να βάλουμε ως Βουλευτές της Νέας Δημοκρατίας από την Εθνική Τράπεζα στην Τράπεζα Πειραιώς τα 2.500 ευρώ, τα 17,5 ευρώ τα πληρώνεται η τράπεζα.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Νομίζω στην περίοδο τουλάχιστον των τριών μηνών πρέπει δείξουν και μία συμπεριφορά αυτές οι τράπεζες.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Κύριε Υπουργέ, έχετε τον λόγο. </w:t>
      </w:r>
    </w:p>
    <w:p w:rsidR="00487E91" w:rsidRPr="00487E91" w:rsidRDefault="00487E91" w:rsidP="00487E91">
      <w:pPr>
        <w:spacing w:after="160" w:line="600" w:lineRule="auto"/>
        <w:ind w:firstLine="720"/>
        <w:jc w:val="both"/>
        <w:rPr>
          <w:rFonts w:ascii="Arial" w:eastAsiaTheme="minorHAnsi" w:hAnsi="Arial" w:cs="Arial"/>
          <w:sz w:val="24"/>
          <w:szCs w:val="24"/>
        </w:rPr>
      </w:pPr>
      <w:r w:rsidRPr="00487E91">
        <w:rPr>
          <w:rFonts w:ascii="Arial" w:eastAsiaTheme="minorHAnsi" w:hAnsi="Arial" w:cs="Arial"/>
          <w:b/>
          <w:sz w:val="24"/>
          <w:szCs w:val="24"/>
        </w:rPr>
        <w:t xml:space="preserve">ΣΠΥΡΙΔΩΝ - ΑΔΩΝΙΣ ΓΕΩΡΓΙΑΔΗΣ (Υπουργός Ανάπτυξης και Επενδύσεων): </w:t>
      </w:r>
      <w:r w:rsidRPr="00487E91">
        <w:rPr>
          <w:rFonts w:ascii="Arial" w:eastAsiaTheme="minorHAnsi" w:hAnsi="Arial" w:cs="Arial"/>
          <w:sz w:val="24"/>
          <w:szCs w:val="24"/>
        </w:rPr>
        <w:t xml:space="preserve">Θα ξεκινήσω με το τελευταίο, κύριε Πρόεδρε. </w:t>
      </w:r>
    </w:p>
    <w:p w:rsidR="00487E91" w:rsidRPr="00487E91" w:rsidRDefault="00487E91" w:rsidP="00487E91">
      <w:pPr>
        <w:spacing w:after="160" w:line="600" w:lineRule="auto"/>
        <w:ind w:firstLine="720"/>
        <w:jc w:val="both"/>
        <w:rPr>
          <w:rFonts w:ascii="Arial" w:eastAsiaTheme="minorHAnsi" w:hAnsi="Arial" w:cs="Arial"/>
          <w:sz w:val="24"/>
          <w:szCs w:val="24"/>
        </w:rPr>
      </w:pPr>
      <w:r w:rsidRPr="00487E91">
        <w:rPr>
          <w:rFonts w:ascii="Arial" w:eastAsiaTheme="minorHAnsi" w:hAnsi="Arial" w:cs="Arial"/>
          <w:sz w:val="24"/>
          <w:szCs w:val="24"/>
        </w:rPr>
        <w:t>Εμείς οι Βουλευτές που κάναμε τη συνήθη διαδικασία διά τηλεφώνου στις τράπεζες, στην τράπεζα της Βουλής δηλαδή, το κάναμε με τη διαδικασία -κι εγώ- του εμβάσματος από τη μία τράπεζα στην άλλη. Εκεί, η χρέωση είναι 17 ευρώ. Κι εγώ τα πλήρωσα…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sz w:val="24"/>
          <w:szCs w:val="24"/>
          <w:lang w:eastAsia="el-GR"/>
        </w:rPr>
        <w:lastRenderedPageBreak/>
        <w:t>ΠΡΟΕΔΡΕΥΩΝ (Νικήτας Κακλαμάνης):</w:t>
      </w:r>
      <w:r w:rsidRPr="00487E91">
        <w:rPr>
          <w:rFonts w:ascii="Arial" w:hAnsi="Arial"/>
          <w:sz w:val="24"/>
          <w:szCs w:val="24"/>
          <w:lang w:eastAsia="el-GR"/>
        </w:rPr>
        <w:t xml:space="preserve"> Δεν το λέμε για εμάς. Το λέμε για τους πολίτες.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ΣΠΥΡΙΔΩΝ - ΑΔΩΝΙΣ ΓΕΩΡΓΙΑΔΗΣ (Υπουργός Ανάπτυξης και Επενδύσεων): </w:t>
      </w:r>
      <w:r w:rsidRPr="00487E91">
        <w:rPr>
          <w:rFonts w:ascii="Arial" w:hAnsi="Arial" w:cs="Arial"/>
          <w:sz w:val="24"/>
          <w:szCs w:val="24"/>
          <w:lang w:eastAsia="el-GR"/>
        </w:rPr>
        <w:t xml:space="preserve">Ένα λεπτό, για να το εξηγήσω λίγο.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Εγώ έκανα τη συνήθη διαδικασία που έκανα όλα αυτά τα χρόνια που μπορεί εδώ το κατάστημα να μας εξυπηρετεί εξ αποστάσεως. Εάν το έκανα, όμως, από το </w:t>
      </w:r>
      <w:r w:rsidRPr="00487E91">
        <w:rPr>
          <w:rFonts w:ascii="Arial" w:hAnsi="Arial" w:cs="Arial"/>
          <w:sz w:val="24"/>
          <w:szCs w:val="24"/>
          <w:lang w:val="en-US" w:eastAsia="el-GR"/>
        </w:rPr>
        <w:t>web</w:t>
      </w:r>
      <w:r w:rsidRPr="00487E91">
        <w:rPr>
          <w:rFonts w:ascii="Arial" w:hAnsi="Arial" w:cs="Arial"/>
          <w:sz w:val="24"/>
          <w:szCs w:val="24"/>
          <w:lang w:eastAsia="el-GR"/>
        </w:rPr>
        <w:t xml:space="preserve"> </w:t>
      </w:r>
      <w:r w:rsidRPr="00487E91">
        <w:rPr>
          <w:rFonts w:ascii="Arial" w:hAnsi="Arial" w:cs="Arial"/>
          <w:sz w:val="24"/>
          <w:szCs w:val="24"/>
          <w:lang w:val="en-US" w:eastAsia="el-GR"/>
        </w:rPr>
        <w:t>banking</w:t>
      </w:r>
      <w:r w:rsidRPr="00487E91">
        <w:rPr>
          <w:rFonts w:ascii="Arial" w:hAnsi="Arial" w:cs="Arial"/>
          <w:sz w:val="24"/>
          <w:szCs w:val="24"/>
          <w:lang w:eastAsia="el-GR"/>
        </w:rPr>
        <w:t xml:space="preserve">, θα πλήρωνα 2 ευρώ. Και είναι καλό το ότι το θέσατε.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Άρα εάν όλοι πάμε -κι εμείς πρώτοι- στο </w:t>
      </w:r>
      <w:r w:rsidRPr="00487E91">
        <w:rPr>
          <w:rFonts w:ascii="Arial" w:hAnsi="Arial" w:cs="Arial"/>
          <w:sz w:val="24"/>
          <w:szCs w:val="24"/>
          <w:lang w:val="en-US" w:eastAsia="el-GR"/>
        </w:rPr>
        <w:t>web</w:t>
      </w:r>
      <w:r w:rsidRPr="00487E91">
        <w:rPr>
          <w:rFonts w:ascii="Arial" w:hAnsi="Arial" w:cs="Arial"/>
          <w:sz w:val="24"/>
          <w:szCs w:val="24"/>
          <w:lang w:eastAsia="el-GR"/>
        </w:rPr>
        <w:t xml:space="preserve"> </w:t>
      </w:r>
      <w:r w:rsidRPr="00487E91">
        <w:rPr>
          <w:rFonts w:ascii="Arial" w:hAnsi="Arial" w:cs="Arial"/>
          <w:sz w:val="24"/>
          <w:szCs w:val="24"/>
          <w:lang w:val="en-US" w:eastAsia="el-GR"/>
        </w:rPr>
        <w:t>banking</w:t>
      </w:r>
      <w:r w:rsidRPr="00487E91">
        <w:rPr>
          <w:rFonts w:ascii="Arial" w:hAnsi="Arial" w:cs="Arial"/>
          <w:sz w:val="24"/>
          <w:szCs w:val="24"/>
          <w:lang w:eastAsia="el-GR"/>
        </w:rPr>
        <w:t xml:space="preserve">, δηλαδή στις ηλεκτρονικές συναλλαγές -εγώ δεν το χρησιμοποίησα, γιατί πήγα με τη συνήθεια- θα είχαμε 15 ευρώ λιγότερη χρέωση. Και είναι μία ευκαιρία τώρα, όλοι να πάμε περισσότερο στην ηλεκτρονική διαδικασία.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cs="Arial"/>
          <w:sz w:val="24"/>
          <w:szCs w:val="24"/>
          <w:lang w:eastAsia="el-GR"/>
        </w:rPr>
        <w:t xml:space="preserve">Να ξέρετε ότι οι χρεώσεις, σύμφωνα -αν θυμάστε- την απάντηση που δόθηκε στον κ. Παπαδημούλη, </w:t>
      </w:r>
      <w:r w:rsidRPr="00487E91">
        <w:rPr>
          <w:rFonts w:ascii="Arial" w:hAnsi="Arial"/>
          <w:sz w:val="24"/>
          <w:szCs w:val="24"/>
          <w:lang w:eastAsia="el-GR"/>
        </w:rPr>
        <w:t>των ηλεκτρονικών συναλλαγών στις ελληνικές τράπεζες είναι οι χαμηλότερες στην Ευρωπαϊκή Ένωση. Άρα, να είμαστε λίγο ψύχραιμοι σε αυτό. Όποιος στραφεί από τη συνήθη διαδικασία στις ηλεκτρονικές συναλλαγές θα κερδίσει και χρήματα. Αυτή είναι η απάντηση.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Έρχομαι τώρα στην απάντηση της ερώτησης.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 xml:space="preserve">Κατ’ αρχάς, κύριε συνάδελφε, σας ευχαριστώ για την ερώτηση. Πολύ καλόπιστα θα σας πω όμως -για να κάνουμε και μία συζήτηση επιπέδου- να μην έχει η ερώτηση μικροψυχία.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sz w:val="24"/>
          <w:szCs w:val="24"/>
          <w:lang w:eastAsia="el-GR"/>
        </w:rPr>
        <w:t xml:space="preserve">Για να μην σας αδικήσω, θέλω στη δευτερολογία σας να μου πείτε: Πώς μετράτε ότι εμείς έχουμε δώσει 2,5% με 3% του ΑΕΠ, ενώ οι άλλοι 10% έως 20%, όπως γράφετε στην ερώτησή σας; Διότι, για να ξέρετε, το επίσημο στοιχείο που βγήκε από το </w:t>
      </w:r>
      <w:r w:rsidRPr="00487E91">
        <w:rPr>
          <w:rFonts w:ascii="Arial" w:hAnsi="Arial"/>
          <w:sz w:val="24"/>
          <w:szCs w:val="24"/>
          <w:lang w:val="en-US" w:eastAsia="el-GR"/>
        </w:rPr>
        <w:t>ECOFIN</w:t>
      </w:r>
      <w:r w:rsidRPr="00487E91">
        <w:rPr>
          <w:rFonts w:ascii="Arial" w:hAnsi="Arial"/>
          <w:sz w:val="24"/>
          <w:szCs w:val="24"/>
          <w:lang w:eastAsia="el-GR"/>
        </w:rPr>
        <w:t>, από το Συμβούλιο των Υπουργών Οικονομικών της Ευρωπαϊκής Ένωσης την περασμένη εβδομάδα είναι ότι ο ευρωπαϊκός μέσος όρος είναι σήμερα 2,5%. Η Ελλάδα είναι στο 3%. Γιατί αν μετρήσεις τον δείκτη μόνο του κρατικού προϋπολογισμού, τότε η Ελλάδα είναι στο ανώτατο σημείο. Αν όμως θέλετε να μετρήσετε, όπως εικάζω, το 10% έως 20%, όλες τις εξαγγελίες, δηλαδή και τις εγγυοδοσίες και τα δάνεια που θα έρθουν και όλα τα υπόλοιπα, τότε δεν μπορείτε να μετρήσετε το 2,5% με 3%. Διότι τότε, είμαστε ήδη στο 10%. Άρα, για να μας κρίνετε δίκαια, είμαστε στο 10%, στα 19 δισεκατομμύρια του συνόλου των πακέτων που έχουμε εξαγγείλει. Και θ</w:t>
      </w:r>
      <w:r w:rsidRPr="00487E91">
        <w:rPr>
          <w:rFonts w:ascii="Arial" w:hAnsi="Arial" w:cs="Arial"/>
          <w:sz w:val="24"/>
          <w:szCs w:val="24"/>
          <w:lang w:eastAsia="el-GR"/>
        </w:rPr>
        <w:t xml:space="preserve">α σας πω αμέσως πώς βγαίνουν τα 19 δισεκατομμύρια.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Εμείς έχουμε πει 3 δισεκατομμύρια -θα μοχλεύσουμε τρεισήμισι- σε πρώτη φάση με ορίζοντα να φτάσει 6 δισεκατομμύρια και με ορίζοντα να φτάσει 10 δισεκατομμύρια.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ΜΙΧΑΗΛ ΚΑΤΡΙΝΗΣ: </w:t>
      </w:r>
      <w:r w:rsidRPr="00487E91">
        <w:rPr>
          <w:rFonts w:ascii="Arial" w:hAnsi="Arial"/>
          <w:sz w:val="24"/>
          <w:szCs w:val="24"/>
          <w:lang w:eastAsia="el-GR"/>
        </w:rPr>
        <w:t xml:space="preserve">Αυτό τώρα το λέτε. </w:t>
      </w:r>
    </w:p>
    <w:p w:rsidR="00487E91" w:rsidRPr="00487E91" w:rsidRDefault="00487E91" w:rsidP="00487E91">
      <w:pPr>
        <w:spacing w:after="160" w:line="600" w:lineRule="auto"/>
        <w:ind w:firstLine="720"/>
        <w:jc w:val="both"/>
        <w:rPr>
          <w:rFonts w:ascii="Arial" w:hAnsi="Arial" w:cs="Arial"/>
          <w:bCs/>
          <w:sz w:val="24"/>
          <w:szCs w:val="24"/>
          <w:lang w:eastAsia="el-GR"/>
        </w:rPr>
      </w:pPr>
      <w:r w:rsidRPr="00487E91">
        <w:rPr>
          <w:rFonts w:ascii="Arial" w:hAnsi="Arial" w:cs="Arial"/>
          <w:b/>
          <w:sz w:val="24"/>
          <w:szCs w:val="24"/>
          <w:lang w:eastAsia="el-GR"/>
        </w:rPr>
        <w:lastRenderedPageBreak/>
        <w:t xml:space="preserve">ΣΠΥΡΙΔΩΝ - ΑΔΩΝΙΣ ΓΕΩΡΓΙΑΔΗΣ (Υπουργός Ανάπτυξης και Επενδύσεων): </w:t>
      </w:r>
      <w:r w:rsidRPr="00487E91">
        <w:rPr>
          <w:rFonts w:ascii="Arial" w:hAnsi="Arial" w:cs="Arial"/>
          <w:bCs/>
          <w:sz w:val="24"/>
          <w:szCs w:val="24"/>
          <w:lang w:eastAsia="el-GR"/>
        </w:rPr>
        <w:t xml:space="preserve">Το έχω πει αυτό σε δύο μου συνεντεύξεις Τύπου. </w:t>
      </w:r>
    </w:p>
    <w:p w:rsidR="00487E91" w:rsidRPr="00487E91" w:rsidRDefault="00487E91" w:rsidP="00487E91">
      <w:pPr>
        <w:spacing w:after="160" w:line="600" w:lineRule="auto"/>
        <w:ind w:firstLine="720"/>
        <w:jc w:val="both"/>
        <w:rPr>
          <w:rFonts w:ascii="Arial" w:hAnsi="Arial" w:cs="Arial"/>
          <w:bCs/>
          <w:sz w:val="24"/>
          <w:szCs w:val="24"/>
          <w:lang w:eastAsia="el-GR"/>
        </w:rPr>
      </w:pPr>
      <w:r w:rsidRPr="00487E91">
        <w:rPr>
          <w:rFonts w:ascii="Arial" w:hAnsi="Arial" w:cs="Arial"/>
          <w:bCs/>
          <w:sz w:val="24"/>
          <w:szCs w:val="24"/>
          <w:lang w:eastAsia="el-GR"/>
        </w:rPr>
        <w:t xml:space="preserve">Άρα, σας λέω λοιπόν, αν θέλετε να μετρήσετε όλες τις εξαγγελίες που έχουν κάνει οι άλλοι, θα μετρήσετε και όλες τις εξαγγελίες που έχουμε κάνει εμείς. Αν θέλετε να μετρήσετε μόνο τα πραγματικά λεφτά που έχουν δώσει οι άλλοι, θα μετρήσετε μόνο τα πραγματικά λεφτά που έχουμε δώσει εμείς. Δεν μπορείτε, όμως, να μετράτε σε εμάς τα πραγματικά λεφτά και στους άλλους τις εξαγγελίες, για να μας παρουσιάζετε προς τα πίσω. Δεν είμαστε προς τα πίσω ούτε στα οικονομικά μέτρα. Είμαστε στην πρώτη ταχύτητα και στα οικονομικά μέτρα. </w:t>
      </w:r>
    </w:p>
    <w:p w:rsidR="00487E91" w:rsidRPr="00487E91" w:rsidRDefault="00487E91" w:rsidP="00487E91">
      <w:pPr>
        <w:spacing w:after="160" w:line="600" w:lineRule="auto"/>
        <w:ind w:firstLine="720"/>
        <w:jc w:val="both"/>
        <w:rPr>
          <w:rFonts w:ascii="Arial" w:hAnsi="Arial" w:cs="Arial"/>
          <w:bCs/>
          <w:sz w:val="24"/>
          <w:szCs w:val="24"/>
          <w:lang w:eastAsia="el-GR"/>
        </w:rPr>
      </w:pPr>
      <w:r w:rsidRPr="00487E91">
        <w:rPr>
          <w:rFonts w:ascii="Arial" w:hAnsi="Arial" w:cs="Arial"/>
          <w:bCs/>
          <w:sz w:val="24"/>
          <w:szCs w:val="24"/>
          <w:lang w:eastAsia="el-GR"/>
        </w:rPr>
        <w:t xml:space="preserve">Δεύτερον, χαίρομαι -και είναι σωστό αυτό που είπατε- που αναγνωρίζετε τη μεγάλη επιτυχία, όχι μόνο της Κυβερνήσεως και του Πρωθυπουργού προσωπικά, αλλά της χώρας για το ότι εντάξαμε την Ελλάδα στο </w:t>
      </w:r>
      <w:r w:rsidRPr="00487E91">
        <w:rPr>
          <w:rFonts w:ascii="Arial" w:hAnsi="Arial" w:cs="Arial"/>
          <w:bCs/>
          <w:sz w:val="24"/>
          <w:szCs w:val="24"/>
          <w:lang w:val="en-US" w:eastAsia="el-GR"/>
        </w:rPr>
        <w:t>QE</w:t>
      </w:r>
      <w:r w:rsidRPr="00487E91">
        <w:rPr>
          <w:rFonts w:ascii="Arial" w:hAnsi="Arial" w:cs="Arial"/>
          <w:bCs/>
          <w:sz w:val="24"/>
          <w:szCs w:val="24"/>
          <w:lang w:eastAsia="el-GR"/>
        </w:rPr>
        <w:t xml:space="preserve">, πράγμα το οποίο σημαίνει, όπως σωστά αναφέρατε, τα 12 δισεκατομμύρια έως τα 18 δισεκατομμύρια που θα κατευθυνθούν από το πρόγραμμα αυτό της ποσοτικής χαλάρωσης για τον κορωνοϊό προς τα ελληνικά ομόλογα είχαν άμεση επίπτωση την άμεση πτώση επιτοκίων δανεισμού του ελληνικού δημοσίου που από το 4,10% που είχε φτάσει την προηγούμενη ημέρα, σήμερα, είναι περίπου στο 1,50%. Άρα, είχε άμεση επίπτωση στα δημόσια οικονομικά. Δεύτερον, έχει, πράγματι, πολύ μεγάλη επίπτωση στη σταθερότητα του ελληνικού τραπεζικού </w:t>
      </w:r>
      <w:r w:rsidRPr="00487E91">
        <w:rPr>
          <w:rFonts w:ascii="Arial" w:hAnsi="Arial" w:cs="Arial"/>
          <w:bCs/>
          <w:sz w:val="24"/>
          <w:szCs w:val="24"/>
          <w:lang w:eastAsia="el-GR"/>
        </w:rPr>
        <w:lastRenderedPageBreak/>
        <w:t xml:space="preserve">συστήματος. Και αυτή ήταν μία εθνική επιτυχία, καθόλου αυτονόητη, όπως είδατε από τη δημόσια ανακοίνωση της Ευρωπαϊκής Κεντρικής Τράπεζας, η οποία αισθάνθηκε την ανάγκη να εξηγήσει, γιατί αποφάσισε να παρακάμψει τους κανόνες της και να εντάξει την Ελλάδα σε αυτό το πρόγραμμα. </w:t>
      </w:r>
    </w:p>
    <w:p w:rsidR="00487E91" w:rsidRPr="00487E91" w:rsidRDefault="00487E91" w:rsidP="00487E91">
      <w:pPr>
        <w:spacing w:after="160" w:line="600" w:lineRule="auto"/>
        <w:ind w:firstLine="720"/>
        <w:jc w:val="both"/>
        <w:rPr>
          <w:rFonts w:ascii="Arial" w:hAnsi="Arial" w:cs="Arial"/>
          <w:bCs/>
          <w:sz w:val="24"/>
          <w:szCs w:val="24"/>
          <w:lang w:eastAsia="el-GR"/>
        </w:rPr>
      </w:pPr>
      <w:r w:rsidRPr="00487E91">
        <w:rPr>
          <w:rFonts w:ascii="Arial" w:hAnsi="Arial" w:cs="Arial"/>
          <w:bCs/>
          <w:sz w:val="24"/>
          <w:szCs w:val="24"/>
          <w:lang w:eastAsia="el-GR"/>
        </w:rPr>
        <w:t xml:space="preserve">Θυμίζω ότι στο πρόγραμμα αυτό η Ελλάδα προσπαθούσε να ενταχθεί από το 2015. Δεν μπορούσε να ενταχθεί, διότι τα ομόλογά μας δεν ήταν σε επενδυτική βαθμίδα και οι κανόνες της Ευρωπαϊκής Κεντρικής Τράπεζας απαγορεύουν να αγοράζει ομόλογα, που δεν είναι σε επενδυτική βαθμίδα. Η πρώτη εξαίρεση στην ιστορία τους έγινε για την Ελλάδα επί αυτής της Κυβερνήσεως. Και αυτό είναι μία εθνική επιτυχία. </w:t>
      </w:r>
    </w:p>
    <w:p w:rsidR="00487E91" w:rsidRPr="00487E91" w:rsidRDefault="00487E91" w:rsidP="00487E91">
      <w:pPr>
        <w:spacing w:after="160" w:line="600" w:lineRule="auto"/>
        <w:ind w:firstLine="720"/>
        <w:jc w:val="both"/>
        <w:rPr>
          <w:rFonts w:ascii="Arial" w:hAnsi="Arial" w:cs="Arial"/>
          <w:bCs/>
          <w:sz w:val="24"/>
          <w:szCs w:val="24"/>
          <w:lang w:eastAsia="el-GR"/>
        </w:rPr>
      </w:pPr>
      <w:r w:rsidRPr="00487E91">
        <w:rPr>
          <w:rFonts w:ascii="Arial" w:hAnsi="Arial" w:cs="Arial"/>
          <w:bCs/>
          <w:sz w:val="24"/>
          <w:szCs w:val="24"/>
          <w:lang w:eastAsia="el-GR"/>
        </w:rPr>
        <w:t xml:space="preserve">Κύριε Πρόεδρε, για να μην καταχραστώ τον χρόνο, θα απαντήσω στη δευτερολογία μου για τα μέτρα ένα προς ένα. Θα ήθελα να ακούσω και την απάντηση του συναδέλφου. </w:t>
      </w:r>
    </w:p>
    <w:p w:rsidR="00487E91" w:rsidRPr="00487E91" w:rsidRDefault="00487E91" w:rsidP="00487E91">
      <w:pPr>
        <w:spacing w:after="160" w:line="600" w:lineRule="auto"/>
        <w:ind w:firstLine="720"/>
        <w:jc w:val="both"/>
        <w:rPr>
          <w:rFonts w:ascii="Arial" w:hAnsi="Arial" w:cs="Arial"/>
          <w:bCs/>
          <w:sz w:val="24"/>
          <w:szCs w:val="24"/>
          <w:lang w:eastAsia="el-GR"/>
        </w:rPr>
      </w:pPr>
      <w:r w:rsidRPr="00487E91">
        <w:rPr>
          <w:rFonts w:ascii="Arial" w:hAnsi="Arial" w:cs="Arial"/>
          <w:bCs/>
          <w:sz w:val="24"/>
          <w:szCs w:val="24"/>
          <w:lang w:eastAsia="el-GR"/>
        </w:rPr>
        <w:t xml:space="preserve">Ευχαριστώ πολύ.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sz w:val="24"/>
          <w:szCs w:val="24"/>
          <w:lang w:eastAsia="el-GR"/>
        </w:rPr>
        <w:t>ΠΡΟΕΔΡΕΥΩΝ (Νικήτας Κακλαμάνης):</w:t>
      </w:r>
      <w:r w:rsidRPr="00487E91">
        <w:rPr>
          <w:rFonts w:ascii="Arial" w:hAnsi="Arial"/>
          <w:sz w:val="24"/>
          <w:szCs w:val="24"/>
          <w:lang w:eastAsia="el-GR"/>
        </w:rPr>
        <w:t xml:space="preserve"> Κύριε Κατρίνη, έχετε τον λόγο.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ΜΙΧΑΗΛ ΚΑΤΡΙΝΗΣ: </w:t>
      </w:r>
      <w:r w:rsidRPr="00487E91">
        <w:rPr>
          <w:rFonts w:ascii="Arial" w:hAnsi="Arial"/>
          <w:sz w:val="24"/>
          <w:szCs w:val="24"/>
          <w:lang w:eastAsia="el-GR"/>
        </w:rPr>
        <w:t xml:space="preserve">Ευχαριστώ, κύριε Πρόεδρε.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Κατ’ αρχάς, είμαι βέβαιος ότι οι Έλληνες πολίτες αδυνατούν να κατανοήσουν, γιατί ένα τηλεφώνημα σε μία τράπεζα μπορεί να τους χρεώνει 17 </w:t>
      </w:r>
      <w:r w:rsidRPr="00487E91">
        <w:rPr>
          <w:rFonts w:ascii="Arial" w:hAnsi="Arial"/>
          <w:sz w:val="24"/>
          <w:szCs w:val="24"/>
          <w:lang w:eastAsia="el-GR"/>
        </w:rPr>
        <w:lastRenderedPageBreak/>
        <w:t>ευρώ και γιατί το πάτημα ενός κουμπιού χρεώνεται 2 ευρώ. Αυτό νομίζω ότι όποιος μας παρακολουθεί αδυνατεί να το κατανοήσει.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Δεύτερον, ο κύριος Υπουργός επιμένει σήμερα να παρουσιάζει ως μεγάλη επιτυχία την ένταξη της Ελλάδας στο πρόγραμμα αγοράς ομολόγων, όταν ξέρει ότι αυτό έγινε υπό έκτακτες συνθήκες, όπου πλέον ήρθησαν όλοι οι περιορισμοί. Μαζί με αυτό, όπως ξέρετε κύριε Υπουργέ, ήρθησαν και οι περιορισμοί του Συμφώνου Σταθερότητας. Άρα, πλέον χωρίς κανένα δημοσιονομικό κριτήριο πέραν του ορίου δαπανών 2%, η Ευρωπαϊκή Κεντρική Τράπεζα, η Ευρωπαϊκή Ένωση αποφάσισε να παράσχει ρευστότητα σε όλα τα κράτη-μέλη. Αυτό είναι πολύ σημαντικό για τη χώρα μας. Είναι πολύ σημαντικό για το εγχώριο πολιτικό σύστημα. Όσες φορές όμως κι αν το πείτε, δεν αποτελεί προσωπική επιτυχία του Έλληνα Πρωθυπουργού. Και το ξέρετε πολύ καλά αυτό. Διότι, τις πρώτες μέρες της κρίσης -θυμάστε- η πολύ θωρακισμένη ελληνική οικονομία, όπως λέγατε μέχρι πρότινος, πώς πήγαινε. Θυμάστε τα δεκαετή ομόλογα, τα spread και την εικόνα το Χρηματιστηρίου. Αυτό όμως δεν είναι της παρούσης. Συμφωνώ ότι είναι πολύ σημαντικό ότι υπάρχει ρευστότητα στις τράπεζες. Το θέμα, όμως, είναι, αυτή η ρευστότητα πού θα διοχετευθεί και ποιοι θα τη δουν.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Και δεν μου απαντήσατε στην πρωτολογία σας για τα μέτρα ενίσχυσης των επιχειρήσεων, αν θα δώσετε άμεσες ενισχύσεις, αν θα δώσετε δάνεια στις </w:t>
      </w:r>
      <w:r w:rsidRPr="00487E91">
        <w:rPr>
          <w:rFonts w:ascii="Arial" w:hAnsi="Arial"/>
          <w:sz w:val="24"/>
          <w:szCs w:val="24"/>
          <w:lang w:eastAsia="el-GR"/>
        </w:rPr>
        <w:lastRenderedPageBreak/>
        <w:t xml:space="preserve">επιχειρήσεις και με ποιους όρους και ποιος θέτει αυτούς τους όρους. Εγώ να συμφωνήσω ότι η Ευρώπη ήταν πολύ διστακτική. Και θα έλεγα ότι απαράδεκτα καθυστέρησε στη λήψη μέτρων και μέχρι σήμερα δεν έχει δώσει μία λύση δραστική, αποφασιστική, για να στηρίξει τις χώρες και τις οικονομίες της Ευρωζώνης. Άρα, από τα αρχικά μέτρα υπέρ των επιχειρήσεων που δεν εμπίπτουν στους κανόνες περί κρατικών ενισχύσεων μετά από έξι μέρες το αίρει και δίνει δυνατότητα ευελιξίας, σε σχέση με τις κρατικές ενισχύσεις.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Περιμένουμε βεβαίως να δούμε τι θα γίνει και με το ομόλογο, το οποίο έχουν ζητήσει πάρα πολλές χώρες, μεταξύ των οποίων σωστά και η Ελλάδα. Βλέπουμε όμως ότι σε αρκετές χώρες υπάρχουν μέτρα άμεσων ενισχύσεων, όπως στη Γαλλία, τη Γερμανία, τη Μεγάλη Βρετανία. Στις υπόλοιπες χώρες υπάρχουν μέτρα εγγυοδοτήσεων, όμως, με τέτοιους όρους που ουσιαστικά είναι σαν να μιλάμε για μορφή άμεσων ενισχύσεων.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Προφανώς, η χώρα μας δεν μπορεί να διαθέσει 500 δισεκατομμύρια, όπως αυτά που δίνει η Γερμανία ή 100 δισεκατομμύρια, όπως αυτά που δίνει η Ισπανία. Έχει, όμως, πολύ μεγάλη σημασία να δούμε τους όρους με τους οποίους θα δοθούν αυτά τα δάνεια.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Βλέπουμε λοιπόν στο προσχέδιο που εσείς ετοιμάζετε για την Αναπτυξιακή  Τράπεζα, που είναι το βασικό εργαλείο δανειοδότησης των επιχειρήσεων, ότι ουσιαστικά δίνονται με τους όρους πάλι του τραπεζικού </w:t>
      </w:r>
      <w:r w:rsidRPr="00487E91">
        <w:rPr>
          <w:rFonts w:ascii="Arial" w:hAnsi="Arial"/>
          <w:sz w:val="24"/>
          <w:szCs w:val="24"/>
          <w:lang w:eastAsia="el-GR"/>
        </w:rPr>
        <w:lastRenderedPageBreak/>
        <w:t>συστήματος. Απλώς, συστήνεται μία επιτροπή διακυβέρνησης που θα παρακολουθεί αν εκτελείται το σχέδιο. Και οι τράπεζες παρέχουν αρχεία στο Υπουργείο, για να κάνουν δειγματοληπτικούς ελέγχους. Επαναλαμβάνω, όλα αυτά συμβαίνουν τη στιγμή που το δημόσιο εγγυάται 18 δισεκατομμύρια, τη στιγμή που το δημόσιο εγγυάται το 80% των δανείων και το 25% των χαρτοφυλακίου και τη στιγμή που το κράτος στηρίζει εγχώρια τραπεζικά ιδρύματα που θα εμφάνιζαν διαφορετικά αποτελέσματα στον ισολογισμό τους. Και η ίδια η Ευρωπαϊκή Κεντρική Τράπεζα συστήνει σε τραπεζικά ιδρύματα να είναι πολύ πιο ευέλικτα στα δάνεια που θα δοθούν με τις εγγυήσεις του δημοσίου για να μην «κοκκινίσουν».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Εδώ, λοιπόν, εσείς τι κάνετε; Λέτε ότι δικαιούχοι των νέων δανείων είναι μόνο οι μη προβληματικές επιχειρήσεις μέχρι τις 31 Δεκεμβρίου 2019. Και έχει σημασία να δούμε ποιες είναι τελικά αυτές οι προβληματικές επιχειρήσεις. Ποιες θεωρούνται προβληματικές επιχειρήσεις στην Ελλάδα του 2020, όταν με βάση τα στοιχεία της Τράπεζας της Ελλάδος του Δεκεμβρίου του 2019, τα επιχειρηματικά δάνεια σε ποσοστό 36% είναι μη εξυπηρετούμενα, οι μικρομεσαίες επιχειρήσεις είναι στο 50%, οι πολύ μικρές επιχειρήσεις είναι στο 60%, ο κλάδος του εμπορίου στο 48% είναι μη εξυπηρετούμενα δάνεια;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Να σας πω και σχετικά με τον τουρισμό, κύριε Υπουργέ.</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zh-CN"/>
        </w:rPr>
      </w:pPr>
      <w:r w:rsidRPr="00487E91">
        <w:rPr>
          <w:rFonts w:ascii="Arial" w:hAnsi="Arial" w:cs="Arial"/>
          <w:b/>
          <w:bCs/>
          <w:color w:val="212121"/>
          <w:sz w:val="24"/>
          <w:szCs w:val="24"/>
          <w:shd w:val="clear" w:color="auto" w:fill="FFFFFF"/>
          <w:lang w:eastAsia="zh-CN"/>
        </w:rPr>
        <w:t xml:space="preserve">ΠΡΟΕΔΡΕΥΩΝ (Νικήτας Κακλαμάνης): </w:t>
      </w:r>
      <w:r w:rsidRPr="00487E91">
        <w:rPr>
          <w:rFonts w:ascii="Arial" w:hAnsi="Arial" w:cs="Arial"/>
          <w:bCs/>
          <w:color w:val="212121"/>
          <w:sz w:val="24"/>
          <w:szCs w:val="24"/>
          <w:shd w:val="clear" w:color="auto" w:fill="FFFFFF"/>
          <w:lang w:eastAsia="zh-CN"/>
        </w:rPr>
        <w:t>Με αυτό κλείνετε!</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lastRenderedPageBreak/>
        <w:t xml:space="preserve">ΜΙΧΑΗΛ ΚΑΤΡΙΝΗΣ: </w:t>
      </w:r>
      <w:r w:rsidRPr="00487E91">
        <w:rPr>
          <w:rFonts w:ascii="Arial" w:hAnsi="Arial" w:cs="Arial"/>
          <w:bCs/>
          <w:color w:val="212121"/>
          <w:sz w:val="24"/>
          <w:szCs w:val="24"/>
          <w:shd w:val="clear" w:color="auto" w:fill="FFFFFF"/>
          <w:lang w:eastAsia="el-GR"/>
        </w:rPr>
        <w:t>Μισό λεπτάκι, κύριε Πρόεδρε. Σας παρακαλώ.</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Cs/>
          <w:color w:val="212121"/>
          <w:sz w:val="24"/>
          <w:szCs w:val="24"/>
          <w:shd w:val="clear" w:color="auto" w:fill="FFFFFF"/>
          <w:lang w:eastAsia="el-GR"/>
        </w:rPr>
        <w:t xml:space="preserve">Ο τουρισμός, που ξέρετε τη σημασία του, κύριε Υπουργέ, είναι 31% και οι αγροτικές δραστηριότητες 50%.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Cs/>
          <w:color w:val="212121"/>
          <w:sz w:val="24"/>
          <w:szCs w:val="24"/>
          <w:shd w:val="clear" w:color="auto" w:fill="FFFFFF"/>
          <w:lang w:eastAsia="el-GR"/>
        </w:rPr>
        <w:t xml:space="preserve">Όλοι αυτοί </w:t>
      </w:r>
      <w:r w:rsidRPr="00487E91">
        <w:rPr>
          <w:rFonts w:ascii="Arial" w:hAnsi="Arial" w:cs="Arial"/>
          <w:color w:val="212121"/>
          <w:sz w:val="24"/>
          <w:szCs w:val="24"/>
          <w:shd w:val="clear" w:color="auto" w:fill="FFFFFF"/>
          <w:lang w:eastAsia="el-GR"/>
        </w:rPr>
        <w:t xml:space="preserve">είναι προβληματικοί, μη εξυπηρετούμενοι και ουσιαστικά είναι εκτός της δυνατότητας να τους χορηγηθεί ρευστότητα μέσω των δανείων. Γιατί ακόμα και αυτές οι επιχειρήσεις που τα δάνειά τους έχουν μεταφερθεί στα funds, που εσείς λέτε ότι ίσως είναι ευκαιρία τώρα να διαπραγματευτούν τους όρους αποπληρωμής, και αυτές οι επιχειρήσεις, πέρα από αυτό δεν έχουν καμμία πρόσβαση στη ρευστότητα.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zh-CN"/>
        </w:rPr>
        <w:t xml:space="preserve">ΠΡΟΕΔΡΕΥΩΝ (Νικήτας Κακλαμάνης): </w:t>
      </w:r>
      <w:r w:rsidRPr="00487E91">
        <w:rPr>
          <w:rFonts w:ascii="Arial" w:hAnsi="Arial" w:cs="Arial"/>
          <w:color w:val="212121"/>
          <w:sz w:val="24"/>
          <w:szCs w:val="24"/>
          <w:shd w:val="clear" w:color="auto" w:fill="FFFFFF"/>
          <w:lang w:eastAsia="zh-CN"/>
        </w:rPr>
        <w:t>Ελάτε, κύριε Κατρίνη.</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ΜΙΧΑΗΛ ΚΑΤΡΙΝΗΣ: </w:t>
      </w:r>
      <w:r w:rsidRPr="00487E91">
        <w:rPr>
          <w:rFonts w:ascii="Arial" w:hAnsi="Arial" w:cs="Arial"/>
          <w:color w:val="212121"/>
          <w:sz w:val="24"/>
          <w:szCs w:val="24"/>
          <w:shd w:val="clear" w:color="auto" w:fill="FFFFFF"/>
          <w:lang w:eastAsia="el-GR"/>
        </w:rPr>
        <w:t xml:space="preserve">Και τελειώνω, κύριε Πρόεδρε.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zh-CN"/>
        </w:rPr>
        <w:t xml:space="preserve">ΠΡΟΕΔΡΕΥΩΝ (Νικήτας Κακλαμάνης): </w:t>
      </w:r>
      <w:r w:rsidRPr="00487E91">
        <w:rPr>
          <w:rFonts w:ascii="Arial" w:hAnsi="Arial" w:cs="Arial"/>
          <w:color w:val="212121"/>
          <w:sz w:val="24"/>
          <w:szCs w:val="24"/>
          <w:shd w:val="clear" w:color="auto" w:fill="FFFFFF"/>
          <w:lang w:eastAsia="zh-CN"/>
        </w:rPr>
        <w:t>Τρεις φορές μου το είπατε το «τελειώνω».</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ΜΙΧΑΗΛ ΚΑΤΡΙΝΗΣ: </w:t>
      </w:r>
      <w:r w:rsidRPr="00487E91">
        <w:rPr>
          <w:rFonts w:ascii="Arial" w:hAnsi="Arial" w:cs="Arial"/>
          <w:color w:val="212121"/>
          <w:sz w:val="24"/>
          <w:szCs w:val="24"/>
          <w:shd w:val="clear" w:color="auto" w:fill="FFFFFF"/>
          <w:lang w:eastAsia="el-GR"/>
        </w:rPr>
        <w:t xml:space="preserve">Όταν η Τράπεζα της Ελλάδος, κύριε Πρόεδρε, έχει σημασία αυτό, λέει ότι ένας στους πέντε από αυτούς ότι θεωρείται στρατηγικός κακοπληρωτής.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Άρα εσείς τι κάνετε τώρα; Ουσιαστικά αποσωληνώνετε τις επιχειρήσεις που είναι στην εντατική και δεν έχουν πρόσβαση στη ρευστότητα και δεν έχουν τακτοποιήσει με τις τράπεζες τις υποχρεώσεις τους. Δεν θα έχουν καμία </w:t>
      </w:r>
      <w:r w:rsidRPr="00487E91">
        <w:rPr>
          <w:rFonts w:ascii="Arial" w:hAnsi="Arial" w:cs="Arial"/>
          <w:color w:val="212121"/>
          <w:sz w:val="24"/>
          <w:szCs w:val="24"/>
          <w:shd w:val="clear" w:color="auto" w:fill="FFFFFF"/>
          <w:lang w:eastAsia="el-GR"/>
        </w:rPr>
        <w:lastRenderedPageBreak/>
        <w:t>δυνατότητα να έχουν ρευστότητα την επομένη της κρίσης. Άρα όλες αυτές οι επιχειρήσεις θα κλείσουν και όλοι αυτοί οι επιχειρηματίες, επαγγελματίες, εργαζόμενοι, αναρωτιέμαι, κύριε Πρόεδρε, πού θα βρουν θέση εργασίας.</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Γι’ αυτό κάνω έκκληση, κύριε Υπουργέ, και σε σας, μιας και θα εγγυηθείτε όλα αυτά τα δισεκατομμύρια στις ελληνικές τράπεζες, μαζί με τις τραπεζικά ενήμερες στις 31 Δεκεμβρίου, να εντάξετε και σημαντικό αριθμό επιχειρήσεων που είναι στο όριο. Το 40% των προβληματικών με βάση τα στοιχεία της Τράπεζας της Ελλάδας…</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zh-CN"/>
        </w:rPr>
        <w:t xml:space="preserve">ΠΡΟΕΔΡΕΥΩΝ (Νικήτας Κακλαμάνης): </w:t>
      </w:r>
      <w:r w:rsidRPr="00487E91">
        <w:rPr>
          <w:rFonts w:ascii="Arial" w:hAnsi="Arial" w:cs="Arial"/>
          <w:color w:val="212121"/>
          <w:sz w:val="24"/>
          <w:szCs w:val="24"/>
          <w:shd w:val="clear" w:color="auto" w:fill="FFFFFF"/>
          <w:lang w:eastAsia="zh-CN"/>
        </w:rPr>
        <w:t>Κύριε Κατρίνη, δ</w:t>
      </w:r>
      <w:r w:rsidRPr="00487E91">
        <w:rPr>
          <w:rFonts w:ascii="Arial" w:hAnsi="Arial" w:cs="Arial"/>
          <w:color w:val="212121"/>
          <w:sz w:val="24"/>
          <w:szCs w:val="24"/>
          <w:shd w:val="clear" w:color="auto" w:fill="FFFFFF"/>
          <w:lang w:eastAsia="el-GR"/>
        </w:rPr>
        <w:t>εν μπορώ να σας δώσω άλλο χρόνο. Κλείστε!</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ΜΙΧΑΗΛ ΚΑΤΡΙΝΗΣ: </w:t>
      </w:r>
      <w:r w:rsidRPr="00487E91">
        <w:rPr>
          <w:rFonts w:ascii="Arial" w:hAnsi="Arial" w:cs="Arial"/>
          <w:bCs/>
          <w:color w:val="212121"/>
          <w:sz w:val="24"/>
          <w:szCs w:val="24"/>
          <w:shd w:val="clear" w:color="auto" w:fill="FFFFFF"/>
          <w:lang w:eastAsia="el-GR"/>
        </w:rPr>
        <w:t>Τελείωσα.</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Cs/>
          <w:color w:val="212121"/>
          <w:sz w:val="24"/>
          <w:szCs w:val="24"/>
          <w:shd w:val="clear" w:color="auto" w:fill="FFFFFF"/>
          <w:lang w:eastAsia="el-GR"/>
        </w:rPr>
        <w:t xml:space="preserve">Το 39% των επιχειρήσεων έχουν καθυστερήσει τρεις ως έξι μήνες. </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zh-CN"/>
        </w:rPr>
      </w:pPr>
      <w:r w:rsidRPr="00487E91">
        <w:rPr>
          <w:rFonts w:ascii="Arial" w:hAnsi="Arial" w:cs="Arial"/>
          <w:b/>
          <w:bCs/>
          <w:color w:val="212121"/>
          <w:sz w:val="24"/>
          <w:szCs w:val="24"/>
          <w:shd w:val="clear" w:color="auto" w:fill="FFFFFF"/>
          <w:lang w:eastAsia="zh-CN"/>
        </w:rPr>
        <w:t xml:space="preserve">ΠΡΟΕΔΡΕΥΩΝ (Νικήτας Κακλαμάνης): </w:t>
      </w:r>
      <w:r w:rsidRPr="00487E91">
        <w:rPr>
          <w:rFonts w:ascii="Arial" w:hAnsi="Arial" w:cs="Arial"/>
          <w:bCs/>
          <w:color w:val="212121"/>
          <w:sz w:val="24"/>
          <w:szCs w:val="24"/>
          <w:shd w:val="clear" w:color="auto" w:fill="FFFFFF"/>
          <w:lang w:eastAsia="zh-CN"/>
        </w:rPr>
        <w:t xml:space="preserve">Τα ξέρει αυτά ο κύριος Υπουργός.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Ορίστε, κύριε Γεωργιάδη, έχετε τον λόγο.</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el-GR"/>
        </w:rPr>
        <w:t>ΣΠΥΡΙΔΩΝ - ΑΔΩΝΙΣ ΓΕΩΡΓΙΑΔΗΣ (Υπουργός Ανάπτυξης και Επενδύσεων):</w:t>
      </w:r>
      <w:r w:rsidRPr="00487E91">
        <w:rPr>
          <w:rFonts w:ascii="Arial" w:hAnsi="Arial" w:cs="Arial"/>
          <w:color w:val="212121"/>
          <w:sz w:val="24"/>
          <w:szCs w:val="24"/>
          <w:shd w:val="clear" w:color="auto" w:fill="FFFFFF"/>
          <w:lang w:eastAsia="el-GR"/>
        </w:rPr>
        <w:t xml:space="preserve"> Τον τελευταίο καιρό, θα μου επιτρέψετε να σας πω ότι πιστεύω ότι στο Κίνημα Αλλαγής προσπαθείτε να βρείτε καταφύγιο σε αντιλήψεις τύπου «Δεν πληρώνω» και επειδή έχετε κυβερνήσει αυτή τη χώρα, είδα και τη χθεσινή </w:t>
      </w:r>
      <w:r w:rsidRPr="00487E91">
        <w:rPr>
          <w:rFonts w:ascii="Arial" w:hAnsi="Arial" w:cs="Arial"/>
          <w:color w:val="212121"/>
          <w:sz w:val="24"/>
          <w:szCs w:val="24"/>
          <w:shd w:val="clear" w:color="auto" w:fill="FFFFFF"/>
          <w:lang w:eastAsia="el-GR"/>
        </w:rPr>
        <w:lastRenderedPageBreak/>
        <w:t>ανακοίνωση του κ. Χρηστίδη, του εκπροσώπου Τύπου σας, να γίνει παύση πληρωμής όλων των χρεών στην Ελλάδα…</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ΜΙΧΑΗΛ ΚΑΤΡΙΝΗΣ: </w:t>
      </w:r>
      <w:r w:rsidRPr="00487E91">
        <w:rPr>
          <w:rFonts w:ascii="Arial" w:hAnsi="Arial" w:cs="Arial"/>
          <w:bCs/>
          <w:color w:val="212121"/>
          <w:sz w:val="24"/>
          <w:szCs w:val="24"/>
          <w:shd w:val="clear" w:color="auto" w:fill="FFFFFF"/>
          <w:lang w:eastAsia="el-GR"/>
        </w:rPr>
        <w:t>Το είπε αυτό;</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el-GR"/>
        </w:rPr>
        <w:t>ΣΠΥΡΙΔΩΝ - ΑΔΩΝΙΣ ΓΕΩΡΓΙΑΔΗΣ (Υπουργός Ανάπτυξης και Επενδύσεων):</w:t>
      </w:r>
      <w:r w:rsidRPr="00487E91">
        <w:rPr>
          <w:rFonts w:ascii="Arial" w:hAnsi="Arial" w:cs="Arial"/>
          <w:color w:val="212121"/>
          <w:sz w:val="24"/>
          <w:szCs w:val="24"/>
          <w:shd w:val="clear" w:color="auto" w:fill="FFFFFF"/>
          <w:lang w:eastAsia="el-GR"/>
        </w:rPr>
        <w:t xml:space="preserve"> Ναι, άκουσα πράγματι ότι ο κ. Χρηστίδης, έκανε δήλωση, βεβαίως. </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ΜΙΧΑΗΛ ΚΑΤΡΙΝΗΣ: </w:t>
      </w:r>
      <w:r w:rsidRPr="00487E91">
        <w:rPr>
          <w:rFonts w:ascii="Arial" w:hAnsi="Arial" w:cs="Arial"/>
          <w:bCs/>
          <w:color w:val="212121"/>
          <w:sz w:val="24"/>
          <w:szCs w:val="24"/>
          <w:shd w:val="clear" w:color="auto" w:fill="FFFFFF"/>
          <w:lang w:eastAsia="el-GR"/>
        </w:rPr>
        <w:t>Δεν το έχω υπ’ όψιν.</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el-GR"/>
        </w:rPr>
        <w:t>ΣΠΥΡΙΔΩΝ - ΑΔΩΝΙΣ ΓΕΩΡΓΙΑΔΗΣ (Υπουργός Ανάπτυξης και Επενδύσεων):</w:t>
      </w:r>
      <w:r w:rsidRPr="00487E91">
        <w:rPr>
          <w:rFonts w:ascii="Arial" w:hAnsi="Arial" w:cs="Arial"/>
          <w:color w:val="212121"/>
          <w:sz w:val="24"/>
          <w:szCs w:val="24"/>
          <w:shd w:val="clear" w:color="auto" w:fill="FFFFFF"/>
          <w:lang w:eastAsia="el-GR"/>
        </w:rPr>
        <w:t xml:space="preserve"> Αν θέλετε να το διαβάσω σε λίγο. </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ΜΙΧΑΗΛ ΚΑΤΡΙΝΗΣ: </w:t>
      </w:r>
      <w:r w:rsidRPr="00487E91">
        <w:rPr>
          <w:rFonts w:ascii="Arial" w:hAnsi="Arial" w:cs="Arial"/>
          <w:bCs/>
          <w:color w:val="212121"/>
          <w:sz w:val="24"/>
          <w:szCs w:val="24"/>
          <w:shd w:val="clear" w:color="auto" w:fill="FFFFFF"/>
          <w:lang w:eastAsia="el-GR"/>
        </w:rPr>
        <w:t>Να το δούμε!</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el-GR"/>
        </w:rPr>
        <w:t xml:space="preserve">ΣΠΥΡΙΔΩΝ - ΑΔΩΝΙΣ ΓΕΩΡΓΙΑΔΗΣ (Υπουργός Ανάπτυξης και Επενδύσεων): </w:t>
      </w:r>
      <w:r w:rsidRPr="00487E91">
        <w:rPr>
          <w:rFonts w:ascii="Arial" w:hAnsi="Arial" w:cs="Arial"/>
          <w:color w:val="212121"/>
          <w:sz w:val="24"/>
          <w:szCs w:val="24"/>
          <w:shd w:val="clear" w:color="auto" w:fill="FFFFFF"/>
          <w:lang w:eastAsia="el-GR"/>
        </w:rPr>
        <w:t>Μην με προκαλείτε. Με προκαλείτε τώρα και εγώ όταν λέω κάτι, να ξέρετε…</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zh-CN"/>
        </w:rPr>
        <w:t xml:space="preserve">ΠΡΟΕΔΡΕΥΩΝ (Νικήτας Κακλαμάνης): </w:t>
      </w:r>
      <w:r w:rsidRPr="00487E91">
        <w:rPr>
          <w:rFonts w:ascii="Arial" w:hAnsi="Arial" w:cs="Arial"/>
          <w:color w:val="212121"/>
          <w:sz w:val="24"/>
          <w:szCs w:val="24"/>
          <w:shd w:val="clear" w:color="auto" w:fill="FFFFFF"/>
          <w:lang w:eastAsia="zh-CN"/>
        </w:rPr>
        <w:t xml:space="preserve">Ο συνάδελφος δεν </w:t>
      </w:r>
      <w:r w:rsidRPr="00487E91">
        <w:rPr>
          <w:rFonts w:ascii="Arial" w:hAnsi="Arial" w:cs="Arial"/>
          <w:color w:val="212121"/>
          <w:sz w:val="24"/>
          <w:szCs w:val="24"/>
          <w:shd w:val="clear" w:color="auto" w:fill="FFFFFF"/>
          <w:lang w:eastAsia="el-GR"/>
        </w:rPr>
        <w:t>το έχει υπ’ όψιν του. Δεν σας προκαλεί.</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el-GR"/>
        </w:rPr>
        <w:t>ΣΠΥΡΙΔΩΝ - ΑΔΩΝΙΣ ΓΕΩΡΓΙΑΔΗΣ (Υπουργός Ανάπτυξης και Επενδύσεων):</w:t>
      </w:r>
      <w:r w:rsidRPr="00487E91">
        <w:rPr>
          <w:rFonts w:ascii="Arial" w:hAnsi="Arial" w:cs="Arial"/>
          <w:color w:val="212121"/>
          <w:sz w:val="24"/>
          <w:szCs w:val="24"/>
          <w:shd w:val="clear" w:color="auto" w:fill="FFFFFF"/>
          <w:lang w:eastAsia="el-GR"/>
        </w:rPr>
        <w:t xml:space="preserve"> Απαντώντας σε ερώτηση δημοσιογράφου: «Πρέπει να υπάρξει όση παράταση χρειάζεται για την εξόφληση κάθε λογαριασμο;», Χρηστίδης: «Η </w:t>
      </w:r>
      <w:r w:rsidRPr="00487E91">
        <w:rPr>
          <w:rFonts w:ascii="Arial" w:hAnsi="Arial" w:cs="Arial"/>
          <w:color w:val="212121"/>
          <w:sz w:val="24"/>
          <w:szCs w:val="24"/>
          <w:shd w:val="clear" w:color="auto" w:fill="FFFFFF"/>
          <w:lang w:eastAsia="el-GR"/>
        </w:rPr>
        <w:lastRenderedPageBreak/>
        <w:t>πρότασή μας -δική σας- είναι να ισχύσει μέχρι να τελειώσει η κρίση του κορωνοϊού και τα μέτρα προστασίας των πολιτών για τον περιορισμό της εξάπλωσής του». Κάθε χρέους!</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ΜΙΧΑΗΛ ΚΑΤΡΙΝΗΣ: </w:t>
      </w:r>
      <w:r w:rsidRPr="00487E91">
        <w:rPr>
          <w:rFonts w:ascii="Arial" w:hAnsi="Arial" w:cs="Arial"/>
          <w:bCs/>
          <w:color w:val="212121"/>
          <w:sz w:val="24"/>
          <w:szCs w:val="24"/>
          <w:shd w:val="clear" w:color="auto" w:fill="FFFFFF"/>
          <w:lang w:eastAsia="el-GR"/>
        </w:rPr>
        <w:t>Για το ρεύμα και το τηλέφωνο λέει.</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zh-CN"/>
        </w:rPr>
      </w:pPr>
      <w:r w:rsidRPr="00487E91">
        <w:rPr>
          <w:rFonts w:ascii="Arial" w:hAnsi="Arial" w:cs="Arial"/>
          <w:b/>
          <w:bCs/>
          <w:color w:val="212121"/>
          <w:sz w:val="24"/>
          <w:szCs w:val="24"/>
          <w:shd w:val="clear" w:color="auto" w:fill="FFFFFF"/>
          <w:lang w:eastAsia="zh-CN"/>
        </w:rPr>
        <w:t xml:space="preserve">ΠΡΟΕΔΡΕΥΩΝ (Νικήτας Κακλαμάνης): </w:t>
      </w:r>
      <w:r w:rsidRPr="00487E91">
        <w:rPr>
          <w:rFonts w:ascii="Arial" w:hAnsi="Arial" w:cs="Arial"/>
          <w:bCs/>
          <w:color w:val="212121"/>
          <w:sz w:val="24"/>
          <w:szCs w:val="24"/>
          <w:shd w:val="clear" w:color="auto" w:fill="FFFFFF"/>
          <w:lang w:eastAsia="zh-CN"/>
        </w:rPr>
        <w:t xml:space="preserve">Μην κάνουμε διαλογική συζήτηση. </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zh-CN"/>
        </w:rPr>
      </w:pPr>
      <w:r w:rsidRPr="00487E91">
        <w:rPr>
          <w:rFonts w:ascii="Arial" w:hAnsi="Arial" w:cs="Arial"/>
          <w:bCs/>
          <w:color w:val="212121"/>
          <w:sz w:val="24"/>
          <w:szCs w:val="24"/>
          <w:shd w:val="clear" w:color="auto" w:fill="FFFFFF"/>
          <w:lang w:eastAsia="zh-CN"/>
        </w:rPr>
        <w:t>Συνεχίστε, κύριε Υπουργέ.</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el-GR"/>
        </w:rPr>
        <w:t>ΣΠΥΡΙΔΩΝ - ΑΔΩΝΙΣ ΓΕΩΡΓΙΑΔΗΣ (Υπουργός Ανάπτυξης και Επενδύσεων):</w:t>
      </w:r>
      <w:r w:rsidRPr="00487E91">
        <w:rPr>
          <w:rFonts w:ascii="Arial" w:hAnsi="Arial" w:cs="Arial"/>
          <w:color w:val="212121"/>
          <w:sz w:val="24"/>
          <w:szCs w:val="24"/>
          <w:shd w:val="clear" w:color="auto" w:fill="FFFFFF"/>
          <w:lang w:eastAsia="el-GR"/>
        </w:rPr>
        <w:t xml:space="preserve"> Επανέρχομαι.</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Θέλω να καταλάβετε κάτι και να σταματήσετε τον λαϊκισμό αυτές τις κρίσιμες ώρες. Εάν η χώρα χάσει την κουλτούρα πληρωμών που με κόπο και με θυσίες και του ΠΑΣΟΚ, χτίστηκε την προηγούμενη δεκαετία, η πορεία μας προς τη χρεοκοπία θα είναι αναπόφευκτη. Και το τελευταίο που θα ήθελε να εύχεται κάθε υπεύθυνος πολιτικός της χώρας είναι να οδηγήσει τη χώρα ξανά στον γκρεμό. Εμείς δεν θα το κάνουμε.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Επειδή ευτυχώς οι Έλληνες πολίτες έχουν περισσότερο μυαλό από σας, θα σας πω ότι τις τελευταίες τρεις ημέρες -κι αυτό είναι πολύ ευχάριστο νέο, κύριε Πρόεδρε- τα έσοδα του κράτους πήγαν περίφημα. Οι Έλληνες πολίτες καίτοι τους είχαμε δώσει δικαίωμα αναστολής πληρωμών, πήγαν μαζικά και </w:t>
      </w:r>
      <w:r w:rsidRPr="00487E91">
        <w:rPr>
          <w:rFonts w:ascii="Arial" w:hAnsi="Arial" w:cs="Arial"/>
          <w:color w:val="212121"/>
          <w:sz w:val="24"/>
          <w:szCs w:val="24"/>
          <w:shd w:val="clear" w:color="auto" w:fill="FFFFFF"/>
          <w:lang w:eastAsia="el-GR"/>
        </w:rPr>
        <w:lastRenderedPageBreak/>
        <w:t xml:space="preserve">πλήρωσαν και τους συγχαίρω για αυτό, κι έτσι τα έσοδα του μηνός Μαρτίου πήγαν εξαιρετικά καλύτερα του αναμενομένου, αποδεικνύοντας στην πράξη ότι οι Έλληνες πολίτες είναι υπεύθυνοι και αίρονται εις το ύψος των περιστάσεων.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Έρχομαι σε αυτό που είπατε, για να μην φανεί ότι το προσπερνάω. Γιατί επιλέγουμε να δανειοδοτήσουμε με εγγυημένα δάνεια τις ενήμερες επιχειρήσεις, κύριε Κατρίνη; Πρώτον, διότι πρέπει να ενισχύσουμε την κουλτούρα πληρωμών. Εάν πάντα έχει την ίδια αντιμετώπιση αυτός είναι εντάξει στις υποχρεώσεις του και αυτός που δεν είναι εντάξει στις υποχρεώσεις του, στο μέλλον κανένας δεν θα είναι εντάξει στις υποχρεώσεις του.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Άρα, το πρώτο και το κυριότερο είναι να στείλουμε ένα σήμα και είναι ευκαιρία η κρίση να το κάνουμε. Όποιος είναι εντάξει στις υποχρεώσεις του, θα είναι πάντα και το κράτος εντάξει απέναντι σε αυτόν. Οποίος, όμως, δεν είναι εντάξει στις υποχρεώσεις του, δεν μπορεί να αιτείται να έχει την ίδια αντιμετώπιση από το κράτος, διότι τότε θα καταρρεύσουμε όλοι μαζί.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Δεύτερον και κυριότερο, αυτό που δεν σκέφτεστε είναι ότι αν εντάξετε τις επιχειρήσεις που δεν θα μπορέσουν να αποπληρώσουν το δάνειό τους, κύριε Κατρίνη, άρα θα μοιράσεις τζάμπα χρήμα, κατά τα δικά σας λεγόμενα, όλα τα δάνεια που δεν θα πληρωθούν, ξέρετε ποιος θα τα πληρώσει; Ο Έλληνας φορολογούμενος.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Άρα εσείς τι λέτε; Λέτε να φορτώσουμε στον Έλληνα φορολογούμενο χρήματα που θα πάρουν επιχειρήσεις που πριν από την κρίση -το τονίζω- γιατί τα ενήμερα είναι έως 31 Δεκεμβρίου του 2019, άρα ούτε καν είχε εμφανιστεί το πρώτο κρούσμα κορωνοϊού στην Κίνα, τουλάχιστον επισήμως. Άρα, λοιπόν, μας λέτε ότι θέλετε στο ΠΑΣΟΚ να μοιράσουμε τα χρήματα των Ελλήνων φορολογουμένων ανεξέλεγκτα και χωρίς κριτήρια, έτσι για να πουλήσετε εσείς ψηφοθηρία.</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Κάνατε και το άλλο ατόπημα και στην ερώτηση, αλλά το επαναλάβατε και προφορικά. Δήθεν μας ψέξατε ότι έχουμε καθυστερήσει την Αναπτυξιακή Τράπεζα. Δεν γνωρίζετε ότι το χρονοδιάγραμμα που παραλάβαμε από την προηγούμενη κυβέρνηση, η οποία το είχε φτιάξει και το είχα αναγνωρίσει και δημόσια στον κ. Δραγασάκη πολλές φορές, ήταν η λειτουργία της Αναπτυξιακής Τράπεζας να είναι έτοιμη, εννοώ εν δράσει, από τον Μάιο του 2020; Αντιθέτως, λόγω της κρίσης, την πήγαμε νωρίτερα του χρονοδιαγράμματος και είναι σήμερα έτοιμη και εν λειτουργία για να μπορέσει να παίξει τον ρόλο της στην εγγυοδοσία την οποία προηγουμένως αναφέρατε. Και αντί να πείτε μεγαλόψυχα: «Μπράβο που πήγατε γρηγορότερα», μας κάνετε και ειρωνείες. Λες και είναι η εποχή της ειρωνείας, κύριε Κατρίνη!</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Πάμε λοιπόν, στο τι έχουμε κάνει. Ήδη ανακοινώσαμε, και η σχετική πρόσκληση προς τα τραπεζικά ιδρύματα θα ανακοινωθεί αν όχι σήμερα ή </w:t>
      </w:r>
      <w:r w:rsidRPr="00487E91">
        <w:rPr>
          <w:rFonts w:ascii="Arial" w:hAnsi="Arial" w:cs="Arial"/>
          <w:color w:val="212121"/>
          <w:sz w:val="24"/>
          <w:szCs w:val="24"/>
          <w:shd w:val="clear" w:color="auto" w:fill="FFFFFF"/>
          <w:lang w:eastAsia="el-GR"/>
        </w:rPr>
        <w:lastRenderedPageBreak/>
        <w:t xml:space="preserve">αύριο, πάντως μέσα στα επόμενα εικοσιτετράωρα, το πρώτο πρόγραμμα ενός δισεκατομμυρίου ευρώ που με τη μόχλευση θα φτάσει σε δάνεια ύψους 3,5 δισεκατομμυρίων ευρώ, εγγυημένων δανείων 80%. Θα είναι κατά το μεγαλύτερο μέρος για μικρομεσαίες επιχειρήσεις, το 70% δηλαδή, και το 30% θα είναι για μεγάλες επιχειρήσεις.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Και θα μπορέσουν όλες οι επιχειρήσεις που έχουν ενήμερα τραπεζικά δάνεια, δηλαδή οι επιχειρήσεις που είναι αξιόχρεες έστω σε έναν ελάχιστο βαθμό, να πάρουν δάνειο εγγυημένο στο 80%. Θα μπορούν να ζητήσουν δάνειο έως το 25% του ετήσιου τζίρου τους. Σε περιπτώσεις που μπορούν να αποδείξουν για ποιον λόγο χρειάζονται περισσότερα χρήματα, θα εξετάζεται και το περισσότερο.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Άρα οι επιχειρήσεις που είναι εντάξει και ήταν εντάξει μέχρι τέλος του χρόνου, θα βρουν άμεσα -λέμε από τις αρχές Μαΐου, αλλά εργαζόμαστε να το κάνουμε ακόμα γρηγορότερα- εύκολο και φθηνό δανεισμό κεφαλαίου κίνησης, για να είμαστε έτοιμοι όταν αρθούν τα περιοριστικά μέτρα να πάρει μπρος η οικονομία.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Κάνουμε μόνο αυτό; Όχι! Σήμερα το βράδυ, αν όχι αύριο το πρωί, ξεκινά η ηλεκτρονική πλατφόρμα του Υπουργείου Οικονομικών στην οποία η κάθε επιχείρηση που ενδιαφέρεται και είναι μέσα στους πληττόμενους ΚΑΔ, θα μπορεί να κάνει αίτηση για να λάβει επιστρεπτέα προκαταβολή από το </w:t>
      </w:r>
      <w:r w:rsidRPr="00487E91">
        <w:rPr>
          <w:rFonts w:ascii="Arial" w:hAnsi="Arial" w:cs="Arial"/>
          <w:color w:val="212121"/>
          <w:sz w:val="24"/>
          <w:szCs w:val="24"/>
          <w:shd w:val="clear" w:color="auto" w:fill="FFFFFF"/>
          <w:lang w:eastAsia="el-GR"/>
        </w:rPr>
        <w:lastRenderedPageBreak/>
        <w:t xml:space="preserve">Υπουργείο Οικονομικών. Σύνολο επιδότησης: ένα δισεκατομμύριο. Αυτή η προκαταβολή θα μπει κατευθείαν στους τραπεζικούς λογαριασμούς των επιχειρήσεων μέσω του Taxisnet και θα έχει πενταετή διάρκεια. Πρώτος χρόνος περίοδος χάριτος θα είναι τέσσερα χρόνια αποπληρωμή με χαμηλό επιτόκιο.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Μόνο αυτό κάνουμε για τις επιχειρήσεις; Όχι! Αναλάβαμε τη μισθοδοσία του προσωπικού τους με το περίφημο έκτακτο επίδομα των 800 ευρώ για όσο διάστημα διαρκεί η κρίση, για να ελαφρύνουμε τα βάρη τους.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Μόνο αυτό έχουμε κάνει; Όχι! Μέσω του ΤΕΠΙΧ ανακοινώσαμε δάνειο κεφαλαίου κίνησης στις επιχειρήσεις ύψους 500 εκατομμυρίων ευρώ στο οποίο για τα δύο επόμενα έτη πληρώνουμε όλο το επιτόκιο δανεισμού.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Μόνο αυτό έχουμε κάνει για τις επιχειρήσεις; Όχι! Έχουμε ανακοινώσει 1,5 δισεκατομμύριο ευρώ, γιατί δεν τα μετράτε καλά τα νούμερα, κύριε Κατρίνη. </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ΜΙΧΑΗΛ ΚΑΤΡΙΝΗΣ: </w:t>
      </w:r>
      <w:r w:rsidRPr="00487E91">
        <w:rPr>
          <w:rFonts w:ascii="Arial" w:hAnsi="Arial" w:cs="Arial"/>
          <w:bCs/>
          <w:color w:val="212121"/>
          <w:sz w:val="24"/>
          <w:szCs w:val="24"/>
          <w:shd w:val="clear" w:color="auto" w:fill="FFFFFF"/>
          <w:lang w:eastAsia="el-GR"/>
        </w:rPr>
        <w:t xml:space="preserve">Τα ίδια και τα ίδια. Τα έχετε πει πολλές φορές.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el-GR"/>
        </w:rPr>
        <w:t>ΣΠΥΡΙΔΩΝ - ΑΔΩΝΙΣ ΓΕΩΡΓΙΑΔΗΣ (Υπουργός Ανάπτυξης και Επενδύσεων):</w:t>
      </w:r>
      <w:r w:rsidRPr="00487E91">
        <w:rPr>
          <w:rFonts w:ascii="Arial" w:hAnsi="Arial" w:cs="Arial"/>
          <w:color w:val="212121"/>
          <w:sz w:val="24"/>
          <w:szCs w:val="24"/>
          <w:shd w:val="clear" w:color="auto" w:fill="FFFFFF"/>
          <w:lang w:eastAsia="el-GR"/>
        </w:rPr>
        <w:t xml:space="preserve"> Δεν είναι τα ίδια. </w:t>
      </w:r>
    </w:p>
    <w:p w:rsidR="00487E91" w:rsidRPr="00487E91" w:rsidRDefault="00487E91" w:rsidP="00487E91">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ΜΙΧΑΗΛ ΚΑΤΡΙΝΗΣ:</w:t>
      </w:r>
      <w:r w:rsidRPr="00487E91">
        <w:rPr>
          <w:rFonts w:ascii="Arial" w:hAnsi="Arial" w:cs="Arial"/>
          <w:bCs/>
          <w:color w:val="212121"/>
          <w:sz w:val="24"/>
          <w:szCs w:val="24"/>
          <w:shd w:val="clear" w:color="auto" w:fill="FFFFFF"/>
          <w:lang w:eastAsia="el-GR"/>
        </w:rPr>
        <w:t xml:space="preserve"> Τα έχετε πει πολλές φορές.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el-GR"/>
        </w:rPr>
        <w:t xml:space="preserve">ΣΠΥΡΙΔΩΝ - ΑΔΩΝΙΣ ΓΕΩΡΓΙΑΔΗΣ (Υπουργός Ανάπτυξης και Επενδύσεων): </w:t>
      </w:r>
      <w:r w:rsidRPr="00487E91">
        <w:rPr>
          <w:rFonts w:ascii="Arial" w:hAnsi="Arial" w:cs="Arial"/>
          <w:color w:val="212121"/>
          <w:sz w:val="24"/>
          <w:szCs w:val="24"/>
          <w:shd w:val="clear" w:color="auto" w:fill="FFFFFF"/>
          <w:lang w:eastAsia="el-GR"/>
        </w:rPr>
        <w:t xml:space="preserve">Ξαναλέω από την αρχή γιατί δεν τα καταλάβατε. Ένα, η εγγυοδοσία: 3,5 δισεκατομμύρια. Δύο, το ΤΕΠΙΧ: 500 εκατομμύρια. Τρία, η </w:t>
      </w:r>
      <w:r w:rsidRPr="00487E91">
        <w:rPr>
          <w:rFonts w:ascii="Arial" w:hAnsi="Arial" w:cs="Arial"/>
          <w:color w:val="212121"/>
          <w:sz w:val="24"/>
          <w:szCs w:val="24"/>
          <w:shd w:val="clear" w:color="auto" w:fill="FFFFFF"/>
          <w:lang w:eastAsia="el-GR"/>
        </w:rPr>
        <w:lastRenderedPageBreak/>
        <w:t>επιστρεπτέα προκαταβολή: ένα δισεκατομμύριο. Τέσσερα, τα 800 ευρώ: πολλά δισεκατομμύρια.</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Πέμπτον, που δεν το μετρήσατε: πληρωμή όλων των επιτοκίων των ενήμερων επιχειρηματικών δανείων των μικρομεσαίων επιχειρήσεων ύψους 1,5 δισεκατομμυρίου ευρώ των μηνών Απριλίου, Μαΐου και Ιουνίου, με τη δυνατότητα να υπάρξει και επέκταση αυτού του ποσού για τους μήνες Ιούλιο και Αύγουστο στην περίπτωση που υπάρξει επέκταση της κρίσης.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(Στο σημείο αυτό κτυπάει το κουδούνι λήξεως του χρόνου ομιλίας του κυρίου Υπουργού)</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Μόνο αυτά έχουμε κάνει, κύριε Κατρίνη; Όχι! Σε συμφωνία με τις τράπεζες έχουμε επιτύχει για όλους τους πληττομένους στην Ελλάδα, δηλαδή τους δικαιούχους των 800 ευρώ και τους εργοδότες επιχειρηματίες που ανήκουν στους ΚΑΔ που έχουν μπει στις διάφορες περιμέτρους προστασίας, πάγωμα του ιδιωτικού τους χρέους, αναστολή για την ακρίβεια…</w:t>
      </w:r>
    </w:p>
    <w:p w:rsidR="00487E91" w:rsidRPr="00487E91" w:rsidRDefault="00487E91" w:rsidP="00487E91">
      <w:pPr>
        <w:tabs>
          <w:tab w:val="left" w:pos="1791"/>
        </w:tabs>
        <w:spacing w:after="160" w:line="600" w:lineRule="auto"/>
        <w:ind w:firstLine="720"/>
        <w:jc w:val="both"/>
        <w:rPr>
          <w:rFonts w:ascii="Arial" w:hAnsi="Arial" w:cs="Arial"/>
          <w:b/>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zh-CN"/>
        </w:rPr>
        <w:t xml:space="preserve">ΠΡΟΕΔΡΕΥΩΝ (Νικήτας Κακλαμάνης): </w:t>
      </w:r>
      <w:r w:rsidRPr="00487E91">
        <w:rPr>
          <w:rFonts w:ascii="Arial" w:hAnsi="Arial" w:cs="Arial"/>
          <w:color w:val="212121"/>
          <w:sz w:val="24"/>
          <w:szCs w:val="24"/>
          <w:shd w:val="clear" w:color="auto" w:fill="FFFFFF"/>
          <w:lang w:eastAsia="zh-CN"/>
        </w:rPr>
        <w:t xml:space="preserve">Κύριε Υπουργέ, παρακαλώ κλείστε.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ΜΙΧΑΗΛ ΚΑΤΡΙΝΗΣ: </w:t>
      </w:r>
      <w:r w:rsidRPr="00487E91">
        <w:rPr>
          <w:rFonts w:ascii="Arial" w:hAnsi="Arial"/>
          <w:sz w:val="24"/>
          <w:szCs w:val="24"/>
          <w:lang w:eastAsia="el-GR"/>
        </w:rPr>
        <w:t>Τους ενήμερους μόνο.</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lastRenderedPageBreak/>
        <w:t>ΣΠΥΡΙΔΩΝ - ΑΔΩΝΙΣ ΓΕΩΡΓΙΑΔΗΣ (Υπουργός Ανάπτυξης και Επενδύσεων):</w:t>
      </w:r>
      <w:r w:rsidRPr="00487E91">
        <w:rPr>
          <w:rFonts w:ascii="Arial" w:hAnsi="Arial"/>
          <w:sz w:val="24"/>
          <w:szCs w:val="24"/>
          <w:lang w:eastAsia="el-GR"/>
        </w:rPr>
        <w:t xml:space="preserve"> …πάγωμα του ιδιωτικού τους χρέους για τους επόμενους τρεις μήνες.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Οι μη ενήμεροι, κύριε Κατρίνη, δεν πλήρωναν ούτως ή άλλως.</w:t>
      </w:r>
    </w:p>
    <w:p w:rsidR="00487E91" w:rsidRPr="00487E91" w:rsidRDefault="00487E91" w:rsidP="00487E91">
      <w:pPr>
        <w:spacing w:after="160" w:line="600" w:lineRule="auto"/>
        <w:ind w:firstLine="720"/>
        <w:jc w:val="both"/>
        <w:rPr>
          <w:rFonts w:ascii="Arial" w:hAnsi="Arial"/>
          <w:b/>
          <w:bCs/>
          <w:sz w:val="24"/>
          <w:szCs w:val="24"/>
          <w:lang w:eastAsia="el-GR"/>
        </w:rPr>
      </w:pPr>
      <w:r w:rsidRPr="00487E91">
        <w:rPr>
          <w:rFonts w:ascii="Arial" w:hAnsi="Arial"/>
          <w:b/>
          <w:bCs/>
          <w:sz w:val="24"/>
          <w:szCs w:val="24"/>
          <w:lang w:eastAsia="el-GR"/>
        </w:rPr>
        <w:t xml:space="preserve">ΜΙΧΑΗΛ ΚΑΤΡΙΝΗΣ: </w:t>
      </w:r>
      <w:r w:rsidRPr="00487E91">
        <w:rPr>
          <w:rFonts w:ascii="Arial" w:hAnsi="Arial"/>
          <w:sz w:val="24"/>
          <w:szCs w:val="24"/>
          <w:lang w:eastAsia="el-GR"/>
        </w:rPr>
        <w:t>Το 40%.</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ΠΡΟΕΔΡΕΥΩΝ (Νικήτας Κακλαμάνης): </w:t>
      </w:r>
      <w:r w:rsidRPr="00487E91">
        <w:rPr>
          <w:rFonts w:ascii="Arial" w:hAnsi="Arial"/>
          <w:sz w:val="24"/>
          <w:szCs w:val="24"/>
          <w:lang w:eastAsia="el-GR"/>
        </w:rPr>
        <w:t>Παρακαλώ εγώ τώρα που είμαι ενήμερος χρόνου, κλείστε, κύριε Γεωργιάδη.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ΣΠΥΡΙΔΩΝ - ΑΔΩΝΙΣ ΓΕΩΡΓΙΑΔΗΣ (Υπουργός Ανάπτυξης και Επενδύσεων):</w:t>
      </w:r>
      <w:r w:rsidRPr="00487E91">
        <w:rPr>
          <w:rFonts w:ascii="Arial" w:hAnsi="Arial"/>
          <w:sz w:val="24"/>
          <w:szCs w:val="24"/>
          <w:lang w:eastAsia="el-GR"/>
        </w:rPr>
        <w:t xml:space="preserve"> Τι αναστολή να πάρει αυτός που δεν πλήρωσε; Αναστολή παίρνει αυτός που πλήρωνε.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ΠΡΟΕΔΡΕΥΩΝ (Νικήτας Κακλαμάνης): </w:t>
      </w:r>
      <w:r w:rsidRPr="00487E91">
        <w:rPr>
          <w:rFonts w:ascii="Arial" w:hAnsi="Arial"/>
          <w:sz w:val="24"/>
          <w:szCs w:val="24"/>
          <w:lang w:eastAsia="el-GR"/>
        </w:rPr>
        <w:t>Κύριε Υπουργέ, έχετε καταλάβει ότι υπάρχει Προεδρεύων;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ΣΠΥΡΙΔΩΝ - ΑΔΩΝΙΣ ΓΕΩΡΓΙΑΔΗΣ (Υπουργός Ανάπτυξης και Επενδύσεων): </w:t>
      </w:r>
      <w:r w:rsidRPr="00487E91">
        <w:rPr>
          <w:rFonts w:ascii="Arial" w:hAnsi="Arial"/>
          <w:sz w:val="24"/>
          <w:szCs w:val="24"/>
          <w:lang w:eastAsia="el-GR"/>
        </w:rPr>
        <w:t>Θα κλείσω, κύριε Πρόεδρε.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ΠΡΟΕΔΡΕΥΩΝ (Νικήτας Κακλαμάνης): </w:t>
      </w:r>
      <w:r w:rsidRPr="00487E91">
        <w:rPr>
          <w:rFonts w:ascii="Arial" w:hAnsi="Arial"/>
          <w:sz w:val="24"/>
          <w:szCs w:val="24"/>
          <w:lang w:eastAsia="el-GR"/>
        </w:rPr>
        <w:t>Κλείστε, όμως, γιατί</w:t>
      </w:r>
      <w:r w:rsidRPr="00487E91">
        <w:rPr>
          <w:rFonts w:ascii="Arial" w:hAnsi="Arial"/>
          <w:b/>
          <w:bCs/>
          <w:sz w:val="24"/>
          <w:szCs w:val="24"/>
          <w:lang w:eastAsia="el-GR"/>
        </w:rPr>
        <w:t xml:space="preserve"> </w:t>
      </w:r>
      <w:r w:rsidRPr="00487E91">
        <w:rPr>
          <w:rFonts w:ascii="Arial" w:hAnsi="Arial"/>
          <w:sz w:val="24"/>
          <w:szCs w:val="24"/>
          <w:lang w:eastAsia="el-GR"/>
        </w:rPr>
        <w:t>έχουμε και συνέχεια. Παρακαλώ.</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ΣΠΥΡΙΔΩΝ - ΑΔΩΝΙΣ ΓΕΩΡΓΙΑΔΗΣ (Υπουργός Ανάπτυξης και Επενδύσεων): </w:t>
      </w:r>
      <w:r w:rsidRPr="00487E91">
        <w:rPr>
          <w:rFonts w:ascii="Arial" w:hAnsi="Arial"/>
          <w:sz w:val="24"/>
          <w:szCs w:val="24"/>
          <w:lang w:eastAsia="el-GR"/>
        </w:rPr>
        <w:t xml:space="preserve">Θα σας το πω για τελευταία φορά, κύριε Κατρίνη. Το ΠΑΣΟΚ </w:t>
      </w:r>
      <w:r w:rsidRPr="00487E91">
        <w:rPr>
          <w:rFonts w:ascii="Arial" w:hAnsi="Arial"/>
          <w:sz w:val="24"/>
          <w:szCs w:val="24"/>
          <w:lang w:eastAsia="el-GR"/>
        </w:rPr>
        <w:lastRenderedPageBreak/>
        <w:t xml:space="preserve">ως παράταξη τη δεκαετία 2010 και εντεύθεν πλήρωσε μεγάλο κόστος για να μείνει η χώρα όρθια και εγώ αυτό το αναγνωρίζω. Είναι κρίμα αυτή την παρακαταθήκη υπευθυνότητας να την έχετε κάνει σμπαράλια με όλα αυτά που λέτε.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Ευχαριστώ πολύ.</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ΠΡΟΕΔΡΕΥΩΝ (Νικήτας Κακλαμάνης): </w:t>
      </w:r>
      <w:r w:rsidRPr="00487E91">
        <w:rPr>
          <w:rFonts w:ascii="Arial" w:hAnsi="Arial"/>
          <w:sz w:val="24"/>
          <w:szCs w:val="24"/>
          <w:lang w:eastAsia="el-GR"/>
        </w:rPr>
        <w:t>Πάμε στις δύο τελευταίες ερωτήσεις, στις οποίες θα απαντήσει ο Υπουργός κ. Ιωάννης Βρούτσης που είναι πάντα παρών.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Είναι η πρώτη με αριθμό 608/31-3-2020 επίκαιρη ερώτηση δευτέρου κύκλου του Βουλευτή Βοιωτίας του Κινήματος Αλλαγής κ. Γεωργίου Μουλκιώτη προς τον Υπουργό Εργασίας και Κοινωνικών Υποθέσεων, με θέμα: «Αποσπασματικά μέτρα για τη στήριξη της οικονομίας και της αγοράς εργασίας θέτουν σε κίνδυνο τη συνοχή του κοινωνικού συνόλου».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Κύριε συνάδελφε, έχετε τον λόγο.</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ΓΕΩΡΓΙΟΣ ΜΟΥΛΚΙΩΤΗΣ:</w:t>
      </w:r>
      <w:r w:rsidRPr="00487E91">
        <w:rPr>
          <w:rFonts w:ascii="Arial" w:hAnsi="Arial"/>
          <w:sz w:val="24"/>
          <w:szCs w:val="24"/>
          <w:lang w:eastAsia="el-GR"/>
        </w:rPr>
        <w:t xml:space="preserve"> Ευχαριστώ, κύριε Πρόεδρε.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Πριν αναφερθώ στην ερώτησή μου, απλώς να αναφέρω στη Βουλή ότι πριν δύο ώρες ελάβαμε γνώση ότι η δομή της Ριτσώνας έκλεισε, σφραγίστηκε. Είχαμε χθες το μεσημέρι καταθέσει ερώτηση σχετική για τα προβλήματα τα οποία ανακύπτουν ή έχουν ανακύψει και είναι γνωστά. Η δομή της Ριτσώνας </w:t>
      </w:r>
      <w:r w:rsidRPr="00487E91">
        <w:rPr>
          <w:rFonts w:ascii="Arial" w:hAnsi="Arial"/>
          <w:sz w:val="24"/>
          <w:szCs w:val="24"/>
          <w:lang w:eastAsia="el-GR"/>
        </w:rPr>
        <w:lastRenderedPageBreak/>
        <w:t>είναι δίπλα στα όρια της Βοιωτίας. Στη Βοιωτία υπάρχει ανοιχτή δομή και στα Οινόφυτα και στη Θήβα. Υπάρχει έκδηλη ανησυχία και θα θέλαμε να γίνουν έλεγχοι ιδιαίτεροι, διότι ο συνωστισμός…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ΠΡΟΕΔΡΕΥΩΝ (Νικήτας Κακλαμάνης): </w:t>
      </w:r>
      <w:r w:rsidRPr="00487E91">
        <w:rPr>
          <w:rFonts w:ascii="Arial" w:hAnsi="Arial"/>
          <w:sz w:val="24"/>
          <w:szCs w:val="24"/>
          <w:lang w:eastAsia="el-GR"/>
        </w:rPr>
        <w:t>Αυτό που λέτε είναι άσχετο, κύριε συνάδελφε.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ΓΕΩΡΓΙΟΣ ΜΟΥΛΚΙΩΤΗΣ:</w:t>
      </w:r>
      <w:r w:rsidRPr="00487E91">
        <w:rPr>
          <w:rFonts w:ascii="Arial" w:hAnsi="Arial"/>
          <w:sz w:val="24"/>
          <w:szCs w:val="24"/>
          <w:lang w:eastAsia="el-GR"/>
        </w:rPr>
        <w:t xml:space="preserve"> Απλώς το λέω επειδή είναι μείζον θέμα με την ανοχή σας. Με αυτή την έννοια..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ΠΡΟΕΔΡΕΥΩΝ (Νικήτας Κακλαμάνης): </w:t>
      </w:r>
      <w:r w:rsidRPr="00487E91">
        <w:rPr>
          <w:rFonts w:ascii="Arial" w:hAnsi="Arial"/>
          <w:sz w:val="24"/>
          <w:szCs w:val="24"/>
          <w:lang w:eastAsia="el-GR"/>
        </w:rPr>
        <w:t>Είναι πολύ επίκαιρο. Εντάξει. Σας μηδενίζω τον χρόνο και σας τον ξεκινώ και μπείτε στην ερώτηση.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ΓΕΩΡΓΙΟΣ ΜΟΥΛΚΙΩΤΗΣ:</w:t>
      </w:r>
      <w:r w:rsidRPr="00487E91">
        <w:rPr>
          <w:rFonts w:ascii="Arial" w:hAnsi="Arial"/>
          <w:sz w:val="24"/>
          <w:szCs w:val="24"/>
          <w:lang w:eastAsia="el-GR"/>
        </w:rPr>
        <w:t xml:space="preserve"> Ευχαριστώ πολύ. Απλώς να αναφέρω ότι πρέπει να γίνουν δημόσιοι έλεγχοι.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Κύριε Υπουργέ, η κατάσταση έκτακτης ανάγκης, η οποία υπάρχει, έχει όντως οδηγήσει την Κυβέρνηση να λάβει κάποια έκτακτα μέτρα, προκειμένου να στηριχθούν οι επιχειρήσεις και το εργατικό δυναμικό της χώρας και οι ευάλωτες ομάδες. Αυτά τα μέτρα δεν είναι, όμως, πλήρη, είναι ελλιπή και αυτή είναι η έννοια της ερώτησης. Κατά συνέπεια, είναι ανεπαρκή να αντιμετωπίσουν τα ζητήματα, τα οποία έχουν ανακύψει. Και, πέραν τούτου, αυτά τα ίδια μέτρα οδηγούν και στην καταστρατήγηση εργασιακών δικαιωμάτων από πλευράς κάποιων πρόθυμων και κακόπιστων εργοδοτών.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Ως προς την ανεπάρκεια ή την έλλειψη αυτών των μέτρων για την κάλυψη των συνθηκών που έχουν διαμορφωθεί, κύριε Υπουργέ, αναφερόμαστε ειδικά στους νέους ανέργους, στους μακροχρόνια ανέργους, στους επιστήμονες που δεν έχουν αρχίσει τη σταδιοδρομία τους, στα άτομα με αναπηρία, στους συνταξιούχους και κυρίως σε αυτούς, βεβαίως, που δεν λαμβάνουν σύνταξη εδώ και καιρό με ευθύνη της πολιτείας. Τα έχουμε πει, τα ξέρετε γιατί υπάρχει και φτάσαμε σήμερα να είναι συνταξιούχοι εδώ και τρία χρόνια και να μην έχουν πάρει ακόμα και σύνταξη. Και, βεβαίως, υπάρχει το ζήτημα του επισιτισμού και του τουρισμού, όπου υπάρχουν ζητήματα για τους εργαζόμενους που δεν τους καλύπτετε.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κτυπάει προειδοποιητικά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Επίσης, για την καταστρατήγηση των εργασιακών δικαιωμάτων θέλω να πω ότι οι νομοθετικές πρωτοβουλίες που έχετε λάβει οδηγούν και δημιουργούν μάλλον εύλογη ανησυχία λόγω αναστολής της υποχρέωσης συμπλήρωσης των εντύπων συμπληρωματικής απασχόλησης του συστήματος «ΕΡΓΑΝΗ» που αίρει στην πραγματικότητα τη δυνατότητα ελέγχου από το ΣΕΠΕ. Εκ των πραγμάτων δεν υπάρχει έλεγχος από τον ΣΕΠΕ των χρονικών ορίων εργασίας σε συνδυασμό με τη θέσπιση της δυνατότητας της αναστολής σύμβασης εργασίας, αλλά και λειτουργίας επιχειρήσεων με προσωπικό ασφαλούς </w:t>
      </w:r>
      <w:r w:rsidRPr="00487E91">
        <w:rPr>
          <w:rFonts w:ascii="Arial" w:hAnsi="Arial"/>
          <w:sz w:val="24"/>
          <w:szCs w:val="24"/>
          <w:lang w:eastAsia="el-GR"/>
        </w:rPr>
        <w:lastRenderedPageBreak/>
        <w:t>λειτουργίας για δύο εβδομάδες μηνιαίως, που οδηγεί και σε τεράστιες απώλειες στις αποδοχές πολλών εργαζομένων, αλλά και σε μειωμένες ασφαλιστικές εισφορές.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Εμείς, κύριε Υπουργέ, νομίζουμε ότι η Κυβέρνηση οφείλει να καλύψει όλο αυτό το φάσμα των επιχειρήσεων, των επαγγελματιών, των εργαζομένων, των ανέργων και των παραγωγών χωρίς εξαιρέσεις και επικαλύψεις και επίσης, να μεριμνήσει για την εφαρμογή των ασφαλιστικών δικλείδων, προκειμένου να εξασφαλιστεί η σωστή εφαρμογή των μέτρων και η αποφυγή αυθαιρεσιών των εργοδοτών.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κτυπάει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Τα ερωτήματα είναι συγκεκριμένα όσον αφορά τα ελλιπή μέτρα: Πώς μπορούν να γίνουν επαρκέστερα και να καλύψουν όλους τους κλάδους στους οποίους αναφερθήκαμε και, επίσης, πώς προστίθεστε, κύριε Υπουργέ, να θεραπεύσετε τους κινδύνους που το άρθρο 4 της ΠΝΠ της 10/3 και τα άρθρα 9 και 11 της ΠΝΠ της 20/3 δημιουργούν ζητήματα σε σχέση και με τους ελεγκτικούς μηχανισμούς;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Ευχαριστώ.</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lastRenderedPageBreak/>
        <w:t xml:space="preserve">ΠΡΟΕΔΡΕΥΩΝ (Νικήτας Κακλαμάνης): </w:t>
      </w:r>
      <w:r w:rsidRPr="00487E91">
        <w:rPr>
          <w:rFonts w:ascii="Arial" w:hAnsi="Arial"/>
          <w:sz w:val="24"/>
          <w:szCs w:val="24"/>
          <w:lang w:eastAsia="el-GR"/>
        </w:rPr>
        <w:t>Πριν δώσω τον λόγο στον κ. Βρούτση, για να μην το ξεχάσω, παρακαλώ τους επιμελητές της Αιθούσης στην επόμενη συνεδρίαση που θα ακολουθήσει πριν ανεβαίνει ομιλητής στο Βήμα, θα απολυμαίνετε τον χώρο -σας έχουν δοθεί τα υλικά- και ύστερα ο Προεδρεύων θα καλεί τον ομιλητή στο Βήμα.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Κύριε Βρούτση, έχετε τον λόγο.</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ΙΩΑΝΝΗΣ ΒΡΟΥΤΣΗΣ (Υπουργός Εργασίας και Κοινωνικών Υποθέσεων):</w:t>
      </w:r>
      <w:r w:rsidRPr="00487E91">
        <w:rPr>
          <w:rFonts w:ascii="Arial" w:hAnsi="Arial"/>
          <w:sz w:val="24"/>
          <w:szCs w:val="24"/>
          <w:lang w:eastAsia="el-GR"/>
        </w:rPr>
        <w:t xml:space="preserve"> Ευχαριστώ, κύριε Πρόεδρε.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Θα ήθελα, κατ’ αρχάς, να ευχαριστήσω τον συνάδελφο κ. Μουλκιώτη για την επίκαιρη ερώτησή του σε μια κρίσιμη χρονική στιγμή να κάνουμε μια κουβέντα και να ανοίξουμε τα ζητήματα που απασχολούν την ελληνική κοινωνία ως πρώτη προτεραιότητα, τα ζητήματα που αφορούν τον Κορωνοϊό, τις επιπτώσεις στην κοινωνία τους εργαζόμενους, τους ανέργους. Είναι ένα πρωτόγνωρο γεγονός που δεν έχει προηγούμενο στην ιστορία την πολιτική και την οικονομική ζωή του τόπου και νομίζω ότι αυτό δεν παραγνωρίζεται από κανέναν.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Δέχομαι καλοπροαίρετα την επίκαιρη ερώτηση, γιατί αυτό είναι ένα κρίσιμο ζήτημα, το οποίο, εκτός από τις συζητήσεις που γίνονται δημόσια δια μέσου των εφημερίδων, των δικτύων των ηλεκτρονικών και της τηλεόρασης, </w:t>
      </w:r>
      <w:r w:rsidRPr="00487E91">
        <w:rPr>
          <w:rFonts w:ascii="Arial" w:hAnsi="Arial"/>
          <w:sz w:val="24"/>
          <w:szCs w:val="24"/>
          <w:lang w:eastAsia="el-GR"/>
        </w:rPr>
        <w:lastRenderedPageBreak/>
        <w:t>είναι καλό -και για αυτό παραμένει η Βουλή εδώ πυλώνας δημοκρατικού διαλόγου- να συζητάμε αυτά τα ζητήματα πιο εκτενώς και πιο καθαρά μεταξύ των κοινοβουλευτικών ομάδων.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Όμως, θα μου επιτρέψετε στην κριτική που ασκήσατε να καταθέσω και εγώ ένα μικρό «παράπονο», διότι αυτές τις κρίσιμες στιγμές, κύριε Μουλκιώτη, πρέπει να ερχόμαστε εδώ πιο ενημερωμένοι. Η ερώτησή σας δείχνει άγνοια υπό την έννοια ότι δεν έχετε καταλάβει, δεν έχετε δει, δεν έχετε διαβάσει τι έχει κάνει συνολικά η Κυβέρνηση χωρίς να διεκδικούμε το τέλειο, όπως το έχουμε διατυπώσει, δείχνει ότι δεν έχετε ενημερωθεί και εξηγούμαι.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Κυρίαρχη προτεραιότητα της Κυβέρνησης από την πρώτη στιγμή και με την κατεύθυνση που έδωσε ο ίδιος ο Πρωθυπουργός ήταν η περιφρούρηση του κοινωνικού αγαθού της υγείας και ταυτόχρονα, -όχι μόνο αυτό- μια ταυτόχρονη αντιμετώπιση των ζητημάτων των κοινωνικών που ανακύπτουν, των οικονομικών, όλα αυτά τα οποία θα περιγράψω αργότερα.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αποτέλεσμα αυτών των προτεραιοτήτων που θέσαμε βλέπετε συγκριτικά με την υπόλοιπη Ευρώπη ότι και στο θέμα της υγείας -οι δείκτες το λένε- η Ελλάδα πήρε πρώτη μέτρα λόγω της αποφασιστικότητας της Κυβέρνησης και, δεύτερον, και στα άλλα ζητήματα τα οικονομικά και τα κοινωνικά, συγκριτικά πάλι με την Ευρώπη, είμαστε μπροστά.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Θα εξηγήσω γιατί. Αναπτύξαμε, λοιπόν, στο δίκτυο των κοινωνικών και οικονομικών θεμάτων πρωτοβουλίες οι οποίες δεν έχουν προηγούμενο.</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Κύριε Πρόεδρε, σήμερα με την τελευταία δέσμη μέτρων από τα τρία συναρμόδια Υπουργεία Ανάπτυξης -Άδωνις Γεωργιάδης-, Οικονομικών -Χρήστος Σταϊκούρας- και εγώ, ο ομίλων, ως θεσμικός εκπρόσωπος του Υπουργείου Εργασίας, ολοκληρώσαμε έναν πρώτο κύκλο σημαντικής παρέμβασης για τα ζητήματα αυτά που αναφέρατε.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Έχω να σας πω το εξής: Καλύπτονται 1,7 εκατομμύρια εργαζόμενοι, δηλαδή ποσοστό 81% των σημερινών εργαζομένων με την παρέμβασή μας.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Καλύπτονται οχτακόσιες χιλιάδες επιχειρήσεις, το 76% του συνόλου των νομικών προσώπων και, αν το δούμε σε επίπεδο ΚΑΔ, που σήμερα ολοκληρώνεται μέσα στο πληροφοριακό σύστημα «ΕΡΓΑΝΗ» η καταγραφή τους μετά την υπουργική απόφαση του Υπουργείου Οικονομικών, που εντάσσουμε και τον δευτερογενή ΚΑΔ και τον πρωτογενή στο σύνολο των πληττομένων επιχειρήσεων, φτάνουμε σε ποσοστό 86%.</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Τρίτον, καλύπτουμε επτακόσιες χιλιάδες ελεύθερους επαγγελματίες και αυτοαπασχολούμενους και ιδιοκτήτες μικρών επιχειρήσεων, περίπου το 75% του συνόλου.</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Τέταρτον, στο ζήτημα, το οποίο αφορά τους ανέργους, το οποίο αναφέρατε, και το επίδομα ανεργίας των μακροχρονίων ανέργων -το έχετε ακούσει, νομίζω το γνωρίζετε- η παρέμβασή μας ήταν σε όσους έληξε το επίδομα ανεργίας μακροχρόνιας ή τακτικής στο πρώτο τρίμηνο το 2020, που πιάνονται και όλοι οι εποχιακοί μέσα σε αυτό το τρίμηνο, δίνουμε παράταση δύο μηνών.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Ακούσατε, ταυτόχρονα, και για το δώρο Πάσχα, το οποίο είναι μπροστά μας. Το δώρο Πάσχα θα καταβληθεί από όλες οι επιχειρήσεις που δεν έχουν πληγεί κανονικότατα μέσα στη Μεγάλη Εβδομάδα. Για όλες τις υπόλοιπες δίνουμε παράταση για να ενισχύσουμε και τις επιχειρήσεις μέχρι τις 30-6-2020 και, ταυτόχρονα, ο κρατικός προϋπολογισμός με εντολή που έδωσε ο Πρωθυπουργός, θα καλύψει το κενό το οποίο δημιουργείται στα μη δουλευμένα.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Άρα, βλέπετε ότι η συνολική παρέμβαση της Κυβέρνησης ήταν και γρήγορη και αντανακλαστικά δείξαμε και ευαισθησία δείξαμε.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Σε επίπεδο μεγεθών, θέλω να το ακούσετε γιατί έχει ενδιαφέρον για την ελληνική Βουλή, οι σχετικές πιστώσεις συνολικά αυξάνονται από 4 δισεκατομμύρια σε 5 δισεκατομμύρια από την πρώτη εξαγγελία που είχαμε πει. Και αυτό γίνεται γιατί οι αναστολές φορολογικών υποχρεώσεων ξεπερνούν τα </w:t>
      </w:r>
      <w:r w:rsidRPr="00487E91">
        <w:rPr>
          <w:rFonts w:ascii="Arial" w:hAnsi="Arial"/>
          <w:sz w:val="24"/>
          <w:szCs w:val="24"/>
          <w:lang w:eastAsia="el-GR"/>
        </w:rPr>
        <w:lastRenderedPageBreak/>
        <w:t>2,1 δισεκατομμύρια ευρώ. Εννοώ τις αναστολές που δώσαμε στις επιχειρήσεις, φορολογικές και ασφαλιστικές.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Όμως, οι αναστολές για τις ασφαλιστικές ειδικές υποχρεώσεις από μόνες τους είναι 1,6 δισεκατομμύρια ευρώ. Η έκτακτη οικονομική ενίσχυση ανέρχεται στα 1,4 δισεκατομμύρια ευρώ. Η συνολική επιβάρυνση αυτών των μέτρων ανέρχεται στα 5,1 δισεκατομμύρια ευρώ μόνο για τους μήνες Μάρτιο και Απρίλιο.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ΠΡΟΕΔΡΕΥΩΝ (Νικήτας Κακλαμάνης): </w:t>
      </w:r>
      <w:r w:rsidRPr="00487E91">
        <w:rPr>
          <w:rFonts w:ascii="Arial" w:hAnsi="Arial" w:cs="Arial"/>
          <w:sz w:val="24"/>
          <w:szCs w:val="24"/>
          <w:lang w:eastAsia="el-GR"/>
        </w:rPr>
        <w:t>Κύριε Βρούτση, μη λέτε όλη τη συνέντευξη Τύπου.</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ΙΩΑΝΝΗΣ ΒΡΟΥΤΣΗΣ (Υπουργός Εργασίας και Κοινωνικών Υποθέσεων): </w:t>
      </w:r>
      <w:r w:rsidRPr="00487E91">
        <w:rPr>
          <w:rFonts w:ascii="Arial" w:hAnsi="Arial" w:cs="Arial"/>
          <w:color w:val="111111"/>
          <w:sz w:val="24"/>
          <w:szCs w:val="24"/>
          <w:lang w:eastAsia="el-GR"/>
        </w:rPr>
        <w:t>Όχι, όχι, κύριε Πρόεδρε. Τελειώνω σε λίγα δευτερόλεπτα.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ΠΡΟΕΔΡΕΥΩΝ (Νικήτας Κακλαμάνης): </w:t>
      </w:r>
      <w:r w:rsidRPr="00487E91">
        <w:rPr>
          <w:rFonts w:ascii="Arial" w:hAnsi="Arial" w:cs="Arial"/>
          <w:sz w:val="24"/>
          <w:szCs w:val="24"/>
          <w:lang w:eastAsia="el-GR"/>
        </w:rPr>
        <w:t>Εντάξει, εντάξει.</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ΙΩΑΝΝΗΣ ΒΡΟΥΤΣΗΣ (Υπουργός Εργασίας και Κοινωνικών Υποθέσεων): </w:t>
      </w:r>
      <w:r w:rsidRPr="00487E91">
        <w:rPr>
          <w:rFonts w:ascii="Arial" w:hAnsi="Arial" w:cs="Arial"/>
          <w:sz w:val="24"/>
          <w:szCs w:val="24"/>
          <w:lang w:eastAsia="el-GR"/>
        </w:rPr>
        <w:t>Αυτή η επιβάρυνση, μαζί με τις πρόσθετες δαπάνες για τη δημόσια υγεία, την επιστρεπτέα προκαταβολή που ανέφερε ο κ. Γεωργιάδης για</w:t>
      </w:r>
      <w:r w:rsidRPr="00487E91">
        <w:rPr>
          <w:rFonts w:ascii="Arial" w:hAnsi="Arial" w:cs="Arial"/>
          <w:color w:val="111111"/>
          <w:sz w:val="24"/>
          <w:szCs w:val="24"/>
          <w:lang w:eastAsia="el-GR"/>
        </w:rPr>
        <w:t xml:space="preserve"> την ενίσχυση της ρευστότητας των επιχειρήσεων, την ενίσχυση του πρωτογενούς τομέα, την ενίσχυση του προϋπολογισμού, το δώρο Πάσχα των εργαζομένων και όλα τα υπόλοιπα –για να μην τα ξαναπώ- ανέρχεται στα 6,8 δισεκατομμύρια ευρώ, δηλαδή σε 3,5% του ΑΕΠ.</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lastRenderedPageBreak/>
        <w:t>Αυτή είναι, κύριε Μουλκιώτη, η παρέμβαση της Κυβέρνησης, όταν ο μέσος όρος της Ευρώπης είναι 2%.</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Ευχαριστώ πολύ.</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ΠΡΟΕΔΡΕΥΩΝ (Νικήτας Κακλαμάνης): </w:t>
      </w:r>
      <w:r w:rsidRPr="00487E91">
        <w:rPr>
          <w:rFonts w:ascii="Arial" w:hAnsi="Arial" w:cs="Arial"/>
          <w:sz w:val="24"/>
          <w:szCs w:val="24"/>
          <w:lang w:eastAsia="el-GR"/>
        </w:rPr>
        <w:t>Ο συνάδελφος από το Κίνημα Αλλαγής κ. Γεώργιος Μουλκιώτης έχει τον λόγο.</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ΓΕΩΡΓΙΟΣ ΜΟΥΛΚΙΩΤΗΣ: </w:t>
      </w:r>
      <w:r w:rsidRPr="00487E91">
        <w:rPr>
          <w:rFonts w:ascii="Arial" w:hAnsi="Arial" w:cs="Arial"/>
          <w:sz w:val="24"/>
          <w:szCs w:val="24"/>
          <w:lang w:eastAsia="el-GR"/>
        </w:rPr>
        <w:t>Κύριε Υπουργέ, παρανοήσατε την ερώτηση. Δεν υπάρχει άγνοια. Υπάρχει γνώση. Κι επειδή υπάρχει γνώση, θα σας πω τα εξής: Βεβαίως το δώρο Πάσχα δόθηκε, αλλά το επίδομα του Πάσχα, κύριε Υπουργέ, που δίνετε, δεν καλύπτει όλες τις κατηγορίες των εργαζομένων, όπως τους εργαζόμενους στο «Βοήθεια στο Σπίτι», τους αστυνομικούς, τις Ένοπλες Δυνάμεις που δεν παίρνουν το επίδομα του Πάσχα.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Όσον αφορά ανεπάρκεια μέτρων στην οποία αναφερθήκατε, εμείς ζητάμε στους ανέργους να υπάρξει το βοήθημα, τουλάχιστον, για όσο καιρό διαρκεί η κρίση. Αυτό ζητάμε. Συζητάμε για τα άτομα με αναπηρία και μιλάμε γι’ αυτούς οι οποίοι υποβάλλουν αίτημα και μπαίνουν στο ΚΕΠΑ για πρώτη φορά. Πότε και με ποια διαδικασία αυτοί οι άνθρωποι θα εξεταστούν και πότε θα περιμένουν να πάρουν κάτι σε σχέση με το πρόβλημα το οποίο έχουν;</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Σε σχέση με τους συνταξιούχους, γνωρίζετε πάρα πολύ καλά –το έχω πει κατ’ επανάληψη- ότι μέχρι τον Φλεβάρη του 2020 υπήρχαν εκατόν εξήντα μία χιλιάδες εκκρεμείς αιτήσεις. Παραλάβατε κι εσείς από την προηγούμενη </w:t>
      </w:r>
      <w:r w:rsidRPr="00487E91">
        <w:rPr>
          <w:rFonts w:ascii="Arial" w:hAnsi="Arial" w:cs="Arial"/>
          <w:sz w:val="24"/>
          <w:szCs w:val="24"/>
          <w:lang w:eastAsia="el-GR"/>
        </w:rPr>
        <w:lastRenderedPageBreak/>
        <w:t xml:space="preserve">κυβέρνηση και συνεχίζουν και υπάρχουν. Το έχουμε συζητήσει. Όμως, υπάρχουν εκκρεμότητες. Απ’ αυτούς τους εκατόν δέκα χιλιάδες δεν παίρνει κανείς ούτε προσωρινή σύνταξη. Τι θα γίνει μ’ αυτούς τους ανθρώπους; Δεν μπορούν να πάρουν κάποιο ποσό; Να δοθεί κάποιο ποσό σ’ αυτούς και στη συνέχεια ας παρακρατηθεί από τη σύνταξη που θα πάρουν.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Αναφορικά με τους εργαζόμενους στον κλάδο επισιτισμού και τουρισμού, αυτοί έχουν μείνει εκτός, όπως κι αυτοί που παίρνουν επίδομα ανεργίας που τελείωσε πριν από τον Δεκέμβριο του 2016, αυτοί που έχουν λάβει το ειδικό εποχιακό επίδομα, αυτοί που εργάζονται για δύο ή τρεις φορές την εβδομάδα ή αυτοί που έχουν συμβάσεις μίας ημέρας.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(Στο σημείο αυτό την Προεδρική Έδρα  καταλαμβάνει η Η΄ Αντιπρόεδρος της Βουλής κ. </w:t>
      </w:r>
      <w:r w:rsidRPr="00487E91">
        <w:rPr>
          <w:rFonts w:ascii="Arial" w:hAnsi="Arial" w:cs="Arial"/>
          <w:b/>
          <w:sz w:val="24"/>
          <w:szCs w:val="24"/>
          <w:lang w:eastAsia="el-GR"/>
        </w:rPr>
        <w:t>ΣΟΦΙΑ ΣΑΚΟΡΑΦΑ</w:t>
      </w:r>
      <w:r w:rsidRPr="00487E91">
        <w:rPr>
          <w:rFonts w:ascii="Arial" w:hAnsi="Arial" w:cs="Arial"/>
          <w:sz w:val="24"/>
          <w:szCs w:val="24"/>
          <w:lang w:eastAsia="el-GR"/>
        </w:rPr>
        <w:t>)</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Προκαλεί ανησυχία, κύριε Υπουργέ, ότι οι μικρές επιχειρήσεις που βρίσκονται σε τουριστικές περιοχές ή εξαρτώνται αποκλειστικά από τον τουρισμό, αλλά έχουν ίδιους ΚΑΔ με τα σουπερμάρκετ, δεν κάνουν τίποτα. Πράγματι η Κυβέρνηση πήρε μέτρα που καλύπτουν περίπου μέρος των τετρακοσίων χιλιάδων εργαζομένων. Όμως, έχουν μείνει κάποιοι έξω.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Ακούστε, λοιπόν, γιατί δεν είναι επαρκή τα μέτρα. Είκοσι πέντε με τριάντα χιλιάδες εργαζόμενοι που το επίδομά τους για το τρίμηνο έχει ήδη λήξει </w:t>
      </w:r>
      <w:r w:rsidRPr="00487E91">
        <w:rPr>
          <w:rFonts w:ascii="Arial" w:hAnsi="Arial" w:cs="Arial"/>
          <w:sz w:val="24"/>
          <w:szCs w:val="24"/>
          <w:lang w:eastAsia="el-GR"/>
        </w:rPr>
        <w:lastRenderedPageBreak/>
        <w:t>ή δεν τον πήραν λόγω έλλειψης των ενσήμων. Πρόκειται για εργαζόμενους στα ξενοδοχεία –τα γνωρίζετε- που κλείνουν νωρίς. Τι εννοούμε; Τα ξέρετε. Στη βόρεια Ελλάδα, στο βόρειο Αιγαίο, στα Επτάνησα, ιδιαίτερα στην Κέρκυρα, η κίνηση έχει τελειώσει τον Δεκέμβρη μήνα. Όλοι αυτοί οι εργαζόμενοι μένουν εκτός λόγω της κατάστασης που πράγματι υπήρξε τώρα. Όμως, δεν υπάρχουν και εκκρεμότητες; Οι «εξτρατζήδες», αυτοί δηλαδή που δουλεύουν μια, δυο φορές; Η πρόταση είναι να δοθεί για δύο μήνες τουλάχιστον το επίδομα ανεργίας και σ’ αυτούς. Αυτή είναι η πρόταση που κάνει το Κίνημα Αλλαγής.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κτυπάει προειδοποιητικά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Επισημαίνω, κύριε Πρόεδρε, ότι δεν έχει κηρυχθεί ακόμα υποχρεωτικά εκτελεστή η σύμβαση του επισιτισμού. Βεβαίως, έχει λήξει η σύμβαση –κι εδώ θέλω να το δείτε, κύριε Υπουργέ- και της μετενέργειας για τρεις πολύ συγκεκριμένες κατηγορίες που είναι τα ζαχαροπλαστεία, τα εργοστάσια ζαχαρωτών και οι εργαζόμενοι στα ενοικιαζόμενα δωμάτια. Άρα, στην επόμενη πράξη νομοθετικού περιεχομένου που θα καταρτήσετε, να υπάρχει και παράταση της μετενέργειας, γιατί αυτοί οι άνθρωποι χάνουν τα δικαιώματα.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Επίσης, για τους αυτοαπασχολούμενους και τους φορτοεκφορτωτές δεν αναφέρετε τίποτα.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Τέλος, υπάρχει ζήτημα σε σχέση με τους εργαζόμενους στα ιδιωτικά εκπαιδευτήρια. Κι εδώ μιλάμε για καταστρατήγηση της νομοθεσίας και των εργασιακών δικαιωμάτων.</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Κύριε Υπουργέ, αυτά είναι τέσσερα ζητήματα, τα οποία θα σας εντοπίσω σε σχέση με την καταστρατήγηση.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sz w:val="24"/>
          <w:szCs w:val="24"/>
          <w:lang w:eastAsia="el-GR"/>
        </w:rPr>
        <w:t xml:space="preserve">(Στο σημείο αυτό κτυπάει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Παρακαλώ πολύ για την ανοχή του Προεδρείου.</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Το ένα είναι η περίπτωση προσπάθειας επιβολής αναστολής των συμβάσεων των εκπαιδευτών των ιδιωτικών εκπαιδευτηρίων που έχουν διοριστεί από το Υπουργείο Παιδείας και από τους σχολάρχες. Τι σκέπτεστε; Θα κάνετε δεκτό το αίτημα των σχολαρχών που επιμένουν αυτές τις μέρες; Υπενθυμίζουμε ότι με την ίδια πράξη νομοθετικού περιεχομένου οι εκπαιδευτικοί που εργάζονται εξ αποστάσεως διδάσκουν, κάνουν μαθήματα και δεν παίρνουν τα 800 ευρώ, εξαιρούνται.</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Αναφορικά με την πρόταση για αναστολή υποχρέωσης δήλωσης</w:t>
      </w:r>
      <w:r w:rsidRPr="00487E91">
        <w:rPr>
          <w:rFonts w:ascii="Arial" w:hAnsi="Arial" w:cs="Arial"/>
          <w:b/>
          <w:sz w:val="24"/>
          <w:szCs w:val="24"/>
          <w:lang w:eastAsia="el-GR"/>
        </w:rPr>
        <w:t xml:space="preserve"> </w:t>
      </w:r>
      <w:r w:rsidRPr="00487E91">
        <w:rPr>
          <w:rFonts w:ascii="Arial" w:hAnsi="Arial" w:cs="Arial"/>
          <w:sz w:val="24"/>
          <w:szCs w:val="24"/>
          <w:lang w:eastAsia="el-GR"/>
        </w:rPr>
        <w:t xml:space="preserve">της συμπληρωματικής απασχόλησης με το πρόγραμμα «ΕΡΓΑΝΗ», εδώ οι κακοπροαίρετοι εργοδότες κάνουν πάρτι. Κι εμείς τι λέμε; Λέμε ότι πρέπει να λάβετε κάποια μέτρα, προκειμένου και ο ΣΕΠΕ που δέχεται πολλά παράπονα </w:t>
      </w:r>
      <w:r w:rsidRPr="00487E91">
        <w:rPr>
          <w:rFonts w:ascii="Arial" w:hAnsi="Arial" w:cs="Arial"/>
          <w:sz w:val="24"/>
          <w:szCs w:val="24"/>
          <w:lang w:eastAsia="el-GR"/>
        </w:rPr>
        <w:lastRenderedPageBreak/>
        <w:t>να μπορεί να αντιμετωπίζει μία κατάσταση. Τι προτείνουμε; Προτείνουμε να ελέγχεται στον ΚΑΔ η δήλωση αναστολής στο πρόγραμμα «ΕΡΓΑΝΗ» και προς τα έσοδα της επιχείρησης, για να δούμε αν δουλεύει ή δεν δουλεύει και πώς μπαίνει στο πρόγραμμα «ΕΡΓΑΝΗ».</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Επίσης, δίνονται άδειες κυκλοφορίας στο προσωπικό. Μπορούμε να ελέγξουμε όταν δίνονται άδειες στο προσωπικό, προκειμένου να υπάρχει διασταύρωση για το ποιοι εργαζόμενοι είναι σε αναστολή και ποιοι εργαζόμενοι συνεχίζουν να δουλεύουν;</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Τέλος, αναφορικά με το άρθρο 9 της πράξης νομοθετικού περιεχομένου από 20 Μαρτίου, κύριε Υπουργέ, εμείς σας καλούμε να το αποσύρετε άμεσα. Αυτή η πράξη είναι δύσκολη. Είναι πράξη που δημιουργεί πολλά προβλήματα στους εργαζόμενους. Ζητάμε να αποσυρθεί το άρθρο 9.</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Τέλος, θέλω να πω, καταλήγοντας, ότι τρεις φορές έχουμε καταθέσει τροπολογία για την ένταξη στα βαρέα και ανθυγιεινά των εργαζομένων στα νοσηλευτικά ιδρύματα στο ΕΣΥ.</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Μαθαίνουμε ότι λέτε ότι έχουν καλυφθεί απλά από το 2011 κ.λπ.. Πράγματι υπάρχει αυτό. Όμως, τους άλλους που δεν καλύπτονται γιατί δεν τους εντάσσετε τώρα σαν επιβράβευση, προκειμένου να ενταχθούν στα βαρέα και ανθυγιεινά;</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Ευχαριστώ πολύ.</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ΠΡΟΕΔΡΕΥΟΥΣΑ (Σοφία Σακοράφα): </w:t>
      </w:r>
      <w:r w:rsidRPr="00487E91">
        <w:rPr>
          <w:rFonts w:ascii="Arial" w:hAnsi="Arial" w:cs="Arial"/>
          <w:sz w:val="24"/>
          <w:szCs w:val="24"/>
          <w:lang w:eastAsia="el-GR"/>
        </w:rPr>
        <w:t>Κι εγώ σας ευχαριστώ, κύριε συνάδελφε.</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Ορίστε, κύριε Υπουργέ, έχετε τον λόγο.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ΙΩΑΝΝΗΣ ΒΡΟΥΤΣΗΣ (Υπουργός Εργασίας και Κοινωνικών Υποθέσεων): </w:t>
      </w:r>
      <w:r w:rsidRPr="00487E91">
        <w:rPr>
          <w:rFonts w:ascii="Arial" w:hAnsi="Arial" w:cs="Arial"/>
          <w:color w:val="111111"/>
          <w:sz w:val="24"/>
          <w:szCs w:val="24"/>
          <w:lang w:eastAsia="el-GR"/>
        </w:rPr>
        <w:t>Κυρία Πρόεδρε, ευχαριστώ πάρα πολύ και για τον χρόνο που προκαταβολικά θα μου δώσετε για να απαντήσω, διότι ο κύριος συνάδελφος άνοιξε πλήρες πάλι το πακέτο του ζητήματος των μέτρων που πήρε η Κυβέρνηση στην έκτακτη αυτή κατάσταση που βιώνουμε.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Ξεκινώ, λοιπόν, από το τέλος της πρωτομιλίας μου, κύριε συνάδελφε. Ο μέσος όρος των ευρωπαϊκών χωρών με βάση τα στοιχεία τα οποία είναι διαθέσιμα, είναι περίπου 2% του ΑΕΠ. Αυτός είναι ο μέσος όρος.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 xml:space="preserve">Η Ελλάδα, κύριε συνάδελφε, με βάση τα στοιχεία του Υπουργείου Οικονομικών, του Υπουργού κ. Σταϊκούρα, που προχθές ανακοινώσαμε είναι 6,8 δισεκατομμύρια ευρώ για Μάρτιο και Απρίλιο. Ξεπερνάμε το 3,5% του ΑΕΠ.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 xml:space="preserve">Άρα, λοιπόν, αν δεν πρέπει να είμαστε μικρόψυχοι στην πολιτική –και δεν πρέπει, ειδικά σε τέτοιες πολιτικές περιόδους- θα πρέπει να αναγνωρίζουμε και ποια είναι η πραγματικότητα. Η Ελλάδα δίνει 3,5 % του ΑΕΠ, ενώ 2% είναι ο μέσος όρος των άλλων ευρωπαϊκών χωρών, κάτι που δείχνει ευαισθησία, </w:t>
      </w:r>
      <w:r w:rsidRPr="00487E91">
        <w:rPr>
          <w:rFonts w:ascii="Arial" w:hAnsi="Arial" w:cs="Arial"/>
          <w:color w:val="111111"/>
          <w:sz w:val="24"/>
          <w:szCs w:val="24"/>
          <w:lang w:eastAsia="el-GR"/>
        </w:rPr>
        <w:lastRenderedPageBreak/>
        <w:t>αντανακλαστικά, σχέδιο, ετοιμότητα. Είναι όλα αυτά τα μέτρα που έχουν ήδη ανακοινωθεί.</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Εγώ σας ανακοίνωσα στην πρωτομιλία μου τις παρεμβάσεις που έχουμε κάνει κεντρικά σε ορισμένα θέματα μισθωτών, ελεύθερων επαγγελματιών. Είναι ήδη γνωστά, δεν προλαβαίνω μέσα στο τρίλεπτο που διαθέτω να ξανακάνω πλήρη ανακοίνωση των μέτρων και των παρεμβάσεων που κάνουν τα τρία Υπουργεία, η Κυβέρνηση συνολικά. Όμως, θα σας πω τώρα γι’ αυτά τα οποία δεν σας είπα στην πρωτομιλία μου και τα θέσατε ξανά.</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Βεβαίως, κύριε συνάδελφε, το ζήτημα της ανεργίας είναι μείζον. Επαναλαμβάνω ότι το επίδομα ανεργίας το προεκτείναμε κατά δύο μήνες και «πιάνουμε» χιλιάδες ανέργους και μακροχρόνια ανέργους. Εάν χρειαστεί, ο μη γένοιτο, είμαστε έτοιμοι. Παρακολουθούμε τις εξελίξεις. Προετοιμαζόμαστε και για την επόμενη μέρα, αν είναι δυσάρεστη, με εκτιμήσεις όμως με υπεύθυνο τρόπο, συγκροτημένο και νοικοκυρεμένο. Κρατάμε καύσιμα και για το τέλος –και ο νοών νοείτω- όταν θα χρειαστεί να κάνει επανεκκίνηση η εθνική μας οικονομία.</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 xml:space="preserve">Το ζήτημα το οποίο αναφέρατε για αναπήρους, για ΚΕΠΑ, για συντάξεις, πρέπει να σας πω ότι έχουμε λάβει μέτρα. Και τα ΚΕΠΑ αναστείλαμε, όλες τις επιτροπές και προεκτείναμε ως προς τους χρόνους τις αναπηρίες χωρίς </w:t>
      </w:r>
      <w:r w:rsidRPr="00487E91">
        <w:rPr>
          <w:rFonts w:ascii="Arial" w:hAnsi="Arial" w:cs="Arial"/>
          <w:color w:val="111111"/>
          <w:sz w:val="24"/>
          <w:szCs w:val="24"/>
          <w:lang w:eastAsia="el-GR"/>
        </w:rPr>
        <w:lastRenderedPageBreak/>
        <w:t xml:space="preserve">επανεξέταση για όλους, για να μην πάνε και μπουν στην ταλαιπωρία του συγχρωτισμού όσοι έχουν κάνει αίτηση.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Αναφορικά με τα ζητήματα που αφορούν το κράτος πρόνοιας δεν λείπει ούτε ένα ευρώ από τα προνοιακά επιδόματα. Υπάρχει ελάχιστο εγγυημένο εισόδημα για εκατοντάδες χιλιάδες αδύναμους, το άρθρο 21 για τη στήριξη της οικογένειας, το επίδομα του ενοικίου. Όλα αυτά κατατίθενται και πληρώνονται κανονικότατα και αφορούν χιλιάδες συμπολίτες μας που ήταν και πριν και μέσα σ’ αυτήν τη πρωτοφανή κρίση.</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Όσον αφορά το θέμα των συντάξεων, είμαι υποχρεωμένος, κύριε συνάδελφε, να κάνω μία επανατοποθέτηση για το συγκεκριμένο ζήτημα, για το οποίο θα περίμενα τουλάχιστον από εσάς μία απάντηση πιο συγκεκριμένη, διότι όταν μου θέτετε το θέμα των εκκρεμών συντάξεων μία, δύο, τρεις φορές, ας ακούσω τι λέει και το Κίνημα Αλλαγής και ποια είναι η πρότασή του.</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rPr>
      </w:pPr>
      <w:r w:rsidRPr="00487E91">
        <w:rPr>
          <w:rFonts w:ascii="Arial" w:hAnsi="Arial" w:cs="Arial"/>
          <w:b/>
          <w:sz w:val="24"/>
          <w:szCs w:val="24"/>
          <w:lang w:eastAsia="el-GR"/>
        </w:rPr>
        <w:t xml:space="preserve">ΓΕΩΡΓΙΟΣ ΜΟΥΛΚΙΩΤΗΣ: </w:t>
      </w:r>
      <w:r w:rsidRPr="00487E91">
        <w:rPr>
          <w:rFonts w:ascii="Arial" w:hAnsi="Arial" w:cs="Arial"/>
          <w:sz w:val="24"/>
          <w:szCs w:val="24"/>
          <w:lang w:eastAsia="el-GR"/>
        </w:rPr>
        <w:t>Να ρωτήσετε στο Κίνημα Αλλαγής…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ΙΩΑΝΝΗΣ ΒΡΟΥΤΣΗΣ (Υπουργός Εργασίας και Κοινωνικών Υποθέσεων): </w:t>
      </w:r>
      <w:r w:rsidRPr="00487E91">
        <w:rPr>
          <w:rFonts w:ascii="Arial" w:hAnsi="Arial" w:cs="Arial"/>
          <w:color w:val="111111"/>
          <w:sz w:val="24"/>
          <w:szCs w:val="24"/>
          <w:lang w:eastAsia="el-GR"/>
        </w:rPr>
        <w:t xml:space="preserve">Σας λέω, λοιπόν, κύριε συνάδελφε, το εξής: Δυστυχώς, με ημερομηνία 28 Αυγούστου 2019, στην ερώτηση που δεν έκανε ο ΣΥΡΙΖΑ, ως όφειλε, ενώ προκαλούσα και έκανε η Νέα Δημοκρατία και το Κίνημα Αλλαγής, η απάντηση είναι ότι παραλάβαμε ένα εκατομμύριο πενήντα οκτώ χιλιάδες εκκρεμείς αιτήσεις, κύριες εφάπαξ, επικουρικές, επανυπολογισμούς, συντάξεις </w:t>
      </w:r>
      <w:r w:rsidRPr="00487E91">
        <w:rPr>
          <w:rFonts w:ascii="Arial" w:hAnsi="Arial" w:cs="Arial"/>
          <w:color w:val="111111"/>
          <w:sz w:val="24"/>
          <w:szCs w:val="24"/>
          <w:lang w:eastAsia="el-GR"/>
        </w:rPr>
        <w:lastRenderedPageBreak/>
        <w:t xml:space="preserve">χηρείας. Ένα σωρό εκκρεμότητες μας παρέδωσε ο ΣΥΡΙΖΑ στο Υπουργείο Εργασίας.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Ό,τι έλεγα το 2012-2014 ως Υπουργός, επαναλαμβάνω και τώρα. Το πρόβλημα των εκκρεμών συντάξεων δεν λύνεται ούτε αντιμετωπίζεται μόνο με το ανθρώπινο δυναμικό. Μόνο με έναν τρόπο αντιμετωπίζεται, με τον ψηφιακό μετασχηματισμό. Και το 2014 είχαμε έτοιμο το σύστημα «ΑΤΛΑΣ», το οποίο διέκοψε ο ΣΥΡΙΖΑ. Σήμερα οι συντάξεις θα ήταν ψηφιακές. Τι κάνουμε τώρα; Στελεχώσαμε με περισσότερο ανθρώπινο δυναμικό τον τομέα απονομής συντάξεων, αυξήθηκε η ροή της απονομής συντάξεων.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Δυστυχώς η κρίση και η άδεια ειδικού σκοπού που υπάρχει και για τους υπαλλήλους του </w:t>
      </w:r>
      <w:r w:rsidRPr="00487E91">
        <w:rPr>
          <w:rFonts w:ascii="Arial" w:hAnsi="Arial" w:cs="Arial"/>
          <w:color w:val="222222"/>
          <w:sz w:val="24"/>
          <w:szCs w:val="24"/>
          <w:shd w:val="clear" w:color="auto" w:fill="FFFFFF"/>
          <w:lang w:val="en-US" w:eastAsia="el-GR"/>
        </w:rPr>
        <w:t>e</w:t>
      </w:r>
      <w:r w:rsidRPr="00487E91">
        <w:rPr>
          <w:rFonts w:ascii="Arial" w:hAnsi="Arial" w:cs="Arial"/>
          <w:color w:val="222222"/>
          <w:sz w:val="24"/>
          <w:szCs w:val="24"/>
          <w:shd w:val="clear" w:color="auto" w:fill="FFFFFF"/>
          <w:lang w:eastAsia="el-GR"/>
        </w:rPr>
        <w:t>-ΕΦΚΑ είναι ένα σημείο αδυναμίας, διότι και οι άνθρωποι αυτοί είναι γονείς και πρέπει να παίρνουν την άδεια ειδικού σκοπού. Όμως, στη συγκεκριμένη κατεύθυνση η πυξίδα, το ορόσημο, το εμβληματικό που έχουμε θέσει ως στόχο, την ψηφιακή σύνταξη για τον μήνα Ιούνιο αν μετακινηθεί για κάποιες μέρες, εβδομάδες ή μήνα, είναι ζήτημα λόγω ακριβώς της αδυναμίας που έχουμε. Όμως, παραμένει. Να είστε σίγουρος, κύριε συνάδελφε, ότι η Κυβέρνηση αυτή θα κάνει πράξη την ψηφιακή σύνταξη που θα δώσει και λύση για πάντα στο μεγάλο πρόβλημα δεκαετιών της χώρας.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Σας ευχαριστώ.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lastRenderedPageBreak/>
        <w:t>ΠΡΟΕΔΡΕΥΟΥΣΑ (Σοφία Σακοράφα):</w:t>
      </w:r>
      <w:r w:rsidRPr="00487E91">
        <w:rPr>
          <w:rFonts w:ascii="Arial" w:hAnsi="Arial" w:cs="Arial"/>
          <w:bCs/>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eastAsia="el-GR"/>
        </w:rPr>
        <w:t xml:space="preserve">Ευχαριστώ πολύ, κύριε Υπουργέ.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Και τώρα θα συζητηθεί η δεύτερη με αριθμό 603/23-3-2020 επίκαιρη ερώτηση δεύτερου κύκλου του Βουλευτή Β3΄ Νότιου Τομέα Αθηνών του Κομμουνιστικού Κόμματος Ελλάδας κ. Χρήστου Κατσώτη προς τον Υπουργό Εργασίας και Κοινωνικών Υποθέσεων, με θέμα: «Άμεσα μέτρα για την προστασία των εργαζομένων στους χώρους εργασίας από τον κορωνοϊό».</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Κύριε Κατσώτη, πριν σας δώσω τον λόγο, θα ήθελα να σας παρακαλέσω να τηρήσετε τον χρόνο για να μπορέσουμε να μπούμε στη νομοθετική εργασία.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Ορίστε, έχετε τον λόγο.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ΧΡΗΣΤΟΣ ΚΑΤΣΩΤΗΣ:</w:t>
      </w:r>
      <w:r w:rsidRPr="00487E91">
        <w:rPr>
          <w:rFonts w:ascii="Arial" w:hAnsi="Arial" w:cs="Arial"/>
          <w:color w:val="222222"/>
          <w:sz w:val="24"/>
          <w:szCs w:val="24"/>
          <w:shd w:val="clear" w:color="auto" w:fill="FFFFFF"/>
          <w:lang w:eastAsia="el-GR"/>
        </w:rPr>
        <w:t xml:space="preserve"> Κύριε Υπουργέ, με συνεχείς ερωτήσεις Βουλευτές του ΚΚΕ σας θέτουν σημαντικά προβλήματα και αιτήματα εργαζομένων όλων των κλάδων και ιδιαίτερα των εποχιακά εργαζομένων στον τουρισμό και τον επισιτισμό, για τους οποίους φέτος τα προβλήματα θα είναι σοβαρά, όπως επίσης και των ανέργων, των αυτοαπασχολουμένων και των επιστημόνων όλης της χώρας.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Με αυτή την ερώτηση θέτουμε τις σοβαρές συνέπειες που προκύπτουν από την έλλειψη μέτρων που υποδεικνύει η επιστημονική κοινότητα για τον περιορισμό της διασποράς του κορωνοϊού στους χώρους δουλειάς. Ένα μέτρο </w:t>
      </w:r>
      <w:r w:rsidRPr="00487E91">
        <w:rPr>
          <w:rFonts w:ascii="Arial" w:hAnsi="Arial" w:cs="Arial"/>
          <w:color w:val="222222"/>
          <w:sz w:val="24"/>
          <w:szCs w:val="24"/>
          <w:shd w:val="clear" w:color="auto" w:fill="FFFFFF"/>
          <w:lang w:eastAsia="el-GR"/>
        </w:rPr>
        <w:lastRenderedPageBreak/>
        <w:t xml:space="preserve">που πήρατε, για παράδειγμα, είναι η απαγόρευση των συναθροίσεων άνω των δέκα ατόμων και η καθολική απαγόρευση, εκτός των έξι περιπτώσεων, μετακίνησης των πολιτών. Όμως, σε μεγάλους επιχειρηματικούς ομίλους που απασχολούνται εκατοντάδες εργαζόμενοι ο ένας είναι πάνω στον άλλον, χωρίς να τηρείται καν η απόσταση του ενός μέτρου, με κοινόχρηστα μέσα εργασίας και με πλημμελή καθαριότητα, λόγω του μειωμένου αριθμού καθαριστριών. Έγιναν πρώτο θέμα αυτές τις μέρες οι ουρές στις τράπεζες. Όμως, αποσιωπάτε αυτή την εγκληματική στάση της εργοδοσίας. Καθημερινά οι καταγγελίες των εργαζομένων στα σωματεία είναι δεκάδες, ενώ αποκαλυπτικές είναι οι επιστολές των υπαλλήλων εταιρειών τηλεφωνικών κέντρων και κινητής τηλεφωνίας από μεγάλα εργοτάξια, ιδιωτικές κλινικές, βιομηχανικές μονάδες, εργοστάσια τροφίμων και από τα σουπερμάρκετ.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κτυπάει προειδοποιητικά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Καταθέτουμε βέβαια στα Πρακτικά καταγγελίες αυτών των σωματείων, για να δείτε το μέγεθος, αν θέλετε, της ασυδοσίας που υπάρχει όσον αφορά τα μέτρα τα οποία δεν παίρνονται στους χώρους δουλειάς.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Καταθέτω στα Πρακτικά αυτές τις καταγγελίες.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(Στο σημείο αυτό ο Βουλευτής κ. Χρήστος Κατσώτης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ευθύνη της Κυβέρνησης είναι μεγάλη, γιατί δεν έχει πάρει κανένα από τα υποδεικνυόμενα από τους επιστήμονες μέτρα προστασίας των εργαζομένων, ενώ επιπρόσθετα έχει αναστείλει και τους ελέγχους των επιχειρήσεων από το Σώμα Επιθεωρητών Εργασίας και από τους άλλους ελεγκτικούς μηχανισμούς.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Είναι χαρακτηριστικό ότι στο ξενοδοχείο «</w:t>
      </w:r>
      <w:r w:rsidRPr="00487E91">
        <w:rPr>
          <w:rFonts w:ascii="Arial" w:hAnsi="Arial" w:cs="Arial"/>
          <w:color w:val="222222"/>
          <w:sz w:val="24"/>
          <w:szCs w:val="24"/>
          <w:shd w:val="clear" w:color="auto" w:fill="FFFFFF"/>
          <w:lang w:val="en-US" w:eastAsia="el-GR"/>
        </w:rPr>
        <w:t>ACROPOL</w:t>
      </w:r>
      <w:r w:rsidRPr="00487E91">
        <w:rPr>
          <w:rFonts w:ascii="Arial" w:hAnsi="Arial" w:cs="Arial"/>
          <w:color w:val="222222"/>
          <w:sz w:val="24"/>
          <w:szCs w:val="24"/>
          <w:shd w:val="clear" w:color="auto" w:fill="FFFFFF"/>
          <w:lang w:eastAsia="el-GR"/>
        </w:rPr>
        <w:t xml:space="preserve">» που έχουν μεταφερθεί άνθρωποι για καραντίνα και έχει κρούσματα κορωνοϊού υποχρεώνουν τους εργαζόμενους ξενοδοχοϋπαλλήλους να προσφέρουν υπηρεσίες, άνθρωποι οι οποίοι δεν έχουν καμμία σχέση. Είναι πολύ επικίνδυνη αυτή η τακτική της εργοδοσίας και η Κυβέρνηση δεν παρεμβαίνει, παρ’ όλο που είναι υπ’ όψιν του Υπουργού Τουρισμού.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κτυπάει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Οι επιχειρηματικοί όμιλοι, κύριε Υπουργέ, εκμεταλλευόμενοι την πανδημία, την ανασφάλεια και την αγωνία των εργαζομένων, υποχρεώνουν σε </w:t>
      </w:r>
      <w:r w:rsidRPr="00487E91">
        <w:rPr>
          <w:rFonts w:ascii="Arial" w:hAnsi="Arial" w:cs="Arial"/>
          <w:color w:val="222222"/>
          <w:sz w:val="24"/>
          <w:szCs w:val="24"/>
          <w:shd w:val="clear" w:color="auto" w:fill="FFFFFF"/>
          <w:lang w:eastAsia="el-GR"/>
        </w:rPr>
        <w:lastRenderedPageBreak/>
        <w:t xml:space="preserve">συνέχιση εργασίας τους εργαζόμενους, χωρίς τις αναγκαίες χωροταξικές αλλαγές, την τήρηση αποστάσεων, την απολύμανση εργαλείων εργασίας με αντισηπτικά που είναι ανύπαρκτα και χωρίς τα ενδεικνυόμενα μέτρα υγείας και ασφάλειας για την αντιμετώπιση της πανδημίας.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Χαρακτηριστικό της εγκληματικής στάσης είναι η υποχρέωση των εργαζομένων να μετακινούνται σε άλλα κτήρια των ομίλων, κάτι που και εσείς προβλέπετε στην ΠΝΠ, αλλάζοντας δύο και τρία μέσα μαζικής μεταφοράς και με ίδιους όρους εργασίας εκθέτοντας σε όλο και μεγαλύτερο κίνδυνο τους εργαζόμενους, και όχι μόνο, από τη διασπορά του κορωνοϊού. Στα ύποπτα κρούσματα δεν γίνεται τεστ. Είναι στην ευθύνη του εργαζόμενου, λέει η εργοδοσία, το αν θα κάνει το τεστ ή όχι, όπως καταγγέλλουν οι εργαζόμενοι. Ασυμπτωματικοί εργαζόμενοι που έχουν κρούσματα κορωνοϊού στον περίγυρό τους αναγκάζονται να τα αποκρύπτουν και να προσέρχονται στην εργασία τους.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Υπάρχουν μεγάλες ευθύνες της Κυβέρνησης και εμείς σας ρωτάμε αν προτίθεστε να πάρετε μέτρα, ώστε να διασφαλιστούν όλοι οι ενδεδειγμένοι όροι που έχει υποδείξει η επιστημονική κοινότητα για την υγεία και ασφάλεια των εργαζομένων, του λαού γενικά, σε τόσους χώρους δουλειάς.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Σας ευχαριστώ.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lastRenderedPageBreak/>
        <w:t>ΠΡΟΕΔΡΕΥΟΥΣΑ (Σοφία Σακοράφα):</w:t>
      </w:r>
      <w:r w:rsidRPr="00487E91">
        <w:rPr>
          <w:rFonts w:ascii="Arial" w:hAnsi="Arial" w:cs="Arial"/>
          <w:bCs/>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eastAsia="el-GR"/>
        </w:rPr>
        <w:t xml:space="preserve">Ευχαριστούμε, κύριε συνάδελφε.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Ορίστε, κύριε Υπουργέ, έχετε τον λόγο.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111111"/>
          <w:sz w:val="24"/>
          <w:szCs w:val="24"/>
          <w:shd w:val="clear" w:color="auto" w:fill="FFFFFF"/>
          <w:lang w:eastAsia="el-GR"/>
        </w:rPr>
        <w:t>ΙΩΑΝΝΗΣ ΒΡΟΥΤΣΗΣ (Υπουργός Εργασίας και Κοινωνικών Υποθέσεων):</w:t>
      </w:r>
      <w:r w:rsidRPr="00487E91">
        <w:rPr>
          <w:rFonts w:ascii="Arial" w:hAnsi="Arial" w:cs="Arial"/>
          <w:color w:val="222222"/>
          <w:sz w:val="24"/>
          <w:szCs w:val="24"/>
          <w:shd w:val="clear" w:color="auto" w:fill="FFFFFF"/>
          <w:lang w:eastAsia="el-GR"/>
        </w:rPr>
        <w:t xml:space="preserve"> Σας ευχαριστώ πάρα πολύ, κυρία Πρόεδρε, όπως ευχαριστώ και τον συνάδελφό κ. Κατσώτη γι’ αυτή την ενδιαφέρουσα επίκαιρη ερώτηση που δίνει την ευκαιρία να συζητήσουμε στην ελληνική Βουλή ένα ζήτημα το οποίο έχει το ειδικό του βάρος και την ξεχωριστή αντιμετώπιση μέσα στην κρίση που βιώνουμε.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συνάδελφε, πρέπει να σας πω ότι τόσο την προηγούμενη περίοδο όσο και την προ-προηγούμενη συνεχίζω να λέω σταθερά ότι έχω απόλυτη εμπιστοσύνη στο Σώμα Επιθεώρησης Εργασίας.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Σώμα Επιθεώρησης Εργασίας αποτελείται από εξαίρετους υπαλλήλους, γνώστες του αντικειμένου που έχουν κληθεί να επιτελέσουν -το αντικείμενο αυτό έχει σχέση με την υπεράσπιση των εργατικών δικαιωμάτων- και κάνουν εξαιρετικά τη δουλειά τους. Το Σώμα Επιθεώρησης Εργασίας εξοπλίζεται διαχρονικά από όλες τις κυβερνήσεις με ηλεκτρονικούς υπολογιστές, με ειδικό οργανωτικό πλαίσιο για τους εξειδικευμένους ελέγχους που κάνει, ενώ ενισχύεται με ανθρώπινο δυναμικό, όπως το τελευταίο διάστημα </w:t>
      </w:r>
      <w:r w:rsidRPr="00487E91">
        <w:rPr>
          <w:rFonts w:ascii="Arial" w:hAnsi="Arial" w:cs="Arial"/>
          <w:color w:val="222222"/>
          <w:sz w:val="24"/>
          <w:szCs w:val="24"/>
          <w:shd w:val="clear" w:color="auto" w:fill="FFFFFF"/>
          <w:lang w:eastAsia="el-GR"/>
        </w:rPr>
        <w:lastRenderedPageBreak/>
        <w:t xml:space="preserve">που ενισχύθηκε με δεκάδες νέους υπαλλήλους. Ωστόσο, αυτά θα τα αναφέρουμε κάποια άλλη στιγμή στη Βουλή. Επίσης, θέλω να σας πω ότι συνεχίζει να κάνει απρόσκοπτα κανονικά τη δουλειά του.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Όμως, πρέπει να συνομολογήσω ότι δεν είμαι από αυτούς που θα παραδεχτούν ότι τα πράγματα είναι παράδεισος στην αγορά εργασίας. Ποτέ δεν υπήρξε κάτι τέτοιο. Ειδικά τώρα, όμως, μέσα σε ένα τέτοιο ακανόνιστο περιβάλλον που τα πάντα έχουν αλλάξει κανείς δεν μπορεί να ισχυριστεί ότι μπορούμε να έχουμε την απαίτηση τα πράγματα να είναι τόσο κανονικά όσο ήταν πριν την κρίση. Ωστόσο, εννοείται ότι το Σώμα Επιθεώρησης Εργασίας είναι στην πρώτη γραμμή της υπεράσπισης των εργασιακών δικαιωμάτων και ειδικά γι’ αυτό το οποίο αναφέρετε, για τα ζητήματα που αφορούν την αντιμετώπιση της διασποράς του ιού.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Το Υπουργείο Εργασίας σε συνεργασία με το ΣΕΠΕ από την πρώτη στιγμή που βρέθηκε το πρώτο κρούσμα του ιού έδωσε κατευθύνσεις προς το ΣΕΠΕ να ενεργοποιήσει όλες τις δυνάμεις για την περιφρούρηση και τη διασφάλιση των εργαζομένων απέναντι στα συγκεκριμένα ζητήματα μέσα στους εργασιακούς χώρους.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Θέλω, λοιπόν, να σας πω -θα τα πω και πιο αναλυτικά στη δευτερολογία μου- ότι η δουλειά γίνεται. Έχω εμπιστοσύνη στους υπαλλήλους του ΣΕΠΕ και στηρίζουμε το ΣΕΠΕ, γιατί είναι η ασπίδα στήριξης των εργαζομένων. Το ΣΕΠΕ </w:t>
      </w:r>
      <w:r w:rsidRPr="00487E91">
        <w:rPr>
          <w:rFonts w:ascii="Arial" w:hAnsi="Arial" w:cs="Arial"/>
          <w:color w:val="222222"/>
          <w:sz w:val="24"/>
          <w:szCs w:val="24"/>
          <w:shd w:val="clear" w:color="auto" w:fill="FFFFFF"/>
          <w:lang w:eastAsia="el-GR"/>
        </w:rPr>
        <w:lastRenderedPageBreak/>
        <w:t xml:space="preserve">λειτουργεί στον βαθμό που μπορεί και μέσα σε αυτό το περιβάλλον, καθώς και εκεί δεν μπορώ να πω τίποτα για τους υπαλλήλους του, καθώς σε όλες τις υπηρεσίες αξιοποιούν την άδεια ειδικού σκοπού, αφού είναι γονείς. Δεν μπορώ να πω σε κάποιον ότι επειδή εργάζεται σ’ αυτό το ειδικό σώμα δεν μπορεί να πάρει άδεια ειδικού σκοπού, εκτός αν το υπερασπιστεί κάποιος άλλος αυτό. Όμως, το ΣΕΠΕ συνεχίζει να κάνει τη δουλειά του απρόσκοπτα και έχουν ήδη ληφθεί μέτρα τα οποία και θα αναδείξω στη δευτερολογία μου. </w:t>
      </w:r>
    </w:p>
    <w:p w:rsidR="00487E91" w:rsidRPr="00487E91" w:rsidRDefault="00487E91" w:rsidP="00487E91">
      <w:pPr>
        <w:spacing w:after="160" w:line="600" w:lineRule="auto"/>
        <w:ind w:firstLine="720"/>
        <w:jc w:val="both"/>
        <w:rPr>
          <w:rFonts w:ascii="Arial" w:hAnsi="Arial" w:cs="Arial"/>
          <w:bCs/>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ΠΡΟΕΔΡΕΥΟΥΣΑ (Σοφία Σακοράφα):</w:t>
      </w:r>
      <w:r w:rsidRPr="00487E91">
        <w:rPr>
          <w:rFonts w:ascii="Arial" w:hAnsi="Arial" w:cs="Arial"/>
          <w:bCs/>
          <w:color w:val="222222"/>
          <w:sz w:val="24"/>
          <w:szCs w:val="24"/>
          <w:shd w:val="clear" w:color="auto" w:fill="FFFFFF"/>
          <w:lang w:eastAsia="el-GR"/>
        </w:rPr>
        <w:t xml:space="preserve"> Ευχαριστούμε, κύριε Υπουργέ.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Ορίστε, κύριε Κατσώτη, έχετε τον λόγο για τρία λεπτά.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ΧΡΗΣΤΟΣ ΚΑΤΣΩΤΗΣ:</w:t>
      </w:r>
      <w:r w:rsidRPr="00487E91">
        <w:rPr>
          <w:rFonts w:ascii="Arial" w:hAnsi="Arial" w:cs="Arial"/>
          <w:color w:val="222222"/>
          <w:sz w:val="24"/>
          <w:szCs w:val="24"/>
          <w:shd w:val="clear" w:color="auto" w:fill="FFFFFF"/>
          <w:lang w:eastAsia="el-GR"/>
        </w:rPr>
        <w:t xml:space="preserve"> Κύριε Υπουργέ, εμείς δεν θέλουμε να καταγγείλουμε το ΣΕΠΕ και τη λειτουργία του, αλλά συνολικά την Κυβέρνηση για τα μέτρα που αυτή παίρνει ή δεν παίρνει για την προστασία των εργαζομένων στους χώρους δουλειάς. Γι’ αυτό και με την ερώτησή μας αναδείξαμε αυτά τα μεγάλα προβλήματα και την ανάγκη να ληφθούν άμεσα μέτρα.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Όμως, τα προβλήματα οξύνονται, τα αδιέξοδα των εργαζομένων μεγαλώνουν, ακριβώς γιατί η Κυβέρνηση αυτή την περίοδο με τις πέντε πράξεις νομοθετικού περιεχομένου παίρνει μέτρα με τα οποία ενισχύει την εργοδοτική επίθεση ενάντια σε ό,τι δικαίωμα έχει απομείνει από τα μνημονιακά μέτρα.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Ο «κερδοϊός» τον οποίο υπηρετείτε με αυτή την πολιτική και όλα τα μέτρα για τη δήθεν προστασία σκορπούν τη μόλυνση στους εργαζόμενους και τον λαό. Οι απολύσεις, η πλήρης ανατροπή στις εργασιακές σχέσεις, η αναστολή της σύμβασης εργασίας εν μέρει ή εν όλω των εργαζομένων, η μείωση του μισθού κατά 50% από την εκ περιτροπής απασχόληση δύο εβδομάδες τον μήνα -που ο συνάδελφος προηγουμένως είπε να το πάρετε πίσω, όπως βέβαια και εμείς-, τα ωράρια που καθορίζονται από την εργοδοσία χωρίς άμεση καταχώρηση στην «ΕΡΓΑΝΗ», αλλά συγκεντρωτικά στο μέλλον, το δώρο του Πάσχα που πέρασε στις καλένδες για χιλιάδες εργαζόμενους είναι όσα επέφερε αυτή η πολιτική σας για τη στήριξη, όπως λέτε, των εργαζομένων.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περιστολή των συνδικαλιστικών και δημοκρατικών ελευθεριών που συνοδεύουν όλα αυτά τα μέτρα ενισχύουν την εργοδοτική τρομοκρατία και την παρεμπόδιση ακόμα και της λειτουργίας των επιτροπών υγιεινής και ασφάλειας, ενώ λέτε ότι στηρίζετε το ΣΕΠΕ, ιδιαίτερα σε αυτές τις συνθήκες.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Και εδώ θέλουμε να καταθέσουμε πάλι για τα Πρακτικά μία καταγγελία της εργοδοσίας του «</w:t>
      </w:r>
      <w:r w:rsidRPr="00487E91">
        <w:rPr>
          <w:rFonts w:ascii="Arial" w:hAnsi="Arial" w:cs="Arial"/>
          <w:color w:val="222222"/>
          <w:sz w:val="24"/>
          <w:szCs w:val="24"/>
          <w:shd w:val="clear" w:color="auto" w:fill="FFFFFF"/>
          <w:lang w:val="en-US" w:eastAsia="el-GR"/>
        </w:rPr>
        <w:t>PRAKTIKER</w:t>
      </w:r>
      <w:r w:rsidRPr="00487E91">
        <w:rPr>
          <w:rFonts w:ascii="Arial" w:hAnsi="Arial" w:cs="Arial"/>
          <w:color w:val="222222"/>
          <w:sz w:val="24"/>
          <w:szCs w:val="24"/>
          <w:shd w:val="clear" w:color="auto" w:fill="FFFFFF"/>
          <w:lang w:eastAsia="el-GR"/>
        </w:rPr>
        <w:t xml:space="preserve">», η οποία λέει με λίγα λόγια στους εργαζόμενους ότι επειδή με την πράξη νομοθετικού περιεχομένου αναστέλλονται όλες οι συνδικαλιστικές λειτουργίες, άρα λοιπόν δεν μπορεί να λειτουργεί καμία επιτροπή, ούτε η επιτροπή για την υγιεινή και ασφάλεια. Το λέει με έγγραφό της η εργοδοσία στους εργαζόμενους. Σε αυτές τις συνθήκες, </w:t>
      </w:r>
      <w:r w:rsidRPr="00487E91">
        <w:rPr>
          <w:rFonts w:ascii="Arial" w:hAnsi="Arial" w:cs="Arial"/>
          <w:color w:val="222222"/>
          <w:sz w:val="24"/>
          <w:szCs w:val="24"/>
          <w:shd w:val="clear" w:color="auto" w:fill="FFFFFF"/>
          <w:lang w:eastAsia="el-GR"/>
        </w:rPr>
        <w:lastRenderedPageBreak/>
        <w:t>δηλαδή, οι επιτροπές υγιεινής και ασφαλείας θα πρέπει να αναστείλουν τη λειτουργία τους. Αυτό τους λέει.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κτυπάει προειδοποιητικά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Συμφωνείτε με αυτό; Πρέπει να μας απαντήσετε αν συμφωνείτε αλλιώς να μας πείτε τι μέτρα προτίθεστε να πάρετε.</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lang w:eastAsia="el-GR"/>
        </w:rPr>
        <w:t xml:space="preserve">Η εργοδοσία, λοιπόν, με </w:t>
      </w:r>
      <w:r w:rsidRPr="00487E91">
        <w:rPr>
          <w:rFonts w:ascii="Arial" w:hAnsi="Arial" w:cs="Arial"/>
          <w:sz w:val="24"/>
          <w:szCs w:val="24"/>
          <w:shd w:val="clear" w:color="auto" w:fill="FFFFFF"/>
          <w:lang w:eastAsia="el-GR"/>
        </w:rPr>
        <w:t>τη στήριξή σας και έχει ξεσαλώσει. Τα 800 ευρώ επίδομα και αυτό όχι για όλους τους εργαζόμενους γιατί εξαιρεί χιλιάδες εποχιακά εργαζόμενους, ανέργους και άλλους που εργάζονται με εργόσημο –πλήττονται βέβαια πολύ περισσότεροι- δεν μπορεί να καλύψει αυτό το επίδομα, το μόνιμο τσάκισμα των δικαιωμάτων που θα ακολουθούν του εργαζόμενους μόνιμα το επόμενο διάστημα.</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Εδώ υπάρχει επίσης μία επιστολή των εξτρά εργαζομένων στον τουρισμό που απευθύνεται στους ξενοδόχους και στην Κυβέρνηση. Και αυτή θα την καταθέσω στα Πρακτικά να την δείτε, κύριε Υπουργέ, και θα δείτε ποιο είναι το μέγεθος –να το πω έτσι- των προβλημάτων που αντιμετωπίζουν αυτοί οι εργαζόμενοι.</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 xml:space="preserve">Η Κυβέρνηση χρειάζεται να πάρει άμεσα μέτρα για την προστασία των εργαζομένων με συνεχείς ελέγχους για την εφαρμογή όλων όσων υποδεικνύει </w:t>
      </w:r>
      <w:r w:rsidRPr="00487E91">
        <w:rPr>
          <w:rFonts w:ascii="Arial" w:hAnsi="Arial" w:cs="Arial"/>
          <w:sz w:val="24"/>
          <w:szCs w:val="24"/>
          <w:shd w:val="clear" w:color="auto" w:fill="FFFFFF"/>
          <w:lang w:eastAsia="el-GR"/>
        </w:rPr>
        <w:lastRenderedPageBreak/>
        <w:t>η επιστημονική κοινότητα, να καταργηθούν άμεσα όλα τα αντεργατικά μέτρα της ΠΝΠ.</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Καταθέτουμε επίσης στα Πρακτικά ψήφισμα των εκατοντάδων οργανώσεων των εργαζομένων και των συνταξιούχων που διεκδικούν συγκεκριμένα μέτρα προστασίας τους άμεσα από την Κυβέρνηση τώρα, χωρίς άλλη καθυστέρηση.</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Εμείς πιστεύουμε ότι η αντεπίθεση της εργατικής τάξης είναι μονόδρομος, δεν μπορεί να σιωπήσει για να μπορέσει να διεκδικήσει αυτή την ανατροπή αυτής της πολιτικής, η οποία είναι πραγματικά θανατηφόρα, χειρότερα βέβαια από αυτή την επιδημία που σήμερα κυριαρχεί στη χώρα μας και πρέπει να υπάρχει ατομική ευθύνη -εμείς λέμε ότι πρέπει να υπάρξει- αλλά όμως πέρα από εκεί η συλλογική ευθύνη, η κυβερνητική ευθύνη θα πρέπει να είναι αυτή που θα αντιμετωπίσει τα μεγάλα προβλήματα των εργαζομένων και του λαού.</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iCs/>
          <w:sz w:val="24"/>
          <w:szCs w:val="24"/>
          <w:bdr w:val="none" w:sz="0" w:space="0" w:color="auto" w:frame="1"/>
          <w:shd w:val="clear" w:color="auto" w:fill="FFFFFF"/>
          <w:lang w:eastAsia="el-GR"/>
        </w:rPr>
        <w:t>(Στο σημείο αυτό ο Βουλευτής κ. Χρήστος Κατσώτης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ΠΡΟΕΔΡΕΥΟΥΣΑ (Σοφία Σακοράφα):</w:t>
      </w:r>
      <w:r w:rsidRPr="00487E91">
        <w:rPr>
          <w:rFonts w:ascii="Arial" w:hAnsi="Arial" w:cs="Arial"/>
          <w:sz w:val="24"/>
          <w:szCs w:val="24"/>
          <w:lang w:eastAsia="el-GR"/>
        </w:rPr>
        <w:t xml:space="preserve"> Ευχαριστώ, κύριε συνάδελφε.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Τον λόγο έχει τώρα ο κύριος Υπουργός για τη δευτερολογία του.</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ΙΩΑΝΝΗΣ ΒΡΟΥΤΣΗΣ (Υπουργός Εργασίας και Κοινωνικών Υποθέσεων): </w:t>
      </w:r>
      <w:r w:rsidRPr="00487E91">
        <w:rPr>
          <w:rFonts w:ascii="Arial" w:hAnsi="Arial" w:cs="Arial"/>
          <w:sz w:val="24"/>
          <w:szCs w:val="24"/>
          <w:lang w:eastAsia="el-GR"/>
        </w:rPr>
        <w:t>Ευχαριστώ, κυρία Πρόεδρε.</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 xml:space="preserve">Δυστυχώς, ο αγαπητός συνάδελφος εκ μέρους του Κομμουνιστικού Κόμματος Ελλάδας δεν απέφυγε και πάλι να πολιτικοποιήσει τον κορωνοϊό. Είναι στο DNA του Κομμουνιστικού Κόμματος να θέλει να κάνει πολιτική αντιπαράθεση σε οποιοδήποτε περιβάλλον, ακόμα και σε ζητήματα τα οποία σε όλο τον κόσμο έχουν αναγνωριστεί ως πανδημία. Και αυτή η κρίση, κύριε συνάδελφε του Κομμουνιστικού Κόμματος, δεν διαπερνά μόνο την Ελλάδα, διαπερνά την Ευρώπη, διαπερνά ολόκληρο τον κόσμο, ισχυρότατες οικονομίες οι οποίες αυτήν τη στιγμή γονατίζουν. </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Δεν ξέρω από πού απορρέουν αυτά που λέτε. Επιτρέψτε μου όμως, επειδή μου ασκήσατε σκληρή κριτική –όχι προσωπικά, στην Κυβέρνηση- για τα μέτρα που έχουμε πάρει, θέλω να σας πω ότι κάνετε μεγάλο λάθος. Στο επίκεντρο του ενδιαφέροντος και της προστασίας δεν είναι δικό σας δικαίωμα-προνόμιο να είναι ο εργαζόμενος. Δικό μας είναι! Εμείς πρέπει να το κάνουμε και στο κέντρο της πολιτικής και της ιδεολογίας μας έχουμε τον άνθρωπο και τον εργαζόμενο. Πρώτα και κύρια!</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lastRenderedPageBreak/>
        <w:t>Και έχουμε επιτύχει σε αυτό, υπό την έννοια ότι οι πολιτικές μας όλα αυτά τα χρόνια, η δική μας πολιτική αντίληψη ήταν να δημιουργήσουμε μία οικονομία που να διαμορφώνει ένα περιβάλλον που μέσα από την άνθιση της οικονομίας να δημιουργεί πλούτο και ο πλούτος να στηρίζει τον άνθρωπο και τον εργαζόμενο.</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Ποια είναι η δική σας θέση; Τι είπατε σήμερα; Μιλήσατε σαν να μην γίνεται τίποτα στον περιβάλλοντα χώρο. Καλά, το ΚΚΕ πού είναι; Εκτός τόπου και χρόνου; Στον Άρη ζει το Κομμουνιστικό Κόμμα Ελλάδας; Δεν βλέπει ότι το 86% των επιχειρήσεων καταρρέουν και έχουν κλείσει; Το ακούσατε αυτό ή κλείνετε τα αυτιά σας και λέτε άλλα πράγματα στους δικούς σας ανθρώπους;</w:t>
      </w:r>
    </w:p>
    <w:p w:rsidR="00487E91" w:rsidRPr="00487E91" w:rsidRDefault="00487E91" w:rsidP="00487E91">
      <w:pPr>
        <w:spacing w:after="160" w:line="600" w:lineRule="auto"/>
        <w:ind w:firstLine="720"/>
        <w:jc w:val="center"/>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(Θόρυβος-Διαμαρτυρίες από την πτέρυγα του ΚΚΕ)</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Θα παίρνετε τις απαντήσεις που σας αρμόζουν, κύριε Κατσώτη. Τέλος τα ιδεολογικο-πολιτικά παιχνιδάκια! Εδώ θα παίρνετε τις απαντήσεις που σας αρμόζουν και σας αξίζουν!</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 xml:space="preserve">Για να συνεννοούμαστε, με βάση τα στοιχεία που ανακοίνωσα λίγο πριν, το 86% των ελληνικών επιχειρήσεων καταρρέουν, είτε τις έχουν κλείσει με διοικητική αναστολή είτε ο τζίρος τους έχει υποστεί σοβαρή ζημιά. Τι θέλετε να μου πείτε για το 86% των ελληνικών επιχειρήσεων; Ότι κλέβουν τους εργαζόμενους και παραβιάζονται ωράρια; Συνειδητοποιείτε τι λέτε; </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lastRenderedPageBreak/>
        <w:t xml:space="preserve">Σε κάθε περίπτωση, κυρίες και κύριοι συνάδελφοι, θέλω να ξέρετε ότι η ελληνική Κυβέρνηση έχοντας στο επίκεντρο του ενδιαφέροντος τον εργαζόμενο γιατί την επόμενη ακριβώς μέρα της κρίσης ζητάμε ένα και μόνο πράγμα: να διατηρηθούν οι θέσεις εργασίας. Και κάνουμε τα πάντα για αυτό, διότι δεν μπορεί να υπάρχει ελληνική οικονομία αν δεν υπάρχουν εργαζόμενοι και θέσεις εργασίας. Και πήραμε μέτρα πρωτοφανή. Πήραμε το μέτρο της αναστολής της σχέσης σύμβασης εργασίας, βάζοντας σε μία «ομπρέλα» ένα εκατομμύριο οκτακόσιες χιλιάδες μισθωτούς, αυτοαπασχολούμενους –που θα πάρουν τα 800 ευρώ- ελεύθερους επαγγελματίες, δηλαδή το σύνολο των Ελλήνων εργαζομένων. Το συνειδητοποιείτε; Και αυτή τη στιγμή μας ασκείτε κριτική ότι δεν ενδιαφερόμαστε για τους εργαζόμενους; </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Πήραμε το δύσκολο μέτρο το πρωτοφανές της ακύρωσης των απολύσεων που γίνονται μετά τις 20 Μαρτίου και βάλαμε μία ρήτρα, έναν παρανομαστή, όποιο μέτρο ευνοϊκό βάλαμε για τις επιχειρήσεις σε όποιο επίπεδο είτε αναστολή υποβολής δηλώσεων φόρου, ασφαλιστικών εισφορών, ΦΠΑ, εκπτώσεων, ό,τι μέτρο και αν πήραμε, στον παρονομαστή υπήρχε ένα μόνο στοιχείο: η ρήτρα διατήρησης θέσεων εργασίας.</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 xml:space="preserve">Συνοψίζοντας, κυρία Πρόεδρε, θέλω να πω ότι σφάλλει ο κύριος συνάδελφος εκ μέρους του Κομμουνιστικού Κόμματος. Δεν έχει το προνόμιο να λέει και να διεκδικεί ότι έχει το στοιχείο της ευαισθησίας. Νοιαζόμαστε, έλεγχοι </w:t>
      </w:r>
      <w:r w:rsidRPr="00487E91">
        <w:rPr>
          <w:rFonts w:ascii="Arial" w:hAnsi="Arial" w:cs="Arial"/>
          <w:sz w:val="24"/>
          <w:szCs w:val="24"/>
          <w:shd w:val="clear" w:color="auto" w:fill="FFFFFF"/>
          <w:lang w:eastAsia="el-GR"/>
        </w:rPr>
        <w:lastRenderedPageBreak/>
        <w:t>εκ μέρους του ΣΕΠΕ γίνονται. Είμαστε από πάνω. Παρακολουθούμε τις εξελίξεις. Δίνουμε μάχη καθημερινά και με μειωμένο ανθρώπινο δυναμικό. Μέσα στο Υπουργείο Εργασίας υπάρχουν υπάλληλοι στον ΥΕΦΚΑ, στην ΗΔΙΚΑ, στον ΟΠΕΚΑ, στο Υπουργείο –επαναλαμβάνω- που δίνουν τη μάχη τη δύσκολη αυτή τη στιγμή για τη χώρα που έχει αποδυναμωθεί το ανθρώπινο δυναμικό, όλοι μαζί ενωμένοι για να στηρίξουμε τους εργαζομένους, τις επιχειρήσεις ταυτόχρονα και τη χώρα, ώστε την επόμενη μέρα να βγούμε όλοι μαζί ενωμένοι.</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Ευχαριστώ πολύ.</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ΠΡΟΕΔΡΕΥΟΥΣΑ (Σοφία Σακοράφα):</w:t>
      </w:r>
      <w:r w:rsidRPr="00487E91">
        <w:rPr>
          <w:rFonts w:ascii="Arial" w:hAnsi="Arial" w:cs="Arial"/>
          <w:sz w:val="24"/>
          <w:szCs w:val="24"/>
          <w:lang w:eastAsia="el-GR"/>
        </w:rPr>
        <w:t xml:space="preserve"> Κι εγώ σας ευχαριστώ, κύριε Υπουργέ.</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Κυρίες και κύριοι συνάδελφοι, ολοκληρώθηκε η συζήτηση των επίκαιρων ερωτήσεων.</w:t>
      </w:r>
    </w:p>
    <w:p w:rsidR="00487E91" w:rsidRPr="00487E91" w:rsidRDefault="00487E91" w:rsidP="00487E91">
      <w:pPr>
        <w:spacing w:after="160" w:line="600" w:lineRule="auto"/>
        <w:ind w:firstLine="720"/>
        <w:jc w:val="center"/>
        <w:rPr>
          <w:rFonts w:ascii="Arial" w:hAnsi="Arial" w:cs="Arial"/>
          <w:color w:val="FF0000"/>
          <w:sz w:val="24"/>
          <w:szCs w:val="24"/>
          <w:shd w:val="clear" w:color="auto" w:fill="FFFFFF"/>
          <w:lang w:eastAsia="el-GR"/>
        </w:rPr>
      </w:pPr>
      <w:r w:rsidRPr="00487E91">
        <w:rPr>
          <w:rFonts w:ascii="Arial" w:hAnsi="Arial" w:cs="Arial"/>
          <w:color w:val="FF0000"/>
          <w:sz w:val="24"/>
          <w:szCs w:val="24"/>
          <w:shd w:val="clear" w:color="auto" w:fill="FFFFFF"/>
          <w:lang w:eastAsia="el-GR"/>
        </w:rPr>
        <w:t>ΑΛΛΑΓΗ ΣΕΛΙΔΑΣ ΛΟΓΩ ΑΛΛΑΓΗΣ ΘΕΜΑΤΟΣ</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b/>
          <w:sz w:val="24"/>
          <w:szCs w:val="24"/>
          <w:lang w:eastAsia="el-GR"/>
        </w:rPr>
        <w:t>ΠΡΟΕΔΡΕΥΟΥΣΑ (Σοφία Σακοράφα):</w:t>
      </w:r>
      <w:r w:rsidRPr="00487E91">
        <w:rPr>
          <w:rFonts w:ascii="Arial" w:hAnsi="Arial" w:cs="Arial"/>
          <w:sz w:val="24"/>
          <w:szCs w:val="24"/>
          <w:lang w:eastAsia="el-GR"/>
        </w:rPr>
        <w:t xml:space="preserve"> </w:t>
      </w:r>
      <w:r w:rsidRPr="00487E91">
        <w:rPr>
          <w:rFonts w:ascii="Arial" w:hAnsi="Arial" w:cs="Arial"/>
          <w:sz w:val="24"/>
          <w:szCs w:val="24"/>
          <w:shd w:val="clear" w:color="auto" w:fill="FFFFFF"/>
          <w:lang w:eastAsia="el-GR"/>
        </w:rPr>
        <w:t>Εισερχόμαστε στην ημερήσια διάταξη της</w:t>
      </w:r>
    </w:p>
    <w:p w:rsidR="00487E91" w:rsidRPr="00487E91" w:rsidRDefault="00487E91" w:rsidP="00487E91">
      <w:pPr>
        <w:spacing w:after="160" w:line="600" w:lineRule="auto"/>
        <w:ind w:firstLine="720"/>
        <w:jc w:val="center"/>
        <w:rPr>
          <w:rFonts w:ascii="Arial" w:hAnsi="Arial" w:cs="Arial"/>
          <w:b/>
          <w:sz w:val="24"/>
          <w:szCs w:val="24"/>
          <w:shd w:val="clear" w:color="auto" w:fill="FFFFFF"/>
          <w:lang w:eastAsia="el-GR"/>
        </w:rPr>
      </w:pPr>
      <w:r w:rsidRPr="00487E91">
        <w:rPr>
          <w:rFonts w:ascii="Arial" w:hAnsi="Arial" w:cs="Arial"/>
          <w:b/>
          <w:sz w:val="24"/>
          <w:szCs w:val="24"/>
          <w:shd w:val="clear" w:color="auto" w:fill="FFFFFF"/>
          <w:lang w:eastAsia="el-GR"/>
        </w:rPr>
        <w:t>ΝΟΜΟΘΕΤΙΚΗΣ ΕΡΓΑΣΙΑΣ</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 xml:space="preserve">Κύριοι συνάδελφοι, θα μου επιτρέψετε προηγουμένως να κάνω μία υπενθύμιση προς όλους, ότι στη Διάσκεψη των Προέδρων αποφασίσαμε κατά </w:t>
      </w:r>
      <w:r w:rsidRPr="00487E91">
        <w:rPr>
          <w:rFonts w:ascii="Arial" w:hAnsi="Arial" w:cs="Arial"/>
          <w:sz w:val="24"/>
          <w:szCs w:val="24"/>
          <w:shd w:val="clear" w:color="auto" w:fill="FFFFFF"/>
          <w:lang w:eastAsia="el-GR"/>
        </w:rPr>
        <w:lastRenderedPageBreak/>
        <w:t>τη διαδικασία της νομοθετικής εργασίας να παραμένουν μέσα στην Αίθουσα και να παρίστανται μονάχα οι εισηγητές, οι ειδικοί αγορητές των νομοσχεδίων, οι Κοινοβουλευτικοί Εκπρόσωποι, πρώην Πρόεδροι του Κοινοβουλίου και οι Αρχηγοί των πολιτικών ομάδων. Θα παρακαλούσα, λοιπόν, όποιος δεν συμμετέχει στους προαναφερόμενους και δεν έχει δουλειά μέσα στην Αίθουσα να αποχωρήσει αυτή τη στιγμή.</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shd w:val="clear" w:color="auto" w:fill="FFFFFF"/>
          <w:lang w:eastAsia="el-GR"/>
        </w:rPr>
        <w:t xml:space="preserve">Μόνη συζήτηση και ψήφιση επί της αρχής, των άρθρων και του συνόλου του σχεδίου νόμου </w:t>
      </w:r>
      <w:r w:rsidRPr="00487E91">
        <w:rPr>
          <w:rFonts w:ascii="Arial" w:hAnsi="Arial" w:cs="Arial"/>
          <w:sz w:val="24"/>
          <w:szCs w:val="24"/>
          <w:lang w:eastAsia="el-GR"/>
        </w:rPr>
        <w:t>του Υπουργείου Υγείας: «Κύρωση α) της από 25.2.2020 Π.Ν.Π. «Κατεπείγοντα μέτρα αποφυγής και περιορισμού της διάδοσης κορωνοϊού» (Α΄42), β) της από 11.3.2020 Π.Ν.Π. «Κατεπείγοντα μέτρα αντιμετώπισης των αρνητικών συνεπειών της εμφάνισης του κορωνοϊού COVID-19 και της ανάγκης περιορισμού της διάδοσής του» (Α΄55) και γ) της από 14.3.2020 Π.Ν.Π. «Κατεπείγοντα μέτρα αντιμετώπισης της ανάγκης περιορισμού της διασποράς του κορωνοϊού COVID-19» (Α΄64)».</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Η Διάσκεψη των Προέδρων αποφάσισε στη συνεδρίασή της στις 18 Μαρτίου 2020 τη συζήτηση του νομοσχεδίου σε μία συνεδρίαση, με τη διαδικασία της οργανωμένης συζήτησης ενιαία επί της αρχής, επί των άρθρων και των τροπολογιών.</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sz w:val="24"/>
          <w:szCs w:val="24"/>
          <w:shd w:val="clear" w:color="auto" w:fill="FFFFFF"/>
          <w:lang w:eastAsia="el-GR"/>
        </w:rPr>
        <w:t>Συμφωνεί το Σώμα;</w:t>
      </w:r>
    </w:p>
    <w:p w:rsidR="00487E91" w:rsidRPr="00487E91" w:rsidRDefault="00487E91" w:rsidP="00487E91">
      <w:pPr>
        <w:spacing w:after="160" w:line="600" w:lineRule="auto"/>
        <w:ind w:firstLine="720"/>
        <w:jc w:val="both"/>
        <w:rPr>
          <w:rFonts w:ascii="Arial" w:hAnsi="Arial" w:cs="Arial"/>
          <w:sz w:val="24"/>
          <w:szCs w:val="24"/>
          <w:shd w:val="clear" w:color="auto" w:fill="FFFFFF"/>
          <w:lang w:eastAsia="el-GR"/>
        </w:rPr>
      </w:pPr>
      <w:r w:rsidRPr="00487E91">
        <w:rPr>
          <w:rFonts w:ascii="Arial" w:hAnsi="Arial" w:cs="Arial"/>
          <w:b/>
          <w:sz w:val="24"/>
          <w:szCs w:val="24"/>
          <w:shd w:val="clear" w:color="auto" w:fill="FFFFFF"/>
          <w:lang w:eastAsia="el-GR"/>
        </w:rPr>
        <w:lastRenderedPageBreak/>
        <w:t xml:space="preserve">ΠΟΛΛΟΙ ΒΟΥΛΕΥΤΕΣ: </w:t>
      </w:r>
      <w:r w:rsidRPr="00487E91">
        <w:rPr>
          <w:rFonts w:ascii="Arial" w:hAnsi="Arial" w:cs="Arial"/>
          <w:sz w:val="24"/>
          <w:szCs w:val="24"/>
          <w:shd w:val="clear" w:color="auto" w:fill="FFFFFF"/>
          <w:lang w:eastAsia="el-GR"/>
        </w:rPr>
        <w:t>Μάλιστα, μάλιστα.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ΑΝΔΡΕΑΣ ΛΟΒΕΡΔΟΣ: </w:t>
      </w:r>
      <w:r w:rsidRPr="00487E91">
        <w:rPr>
          <w:rFonts w:ascii="Arial" w:hAnsi="Arial" w:cs="Arial"/>
          <w:sz w:val="24"/>
          <w:szCs w:val="24"/>
          <w:lang w:eastAsia="el-GR"/>
        </w:rPr>
        <w:t xml:space="preserve">Κυρία Πρόεδρε, το Σώμα συμφωνεί, αλλά να τηρηθεί και το προηγούμενο που είπατε.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ΠΡΟΕΔΡΕΥΟΥΣΑ (Σοφία Σακοράφα):</w:t>
      </w:r>
      <w:r w:rsidRPr="00487E91">
        <w:rPr>
          <w:rFonts w:ascii="Arial" w:hAnsi="Arial" w:cs="Arial"/>
          <w:sz w:val="24"/>
          <w:szCs w:val="24"/>
          <w:lang w:eastAsia="el-GR"/>
        </w:rPr>
        <w:t xml:space="preserve"> Ναι. Θα το επαναλάβω, λοιπόν. Παρακαλώ να αποχωρήσει όποιος δεν έχει εργασία επί της ουσίας αυτή τη στιγμή μέσα στην Αίθουσα.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Το Σώμα, λοιπόν, συνεφώνησε.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 xml:space="preserve">ΑΝΔΡΕΑΣ ΛΟΒΕΡΔΟΣ: </w:t>
      </w:r>
      <w:r w:rsidRPr="00487E91">
        <w:rPr>
          <w:rFonts w:ascii="Arial" w:hAnsi="Arial" w:cs="Arial"/>
          <w:sz w:val="24"/>
          <w:szCs w:val="24"/>
          <w:lang w:eastAsia="el-GR"/>
        </w:rPr>
        <w:t xml:space="preserve">Παρακαλώ να τηρείται αυτό που λέτε γιατί δεν το βλέπω να τηρείται.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ΠΡΟΕΔΡΕΥΟΥΣΑ (Σοφία Σακοράφα):</w:t>
      </w:r>
      <w:r w:rsidRPr="00487E91">
        <w:rPr>
          <w:rFonts w:ascii="Arial" w:hAnsi="Arial" w:cs="Arial"/>
          <w:sz w:val="24"/>
          <w:szCs w:val="24"/>
          <w:lang w:eastAsia="el-GR"/>
        </w:rPr>
        <w:t xml:space="preserve"> Θα τηρείται αυστηρά. Νομίζω ότι είμαστε υπεύθυνοι όλοι εδώ μέσα ως πολιτικά όντα και νομίζω ότι δεν πρέπει να υπάρξει δεύτερη παρατήρηση και κυρίως δεν θα πρέπει να υπάρξει και προσωπική παρατήρηση προς τον καθένα.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Θα ήθελα να κάνω μια ανακοίνωση προς το Σώμα. Η Διαρκής Επιτροπή Κοινωνικών Υποθέσεων και η Διαρκής Επιτροπή Οικονομικών Υποθέσεων καταθέτουν την έκθεσή τους στο σχέδιο νόμου του Υπουργείου Υγείας: «Κύρωση της από 25.2.2020 Πράξης Νομοθετικού Περιεχομένου αποφυγής και περιορισμού της διάδοσης του κορωνοϊού, της από 11.3.2020 Πράξης Νομοθετικού Περιεχομένου Κατεπείγοντα μέτρα αντιμετώπισης των αρνητικών </w:t>
      </w:r>
      <w:r w:rsidRPr="00487E91">
        <w:rPr>
          <w:rFonts w:ascii="Arial" w:hAnsi="Arial" w:cs="Arial"/>
          <w:sz w:val="24"/>
          <w:szCs w:val="24"/>
          <w:lang w:eastAsia="el-GR"/>
        </w:rPr>
        <w:lastRenderedPageBreak/>
        <w:t xml:space="preserve">συνεπειών της εμφάνισης του κορωνοϊού </w:t>
      </w:r>
      <w:r w:rsidRPr="00487E91">
        <w:rPr>
          <w:rFonts w:ascii="Arial" w:hAnsi="Arial" w:cs="Arial"/>
          <w:sz w:val="24"/>
          <w:szCs w:val="24"/>
          <w:lang w:val="en-US" w:eastAsia="el-GR"/>
        </w:rPr>
        <w:t>COVID</w:t>
      </w:r>
      <w:r w:rsidRPr="00487E91">
        <w:rPr>
          <w:rFonts w:ascii="Arial" w:hAnsi="Arial" w:cs="Arial"/>
          <w:sz w:val="24"/>
          <w:szCs w:val="24"/>
          <w:lang w:eastAsia="el-GR"/>
        </w:rPr>
        <w:t xml:space="preserve">-19 και της ανάγκης περιορισμού της διάδοσής του και της από 14.3.2020 Πράξης Νομοθετικού Περιεχομένου Κατεπείγοντα μέτρα αντιμετώπισης της ανάγκης περιορισμού της διασποράς του κορωνοϊού </w:t>
      </w:r>
      <w:r w:rsidRPr="00487E91">
        <w:rPr>
          <w:rFonts w:ascii="Arial" w:hAnsi="Arial" w:cs="Arial"/>
          <w:sz w:val="24"/>
          <w:szCs w:val="24"/>
          <w:lang w:val="en-US" w:eastAsia="el-GR"/>
        </w:rPr>
        <w:t>COVID</w:t>
      </w:r>
      <w:r w:rsidRPr="00487E91">
        <w:rPr>
          <w:rFonts w:ascii="Arial" w:hAnsi="Arial" w:cs="Arial"/>
          <w:sz w:val="24"/>
          <w:szCs w:val="24"/>
          <w:lang w:eastAsia="el-GR"/>
        </w:rPr>
        <w:t>-19.</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Τον λόγο έχει ο εισηγητής της Νέας Δημοκρατίας κ. Ευάγγελος Λιάκος για οκτώ λεπτά.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ΕΥΑΓΓΕΛΟΣ ΛΙΑΚΟΣ:</w:t>
      </w:r>
      <w:r w:rsidRPr="00487E91">
        <w:rPr>
          <w:rFonts w:ascii="Arial" w:hAnsi="Arial" w:cs="Arial"/>
          <w:color w:val="222222"/>
          <w:sz w:val="24"/>
          <w:szCs w:val="24"/>
          <w:shd w:val="clear" w:color="auto" w:fill="FFFFFF"/>
          <w:lang w:eastAsia="el-GR"/>
        </w:rPr>
        <w:t xml:space="preserve"> Με μια μικρή ανοχή, κυρία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ΠΡΟΕΔΡΕΥΟΥΣΑ (Σοφία Σακοράφα): </w:t>
      </w:r>
      <w:r w:rsidRPr="00487E91">
        <w:rPr>
          <w:rFonts w:ascii="Arial" w:hAnsi="Arial" w:cs="Arial"/>
          <w:color w:val="222222"/>
          <w:sz w:val="24"/>
          <w:szCs w:val="24"/>
          <w:shd w:val="clear" w:color="auto" w:fill="FFFFFF"/>
          <w:lang w:eastAsia="el-GR"/>
        </w:rPr>
        <w:t xml:space="preserve">Κατατίθενται τώρα τέσσερις υπουργικές τροπολογίες και θα σας διανεμηθούν αμέσως.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ΑΝΔΡΕΑΣ ΛΟΒΕΡΔΟΣ:</w:t>
      </w:r>
      <w:r w:rsidRPr="00487E91">
        <w:rPr>
          <w:rFonts w:ascii="Arial" w:hAnsi="Arial" w:cs="Arial"/>
          <w:color w:val="222222"/>
          <w:sz w:val="24"/>
          <w:szCs w:val="24"/>
          <w:shd w:val="clear" w:color="auto" w:fill="FFFFFF"/>
          <w:lang w:eastAsia="el-GR"/>
        </w:rPr>
        <w:t xml:space="preserve"> Το θεματολόγιο ποιο θα είναι; Έχουμε πάρει αποφάσεις στη Διάσκεψη των Προέδρων.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ΠΡΟΕΔΡΕΥΟΥΣΑ (Σοφία Σακοράφα):</w:t>
      </w:r>
      <w:r w:rsidRPr="00487E91">
        <w:rPr>
          <w:rFonts w:ascii="Arial" w:hAnsi="Arial" w:cs="Arial"/>
          <w:color w:val="222222"/>
          <w:sz w:val="24"/>
          <w:szCs w:val="24"/>
          <w:shd w:val="clear" w:color="auto" w:fill="FFFFFF"/>
          <w:lang w:eastAsia="el-GR"/>
        </w:rPr>
        <w:t xml:space="preserve"> Είναι μια για τον κορωνοϊό, απ’ ό,τι με ενημερώνουν. Εγώ δεν τις έχω δει ακόμα, για να είμαι ειλικρινής. Δείτε τις και θα κάνετε τα σχετικά σχόλια. Είναι συναφείς μ’ αυτά που συζητάμε.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ΕΥΚΛΕΙΔΗΣ ΤΣΑΚΑΛΩΤΟΣ:</w:t>
      </w:r>
      <w:r w:rsidRPr="00487E91">
        <w:rPr>
          <w:rFonts w:ascii="Arial" w:hAnsi="Arial" w:cs="Arial"/>
          <w:color w:val="222222"/>
          <w:sz w:val="24"/>
          <w:szCs w:val="24"/>
          <w:shd w:val="clear" w:color="auto" w:fill="FFFFFF"/>
          <w:lang w:eastAsia="el-GR"/>
        </w:rPr>
        <w:t xml:space="preserve"> Θα υπάρχει συμπληρωματικός προϋπολογισμός;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ΠΡΟΕΔΡΕΥΟΥΣΑ (Σοφία Σακοράφα):</w:t>
      </w:r>
      <w:r w:rsidRPr="00487E91">
        <w:rPr>
          <w:rFonts w:ascii="Arial" w:hAnsi="Arial" w:cs="Arial"/>
          <w:color w:val="222222"/>
          <w:sz w:val="24"/>
          <w:szCs w:val="24"/>
          <w:shd w:val="clear" w:color="auto" w:fill="FFFFFF"/>
          <w:lang w:eastAsia="el-GR"/>
        </w:rPr>
        <w:t xml:space="preserve"> Κύριε συνάδελφε, να δώσουμε τον λόγο στον κ. Λιάκο κι αμέσως μετά αν θέλει να κάνει μια διευκρίνιση ο </w:t>
      </w:r>
      <w:r w:rsidRPr="00487E91">
        <w:rPr>
          <w:rFonts w:ascii="Arial" w:hAnsi="Arial" w:cs="Arial"/>
          <w:color w:val="222222"/>
          <w:sz w:val="24"/>
          <w:szCs w:val="24"/>
          <w:shd w:val="clear" w:color="auto" w:fill="FFFFFF"/>
          <w:lang w:eastAsia="el-GR"/>
        </w:rPr>
        <w:lastRenderedPageBreak/>
        <w:t xml:space="preserve">Υπουργός. Κύριε Υπουργέ, μπορείτε να πάρετε μετά ένα λεπτό για να κάνετε διευκρινίσεις.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22222"/>
          <w:sz w:val="24"/>
          <w:szCs w:val="24"/>
          <w:shd w:val="clear" w:color="auto" w:fill="FFFFFF"/>
          <w:lang w:eastAsia="el-GR"/>
        </w:rPr>
      </w:pPr>
      <w:r w:rsidRPr="00487E91">
        <w:rPr>
          <w:rFonts w:ascii="Arial" w:hAnsi="Arial" w:cs="Arial"/>
          <w:b/>
          <w:color w:val="111111"/>
          <w:sz w:val="24"/>
          <w:szCs w:val="24"/>
          <w:lang w:eastAsia="el-GR"/>
        </w:rPr>
        <w:t xml:space="preserve">ΧΡΗΣΤΟΣ ΣΤΑΪΚΟΥΡΑΣ (Υπουργός Οικονομικών): </w:t>
      </w:r>
      <w:r w:rsidRPr="00487E91">
        <w:rPr>
          <w:rFonts w:ascii="Arial" w:hAnsi="Arial" w:cs="Arial"/>
          <w:color w:val="222222"/>
          <w:sz w:val="24"/>
          <w:szCs w:val="24"/>
          <w:shd w:val="clear" w:color="auto" w:fill="FFFFFF"/>
          <w:lang w:eastAsia="el-GR"/>
        </w:rPr>
        <w:t>Μια πρόταση είναι. Είναι μέσα.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ΕΥΑΓΓΕΛΟΣ ΛΙΑΚΟΣ:</w:t>
      </w:r>
      <w:r w:rsidRPr="00487E91">
        <w:rPr>
          <w:rFonts w:ascii="Arial" w:hAnsi="Arial" w:cs="Arial"/>
          <w:color w:val="222222"/>
          <w:sz w:val="24"/>
          <w:szCs w:val="24"/>
          <w:shd w:val="clear" w:color="auto" w:fill="FFFFFF"/>
          <w:lang w:eastAsia="el-GR"/>
        </w:rPr>
        <w:t xml:space="preserve"> Σας ευχαριστώ πολύ, κυρία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Κυρίες και κύριοι συνάδελφοι, νομίζω ότι δεν υπάρχει σε κανέναν από μας αμφιβολία πως οι στιγμές που ζούμε είναι κρίσιμες και κυρίως πρωτόγνωρες. Η ανθρωπότητα καλείται να αντιμετωπίσει έναν εχθρό που δεν γνωρίζει, δεν τον βλέπει και στο πέρασμά του σκορπίζει τον θάνατο. Είναι προφανές ότι ολόκληρος ο κόσμος και τα συστήματα υγείας δεν ήταν και δεν θα μπορούσε να ήταν έτοιμα για την επέλαση μιας τέτοια πανδημίας.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Αυτή τη στιγμή που μιλάμε διακόσιες τρεις χώρες μετρούν σχεδόν σαράντα οκτώ χιλιάδες θανάτους και εννιακόσιες πενήντα χιλιάδες κρούσματα. Δεν λείπουν βέβαια και τα αισιόδοξα μηνύματα, καθώς περίπου διακόσιες πενήντα χιλιάδες ασθενείς έχουν ιαθεί. Οι γειτονικές μας χώρες θρηνούν κάθε δύο λεπτά την απώλεια ενός συμπολίτη τους. Οι γιατροί τους βρίσκονται στη δυσάρεστη θέση να επιλέξουν ποιος ασθενής έχει τις περισσότερες πιθανότητες να ιαθεί, έτσι ώστε να τον διασωληνώσουν. Ολόκληρη η επιστημονική κοινότητα, γιατροί, νοσηλευτές και απλοί πολίτες έχουν πέσει στη </w:t>
      </w:r>
      <w:r w:rsidRPr="00487E91">
        <w:rPr>
          <w:rFonts w:ascii="Arial" w:hAnsi="Arial" w:cs="Arial"/>
          <w:color w:val="222222"/>
          <w:sz w:val="24"/>
          <w:szCs w:val="24"/>
          <w:shd w:val="clear" w:color="auto" w:fill="FFFFFF"/>
          <w:lang w:eastAsia="el-GR"/>
        </w:rPr>
        <w:lastRenderedPageBreak/>
        <w:t xml:space="preserve">μάχη περιορισμού του κορωνοϊού με σκοπό να σώσουν όσες περισσότερες ζωές γίνεται.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Δεν θα σας κρύψω ότι στα μάτια ενός νέου ανθρώπου, όπως είμαι εγώ, αποτελεί δικαίωση αλλά και ηθική ικανοποίηση η προτεραιότητα που δίνεται στην ανθρώπινη ύπαρξη έναντι κάθε κόστους. Στη χώρα μας αυτό έγινε σαφές από τις πρώτες κιόλας ημέρες εμφάνισης του ιού. Ο Πρωθυπουργός τόνισε ότι κύριο μέλημά του είναι να μη χαθεί ασθενής που υπό άλλες συνθήκες θα μπορούσε να είχε σωθεί. Αλήθεια, υπάρχει κάτι πιο φρικτό για τη δημοκρατία από το να μην μπορεί να προσφέρει το αγαθό της δημόσιας υγείας σε κάθε πολίτη της, όταν αυτός το έχει ανάγκη;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Έχοντας αυτό ως γνώμονα, λοιπόν, λήφθηκαν έγκαιρα μέτρα με δύο κύριους στόχους. Πρώτος στόχος, ο περιορισμός της διασποράς του ιού, κερδίζοντας χρόνο, ώστε να θωρακιστεί κατάλληλα το Εθνικό Σύστημα Υγείας, όχι μόνο υλικά, αλλά και ενσωματώνοντας πληροφορίες και γνώση για την καταπολέμηση της ασθένειας. Δεύτερος στόχος, ο περιορισμός των αρνητικών συνεπειών που αναπόφευκτα πλήττουν την οικονομία. Τα μέτρα αυτά είναι απαραίτητα, όχι μόνο γιατί οφείλουμε να στηρίξουμε τους οικονομικά πληγέντες, αλλά και να δημιουργήσουμε τις συνθήκες επαναφοράς της οικονομίας σε έναν κόσμο που δεν ξέρουμε πώς θα είναι μετά.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Κυρίες και κύριοι συνάδελφοι, καθώς είμαι εμπειρικά νέος στα βουλευτικά μου καθήκοντα, παρακολουθώ όλες τις διαδικασίες με πολύ μεγάλο ενδιαφέρον. Προερχόμενος μάλιστα από μια ηλικιακή ομάδα η οποία, δυστυχώς, έχει γυρίσει την πλάτη της στην πολιτική, προσπαθώ να αποκωδικοποιήσω τα λάθη που κάνουμε κι εμείς οι ίδιοι ως Βουλευτές. Δεν σας κρύβω ότι αμφιταλαντεύτηκα για τη σημερινή μου τοποθέτηση, γιατί θεωρώ ότι σε αυτές τις κρίσιμες στιγμές δεν υπάρχουν πολλά περιθώρια για πολιτική και ότι όποια πολιτική ασκείται από τον καθένα μας πρέπει να ακολουθεί αυστηρά τις συστάσεις των ειδικών. Οι στιγμές είναι κρίσιμες και απαιτούν σοβαρότητα και υπευθυνότητα απ’ όλους μας.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Δυστυχώς όμως αυτή είναι μια στάση που δεν την έχουν υιοθετήσει όλοι. Εντύπωση μου έχει προκαλέσει η όλη στάση της Αξιωματικής Αντιπολίτευσης τις τελευταίες ημέρες. Χαρακτηριστικό παράδειγμα η προχθεσινή τοποθέτηση του κ. Παππά στην επιτροπή. Ο κ. Παππάς εναπόθεσε την καλή πορεία της καμπύλης της πανδημίας στη χώρα μας στην καλή μας τύχη και στη μειωμένη, λέει, κινητικότητα των πολιτών, χαρακτηριστικό των βαλκανικών χωρών. Πώς εξηγείται τότε, κύριε Παππά, η έξαρση των κρουσμάτων σε αραιοκατοικημένες περιοχές των ΗΠΑ ή στην επαρχία της Μεγάλης Βρετανίας, όπου όλως παραδόξως και όλως τυχαίως υπήρξε ολιγωρία των κυβερνήσεων; Ή ακόμα περισσότερο στη Σουηδία που επέλεξε ένα διαφορετικό μοντέλο από εμάς;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Με συγχωρείτε, αλλά ακούγεστε σαν να εύχεστε να αποτύχουν οι σχεδιασμοί της Κυβέρνησης για να υποστηρίξετε το αφήγημά σας. Το μόνο που καταφέρνετε όμως δεν είναι απλά να ακυρώνετε τα μέτρα της Κυβέρνησης. Αυτό είναι το λιγότερο. Στην ουσία μειώνετε την προσπάθεια εκατομμυρίων Ελλήνων που κλείνονται στα σπίτια τους για να προστατεύσουν τους εαυτούς τους κι όλους όσους αγαπάνε. Σύσσωμη η Αξιωματική Αντιπολίτευση επιδιώκει μεταξύ άλλων να πείσει πως η Ελλάδα πήρε τα μέτρα μαζί με τις άλλες ευρωπαϊκές χώρες. Αλήθεια, κύριοι του ΣΥΡΙΖΑ, σε τι ακριβώς σας ενοχλούν οι καλές επιδόσεις της χώρας μας;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ΝΙΚΟΛΑΟΣ ΠΑΠΠΑΣ: </w:t>
      </w:r>
      <w:r w:rsidRPr="00487E91">
        <w:rPr>
          <w:rFonts w:ascii="Arial" w:hAnsi="Arial" w:cs="Arial"/>
          <w:color w:val="222222"/>
          <w:sz w:val="24"/>
          <w:szCs w:val="24"/>
          <w:shd w:val="clear" w:color="auto" w:fill="FFFFFF"/>
          <w:lang w:eastAsia="el-GR"/>
        </w:rPr>
        <w:t>Πουθενά.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ΕΥΑΓΓΕΛΟΣ ΛΙΑΚΟΣ: </w:t>
      </w:r>
      <w:r w:rsidRPr="00487E91">
        <w:rPr>
          <w:rFonts w:ascii="Arial" w:hAnsi="Arial" w:cs="Arial"/>
          <w:color w:val="222222"/>
          <w:sz w:val="24"/>
          <w:szCs w:val="24"/>
          <w:shd w:val="clear" w:color="auto" w:fill="FFFFFF"/>
          <w:lang w:eastAsia="el-GR"/>
        </w:rPr>
        <w:t xml:space="preserve">Δεν φαίνεται. Όταν μάλιστα επικροτούνται από την πλειονότητα της κοινωνίας και χωρίς να έχει υπάρξει καμμία διαφορετική πρόταση από την πλευρά σας. Να σας θυμίσω εδώ ότι το καρναβάλι της Πάτρας ακυρώθηκε στις 27 Φεβρουαρίου, σχεδόν δέκα ημέρες προτού ο Παγκόσμιος Οργανισμός Υγείας κηρύξει τον </w:t>
      </w:r>
      <w:r w:rsidRPr="00487E91">
        <w:rPr>
          <w:rFonts w:ascii="Arial" w:hAnsi="Arial" w:cs="Arial"/>
          <w:color w:val="222222"/>
          <w:sz w:val="24"/>
          <w:szCs w:val="24"/>
          <w:shd w:val="clear" w:color="auto" w:fill="FFFFFF"/>
          <w:lang w:val="en-US" w:eastAsia="el-GR"/>
        </w:rPr>
        <w:t>COVID</w:t>
      </w:r>
      <w:r w:rsidRPr="00487E91">
        <w:rPr>
          <w:rFonts w:ascii="Arial" w:hAnsi="Arial" w:cs="Arial"/>
          <w:color w:val="222222"/>
          <w:sz w:val="24"/>
          <w:szCs w:val="24"/>
          <w:shd w:val="clear" w:color="auto" w:fill="FFFFFF"/>
          <w:lang w:eastAsia="el-GR"/>
        </w:rPr>
        <w:t xml:space="preserve">-19 σε πανδημία. Να δεχθώ ότι σας είναι δύσκολο να πείτε μια καλή κουβέντα για τα ως τώρα πεπραγμένα της Κυβέρνησης.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Αυτό που μετά λύπης μου όμως διαπιστώνω είναι η εμμονή σας στην παραποίηση των γεγονότων και στη διάδοση των </w:t>
      </w:r>
      <w:r w:rsidRPr="00487E91">
        <w:rPr>
          <w:rFonts w:ascii="Arial" w:hAnsi="Arial" w:cs="Arial"/>
          <w:color w:val="222222"/>
          <w:sz w:val="24"/>
          <w:szCs w:val="24"/>
          <w:shd w:val="clear" w:color="auto" w:fill="FFFFFF"/>
          <w:lang w:val="en-US" w:eastAsia="el-GR"/>
        </w:rPr>
        <w:t>fake</w:t>
      </w:r>
      <w:r w:rsidRPr="00487E91">
        <w:rPr>
          <w:rFonts w:ascii="Arial" w:hAnsi="Arial" w:cs="Arial"/>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val="en-US" w:eastAsia="el-GR"/>
        </w:rPr>
        <w:t>news</w:t>
      </w:r>
      <w:r w:rsidRPr="00487E91">
        <w:rPr>
          <w:rFonts w:ascii="Arial" w:hAnsi="Arial" w:cs="Arial"/>
          <w:color w:val="222222"/>
          <w:sz w:val="24"/>
          <w:szCs w:val="24"/>
          <w:shd w:val="clear" w:color="auto" w:fill="FFFFFF"/>
          <w:lang w:eastAsia="el-GR"/>
        </w:rPr>
        <w:t xml:space="preserve">. Γεμίσατε τα προσφιλή σε εσάς μέσα με δήθεν επιβολή </w:t>
      </w:r>
      <w:r w:rsidRPr="00487E91">
        <w:rPr>
          <w:rFonts w:ascii="Arial" w:hAnsi="Arial" w:cs="Arial"/>
          <w:color w:val="222222"/>
          <w:sz w:val="24"/>
          <w:szCs w:val="24"/>
          <w:shd w:val="clear" w:color="auto" w:fill="FFFFFF"/>
          <w:lang w:val="en-US" w:eastAsia="el-GR"/>
        </w:rPr>
        <w:t>capital</w:t>
      </w:r>
      <w:r w:rsidRPr="00487E91">
        <w:rPr>
          <w:rFonts w:ascii="Arial" w:hAnsi="Arial" w:cs="Arial"/>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val="en-US" w:eastAsia="el-GR"/>
        </w:rPr>
        <w:t>controls</w:t>
      </w:r>
      <w:r w:rsidRPr="00487E91">
        <w:rPr>
          <w:rFonts w:ascii="Arial" w:hAnsi="Arial" w:cs="Arial"/>
          <w:color w:val="222222"/>
          <w:sz w:val="24"/>
          <w:szCs w:val="24"/>
          <w:shd w:val="clear" w:color="auto" w:fill="FFFFFF"/>
          <w:lang w:eastAsia="el-GR"/>
        </w:rPr>
        <w:t xml:space="preserve"> με κίνδυνο πλήθος </w:t>
      </w:r>
      <w:r w:rsidRPr="00487E91">
        <w:rPr>
          <w:rFonts w:ascii="Arial" w:hAnsi="Arial" w:cs="Arial"/>
          <w:color w:val="222222"/>
          <w:sz w:val="24"/>
          <w:szCs w:val="24"/>
          <w:shd w:val="clear" w:color="auto" w:fill="FFFFFF"/>
          <w:lang w:eastAsia="el-GR"/>
        </w:rPr>
        <w:lastRenderedPageBreak/>
        <w:t xml:space="preserve">πολιτών να συσσωρευτεί στις τράπεζες σε μια περίοδο που ο συνωστισμός είναι εξαιρετικά επικίνδυνος. Μας κατηγορείτε για παρακίνηση απολύσεων, ενώ οι απολύσεις έχουν απαγορευτεί με πράξη νομοθετικού περιεχομένου. Αυτό που πραγματικά έχει συμβεί είναι ότι όσες επιχειρήσεις έχουν αναστείλει τη δραστηριότητά τους ή έχουν πληγεί σημαντικά από δεδομένα όπως αυτά που δημιουργεί η πανδημία, έχουν τη δυνατότητα να αναστείλουν για όσο διαρκέσει η κρίση τις συμβάσεις των εργαζομένων τους ακριβώς για να μην χρειαστεί να προβούν σε απολύσεις. Γι’ αυτό και οι εργαζόμενοι αυτοί δικαιούνται μια οικονομική ενίσχυση, την οποία το κράτος αναλαμβάνει με το επίδομα των 800 ευρώ. Συγχρόνως η Κυβέρνηση ανέστειλε όλες τις φορολογικές και ασφαλιστικές υποχρεώσεις.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(Στο σημείο αυτό την Προεδρική Έδρα καταλαμβάνει ο Πρόεδρος της Βουλής κ. </w:t>
      </w:r>
      <w:r w:rsidRPr="00487E91">
        <w:rPr>
          <w:rFonts w:ascii="Arial" w:hAnsi="Arial" w:cs="Arial"/>
          <w:b/>
          <w:color w:val="222222"/>
          <w:sz w:val="24"/>
          <w:szCs w:val="24"/>
          <w:shd w:val="clear" w:color="auto" w:fill="FFFFFF"/>
          <w:lang w:eastAsia="el-GR"/>
        </w:rPr>
        <w:t>ΚΩΝΣΤΑΝΤΙΝΟΣ ΤΑΣΟΥΛΑΣ</w:t>
      </w:r>
      <w:r w:rsidRPr="00487E91">
        <w:rPr>
          <w:rFonts w:ascii="Arial" w:hAnsi="Arial" w:cs="Arial"/>
          <w:color w:val="222222"/>
          <w:sz w:val="24"/>
          <w:szCs w:val="24"/>
          <w:shd w:val="clear" w:color="auto" w:fill="FFFFFF"/>
          <w:lang w:eastAsia="el-GR"/>
        </w:rPr>
        <w:t>)</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Γνωρίζετε πολύ καλά ότι η ανάγκη για διεύρυνση των ΜΕΘ είναι πολύ μεγάλη, καθώς τα στοιχεία που έχουμε από τις άλλες χώρες επιδεικνύουν την ανάγκη διασωλήνωσης ασθενών με βαριά συμπτώματα ή υποκείμενα νοσήματα. Και διαδίδετε ότι έχουμε διπλασιάσει το κόστος από 800 ευρώ που αφορούσε μόνο τη διάθεση της ΜΕΘ -χωρίς την αποζημίωση του προσωπικού- σε 1600 ευρώ, ενώ το πραγματικό κόστος μιας ημέρας νοσηλείας σε ιδιωτική κλινική υπερβαίνει τις 2.000 ευρώ.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Κατηγορείτε διαρκώς την Κυβέρνηση για λιγοστά μέτρα οικονομικής στήριξης, αποσιωπώντας ότι το δημοσιονομικό κόστος των μέτρων αγγίζει το 3,5% του ΑΕΠ και είναι πολύ πάνω από τον μέσο όρο της Ευρωπαϊκής Ένωσης που είναι περίπου στο 2%. Δεν λέτε κουβέντα για την εξαιρετική δουλειά που έχει γίνει στο Υπουργείο Ψηφιακής Πολιτικής που το έχετε υπηρετήσει, κύριε Παππά. Μέσα σε λίγες μόνο ημέρες χιλιάδες πολιτών μπορούν να εξυπηρετούνται ηλεκτρονικά χωρίς να απαιτείται η φυσική τους παρουσία σε δημόσιες υπηρεσίες. Δεν λέτε κουβέντα για τη στήριξη του δήμου με την ενίσχυση του προγράμματος «Βοήθεια στο Σπίτι». Δεν λέτε κουβέντα για τις δεκάδες δωρεών που έχουν γίνει από ιδρύματα και επιχειρηματίες της χώρας και έχουν βοηθήσει να ξεπεράσουν οι ΜΕΘ τις χίλιες. Δεν λέτε κουβέντα για τις χιλιάδες των εθελοντών που προσφέρθηκαν να βοηθήσουν τη χώρα βάζοντας τη ζωή τους σε κίνδυνο. Και προφανώς κουβέντα για την προτροπή του Πρωθυπουργού μας, Κυριάκου Μητσοτάκη, να διαθέσει το 50% της βουλευτικής αποζημίωσης.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Σας καλώ λοιπόν, κύριοι του ΣΥΡΙΖΑ, να στηρίξετε όλα τα παραπάνω και να αποδείξετε έστω για μία φορά το κοινωνικό σας πρόσωπο που κάποτε το θεωρούσατε αποκλειστικό σας προνόμιο. Και σας το λέω γιατί οποιοδήποτε άλλο αφήγημά σας τελείωσε. Οι κομματικές ταμπέλες καταρρίφθηκαν </w:t>
      </w:r>
      <w:r w:rsidRPr="00487E91">
        <w:rPr>
          <w:rFonts w:ascii="Arial" w:hAnsi="Arial" w:cs="Arial"/>
          <w:color w:val="222222"/>
          <w:sz w:val="24"/>
          <w:szCs w:val="24"/>
          <w:shd w:val="clear" w:color="auto" w:fill="FFFFFF"/>
          <w:lang w:eastAsia="el-GR"/>
        </w:rPr>
        <w:lastRenderedPageBreak/>
        <w:t>παγκόσμια. Το ανάλγητο καπιταλιστικό σύστημα, όπως αρέσκεστε να το λέτε, πάγωσε τον χρόνο για να σώσει κάποιες χιλιάδες ανθρώπινες ζωές.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Κλείνοντας, θα ήθελα να τονίσω ότι αυτό που συμβαίνει αυτήν τη στιγμή στον κόσμο είναι βέβαιο ότι θα φέρει πολλές ανακατατάξεις. Η βίαιη αλλαγή των προτεραιοτήτων μας, οι επιβεβλημένες κρατικές παρεμβάσεις, η έμπρακτη αλληλεγγύη τόσο των εχόντων όσο και των μη εχόντων, ο λανθασμένος πατριωτισμός που επέδειξαν κάποιες χώρες, θα αλλάξουν θεωρίες που ίσχυαν για δεκαετίες τόσο οικονομικές όσο και κοινωνικές. Πρέπει όλοι να ξεπεράσουμε τους εαυτούς μας και να σταθούμε στο ύψος των περιστάσεων. Η κοινωνία και οι πολίτες το έχουν κάνει ήδη. Επιλέγουν να μείνουν σπίτι, προστατεύοντας τους ανθρώπους που αγαπούν, ευχόμενοι να τους δουν ζωντανούς όταν τελειώσει όλο αυτό. Επιλέγουν να δουν το σπίτι, όχι ως αναγκαστική φυλακή, αλλά ως φύλακα της προσωπικής και της δημόσιας υγείας. Απαιτούν από εμάς να κάνουμε όλα τα υπόλοιπα και αυτό είναι το χρέος μας. Ο κόσμος μας, μετά από αυτήν την εμπειρία, θα είναι σίγουρα διαφορετικός. Είναι όμως στο χέρι μας αν θα είναι καλύτερος.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Εύχομαι ολόψυχα καλή δύναμη σε όλους όσοι είναι στην πρώτη γραμμή της μάχης. Ήδη μας έχουν κάνει υπερήφανους και εύχομαι καλή ανάρρωση σε όσους νοσούν αυτήν τη στιγμή.</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Σας ευχαριστώ.</w:t>
      </w:r>
    </w:p>
    <w:p w:rsidR="00487E91" w:rsidRPr="00487E91" w:rsidRDefault="00487E91" w:rsidP="00487E91">
      <w:pPr>
        <w:spacing w:after="160" w:line="600" w:lineRule="auto"/>
        <w:ind w:firstLine="720"/>
        <w:jc w:val="center"/>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(Χειροκροτήματα από την πτέρυγα της Νέας Δημοκρατίας)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ΠΡΟΕΔΡΟΣ (Κωνσταντίνος Τασούλας):</w:t>
      </w:r>
      <w:r w:rsidRPr="00487E91">
        <w:rPr>
          <w:rFonts w:ascii="Arial" w:hAnsi="Arial" w:cs="Arial"/>
          <w:color w:val="222222"/>
          <w:sz w:val="24"/>
          <w:szCs w:val="24"/>
          <w:shd w:val="clear" w:color="auto" w:fill="FFFFFF"/>
          <w:lang w:eastAsia="el-GR"/>
        </w:rPr>
        <w:t xml:space="preserve"> Καλείται στο Βήμα ο Πρόεδρος της Νέας Δημοκρατίας και Πρωθυπουργός κ. Κυριάκος Μητσοτάκης.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ΚΥΡΙΑΚΟΣ ΜΗΤΣΟΤΑΚΗΣ (Πρόεδρος της Κυβέρνησης): </w:t>
      </w:r>
      <w:r w:rsidRPr="00487E91">
        <w:rPr>
          <w:rFonts w:ascii="Arial" w:hAnsi="Arial" w:cs="Arial"/>
          <w:color w:val="222222"/>
          <w:sz w:val="24"/>
          <w:szCs w:val="24"/>
          <w:shd w:val="clear" w:color="auto" w:fill="FFFFFF"/>
          <w:lang w:eastAsia="el-GR"/>
        </w:rPr>
        <w:t>Ευχαριστώ,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Κυρίες και κύριοι Βουλευτές, προσέρχομαι σήμερα στη Βουλή με σύνθεση αναγκαστικά ολιγομελή, όπως το επιβάλλουν οι καιροί, για να καταθέσω έναν πρώτο απολογισμό τριάντα ημερών μάχης κατά της πανδημίας, αλλά και για να αναφερθώ σε όσα κρίσιμα πρέπει να γίνουν τον μήνα που διανύουμε. Διότι ο Απρίλιος ίσως αποδειχθεί καθοριστικός για το μέλλον. Τα όσα προηγήθηκαν κρύβουν φροντίδα για τον άνθρωπο, τολμηρά μέτρα για τη δημόσια υγεία, αλλά και τα πρώτα συγκρατημένα, τονίζω το «συγκρατημένα», ελπιδοφόρα αποτελέσματα. Όσα έρχονται απαιτούν σταθερή προσήλωση στον στόχο, καλό σχεδιασμό, πειθαρχία, πάνω από όλα ενότητα και αλληλεγγύη, γιατί είμαστε όλοι ίσοι απέναντι στην απειλή.</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Βρίσκομαι όμως εδώ, υπηρετώντας, κύριε Πρόεδρε, και ένα πρόταγμα πολιτικό. Όλοι πιστεύουμε στον κοινοβουλευτισμό, ειδικά σε συνθήκες δύσκολες, όπως αυτές που διανύουμε. Και θα επιμείνω σε αυτήν τη δημοκρατική λειτουργία, απορρίπτοντας κάθε αυταρχικό περιορισμό, όπως </w:t>
      </w:r>
      <w:r w:rsidRPr="00487E91">
        <w:rPr>
          <w:rFonts w:ascii="Arial" w:hAnsi="Arial" w:cs="Arial"/>
          <w:color w:val="222222"/>
          <w:sz w:val="24"/>
          <w:szCs w:val="24"/>
          <w:shd w:val="clear" w:color="auto" w:fill="FFFFFF"/>
          <w:lang w:eastAsia="el-GR"/>
        </w:rPr>
        <w:lastRenderedPageBreak/>
        <w:t xml:space="preserve">δυστυχώς συνέβη πρόσφατα σε χώρα-μέλος της Ευρωπαϊκής Ένωσης, στην Ουγγαρία. Διότι, όταν υποχωρεί ο θεσμικός διάλογος, κερδίζουν έδαφος τα ψέματα και οι φήμες και ο ιός της παραπλάνησης αποδεικνύεται συχνά εξίσου επικίνδυνος με τον </w:t>
      </w:r>
      <w:r w:rsidRPr="00487E91">
        <w:rPr>
          <w:rFonts w:ascii="Arial" w:hAnsi="Arial" w:cs="Arial"/>
          <w:color w:val="222222"/>
          <w:sz w:val="24"/>
          <w:szCs w:val="24"/>
          <w:shd w:val="clear" w:color="auto" w:fill="FFFFFF"/>
          <w:lang w:val="en-US" w:eastAsia="el-GR"/>
        </w:rPr>
        <w:t>COVID</w:t>
      </w:r>
      <w:r w:rsidRPr="00487E91">
        <w:rPr>
          <w:rFonts w:ascii="Arial" w:hAnsi="Arial" w:cs="Arial"/>
          <w:color w:val="222222"/>
          <w:sz w:val="24"/>
          <w:szCs w:val="24"/>
          <w:shd w:val="clear" w:color="auto" w:fill="FFFFFF"/>
          <w:lang w:eastAsia="el-GR"/>
        </w:rPr>
        <w:t>-19.</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Ο δικός μας δρόμος, λοιπόν, είναι αδιαπραγμάτευτος. Είναι πάντα ο δρόμος της αλήθειας και της Κοινοβουλευτικής Δημοκρατίας. Θα υπενθυμίσω ότι στην αρχή αυτής της υγειονομικής κρίσης, πολλά κράτη είτε παρέμεναν απλά θεατές είτε συνέχιζαν αμήχανα την καθημερινότητά τους. Στην Ελλάδα πιστεύω ότι ήμασταν ένα βήμα μπροστά από τις εξελίξεις. Ορίστηκαν πολύ γρήγορα νοσοκομεία αναφοράς για τον κορωνοϊό, σχολεία έκλεισαν, λίγο αργότερα ακολούθησαν και τα περισσότερα καταστήματα. Πολύ νωρίς, πολύ νωρίς, ξεκίνησε μια καμπάνια ενημέρωσης, που εμπέδωσε στη συνείδηση των πολιτών το σύνθημα «Μένουμε Σπίτι». Προχώρησε επίσης ο σχεδιασμός των πρώτων μέτρων στήριξης εργαζομένων και επιχειρήσεων, ενώ τον συντονισμό των δράσεων ανέλαβε η πολιτική προστασία, έχοντας πάντα στο πλευρό της ένα συμβουλευτικό επιτελείο ειδικών. Κι όλα αυτά δεν συνέβησαν σε μια ουδέτερη χρονική στιγμή, γιατί στον Έβρο και στο Αιγαίο μαινόταν ένα δεύτερο μέτωπο: η υπεράσπιση των εθνικών και των ευρωπαϊκών συνόρων από την εισβολή παράνομων μεταναστών την οποία οργάνωνε η Τουρκία. Μια μάχη η οποία ευτυχώς για την Ελλάδα και για την Ευρώπη τελικά κερδήθηκε.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Κυρίες και κύριοι συνάδελφοι, η υγειονομική κρίση είναι πράγματι παγκόσμια, δεν γνωρίζει ούτε σύνορα ούτε κοινωνικές ομάδες. Η αντιμετώπισή της ωστόσο είναι κυρίως εθνική. Το πιστοποιούν τα κρούσματα και οι απώλειες σε χώρες με πολύ διαφορετική ισχύ, με πολύ διαφορετικό μέγεθος. Και στην περίπτωση αυτήν οι αριθμοί λένε την αλήθεια. Η κρατική ευαισθησία, ο συντονισμός, η αποφασιστικότητα, η ταχύτητα φαίνεται ότι τελικά δεν αποτελούν ζήτημα οικονομικού μεγέθους.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Στέκομαι ενδεικτικά σε δύο περιπτώσεις: Η Ολλανδία, με πληθυσμό δεκαεπτά εκατομμύρια, με ταυτόχρονη εκδήλωση πρώτου κρούσματος με την Ελλάδα, έχει σήμερα παραπάνω από δεκαπλάσιους διασωληνωμένους ασθενείς. Δυστυχώς, οι θάνατοι εκεί έχουν ξεπεράσει τους επτακόσιους. Ανάλογη είναι και η εικόνα στο Βέλγιο, μια χώρα με ίδιο πληθυσμό με την πατρίδα μας. Παρουσιάζει δέκα φορές περισσότερα κρούσματα, τα νοσοκομεία ήδη αγγίζουν τα όριά τους. Και είναι αλήθεια ότι εδώ κινηθήκαμε με διορατικότητα και τόλμη, το είπε και ο εισηγητής μας.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Θυμάμαι όταν προχωρήσαμε στην ακύρωση των καρναβαλικών εκδηλώσεων στην Πάτρα. Το κάναμε πριν ακόμα έχουμε το πρώτο κρούσμα στην πατρίδα μας. Δεχτήκαμε τότε έντονη κριτική. Προς τιμήν του βέβαια ο δήμαρχος, προερχόμενος από το Κομμουνιστικό Κόμμα, στήριξε αυτήν την επιλογή μας. Βέβαια, δεν μπορώ να πω ότι οι πολίτες στην Πάτρα απόλυτα </w:t>
      </w:r>
      <w:r w:rsidRPr="00487E91">
        <w:rPr>
          <w:rFonts w:ascii="Arial" w:hAnsi="Arial" w:cs="Arial"/>
          <w:color w:val="222222"/>
          <w:sz w:val="24"/>
          <w:szCs w:val="24"/>
          <w:shd w:val="clear" w:color="auto" w:fill="FFFFFF"/>
          <w:lang w:eastAsia="el-GR"/>
        </w:rPr>
        <w:lastRenderedPageBreak/>
        <w:t xml:space="preserve">συνετίστηκαν. Πήραμε όμως μια τολμηρή απόφαση με οικονομικό κόστος, την οποία πιστεύω ότι πιστώθηκαν οι πολίτες στην Πάτρα και στην Αχαΐα και στη δυτική Πελοπόννησο.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Τα σχολεία έκλεισαν στην πατρίδα μας πριν σημειωθεί η πρώτη απώλεια. Οι περισσότερες χώρες ακολούθησαν μία ή δύο εβδομάδες αργότερα και αφού προηγουμένως είχαν ήδη θρηνήσει δεκάδες θανάτους. Και θυμάμαι πολύ καλά τις έντονες συζητήσεις που κάναμε σε ανώτατο κυβερνητικό επίπεδο, όταν έπρεπε να ζυγίσουμε αποφάσεις που γνωρίζαμε ότι θα είχαν πολύ μεγάλο οικονομικό αντίκτυπο και αν έπρεπε να τις πάρουμε νωρίς ή σχετικά αργά. Και καταλήξαμε ότι είναι πολύ καλύτερα αυτές τις αποφάσεις να τις πάρουμε νωρίτερα και όχι αργότερα και μέχρι στιγμής φαίνεται, το τονίζω το «μέχρι στιγμής», να έχουμε αποφύγει τις τραυματικές εμπειρίες της Ιταλίας, της Ισπανίας, της Αγγλίας, των Ηνωμένων Πολιτειών. Αυτό λέει μέχρι στιγμής η πραγματικότητα, ύστερα από πέντε εβδομάδες αγώνα. Όχι προφανώς, το τονίζω, χωρίς μεγάλο κόστος. Πήραμε αυστηρά μέτρα, μέτρα πρωτόγνωρα σε συνθήκες ομαλότητας, με μεγάλες συνέπειες στην καθημερινότητα των πολιτών, με σοβαρές επιβαρύνσεις στην οικονομία. Η κοινωνία όμως στη μεγάλη της πλειοψηφία στήριξε αυτά τα μέτρα.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θέλω και εδώ, από το </w:t>
      </w:r>
      <w:r w:rsidRPr="00487E91">
        <w:rPr>
          <w:rFonts w:ascii="Arial" w:hAnsi="Arial" w:cs="Arial"/>
          <w:bCs/>
          <w:color w:val="222222"/>
          <w:sz w:val="24"/>
          <w:szCs w:val="24"/>
          <w:shd w:val="clear" w:color="auto" w:fill="FFFFFF"/>
          <w:lang w:eastAsia="el-GR"/>
        </w:rPr>
        <w:t xml:space="preserve">Βήμα </w:t>
      </w:r>
      <w:r w:rsidRPr="00487E91">
        <w:rPr>
          <w:rFonts w:ascii="Arial" w:hAnsi="Arial" w:cs="Arial"/>
          <w:color w:val="222222"/>
          <w:sz w:val="24"/>
          <w:szCs w:val="24"/>
          <w:shd w:val="clear" w:color="auto" w:fill="FFFFFF"/>
          <w:lang w:eastAsia="el-GR"/>
        </w:rPr>
        <w:t xml:space="preserve">της Βουλής, να ευχαριστήσω τη συντριπτική πλειονότητα των Ελλήνων πολιτών, οι οποίοι αντελήφθησαν την </w:t>
      </w:r>
      <w:r w:rsidRPr="00487E91">
        <w:rPr>
          <w:rFonts w:ascii="Arial" w:hAnsi="Arial" w:cs="Arial"/>
          <w:color w:val="222222"/>
          <w:sz w:val="24"/>
          <w:szCs w:val="24"/>
          <w:shd w:val="clear" w:color="auto" w:fill="FFFFFF"/>
          <w:lang w:eastAsia="el-GR"/>
        </w:rPr>
        <w:lastRenderedPageBreak/>
        <w:t>ανάγκη να επιβάλουν σημαντικούς προσωπικούς περιορισμούς στην ελευθερία τους για να προστατεύσουν τελικά το υπέρτατο αγαθό, που δεν είναι άλλο από το αγαθό της δημόσιας υγείας και της προστασίας της ανθρώπινης ζωής.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Κυρίες και κύριοι Βουλευτές -θα το ξαναπώ- δεν είμαστε στην αρχή του τέλους, είμαστε ίσως στο τέλος της αρχής. Άλλωστε, ο στόχος μας ήταν και παραμένει να μπορέσουμε να κερδίσουμε χρόνο, ώστε να μην υπερφορτωθεί και να μην εξαντληθεί το δημόσιο σύστημα υγείας. Μέχρι στιγμής οι Έλληνες αυτό το πετυχαίνουμε. Ο αριθμός των διασωληνωμένων περιστατικών υπολείπεται σήμερα σημαντικά του συνολικού αριθμού των κρεβατιών εντατικών που έχουμε στη διάθεσή μας. Αναφέρομαι στις εντατικές του Εθνικού Συστήματος Υγείας και όχι στις εντατικές που έχουμε σε εφεδρεία στα ιδιωτικά θεραπευτήρια.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Αντιλαμβάνομαι, όμως, απόλυτα, και την κόπωση των πολιτών, την αγωνία για τις δουλειές τους και για το αύριο. Επαινώ και πάλι την αντοχή, την ωριμότητα και την υπευθυνότητα της ελληνικής κοινωνίας. Καθημερινά ευγνωμονώ και ευγνωμονούμε όλοι τους ήρωες με τις λευκές και τις πράσινες μπλούζες, αλλά και τους ένστολους και τα στελέχη της πολιτικής προστασίας.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Όμως, η κοινή προσπάθεια -και θέλω να το τονίσω και πάλι από το Βήμα της Βουλής- πρέπει να συνεχιστεί με το ίδιο σθένος και την ίδια αφοσίωση. Ο Απρίλιος -μας το λένε όλοι οι ειδικοί- θα είναι ο πιο κρίσιμος μήνας. Αν </w:t>
      </w:r>
      <w:r w:rsidRPr="00487E91">
        <w:rPr>
          <w:rFonts w:ascii="Arial" w:hAnsi="Arial" w:cs="Arial"/>
          <w:color w:val="222222"/>
          <w:sz w:val="24"/>
          <w:szCs w:val="24"/>
          <w:shd w:val="clear" w:color="auto" w:fill="FFFFFF"/>
          <w:lang w:eastAsia="el-GR"/>
        </w:rPr>
        <w:lastRenderedPageBreak/>
        <w:t>χαλαρώσουμε, θα το πληρώσουμε και αυτό δεν πρέπει να το αφήσουμε να συμβεί.</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Ήδη αξιοποιήσαμε, όπως σας είπα, πολύ καλά αυτόν τον χρόνο τον οποίον κερδίσαμε. Οι πεντακόσιες εξήντα πέντε ΜΕΘ που παραλάβαμε έγιναν οκτακόσιες εβδομήντα. Έχουμε παραπάνω από τρεις χιλιάδες τριακόσιες κενές κλίνες αυτήν τη στιγμή αποκλειστικά για ασθενείς </w:t>
      </w:r>
      <w:r w:rsidRPr="00487E91">
        <w:rPr>
          <w:rFonts w:ascii="Arial" w:hAnsi="Arial" w:cs="Arial"/>
          <w:color w:val="222222"/>
          <w:sz w:val="24"/>
          <w:szCs w:val="24"/>
          <w:shd w:val="clear" w:color="auto" w:fill="FFFFFF"/>
          <w:lang w:val="en-US" w:eastAsia="el-GR"/>
        </w:rPr>
        <w:t>COVID</w:t>
      </w:r>
      <w:r w:rsidRPr="00487E91">
        <w:rPr>
          <w:rFonts w:ascii="Arial" w:hAnsi="Arial" w:cs="Arial"/>
          <w:color w:val="222222"/>
          <w:sz w:val="24"/>
          <w:szCs w:val="24"/>
          <w:shd w:val="clear" w:color="auto" w:fill="FFFFFF"/>
          <w:lang w:eastAsia="el-GR"/>
        </w:rPr>
        <w:t>, δύο ιδιωτικά νοσοκομεία έχουν ενταχθεί στο σύνολό τους στη δύναμη του ΕΣΥ και τα νομοθετικά εργαλεία τα οποία καλούμαστε να επικυρώσουμε σήμερα μάς δίνουν τη δυνατότητα να αξιοποιήσουμε στο σύνολό τους τις δυνατότητες που έχει ο ιδιωτικός τομέας. Μαζί με διακόσια τριάντα επτά κρεβάτια από άλλες κλινικές αποφορτίζουν την πίεση στα νοσοκομεία αναφοράς και το νοσηλευτικό προσωπικό αυξάνεται με πολύ γρήγορους ρυθμούς. Θα ξεπεράσει κατά πολύ τις δυο χιλιάδες προσλήψεις, που είχαμε θέσει ως αρχικό στόχο.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Κινηθήκαμε και εξακολουθούμε να κινούμαστε ταχύτατα στην προμήθεια υγειονομικού εξοπλισμού. Το ξέρετε πολύ καλά ότι διεξάγεται ένας παγκόσμιος διπλωματικός και εμπορικός πόλεμος για να μπορέσουμε να προμηθευτούμε απλές χειρουργικές μάσκες, αλλά και τις πιο προχωρημένες μάσκες, </w:t>
      </w:r>
      <w:r w:rsidRPr="00487E91">
        <w:rPr>
          <w:rFonts w:ascii="Arial" w:hAnsi="Arial" w:cs="Arial"/>
          <w:color w:val="222222"/>
          <w:sz w:val="24"/>
          <w:szCs w:val="24"/>
          <w:shd w:val="clear" w:color="auto" w:fill="FFFFFF"/>
          <w:lang w:val="en-US" w:eastAsia="el-GR"/>
        </w:rPr>
        <w:t>FFP</w:t>
      </w:r>
      <w:r w:rsidRPr="00487E91">
        <w:rPr>
          <w:rFonts w:ascii="Arial" w:hAnsi="Arial" w:cs="Arial"/>
          <w:color w:val="222222"/>
          <w:sz w:val="24"/>
          <w:szCs w:val="24"/>
          <w:shd w:val="clear" w:color="auto" w:fill="FFFFFF"/>
          <w:lang w:eastAsia="el-GR"/>
        </w:rPr>
        <w:t xml:space="preserve">2 και </w:t>
      </w:r>
      <w:r w:rsidRPr="00487E91">
        <w:rPr>
          <w:rFonts w:ascii="Arial" w:hAnsi="Arial" w:cs="Arial"/>
          <w:color w:val="222222"/>
          <w:sz w:val="24"/>
          <w:szCs w:val="24"/>
          <w:shd w:val="clear" w:color="auto" w:fill="FFFFFF"/>
          <w:lang w:val="en-US" w:eastAsia="el-GR"/>
        </w:rPr>
        <w:t>FFP</w:t>
      </w:r>
      <w:r w:rsidRPr="00487E91">
        <w:rPr>
          <w:rFonts w:ascii="Arial" w:hAnsi="Arial" w:cs="Arial"/>
          <w:color w:val="222222"/>
          <w:sz w:val="24"/>
          <w:szCs w:val="24"/>
          <w:shd w:val="clear" w:color="auto" w:fill="FFFFFF"/>
          <w:lang w:eastAsia="el-GR"/>
        </w:rPr>
        <w:t xml:space="preserve">3, τις οποίες χρησιμοποιούμε αποκλειστικά στα νοσοκομεία μας και ειδικά στις εντατικές, αλλά και στολές και εξοπλισμό ατομικής προστασίας. Όλες οι </w:t>
      </w:r>
      <w:r w:rsidRPr="00487E91">
        <w:rPr>
          <w:rFonts w:ascii="Arial" w:hAnsi="Arial" w:cs="Arial"/>
          <w:color w:val="222222"/>
          <w:sz w:val="24"/>
          <w:szCs w:val="24"/>
          <w:shd w:val="clear" w:color="auto" w:fill="FFFFFF"/>
          <w:lang w:eastAsia="el-GR"/>
        </w:rPr>
        <w:lastRenderedPageBreak/>
        <w:t>χώρες αυτήν τη στιγμή διεκδικούν αυτά τα υλικά και γι’ αυτό η προμήθειά τους δεν είναι εύκολη υπόθεση.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Όμως, καθημερινά εξασφαλίζουμε ειδικά το υγειονομικό μας προσωπικό, αλλά και την Αστυνομία, τις Ένοπλες Δυνάμεις, την Πολιτική Προστασία, τους εργαζόμενους στο πρόγραμμα «Βοήθεια στο σπίτι» με αυτά τα «πολεμοφόδια» της ζωής. Το κάνουμε με πρόγραμμα, το κάνουμε με απόλυτη διαφάνεια και το κάνουμε και με τη συστράτευση του ιδιωτικού τομέα, υπό τον συντονισμό πάντα του δημοσίου.</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Πρώτος εγώ έχω δηλώσει ότι ο κίνδυνος μπορεί να είναι κοινός, όμως στην άμυνα εναντίον του, ο καθένας καλείται να προσφέρει ανάλογα με τις δυνάμεις του. Με την ίδια, λοιπόν, παρρησία και πέρα από πολιτικά συμπλέγματα δικαιούμαι νομίζω να αναρωτηθώ: Μήπως είναι κακό τελικά ό,τι δεν είναι κρατικό; Διότι ιδιώτες χρηματοδοτούν συνολικά τη λειτουργία άνω των πεντακοσίων κρεβατιών μονάδων εντατικής θεραπείας, έχουν προσφέρει πάνω από εννιακόσιους αναπνευστήρες, όπως έχουν προσφέρει και προϊόντα δωρεών. Εκατομμύρια μάσκες καταφθάνουν στη χώρα μας, εκατοντάδες χιλιάδες γάντια, στολές, τόνοι φαρμάκων, που έχουν ανάγκη οι γιατροί μας. Όλα αυτά τα θέλω στην υπηρεσία της δημόσιας υγείας.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Συγχαίρω, λοιπόν, όλους τους φορείς και όλα τα ιδρύματα για τις πρωτοβουλίες τους. Θα ήταν καλό να βρουν και άλλους μιμητές. Σε τέτοιες </w:t>
      </w:r>
      <w:r w:rsidRPr="00487E91">
        <w:rPr>
          <w:rFonts w:ascii="Arial" w:hAnsi="Arial" w:cs="Arial"/>
          <w:color w:val="222222"/>
          <w:sz w:val="24"/>
          <w:szCs w:val="24"/>
          <w:shd w:val="clear" w:color="auto" w:fill="FFFFFF"/>
          <w:lang w:eastAsia="el-GR"/>
        </w:rPr>
        <w:lastRenderedPageBreak/>
        <w:t>στιγμές κρίνονται και οι παρόντες, αλλά και οι απόντες, όποιοι κι αν είναι αυτοί και όπου και αν βρίσκονται.</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Με την ευκαιρία αυτή, κύριε Πρόεδρε, αξίζει να σημειωθεί και η σημαντική δωρεά της Βουλής. Είναι πολύ αξιέπαινο ότι χάρη σε αυτήν τη δωρεά το Νοσοκομείο «Σωτηρία», το οποίο βρίσκεται αυτήν τη στιγμή στην πρώτη γραμμή της μάχης στην καταπολέμηση του κορωνοϊού, θα αποκτήσει σε μόνιμη βάση μια ισχυρή και σύγχρονη μονάδα εντατικής θεραπείας, δυναμικότητας πενήντα κλινών.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Κυρίες και κύριοι συνάδελφοι, πρώτη φροντίδα της Κυβέρνησης είναι οι Έλληνες που πρέπει να παραμείνουν υγιείς αλλά και όρθιοι, ώστε να μπορέσουν να ξαναχτίσουν όλα αυτά τα οποία γκρεμίζει η πανδημία και με επιχειρήσεις έτοιμες να ξαναβάλουν σε κίνηση τη μηχανή της ανάπτυξης. Γι’ αυτό μέσα σε τριάντα μέρες σχεδιάστηκαν και ανακοινώθηκαν τέσσερις δέσμες οικονομικής ενίσχυσης ύψους περίπου 10 δισεκατομμυρίων ευρώ. Είναι μια σημαντική παρέμβαση και κινείται σαφώς πάνω από τον μέσο όρο της Ευρωπαϊκής Ένωσης ως ποσοστό του ΑΕΠ.</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Κύριο μέλημά μας ήταν και παραμένει η διατήρηση των θέσεων απασχόλησης, αλλά και η δίκαιη -το τονίζω- και οριζόντια κοινωνική μέριμνα. Σε πολλά κράτη, στα περισσότερα κράτη -θα το γνωρίζουν φαντάζομαι οι συνάδελφοι της Αξιωματικής Αντιπολίτευσης- οι αποζημιώσεις ήταν </w:t>
      </w:r>
      <w:r w:rsidRPr="00487E91">
        <w:rPr>
          <w:rFonts w:ascii="Arial" w:hAnsi="Arial" w:cs="Arial"/>
          <w:color w:val="222222"/>
          <w:sz w:val="24"/>
          <w:szCs w:val="24"/>
          <w:shd w:val="clear" w:color="auto" w:fill="FFFFFF"/>
          <w:lang w:eastAsia="el-GR"/>
        </w:rPr>
        <w:lastRenderedPageBreak/>
        <w:t>ποσοστιαίες επί των αμοιβών. Διάβαζα παραδείγματος χάριν ότι στη Δανία η ανώτατη αποζημίωση την οποία μπορεί να δώσει το κράτος ξεπερνάει τις 4.000 ευρώ. Εμείς στην Ελλάδα επιλέξαμε μια οριζόντια ενίσχυση, των 800 ευρώ, η οποία απλώθηκε σχεδόν στο σύνολο των εργαζομένων. Οι πιο ωφελημένοι από αυτήν την πολιτική ή αυτοί οι οποίοι τελικά ζημιώνονται λιγότερο, είναι οι χαμηλόμισθοι, είναι τα χαμηλά εισοδήματα.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Γνωρίζετε τα μέτρα τα οποία εφαρμόζονται ήδη: Οι απολύσεις έχουν απαγορευτεί. Οι εργαζόμενοι λαμβάνουν σε πρώτη φάση μια αμοιβή των 800 ευρώ, διατηρώντας παράλληλα και όλα τα ασφαλιστικά τους δικαιώματα, κάτι το οποίο ισχύει και για τους επαγγελματίες και για τους αυτοαπασχολούμενους. Τα επιδόματα ανεργίας παρατείνονται. Όσοι αντιμετωπίζουν πρόβλημα έχουν έκπτωση 40% στο ενοίκιό τους. Οι δημόσιοι υπάλληλοι εργάζονται -πολλοί από αυτούς- πια με τηλεργασία, ενώ όλοι οι εργαζόμενοι με παιδιά έως δεκαπέντε ετών μπορούν να πάρουν ειδική άδεια, το κόστος της οποίας μοιράζονται ο εργοδότης με το κράτος.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Σε ένα άλλο πεδίο, επαγγελματίες και επιχειρήσεις ανακουφίζονται άμεσα από τις υποχρεώσεις τους. Όπου διακόπτεται η οικονομική δραστηριότητα, αναβάλλονται και οι πληρωμές οφειλών φορολογικών εισφορών και δόσεων και με έναν εκτεταμένο ορίζοντα αποπληρωμής, όσες επιχειρήσεις πλήττονται θα χρηματοδοτηθούν με ένα δισεκατομμύριο ευρώ </w:t>
      </w:r>
      <w:r w:rsidRPr="00487E91">
        <w:rPr>
          <w:rFonts w:ascii="Arial" w:hAnsi="Arial" w:cs="Arial"/>
          <w:color w:val="222222"/>
          <w:sz w:val="24"/>
          <w:szCs w:val="24"/>
          <w:shd w:val="clear" w:color="auto" w:fill="FFFFFF"/>
          <w:lang w:eastAsia="el-GR"/>
        </w:rPr>
        <w:lastRenderedPageBreak/>
        <w:t>από το νέο εργαλείο του Υπουργείου Οικονομικών, αυτό της επιστρεπτέας προκαταβολής.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Τέλος, οι επιχειρήσεις αποκτούν και νέες πηγές δανεισμού και χρηματοδότησης, που μπορούν να φτάσουν τα 8 δισεκατομμύρια ευρώ. Θα προέλθουν από το Ευρωπαϊκό Επενδυτικό Ταμείο, την Ευρωπαϊκή Τράπεζα Επενδύσεων, από την Ελληνική Αναπτυξιακή Τράπεζα, αλλά και από το κράτος. Και αυτό είναι εξαιρετικά κρίσιμο.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Προφανώς, δεν υπάρχει οικονομία χωρίς ζωή. Δεν υπάρχει, όμως, ούτε καλή ζωή χωρίς ανάπτυξη. Και δεν υπάρχει ανάπτυξη χωρίς ευημερία στην εργασία και χωρίς στήριξη της επιχειρηματικότητας.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πρόσφατο τέταρτο «κύμα» των αποφάσεών μας το οποίο εξήγγειλαν οι συναρμόδιοι Υπουργοί Οικονομικών, Ανάπτυξης και Εργασίας πριν από λίγες μέρες συμπλήρωσε το συνεκτικό μας σχέδιο και για το επόμενο δίμηνο.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Έτσι, για τους εργαζόμενους το επίδομα των 800 ευρώ επεκτείνεται τώρα σε ένα εκατομμύριο επτακόσιες χιλιάδες μισθωτούς, σχεδόν στο σύνολο του δυναμικού του ιδιωτικού τομέα. Το ποσό αυτό είναι αφορολόγητο και ακατάσχετο και θα συνοδεύεται από αναβολή καταβολής ασφαλιστικών εισφορών και φορολογικών υποχρεώσεων. Αν ωστόσο αυτές καταβληθούν, θα υπάρχει μια εφάπαξ έκπτωση της τάξης του 25%.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Κανείς δεν θα χάσει το δώρο του Πάσχα. Επιπλέον, μέχρι τις 10 Απριλίου μια -προτιμώ να την ονομάζω- «παροχή ηθικής αναγνώρισης» θα καταβληθεί, ειδικά στους αγωνιστές της πρώτης γραμμής. Η πολιτεία με αυτό τον τρόπο τιμά την εξαιρετική κοινωνική προσφορά τους και θα επιβραβεύσει εκατόν οκτώ χιλιάδες γιατρούς, νοσηλευτές, στελέχη του ΕΚΑΒ και της πολιτικής προστασίας.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Όσο για τις επιχειρήσεις, σχεδόν οκτακόσιες χιλιάδες, δηλαδή περίπου τρεις στις τέσσερις, υπάγονται πλέον στον δείκτη προστασίας, όπως και το 86% των ΚΑΔ, Κωδικών Αριθμών Δραστηριότητας, ενώ σχεδόν όλες ωφελούνται από τις ευνοϊκές ρυθμίσεις της αναστολής καταβολής ΦΠΑ και οφειλών προς την εφορία, τρίμηνη αναστολή δόσεων στα ενήμερα τραπεζικά δάνεια, παράταση λήξης των επιταγών μέχρι την 31</w:t>
      </w:r>
      <w:r w:rsidRPr="00487E91">
        <w:rPr>
          <w:rFonts w:ascii="Arial" w:hAnsi="Arial" w:cs="Arial"/>
          <w:color w:val="222222"/>
          <w:sz w:val="24"/>
          <w:szCs w:val="24"/>
          <w:shd w:val="clear" w:color="auto" w:fill="FFFFFF"/>
          <w:vertAlign w:val="superscript"/>
          <w:lang w:eastAsia="el-GR"/>
        </w:rPr>
        <w:t>η</w:t>
      </w:r>
      <w:r w:rsidRPr="00487E91">
        <w:rPr>
          <w:rFonts w:ascii="Arial" w:hAnsi="Arial" w:cs="Arial"/>
          <w:color w:val="222222"/>
          <w:sz w:val="24"/>
          <w:szCs w:val="24"/>
          <w:shd w:val="clear" w:color="auto" w:fill="FFFFFF"/>
          <w:lang w:eastAsia="el-GR"/>
        </w:rPr>
        <w:t xml:space="preserve"> Μαΐου.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Τέλος, για τους ελεύθερους επαγγελματίες, η συντριπτική πλειονότητά τους, περίπου επτακόσιες χιλιάδες, εντάσσεται και αυτή στους δικαιούχους των 800 ευρώ. Ειδικά οι επιστήμονες θα λάβουν αυτό το βοήθημα ξεκινώντας από τις αρχές Μαΐου. Τον Απρίλιο, ωστόσο, θα μπορούν να εισπράξουν και 600 ευρώ μέσω προγραμμάτων κατάρτισης. Παρότι ασκήθηκε αρκετή κριτική σε αυτή την πρωτοβουλία της Κυβέρνησης, θέλω να τονίσω ότι είναι μιας πρώτης τάξης ευκαιρία να αξιοποιηθούν ευρωπαϊκά κονδύλια, που διαφορετικά σε αυτή τη συγκυρία θα έμεναν ανενεργά.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Τα μέτρα αυτά έχουν βεβαίως κόστος. Εξασφαλίσαμε, όμως, τα δημοσιονομικά περιθώρια για να τα καλύψουμε. Γι’ αυτό και μπορούμε σήμερα να διαθέσουμε ακόμα 150 εκατομμύρια ευρώ για στοχευμένες ενέργειες στήριξης του πρωτογενούς τομέα, για να στηρίξουμε τους αγρότες μας.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Ήδη, ο συμπληρωματικός κρατικός προϋπολογισμός αυξάνει τις πιστώσεις του Υπουργείου Οικονομικών κατά περίπου 5,1 δισεκατομμύρια. Θα έρθει και αυτός προς έγκριση στη Βουλή.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Από την πρώτη στιγμή πετύχαμε και διεκδικήσαμε το προφανές, αυτό που διεκδικούν όλα τα άλλα κράτη, που για την Ελλάδα, όμως, που βρισκόταν σε ειδικό καθεστώς δεν ήταν δεδομένο: Μέγιστη δημοσιονομική ευελιξία για την αντιμετώπιση της κρίσης.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Ενταχθήκαμε επιτέλους και εμείς στο νέο πρόγραμμα ποσοτικής χαλάρωσης. Προφανώς, ανεστάλησαν και όλοι οι στόχοι για τα υψηλά πλεονάσματα του έτους 2020. Πετύχαμε χαλάρωση στους κανόνες που αφορούν τις κρατικές ενισχύσεις προς τις επιχειρήσεις, στο πλαίσιο ενός ενιαίου ευρωπαϊκού κανόνα χαλάρωσης του πλαισίου που διέπει το δίκαιο του ανταγωνισμού και τις κρατικές ενισχύσεις.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Αύριο ανακοινώνεται από την Ευρωπαϊκή Επιτροπή το νέο πλαίσιο ευελιξίας στην χρήση των πόρων του ΕΣΠΑ. Εξαιρετικά σημαντικό! </w:t>
      </w:r>
      <w:r w:rsidRPr="00487E91">
        <w:rPr>
          <w:rFonts w:ascii="Arial" w:hAnsi="Arial" w:cs="Arial"/>
          <w:color w:val="222222"/>
          <w:sz w:val="24"/>
          <w:szCs w:val="24"/>
          <w:shd w:val="clear" w:color="auto" w:fill="FFFFFF"/>
          <w:lang w:eastAsia="el-GR"/>
        </w:rPr>
        <w:lastRenderedPageBreak/>
        <w:t xml:space="preserve">Ενσωματώνει σχεδόν όλες τις απαιτήσεις μας. Είχα στείλει προ δεκαπέντε ημερών σχετική επιστολή στην αρμόδια Επίτροπο, ώστε να μπορέσουμε να απορροφήσουμε εντός του 2020 ακόμα περισσότερα κονδύλια με τη μέγιστη δυνατή ευελιξία.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Όλα τα παραπάνω, βέβαια, μπορεί να δίνουν απαντήσεις σε προβλήματα του χθες. Όμως, ξέρουμε πολύ καλά ότι δεν αρκούν για τις προκλήσεις του σήμερα και του αύριο.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Όπως η υγειονομική κρίση είναι διαρκής και διακρατική, έτσι και η διαχείρισή της πρέπει να είναι μόνιμη και πανευρωπαϊκή. Προσυπογράφω, λοιπόν, τα λόγια ενός μεγάλου Ευρωπαίου, του Ζακ Ντελόρ, ο οποίος στα ενενήντα τέσσερά του προειδοποίησε ότι σε αυτή τη συγκυρία η έλλειψη αλληλεγγύης θέτει την Ευρώπη σε θανάσιμο κίνδυνο.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Υποστηρίζω σθεναρά τη σύσταση, τη δημιουργία ενός καινούργιου αποτελεσματικού μέσου κοινού δανεισμού. Τα κοινά προβλήματα απαιτούν κοινές λύσεις. Είναι μία πρόταση την οποία εισηγείται η Ελλάδα. Εγώ υπέγραψα τη σχετική επιστολή προς τον Πρόεδρο του Ευρωπαϊκού Συμβουλίου, τον κ. Μισέλ, μαζί με ακόμα οκτώ Ευρωπαίους ηγέτες. Και πιστεύω ότι κι άλλες χώρες που δεν προσυπέγραψαν το αρχικό κείμενο αναγνωρίζουν πια αυτή την ανάγκη.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Σε αυτή την κρίση δεν υπάρχουν καλοί και κακοί. Δεν υπάρχουν υπεύθυνοι και ανεύθυνοι. Δεν υφίσταται η διάσταση του ηθικού κινδύνου. Το 2020 δεν είναι ούτε 2010 ούτε 2015. Μιλάμε για ένα συμμετρικό σοκ, το οποίο χτυπά ταυτόχρονα την προσφορά και τη ζήτηση σε όλες τις ευρωπαϊκές οικονομίες.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Χρειαζόμαστε, συνεπώς, δυναμικές πρωτοβουλίες για να επιστρέψουμε σε μια Ευρώπη, όπως την περιγράφει πάλι ο Ντελόρ, με τον ανταγωνισμό που κινητοποιεί, με την αλληλεγγύη που ενώνει και με τη συνεργασία που ενδυναμώνει.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Ανεξάρτητα από τις σημερινές συζητήσεις και τις έντονες διαφωνίες που εκφράστηκαν στην τελευταία Σύνοδο Κορυφής, είμαι βέβαιος ότι τελικά μία λύση κοντά σε αυτό το οποίο περιέγραψα θα προκύψει. Σκοπός, όμως, είναι να μην έρθει πολύ αργά, όταν πλέον θα είναι ίσως ανεπαρκής και όταν οι ευρωπαϊκές αξίες, η δημοκρατία, η συνεργασία, η έννοια της αλληλεγγύης στις δυσκολίες, όταν αυτές οι έννοιες πάνω στις οποίες οικοδομήθηκε η Ενωμένη Ευρώπη μπορεί να έχουν πληγεί ανεπανόρθωτα.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Κυρίες και κύριοι Βουλευτές, από την πρώτη στιγμή αυτής της πανδημίας, τόνισα ότι κανένα κυβερνητικό μέτρο δεν μπορεί να αποδώσει, αν δεν το αγκαλιάσουν οι πολίτες και αν δεν το μετουσιώσουν σε καθημερινή πρακτική, αν όλοι δεν πιστέψουμε ότι αυτός ο πρόσκαιρος περιορισμός των </w:t>
      </w:r>
      <w:r w:rsidRPr="00487E91">
        <w:rPr>
          <w:rFonts w:ascii="Arial" w:hAnsi="Arial" w:cs="Arial"/>
          <w:color w:val="222222"/>
          <w:sz w:val="24"/>
          <w:szCs w:val="24"/>
          <w:shd w:val="clear" w:color="auto" w:fill="FFFFFF"/>
          <w:lang w:eastAsia="el-GR"/>
        </w:rPr>
        <w:lastRenderedPageBreak/>
        <w:t xml:space="preserve">μετακινήσεων είναι για το καλό μας και αν όλοι δεν συμφωνήσουμε ότι κάποιες αλλαγές στις συνήθειές μας είναι ο ασφαλής τρόπος για να μπορούμε να τις επαναλάβουμε αύριο.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Προσωπικά, δεν μου αρέσει να «κουνάω το δάχτυλο». Έναν τέτοιο διδακτικό ρόλο εξάλλου και λόγω ιδιοσυγκρασίας δεν θα μπορούσα να τον υπηρετήσω. Είμαι οπαδός της συναίνεσης, της πολιτικής ωριμότητας. Πιστεύω ακράδαντα στη δημοκρατία της πειθούς. Γι’ αυτό και τιμώ τους πολλούς που πειθαρχούν για το κοινό συμφέρον. Η υπομονή τους είναι σωτήρια. Και επιμένω να ασκώ αυστηρότατη κριτική στους λιγοστούς που το πλήττουν. Η ανευθυνότητά τους είναι εγκληματική.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Με αληθινό ενδιαφέρον, λοιπόν, καλώ και πάλι τους πολίτες να ακολουθήσουν τους κανόνες εκείνους που ως τώρα έκαναν την Ελλάδα θετικό παράδειγμα. Το Πάσχα της αγάπης πρέπει φέτος να γίνει Πάσχα της ευθύνης και της ζωής. Ας μείνουμε, λοιπόν, πρωτοπόροι και νικητές μέχρι τέλους και ας μείνουμε ασφαλείς στο σπίτι, για να γίνουμε μέρος της λύσης. Θα το ξαναπώ: εάν χαλαρώσουμε τώρα, θα το πληρώσουμε αύριο. Έχουμε και άλλα βέλη στη φαρέτρα μας. Στο χέρι όλων μας, όμως, είναι να μην αναγκαστούμε να τα χρησιμοποιήσουμε.</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Κυρίες και κύριοι συνάδελφοι της Αντιπολίτευσης, είμαι εδώ για να ακούσω κάθε σοβαρή κριτική, κάθε χρήσιμη πρόταση. Δεν είναι, όμως, ώρα για </w:t>
      </w:r>
      <w:r w:rsidRPr="00487E91">
        <w:rPr>
          <w:rFonts w:ascii="Arial" w:hAnsi="Arial" w:cs="Arial"/>
          <w:sz w:val="24"/>
          <w:szCs w:val="24"/>
          <w:lang w:eastAsia="el-GR"/>
        </w:rPr>
        <w:lastRenderedPageBreak/>
        <w:t xml:space="preserve">κοντόφθαλμη αντιπολίτευση ούτε πολύ περισσότερο για χυδαίες, για διχαστικές επιθέσεις.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Η εκτίμησή μου είναι ότι δεν είναι σωστό ο ΣΥΡΙΖΑ να μας ασκεί κριτική για τις προσλήψεις, όταν μέσα σε λίγες εβδομάδες έγιναν οι μισές από όσες ο ΣΥΡΙΖΑ είχε προκηρύξει σε διάστημα τεσσεράμισι ετών. Αντίθετα ακούω με προσοχή τις παρατηρήσεις του κ. Ξανθού για την πρωτοβάθμια φροντίδα. Σήμερα το απόγευμα το Υπουργείο θα κάνει σχετικές ανακοινώσεις.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Να δεχθώ, κύριοι της Αντιπολίτευσης, ότι για τις τιμές των ΜΕΘ συγκρίνετε μήλα με πορτοκάλια, υπολογίζοντας την αξία μίας κλίνης με αυτή μιας πλήρους μονάδας με το ιατρικό προσωπικό, τα μηχανήματα, τα αναλώσιμα. Να αναγνωρίσω ακόμα ότι αγνοείτε πως η διεθνής βιβλιογραφία υπολογίζει την τιμή μιας ΜΕΘ σε επίπεδα πολύ υψηλότερα από αυτές που καθορίσαμε. Και να σας πω, επίσης, ότι οι ΜΕΘ του ιδιωτικού τομέα, που μέχρι στιγμής έχουν αξιοποιηθεί, ανήκουν στο πλαίσιο κρεβατιών που παραχώρησε ο ιδιωτικός τομέας δωρεάν στο Εθνικό Σύστημα Υγείας.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Αυτό, όμως, το οποίο δεν πρόκειται να ανεχθώ είναι φθηνές απειλές του τύπου «όταν γυρίσουμε θα λογαριαστούμε», αλλά ούτε και την αναπαραγωγή επικίνδυνων για την υγεία </w:t>
      </w:r>
      <w:r w:rsidRPr="00487E91">
        <w:rPr>
          <w:rFonts w:ascii="Arial" w:hAnsi="Arial" w:cs="Arial"/>
          <w:sz w:val="24"/>
          <w:szCs w:val="24"/>
          <w:lang w:val="en-US" w:eastAsia="el-GR"/>
        </w:rPr>
        <w:t>fake</w:t>
      </w:r>
      <w:r w:rsidRPr="00487E91">
        <w:rPr>
          <w:rFonts w:ascii="Arial" w:hAnsi="Arial" w:cs="Arial"/>
          <w:sz w:val="24"/>
          <w:szCs w:val="24"/>
          <w:lang w:eastAsia="el-GR"/>
        </w:rPr>
        <w:t xml:space="preserve"> </w:t>
      </w:r>
      <w:r w:rsidRPr="00487E91">
        <w:rPr>
          <w:rFonts w:ascii="Arial" w:hAnsi="Arial" w:cs="Arial"/>
          <w:sz w:val="24"/>
          <w:szCs w:val="24"/>
          <w:lang w:val="en-US" w:eastAsia="el-GR"/>
        </w:rPr>
        <w:t>news</w:t>
      </w:r>
      <w:r w:rsidRPr="00487E91">
        <w:rPr>
          <w:rFonts w:ascii="Arial" w:hAnsi="Arial" w:cs="Arial"/>
          <w:sz w:val="24"/>
          <w:szCs w:val="24"/>
          <w:lang w:eastAsia="el-GR"/>
        </w:rPr>
        <w:t xml:space="preserve"> από χείλη πολιτικών. Γιατί όλα αυτά, δυστυχώς, τα λένε και τα κάνουν επώνυμα στελέχη και Βουλευτές σας. Είναι </w:t>
      </w:r>
      <w:r w:rsidRPr="00487E91">
        <w:rPr>
          <w:rFonts w:ascii="Arial" w:hAnsi="Arial" w:cs="Arial"/>
          <w:sz w:val="24"/>
          <w:szCs w:val="24"/>
          <w:lang w:eastAsia="el-GR"/>
        </w:rPr>
        <w:lastRenderedPageBreak/>
        <w:t>μία ευκαιρία σήμερα, κύριε Τσίπρα, να διαλέξετε ποιο πρόσωπο θέλετε να έχει τελικά ο ΣΥΡΙΖΑ.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Προσωπικά, δεν έχω να λογαριαστώ με κανέναν, αλλά έχω υποχρέωση να δώσω λογαριασμό σε όλους. Δεν θα παρασυρθώ σε εύκολες υποσχέσεις ούτε σε απλοϊκά λόγια. Κινούμαστε αποφασιστικά, αλλά και συνετά με βήματα που στηρίζουν την οικονομία χωρίς να υπονομεύουν την αξιοπιστία της χώρας. Γιατί όσοι σήμερα σπεύδουν να ζητούν ατελείωτες παροχές είναι σαν να στέλνουν από τώρα την Ελλάδα σε ένα καινούργιο μνημόνιο. Ας προσέχουν λοιπόν, τι ζητούν, διότι εκτίθενται.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Προσωπικά θα επιμείνω στη γλώσσα της αλήθειας και θα εξακολουθώ να εμπιστεύομαι τους ειδικούς, τους επιστήμονες, τους τεχνοκράτες, αυτούς που τόσο απαξιώθηκαν τα χρόνια της κρίσης και του λαϊκισμού.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Κάποιοι διάλεξαν, δυστυχώς, να δώσουν ιδεολογικό χρώμα σε αυτήν την πανδημία. Μας είπαν ότι, τάχα, αφορά πλούσιους, χριστιανούς, ότι συντελείται το τέλος του νεοφιλελευθερισμού. Μερικοί άλλοι έσπευσαν να μιλήσουν για θρίαμβο του κρατισμού.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Λυπάμαι, αλλά όλες αυτές οι αναλύσεις είναι απλά εκτός θέματος. Σε αυτές τις στιγμές η μόνη ιδεολογία είναι η προφύλαξη της δημόσιας υγείας. Δεν υπάρχει μεγαλύτερο «</w:t>
      </w:r>
      <w:r w:rsidRPr="00487E91">
        <w:rPr>
          <w:rFonts w:ascii="Arial" w:hAnsi="Arial"/>
          <w:sz w:val="24"/>
          <w:szCs w:val="24"/>
          <w:lang w:eastAsia="el-GR"/>
        </w:rPr>
        <w:t>salus patriae»</w:t>
      </w:r>
      <w:r w:rsidRPr="00487E91">
        <w:rPr>
          <w:rFonts w:ascii="Arial" w:hAnsi="Arial" w:cs="Arial"/>
          <w:sz w:val="24"/>
          <w:szCs w:val="24"/>
          <w:lang w:eastAsia="el-GR"/>
        </w:rPr>
        <w:t xml:space="preserve">, μεγαλύτερη σωτηρία της πατρίδας από </w:t>
      </w:r>
      <w:r w:rsidRPr="00487E91">
        <w:rPr>
          <w:rFonts w:ascii="Arial" w:hAnsi="Arial" w:cs="Arial"/>
          <w:sz w:val="24"/>
          <w:szCs w:val="24"/>
          <w:lang w:eastAsia="el-GR"/>
        </w:rPr>
        <w:lastRenderedPageBreak/>
        <w:t>τη σωτηρία των πολιτών της. Το κράτος μας αποδεικνύει, ευτυχώς, ότι πράγματι μπορεί να σταθεί στο ύψος των περιστάσεων. Ένα κράτος το οποίο προστατεύει, αλλά δεν καταπιέζει. Ένα κράτος το οποίο καθοδηγεί χωρίς να ποδηγετεί.</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Κυρίες και κύριοι Βουλευτές, τα όπλα τα οποία σήμερα επιστρατεύουμε στην πρώτη γραμμή του πολέμου κατά του κορωνοϊού δεν θα σιγήσουν την επόμενη ημέρα. Όλα τα εργαλεία τα οποία αναπτύσσουμε για τη θωράκιση της χώρας θα γίνουν τα μέσα για την ανοικοδόμηση του αύριο.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Μέσα σε αυτήν την κρίση προχώρησε με πολύ μεγάλη ταχύτητα η πύλη </w:t>
      </w:r>
      <w:r w:rsidRPr="00487E91">
        <w:rPr>
          <w:rFonts w:ascii="Arial" w:hAnsi="Arial" w:cs="Arial"/>
          <w:sz w:val="24"/>
          <w:szCs w:val="24"/>
          <w:lang w:val="en-US" w:eastAsia="el-GR"/>
        </w:rPr>
        <w:t>gov</w:t>
      </w:r>
      <w:r w:rsidRPr="00487E91">
        <w:rPr>
          <w:rFonts w:ascii="Arial" w:hAnsi="Arial" w:cs="Arial"/>
          <w:sz w:val="24"/>
          <w:szCs w:val="24"/>
          <w:lang w:eastAsia="el-GR"/>
        </w:rPr>
        <w:t>.</w:t>
      </w:r>
      <w:r w:rsidRPr="00487E91">
        <w:rPr>
          <w:rFonts w:ascii="Arial" w:hAnsi="Arial" w:cs="Arial"/>
          <w:sz w:val="24"/>
          <w:szCs w:val="24"/>
          <w:lang w:val="en-US" w:eastAsia="el-GR"/>
        </w:rPr>
        <w:t>gr</w:t>
      </w:r>
      <w:r w:rsidRPr="00487E91">
        <w:rPr>
          <w:rFonts w:ascii="Arial" w:hAnsi="Arial" w:cs="Arial"/>
          <w:sz w:val="24"/>
          <w:szCs w:val="24"/>
          <w:lang w:eastAsia="el-GR"/>
        </w:rPr>
        <w:t xml:space="preserve">, η πύλη του νέου ψηφιακού κράτους. Ήδη οι υπηρεσίες από σαράντα εννέα δημόσιες δομές παρέχονται ηλεκτρονικά χωρίς ταλαιπωρία για τους πολίτες. Καταφέραμε και κάναμε σε λίγες εβδομάδες αυτά τα οποία παραγραμματίζαμε να κάνουμε σε μήνες και αυτά τα οποία άλλοι δεν έκαναν για χρόνια. Καθιερώθηκαν οι άυλες συνταγογραφήσεις. Πάνω από επτακόσιες χιλιάδες μαθητές διδάσκονται για πρώτη φορά σε τέτοια κλίμακα μέσω ηλεκτρονικού υπολογιστή από δεκάδες χιλιάδες διδάσκοντες.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Ο κόσμος της εργασίας γνώρισε νέες προσαρμογές. Θέλω να τονίσω για ακόμα μια φορά και να το καταστήσω απολύτως σαφές ότι οι εξαιρετικές παρεμβάσεις που έγιναν στην εργατική νομοθεσία αφορούν μόνο -θα το ξαναπώ, μόνο- την περίοδο της κρίσης.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 xml:space="preserve">Η κοινή ανάγκη επιτάχυνε τη συνεργασία του δημόσιου και του ιδιωτικού τομέα, ιδίως στον τομέα της υγείας. Φάνηκε ότι αυτή μπορεί όντως να εξοικονομήσει δυνάμεις, να εμπλουτίσει τον ιατρικό τεχνικό εξοπλισμό, να προάγει την τεχνογνωσία και τελικά να παράγει ένα καλύτερο αποτέλεσμα υπέρ του πολίτη.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Στην κρίση αυτή δεν στηρίζουμε απλά το Εθνικό Σύστημα Υγείας, αλλά το προετοιμάζουμε για τη νέα του πορεία στον 21</w:t>
      </w:r>
      <w:r w:rsidRPr="00487E91">
        <w:rPr>
          <w:rFonts w:ascii="Arial" w:hAnsi="Arial" w:cs="Arial"/>
          <w:sz w:val="24"/>
          <w:szCs w:val="24"/>
          <w:vertAlign w:val="superscript"/>
          <w:lang w:eastAsia="el-GR"/>
        </w:rPr>
        <w:t>ο</w:t>
      </w:r>
      <w:r w:rsidRPr="00487E91">
        <w:rPr>
          <w:rFonts w:ascii="Arial" w:hAnsi="Arial" w:cs="Arial"/>
          <w:sz w:val="24"/>
          <w:szCs w:val="24"/>
          <w:lang w:eastAsia="el-GR"/>
        </w:rPr>
        <w:t xml:space="preserve"> αιώνα. Σήμερα είναι όρθιο, αύριο θα είναι ψηλότερο. Από την περιπέτεια αυτή θα βγούμε σίγουρα λαβωμένοι. Θα βγούμε, όμως, και κερδισμένοι με μεγαλύτερη πίστη στην ατομική ευαισθησία, αλλά και στις συλλογικές μας δυνάμεις και έχοντας πλέον στο προσκήνιο τα πρόσωπα της άξιας, της φιλότιμης Ελλάδας, είτε αυτά κρύβονται πίσω από τη μάσκα του νοσηλευτή είτε μας συμβουλεύουν με τη σεμνή φωνή του καθηγητή κ. Τσιόδρα. Αυτά είναι τα πρόσωπα που αξίζουν στη σύγχρονη Ελλάδα.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Όλοι μας θα αφήσουμε πίσω τη σημερινή δοκιμασία, έχοντας γίνει ωριμότεροι, έχοντας εκπαιδευτεί περισσότερο στον εθελοντισμό, έχοντας εξοικειωθεί περισσότερο με τις μεγάλες δωρεές, αλλά και τις μικρές δωρεές, έχοντας εξοικειωθεί στην πρωτοβουλία, αλλά και στην ομαδική δουλειά, κυρίως, όμως, έχοντας αποκαταστήσει και πάλι την εμπιστοσύνη των πολιτών προς την πολιτεία, προς το κράτος, αλλά και προς τον συμπολίτη τους. Όλα </w:t>
      </w:r>
      <w:r w:rsidRPr="00487E91">
        <w:rPr>
          <w:rFonts w:ascii="Arial" w:hAnsi="Arial" w:cs="Arial"/>
          <w:sz w:val="24"/>
          <w:szCs w:val="24"/>
          <w:lang w:eastAsia="el-GR"/>
        </w:rPr>
        <w:lastRenderedPageBreak/>
        <w:t>αυτά συγκροτούν τον πατριωτισμό της ευθύνης και θα γίνουν και πάλι τα υλικά μιας γεωγραφικά μικρής χώρας, αλλά με μεγάλους ανθρώπους, της αυριανής Ελλάδας.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Κλείνω, κύριε Πρόεδρε, με μια αναφορά του Γάλλου ιστορικού Ζαν Ντελιμό, ο οποίος έγραψε για τον φόβο στις επιδημίες. Διαβάζω: «Σε αυτές τις συνθήκες συνθλίβεται η έννοια του μέσου ανθρώπου και τότε μόνο δύο πράγματα μπορεί να είσαι, ή αδρανής ή ηρωικός, τίποτα άλλο».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Σε αυτό το ερώτημα, λοιπόν, απαντάμε, αποφασίζοντας να αρθούμε πάνω από τις δυνάμεις μας και να υπερβούμε όλοι τον προσωπικό μας μέσο όρο, όσο μαίνεται αυτή η μάχη, για να τον πάμε ακόμα ψηλότερα, όταν αυτή γίνει παρελθόν.</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Μέχρι τότε μένουμε σπίτι σαν «ελεύθεροι πολιορκημένοι», που επιλέγουν, όμως, να είναι πολιορκημένοι, ακριβώς γιατί είναι ελεύθεροι.</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Σας ευχαριστώ πολύ.</w:t>
      </w:r>
    </w:p>
    <w:p w:rsidR="00487E91" w:rsidRPr="00487E91" w:rsidRDefault="00487E91" w:rsidP="00487E91">
      <w:pPr>
        <w:shd w:val="clear" w:color="auto" w:fill="FFFFFF"/>
        <w:spacing w:after="160" w:line="600" w:lineRule="auto"/>
        <w:ind w:firstLine="720"/>
        <w:jc w:val="center"/>
        <w:rPr>
          <w:rFonts w:ascii="Arial" w:hAnsi="Arial" w:cs="Arial"/>
          <w:color w:val="1D2228"/>
          <w:sz w:val="24"/>
          <w:szCs w:val="24"/>
          <w:lang w:eastAsia="el-GR"/>
        </w:rPr>
      </w:pPr>
      <w:r w:rsidRPr="00487E91">
        <w:rPr>
          <w:rFonts w:ascii="Arial" w:hAnsi="Arial" w:cs="Arial"/>
          <w:color w:val="1D2228"/>
          <w:sz w:val="24"/>
          <w:szCs w:val="24"/>
          <w:lang w:eastAsia="el-GR"/>
        </w:rPr>
        <w:t>(Χειροκροτήματα από την πτέρυγα της Νέας Δημοκρατίας)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b/>
          <w:color w:val="1D2228"/>
          <w:sz w:val="24"/>
          <w:szCs w:val="24"/>
          <w:lang w:eastAsia="el-GR"/>
        </w:rPr>
        <w:t xml:space="preserve">ΠΡΟΕΔΡΟΣ (Κωνσταντίνος Τασούλας): </w:t>
      </w:r>
      <w:r w:rsidRPr="00487E91">
        <w:rPr>
          <w:rFonts w:ascii="Arial" w:hAnsi="Arial" w:cs="Arial"/>
          <w:color w:val="1D2228"/>
          <w:sz w:val="24"/>
          <w:szCs w:val="24"/>
          <w:lang w:eastAsia="el-GR"/>
        </w:rPr>
        <w:t>Και εμείς σας ευχαριστούμε.</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Κύριε Πρόεδρε, δώστε μας μισό λεπτό, για να πάρουμε κάποια απαραίτητα μέτρα προφυλάξεως στο Βήμα, όπως μας συνέστησε η Υγειονομική Υπηρεσία.</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lastRenderedPageBreak/>
        <w:t>Είναι κάποιοι ελάχιστοι, που θα μας κάνουν τη χάρη να μην είναι μέσα. Θα σας τους πει ο κ. Μπαγιώκος, γιατί είναι κάποιοι παραπάνω από τον αριθμό που έχουμε αποφασίσει.</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Ο κ. Τσακαλώτος και ο κ. Καραθανασόπουλος, που κάθονται πολύ κοντά ανάμεσα σε άλλους, μπορούν να απομακρυνθούν και να καθίσουν</w:t>
      </w:r>
      <w:r w:rsidRPr="00487E91">
        <w:rPr>
          <w:rFonts w:ascii="Arial" w:hAnsi="Arial" w:cs="Arial"/>
          <w:b/>
          <w:color w:val="1D2228"/>
          <w:sz w:val="24"/>
          <w:szCs w:val="24"/>
          <w:lang w:eastAsia="el-GR"/>
        </w:rPr>
        <w:t xml:space="preserve"> </w:t>
      </w:r>
      <w:r w:rsidRPr="00487E91">
        <w:rPr>
          <w:rFonts w:ascii="Arial" w:hAnsi="Arial" w:cs="Arial"/>
          <w:color w:val="1D2228"/>
          <w:sz w:val="24"/>
          <w:szCs w:val="24"/>
          <w:lang w:eastAsia="el-GR"/>
        </w:rPr>
        <w:t>αλλού; Απ’ ό,τι βλέπετε, υπάρχουν άδεια έδρανα και στη Νέα Δημοκρατία. Δεν θα σας παρεξηγήσει κανείς.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Καλείται στο ακίνδυνο Βήμα ο Πρόεδρος της Κοινοβουλευτικής Ομάδας του ΣΥΡΙΖΑ κ. Αλέξης Τσίπρας.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b/>
          <w:color w:val="1D2228"/>
          <w:sz w:val="24"/>
          <w:szCs w:val="24"/>
          <w:lang w:eastAsia="el-GR"/>
        </w:rPr>
        <w:t xml:space="preserve">ΑΝΔΡΕΑΣ ΛΟΒΕΡΔΟΣ: </w:t>
      </w:r>
      <w:r w:rsidRPr="00487E91">
        <w:rPr>
          <w:rFonts w:ascii="Arial" w:hAnsi="Arial" w:cs="Arial"/>
          <w:color w:val="1D2228"/>
          <w:sz w:val="24"/>
          <w:szCs w:val="24"/>
          <w:lang w:eastAsia="el-GR"/>
        </w:rPr>
        <w:t>Δεν σας ακούν, όμως, κύριε Πρόεδρε. Από το πρωί το λέμε για το τι πρέπει …</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b/>
          <w:color w:val="1D2228"/>
          <w:sz w:val="24"/>
          <w:szCs w:val="24"/>
          <w:lang w:eastAsia="el-GR"/>
        </w:rPr>
        <w:t xml:space="preserve">ΠΡΟΕΔΡΟΣ (Κωνσταντίνος Τασούλας): </w:t>
      </w:r>
      <w:r w:rsidRPr="00487E91">
        <w:rPr>
          <w:rFonts w:ascii="Arial" w:hAnsi="Arial" w:cs="Arial"/>
          <w:color w:val="1D2228"/>
          <w:sz w:val="24"/>
          <w:szCs w:val="24"/>
          <w:lang w:eastAsia="el-GR"/>
        </w:rPr>
        <w:t>Κύριε Λοβέρδο, στην Αίθουσα αυτήν τη στιγμή είναι αυτοί που πρέπει.</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b/>
          <w:color w:val="1D2228"/>
          <w:sz w:val="24"/>
          <w:szCs w:val="24"/>
          <w:lang w:eastAsia="el-GR"/>
        </w:rPr>
        <w:t>ΑΛΕΞΗΣ ΤΣΙΠΡΑΣ (Πρόεδρος του Συνασπισμού Ριζοσπαστικής Αριστεράς):</w:t>
      </w:r>
      <w:r w:rsidRPr="00487E91">
        <w:rPr>
          <w:rFonts w:ascii="Arial" w:hAnsi="Arial" w:cs="Arial"/>
          <w:color w:val="1D2228"/>
          <w:sz w:val="24"/>
          <w:szCs w:val="24"/>
          <w:lang w:eastAsia="el-GR"/>
        </w:rPr>
        <w:t xml:space="preserve"> Πάντως, η εικόνα που έχω εγώ από το Βήμα είναι η εικόνα μιας Βουλής, που είναι σε κατάσταση έκτακτης ανάγκης. Σε επίπεδο Αρχηγών γίνεται μία συζήτηση σχεδόν με άδεια έδρανα και αυτό είναι εξαιρετικά αμήχανο για όλους μας, αλλά πιστεύω ότι η κοινοβουλευτική διαδικασία, παρά την έκτακτη κατάσταση την οποία βιώνουμε, δεν μπορεί και δεν πρέπει να </w:t>
      </w:r>
      <w:r w:rsidRPr="00487E91">
        <w:rPr>
          <w:rFonts w:ascii="Arial" w:hAnsi="Arial" w:cs="Arial"/>
          <w:color w:val="1D2228"/>
          <w:sz w:val="24"/>
          <w:szCs w:val="24"/>
          <w:lang w:eastAsia="el-GR"/>
        </w:rPr>
        <w:lastRenderedPageBreak/>
        <w:t xml:space="preserve">ανασταλεί. Έχουμε χρέος να προστατεύσουμε τη δημόσια υγεία, να εμποδίσουμε όσο μπορούμε την εξάπλωση του ιού, αλλά βεβαίως οφείλουμε να προστατεύσουμε και τη δημοκρατική λειτουργία. Γι’ αυτό θεωρώ ότι είναι εξαιρετικά σημαντικό το γεγονός ότι γίνεται, έστω και με αυτές τις έκτακτες συνθήκες, η σημερινή συνεδρίαση. </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Κυρίες και κύριοι συνάδελφοι, δεν υπάρχει καμμία αμφιβολία ότι η χώρα μας βρίσκεται στη δίνη μιας παγκόσμιας υγειονομικής κρίσης, με πρωτοφανείς διαστάσεις, που κάνει πολλούς να μιλάνε για τη μεγαλύτερη δοκιμασία της ανθρωπότητας μετά τον Β΄ Παγκόσμιο Πόλεμο.</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Συμφωνούμε, νομίζω, όλοι ότι σ’ αυτές τις συνθήκες το κύριο, το βασικό, είναι η ανθρώπινη ζωή, είναι να προστατευθούν οι άνθρωποι, να προστατευτεί η ζωή όλων των ανθρώπων και του καθενός ξεχωριστά, ανεξάρτητα από το ποια είναι η ηλικία του, ποια είναι η θρησκευτική του ή η πολιτική του θέση ή σε όποια άλλη ομάδα ή κατηγορία ανήκει. Σημασία έχει η ανθρώπινη ζωή.</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Όλες αυτές τις ημέρες πιστεύω ότι όλοι μας, η μεγάλη, η συντριπτική πλειονότητα των Ελλήνων, ο καθένας και η καθεμιά από εμάς δίνουμε τη δική μας μάχη. Υπάρχουν, όμως, και κάποιοι που δίνουν τη μάχη στην πρώτη γραμμή. Και τη δίνουν αυτήν τη μάχη με κίνδυνο για τη δική τους υγεία.</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lastRenderedPageBreak/>
        <w:t>Πρώτα απ’ όλα, λοιπόν, οφείλουμε να στηρίξουμε αυτούς τους ανθρώπους. Αναφέρομαι στους γιατρούς, στους νοσηλευτές του Εθνικού Συστήματος Υγείας, που δίνουν μία μάχη τιτάνια, συχνά χωρίς τα απαραίτητα εφόδια, όπως οι ίδιοι καταγγέλλουν, και με κίνδυνο για τη δική τους την υγεία και τη δική τους τη ζωή, ακριβώς όμως, για να προστατεύσουν και να σώσουν άλλες ανθρώπινες ζωές. Και αυτό είναι εξαιρετικά σημαντικό, είναι ως αξία εξαιρετικά σημαντικό.</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 xml:space="preserve">Επιτρέψτε μου να πω ότι αυτοί οι άνθρωποι δίνουν σε όλους μας ένα μάθημα για την αξία του ανθρωπισμού και της αλληλεγγύης. Νομίζω ότι και αυτή η κρίση που ζούμε μπορεί να μας οδηγήσει να εκτιμήσουμε ξανά αξίες, που είχαν υποχωρήσει στο συλλογικό υποσυνείδητο της ελληνικής κοινωνίας. </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Σε κάθε περίπτωση, πιστεύω –και εμείς το έχουμε αποδείξει- ότι δεν είναι η ώρα τώρα για να σκεφτόμαστε κομματικά οφέλη, δεν είναι η ώρα τώρα για παιχνίδια εντυπώσεων ή για να κάνουμε εμπόριο του δράματος. Βεβαίως, όμως, δεν πρέπει και να επιτρέψουμε να γίνει η ώρα τώρα η ώρα των λύκων, που στην αναμπουμπούλα χαίρονται, κλείνοντας τα μάτια ή και ευνοώντας συμφέροντα και ομάδες που βλέπουν αυτήν την κρίση ως ευκαιρία.</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 xml:space="preserve">Η κρίση μπορεί να είναι ευκαιρία, αλλά όχι ευκαιρία για κερδοσκοπία, όχι ευκαιρία για σχέδια παλινόρθωσης φθαρμένων πρακτικών. Η κρίση είναι ενδεχομένως μία ευκαιρία να δούμε ποιος είναι ποιος, να δούμε ποιος στέκεται </w:t>
      </w:r>
      <w:r w:rsidRPr="00487E91">
        <w:rPr>
          <w:rFonts w:ascii="Arial" w:hAnsi="Arial" w:cs="Arial"/>
          <w:color w:val="1D2228"/>
          <w:sz w:val="24"/>
          <w:szCs w:val="24"/>
          <w:lang w:eastAsia="el-GR"/>
        </w:rPr>
        <w:lastRenderedPageBreak/>
        <w:t>με σοβαρότητα και ευθύνη στο πλευρό των πολιτών που δοκιμάζονται και ποιος δοκιμάζει τις αντοχές του λαού μας, αποβλέποντας σε πολιτικό, κομματικό, προσωπικό ή οικονομικό κέρδος.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Η κρίση είναι ευκαιρία, επίσης, να δούμε πόσο πολύτιμο και αναντικατάστατο είναι το Εθνικό Σύστημα Υγείας και το κοινωνικό κράτος. Το Εθνικό Σύστημα Υγείας και το κοινωνικό κράτος που τόσες επιθέσεις δέχτηκαν τα τελευταία χρόνια, ιδιαίτερα στα χρόνια της μεγάλης οικονομικής κρίσης. Και ίσως είναι μια ευκαιρία να συνειδητοποιήσουμε όλοι -ίσως με τον πιο οδυνηρό τρόπο- πού μπορούν να οδηγήσουν ορισμένες ιδεοληψίες, ιδίως όταν γίνονται πολική πράξη. Ιδεοληψίες που θέλουν όλα τα αγαθά -και το υπέρτατο που προστατεύει την ανθρώπινη ζωή, δηλαδή το αγαθό της υγείας- να ρυθμίζονται από τους νόμους και τους κανόνες της αγοράς.</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 xml:space="preserve">Κυρίες και κύριοι Βουλευτές, δεν υπάρχει αμφιβολία ότι όλοι θα κριθούμε από τη στάση μας σ’ αυτήν την κρίση. Και θα κριθούμε όλοι για όλα, όταν έρθει η ώρα. Κυβέρνηση, Αντιπολίτευση, κόμματα, θεσμοί, πρόσωπα, όλοι. Τώρα, όμως, αυτό που προέχει είναι η μάχη της ζωής. Και σ’ αυτήν τη μάχη η Αξιωματική Αντιπολίτευση, ο ΣΥΡΙΖΑ, πιστεύω όμως -και θέλω να το πω με διάθεση ανοιχτόκαρδη σε όλους- και τα άλλα κόμματα της Αντιπολίτευσης, κύριε Πρωθυπουργέ, έχουν με τον λόγο και την πράξη τους δηλώσει παρόντα από την πρώτη ημέρα. Διότι στην ομιλία σας κάνατε κάποιους υπαινιγμούς. </w:t>
      </w:r>
      <w:r w:rsidRPr="00487E91">
        <w:rPr>
          <w:rFonts w:ascii="Arial" w:hAnsi="Arial" w:cs="Arial"/>
          <w:color w:val="1D2228"/>
          <w:sz w:val="24"/>
          <w:szCs w:val="24"/>
          <w:lang w:eastAsia="el-GR"/>
        </w:rPr>
        <w:lastRenderedPageBreak/>
        <w:t>Μακάρι, το 1/10 αυτής της υπευθυνότητας που υποδεικνύει η Αξιωματική Αντιπολίτευση σήμερα και τα άλλα κόμματα απέναντι σ’ αυτήν την κρίση να το επιδεικνύατε και εσείς, όταν ήσασταν στη θέση της αντιπολίτευσης, σε κρίσιμα θέματα. Όχι τόσο κρίσιμα, βεβαίως, που να αφορούν στη δημόσια υγεία, όχι, αλλά σε κρίσιμα εθνικά θέματα. Μακάρι!</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Εν τοιαύτη περιπτώσει, εμείς στηρίξαμε και στηρίζουμε την προσπάθεια να περιοριστεί η διάδοση του ιού με αυστηρά, περιοριστικά μέτρα. Θυμάμαι, επικοινώνησα και ενεθάρρυνα τον κ. Κικίλια, τον Υπουργό Υγείας, να προχωρήσει στα περιοριστικά αυτά μέτρα που εκείνη τη στιγμή η ελληνική κοινωνία δεν πολυκαταλάβαινε τη χρησιμότητά τους ενδεχομένως. Ήταν η ημέρα, λίγο πριν αποφασιστεί να κλείσουν τα σχολεία.</w:t>
      </w:r>
    </w:p>
    <w:p w:rsidR="00487E91" w:rsidRPr="00487E91" w:rsidRDefault="00487E91" w:rsidP="00487E91">
      <w:pPr>
        <w:shd w:val="clear" w:color="auto" w:fill="FFFFFF"/>
        <w:spacing w:after="160" w:line="600" w:lineRule="auto"/>
        <w:ind w:firstLine="720"/>
        <w:jc w:val="both"/>
        <w:rPr>
          <w:rFonts w:ascii="Arial" w:hAnsi="Arial" w:cs="Arial"/>
          <w:color w:val="1D2228"/>
          <w:sz w:val="24"/>
          <w:szCs w:val="24"/>
          <w:lang w:eastAsia="el-GR"/>
        </w:rPr>
      </w:pPr>
      <w:r w:rsidRPr="00487E91">
        <w:rPr>
          <w:rFonts w:ascii="Arial" w:hAnsi="Arial" w:cs="Arial"/>
          <w:color w:val="1D2228"/>
          <w:sz w:val="24"/>
          <w:szCs w:val="24"/>
          <w:lang w:eastAsia="el-GR"/>
        </w:rPr>
        <w:t xml:space="preserve">Στηρίξαμε και στηρίζουμε την προσπάθεια των γιατρών, των νοσηλευτών, των ανθρώπων του κρατικού μηχανισμού, που συμμετέχουν στη δύσκολη αυτή μάχη. Στηρίξαμε και στηρίζουμε τους ανθρώπους του μόχθου, τους επιστήμονες, τους επαγγελματίες, τους μικρομεσαίους, τους άνεργους, τους αγρότες, όλους όσους δηλαδή, «τραυματίζει» η οικονομική λεπίδα της κρίσης και βρίσκονται αυτήν τη στιγμή με το σήμερα θολό και το αύριο δυσοίωνο.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«Στηρίζουμε», όμως -θέλω να το ξεκαθαρίσω αυτό- δεν σημαίνει και ότι σιωπούμε, ότι δεν ασκούμε κριτική στα κακώς κείμενα, σε ολιγωρίες, σε λάθη, </w:t>
      </w:r>
      <w:r w:rsidRPr="00487E91">
        <w:rPr>
          <w:rFonts w:ascii="Arial" w:hAnsi="Arial"/>
          <w:sz w:val="24"/>
          <w:szCs w:val="24"/>
          <w:lang w:eastAsia="el-GR"/>
        </w:rPr>
        <w:lastRenderedPageBreak/>
        <w:t xml:space="preserve">σε αδικίες, σε ταξικές πολιτικές εύνοιας στους έχοντες. «Στηρίζουμε» δεν σημαίνει σιωπούμε, ιδίως, όταν ακόμη και σήμερα, σχεδόν ένα μήνα μετά, ακούμε τους ανθρώπους από τα δημόσια νοσοκομεία, αυτούς που είναι στην πρώτη γραμμή της μάχης, τους ήρωες, που λέμε συχνά, με τις λευκές και πράσινες στολές να βγάζουν κραυγή αγωνίας, ότι ακόμα δεν έχουν στηριχθεί με το κατάλληλο υγειονομικό υλικό, για να δώσουν αυτή τη μάχη. Δεν έχουν στηριχθεί οι άνθρωποι αυτοί, διότι, βεβαίως, οι προσλήψεις προχώρησαν, αλλά δεν έχουν πάει ακόμα οι άνθρωποι -όλοι τουλάχιστον- να αναλάβουν εργασία. Άρα, λοιπόν, για αυτό πρέπει να είμαστε εδώ και αυτή είναι η ευθύνη μας, προκειμένου να αναδεικνύουμε αυτά τα ζητήματα. Και δεν είναι λαϊκισμός αυτό.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«Στηρίζουμε» βεβαίως, δεν σημαίνει να βλέπουμε τις ίδιες ιδεοληψίες που είχαμε και στο παρελθόν να μεταφράζονται εν μέσω της κρίσης σε παροχές προς τις οικονομικά ισχυρές ομάδες, ιδίως, όταν ήδη ακούγονται και φωνές που μιλάνε για την ανάγκη να έχουμε το επόμενο διάστημα νέες περικοπές σε μισθούς και συντάξεις. Θα αναφερθώ μετά στα θέματα της οικονομίας.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Δεν υπάρχει, λοιπόν, αμφιβολία ότι τα περιοριστικά μέτρα είναι απαραίτητα. Και θέλω και εγώ με τη σειρά μου να απευθυνθώ με ευχαριστίες απέναντι στους Έλληνες πολίτες, οι οποίοι με μεγάλη υπευθυνότητα έχουν αντιμετωπίσει αυτή την κρίση και αυτοκαταστέλλουν τις δικές τους ελευθερίες.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 xml:space="preserve">Ωστόσο, για να προστατεύσουμε τη ζωή και την υγεία όλων, δεν αρκούν τα μέτρα αυτά. Τα μέτρα αυτά μας δίνουν λίγο χρόνο, προκειμένου με ταχύτητα να καλύψουμε τα κενά. Χρόνο κερδίζουμε. Και θα συμφωνήσω μαζί σας σ’ αυτό που είπατε ότι δεν πρέπει να προτρέχουμε, διότι είναι κρίσιμος ο Απρίλης.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Πράγματι, η χώρα μας βρίσκεται, σε σχέση και σε σύγκριση με υπόλοιπες χώρες, σε ένα σχετικά θετικό νούμερο, όσο θετικό μπορεί να είναι ένα νούμερο, όταν συγκρίνει κανείς θανάτους και όταν μιλάμε για απώλειες ανθρώπινης ζωής. Είμαστε περίπου στους πέντε ανά ένα εκατομμύριο πληθυσμού. Ωστόσο, οι επόμενες μέρες θα είναι, όντως, κρίσιμες. Δεν γνωρίζουν οι επιστήμονες τη συμπεριφορά του ιού, αν θα είναι ενδημική, δηλαδή αν θα είναι σαν άλλους κορωνοϊούς, αν θα έχει μία μείωση της έξαρσης όταν θα ανέβει η θερμοκρασία ή όχι.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Χρειάζεται, λοιπόν, αυτόν τον χαμένο χρόνο να τον αξιοποιήσουμε. Άρα, λοιπόν, θα πρέπει να κινηθούμε με μεγάλη ταχύτητα και με μοναδικό στόχο: κανένας χωρίς αξιόπιστη φροντίδα υγείας μπροστά σε αυτή την πανδημία.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Αυτό κατά την άποψή μας σημαίνει, πρώτον, επαρκή μέτρα ατομικής προστασίας των υγειονομικών, αυτών που στέλνουμε στη μάχη. Εδώ, δεν χωρούν ούτε αγκυλώσεις, ούτε διαπληκτισμοί, ούτε πολιτικές τοποθετήσεις. Είναι προφανές. Βεβαίως, δεν χωρούν και γραφειοκρατικές αγκυλώσεις. Εδώ, </w:t>
      </w:r>
      <w:r w:rsidRPr="00487E91">
        <w:rPr>
          <w:rFonts w:ascii="Arial" w:hAnsi="Arial"/>
          <w:sz w:val="24"/>
          <w:szCs w:val="24"/>
          <w:lang w:eastAsia="el-GR"/>
        </w:rPr>
        <w:lastRenderedPageBreak/>
        <w:t xml:space="preserve">το μόνο που προέχει είναι η ανάγκη να προφυλάξουμε όσο πιο αποτελεσματικά γίνεται τους ανθρώπους της πρώτης γραμμής.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Το δεύτερο που χρειάζεται είναι να αυξήσουμε, όσο είναι δυνατόν, τις διαθέσιμες δημόσιες κλίνες εντατικής θεραπείες. Και αυτό βεβαίως, προϋποθέτει πέρα από την ανάγκη να έχουμε πρόσβαση σε υλικοτεχνική υποδομή -αναπνευστήρες κ.λπ.- να έχουμε και προσλήψεις γιατρών και νοσηλευτών. Βεβαίως, προβλέπει και επίταξη κλινών μονάδων εντατικής θεραπείας του ιδιωτικού τομέα, με όρους δημοσίου συμφέροντος και όχι με όρους κερδοσκοπικής ληστείας.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Οι ιδεολογικές μας διαφορές είναι πολύ γνωστές. Εγώ σας άκουσα και σήμερα να λέτε ότι δεν είναι κακό ό,τι είναι ιδιωτικό. Δεν είπε κανείς ότι είναι κακό. Κανείς δεν είπε ότι είναι κακό. Όμως, τούτη την ώρα που προέχει η ανθρώπινη ζωή, όλοι προστρέχουμε στο δημόσιο σύστημα, ανεξαρτήτως ιδεολογικής τοποθέτησης. Όλοι!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Πριν από λίγους μήνες, από αυτό το Βήμα, συνεπής στην άποψή σας, μας ασκήσατε κριτική, διότι σπαταλήσαμε -είχατε πει- πολλά για τις τοπικές μονάδες υγείας και την πρωτοβάθμια φροντίδα. Μάλιστα, μας είπατε ότι θα προχωρήσετε σε συμπράξεις δημόσιου-ιδιωτικού στα δημόσια νοσοκομεία.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 xml:space="preserve">Προσέξτε! Όλοι εκείνοι, οι οποίοι θα έσπευδαν να αξιοποιήσουν δημόσιες υποδομές, προκειμένου να έχουν περισσότερα κέρδη -ιδιωτικές κλινικές, ιδιωτικές νοσηλευτικές μονάδες, ιδιώτες γιατροί- σήμερα, πού βρίσκονται; Σήμερα, όλοι αυτοί έχουν εξαφανιστεί.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Σήμερα, τι γίνεται; Σήμερα, τα ιδιωτικά νοσηλευτήρια δίνουν τη δυνατότητα στους πολίτες που έχουν την οικονομική δυνατότητα να κάνουν το τεστ, πληρώνοντας το δέκα φορές παραπάνω -μάλλον, για να είμαι ακριβής, εισπράττοντας δέκα φορές παραπάνω, γιατί ο ΕΟΠΥΥ το πληρώνει- από ό,τι πληρώνει όταν το τεστ γίνεται σε ένα δημόσιο νοσοκομείο, αλλά αν, ο μη γένοιτο, ο ασθενής είναι φορέας, τότε αυτοί που του προσφέρουν και στο σπίτι με υπηρεσίες εξπρές το τεστ αυτό για να έχουν μεγαλύτερο κέρδος, σηκώνουν τα χέρια ψηλά. Και ο ασθενής πηγαίνει στο δημόσιο σύστημα.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Σε αυτό το πλαίσιο, λοιπόν, αυτό το οποίο σας είπαμε από την πρώτη στιγμή ήταν πάρα πολύ απλό: Να επιταχθεί όλο το δυναμικό των ιδιωτικών νοσηλευτικών μονάδων, ώστε να γίνει κεντρική διαχείριση. Βεβαίως, η επίταξη αυτή, προφανώς, θα έχει κάποια αποζημίωση. Δεν υπάρχει επίταξη, χωρίς αποζημίωση.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Εδώ, όμως, βρισκόμαστε μπροστά σε κάτι, το οποίο οφείλουμε να το καταγγείλουμε. Διότι μέχρι σήμερα, ο νόμος έλεγε 800 ευρώ η κλίνη και πήγε στο διπλάσιο, στα 1.600 ευρώ η κλίνη. Και για αυτούς, οι οποίοι ήταν από πριν </w:t>
      </w:r>
      <w:r w:rsidRPr="00487E91">
        <w:rPr>
          <w:rFonts w:ascii="Arial" w:hAnsi="Arial"/>
          <w:sz w:val="24"/>
          <w:szCs w:val="24"/>
          <w:lang w:eastAsia="el-GR"/>
        </w:rPr>
        <w:lastRenderedPageBreak/>
        <w:t>την κρίση ιδιώτες στον χώρο της υγείας συνεχίζουν με τα 800 ευρώ, ενώ οι άλλοι που θα μπουν τώρα, τα μεγάλα δηλαδή νοσηλευτικά κέντρα, ιδιωτικές μονάδες, θα έχουν διπλάσιο. Αυτό ούτε με τους νόμους της οικονομίας της αγοράς είναι λογικό. Δεν μιλάμε για μία σοσιαλιστική κατάσταση εδώ. Μιλάμε για τους νόμους αγοράς και ζήτησης.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Άρα, λοιπόν, κατά την άποψή μας, χρειάζεται να υπάρξει η επίταξη των κλινών, ώστε να γίνεται κεντρική διαχείριση.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Επίσης, όσον αφορά τις προσλήψεις ιατρικού και νοσηλευτικού προσωπικού, δεν θα σας ασκήσει κανένας κριτική, γιατί μέσα σε ένα μήνα, ακόμα και αν έχετε αλλάξει απόψεις από όλα όσα μας λέγατε για πάρα πολλά χρόνια πριν για την αξία της ενίσχυσης του δημοσίου συστήματος υγείας, δεν τα καταφέρατε. Προσέξτε, όμως! Τα αναγκαία πρέπει να γίνουν και πρέπει να γίνουν γρήγορα.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Εμείς κάναμε δεκαεννιάμισι χιλιάδες προσλήψεις σε χρόνια μνημονιακά. Δεν θέλω να κάνουμε συγκρίσεις τώρα. Δεν είναι η ώρα να κάνουμε συγκρίσεις. Αλλά, εν πάση περιπτώσει, αυτές τις δύο χιλιάδες προσλήψεις -εσείς τις κρίνατε επαρκείς- ολοκληρώστε τες γρήγορα.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Εμείς λέμε ότι μπορεί να μην είναι επαρκείς. Γι’ αυτό, ζητήσαμε τέσσερις χιλιάδες προσλήψεις. Κυρίως, ζητήσαμε, αυτοί οι άνθρωποι που τώρα </w:t>
      </w:r>
      <w:r w:rsidRPr="00487E91">
        <w:rPr>
          <w:rFonts w:ascii="Arial" w:hAnsi="Arial"/>
          <w:sz w:val="24"/>
          <w:szCs w:val="24"/>
          <w:lang w:eastAsia="el-GR"/>
        </w:rPr>
        <w:lastRenderedPageBreak/>
        <w:t xml:space="preserve">βρίσκονται μέσα στα δημόσια νοσοκομεία στην πρώτη γραμμή, με ανεπαρκή μέσα, οι επικουρικοί γιατροί που είναι συμβασιούχοι, τουλάχιστον για αυτούς τους ανθρώπους, ως ύστατη ανταμοιβή για αυτό το οποίο κάνουν, θα πρέπει να προχωρήσουμε σε συμβάσεις και να μονιμοποιηθούν.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Πιστεύουμε, λοιπόν, ότι τώρα είναι η ώρα να επενδύσουμε στο Εθνικό Σύστημα Υγείας και στη δημόσια υγεία. Επίσης, αναφορικά με το θέμα των τεστ, έκανα μια αναφορά πριν. Δεν είμαστε ειδικοί. Να ακούμε τους ειδικούς, σωστά μιλάτε. Και να μην παριστάνουμε όλοι τους ειδικούς. Ωστόσο, ακούγοντας και διαβάζοντας παρεμβάσεις κορυφαίων επιστημόνων από τον Παγκόσμιο Οργανισμό Υγείας λένε όλοι ότι είναι αναγκαία, προφανώς, τα μέτρα της καραντίνας -ας το πω έτσι- της κοινωνικής απόστασης -δεν μου αρέσει ο όρος, αλλά ας τον χρησιμοποιήσω- αλλά ότι δεν αρκούν.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Cs/>
          <w:color w:val="212121"/>
          <w:sz w:val="24"/>
          <w:szCs w:val="24"/>
          <w:shd w:val="clear" w:color="auto" w:fill="FFFFFF"/>
          <w:lang w:eastAsia="el-GR"/>
        </w:rPr>
        <w:t>Χρειάζονται, ιδίως όταν θα φτάσουμε στη φάση,</w:t>
      </w:r>
      <w:r w:rsidRPr="00487E91">
        <w:rPr>
          <w:rFonts w:ascii="Arial" w:hAnsi="Arial" w:cs="Arial"/>
          <w:color w:val="212121"/>
          <w:sz w:val="24"/>
          <w:szCs w:val="24"/>
          <w:shd w:val="clear" w:color="auto" w:fill="FFFFFF"/>
          <w:lang w:eastAsia="el-GR"/>
        </w:rPr>
        <w:t xml:space="preserve"> όπου σιγά-σιγά θα θέλουμε να αρχίσουμε την επανεκκίνηση της ζωής, μαζικά τεστ, ούτως ώστε όλα τα ύποπτα κρούσματα να υποβληθούν σε τεστ, να μην ξαναρχίσει ο κόσμος αυτός να βγαίνει έξω εάν είναι φορέας του ιού, έστω και ασυμπτωματικά και ξανακυλήσουμε.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Η μέχρι τώρα εικόνα που υπάρχει, είναι ότι στον τομέα αυτό, έχουμε μια σημαντική υστέρηση και η σημαντική αυτή υστέρηση πρέπει με γοργά βήματα να αντιμετωπιστεί. Και βεβαίως για να αντιμετωπιστεί, πρέπει να μην μείνουμε </w:t>
      </w:r>
      <w:r w:rsidRPr="00487E91">
        <w:rPr>
          <w:rFonts w:ascii="Arial" w:hAnsi="Arial" w:cs="Arial"/>
          <w:color w:val="212121"/>
          <w:sz w:val="24"/>
          <w:szCs w:val="24"/>
          <w:shd w:val="clear" w:color="auto" w:fill="FFFFFF"/>
          <w:lang w:eastAsia="el-GR"/>
        </w:rPr>
        <w:lastRenderedPageBreak/>
        <w:t xml:space="preserve">μονάχα σε αυτούς τους φορείς που σήμερα διεξαγάγουν τη διαδικασία, αλλά να εντάξουμε και άλλα δημόσια ερευνητικά κέντρα, ακόμα και ιατρικές σχολές πανεπιστημιακές που μπορούν να το κάνουν αυτό με αρτιότητα.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Πάω σε ένα άλλο κρίσιμο θέμα. Αναφερθήκατε κι εσείς στην πρωτοβάθμια φροντίδα υγείας. Μεταξύ του «Μένουμε Σπίτι» και του νοσοκομείου, πρέπει να υπάρχει ένας ενδιάμεσος κρίκος και αυτός ο κρίκος είναι η πρωτοβάθμια φροντίδα υγείας. Άρα πρέπει, όσο πιο γρήγορα γίνεται, να ενταχθούν τα κέντρα υγείας, οι τοπικές μονάδες υγείας στον σχεδιασμό, τα περιφερειακά ιατρεία, οι συμβεβλημένοι γιατροί με τον ΕΟΠΥΥ, οι ελευθεροεπαγγελματίες γιατροί σε ένα ενιαίο δίκτυο εξωνοσοκομειακής φροντίδας των ασθενών, που και το ΕΣΥ θα ανακουφίσει, αλλά και στους πολίτες, ασθενείς ή όχι, θα προσφέρει τη σιγουριά της ιατρικής στήριξης.</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Τέλος, κινητές ομάδες υγείας για κατ’ οίκον ιατρική παρακολούθηση ασθενών. Είχαμε δύο τραγικά περιστατικά στη χώρα. Αναφέρομαι στις περιπτώσεις συμπολιτών μας, διότι προφανώς ο ιός αυτός είναι εξαιρετικά ύπουλος και με μεγάλη ταχύτητα μπορεί να επιδεινώσει την υγεία, τον οργανισμό. Είχαμε ένα περιστατικό στην Αθήνα, στα Γλυκά Νερά κι ένα στην Καστοριά. Σαράντα ενός ετών γυναίκα έμεινε και πέθανε στο σπίτι αβοήθητη. Αυτό, δεν πρέπει να επαναληφθεί. Έχουμε ευθύνη να μην επαναληφθεί. Είναι άλλο να δίνεις ό,τι μπορείς στον άνθρωπο για να τον σώσεις και να μην το </w:t>
      </w:r>
      <w:r w:rsidRPr="00487E91">
        <w:rPr>
          <w:rFonts w:ascii="Arial" w:hAnsi="Arial" w:cs="Arial"/>
          <w:color w:val="212121"/>
          <w:sz w:val="24"/>
          <w:szCs w:val="24"/>
          <w:shd w:val="clear" w:color="auto" w:fill="FFFFFF"/>
          <w:lang w:eastAsia="el-GR"/>
        </w:rPr>
        <w:lastRenderedPageBreak/>
        <w:t>καταφέρεις κι άλλο να του δώσεις συμβουλή να μείνει σπίτι και να πεθαίνει αβοήθητος.</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Άρα, λοιπόν, η πρότασή μας είναι ιδίως για άτομα που υποφέρουν από χρόνια και σοβαρά νοσήματα και μένουν σπίτι, χωρίς συστηματική παρακολούθηση και φροντίδα, να υπάρξουν κινητές ομάδες υγείας για την ιατρική παρακολούθηση αυτών των ασθενών. Βεβαίως αργότερα αυτές οι ομάδες μπορούν να συμβάλουν και στο διαγνωστικό έλεγχο για τον ιό.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Και τέλος, υπάρχουν κάποιοι συμπολίτες μας που είναι πιο ευάλωτοι από όλους τους υπόλοιπους. Αναφέρομαι στους φιλοξενούμενους σε γηροκομεία, ψυχιατρεία, προνοιακά ιδρύματα, στους φυλακισμένους, στους άστεγους, στους τοξικοεξαρτημένους, στους πρόσφυγες, στους μετανάστες, στους Ρομά. Εκεί, λοιπόν, πρέπει να υπάρξει ειδική μέριμνα γι’ αυτές τις ομάδες, διότι δεν θα κάνει διάκριση ο ιός σ’ αυτές τις ομάδες.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Επιτρέψτε μου τώρα σε όσο χρόνο «κλέψω», κύριε Πρόεδρε, από το αρχικό εικοσάλεπτο, που με ευγένεια μου δώσατε, να πω και δυο λόγια για τα θέματα της οικονομίας. Ελπίζω να μην μακρηγορήσω.</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Κοιτάξτε, η εκτίμησή μας είναι ότι με τον ίδιο τρόπο που σπεύδουμε να αντιμετωπίσουμε το ζήτημα της δημόσιας υγείας, δηλαδή προληπτικά, με τον ίδιο τρόπο πρέπει να σπεύσουμε να αντιμετωπίσουμε και το θέμα της </w:t>
      </w:r>
      <w:r w:rsidRPr="00487E91">
        <w:rPr>
          <w:rFonts w:ascii="Arial" w:hAnsi="Arial" w:cs="Arial"/>
          <w:color w:val="212121"/>
          <w:sz w:val="24"/>
          <w:szCs w:val="24"/>
          <w:shd w:val="clear" w:color="auto" w:fill="FFFFFF"/>
          <w:lang w:eastAsia="el-GR"/>
        </w:rPr>
        <w:lastRenderedPageBreak/>
        <w:t>οικονομίας. Δεν θέλω να γίνω μάντης κακών, αλλά φοβάμαι και το λέω με μεγάλη ειλικρίνεια και αίσθηση ευθύνης, ότι κινδυνεύουμε όσες θυσίες και όσους κόπους έχει κάνει ο ελληνικός λαός όλα αυτά τα χρόνια, για να βγούμε από την κρίση, να χαθούν μέσα σε λίγους μήνες.</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Βεβαίως, εδώ δεν βρισκόμαστε μπροστά σε ένα φαινόμενο που αφορά μόνο την Ελλάδα. Είναι συμμετρικό και είναι παγκόσμιο. Άρα, θα πρέπει να φροντίσουμε ούτως ώστε οι απώλειες να είναι όσο το δυνατόν λιγότερες και κυρίως να υπάρχει η ευκολότερη δυνατή επιστροφή, η ευκολότερη δυνατή ανάκαμψη της οικονομίας.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Κι εδώ νομίζω ότι βρισκόμαστε απέναντι σε δύο διαφορετικές προσεγγίσεις. Η προσέγγιση που γίνεται από πλευράς σας, το διαβάζω σε αρθρογραφία στελεχών σας και το ακούω, είναι ότι δεν πρέπει τώρα εμπροσθοβαρώς και οριζόντια να αντιμετωπίσουμε τα προβλήματα, γιατί θα έρθει η στιγμή της ανάκαμψης και θα υπάρχουν και τότε ανάγκες και πρέπει τότε να έρθουμε με όποιο διαθέσιμο ποσό υπάρχει, για να αντιμετωπιστεί εκείνη την ώρα με ενίσχυση η ρευστότητα της αγοράς. Πιστεύω ότι είναι λάθος.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Αν μου επιτρέπετε, κύριε Σταϊκούρα, μια υπερβολή στον λόγο μου, θα έλεγα ότι αυτό προσιδιάζει στη λογική της ανοσίας αγέλης, που αφορά βέβαια τους επιδημιολόγους και όχι τους οικονομολόγους. Τι θέλω να πω, όμως; Τι λέει η ανοσία αγέλης; Λέει ότι ένα ποσοστό μεγάλο θα μολυνθεί. Ας μολυνθεί. </w:t>
      </w:r>
      <w:r w:rsidRPr="00487E91">
        <w:rPr>
          <w:rFonts w:ascii="Arial" w:hAnsi="Arial" w:cs="Arial"/>
          <w:color w:val="212121"/>
          <w:sz w:val="24"/>
          <w:szCs w:val="24"/>
          <w:shd w:val="clear" w:color="auto" w:fill="FFFFFF"/>
          <w:lang w:eastAsia="el-GR"/>
        </w:rPr>
        <w:lastRenderedPageBreak/>
        <w:t xml:space="preserve">Αυτοί που δεν είναι ισχυροί, οι μεσαίοι και οι ανίσχυροι θα μολυνθούν -εννοώ σε επίπεδο αντοχής του οργανισμού- αλλά θα αποκτήσουν ανοσία, ώστε κάποια στιγμή οι δυνατοί να είναι προφυλαγμένοι. Αλλά αυτοί οι οποίοι θα νοσήσουν, μπορεί να μην επιβιώσουν!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Έτσι και στην οικονομία τώρα. Αν κατά τη διάρκεια αυτών των δύο, τριών -ας ελπίσουμε να μην είναι παραπάνω- μηνών κλείσουν επιχειρήσεις, οι μικρές και οι μεσαίες θα κλείσουν. Οι πιο δυνατές μπορεί να αντέξουν. Μπορεί! Μπορεί και κάποιες δυνατές ίσως να μην αντέξουν. Αν, λοιπόν, αυτές κλείσουν, μετά δεν θα μπορέσουν να ξαναξεκινήσουν. Και άρα, μετά τι; Ό,τι περισσεύει, για να ενισχύσουμε αυτούς που άντεξαν; Αυτούς που απέδειξαν αντοχές και είχαν οικονομικές δυνατότητες να σταθούν, ώστε να τους ενισχύσουμε με ρευστότητα;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Αυτό, κατά την άποψή μου, επειδή δεν μπορεί να είναι μια τυχαία αντιμετώπιση, είναι ένα σχέδιο -ελπίζω να μην είναι δικό σας, αλλά αν είναι, σας ζητώ να αλλάξετε στρατηγική- βαθιάς αναδιάρθρωσης για την ελληνική οικονομία, με μόνους κερδισμένους αυτούς οι οποίοι κερδίσανε και τα χρόνια της κρίσης, το 2010 και μετά, τις μεγάλες επιχειρήσεις.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Θεωρώ, λοιπόν, ότι με δεδομένες φυσικά τις δημοσιονομικές δυνατότητες, που τις γνωρίζω πάρα πολύ καλά -αλλά γνωρίζω και ότι όλη η Ευρώπη αυτήν τη στιγμή είναι σε μια μεγάλη συζήτηση- ευτυχώς έχετε πάρει </w:t>
      </w:r>
      <w:r w:rsidRPr="00487E91">
        <w:rPr>
          <w:rFonts w:ascii="Arial" w:hAnsi="Arial" w:cs="Arial"/>
          <w:color w:val="212121"/>
          <w:sz w:val="24"/>
          <w:szCs w:val="24"/>
          <w:shd w:val="clear" w:color="auto" w:fill="FFFFFF"/>
          <w:lang w:eastAsia="el-GR"/>
        </w:rPr>
        <w:lastRenderedPageBreak/>
        <w:t xml:space="preserve">τη σωστή πλευρά στην αντιπαράθεση. Και λέω ευτυχώς, διότι οι απόψεις αυτές δεν ήταν ποτέ δικές σας, για το ευρωομόλογο για παράδειγμα. Ευτυχώς έχετε πάρει τη σωστή πλευρά. Και ξέρετε έχω τη μεγαθυμία να το λέω όταν κάνετε κάτι σωστό.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Όπως για παράδειγμα -γελάει ο κ. Βελόπουλος- έχω τη μεγαθυμία να σας πω ότι σωστά στείλατε συγχαρητήρια στη Βόρεια Μακεδονία που μπήκε στο ΝΑΤΟ, χάρη στις δικές μας προσπάθειες και ξεκινάει και η ενταξιακή διαδικασία στην Ευρωπαϊκή Ένωση. Άλλα λέγατε πριν, αλλά δεν έχει σημασία. Σωστά κάνετε τώρα.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Σωστά, λοιπόν, τώρα τάσσεστε υπέρ νέων εργαλείων για την αντιμετώπιση της κρίσης στην Ευρωπαϊκή Ένωση. Δεν ξέρουμε ποιο τέλος θα έχει αυτή η διένεξη, πολύ φοβάμαι, όμως, ότι μπορεί να βρισκόμαστε μπροστά και ας ελπίσουμε να μην βγω αληθινός, σε μια κρίση που θα αφορά την ίδια την ενότητα της Ευρωπαϊκής Ένωσης.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Σε κάθε περίπτωση, όμως, εμείς αυτήν τη στιγμή έχουμε ένα πλεονέκτημα. Ποιο είναι αυτό; Ότι δεν είμαστε εξαίρεση. Το 2010 ήμασταν η εξαίρεση που προκαλούσε την κρίση μαζί με τα «</w:t>
      </w:r>
      <w:r w:rsidRPr="00487E91">
        <w:rPr>
          <w:rFonts w:ascii="Arial" w:hAnsi="Arial" w:cs="Arial"/>
          <w:color w:val="212121"/>
          <w:sz w:val="24"/>
          <w:szCs w:val="24"/>
          <w:shd w:val="clear" w:color="auto" w:fill="FFFFFF"/>
          <w:lang w:val="en-US" w:eastAsia="el-GR"/>
        </w:rPr>
        <w:t>PIGS</w:t>
      </w:r>
      <w:r w:rsidRPr="00487E91">
        <w:rPr>
          <w:rFonts w:ascii="Arial" w:hAnsi="Arial" w:cs="Arial"/>
          <w:color w:val="212121"/>
          <w:sz w:val="24"/>
          <w:szCs w:val="24"/>
          <w:shd w:val="clear" w:color="auto" w:fill="FFFFFF"/>
          <w:lang w:eastAsia="el-GR"/>
        </w:rPr>
        <w:t xml:space="preserve">» που λέγανε, με την Ισπανία, την Πορτογαλία και την Ιταλία. Τώρα είναι συμμετρική και για όλους η ύφεση αυτή. </w:t>
      </w:r>
    </w:p>
    <w:p w:rsidR="00487E91" w:rsidRPr="00487E91" w:rsidRDefault="00487E91" w:rsidP="00487E91">
      <w:pPr>
        <w:tabs>
          <w:tab w:val="left" w:pos="1791"/>
        </w:tabs>
        <w:spacing w:after="160" w:line="600" w:lineRule="auto"/>
        <w:ind w:firstLine="720"/>
        <w:jc w:val="both"/>
        <w:rPr>
          <w:rFonts w:ascii="Arial" w:hAnsi="Arial" w:cs="Arial"/>
          <w:b/>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Φυσικά, έχουμε το μεγάλο πλεονέκτημα ότι η χώρα βγήκε από τα μνημόνια και ότι η χώρα δεν μπήκε στη πιστοληπτική γραμμή στήριξης, όπως μας ζητούσε ο κ. Στουρνάρας τότε και φλερτάρατε κι εσείς με αυτή την ιδέα. Διότι, αν είχανε μπει σε πιστοληπτική γραμμή στήριξης το μνημόνιο θα ήταν η μοναδική εξέλιξη.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Επίσης, η χώρα έχει και ένα σημαντικό μαξιλάρι ασφάλειας ύψους 35-37 δισεκατομμυρίων ευρώ, το οποίο μπορεί να μας εξασφαλίσει τη δυνατότητα να χρηματοδοτήσουμε τις ανάγκες μας μετά από αυτήν την κρίση.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Άρα, με αυτά τα δεδομένα εγώ αυτό που σας ζητώ να κάνετε είναι να κάνουμε ακριβώς ό,τι κάνουν και οι άλλοι στην Ευρώπη και όχι λιγότερα.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Δεν ξέρω για ποιον λόγο δώσατε το παράδειγμα της Δανίας. Εγώ, όμως, θα μπορούσα να συγκρίνω πολύ επιγραμματικά τα ποσά, τα οποία έχουν ήδη πάρει απόφαση σε σημαντικές χώρες της Ευρωπαϊκής Ένωσης να δαπανήσουν σε εγγυήσεις, αλλά και σε δημοσιονομικές παρεμβάσεις, που είναι πολύ περισσότερα, πολλαπλάσια από αυτά που έχετε ήδη αποφασίσει.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Ήδη στη Γερμανία -η οποία φυσικά είναι πολύ απλόχερη στο εσωτερικό της όπου λειτουργεί με λογική </w:t>
      </w:r>
      <w:r w:rsidRPr="00487E91">
        <w:rPr>
          <w:rFonts w:ascii="Arial" w:hAnsi="Arial"/>
          <w:sz w:val="24"/>
          <w:szCs w:val="24"/>
          <w:lang w:val="en-US" w:eastAsia="el-GR"/>
        </w:rPr>
        <w:t>K</w:t>
      </w:r>
      <w:r w:rsidRPr="00487E91">
        <w:rPr>
          <w:rFonts w:ascii="Arial" w:hAnsi="Arial"/>
          <w:sz w:val="24"/>
          <w:szCs w:val="24"/>
          <w:lang w:eastAsia="el-GR"/>
        </w:rPr>
        <w:t xml:space="preserve">έινς, αλλά για όλους τους υπόλοιπους είναι με λογική Φρίντμαν- έχουμε 15% του ΑΕΠ δαπάνες, 10% εγγυήσεις, 5% </w:t>
      </w:r>
      <w:r w:rsidRPr="00487E91">
        <w:rPr>
          <w:rFonts w:ascii="Arial" w:hAnsi="Arial"/>
          <w:sz w:val="24"/>
          <w:szCs w:val="24"/>
          <w:lang w:eastAsia="el-GR"/>
        </w:rPr>
        <w:lastRenderedPageBreak/>
        <w:t xml:space="preserve">δημοσιονομική παρέμβαση. Στην Ισπανία και στην Ιταλία έχουμε 20%, στη Γαλλία 12%.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Και όταν βλέπουμε στην Ισπανία και την Ιταλία να έχουν τόσο μεγάλες δαπάνες, αυτό έχει μια μεγάλη σημασία και μια μεγάλη αξία. Γιατί; Διότι η Ελλάδα πια δεν είναι συστημικός κίνδυνος για την Ευρώπη.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Θα με διαψεύσετε; Αν είναι να με διαψεύσετε, θα σας ακούσω με προσοχή αν δεν είναι αυτές οι δαπάνες. Αυτές είναι, όμως, οι δαπάνες. Συμπεριλαμβάνουμε προφανώς και τις εγγυοδοτήσεις και τις δημοσιονομικές παρεμβάσεις. Και τα δύο.</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sz w:val="24"/>
          <w:szCs w:val="24"/>
          <w:lang w:eastAsia="el-GR"/>
        </w:rPr>
        <w:t>ΧΡΗΣΤΟΣ ΣΤΑΪΚΟΥΡΑΣ (Υπουργός Οικονομικών):</w:t>
      </w:r>
      <w:r w:rsidRPr="00487E91">
        <w:rPr>
          <w:rFonts w:ascii="Arial" w:hAnsi="Arial"/>
          <w:sz w:val="24"/>
          <w:szCs w:val="24"/>
          <w:lang w:eastAsia="el-GR"/>
        </w:rPr>
        <w:t xml:space="preserve"> Δημοσιονομικές παρεμβάσεις.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sz w:val="24"/>
          <w:szCs w:val="24"/>
          <w:lang w:eastAsia="el-GR"/>
        </w:rPr>
        <w:t xml:space="preserve">ΑΛΕΞΗΣ ΤΣΙΠΡΑΣ (Πρόεδρος του Συνασπισμού Ριζοσπαστικής Αριστεράς): </w:t>
      </w:r>
      <w:r w:rsidRPr="00487E91">
        <w:rPr>
          <w:rFonts w:ascii="Arial" w:hAnsi="Arial"/>
          <w:sz w:val="24"/>
          <w:szCs w:val="24"/>
          <w:lang w:eastAsia="el-GR"/>
        </w:rPr>
        <w:t>Ναι, εντάξει, 5% του ΑΕΠ είναι η δημοσιονομική παρέμβαση στη Γερμανία.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Θέλετε να σας πω αναλυτικά; Στη Γερμανία έχουμε ένα σχέδιο 356 δισεκατομμυρίων δανεισμού επιχειρήσεων, 10% του ΑΕΠ, 156 δισεκατομμύρια συμπληρωματικό προϋπολογισμό, που περιλαμβάνει 50 δισεκατομμύρια για στήριξη σε μικρομεσαίες επιχειρήσεις και ελεύθερους επαγγελματίες, δημιουργία Ειδικού Ταμείου Σταθερότητας, που σχεδιάζεται να παράσχει 100 </w:t>
      </w:r>
      <w:r w:rsidRPr="00487E91">
        <w:rPr>
          <w:rFonts w:ascii="Arial" w:hAnsi="Arial"/>
          <w:sz w:val="24"/>
          <w:szCs w:val="24"/>
          <w:lang w:eastAsia="el-GR"/>
        </w:rPr>
        <w:lastRenderedPageBreak/>
        <w:t xml:space="preserve">δισεκατομμύρια για κρατική αγορά μετοχών σε πληττόμενες επιχειρήσεις, 400 δισεκατομμύρια σε εγγυήσεις, διαγραφές χρεών επιχειρήσεων, 100 δισεκατομμύρια δάνειο προς την Κρατική Αναπτυξιακή Τράπεζα, την </w:t>
      </w:r>
      <w:r w:rsidRPr="00487E91">
        <w:rPr>
          <w:rFonts w:ascii="Arial" w:hAnsi="Arial"/>
          <w:sz w:val="24"/>
          <w:szCs w:val="24"/>
          <w:lang w:val="en-US" w:eastAsia="el-GR"/>
        </w:rPr>
        <w:t>KfW</w:t>
      </w:r>
      <w:r w:rsidRPr="00487E91">
        <w:rPr>
          <w:rFonts w:ascii="Arial" w:hAnsi="Arial"/>
          <w:sz w:val="24"/>
          <w:szCs w:val="24"/>
          <w:lang w:eastAsia="el-GR"/>
        </w:rPr>
        <w:t>, που παρέχει δάνεια άνευ όρου σε πληττόμενες επιχειρήσεις. Μιλάμε για τεράστια ποσά.</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Όμως, με βγάλατε από τον ειρμό της σκέψης μου. Έλεγα, λοιπόν -και αυτή είναι η κατακλείδα όλων όσα θέλω να πω- το εξής: Η Ιταλία δεν έχει το χρέος που έχουμε εμείς σε ποσοστό του ΑΕΠ. Όμως, δείτε σε απόλυτο νούμερο ποιο είναι. Αν υπάρχει σήμερα ένας συστημικός κίνδυνος σοβαρός για την Ευρωζώνη, αυτή είναι η Ιταλία. Το χρέος της είναι 130%. Με αυτές τις παρεμβάσεις προφανώς θα γίνει πολύ μεγαλύτερο. Άρα αυτό που θέλω να πω είναι ας αξιοποιήσουμε αυτήν την κρίση στο οικονομικό πεδίο ως ευκαιρία, ώστε να κάνουμε αυτό που πρέπει έγκαιρα, για να είναι μικρότερο το κόστος αργότερα και να ενταχθούμε όλοι μαζί στην ομάδα διεκδίκησης, στο μέτωπο διεκδίκησης σε ευρωπαϊκό πλαίσιο μαζί με την Ιταλία, μαζί με την Ισπανία, μαζί με την Πορτογαλία και με τη Γαλλία, η οποία αντιλαμβάνεται ότι δεν μπορεί πια η Ευρωπαϊκή Ένωση να είναι ένα στρατόπεδο πειθαρχίας που θα αποφασίζουν στο τέλος της ημέρας τι θα κάνουν οι Γερμανοί, οι οποίοι στο εσωτερικό τους σπαταλάνε, αλλά για τους άλλους λένε: «Περάστε από το ταμείο να σας κόψουμε κοστούμι».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 xml:space="preserve">Σε αυτό, λοιπόν, το μέτωπο να διεκδικήσουμε την προοπτική της ενωμένης Ευρώπης έτσι όπως πρέπει να την οραματίζονται οι λαοί της, με αλληλεγγύη.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Όμως, μέχρι τότε δαπανήστε ένα μεγάλο πακέτο στήριξης της οικονομίας και των επιχειρήσεων και κυρίως στήριξης των θέσεων εργασίας. Είναι απόλυτα λάθος η λογική σας να πηγαίνετε στη λογική της αναστολής εργασίας και όχι προστασίας της εργασίας. Είναι σαν να λέτε στους επιχειρηματίες: «Εντάξει, αναστείλετε τις συμβάσεις και εμείς θα δώσουμε ένα επίδομα». </w:t>
      </w:r>
      <w:r w:rsidRPr="00487E91">
        <w:rPr>
          <w:rFonts w:ascii="Arial" w:hAnsi="Arial"/>
          <w:sz w:val="24"/>
          <w:szCs w:val="24"/>
          <w:lang w:val="en-US" w:eastAsia="el-GR"/>
        </w:rPr>
        <w:t>K</w:t>
      </w:r>
      <w:r w:rsidRPr="00487E91">
        <w:rPr>
          <w:rFonts w:ascii="Arial" w:hAnsi="Arial"/>
          <w:sz w:val="24"/>
          <w:szCs w:val="24"/>
          <w:lang w:eastAsia="el-GR"/>
        </w:rPr>
        <w:t xml:space="preserve">αι το επίδομα αυτό -με συγχωρείτε- των 800 ευρώ είναι για σαράντα πέντε ημέρες. Στον μήνα πάνω είναι κάτω από τον κατώτατο μισθό, είναι 533 ευρώ.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Επίσης, είναι λάθος η αντίληψή σας για τους επιστήμονες και τους μικρομεσαίους και τους επαγγελματίες, που είχατε κάνει και σημαία προεκλογικά. Τα 600 ευρώ -300 και 300- των </w:t>
      </w:r>
      <w:r w:rsidRPr="00487E91">
        <w:rPr>
          <w:rFonts w:ascii="Arial" w:hAnsi="Arial"/>
          <w:sz w:val="24"/>
          <w:szCs w:val="24"/>
          <w:lang w:val="en-US" w:eastAsia="el-GR"/>
        </w:rPr>
        <w:t>vouchers</w:t>
      </w:r>
      <w:r w:rsidRPr="00487E91">
        <w:rPr>
          <w:rFonts w:ascii="Arial" w:hAnsi="Arial"/>
          <w:sz w:val="24"/>
          <w:szCs w:val="24"/>
          <w:lang w:eastAsia="el-GR"/>
        </w:rPr>
        <w:t xml:space="preserve"> είναι πολύ μεγάλο λάθος. Πρώτα απ’ όλα, διότι είναι ένα μήνυμα για το πώς υλοποιούμε προγράμματα κατάρτισης, </w:t>
      </w:r>
      <w:r w:rsidRPr="00487E91">
        <w:rPr>
          <w:rFonts w:ascii="Arial" w:hAnsi="Arial"/>
          <w:sz w:val="24"/>
          <w:szCs w:val="24"/>
          <w:lang w:val="en-US" w:eastAsia="el-GR"/>
        </w:rPr>
        <w:t>fake</w:t>
      </w:r>
      <w:r w:rsidRPr="00487E91">
        <w:rPr>
          <w:rFonts w:ascii="Arial" w:hAnsi="Arial"/>
          <w:sz w:val="24"/>
          <w:szCs w:val="24"/>
          <w:lang w:eastAsia="el-GR"/>
        </w:rPr>
        <w:t xml:space="preserve"> προγράμματα. Λέμε ότι όλοι οι επιστήμονες είναι ακατάρτιστοι και δεν ξέρουν υπολογιστές και φτιάχνουμε ψεύτικα προγράμματα -εν γνώσει όλων προφανώς- για να πάρουν 300 ευρώ. Και τους υποτιμούμε και τους βάζουμε σε μια λογική ότι τα προγράμματα αυτά πρέπει να γίνονται με πλαστό τρόπο.</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Έχουν δίκιο οι επιστήμονες. Δεν είναι ΣΥΡΙΖΑ. Μίλησα μαζί τους και με τους δικηγόρους και με τους μηχανικούς. Έχουν δίκιο να είναι αγανακτισμένοι με αυτήν τη συμπεριφορά.</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Τέλος, μιλήσατε -και σωστά- για τον ηθικό κίνδυνο. Δεν υπάρχει ηθικός κίνδυνος. Συμφωνούμε απόλυτα. Να το πείτε αυτό, όμως, και στους Έλληνες τραπεζίτες μήπως ανοίξουν την κάνουλα και χρηματοδοτήσουν καμμιά επιχείρηση και να προχωρήσετε άμεσα, εφόσον δεν υπάρχει ηθικός κίνδυνος, σε παράταση, τουλάχιστον μέχρι το τέλος του χρόνου, της απόφασής σας για άρση προστασίας πρώτης κατοικίας. Εφόσον δεν υπάρχει ηθικός κίνδυνος την ώρα της κρίσης, δεν υπάρχουν και στρατηγικοί κακοπληρωτές. Γιατί, λοιπόν, αυτό το αφήνετε και δεν το εξαγγέλλετε;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Σας ευχαριστώ.</w:t>
      </w:r>
    </w:p>
    <w:p w:rsidR="00487E91" w:rsidRPr="00487E91" w:rsidRDefault="00487E91" w:rsidP="00487E91">
      <w:pPr>
        <w:spacing w:after="160" w:line="600" w:lineRule="auto"/>
        <w:ind w:firstLine="720"/>
        <w:jc w:val="center"/>
        <w:rPr>
          <w:rFonts w:ascii="Arial" w:hAnsi="Arial"/>
          <w:sz w:val="24"/>
          <w:szCs w:val="24"/>
          <w:lang w:eastAsia="el-GR"/>
        </w:rPr>
      </w:pPr>
      <w:r w:rsidRPr="00487E91">
        <w:rPr>
          <w:rFonts w:ascii="Arial" w:hAnsi="Arial" w:cs="Arial"/>
          <w:sz w:val="24"/>
          <w:szCs w:val="24"/>
          <w:highlight w:val="white"/>
          <w:lang w:eastAsia="el-GR"/>
        </w:rPr>
        <w:t xml:space="preserve">(Χειροκροτήματα από την πτέρυγα του </w:t>
      </w:r>
      <w:r w:rsidRPr="00487E91">
        <w:rPr>
          <w:rFonts w:ascii="Arial" w:hAnsi="Arial" w:cs="Arial"/>
          <w:sz w:val="24"/>
          <w:szCs w:val="24"/>
          <w:lang w:eastAsia="el-GR"/>
        </w:rPr>
        <w:t>ΣΥΡΙΖΑ)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cs="Arial"/>
          <w:b/>
          <w:sz w:val="24"/>
          <w:szCs w:val="24"/>
          <w:lang w:eastAsia="el-GR"/>
        </w:rPr>
        <w:t>ΠΡΟΕΔΡΟΣ (</w:t>
      </w:r>
      <w:r w:rsidRPr="00487E91">
        <w:rPr>
          <w:rFonts w:ascii="Arial" w:hAnsi="Arial" w:cs="Arial"/>
          <w:b/>
          <w:bCs/>
          <w:sz w:val="24"/>
          <w:szCs w:val="24"/>
          <w:lang w:eastAsia="zh-CN"/>
        </w:rPr>
        <w:t>Κωνσταντίνος Τασούλας</w:t>
      </w:r>
      <w:r w:rsidRPr="00487E91">
        <w:rPr>
          <w:rFonts w:ascii="Arial" w:hAnsi="Arial" w:cs="Arial"/>
          <w:b/>
          <w:sz w:val="24"/>
          <w:szCs w:val="24"/>
          <w:lang w:eastAsia="el-GR"/>
        </w:rPr>
        <w:t>):</w:t>
      </w:r>
      <w:r w:rsidRPr="00487E91">
        <w:rPr>
          <w:rFonts w:ascii="Arial" w:hAnsi="Arial" w:cs="Arial"/>
          <w:sz w:val="24"/>
          <w:szCs w:val="24"/>
          <w:lang w:eastAsia="el-GR"/>
        </w:rPr>
        <w:t xml:space="preserve"> </w:t>
      </w:r>
      <w:r w:rsidRPr="00487E91">
        <w:rPr>
          <w:rFonts w:ascii="Arial" w:hAnsi="Arial"/>
          <w:sz w:val="24"/>
          <w:szCs w:val="24"/>
          <w:lang w:eastAsia="el-GR"/>
        </w:rPr>
        <w:t>Καλείται στο Βήμα η Πρόεδρος της Κοινοβουλευτικής Ομάδας του Κινήματος Αλλαγής, η κ. Φωτεινή Γεννηματά.</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cs="Arial"/>
          <w:b/>
          <w:bCs/>
          <w:sz w:val="24"/>
          <w:szCs w:val="24"/>
          <w:lang w:eastAsia="zh-CN"/>
        </w:rPr>
        <w:t xml:space="preserve">ΦΩΤΕΙΝΗ (ΦΩΦΗ) ΓΕΝΝΗΜΑΤΑ (Πρόεδρος του Κινήματος Αλλαγής): </w:t>
      </w:r>
      <w:r w:rsidRPr="00487E91">
        <w:rPr>
          <w:rFonts w:ascii="Arial" w:hAnsi="Arial" w:cs="Arial"/>
          <w:sz w:val="24"/>
          <w:szCs w:val="24"/>
          <w:lang w:eastAsia="zh-CN"/>
        </w:rPr>
        <w:t>Ε</w:t>
      </w:r>
      <w:r w:rsidRPr="00487E91">
        <w:rPr>
          <w:rFonts w:ascii="Arial" w:hAnsi="Arial"/>
          <w:sz w:val="24"/>
          <w:szCs w:val="24"/>
          <w:lang w:eastAsia="el-GR"/>
        </w:rPr>
        <w:t>υχαριστώ πολύ, κύριε Πρόεδρε.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 xml:space="preserve">Κυρίες και κύριοι Βουλευτές, το έχω πει ξανά, αλλά θα το επαναλάβω. Φαίνεται πως ένας «μαύρος κύκνος» αλλάζει τη ροή της ιστορίας, αλλάζει τον κόσμο έτσι όπως τον γνωρίζουμε μέχρι σήμερα, αλλάζει τον καθέναν από εμάς και αυτό θα πρέπει να το λάβουμε υπ’ όψιν μας. Πάρα πολλά πράγματα, όταν θα ολοκληρωθεί αυτός ο κύκλος, θα έχουν αλλάξει και, βεβαίως, και στην πολιτική.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Ελπίζω και εύχομαι το πρώτο που θα έχει ηττηθεί να είναι ο λαϊκισμός και ο κυνισμός, η αντίληψη που λέει ότι η αγορά μπορεί να λύσει όλα τα προβλήματα από μόνη της, γιατί είναι φανερό πως αυτή η αντίληψη απλά δεν ισχύει. Είναι ολοφάνερο μέσα στην κρίση που περνάμε ότι δεν λύνονται τα προβλήματα μονάχα από τις αγορές, ότι είναι αναγκαία η πολιτική -η πολιτική έχει αποχρώσεις-, είναι αναγκαίο ένα κράτος καλά οργανωμένο και είναι απολύτως αναγκαίο ένα ισχυρό δημόσιο σύστημα υγείας.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Στο σημείο αυτό θέλω να κάνω μια παρένθεση, γιατί θέλω να σταθώ σε όσα ακούστηκαν τόσο από τον Πρωθυπουργό όσο και από τον Αρχηγό της Αξιωματικής Αντιπολίτευσης.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Με έκπληξη είδα την επιλεκτική αναφορά του Πρωθυπουργού στη στάση των κομμάτων της Αντιπολίτευσης, που δείχνει ένα έλλειμμα γενναιοδωρίας, κύριε Πρωθυπουργέ, που δεν ταιριάζει σε αυτό που περνάει η χώρα και στη στάση όλων μας. Στέλνει λάθος μηνύματα στον ελληνικό λαό και μας βάζει </w:t>
      </w:r>
      <w:r w:rsidRPr="00487E91">
        <w:rPr>
          <w:rFonts w:ascii="Arial" w:hAnsi="Arial"/>
          <w:sz w:val="24"/>
          <w:szCs w:val="24"/>
          <w:lang w:eastAsia="el-GR"/>
        </w:rPr>
        <w:lastRenderedPageBreak/>
        <w:t>όλους σε σκέψεις σε σχέση με τις δεύτερες σκέψεις που σας οδήγησαν σε αυτήν τη στάση.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Όσον αφορά τα όσα ακούστηκαν από τον Αρχηγό της Αξιωματικής Αντιπολίτευσης, έχω να παρατηρήσω ότι πραγματικά χαίρομαι που έστω και τώρα αποδέχεται τις προτάσεις του Κινήματος Αλλαγής για το τι πρέπει να συμβεί στο Εθνικό Σύστημα Υγείας, που ήταν ολοφάνερο ότι δεν έγινε τα προηγούμενα χρόνια.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Αυτές οι τέσσερις χιλιάδες προσλήψεις ακούγονταν σχεδόν κάθε δύο μήνες από το 2015 μέχρι και τώρα, μέχρι και σήμερα. Και επειδή φαίνεται ότι κάποιοι συμπεριφέρονται στην πολιτική ζωή του τόπου σαν να μην υπάρχουμε ή για κάποιο λόγο δεν μας ακούνε, είμαι υποχρεωμένη να καταθέσω για τα Πρακτικά, για την αποκατάσταση της αλήθειας και για την υπεράσπιση της δουλειάς δεκάδων στελεχών του Κινήματος Αλλαγής που δουλεύουν, έστω και από απόσταση, αλλά με μεγάλο ενδιαφέρον και μεράκι για να είναι χρήσιμοι στον τόπο, τα παρακάτω.</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sz w:val="24"/>
          <w:szCs w:val="24"/>
          <w:lang w:eastAsia="el-GR"/>
        </w:rPr>
        <w:t xml:space="preserve">Στις 22 Ιανουαρίου, οι αρμόδιοι Βουλευτές μας καταθέτουν ερώτηση για να δούμε εγκαίρως και να προειδοποιήσουμε αν υπάρχουν μέσα προστασίας για το υγειονομικό προσωπικό. Μόλις στις 20 Μαρτίου εστάλη ερώτημα στα νοσοκομεία, για να δουν </w:t>
      </w:r>
      <w:r w:rsidRPr="00487E91">
        <w:rPr>
          <w:rFonts w:ascii="Arial" w:hAnsi="Arial" w:cs="Arial"/>
          <w:color w:val="212121"/>
          <w:sz w:val="24"/>
          <w:szCs w:val="24"/>
          <w:shd w:val="clear" w:color="auto" w:fill="FFFFFF"/>
          <w:lang w:eastAsia="el-GR"/>
        </w:rPr>
        <w:t>πώς θα αντιμετωπίσουν τις ελλείψεις.</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Θα σας τα δώσω όλα μαζί μέσα στον φάκελο, για να μην παίρνετε μία-μία σελίδα. Όσο μπορούμε να είμαστε προσεκτικοί.</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Στις 14 Μαρτίου, μετά από τηλεφωνική μου επικοινωνία με τον αρμόδιο Υπουργό Υγείας, δίνω στη δημοσιότητα ολοκληρωμένες προτάσεις για όλα τα θέματα, για τις μονάδες εντατικής θεραπείας, για τα νοσοκομεία αναφοράς, για τα κέντρα πρώτης υποδοχής, για τα κινητά συνεργεία της πρωτοβάθμιας -αυτό που εμείς λέμε «πρώτη γραμμή»- για την επίταξη των ιδιωτικών εργαστηρίων και όλα τα θέματα που μας απασχολούν όλο αυτό το διάστημα.</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Στις 22 Μαρτίου εξειδικεύουμε την πρόταση για την «πρώτη γραμμή» και το πώς ακριβώς μπορούν και πρέπει να λειτουργήσουν τα κινητά συνεργεία που θα πηγαίνουν στο σπίτι και για ποιον λόγο πρέπει να γίνει.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Στις 28 Μαρτίου βγάζουμε νέο ενημερωτικό σημείωμα, επικαιροποιημένο, έχοντας παρακολουθήσει όλες τις εξελίξεις και, βεβαίως, τις ελλείψεις και τα προβλήματα που εξακολουθούν να υπάρχουν στο σύστημα υγείας.</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Τα καταθέτω όλα αυτά για τα Πρακτικά, γιατί έχει σημασία να αποκατασταθεί η αλήθεια για τη συμβολή του Κινήματος Αλλαγής όλο αυτό το διάστημα και για την επεξεργασία συγκεκριμένων προτάσεων.</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(Στο σημείο αυτό η Πρόεδρος του Κινήματος Αλλαγής κ. Φωτεινή (Φώφη) Γεννηματά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Επιστρέφω, λοιπόν, σ’ αυτόν τον πόλεμο που δίνουμε όλοι μας και πρέπει να τον δώσουμε όλοι μαζί. Έχουμε πόλεμο σε τρία μέτωπα.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Το πρώτο μέτωπο είναι η καθυστέρηση και η συγκράτηση της διασποράς του ιού, για να σώσουμε ανθρώπινες ζωές. Ελπίζω ότι εδώ έχουμε πάει καλά. Ελπίζω και εύχομαι να τα έχουμε καταφέρει.</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Το δεύτερο μέτωπο έχει να κάνει με την αποτελεσματική προστασία της δημόσιας υγείας που απαιτεί οπωσδήποτε την ενίσχυση του ΕΣΥ, γιατί είναι η ναυαρχίδα στον πόλεμο που δίνουμε, αλλά και γιατί είναι εξαιρετικά σημαντικό να ενισχυθεί το Εθνικό Σύστημα Υγείας και για το μέλλον, όχι μονάχα για το σήμερα.</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Το τρίτο μέτωπο είναι αυτό της οικονομίας. Εδώ σαφώς εμπλέκεται και η Ευρώπη, αλλά χρειάζεται και ένα δικό μας ολοκληρωμένο σχέδιο ανόρθωσης, ένα σχέδιο που απαιτεί συνεννόηση των πολιτικών δυνάμεων και διάλογο με τους κοινωνικούς εταίρους, ένα σχέδιο που πρέπει να στηρίζει την παραγωγική βάση της οικονομίας, αλλά και να προστατεύει τους εργαζόμενους.</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Το Κίνημα Αλλαγής από την πρώτη στιγμή στηρίζει όλα τα μέτρα που υπέδειξαν ως αναγκαία οι ειδικοί επιστήμονες. Αυτό πράττει και η συντριπτική πλειονότητα του ελληνικού λαού. Θέλω να δηλώσω ξεκάθαρα ότι εμπιστευόμαστε τους επιστήμονες που καθοδηγούν την πολιτεία σε όλη αυτήν την προσπάθεια, σ’ αυτόν τον αγώνα.</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Παράλληλα με τις προτάσεις μας και τις πρωτοβουλίες μας, όπως είπα και πριν, συμβάλλουμε ουσιαστικά, γιατί θέλουμε να είμαστε χρήσιμοι, γιατί θέλουμε να κάνουμε τον ελληνικό λαό να νιώσει ασφάλεια. Είναι πάρα πολύ σημαντικό σ’ αυτόν τον αγώνα.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Ο κορωνοϊός, κυρίες και κύριοι Βουλευτές, δεν αφήνει περιθώρια για κορώνες και λαϊκισμούς. Ταυτόχρονα, δεν αφήνει περιθώρια για εργαλειοποίηση της κρίσης και για πελατειακές πρακτικές. Δεν διστάζουμε να επισημαίνουμε λάθη και παραλείψεις της Κυβέρνησης και των οργάνων της, για να προλαβαίνουμε και για να διορθώνονται, γιατί αυτό είναι το καθήκον της υπεύθυνης Αντιπολίτευσης τούτη την ώρα.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Υπάρχει, λοιπόν, απόσταση από τις αποφάσεις των επιστημόνων και την έγκαιρη εφαρμογή των μέτρων από την Κυβέρνηση και τα όργανά της. Έχουμε, δυστυχώς, καθυστερήσεις. Βεβαίως υπάρχει ζήτημα ατομικής ευθύνης. Κανείς δεν το αμφισβητεί. Όμως, ταυτόχρονα υπάρχει και η πολιτική ευθύνη της πολιτείας να προλαβαίνει και να εφαρμόζει έγκαιρα, </w:t>
      </w:r>
      <w:r w:rsidRPr="00487E91">
        <w:rPr>
          <w:rFonts w:ascii="Arial" w:hAnsi="Arial" w:cs="Arial"/>
          <w:color w:val="212121"/>
          <w:sz w:val="24"/>
          <w:szCs w:val="24"/>
          <w:shd w:val="clear" w:color="auto" w:fill="FFFFFF"/>
          <w:lang w:eastAsia="el-GR"/>
        </w:rPr>
        <w:lastRenderedPageBreak/>
        <w:t xml:space="preserve">αποτελεσματικά και δίκαια τις αποφάσεις. Χρέος της πολιτείας είναι να προβλέπει και να προλαμβάνει.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Και το λέω αυτό με αφορμή τις ουρές που είδαμε στις τράπεζες. Η Κυβέρνηση βλέπει πρώτα τον συνωστισμό και μετά αντιδρά. Το ίδιο έγινε με τις εκκλησίες, που με καθυστέρηση πάρθηκε η απόφαση. Το ίδιο έγινε με τα σουπερμάρκετ και το ίδιο γίνεται με τις τράπεζες. Θα μπορούσαν να ληφθούν εγκαίρως μέτρα, δεδομένου ότι οι τράπεζες έχουν μειώσει δραστικά τα καταστήματά τους και είναι γνωστό αυτό.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Επίσης, γιατί δεν λήφθηκαν έγκαιρα τα μέτρα για τη διευκόλυνση πληρωμών των οφειλών; Οι ημερομηνίες για τη λήξη των λογαριασμών των ΔΕΚΟ να είναι ενδεικτικές και όχι υποχρεωτικές, τουλάχιστον για όσο ισχύουν τα περιοριστικά μέτρα. Είναι δυνατόν μέσα σ’ αυτές τις συνθήκες να ισχύουν περιοριστικές προθεσμίες για τους λογαριασμούς στο νερό, στο ρεύμα, στο τηλέφωνο; Διανοείται κανείς ότι μπορεί να κόψει αυτές τις παροχές; Η παράταση από τους αρμοδίους μπορούσε να έχει δοθεί εγκαίρως και να μην τρέξουν όλοι την τελευταία στιγμή να τακτοποιήσουν λογαριασμούς και δόσεις.</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Επίσης, οι συντάξεις θα μπορούσαν να κατανεμηθούν με το αλφάβητο νωρίτερα.</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 xml:space="preserve">Και με την ευκαιρία, σας ρωτώ, κύριε Πρωθυπουργέ, τι θα γίνει, επιτέλους, με τις υπέρογκες χρεώσεις των τραπεζών. Θα τους επιβάλετε να τις περιορίσουν; Στέλνουν όλοι τους πολίτες στα ΑΤΜ και εκεί έρχονται στη συνέχεια και τους τσεκουρώνουν! Πόσο θα κρατήσει αυτό;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Αυτά τα επισημαίνω, γιατί όπως λένε οι επιστήμονες και όπως είπατε κι εσείς νωρίτερα, έχουμε δρόμο μπροστά μας. Δεν τελειώσαμε. Επιβάλλεται, λοιπόν, στενή παρακολούθηση των εξελίξεων, πρόληψη και γρήγορα αντανακλαστικά.</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Θέλω, λοιπόν, να συμβάλω για άλλη μία φορά στο πλαίσιο αυτής της συζήτησης με τις συγκεκριμένες προτάσεις του Κινήματος Αλλαγής για όλα αυτά τα μέτωπα στα οποία δίνουμε τη μάχη.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Ξεκινώ με το μέτωπο του Εθνικού Συστήματος Υγείας. Όλοι πια έχουν αποδεχθεί τον αναντικατάστατο ρόλο του ΕΣΥ και, βέβαια, πόσο ηρωικοί είναι οι λειτουργοί του και η στάση τους. Τους ευχαριστούμε όλους για ακόμα μία φορά.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Επιβάλλεται, όμως, πέραν των μέτρων που λαμβάνονται, να προχωρήσουν τέσσερα σημαντικά ζητήματα.</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Πρώτον, πρέπει να γίνει πράξη η πρότασή μας για το δίκτυο της πρώτης γραμμής με τη συμβολή της πρωτοβάθμιας φροντίδας υγείας, δηλαδή κινητά </w:t>
      </w:r>
      <w:r w:rsidRPr="00487E91">
        <w:rPr>
          <w:rFonts w:ascii="Arial" w:hAnsi="Arial" w:cs="Arial"/>
          <w:color w:val="212121"/>
          <w:sz w:val="24"/>
          <w:szCs w:val="24"/>
          <w:shd w:val="clear" w:color="auto" w:fill="FFFFFF"/>
          <w:lang w:eastAsia="el-GR"/>
        </w:rPr>
        <w:lastRenderedPageBreak/>
        <w:t>κλιμάκια γιατρών και νοσηλευτών που θα κάνουν και επισκέψεις στο σπίτι όπου θα κάνουν και έλεγχο και τεστ, θα δίνουν οδηγίες για καλύτερη φροντίδα και θα παρέχουν και νοσηλεία στο σπίτι.</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Έχουμε καταθέσει, όπως είπα νωρίτερα, αυτήν την πρόταση από τις 14 Μαρτίου. Την έχω συζητήσει με τον Πρωθυπουργό και με τον αρμόδιο Υπουργό. Η Κυβέρνηση εδώ και μέρες έχει ανακοινώσει ότι θα προχωρήσει στην υιοθέτηση αυτής της πρότασης. Δυστυχώς, όμως, μέχρι αυτήν την ώρα που συζητούμε δεν έχει υλοποιηθεί.</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Ποια είναι τα οφέλη αυτής της πρότασης και γιατί επιμένουμε; Πρώτον, κρατά τα κρούσματα μακριά από τα νοσοκομεία, για να αντέξει το σύστημα, για να μη νοσούν οι υγειονομικοί και να μην μπαίνουν σε καραντίνα ολόκληρες υγειονομικές μονάδες. Δεύτερον, θα έχουμε καλύτερη παρακολούθηση αν τα λιγοστά τεστ που καταλαβαίνω ότι διαθέτουμε, τα αξιοποιούμε και τα κάνουμε εκεί που πρέπει καθ’ υπόδειξιν του συντονιστικού κέντρου που υπάρχει για όλα αυτά και των αρμόδιων γιατρών και δεν τα σπαταλάμε σε τεστ σε διάφορα ιδιωτικά εργαστήρια με υπέρογκες τιμές.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Δεύτερο, τι είδαμε τις τελευταίες μέρες; Είδαμε, δυστυχώς, θανάτους σε κρούσματα, που σύμφωνα με οδηγίες γιατρών παρέμειναν για νοσηλεία στο σπίτι τους. Αυτό σημαίνει ότι χρειάζεται αναβάθμιση της περίθαλψης στο σπίτι.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Επίσης, πρέπει να προχωρήσει το θέμα των τεστ. Δεν θα κουραστώ να τονίζω τη σημασία τους για την αντιμετώπιση της διασποράς του ιού και για την προστασία πριν από όλα των εργαζομένων στο ΕΣΥ, γιατί σε αυτούς θα έπρεπε να γίνεται κατά προτεραιότητα. Αξιοποιήστε επιτέλους τον ενιαίο σχεδιασμό, με ενιαίο τιμολόγιο, και τα ιδιωτικά κέντρα, καθώς και τα πανεπιστημιακά και ερευνητικά κέντρα που είναι ακόμα εκτός, γιατί έτσι θα υπάρξει καλύτερη εικόνα της διασποράς και αποτελεσματικότερη αντιμετώπισή της. Επισημαίνω εδώ ότι θα χρειαστούν ιδιαιτέρως στη δεύτερη φάση της αντιμετώπισης του κορωνοϊού. Θα έρθω στη συνέχεια στο θέμα αυτό.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Τρίτο σημείο: Χρειάζεται ένα καθημερινό δελτίο διαθεσιμότητας των κλινών μονάδων εντατικής θεραπείας, αλλά και των κλινών στα νοσοκομεία αναφοράς. Είναι καλό να γνωρίζουμε όλοι, και βέβαια οι επιστήμονες που επεξεργάζονται όλα αυτά τα δεδομένα, πόσα κρούσματα νοσηλεύονται εκτός μονάδων εντατικής θεραπείας σε όλα τα νοσοκομεία αναφοράς. Δεν δίνονται αυτά τα στοιχεία και αναρωτιέμαι γιατί. Θα έπρεπε να γνωρίζουμε, πέρα από το πόσοι νοσηλεύονται στις ΜΕΘ, πόσα κρούσματα νοσηλεύονται και πόσα κρεβάτια νοσηλείας είναι διαθέσιμα ανά υγειονομική περιφέρεια. Το τονίζω: εκτός ΜΕΘ. Είναι πάρα πολύ κρίσιμο για την καλύτερη προετοιμασία, αλλά και για λόγους διαφάνειας και αίσθησης ασφάλειας των πολιτών.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Τέταρτον, ήρθαν στη δημοσιότητα έγκυρες μελέτες για το κόστος ανά ημέρα των κρεβατιών στις ΜΕΘ.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Πρωθυπουργέ, εμείς παίρνουμε θέση με βάση τρεις δημοσιευμένες μελέτες και δικαιώνεται η θέση μας, η θέση που έχουμε εκφράσει. Είναι παντελώς απαράδεκτο το κόστος να είναι έως και 883 ευρώ μαζί με το μισθολογικό κόστος και η Κυβέρνηση να πληρώνει 1.600 ευρώ το κάθε κρεβάτι ΜΕΘ του ιδιωτικού τομέα που χρησιμοποιεί. Αυτό είναι συμβολή σε αισχροκέρδεια.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Φαίνεται τελικά, κύριε Πρωθυπουργέ, ότι η Κυβέρνησή σας βρίσκει χρήματα όπου θέλει να τα δώσει. Και δεν είναι το μοναδικό παράδειγμα το θέμα της υγείας.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Πέμπτο σημείο: Το «ευχαριστώ» στους μαχητές της πρώτης γραμμής πρέπει να γίνει και έμπρακτα, να αποδεχτεί η Κυβέρνηση την πρότασή μας για ένταξη στα βαρέα και ανθυγιεινά των εργαζομένων στο δημόσιο σύστημα υγείας, όπως ακριβώς ισχύει στον ιδιωτικό τομέα. Αυτή η αδικία πρέπει να τελειώσει. Και βεβαίως να επεκτείνει το επίδομα του Πάσχα σε αστυνομικούς και στρατιωτικούς, γιατί όλοι αυτοί μάχονται στην πρώτη γραμμή. Είναι η ώρα, λοιπόν, να γίνει αποδεκτή η τροπολογία που έχουμε καταθέσει τρεις φορές στη Βουλή.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Έρχομαι στο δεύτερο μεγάλο μέτωπο, το μέτωπο της Ευρώπης. Είναι ιδιαίτερα κρίσιμος ο ρόλος της Ευρώπης τόσο για την προστασία της δημόσιας υγείας και της ανθρώπινης ζωής, όσο και για να σταθούμε στα πόδια μας και να αντιμετωπίσουμε τις οικονομικές επιπτώσεις της κρίσης. Δυστυχώς, όμως, η Ευρώπη και σε αυτήν την κρίση δεν έδειξε αντανακλαστικά. Καθυστέρησε να δώσει κατευθυντήριες οδηγίες και άφησε το κάθε κράτος-μέλος να κάνει από μόνο του τον δικό του σχεδιασμό.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Όμως, δεν αρκεί να πάει μία χώρα καλά στα ζητήματα της δημόσιας υγείας. Πρέπει όλοι να πάμε καλά, γιατί τα σύνορα δεν μπορεί να είναι κλειστά σε μόνιμη βάση. Κι αν δεν συμβεί αυτό, θα έχουμε ένα νέο κύκλο στο επόμενο διάστημα. Ιδιαίτερα κρίσιμος, λοιπόν, είναι ο ρόλος της Ευρώπης στη δεύτερη φάση, για την οποία μίλησα πριν, αντιμετώπισης του κορωνοϊού.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έρχομαι στην πρόταση Μόσιαλου που συνδέεται με αυτό. Η πρόταση Μόσιαλου για αγορά της πατέντας του τεστ από τις κυβερνήσεις είναι κομβική και είναι φανερό ότι απαιτεί απόφαση και παρέμβαση της Ευρωπαϊκής Ένωσης. Στη δεύτερη φάση, προκειμένου να επιστρέψουμε σε φυσιολογικούς ρυθμούς στην καθημερινότητα, θα απαιτηθούν πολλά και γρήγορα τεστ. Αν οι κυβερνήσεις δεν αγοράσουν την πατέντα, έτσι ώστε κάθε χώρα να παράγει τα δικά της, δεν θα μπορέσουν να ανταποκριθούν οι χώρες, ιδιαίτερα χώρες σαν </w:t>
      </w:r>
      <w:r w:rsidRPr="00487E91">
        <w:rPr>
          <w:rFonts w:ascii="Arial" w:hAnsi="Arial" w:cs="Arial"/>
          <w:color w:val="222222"/>
          <w:sz w:val="24"/>
          <w:szCs w:val="24"/>
          <w:shd w:val="clear" w:color="auto" w:fill="FFFFFF"/>
          <w:lang w:eastAsia="el-GR"/>
        </w:rPr>
        <w:lastRenderedPageBreak/>
        <w:t>τη δική μας. Και βέβαια ούτε οι εταιρείες θα έχουν καμμία δυνατότητα να αντεπεξέλθουν στη ζήτηση που θα υπάρχει σε παγκόσμιο επίπεδο.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Θα πρέπει, λοιπόν, να υπάρξει εγκαίρως ευρωπαϊκή απόφαση στην κατεύθυνση αυτή και όχι πάλι με καθυστέρηση, όχι πάλι εκ των υστέρων. Ούτως ή άλλως όμως εμείς, κύριε Πρωθυπουργέ, πρέπει να κινηθούμε άμεσα σε αυτή την κατεύθυνση και να προετοιμαστούμε, να δούμε πώς θα είμαστε έτοιμοι.</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Όσον αφορά τώρα τις οικονομικές επιπτώσεις της κρίσης, είναι φανερό ότι είναι απολύτως αναγκαίο να δώσει νέο χρήμα η Ευρωπαϊκή Ένωση. Πώς; Μέσα από ένα κορωνο-ομόλογο, το οποίο θα αποπληρωθεί από κοινοτικούς πόρους και δεν θα υπολογίζεται στο χρέος των χωρών. Ας το πούμε ένα ευρωπαϊκό σχέδιο Μάρσαλ. Οποιαδήποτε άλλη λύση θα οδηγήσει σε κρίση χρέους, σε νέα μνημόνια, σε φτωχοποίηση και κλείσιμο επιχειρήσεων.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Είναι εξαιρετικά σημαντική η πρωτοβουλία των εννέα Προέδρων και Πρωθυπουργών και είναι αξιοσημείωτο ότι συνυπογράφουν Πρόεδροι και Πρωθυπουργοί που προέρχονται και από το σοσιαλιστικό και από το λαϊκό κόμμα. Τη σημαία αυτή πράγματι σήκωσε και ο κ. Μητσοτάκης. Θεωρώ, κύριε Πρωθυπουργέ, ότι θα πρέπει να πάτε μέχρι το τέλος. Εμείς ως Κίνημα Αλλαγής έχουμε δηλώσει από την πρώτη στιγμή ότι στηρίζουμε ολοκάθαρα αυτή την πρωτοβουλία των εννέα Προέδρων και Πρωθυπουργών.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Έρχομαι στο μέτωπο της οικονομίας και της στήριξης των εργαζομένων στη χώρα μας. Σε καμμία περίπτωση -και θέλω να είναι ξεκάθαρο αυτό- δεν μηδενίζουμε τα μέτρα της Κυβέρνησης που έχει πάρει μέχρι σήμερα για την ενίσχυση επιχειρήσεων και εργαζόμενων. Μάλιστα, πολλά από αυτά ήταν και δικές μας προτάσεις. Όμως, είναι αποσπασματικά και ανεπαρκή. Δεν αποτελούν ένα ολοκληρωμένο σχέδιο για την προστασία από τις συνέπειες της κρίσης.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Η Δανία, κύριε Πρωθυπουργέ, στην οποία αναφερθήκατε πριν, έχει ακολουθήσει έναν εντελώς διαφορετικό δρόμο. Έχει πετύχει η κυβέρνηση μία συμφωνία με τους κοινωνικούς εταίρους και καλύπτουν σχεδόν το σύνολο των αποδοχών των εργαζομένων από κοινού. Είναι μία άλλη επιλογή με πολύ καλά αποτελέσματα, από όσο είμαστε σε θέση να γνωρίζουμε.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χειρότερο, λοιπόν, σε σχέση με τα μέτρα μέχρι σήμερα είναι ότι συνοδεύονται και από παρεμβάσεις που θίγουν εργαζόμενους στον ιδιωτικό τομέα. Και ας ξεκαθαρίσουμε κάτι. Δεν είναι ώρα να συζητήσουμε τώρα το συνολικό σχέδιο ανόρθωσης της ελληνικής οικονομίας, στο οποίο ήδη αναφέρθηκα νωρίτερα. Τονίζω ότι θα πρέπει πρώτα να αξιολογήσουμε συνολικά τις συνέπειες της κρίσης και να συνεκτιμήσουμε τη συμβολή της Ευρώπης. Είναι ώρα, όμως, να κρατήσουμε όρθιες τις επιχειρήσεις και την κοινωνία, διότι όλοι θα πρέπει να έχουμε κάτι στο μυαλό μας: Αν καταρρεύσουν, </w:t>
      </w:r>
      <w:r w:rsidRPr="00487E91">
        <w:rPr>
          <w:rFonts w:ascii="Arial" w:hAnsi="Arial" w:cs="Arial"/>
          <w:color w:val="222222"/>
          <w:sz w:val="24"/>
          <w:szCs w:val="24"/>
          <w:shd w:val="clear" w:color="auto" w:fill="FFFFFF"/>
          <w:lang w:eastAsia="el-GR"/>
        </w:rPr>
        <w:lastRenderedPageBreak/>
        <w:t>το κόστος της ανάταξης θα είναι πολλαπλάσιο και η χρονική διάρκεια αυτής της κρίσης πολύ μεγαλύτερη.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Δείτε τι συνέπειες μπορεί να υπάρξουν αν, για παράδειγμα, πάρει μόνιμο χαρακτήρα η απόφαση της «ΣΙΔΕΝΟΡ», που είναι θυγατρική της «ΒΙΟΧΑΛΚΟ», με την οποία έθεσε τους εργαζομένους της σε πέντε εργοστάσια σε προσωρινή διαθεσιμότητα.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Υπάρχουν δυνατότητες. Το λέμε συνέχεια και το επαναλαμβάνουμε. Είπατε και εσείς, ότι τουλάχιστον για το 2020 δεν υπάρχουν δημοσιονομικοί περιορισμοί. Επιπλέον, συμμετέχουμε λόγω της κρίσης στο </w:t>
      </w:r>
      <w:r w:rsidRPr="00487E91">
        <w:rPr>
          <w:rFonts w:ascii="Arial" w:hAnsi="Arial" w:cs="Arial"/>
          <w:color w:val="222222"/>
          <w:sz w:val="24"/>
          <w:szCs w:val="24"/>
          <w:shd w:val="clear" w:color="auto" w:fill="FFFFFF"/>
          <w:lang w:val="en-US" w:eastAsia="el-GR"/>
        </w:rPr>
        <w:t>QE</w:t>
      </w:r>
      <w:r w:rsidRPr="00487E91">
        <w:rPr>
          <w:rFonts w:ascii="Arial" w:hAnsi="Arial" w:cs="Arial"/>
          <w:color w:val="222222"/>
          <w:sz w:val="24"/>
          <w:szCs w:val="24"/>
          <w:shd w:val="clear" w:color="auto" w:fill="FFFFFF"/>
          <w:lang w:eastAsia="el-GR"/>
        </w:rPr>
        <w:t xml:space="preserve">. Αυτό σημαίνει ότι μπορούμε να εξασφαλίσουμε ρευστότητα από εκεί με πολύ χαμηλά επιτόκια. Και βέβαια, η Κυβέρνηση θα πρέπει να αξιοποιήσει όλα τα χρηματοδοτικά εργαλεία που δίνουν η Ευρωπαϊκή Τράπεζα Επενδύσεων και το ΕΣΠΑ. Εξάλλου, όπως είπα πριν, βρέθηκαν τα χρήματα για εκείνους που θέλει η Νέα Δημοκρατία.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lang w:eastAsia="zh-CN"/>
        </w:rPr>
        <w:t xml:space="preserve">Αναφέρομαι τώρα σε </w:t>
      </w:r>
      <w:r w:rsidRPr="00487E91">
        <w:rPr>
          <w:rFonts w:ascii="Arial" w:eastAsia="SimSun" w:hAnsi="Arial" w:cs="Arial"/>
          <w:sz w:val="24"/>
          <w:szCs w:val="24"/>
          <w:shd w:val="clear" w:color="auto" w:fill="FFFFFF"/>
          <w:lang w:eastAsia="zh-CN"/>
        </w:rPr>
        <w:t xml:space="preserve">ορισμένες βασικές προτάσεις μας απόλυτα στοχευμένες για επιχειρήσεις και ανθρώπους που δοκιμάζονται. Είναι αναγκαίο ένα μεγάλο πρόγραμμα τόνωσης της ρευστότητας, με εγγυημένα από το κράτος δάνεια και επιδοτήσεις. Η Κυβέρνηση παρουσίασε ένα σχέδιο ύψους ενός 1 δισεκατομμυρίου ευρώ, είναι όμως ανεπαρκές και σίγουρα είναι πάρα πολύ μακριά από τα ποσοστά που δίνουν σε σχέση με το ΑΕΠ στις άλλες χώρες </w:t>
      </w:r>
      <w:r w:rsidRPr="00487E91">
        <w:rPr>
          <w:rFonts w:ascii="Arial" w:eastAsia="SimSun" w:hAnsi="Arial" w:cs="Arial"/>
          <w:sz w:val="24"/>
          <w:szCs w:val="24"/>
          <w:shd w:val="clear" w:color="auto" w:fill="FFFFFF"/>
          <w:lang w:eastAsia="zh-CN"/>
        </w:rPr>
        <w:lastRenderedPageBreak/>
        <w:t xml:space="preserve">της Ευρώπης. Ας προβληματιστούμε, λοιπόν, από όλους αυτούς και ας δούμε τι περισσότερο μπορεί να γίνει στον τόπο μας.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 xml:space="preserve">Δεύτερον, ως προς τους αγρότες, θα μελετήσουμε με βάση την αλλαγή του προϋπολογισμού την ενίσχυση, στην οποία αναφερθήκατε, κύριε Πρωθυπουργέ. Δεν είπατε συγκεκριμένα πράγματα. Μέχρι αυτή την ώρα έχουν εγκαταλειφθεί. Τα 150 εκατομμύρια ευρώ που προβλέπονται είναι πραγματικά σταγόνα στον ωκεανό.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Επιπλέον, δημιουργούνται πάρα πολύ μεγάλα θέματα με το αλαλούμ για την ένταξη επιχειρήσεων στους ΚΑΔ, εννοώ στους ΚΑΔ που προστατεύονται. Εντάσσονται οι οινοποιοί –ακούστε το αυτό- και δεν εντάσσονται οι αμπελουργοί. Είναι έξω οι ελαιοπαραγωγοί, οι οποίοι φέτος αντιμετωπίζουν έτσι κι αλλιώς πολύ μεγάλο πρόβλημα. Εντάσσονται οι πωλητές των λαϊκών αγορών και είναι έξω οι παραγωγοί των λαϊκών αγορών. Φαίνεται ότι κάποιοι αγνοούν ότι αυτή η διαδικασία παραγωγής, μεταποίησης και εμπορίας των προϊόντων είναι ενιαία!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Επιτέλους, θα πρέπει να σοβαρευτούν οι αρμόδιοι και να εντάξουν όλες τις κατηγορίες ΚΑΔ που αντιστοιχούν στον πρωτογενή τομέα. Θα πρέπει να παρθούν τώρα ουσιαστικά μέτρα στήριξής τους όπως έχουμε αναλυτικά προτείνει.</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lastRenderedPageBreak/>
        <w:t>Εδώ θέλω να κάνω μία πρόταση. Επειδή και η αγορά του Πάσχα θα είναι ιδιαίτερα προβληματική, πιστεύω πως είναι σκόπιμο να αγοράσει το δημόσιο προϊόντα από τους παραγωγούς, να δείτε τη δυνατότητα αξιοποίησης κοινοτικών πόρων γι’ αυτή την πρωτοβουλία και να τα διαθέσει σε οικονομικά αδύναμους, σε ανθρώπους που δεν έχουν τα απαραίτητα προς το ζην και περνούν πάρα πολύ δύσκολα αυτές τις ώρες.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Τρίτο σημείο στο οποίο θέλω να αναφερθώ είναι ο τουρισμός. Τα προβλήματα στον πιο κρίσιμο τομέα της οικονομίας μας είναι ήδη εμφανή. Είναι ώρα, λοιπόν, να μπει στο τραπέζι ένα πρόγραμμα τόνωσης της ανταγωνιστικότητάς του και να αποφασιστεί ότι θα μειωθούν δραστικά τα ένσημα που απαιτούνται για τη χορήγηση στους εργαζόμενους του κλάδου του επιδόματος ανεργίας για τους χειμερινούς μήνες. Είναι ένα θέμα το οποίο σας έχω αναφέρει και προφορικά στην τηλεδιάσκεψη που είχαμε, κύριε Πρωθυπουργέ.</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Επίσης, είναι άδικο να επιμένει η Κυβέρνηση στην εξαίρεση από την εξαγγελθείσα παράταση του επιδόματος ανεργίας είκοσι πέντε χιλιάδων ανθρώπων που εργάστηκαν με ελαστικές μορφές απασχόλησης στον τουρισμό. Και ζητώ, κύριε Μητσοτάκη, να παρέμβετε προσωπικά για να αποκατασταθεί αυτή η αδικία.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lastRenderedPageBreak/>
        <w:t>Τέταρτο σημείο, εργαζόμενοι και άνεργοι. Έχουμε ξεκαθαρίσει ότι το μάρμαρο για αυτήν την κρίση δεν μπορεί να το πληρώσουν οι εργαζόμενοι του δημόσιου και ιδιωτικού τομέα. Θα πρέπει λοιπόν να σταματήσουν οι Υπουργοί της Κυβέρνησης να αφήνουν ανοιχτά θέματα για μείωση μισθών και συντάξεων. Και επιτέλους ο Υπουργός Εργασίας να κηρύξει υποχρεωτική τη σύμβαση του επισιτισμού. Καθυστερεί απαράδεκτα εδώ και πάρα πολλούς μήνες. Έχουμε κατ’ επανάληψη αναφερθεί από το Βήμα της Βουλής στο ζήτημα αυτό.</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Χαίρομαι που προχωρήσατε στην έκδοση ερμηνευτικής σε σχέση με το άρθρο 9 για την πράξη νομοθετικού περιεχομένου. Αυτό δείχνει ότι οι πιέσεις μας πιάνουν τόπο. Τελικά μάλλον ακούτε, ακόμα και αν δεν παραδέχεστε αυτά που λέμε. Καλό θα ήταν βέβαια η ερμηνευτική αυτή να αποτυπωθεί και στην πράξη νομοθετικού περιεχομένου και για λόγους συμβολισμού να μη μείνει η πράξη νομοθετικού περιεχομένου ως έχει. Δεν αρκεί μόνο η ερμηνευτική.</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Και βεβαίως είναι ώρα να δούμε και να εγκύψουμε στο τι θα γίνει με τους μακροχρόνια ανέργους. Κάτω από αυτές τις συνθήκες είναι αδύνατον να βρουν δουλειά. Θα πρέπει λοιπόν να δούμε το επίδομα ανεργίας και για αυτή την κατηγορία.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 xml:space="preserve">Πέμπτο θέμα. Παρά τις εντυπώσεις που προσπαθεί να προκαλέσει η Κυβέρνηση, η πραγματικότητα παραμένει αμείλικτη για τους αδύναμους </w:t>
      </w:r>
      <w:r w:rsidRPr="00487E91">
        <w:rPr>
          <w:rFonts w:ascii="Arial" w:eastAsia="SimSun" w:hAnsi="Arial" w:cs="Arial"/>
          <w:sz w:val="24"/>
          <w:szCs w:val="24"/>
          <w:shd w:val="clear" w:color="auto" w:fill="FFFFFF"/>
          <w:lang w:eastAsia="zh-CN"/>
        </w:rPr>
        <w:lastRenderedPageBreak/>
        <w:t xml:space="preserve">δανειολήπτες. Καμμία παράταση στην προστασία της πρώτης κατοικίας δεν έχει δοθεί. Καμμία ρύθμιση για αναστολή πλειστηριασμών. Τι κάνετε; Συμπεριλάβατε στην τρίμηνη αναστολή δόσεων στις τράπεζες όλους όσοι έχουν υπαχθεί στις διατάξεις του νόμου για τα υπερχρεωμένα νοικοκυριά, όπως και εμείς είχαμε ζητήσει, και αναστέλλετε την καταβολή δόσεων για όλους όσοι έχουν έρθει σε ρύθμιση με τις τράπεζες μέσω είτε της πλατφόρμας είτε του εξωδικαστικού συμβιβασμού, δηλαδή στη δεύτερη κατηγορία ανήκουν περίπου τρεις χιλιάδες δανειολήπτες. Μένουν ακάλυπτοι δεκάδες χιλιάδες αδύναμοι δανειολήπτες που αποδεδειγμένα δεν μπορούν να ρυθμίσουν τα δάνειά τους.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Έκτο και τελευταίο ζήτημα. Δώστε μια ρεαλιστική και βιώσιμη λύση γι’ αυτή την περίοδο στο θέμα των επιταγών. Θα μελετήσουμε την τροπολογία που φέρατε, αλλά και την υπουργική απόφαση που προβλέπει ότι πρέπει να εκδοθεί. Έχει μεγάλη αξία να βοηθηθούν αυτοί που έχουν ανάγκη, αλλά ταυτόχρονα και να μην ανακοπεί η λειτουργία επιχειρήσεων σε πάρα πολύ κρίσιμους τομείς, όπως είναι τα τρόφιμα και τα φάρμακα.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 xml:space="preserve">Κυρίες και κύριοι Βουλευτές, έχει πολύ μεγάλη σημασία για όλους μας να είμαστε χρήσιμοι με κάθε τρόπο. Σημαντικός είναι και ο εθελοντισμός αυτή την κρίσιμη ώρα. Είχα ζητήσει από τον Πρόεδρο της Βουλής να παρθεί απόφαση της Διάσκεψης των Προέδρων, ώστε όλοι μαζί να συνεισφέρουμε </w:t>
      </w:r>
      <w:r w:rsidRPr="00487E91">
        <w:rPr>
          <w:rFonts w:ascii="Arial" w:eastAsia="SimSun" w:hAnsi="Arial" w:cs="Arial"/>
          <w:sz w:val="24"/>
          <w:szCs w:val="24"/>
          <w:shd w:val="clear" w:color="auto" w:fill="FFFFFF"/>
          <w:lang w:eastAsia="zh-CN"/>
        </w:rPr>
        <w:lastRenderedPageBreak/>
        <w:t>στην αγορά εξοπλισμού για νέες κλίνες σε μονάδες εντατικής θεραπείας. Είναι μία πρωτοβουλία που στηρίζει το Εθνικό Σύστημα Υγείας απευθείας.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Άκουσα από την ομιλία του Πρωθυπουργού ότι είναι σε αυτή την κατεύθυνση η σκέψη του Προέδρου της Βουλής. Φαντάζομαι ότι στη Διάσκεψη που θα ακολουθήσει θα μάθουμε τις ακριβείς σας σκέψεις, κύριε Πρόεδρε. Αν είναι όντως έτσι τα πράγματα, χαίρομαι πάρα πολύ, γιατί αυτή είναι ακριβώς και η κατεύθυνση που έχουμε επιλέξει ως Κίνημα Αλλαγής. Οι Βουλευτές μας έχουμε ήδη προχωρήσει, έχουμε αποστείλει επιστολή στον Υπουργό Υγείας, ο οποίος την έχει κάνει δεκτή, έτσι ώστε να συνεισφέρουμε για την άμεση ενίσχυση του Εθνικού Συστήματος Υγείας με κλίνες και στον εξοπλισμό, στον βαθμό που μπορούμε, για μονάδες εντατικής θεραπείας.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Έτσι λοιπόν μπορούμε να είμαστε χρήσιμοι, να συνεισφέρουμε με πάρα πολλούς τρόπους ενωμένοι, χωρίς λαϊκισμούς, χωρίς αντιπαραθέσεις που μας εκθέτουν και δεν χρειάζονται αυτές εδώ τις ώρες.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 xml:space="preserve">Αγαπητοί συνάδελφοι, το λέμε συνέχεια όλοι μας. Ζούμε μια κρίση. Είναι αποδεδειγμένο ιστορικά, δυστυχώς, ότι τις κρίσεις τις πληρώνουν οι πολλοί, οι πιο αδύναμοι και οι ευάλωτοι. Προτεραιότητα, λοιπόν, για όλους εμάς είναι να μην αφήσουμε αυτό να συμβεί, να μη συμβεί στον τόπο μας. Είναι βέβαιο όμως ότι κάθε κρίση κουβαλά και έναν σπόρο ελπίδας, έναν σπόρο ελπίδας, </w:t>
      </w:r>
      <w:r w:rsidRPr="00487E91">
        <w:rPr>
          <w:rFonts w:ascii="Arial" w:eastAsia="SimSun" w:hAnsi="Arial" w:cs="Arial"/>
          <w:sz w:val="24"/>
          <w:szCs w:val="24"/>
          <w:shd w:val="clear" w:color="auto" w:fill="FFFFFF"/>
          <w:lang w:eastAsia="zh-CN"/>
        </w:rPr>
        <w:lastRenderedPageBreak/>
        <w:t xml:space="preserve">αλληλεγγύης, ανθρωπιάς, έναν σπόρο ελπίδας ότι μπορεί να υπερισχύσει το «εμείς» και το «όλοι μαζί».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Δεκάδες εκατοντάδες φωτεινές ιστορίες ανθρωπιάς και αλληλεγγύης ξεπηδούν μέσα από όλο αυτό το σκοτάδι της μάχης που δίνουμε όλοι απέναντι στον φόβο και στον θάνατο. Και θέλω να σταθώ σε μία από αυτές που έτυχε να ακούσω σε μια πρόσφατη εκπομπή. Μια νοσηλεύτρια εξαιρετικά συγκινημένη έλεγε στο μικρόφωνο ότι είναι η πρώτη φορά στη ζωή της και στη σταδιοδρομία της που οι συμπολίτες της φαίνεται να αντιλαμβάνονται τις πολύ μεγάλες δυσκολίες αλλά και τη πολύ μεγάλη συνεισφορά στην όλη προσπάθεια του επαγγέλματός της.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 xml:space="preserve">Σαν τη νεαρή νοσηλεύτρια είναι βέβαιο ότι υπάρχουν χιλιάδες άνθρωποι αυτή τη στιγμή στην Ελλάδα που με αυτοθυσία, πραγματική αυτοθυσία, είναι στην πρώτη γραμμή για να σωθούν ανθρώπινες ζωές και να μπορούμε όλοι εμείς να μένουμε στο σπίτι. Και πρέπει να μείνουμε στο σπίτι, να μη χαλαρώσουμε.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t>Όμως, ακριβώς πάνω σε όλα αυτά τα παραδείγματα ανθρωπιάς και αλληλεγγύης θα έχουμε πια μια στέρεη βάση, για να σηκώσουμε ξανά την Ελλάδα και τον ελληνικό λαό ενωμένοι οι Έλληνες και να συνεχίσουμε τη ζωή μας, να την πάμε μπροστά.</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487E91">
        <w:rPr>
          <w:rFonts w:ascii="Arial" w:eastAsia="SimSun" w:hAnsi="Arial" w:cs="Arial"/>
          <w:sz w:val="24"/>
          <w:szCs w:val="24"/>
          <w:shd w:val="clear" w:color="auto" w:fill="FFFFFF"/>
          <w:lang w:eastAsia="zh-CN"/>
        </w:rPr>
        <w:lastRenderedPageBreak/>
        <w:t>Σας ευχαριστώ πολύ.</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shd w:val="clear" w:color="auto" w:fill="FFFFFF"/>
          <w:lang w:eastAsia="zh-CN"/>
        </w:rPr>
        <w:t>(Χειροκροτήματα από την πτέρυγα του Κινήματος Αλλαγής)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eastAsia="SimSun" w:hAnsi="Arial" w:cs="Arial"/>
          <w:b/>
          <w:sz w:val="24"/>
          <w:szCs w:val="24"/>
          <w:lang w:eastAsia="zh-CN"/>
        </w:rPr>
        <w:t xml:space="preserve">ΠΡΟΕΔΡΟΣ (Κωνσταντίνος Τασούλας): </w:t>
      </w:r>
      <w:r w:rsidRPr="00487E91">
        <w:rPr>
          <w:rFonts w:ascii="Arial" w:hAnsi="Arial" w:cs="Arial"/>
          <w:color w:val="222222"/>
          <w:sz w:val="24"/>
          <w:szCs w:val="24"/>
          <w:shd w:val="clear" w:color="auto" w:fill="FFFFFF"/>
          <w:lang w:eastAsia="el-GR"/>
        </w:rPr>
        <w:t xml:space="preserve">Ευχαριστούμε την κ. Γεννηματά.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Τα ειωθότα τώρα ως προς την προφύλαξη. Μισό λεπτό, κύριε Κουτσούμπα.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Είχε δίκιο ο κ. Τσίπρας που είπε ότι είναι αμήχανες στιγμές. Θέλουμε κατανόηση.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Κουτσούμπα, ελάτε. Έχετε τον λόγο.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ΔΗΜΗΤΡΙΟΣ ΚΟΥΤΣΟΥΜΠΑΣ (Γενικός Γραμματέας της Κεντρικής Επιτροπής του Κομουνιστικού Κόμματος Ελλάδας): </w:t>
      </w:r>
      <w:r w:rsidRPr="00487E91">
        <w:rPr>
          <w:rFonts w:ascii="Arial" w:hAnsi="Arial" w:cs="Arial"/>
          <w:color w:val="222222"/>
          <w:sz w:val="24"/>
          <w:szCs w:val="24"/>
          <w:shd w:val="clear" w:color="auto" w:fill="FFFFFF"/>
          <w:lang w:eastAsia="el-GR"/>
        </w:rPr>
        <w:t xml:space="preserve">Αυτές τις μέρες, αυτές τις ώρες, δίνουμε όλες μας τις δυνάμεις, όλοι και όλες, όλος ο ελληνικός λαός να βγει όρθιος, να βγει δυνατός από αυτή την πρωτόγνωρη επιδοκιμασία. Όρθιος και δυνατός προστατεύοντας τη ζωή του, τη ζωή των παιδιών του. Όρθιος και δυνατός και μέσα στους τόπους δουλειάς προστατεύοντας τα δικαιώματά του.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Προστατεύουμε τους εαυτούς μας, τους γύρω συνανθρώπους μας για να μείνουμε δυνατοί. Δεν μένουμε όμως σιωπηλοί. Και ακριβώς επειδή δεν μένουμε σιωπηλοί και από αυτό το Βήμα της Βουλής σας λέμε ότι ιδιαίτερα </w:t>
      </w:r>
      <w:r w:rsidRPr="00487E91">
        <w:rPr>
          <w:rFonts w:ascii="Arial" w:hAnsi="Arial" w:cs="Arial"/>
          <w:color w:val="222222"/>
          <w:sz w:val="24"/>
          <w:szCs w:val="24"/>
          <w:shd w:val="clear" w:color="auto" w:fill="FFFFFF"/>
          <w:lang w:eastAsia="el-GR"/>
        </w:rPr>
        <w:lastRenderedPageBreak/>
        <w:t xml:space="preserve">τώρα με αφορμή την πανδημία του κορωνοϊού βάζετε σε καραντίνα εργασιακά δικαιώματα, ακόμα και αυτό της συνδικαλιστικής δράσης, μόνο και μόνο για να στηρίξετε μεγάλους επιχειρηματικούς ομίλους. Έχει σήμερα μία επώνυμη καταγγελία ο «ΡΙΖΟΣΠΑΣΤΗΣ» για συγκεκριμένη επιχείρηση. Μιλάτε για δήθεν προστασία των θέσεων εργασίας χωρίς να ακυρώνετε πρακτικά τις πάνω από εκατό χιλιάδες απολύσεις τον μήνα Μάρτιο.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Την ίδια στιγμή που συμβαίνει αυτό μάλιστα δίνετε νέα εργαλεία προς τη μεγάλη εργοδοσία για να ποδοπατήσει όποιο εργασιακό δικαίωμα είχε απομείνει και να απαλλαγεί από χιλιάδες θέσεις εργασίας. Ακόμα και το δώρο του Πάσχα, που είναι δεδουλευμένα των εργαζομένων και που υποχρεούται να καταβάλει η μεγαλοεργοδοσία, θα καλύψετε κατά πολύ μεγάλο μέρος με κρατικό χρήμα τελικά. Το κρατικό αυτό χρήμα είναι χρήματα των εργαζομένων, είναι χρήματα των λαϊκών στρωμάτων.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Μία είναι η λύση αυτήν τη στιγμή. Να παγώσουν όλα αυτά τα αντεργατικά σχέδια αμέσως. Να παγώσουν για παράδειγμα τα σχέδια για τη «ΛΑΡΚΟ», για άλλες σχετικές επιχειρήσεις, να στηριχθεί η «ΛΑΡΚΟ» αυτή τη στιγμή. Να μην τολμήσετε να προχωρήσετε σε καμμία μείωση προσωπικού, σε καμμία μείωση μισθών. Να παρθούν τα απαραίτητα μέτρα υγιεινής και ασφάλειας μέσα σε όλες τις επιχειρήσεις.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Συνεχίζετε επίσης την κοροϊδία για εκατοντάδες χιλιάδες αυτοαπασχολούμενους επαγγελματίες, βιοτέχνες, εμπόρους, χιλιάδες επιστήμονες με μπλοκάκι, καθώς αρκετές κατηγορίες αυτών δεν εντάσσονται άμεσα για το δίμηνο Μάρτη - Απρίλη στους δικαιούχους του έκτακτου επιδόματος, έστω αυτού του πενιχρού των 800 ευρώ. Ταυτόχρονα, δεν προβλέπονται μέτρα ουσιαστικής ανακούφισης, όπως είναι η ένταξη στο αφορολόγητο, η κατάργηση του τέλους επιτηδεύματος, η απαλλαγή από τις ατομικές εισφορές ασφάλισης για το επόμενο τουλάχιστον τετράμηνο. Εξακολουθείτε να μην παίρνετε στοιχειώδη μέτρα ανακούφισης για λαϊκά στρώματα, όπως είναι για παράδειγμα η μείωση των τιμολογίων του ρεύματος, του νερού, η αναστολή αποπληρωμής δανείων προς τις τράπεζες που πρέπει να ισχύσει για όλους και όχι μόνο για τους λεγόμενους συνεπείς δανειολήπτες.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Σε καραντίνα επιδιώκετε να βάλετε δυστυχώς και την ενημέρωση. Στο όνομα της ατομικής ευθύνης πάλι, φιμώνετε κάθε διαφορετική φωνή που μάχεται για τα οξυμένα προβλήματα και αναδεικνύει τις ελλείψεις και τις ευθύνες. Και αυτή η φίμωση αφορά και πολιτικά κόμματα, όπως το ΚΚΕ και τους υγειονομικούς, άλλους εργαζόμενους και τα σωματεία τους, που αναδεικνύουν τις ελλείψεις σε προσωπικό, σε μέσα, σε μέτρα προστασίας.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Κυρίες και κύριοι, ξέρετε ότι δεν αρνούμαστε την ατομική ευθύνη. Την ευθύνη του καθένα και της καθεμιάς να αυτοπροστατευτεί και να προστατέψει, </w:t>
      </w:r>
      <w:r w:rsidRPr="00487E91">
        <w:rPr>
          <w:rFonts w:ascii="Arial" w:hAnsi="Arial" w:cs="Arial"/>
          <w:color w:val="222222"/>
          <w:sz w:val="24"/>
          <w:szCs w:val="24"/>
          <w:shd w:val="clear" w:color="auto" w:fill="FFFFFF"/>
          <w:lang w:eastAsia="el-GR"/>
        </w:rPr>
        <w:lastRenderedPageBreak/>
        <w:t xml:space="preserve">η οποία εμπεδώνεται όταν συμβαδίζει με τη συλλογική ευθύνη για δράση, για διεκδίκηση, ώστε με ευθύνη του κράτους να λυθούν τα άμεσα τα επείγοντα ζητήματα που αφορούν την αντιμετώπιση της πανδημίας. Εδώ πραγματικά μπορεί να εκφραστεί η ομοψυχία των εργαζομένων, του λαού, απέναντι στις διάφορες πολιτικές και της Ευρωπαϊκής Ένωσης και του μεγάλου κεφαλαίου και των κυβερνήσεών τους που βάζουν σε κίνδυνο τη ζωή τη δική του, τη ζωή των παιδιών του. Η ατομική ευθύνη εμπεδώνεται όταν ένα κράτος, μία κυβέρνηση που έχει την πρωταρχική και κύρια ευθύνη λύνει εδώ και τώρα τα επείγοντα προβλήματα που αφορούν την προστασία της υγείας, τα προβλήματα των δικαιωμάτων του λαού.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Με την ευκαιρία, σταματήστε να κουνάτε μονότονα το δάχτυλο της ατομικής ευθύνης στον λαό. Αφήστε αυτό το ύφος, όπως κάνατε και με αφορμή τις ουρές στις τράπεζες, λες και δεν ξέρετε πως οι συνταξιούχοι και οι εργαζόμενοι είναι αναγκασμένοι να στέκονται στις ουρές. Λες και δεν ξέρετε πως οι τραπεζίτες έκλεισαν υποκαταστήματα, απέλυσαν εργαζόμενους με αποτέλεσμα να μην μπορούν να εξυπηρετηθούν αποτελεσματικά οι πολίτες. Δική σας ευθύνη είναι να μην ξεροσταλιάζει ο κόσμος έξω από τις τράπεζες. Πάρτε, λοιπόν, τώρα μέτρα για πάγωμα των οφειλών στην εφορία, αναστολή των πληρωμών σε ΔΕΚΟ, ρύθμιση των δόσεων των δανείων, προστασίας της </w:t>
      </w:r>
      <w:r w:rsidRPr="00487E91">
        <w:rPr>
          <w:rFonts w:ascii="Arial" w:hAnsi="Arial" w:cs="Arial"/>
          <w:color w:val="222222"/>
          <w:sz w:val="24"/>
          <w:szCs w:val="24"/>
          <w:shd w:val="clear" w:color="auto" w:fill="FFFFFF"/>
          <w:lang w:eastAsia="el-GR"/>
        </w:rPr>
        <w:lastRenderedPageBreak/>
        <w:t xml:space="preserve">πρώτης κατοικίας και θα δείτε πως αμέσως θα σταματήσει και ο συνωστισμός και οι ουρές.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Επίσης, ξέρετε πολύ καλά πως η μεγάλη πλειονότητα των εργαζομένων πειθαρχούν και στα περιοριστικά μέτρα, μένουν σπίτι τους. Δεν βλέπουν όμως να ανοίγουν ΜΕΘ επαρκώς, να γίνονται απαραίτητες μαζικές προσλήψεις γιατρών, νοσηλευτών.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στρατηγική σας να τα ανάγετε όλα στην ατομική ευθύνη στόχο έχει περισσότερο να κρύψει από τον λαό τη μεγάλη αλήθεια. Δηλαδή, τις τεράστιες ελλείψεις στο δημόσιο σύστημα υγείας για τις οποίες ευθύνεται και η πολιτική και η στρατηγική συνολικά της Ευρωπαϊκής Ένωσης όλα τα προηγούμενα χρόνια, καθώς και της υποβάθμισης της εμπορευματοποίησης, την οποία υιοθετήσατε κατά γράμμα όλοι σας, μηδενός εξαιρουμένου. Και οι κύριοι της Νέας Δημοκρατίας και του ΣΥΡΙΖΑ και του Κίνηματος Αλλαγής.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διάλυση του δημόσιου συστήματος υγείας προς όφελος βέβαια του ιδιωτικού τομέα, ο οποίος γιγαντώθηκε όλα τα προηγούμενα χρόνια, έχει τη σφραγίδα όλων σας. Η σμπαραλιασμένη, έως και ανύπαρκτη πρωτοβάθμια φροντίδα υγείας, παντού και σε όλη τη χώρα είναι δικό σας έργο. Τα μεγάλα νοσοκομεία που χρόνια τώρα λειτουργούν στα όρια ασφαλείας χωρίς το απαραίτητο ιατρικό και νοσηλευτικό προσωπικό, χωρίς τα αναγκαία μέσα, τις αναγκαίες υποδομές, είναι δικό σας έργο. Ποιος έκλεισε τα νοσοκομεία; Η </w:t>
      </w:r>
      <w:r w:rsidRPr="00487E91">
        <w:rPr>
          <w:rFonts w:ascii="Arial" w:hAnsi="Arial" w:cs="Arial"/>
          <w:color w:val="222222"/>
          <w:sz w:val="24"/>
          <w:szCs w:val="24"/>
          <w:shd w:val="clear" w:color="auto" w:fill="FFFFFF"/>
          <w:lang w:eastAsia="el-GR"/>
        </w:rPr>
        <w:lastRenderedPageBreak/>
        <w:t xml:space="preserve">προηγούμενη κυβέρνηση της Νέας Δημοκρατίας. Ποιος τα κράτησε κλειστά; Η κυβέρνηση του ΣΥΡΙΖΑ. Ποιος μείωνε συνεχώς τα κονδύλια για την υγεία; Οι κυβερνήσεις της Νέας Δημοκρατίας και του ΠΑΣΟΚ. Ποιος τα μείωσε ακόμα περισσότερο; Η κυβέρνηση του ΣΥΡΙΖΑ. Κανείς σας δεν προχώρησε στις αναγκαίες προσλήψεις, παρά τις διαμαρτυρίες, τις εκκλήσεις των εργαζομένων στα κέντρα υγείας, στα νοσοκομεία, στις δομές υγείας που χρόνια τώρα κρούουν τον κώδωνα του κινδύνου.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Βέβαια όλοι σας λέτε στον λαό ότι ο ιδιωτικός επιχειρηματικός τομέας μπορεί να συμβάλει στην αναβάθμιση του δημόσιου τομέα υγείας. Αναβάθμιση λέτε εσείς τις περίπου 800 ΜΕΘ που σήμερα είναι διαθέσιμες όταν σε άλλες συνθήκες χωρίς πανδημία χρειάζονται πάνω από τρεισήμισι χιλιάδες;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Αναβάθμιση λέτε εσείς την έλλειψη βασικών ιατρικών ειδικοτήτων στα νοσοκομεία της χώρας; Αναβάθμιση λέτε την έλλειψη ακόμα και στοιχειωδών μέτρων προστασίας των υγειονομικών, που τους στέλνετε στον πόλεμο χωρίς όπλα ουσιαστικά και κάθε μέρα και για τον λόγο αυτό βγάζουν φωνές αγωνίας και ευθύνης για το έργο που επιτελούν;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Θα έλεγα βέβαια ότι εδώ μέσα και σήμερα περίσσεψαν και τα συγχαρητήρια και τα χειροκροτήματα για τους υγειονομικούς μας. Όμως, τα καλύτερα συγχαρητήρια και χειροκροτήματα θα ήταν να λύσετε όλες αυτές τις </w:t>
      </w:r>
      <w:r w:rsidRPr="00487E91">
        <w:rPr>
          <w:rFonts w:ascii="Arial" w:hAnsi="Arial" w:cs="Arial"/>
          <w:color w:val="222222"/>
          <w:sz w:val="24"/>
          <w:szCs w:val="24"/>
          <w:shd w:val="clear" w:color="auto" w:fill="FFFFFF"/>
          <w:lang w:eastAsia="el-GR"/>
        </w:rPr>
        <w:lastRenderedPageBreak/>
        <w:t>ελλείψεις, όλα αυτά τα προβλήματα, τα αιτήματα που οι ίδιοι, ξέροντας καλύτερα την κατάσταση από μέσα, σας λένε και σας προβάλλουν.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Ο μύθος ότι μπορεί να συνυπάρχουν αρμονικά ο δημόσιος με τον ιδιωτικό τομέα και να συμβάλουν έτσι πραγματικά στην αντιμετώπιση της πανδημίας, που είναι θέση κοινή όλων σας εδώ μέσα εκτός ΚΚΕ, έχει ήδη αποκαλυφθεί μπροστά στη μεγάλη κερδοσκοπία ιδιωτικών κέντρων και με τα τεστ για τον ιό, τα οποία όχι μόνο είναι προσιτά σε όποιον έχει να πληρώσει, αλλά στερούν και από τον κρατικό σχεδιασμό πολύτιμους πόρους, ενώ ταυτόχρονα αυξάνουν και τον κίνδυνο διασποράς. Αποκαλύπτεται επίσης, από το ίδιο το γεγονός ότι το κράτος εξαρτάται από την προμήθεια βασικών υλικών και φαρμάκων από τον πόλεμο που διεξάγεται στην παγκόσμια αγορά, από τις μεγάλες εταιρείες που βρήκαν ευκαιρία βέβαια, να κάνουν χρυσές μπίζνες. Αναδεικνύεται με δραματικό τρόπο η αναγκαιότητα ενός αποκλειστικά δημόσιου δωρεάν συστήματος υγείας, με κατάργηση της επιχειρηματικής δράσης. Ακόμα και τώρα που όλα τα μάτια είναι στραμμένα στο δημόσιο σύστημα υγείας οι προσλήψεις υγειονομικών που ανακοινώσατε -και ακόμα βέβαια, δεν έχουν προχωρήσει- δεν επαρκούν για να καλύψουν ούτε τις στοιχειώδεις ανάγκες, σε άλλες κανονικές συνθήκες εννοούμε, πόσω μάλλον τώρα σε συνθήκες πανδημίας. Ακόμα και τώρα που η αγωνία του λαού κορυφώνεται -αν καταφέρει το δημόσιο σύστημα υγείας να ανταποκριθεί σε μια </w:t>
      </w:r>
      <w:r w:rsidRPr="00487E91">
        <w:rPr>
          <w:rFonts w:ascii="Arial" w:hAnsi="Arial" w:cs="Arial"/>
          <w:color w:val="222222"/>
          <w:sz w:val="24"/>
          <w:szCs w:val="24"/>
          <w:shd w:val="clear" w:color="auto" w:fill="FFFFFF"/>
          <w:lang w:eastAsia="el-GR"/>
        </w:rPr>
        <w:lastRenderedPageBreak/>
        <w:t xml:space="preserve">κορύφωση της πανδημίας-, εσείς επιλέγετε να δώσετε νέα δώρα και σε κλινικάρχες και σε διάφορους επιχειρηματικούς ομίλους στον τομέα της υγείας ύψους 30 εκατομμυρίων ευρώ. Και για να μην αφήσετε παραπονούμενους άλλους μεγάλους επιχειρηματίες, επίσης, δώσατε και τα δωράκια σας σε καναλάρχες και σε ιδιωτικές εταιρείες, που εκμεταλλεύονται τα διόδια.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Η συμφωνία σας με τους επιχειρηματίες στον χώρο της υγείας εκτινάσσει το ύψος της αποζημίωσης που θα παίρνουν από τον ΕΟΠΥΥ, δηλαδή από τις ασφαλιστικές εισφορές των εργαζομένων. Για κάθε νοσηλεία κρούσματος κορωνοϊού σε κρεβάτι ΜΕΘ σε ιδιωτική κλινική, ο ΕΟΠΥΥ θα δίνει στον ιδιοκτήτη της κλινικής αποζημίωση 1.600 ευρώ τη μέρα, αντί για 800 ευρώ που ήταν μέχρι σήμερα. Αντίστοιχα δώρα βέβαια, έχετε προβλέψει και για την διενέργεια των διαγνωστικών τεστ για τον κορωνοϊό.</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Με αυτόν τον τρόπο τελικά, ο ιδιωτικός τομέας όχι μόνο δεν υπηρετεί το δημόσιο σύστημα υγείας, αλλά συνεχίζει να το αρμέγει κανονικότατα, αφού όχι μόνο δεν επιτάσσεται, αλλά επιδοτείται και από τον ΕΟΠΥΥ, από χρήματα δηλαδή που έχουν πληρώσει οι ίδιοι οι ασφαλισμένοι.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προστασία της υγείας του λαού μας σε αυτές τις συνθήκες απαιτεί: Να προχωρήσει άμεσα η επίταξη ιδιωτικών μονάδων, η ένταξή τους στον κρατικό σχεδιασμό. Και όταν λέμε επίταξη, εννοούμε επίταξη. Να επιταχθούν νοσηλευτικά κρεβάτια, χειρουργεία, εργαστήρια, όλες οι ΜΕΘ του ιδιωτικού </w:t>
      </w:r>
      <w:r w:rsidRPr="00487E91">
        <w:rPr>
          <w:rFonts w:ascii="Arial" w:hAnsi="Arial" w:cs="Arial"/>
          <w:color w:val="222222"/>
          <w:sz w:val="24"/>
          <w:szCs w:val="24"/>
          <w:shd w:val="clear" w:color="auto" w:fill="FFFFFF"/>
          <w:lang w:eastAsia="el-GR"/>
        </w:rPr>
        <w:lastRenderedPageBreak/>
        <w:t xml:space="preserve">τομέα, μαζί με το προσωπικό τους, και να τεθούν σε πλήρη κρατικό έλεγχο. Να επιταχθούν οι μεγάλες διαγνωστικές μονάδες. Τα διαγνωστικά τεστ για τον κορωνοϊό να γίνονται σύμφωνα με τα επιστημονικά κριτήρια και τις κρατικές κατευθύνσεις. Να ενταχθούν υποχρεωτικά οι ιδιώτες γιατροί και ιδιαίτερα οι ειδικότητες της πνευμονολογίας και της παθολογίας στο σχέδιο ενίσχυσης των δημόσιων νοσοκομείων και κέντρων υγείας. Να αξιοποιηθούν για την περίθαλψη του λαού που δεν απαιτείται νοσηλεία στα ιατρεία τους και με κατ’ οίκων βεβαίως επισκέψεις. Να επιταχθούν όλα τα αναγκαία υλικά υγιεινής, προστασίας, εξοπλισμού για την ενίσχυση των δημόσιων μονάδων υγείας και των υγειονομικών. Να προμηθευτούν τα νοσοκομεία με όλα τα αναγκαία μέσα που ζητάνε οι ίδιοι οι υγειονομικοί, που γνωρίζουν καλύτερα από τον καθένα τι χρειάζεται εδώ και τώρα. Να ανοίξουν όλες οι ΜΕΘ. Να γίνουν οι προσλήψεις όλου του αναγκαίου υγειονομικού προσωπικού. Αυτή είναι η απαραίτητη, αυτήν τη στιγμή, δέσμη προτάσεων.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Στηρίζουμε με όλες μας τις δυνάμεις την πανελλαδική μέρα δράσης που προκήρυξε η Ομοσπονδία των Νοσοκομειακών Γιατρών Ελλάδας για την Τρίτη 7 Απριλίου.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επειδή κάθε τρεις και λίγο μιλάτε για το αρνητικό παράδειγμα της Ιταλίας και για το πώς εμείς θα το αποτρέψουμε, σας λέμε πάρτε τώρα μέτρα προστασίας της ζωής των εργαζομένων, όλα τα μέτρα υγιεινής και ασφάλειας </w:t>
      </w:r>
      <w:r w:rsidRPr="00487E91">
        <w:rPr>
          <w:rFonts w:ascii="Arial" w:hAnsi="Arial" w:cs="Arial"/>
          <w:color w:val="222222"/>
          <w:sz w:val="24"/>
          <w:szCs w:val="24"/>
          <w:shd w:val="clear" w:color="auto" w:fill="FFFFFF"/>
          <w:lang w:eastAsia="el-GR"/>
        </w:rPr>
        <w:lastRenderedPageBreak/>
        <w:t>στα εργοστάσια, σε άλλους εργασιακούς χώρους, όπου οι εργαζόμενοι συνωστίζονται χωρίς μέτρα προστασίας, χωρίς καν να τηρούνται από την εργοδοσία οι απαραίτητες κατευθύνσεις των υγειονομικών επιστημόνων, που είναι και κρατικές κατευθύνσεις αυτήν τη στιγμή. Πάρτε μέτρα στα νοσοκομεία, στα σούπερ μάρκετ, στα μέσα μαζικής μεταφοράς, για να αποτραπεί ο συνωστισμός. Πάρτε μέτρα προστασίας των στρατευμένων, των μονίμων στελεχών των Ενόπλων Δυνάμεων, των εφέδρων μας που συνωστίζονται στα στρατόπεδα με τεράστιες ελλείψεις και πολύ μεγάλα προβλήματα. Υλοποιήστε τις έντεκα προτάσεις που έχει καταθέσει το ΚΚΕ στον τομέα αυτόν. Επίσης, αξιοποιήστε τις τριάντα επτά ερωτήσεις που κατέθεσε εδώ μέσα στη Βουλή το ΚΚΕ για το θέμα. Δεν θέλω να πω αναλυτικά, είναι καταγεγραμμένα στα Πρακτικά της Βουλής.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Γνωρίζετε ότι υπάρχουν σοβαρότατα προβλήματα με τη λειτουργία του Πανελλήνιου Σχολικού Δικτύου, με αποτέλεσμα να καθυστερούν πάρα πολύ οι εγγραφές εκπαιδευτικών, γονιών και μαθητών. Ταυτόχρονα με όλα τα υπόλοιπα, παρακολουθούμε στενά όσα συμβαίνουν στην εκπαίδευση, στα σχολεία μας, στα πανεπιστήμια. Νιώθουμε αυτήν την αγωνία των παιδιών, όπως και των γονιών τους, των οικογενειών τους. Ακόμα και η διαδικασία αυτή, της ασύγχρονης διδασκαλίας προχωρά με δυσκολίες. Για τη σύγχρονη δε τα προβλήματα είναι πολύ μεγαλύτερα. Και επειδή ο καθένας ή αρκετοί από μας </w:t>
      </w:r>
      <w:r w:rsidRPr="00487E91">
        <w:rPr>
          <w:rFonts w:ascii="Arial" w:hAnsi="Arial" w:cs="Arial"/>
          <w:color w:val="222222"/>
          <w:sz w:val="24"/>
          <w:szCs w:val="24"/>
          <w:shd w:val="clear" w:color="auto" w:fill="FFFFFF"/>
          <w:lang w:eastAsia="el-GR"/>
        </w:rPr>
        <w:lastRenderedPageBreak/>
        <w:t>στην οικογένειά μας έχουμε και εκπαιδευτικούς, ξέρουμε τι τραβάνε καθημερινά σε όλη αυτήν τη διαδικασία, αλλά και τι περισσότερο τραβάνε τα παιδιά από τα σπίτια τους. Για τη σύγχρονη δε τα προβλήματα είναι πολύ μεγαλύτερα, δεν χρειάζεται να τα αναφέρω, όλοι μας τα ξέρουμε.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Σοβαρό πρόβλημα υπάρχει με τους μαθητές και συνολικότερα με τις οικογένειές τους που δεν έχουν τεχνικά μέσα γι’ αυτήν τέλος πάντων την ισότιμη, όπως λέμε, συμμετοχή τους στην εξ αποστάσεως εκπαίδευση, δηλαδή γρήγορο </w:t>
      </w:r>
      <w:r w:rsidRPr="00487E91">
        <w:rPr>
          <w:rFonts w:ascii="Arial" w:hAnsi="Arial" w:cs="Arial"/>
          <w:color w:val="222222"/>
          <w:sz w:val="24"/>
          <w:szCs w:val="24"/>
          <w:shd w:val="clear" w:color="auto" w:fill="FFFFFF"/>
          <w:lang w:val="en-US" w:eastAsia="el-GR"/>
        </w:rPr>
        <w:t>i</w:t>
      </w:r>
      <w:r w:rsidRPr="00487E91">
        <w:rPr>
          <w:rFonts w:ascii="Arial" w:hAnsi="Arial" w:cs="Arial"/>
          <w:color w:val="222222"/>
          <w:sz w:val="24"/>
          <w:szCs w:val="24"/>
          <w:shd w:val="clear" w:color="auto" w:fill="FFFFFF"/>
          <w:lang w:eastAsia="el-GR"/>
        </w:rPr>
        <w:t xml:space="preserve">nternet, ηλεκτρονικός υπολογιστής, tablet ή οτιδήποτε άλλο χρειάζεται. Γι’ αυτό απαιτούμε να παρθούν μέτρα άμεσα, που θα εξασφαλίσουν την όσο δυνατόν ισότιμη συμμετοχή στην εξ αποστάσεως εκπαίδευση όλων των φορέων της εκπαίδευσης, δεδομένου των έκτακτων συνθηκών που υπάρχουν σήμερα και βεβαίως αυτό να αφορά, για να εξηγούμαστε, αποκλειστικά και μόνον αυτό το δίμηνο περίπου, που τα σχολεία παραμένουν κλειστά. Αυτό πρακτικά σημαίνει δωρεάν σύνδεση γρήγορου </w:t>
      </w:r>
      <w:r w:rsidRPr="00487E91">
        <w:rPr>
          <w:rFonts w:ascii="Arial" w:hAnsi="Arial" w:cs="Arial"/>
          <w:color w:val="222222"/>
          <w:sz w:val="24"/>
          <w:szCs w:val="24"/>
          <w:shd w:val="clear" w:color="auto" w:fill="FFFFFF"/>
          <w:lang w:val="en-US" w:eastAsia="el-GR"/>
        </w:rPr>
        <w:t>i</w:t>
      </w:r>
      <w:r w:rsidRPr="00487E91">
        <w:rPr>
          <w:rFonts w:ascii="Arial" w:hAnsi="Arial" w:cs="Arial"/>
          <w:color w:val="222222"/>
          <w:sz w:val="24"/>
          <w:szCs w:val="24"/>
          <w:shd w:val="clear" w:color="auto" w:fill="FFFFFF"/>
          <w:lang w:eastAsia="el-GR"/>
        </w:rPr>
        <w:t xml:space="preserve">nternet και εξασφάλιση ηλεκτρονικού υπολογιστή ή tablet για τους μαθητές και τους εκπαιδευτικούς που δεν έχουν. Διαφορετικά είναι σαν να αποκλείονται ακόμα περισσότερο από την ισότιμη συμμετοχή τους στις πανελλαδικές εξετάσεις χιλιάδες μαθητές, που δεν έχουν αυτήν την οικονομική δυνατότητα.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Να στηριχτεί το έργο των εκπαιδευτικών με δημιουργία κεντρικής ομάδας τεχνικής υποστήριξης στο Υπουργείο Παιδείας, δημιουργία κεντρικής ψηφιακής </w:t>
      </w:r>
      <w:r w:rsidRPr="00487E91">
        <w:rPr>
          <w:rFonts w:ascii="Arial" w:hAnsi="Arial" w:cs="Arial"/>
          <w:color w:val="222222"/>
          <w:sz w:val="24"/>
          <w:szCs w:val="24"/>
          <w:shd w:val="clear" w:color="auto" w:fill="FFFFFF"/>
          <w:lang w:eastAsia="el-GR"/>
        </w:rPr>
        <w:lastRenderedPageBreak/>
        <w:t>πλατφόρμας διδακτικού υλικού από το Υπουργείο, στην οποία να έχουν πρόσβαση όλοι οι μαθητές και οι εκπαιδευτικοί και θα περιλαμβάνει δραστηριότητες και ύλη για όλες τις ηλικίες.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Και ως προς το ζήτημα των φετινών πανελλαδικών εξετάσεων ζητάμε άμεσα το Υπουργείο Παιδείας να ανακοινώσει μειωμένη εξεταστέα ύλη για τις εξετάσεις και όσο το δυνατόν πιο γρήγορα, αυτή την εβδομάδα αν είναι δυνατόν, να τοποθετηθεί με τον πλέον επίσημο τρόπο για την ημερομηνία διεξαγωγής των πανελλαδικών, αποκλείοντας κάθετα το ενδεχόμενο του Σεπτεμβρίου. Πρέπει να μπει τέλος στην αγωνία όλων των μαθητών.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Όλοι εσείς, κύριοι της Κυβέρνησης, που πριν πανηγυρίζατε για τους υψηλούς ρυθμούς ανάπτυξης και για την επιστροφή στην κανονικότητα, τώρα είστε αναγκασμένοι να παραδεχτείτε ότι και η ελληνική οικονομία μπαίνει σε βαθιά ύφεση. Έχει φυσικά προηγηθεί η επιβράδυνση της οικονομίας στην Ευρωπαϊκή Ένωση, σε άλλες μεγάλες καπιταλιστικές οικονομίες διεθνώς, μεγαλώνοντας τον κίνδυνο εκδήλωσης μιας νέας κρίσης. Φυσικά η πανδημία που βρίσκεται σε εξέλιξη μπορεί να μην είναι η κύρια αιτία αυτής της νέας κρίσης, είναι, όμως, ο καταλύτης της.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Είναι δεδομένο ότι η ελληνική οικονομία θα πληγεί και λόγω της κατάστασης, ειδικά στον τουρισμό και γενικά όλες οι εξωστρεφείς οικονομίες, για τις οποίες εσείς πάλι πανηγυρίζατε, θα πληγούν. Και βεβαίως χρόνια τώρα </w:t>
      </w:r>
      <w:r w:rsidRPr="00487E91">
        <w:rPr>
          <w:rFonts w:ascii="Arial" w:hAnsi="Arial" w:cs="Arial"/>
          <w:color w:val="222222"/>
          <w:sz w:val="24"/>
          <w:szCs w:val="24"/>
          <w:shd w:val="clear" w:color="auto" w:fill="FFFFFF"/>
          <w:lang w:eastAsia="el-GR"/>
        </w:rPr>
        <w:lastRenderedPageBreak/>
        <w:t>όλοι σας επίσης -Νέα Δημοκρατία, ΠΑΣΟΚ, ΣΥΡΙΖΑ- διαφημίζατε τον τουρισμό ως ατμομηχανή της ελληνικής οικονομίας.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Τα μέτρα που παίρνουν στην Ευρωπαϊκή Ένωση και οι κυβερνήσεις των κρατών-μελών της οι οποίες προχωρούν, όπως όλοι βλέπουμε και ξέρουμε, σε μέτρα προστατευτισμού, κλείνουν σύνορα, χρηματοδοτούν με πακέτα στήριξης δικούς τους φυσικά μονοπωλιακούς ομίλους, δεν πρόκειται να ανακόψουν αυτή την πορεία. Αυτή την κρατική κενσιανού τύπου παρέμβαση, που εκθειάζετε μαζί πλέον όλοι, και οι φιλελεύθεροι της Νέας Δημοκρατίας και οι σοσιαλδημοκράτες του ΣΥΡΙΖΑ και λοιπά, μαζί με την πολυδιαφημιζόμενη δημοσιονομική χαλάρωση, για να στηριχτεί βεβαίως η καπιταλιστική οικονομία, δυστυχώς, θα την πληρώσουν πάλι οι εργαζόμενοι, τα μόνιμα υποζύγια, οι οποίοι θα κληθούν να καλύψουν και τα νέα δημοσιονομικά κενά και νέες πιθανές δανειοδοτήσεις. Διότι, είτε με το ευρωομόλογο ή «κορωνο-ομόλογο», όπως το είπε η κ. Γεννηματά, -για το οποίο, μάλιστα, και ο κ. Τσίπρας έδωσε συγχαρητήρια σήμερα στον κ. Μητσοτάκη ότι συντάχθηκε με τη σωστή πλευρά στην Ευρωπαϊκή Ένωση- είτε με δάνειο από τον </w:t>
      </w:r>
      <w:r w:rsidRPr="00487E91">
        <w:rPr>
          <w:rFonts w:ascii="Arial" w:hAnsi="Arial" w:cs="Arial"/>
          <w:color w:val="222222"/>
          <w:sz w:val="24"/>
          <w:szCs w:val="24"/>
          <w:shd w:val="clear" w:color="auto" w:fill="FFFFFF"/>
          <w:lang w:val="en-US" w:eastAsia="el-GR"/>
        </w:rPr>
        <w:t>ESM</w:t>
      </w:r>
      <w:r w:rsidRPr="00487E91">
        <w:rPr>
          <w:rFonts w:ascii="Arial" w:hAnsi="Arial" w:cs="Arial"/>
          <w:color w:val="222222"/>
          <w:sz w:val="24"/>
          <w:szCs w:val="24"/>
          <w:shd w:val="clear" w:color="auto" w:fill="FFFFFF"/>
          <w:lang w:eastAsia="el-GR"/>
        </w:rPr>
        <w:t>, πάλι θα την πληρώσουν οι εργαζόμενοι, ο ελληνικός λαός, οι λαοί της Ευρώπης στη συνέχεια και με νέα μέτρα.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Εδώ είμαστε και θα τα δούμε. Σας τα λέγαμε κι άλλες φορές, πριν και κατά τη διάρκεια των μνημονίων, επαληθευτήκαμε δυστυχώς. Για μια ακόμη </w:t>
      </w:r>
      <w:r w:rsidRPr="00487E91">
        <w:rPr>
          <w:rFonts w:ascii="Arial" w:hAnsi="Arial" w:cs="Arial"/>
          <w:color w:val="222222"/>
          <w:sz w:val="24"/>
          <w:szCs w:val="24"/>
          <w:shd w:val="clear" w:color="auto" w:fill="FFFFFF"/>
          <w:lang w:eastAsia="el-GR"/>
        </w:rPr>
        <w:lastRenderedPageBreak/>
        <w:t>φορά θα τα δούμε. Άρα, κρατήστε μικρό καλάθι και μην πανηγυρίζετε ούτε για ευρωομόλογα ούτε για διάφορες αστικές μορφές διαχείρισης που θα μας οδηγήσουν, ως λαό δηλαδή τα λαϊκά στρώματα, δεν εννοούμε τους μεγάλους ομίλους, σε χειρότερη κατάσταση ακόμα και από τη σημερινή.</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Η Ευρωπαϊκή Ένωση της δήθεν προστασίας, της ασφάλειας και της περίφημης αλληλεγγύης έχει πλέον αποκαλυφθεί. Αυτό όσο πιο αργά το συνειδητοποιείτε όλοι και όσο πιο αργά το συνειδητοποιεί, δυστυχώς, και ο ελληνικός λαός και με ευθύνη όλων των άλλων πολιτικών δυνάμεων, θα την πληρώνουμε ως χώρα και ως λαός.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Για ποια ευρωπαϊκή ασφάλεια μπορεί να μιλήσει κανείς, όταν χρόνια τώρα η υγεία των εργαζομένων θυσιάζεται μπροστά στα κέρδη των μονοπωλίων στον χώρο της υγείας με αποτέλεσμα την υποβάθμιση, τη συνεχή εμπορευματοποίηση της δημόσιας υγείας; Για ποια ευρωπαϊκή αλληλεγγύη μπορεί να μιλήσει κανείς σήμερα όταν η Γερμανία ή και η Γαλλία απαγορεύουν ακόμα και τις εξαγωγές υγειονομικού υλικού σε άλλες χώρες που τα έχουν ανάγκη και ο καθένας βέβαια από όλους τους ακολουθεί τη λογική «ο σώζων εαυτόν σωθήτω».</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Όσοι τόσα χρόνια μιλούσαν για δήθεν απομόνωση του λαού της Ελλάδας που θα έρθει αν βγούμε έξω από την Ευρωπαϊκή Ένωση, τώρα μπροστά σε αυτή την πραγματική απομόνωση που ζουν οι λαοί και το βιώνουν </w:t>
      </w:r>
      <w:r w:rsidRPr="00487E91">
        <w:rPr>
          <w:rFonts w:ascii="Arial" w:hAnsi="Arial" w:cs="Arial"/>
          <w:color w:val="222222"/>
          <w:sz w:val="24"/>
          <w:szCs w:val="24"/>
          <w:shd w:val="clear" w:color="auto" w:fill="FFFFFF"/>
          <w:lang w:eastAsia="el-GR"/>
        </w:rPr>
        <w:lastRenderedPageBreak/>
        <w:t>στη μάχη που δίνουν για την επιβίωσή τους μέσα στην Ευρωπαϊκή Ένωση, όλοι έχουν καταπιεί τη γλώσσα τους. Διότι σήμερα ο ιταλικός λαός, ο ισπανικός λαός, ο γαλλικός λαός, ο κάθε λαός μόνος του δίνει αυτή τη μάχη για να επιβιώσει από αυτή την πανδημία και ο ελληνικός λαός, επίσης.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Αποδεικνύεται, λοιπόν, και με αυτόν τον τρόπο και μάλιστα μέσα σε τραγικές στιγμές για τους λαούς όλης της Ευρώπης και όλου του κόσμου, αλλά ειδικά εδώ στην Ευρώπη, ότι η Ευρωπαϊκή Ένωση δεν είναι Ένωση για το συμφέρον των λαών, αλλά είναι -όπως θέλετε πέστε την- «λυκοσυμμαχία», έτσι τη λέμε εμείς, «λάκκος των λεόντων», την έλεγαν οι παλιότεροι Αριστεροί προδικτατορικά της ΕΔΑ και μετά με το ΠΑΣΟΚ του Ανδρέα Παπανδρέου, είναι, για να τα λέμε και επιστημονικά με βάση τους όρους πολιτικής οικονομίας, ιμπεριαλιστική καπιταλιστική ένωση κρατών και αυτό τα λέει από μόνο του όλα.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Γι’ αυτό και η Ελπίδα βρίσκεται μόνο στην αφύπνιση της μόνης πραγματικής υπερδύναμης που είναι οι ίδιοι οι λαοί πλέον. Η πανδημία ας αποτελέσει, λέμε εμείς, την αφετηρία για μια συνολική ανατρεπτική πορεία σε όφελος των λαών και αυτό μόνο είναι το αισιόδοξο μήνυμα που πρέπει να εκπέμψουμε.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Ευχαριστώ.</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lastRenderedPageBreak/>
        <w:t>ΠΡΟΕΔΡΟΣ (Κωνσταντίνος Τασούλας):</w:t>
      </w:r>
      <w:r w:rsidRPr="00487E91">
        <w:rPr>
          <w:rFonts w:ascii="Arial" w:hAnsi="Arial" w:cs="Arial"/>
          <w:color w:val="222222"/>
          <w:sz w:val="24"/>
          <w:szCs w:val="24"/>
          <w:shd w:val="clear" w:color="auto" w:fill="FFFFFF"/>
          <w:lang w:eastAsia="el-GR"/>
        </w:rPr>
        <w:t xml:space="preserve"> Ευχαριστούμε, κύριε Κουτσούμπα.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Καλείται στο Βήμα τώρα ο Πρόεδρος της Κοινοβουλευτικής Ομάδας της Ελληνικής Λύσης, κ. Βελόπουλος.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ΚΥΡΙΑΚΟΣ ΒΕΛΟΠΟΥΛΟΣ (Πρόεδρος της Ελληνικής Λύσης):</w:t>
      </w:r>
      <w:r w:rsidRPr="00487E91">
        <w:rPr>
          <w:rFonts w:ascii="Arial" w:hAnsi="Arial" w:cs="Arial"/>
          <w:color w:val="222222"/>
          <w:sz w:val="24"/>
          <w:szCs w:val="24"/>
          <w:shd w:val="clear" w:color="auto" w:fill="FFFFFF"/>
          <w:lang w:eastAsia="el-GR"/>
        </w:rPr>
        <w:t xml:space="preserve"> Ευχαριστώ,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Θα ήθελα ξεκινώντας την ομιλία μου να κάνω μια μικρή εκτροπή, γιατί είπε ο κ. Τσίπρας ότι χαμογέλασα την ώρα που μιλήσατε για το μακεδονικό, για το σκοπιανό, εν πάση περιπτώσει.</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Ξέρετε, όντως χαμογέλασα, γιατί δεν περίμενα ποτέ από τη Νέα Δημοκρατία να χαιρετίσει τη Βόρεια Μακεδονία, όπως την αποκαλούν. Για μένα είναι Σκόπια, έτσι κι αλλιώς. Και δεν το λέω από καμμιά διάθεση εθνικισμού ή σοβινισμού, αλλά έχω συντάξει μέσα σε δεκαπέντε περίπου σελίδες, κύριε Τσίπρα και κύριε Μητσοτάκη -και ειλικρινά δεν το περίμενα ποτέ αυτό από τη Νέα Δημοκρατία- είκοσι επτά παραβάσεις της Συμφωνίας των Πρεσπών τους τελευταίους τέσσερις μήνες. Είναι είκοσι επτά παραβιάσεις, κύριε Πρωθυπουργέ.</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Και μου έδωσε την ευκαιρία ο κ. Τσίπρας, ο τέως Πρωθυπουργός να το καταθέσω.</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Πάρτε, λοιπόν, στα Πρακτικά τις είκοσι επτά παραβάσεις που έγιναν σε έξι μήνες.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Κάνουν ό,τι θέλουν όταν υπάρχει συμφωνία, την οποία υπογράψατε εσείς, την τηρούν οι κύριοι, αλλά εδώ υπάρχουν είκοσι επτά παραβιάσεις που έγιναν εσχάτως. Για ποιον λόγο η Ελλάδα να τηρεί μια συμφωνία, που για μένα δεν έπρεπε να γίνει έτσι κι αλλιώς, αλλά έγινε και μπορεί να αλλάξει τουλάχιστον, έτσι έλεγε η Νέα Δημοκρατία, αν θυμάμαι καλά, αλλά δεν το έκανε.</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color w:val="222222"/>
          <w:sz w:val="24"/>
          <w:szCs w:val="24"/>
          <w:shd w:val="clear" w:color="auto" w:fill="FFFFFF"/>
          <w:lang w:eastAsia="el-GR"/>
        </w:rPr>
        <w:t>Εν πάση περιπτώσει, έχουμε άλλα θέματα να συζητήσουμε, γι’ αυτό πάμε τώρα στα οικονομικά.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Πρωθυπουργέ, η οικονομία κλείδωσε, και αναγκάζεστε τώρα και τρέχετε και δεν φτάνετε, παγκοσμίως, αλλά και στην Ελλάδα, γιατί δεν λειτουργεί το δημόσιο σύστημα υγείας. Άρα σου δίνει τον οδηγό της λύσης του προβλήματος. Το θέμα είναι να βρούμε ποιος κατέστρεψε τη δημόσια υγεία και φτάσαμε στο σημείο να τρέχουμε και να μην φτάνουμε πίσω από το πρόβλημα.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Ποιος την κατέστρεψε; Το ΚΚΕ είναι λίγο δύσκολο. Ο Βαρουφάκης, είναι δύσκολο. Ο ΣΥΡΙΖΑ τριάμισι χρόνια ό,τι πρόλαβε έκανε. Η Νέα Δημοκρατία και το ΠΑΣΟΚ; Το ΠΑΣΟΚ ξεκίνησε το Εθνικό Σύστημα Υγείας. Το καταστρέψατε. Είχατε τη διάθεση, και το λέω ευθέως στη Νέα Δημοκρατία, να αποδομήσετε το Εθνικό Σύστημα Υγείας. Το πράξατε, το κάνετε πράξη.</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color w:val="222222"/>
          <w:sz w:val="24"/>
          <w:szCs w:val="24"/>
          <w:shd w:val="clear" w:color="auto" w:fill="FFFFFF"/>
          <w:lang w:eastAsia="el-GR"/>
        </w:rPr>
        <w:t>Άκουσα τον φίλο μου τον Άδωνι –ο οποίος δεν είναι εδώ- που έλεγε: «Μην αφήνετε στον Τόμσεν τη δόξα να κλείνουν νοσοκομεία». Αυτά λέγονταν και γίνονταν. Και τώρα τρέχουμε πίσω από την εξέλιξη. Ξέρετε, εγώ είμαι υπέρ της αριστοτελικής μορφής, κύριε Πρωθυπουργέ, της διακυβέρνησης, της προλήψεως. Διότι πολιτική σημαίνει πρόβλεψη. Να προβλέπεις τις εξελίξεις, ώστε να μην τρέχεις πίσω από την εξέλιξη.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Κάνατε μια ατυχή, κατ’ εμέ, σύγκριση με τη Δανία.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Πρωθυπουργέ, η Δανία δεν έχει χρέος όσο έχουμε εμείς. Δεν συγκρίνονται. Ξέρετε, και τα μερσεντές είναι αυτοκίνητα και τα ζάσταβα είναι αυτοκίνητα, αλλά δεν μπορείς να συγκρίνεις τα ζάσταβα με τα μερσεντές. Δεν μπορείς να συγκρίνεις τουλάχιστον τα οικονομικά μεγέθη των δύο χωρών, εννοώ σε επίπεδο πλεονασμάτων και παραγωγής. Αν δείτε πού εδράζεται η οικονομία της Δανίας στο εξαγώγιμο προϊόν πού παράγει και τι εξάγουμε εμείς, θα καταλάβετε τη διαφοροποίηση.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Επίσης, θα πω ευθέως το εξής. Μου άρεσε αυτό που είπατε ότι αναβάλλετε τις εισφορές. Θα σας πω, όμως, το εξής. Λέτε να πληρώσει ο επιχειρηματίας το δώρο του Πάσχα μετά από τρεις μήνες. Αναβολή είναι αυτό. </w:t>
      </w:r>
    </w:p>
    <w:p w:rsidR="00487E91" w:rsidRPr="00487E91" w:rsidRDefault="00487E91" w:rsidP="00487E91">
      <w:pPr>
        <w:spacing w:after="160" w:line="600" w:lineRule="auto"/>
        <w:ind w:firstLine="720"/>
        <w:jc w:val="both"/>
        <w:rPr>
          <w:rFonts w:ascii="Arial" w:hAnsi="Arial" w:cs="Arial"/>
          <w:b/>
          <w:bCs/>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 xml:space="preserve">ΚΥΡΙΑΚΟΣ ΜΗΤΣΟΤΑΚΗΣ (Πρόεδρος της Κυβέρνησης): </w:t>
      </w:r>
      <w:r w:rsidRPr="00487E91">
        <w:rPr>
          <w:rFonts w:ascii="Arial" w:hAnsi="Arial" w:cs="Arial"/>
          <w:bCs/>
          <w:color w:val="222222"/>
          <w:sz w:val="24"/>
          <w:szCs w:val="24"/>
          <w:shd w:val="clear" w:color="auto" w:fill="FFFFFF"/>
          <w:lang w:eastAsia="el-GR"/>
        </w:rPr>
        <w:t>Το Πάσχα.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color w:val="222222"/>
          <w:sz w:val="24"/>
          <w:szCs w:val="24"/>
          <w:shd w:val="clear" w:color="auto" w:fill="FFFFFF"/>
          <w:lang w:eastAsia="el-GR"/>
        </w:rPr>
        <w:t xml:space="preserve">ΚΥΡΙΑΚΟΣ ΒΕΛΟΠΟΥΛΟΣ (Πρόεδρος της Ελληνικής Λύσης): </w:t>
      </w:r>
      <w:r w:rsidRPr="00487E91">
        <w:rPr>
          <w:rFonts w:ascii="Arial" w:hAnsi="Arial" w:cs="Arial"/>
          <w:color w:val="222222"/>
          <w:sz w:val="24"/>
          <w:szCs w:val="24"/>
          <w:shd w:val="clear" w:color="auto" w:fill="FFFFFF"/>
          <w:lang w:eastAsia="el-GR"/>
        </w:rPr>
        <w:t xml:space="preserve">Ρωτήστε με εμένα, λοιπόν, κύριε Πρωθυπουργέ, που σε τρεις μήνες θα μου έρθετε για τους διακόσιους εργαζόμενούς μου, ενώ δεν τζιράρω, δεν βγάζω χρήματα αυτούς τους μήνες, να πληρώσω το δώρο του Πάσχα.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Ξέρετε, με ασπιρίνες τη γάγγραινα δεν τη λύνεις. Δεν γίνεται. Αν έρθει σε τρεις μήνες να πληρώσω εγώ επιταγές -εγώ δεν έχω επιταγές, έχουν επιταγές άλλοι- να πληρώσω μαζικά σε τριακόσιους εργαζόμενους τα δώρα τους, έχω κολλήσει εκείνο τον μήνα. Θα κολλήσω εκείνους τους μήνες. Θα κολλήσει η εταιρεία. Θα τρέχετε πάλι πίσω από την εξέλιξη.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 αυτό λέμε: Οριζόντια μέτρα! Όχι με δοσολογία, κύριε Πρωθυπουργέ. Το πάτε με δοσολογία. Δόση, δόση, δόση! Σταγόνα-σταγόνα. Σαν το κινέζικο μαρτύριο έχει γίνει η ιστορία.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Ξέρω ότι κάθε ημέρα θα βγει ένας Υπουργός να πει κάτι καινούργιο. Θα βγει ο κ. Σταϊκούρας, ο κ. Γεωργιάδης, θα λένε κάτι καινούργιο, ένα καινούργιο μέτρο. Γιατί δεν τα βγάζετε όλα μαζί για να τελειώσει η ιστορία;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Θα σας αποδείξω κάτι πολύ απλό.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Πρωθυπουργέ, κάνατε επίκληση στην Ευρωπαϊκή Ένωση και στην αλληλεγγύη. Την ώρα που οι χώρες αυτές κλείνουν τα σύνορα είναι λίγο στο φαντασιακό μας επίπεδο να κάνουμε επίκληση στην ευρωπαϊκή αλληλεγγύη. Δεν υπάρχει. Δυστυχώς, αυτή τη στιγμή Ευρωπαϊκή Ένωση υπάρχει το «ο σώζων εαυτόν σωθήτω». Όποιος σωθεί είναι. Δυστυχώς! Δυστυχώς!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Επικαλεστήκατε και την περίφημη ρήση του Ζακ Ντελόρ, αλλά ο Ζακ Ντελόρ πέθανε. Μακάρι να υπήρχε η αντίληψή του.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sz w:val="24"/>
          <w:szCs w:val="24"/>
          <w:lang w:eastAsia="zh-CN"/>
        </w:rPr>
        <w:t xml:space="preserve">ΑΛΕΞΗΣ ΤΣΙΠΡΑΣ (Πρόεδρος του Συνασπισμού Ριζοσπαστικής Αριστεράς): </w:t>
      </w:r>
      <w:r w:rsidRPr="00487E91">
        <w:rPr>
          <w:rFonts w:ascii="Arial" w:hAnsi="Arial" w:cs="Arial"/>
          <w:bCs/>
          <w:sz w:val="24"/>
          <w:szCs w:val="24"/>
          <w:lang w:eastAsia="zh-CN"/>
        </w:rPr>
        <w:t xml:space="preserve">Ενενήντα τεσσάρων είναι.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eastAsiaTheme="minorHAnsi" w:hAnsi="Arial" w:cs="Arial"/>
          <w:b/>
          <w:bCs/>
          <w:sz w:val="24"/>
          <w:szCs w:val="24"/>
          <w:lang w:eastAsia="zh-CN"/>
        </w:rPr>
        <w:t>ΚΥΡΙΑΚΟΣ ΒΕΛΟΠΟΥΛΟΣ (Πρόεδρος της Ελληνικής Λύσης)</w:t>
      </w:r>
      <w:r w:rsidRPr="00487E91">
        <w:rPr>
          <w:rFonts w:ascii="Arial" w:hAnsi="Arial" w:cs="Arial"/>
          <w:b/>
          <w:color w:val="222222"/>
          <w:sz w:val="24"/>
          <w:szCs w:val="24"/>
          <w:shd w:val="clear" w:color="auto" w:fill="FFFFFF"/>
          <w:lang w:eastAsia="el-GR"/>
        </w:rPr>
        <w:t>:</w:t>
      </w:r>
      <w:r w:rsidRPr="00487E91">
        <w:rPr>
          <w:rFonts w:ascii="Arial" w:hAnsi="Arial" w:cs="Arial"/>
          <w:color w:val="222222"/>
          <w:sz w:val="24"/>
          <w:szCs w:val="24"/>
          <w:shd w:val="clear" w:color="auto" w:fill="FFFFFF"/>
          <w:lang w:eastAsia="el-GR"/>
        </w:rPr>
        <w:t xml:space="preserve"> Δεν πέθανε ακόμα; Να ζήσει άλλα εκατό χρόνια ο άνθρωπος. Ρώτησα τον κ. Βιλιάρδο και μου απάντησε. Εν πάση περιπτώσει, δεν πέθανε.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λογική αυτή πέθανε, όμως. Γιατί έχουμε την εσωστρέφεια στην Ευρωπαϊκή Ένωση. Είναι εσωστρεφείς οι διαδικασίες. Βλέπετε ότι η Γερμανία απαγόρευσε την εξαγωγή ιατροφαρμακευτικού υλικού προς την Ιταλία. Προς την Ιταλία! Για ποια αλληλεγγύη μιλάμε; Αυτό δεν καταλαβαίνω.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Επίσης, κάνατε και μία άτυχη σύγκριση. Μάλλον ο λογογράφος σας ή ο κειμενογράφος σας έκανε λάθος, όπως έκανα κι εγώ φραστικό λάθος. Εγώ μιλάω εκτός κειμένου, ξέρετε. Είπατε ότι είμαστε σαν τους ελεύθερους πολιορκημένους.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Πρωθυπουργέ, στο Μεσολόγγι όταν βγήκαν έξω οι μισοί πετσοκόπηκαν. Διαβάστε το κείμενό σας. Είπατε για τους ελεύθερους πολιορκημένους, ότι είμαστε σαν τους ελεύθερους πολιορκημένους. Λέγατε για τον κορωνοϊό. Ελπίζω να μην γίνει το ίδιο, γιατί στο Μεσολόγγι όταν βγήκαν απ’ έξω οι ελεύθεροι πολιορκημένοι, οι μισοί πετσοκόπηκαν. Και το εύχομαι, γιατί οι κειμενογράφοι πρέπει να προσέχουν τι λένε και τι γράφουν. Ως ιστορικός το λέω, για να το πείτε στον κειμενογράφο σας.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λέω αυτό, γιατί καμμία φορά στους λόγους που κάποιοι άλλοι μας λένε να γράφουμε, όπως έκανε ο κ. Βιλιάρδος σε εμένα με τον Ντελόρ, που τον πέθανα τον άνθρωπο και το μετέφερα εγώ εδώ, συμβαίνουν και λάθη. Αλλά θέλω να πω, όμως, το εξής. Η δική μας διαφωνία είναι ουσιαστική με όλους τους υπόλοιπους, κύριε Πρωθυπουργέ, εκτός από εσάς σε κάποια σημεία. Διαφωνούμε με τους υπόλοιπους.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Ξέρετε είναι εύκολο για εμένα να αρχίσω να μοιράζω λεφτά και στο ΚΚΕ και στους υπόλοιπους, να λέω ότι «δώστε, δώστε, δώστε». Το πρόβλημα είναι </w:t>
      </w:r>
      <w:r w:rsidRPr="00487E91">
        <w:rPr>
          <w:rFonts w:ascii="Arial" w:hAnsi="Arial" w:cs="Arial"/>
          <w:color w:val="222222"/>
          <w:sz w:val="24"/>
          <w:szCs w:val="24"/>
          <w:shd w:val="clear" w:color="auto" w:fill="FFFFFF"/>
          <w:lang w:eastAsia="el-GR"/>
        </w:rPr>
        <w:lastRenderedPageBreak/>
        <w:t xml:space="preserve">πού θα βρουν τα λεφτά, πώς θα βγουν τα λεφτά, πώς θα παραχθεί πλούτος. Είναι αυτό που φωνάζω επί μήνες και το είχα πει και στον Πρωθυπουργό.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Πρωθυπουργέ, το είχα πει σε εσάς στο γραφείο σας, ότι κάποια στιγμή πρέπει να μιλήσουμε σοβαρά για την παραγωγή του πλούτου στον αγροτικό τομέα. Γιατί υπάρχει το καλό σενάριο, το ξέρουμε όλοι εδώ μέσα ότι θα τελειώσουμε με τον κορωνοϊό και θα τελειώσουμε και με την οικονομική κρίση. Αν και για εμένα δεν τελειώνει εύκολα η οικονομική κρίση. Είναι χειρότερη αυτή η κρίση που έρχεται σε σχέση με την προηγούμενη που περάσαμε παγκοσμίως, ως προς τα «απόνερα» του κορωνοϊού και του κλυδωνισμού πλανητικού οικονομικού συστήματος. Θα είναι πολύ δυσκολότερη η κατάσταση.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Πρέπει να βρούμε ένα τρόπο για το πώς θα ταΐσουμε τον κόσμο. Δεν έχουμε επάρκεια και αυτάρκεια αγαθών. Δεν φτάνουν τα αγαθά που παράγει η Ελλάδα. Και δεν μιλώ για ένα αγαθό όπως η μερσεντές. Γιατί δεν θα φας τη λαμαρίνα άμα πεινάσεις. Μιλώ για το κρέας που παράγουμε.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Κύριοι συνάδελφοι, κάνουμε εισαγωγές κρεάτων κατά 70%, 80%, 90% από την Ολλανδία, τη Γερμανία, τη Δανία, με την οποία μας σύγκρινε ο Πρωθυπουργός μας. Κάνουμε εισαγωγή γαλακτοκομικών προϊόντων και κρεάτων.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Εδώ, λοιπόν, έπρεπε η Κυβέρνηση, κύριε Πρωθυπουργέ, να πει ότι «επειδή υπάρχει κίνδυνος τους επόμενους μήνες να κλυδωνιστεί η παγκόσμια οικονομία και επειδή υπάρχει το πρόβλημα η κάθε χώρα να κλείσει τα σύνορά της, για ό,τι παράγει να το καταναλώνει κιόλας, ας κινήσω τη διαδικασία για να στηρίξω αγρότες και κτηνοτρόφους».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ΣΠΥΡΙΔΩΝ - ΠΑΝΑΓΙΩΤΗΣ (ΣΠΗΛΙΟΣ) ΛΙΒΑΝΟΣ: </w:t>
      </w:r>
      <w:r w:rsidRPr="00487E91">
        <w:rPr>
          <w:rFonts w:ascii="Arial" w:hAnsi="Arial" w:cs="Arial"/>
          <w:color w:val="222222"/>
          <w:sz w:val="24"/>
          <w:szCs w:val="24"/>
          <w:shd w:val="clear" w:color="auto" w:fill="FFFFFF"/>
          <w:lang w:eastAsia="el-GR"/>
        </w:rPr>
        <w:t>Δεν κάνουμε τώρα εισαγωγές κρεάτων.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eastAsiaTheme="minorHAnsi" w:hAnsi="Arial" w:cs="Arial"/>
          <w:b/>
          <w:bCs/>
          <w:sz w:val="24"/>
          <w:szCs w:val="24"/>
          <w:lang w:eastAsia="zh-CN"/>
        </w:rPr>
        <w:t>ΚΥΡΙΑΚΟΣ ΒΕΛΟΠΟΥΛΟΣ (Πρόεδρος της Ελληνικής Λύσης)</w:t>
      </w:r>
      <w:r w:rsidRPr="00487E91">
        <w:rPr>
          <w:rFonts w:ascii="Arial" w:hAnsi="Arial" w:cs="Arial"/>
          <w:b/>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eastAsia="el-GR"/>
        </w:rPr>
        <w:t>Άλλο σας λέω.</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Πρέπει να στηρίξουμε την κτηνοτροφική και αγροτική οικονομία για να παράγουμε πλούτο, για να έχουμε προϊόντα. </w:t>
      </w:r>
    </w:p>
    <w:p w:rsidR="00487E91" w:rsidRPr="00487E91" w:rsidRDefault="00487E91" w:rsidP="00487E91">
      <w:pPr>
        <w:spacing w:after="160" w:line="600" w:lineRule="auto"/>
        <w:ind w:firstLine="720"/>
        <w:jc w:val="both"/>
        <w:rPr>
          <w:rFonts w:ascii="Arial" w:hAnsi="Arial" w:cs="Arial"/>
          <w:b/>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Δεν κάνουμε εισαγωγές, είπατε; Έτσι είπατε, κύριε Λιβανέ; Τι θα φάμε, κύριε Λιβανέ, σε λίγο καιρό; Έρχεται το Πάσχα. Το 90% των μοσχαρίσιων κρεάτων είναι από Γαλλία και από Ολλανδία. Θα έχουμε ελλείμματα. Αυτό σας λέω.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Άρα, αυτό το έλλειμμα, που είναι εισαγωγή και εκροή συναλλάγματος, πρέπει να το παράγει η χώρα μας για να ισορροπήσει η κλίμακα. Πόσο πιο απλά να το πω; Αυτό σημαίνει σχέδιο, όμως. Και λέω ότι ας σχεδιάσουμε ένα πρόγραμμα, να το δώσουμε στην Κυβέρνηση, γιατί αν θα έρθει η πείνα –πολύ </w:t>
      </w:r>
      <w:r w:rsidRPr="00487E91">
        <w:rPr>
          <w:rFonts w:ascii="Arial" w:hAnsi="Arial" w:cs="Arial"/>
          <w:color w:val="222222"/>
          <w:sz w:val="24"/>
          <w:szCs w:val="24"/>
          <w:shd w:val="clear" w:color="auto" w:fill="FFFFFF"/>
          <w:lang w:eastAsia="el-GR"/>
        </w:rPr>
        <w:lastRenderedPageBreak/>
        <w:t xml:space="preserve">φοβούμαι- και αν κλείσουν ερμητικά οι Γάλλοι, οι Ολλανδοί, οι Δανοί τα σύνορά τους, δεν θα έχουμε κρέας, όπως σας είπα.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Για να μην σας πω για το σιτάρι. Για να μην σας πω για το ψωμί. Για να μην σας πω για τα γαλακτοκομικά, για το τυρί, που κάνουμε φέτα με βουλγαρικό και ρουμάνικο τυρί. Σας λέω, λοιπόν, απλά πραγματάκια.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Ο κτηνοτρόφος, λοιπόν, που περίμενε το Πάσχα να πουλήσει το κατσικάκι του δεν θα το πουλήσει, γιατί βγήκε ο Χαρδαλιάς και του λέει ότι «δεν θα σουβλίσεις». Του το είπε: «Δεν θα σουβλίσεις, ξέχασέ το». Τι θα το κάνει το κατσίκι του ο κτηνοτρόφος; Να το σφάξει να το φάει μόνος του;</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bCs/>
          <w:sz w:val="24"/>
          <w:szCs w:val="24"/>
          <w:lang w:eastAsia="zh-CN"/>
        </w:rPr>
        <w:t>ΚΥΡΙΑΚΟΣ ΜΗΤΣΟΤΑΚΗΣ (Πρόεδρος της Κυβέρνησης)</w:t>
      </w:r>
      <w:r w:rsidRPr="00487E91">
        <w:rPr>
          <w:rFonts w:ascii="Arial" w:hAnsi="Arial" w:cs="Arial"/>
          <w:b/>
          <w:color w:val="222222"/>
          <w:sz w:val="24"/>
          <w:szCs w:val="24"/>
          <w:shd w:val="clear" w:color="auto" w:fill="FFFFFF"/>
          <w:lang w:eastAsia="el-GR"/>
        </w:rPr>
        <w:t>:</w:t>
      </w:r>
      <w:r w:rsidRPr="00487E91">
        <w:rPr>
          <w:rFonts w:ascii="Arial" w:hAnsi="Arial" w:cs="Arial"/>
          <w:color w:val="222222"/>
          <w:sz w:val="24"/>
          <w:szCs w:val="24"/>
          <w:shd w:val="clear" w:color="auto" w:fill="FFFFFF"/>
          <w:lang w:eastAsia="el-GR"/>
        </w:rPr>
        <w:t xml:space="preserve"> Στον φούρνο. Μόνο σουβλίζουμε;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eastAsiaTheme="minorHAnsi" w:hAnsi="Arial" w:cs="Arial"/>
          <w:b/>
          <w:bCs/>
          <w:sz w:val="24"/>
          <w:szCs w:val="24"/>
          <w:lang w:eastAsia="zh-CN"/>
        </w:rPr>
        <w:t>ΚΥΡΙΑΚΟΣ ΒΕΛΟΠΟΥΛΟΣ (Πρόεδρος της Ελληνικής Λύσης)</w:t>
      </w:r>
      <w:r w:rsidRPr="00487E91">
        <w:rPr>
          <w:rFonts w:ascii="Arial" w:hAnsi="Arial" w:cs="Arial"/>
          <w:b/>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eastAsia="el-GR"/>
        </w:rPr>
        <w:t xml:space="preserve"> Το ίδιο πράγμα είναι, κύριε Πρωθυπουργέ; Του στερούμε το έθιμο.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Στηρίξτε, λοιπόν, με μία απλή επιλογή. Γιατί βιαστήκατε να απαντήσετε.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eastAsiaTheme="minorHAnsi" w:hAnsi="Arial" w:cs="Arial"/>
          <w:b/>
          <w:sz w:val="24"/>
          <w:szCs w:val="24"/>
        </w:rPr>
        <w:t>ΠΡΟΕΔΡΟΣ (</w:t>
      </w:r>
      <w:r w:rsidRPr="00487E91">
        <w:rPr>
          <w:rFonts w:ascii="Arial" w:eastAsiaTheme="minorHAnsi" w:hAnsi="Arial" w:cs="Arial"/>
          <w:b/>
          <w:bCs/>
          <w:sz w:val="24"/>
          <w:szCs w:val="24"/>
          <w:lang w:eastAsia="zh-CN"/>
        </w:rPr>
        <w:t>Κωνσταντίνος Τασούλας</w:t>
      </w:r>
      <w:r w:rsidRPr="00487E91">
        <w:rPr>
          <w:rFonts w:ascii="Arial" w:eastAsiaTheme="minorHAnsi" w:hAnsi="Arial" w:cs="Arial"/>
          <w:b/>
          <w:sz w:val="24"/>
          <w:szCs w:val="24"/>
        </w:rPr>
        <w:t>):</w:t>
      </w:r>
      <w:r w:rsidRPr="00487E91">
        <w:rPr>
          <w:rFonts w:ascii="Arial" w:eastAsiaTheme="minorHAnsi" w:hAnsi="Arial" w:cs="Arial"/>
          <w:sz w:val="24"/>
          <w:szCs w:val="24"/>
        </w:rPr>
        <w:t xml:space="preserve"> </w:t>
      </w:r>
      <w:r w:rsidRPr="00487E91">
        <w:rPr>
          <w:rFonts w:ascii="Arial" w:hAnsi="Arial" w:cs="Arial"/>
          <w:color w:val="222222"/>
          <w:sz w:val="24"/>
          <w:szCs w:val="24"/>
          <w:shd w:val="clear" w:color="auto" w:fill="FFFFFF"/>
          <w:lang w:eastAsia="el-GR"/>
        </w:rPr>
        <w:t xml:space="preserve">Και ο Ντελόρ ζει και το αρνί θα το φάμε.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eastAsiaTheme="minorHAnsi" w:hAnsi="Arial" w:cs="Arial"/>
          <w:b/>
          <w:bCs/>
          <w:sz w:val="24"/>
          <w:szCs w:val="24"/>
          <w:lang w:eastAsia="zh-CN"/>
        </w:rPr>
        <w:t>ΚΥΡΙΑΚΟΣ ΒΕΛΟΠΟΥΛΟΣ (Πρόεδρος της Ελληνικής Λύσης)</w:t>
      </w:r>
      <w:r w:rsidRPr="00487E91">
        <w:rPr>
          <w:rFonts w:ascii="Arial" w:hAnsi="Arial" w:cs="Arial"/>
          <w:b/>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eastAsia="el-GR"/>
        </w:rPr>
        <w:t xml:space="preserve">Εγώ για κατσίκι μίλησα, κύριε Πρόεδρε. Κάνατε λάθος τα αμνοερίφια.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Λέω, λοιπόν, το εξής, για να σοβαρευτούμε λίγο, γιατί άλλα θέλω να σας πω ως Πρόεδρος της Ελληνικής Λύσης.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Δίνετε 800 ευρώ. Δώστε 900 ευρώ, αλλά τα 200 ευρώ από τα 900 που δίνετε να πηγαίνουν σε αγορά καταναλωτικών αγαθών ελληνικών. Μόνο ελληνικών προϊόντων, όμως! Να μην πηγαίνει να παίρνει βούτυρο λούρπακ ο Έλληνας, να παίρνει ελληνικά προϊόντα. Δώστε του 200 ευρώ μπόνους. Για να κινηθεί η αγορά. Τι πιο απλό από αυτό;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Αφήστε το «θα ψήσω το αρνί μου στον φούρνο, θα κάνω το κατσικάκι μου στην ύπαιθρο». Λέμε σοβαρές προτάσεις. Δώστε κουπόνια, για να πηγαίνουν στο σουπερμάρκετ να παίρνουν μόνο ελληνικά προϊόντα. Μόνο ελληνικά προϊόντα! Έτσι, θα κινηθεί η διαδικασία του παραγωγού για να παράγει περισσότερα προϊόντα.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Όταν έχουμε κινέζικο μέλι, τι συζητάμε; Πάτε σε ένα σουπερμάρκετ. Μέλι κινέζικο έχουμε και λάδι Αφρικής. Για να μην πω φέτα Αφρικής. Αυτά σας λέω.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Αν δεν στηριχτεί, λοιπόν, η ίδια η αγροτική οικονομία μαζί με τους κτηνοτρόφους, θα έχουμε πρόβλημα σε επίπεδο επάρκειας και αυτάρκειας αγαθών. Μην το βλέπετε στην πλάκα, γιατί άμα συμβεί το μοιραίο -το επαναλαμβάνω- και κλείσουν τα σύνορα, δεν μπορούμε να τα βγάλουμε πέρα.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Από την άλλη, πολύ καλά έκανε η Κυβέρνηση, διαβάζω εδώ στην τροπολογία του Υπουργού, στην οποία λέει ότι «με τη διάταξη του παρόντος άρθρου προτείνεται αύξηση με συμπληρωματικό προϋπολογισμό κατά 5 δισεκατομμύρια ευρώ». Πολύ ωραία! Μπορεί να μας πει ο Υπουργός πού θα τα βρει τα λεφτά, τα 5 δισεκατομμύρια; Να το πείτε εδώ μέσα.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Όταν φέρνετε μία τροπολογία, κύριοι συνάδελφοι, να γράφετε πού θα βρείτε τα λεφτά. Βάλτε 15 δισεκατομμύρια, 25 δισεκατομμύρια. Το λέει στην τροπολογία, 5 δισεκατομμύρια. Πού θα τα βρείτε τα λεφτά, τα 5 δισεκατομμύρια; Πού θα βρεθούν τα λεφτά; Από πού;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Επίσης, δώσατε επιδόματα -και πολύ καλά κάνετε και είναι από τις καλές πράξεις σας- στους νοσοκομειακούς γιατρούς και τους νοσηλευτές. Ξεχνάτε κάτι, κύριε Πρωθυπουργέ. Τους διοικητικούς υπαλλήλους των νοσοκομείων, που είναι εκεί και αυτοί. Αυτοί δεν πήραν το επίδομα. Ψάξτε το. Πότε το πήραν; Τώρα το βάλατε; Αυτά είναι δοσολογίες. Κάθε εβδομάδα και ένα μέτρο. Δεν τα προλαβαίνεις κιόλας.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Για τους ένστολους τι κάνατε, κύριε Υπουργέ; Οι διοικητικοί δεν πρέπει να είναι μέσα. Για τα «χακί», τους ένστολους; Οι ένστολοι δεν είναι έξω; Παίρνουν επίδομα αυτοί;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Ρωτώ εσάς, κύριε Υπουργέ, κύριε Σταϊκούρα. Αφήστε τον Πρωθυπουργό απ’ έξω. Ρωτώ εσάς. Οι ένστολοι, οι αστυνομικοί και οι στρατιωτικοί, παίρνουν; Όχι. Γιατί; Δεν είναι έξω ο αστυνομικός για να κάνει έλεγχο; Δεν κινδυνεύει η ζωή του με τη μάσκα; Και αυτοί πρέπει να πάρουν. Γι’ αυτό λέω οριζόντια μέτρα και δεν μας ακούτε. Οριζόντια μέτρα, για να τελειώνει η ιστορία. Με τη σταγόνα τα δίνετε, για να ικανοποιείτε το κομματικό πελατολόγιο; Κάνετε λάθος.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Επίσης, στους δασκάλους να δώσουμε κάτι; Παιδεύονται. Δεν θα δώσουμε τίποτα στους δασκάλους; Ψάξτε το λίγο παραπάνω. Σας λέω ότι κάνετε λάθη. Δεν γίνεται να ασκείται έτσι η πολιτική.</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Θα σας πω γιατί βοηθάει η Ελληνική Λύση. Όταν πελάγωσε το Υπουργείο Παιδείας,  κύριε Πρωθυπουργέ -ρωτήστε την Υπουργό σας- έβαλα τη διευθύντρια του γραφείου μου να τηλεφωνήσει στην Υπουργό. Εμείς προτείναμε να γίνει η εκπαιδευτική τηλεόραση.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Εμείς το προτείναμε, κυρία Γεννηματά, κύριε Τσίπρα, στη Νέα Δημοκρατία να κάνει την εκπαιδευτική τηλεόραση. Γιατί η πλατφόρμα θα έπεφτε. Είναι λογικό. Όταν μπαίνουν πενήντα χιλιάδες μαθητές σε ένα </w:t>
      </w:r>
      <w:r w:rsidRPr="00487E91">
        <w:rPr>
          <w:rFonts w:ascii="Arial" w:hAnsi="Arial" w:cs="Arial"/>
          <w:color w:val="222222"/>
          <w:sz w:val="24"/>
          <w:szCs w:val="24"/>
          <w:shd w:val="clear" w:color="auto" w:fill="FFFFFF"/>
          <w:lang w:val="en-US" w:eastAsia="el-GR"/>
        </w:rPr>
        <w:t>site</w:t>
      </w:r>
      <w:r w:rsidRPr="00487E91">
        <w:rPr>
          <w:rFonts w:ascii="Arial" w:hAnsi="Arial" w:cs="Arial"/>
          <w:color w:val="222222"/>
          <w:sz w:val="24"/>
          <w:szCs w:val="24"/>
          <w:shd w:val="clear" w:color="auto" w:fill="FFFFFF"/>
          <w:lang w:eastAsia="el-GR"/>
        </w:rPr>
        <w:t xml:space="preserve">, δεν αντέχει η πλατφόρμα, θα πέσει. Τους είπαμε, λοιπόν, κάντε εκπαιδευτική τηλεόραση. Και το αντέγραψαν και το έκαναν. Δεν με ενδιαφέρει ποιος το έκανε. Αν είναι καλό, κύριε Τσίπρα, να εφαρμοστεί προς κάθε κατεύθυνση.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Ο Ερντογάν λέει και άλλα, ότι με το πετιμέζι αποφεύγεις τον κορωνοϊό, ό,τι να ΄ναι.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Εν πάση περιπτώσει, πάμε στα σοβαρά.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Κύριε Τσίπρα, το σημαντικό είναι να καταθέτουμε προτάσεις. Το να λέω ότι «δώστε, δώστε, δώστε, δώστε…».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Λέτε στον Πρωθυπουργό «δώσε». Πού θα τα βρει; «Δώσε κι άλλα, δώσε κι άλλα». Πού θα τα βρει; Πώς θα παραχθεί ο πλούτος; Πώς θα κινηθεί η διαδικασία; Δεν παράγουμε. Κατά 80% η οικονομία μας είναι παροχή υπηρεσιών, κύριε συνάδελφοι.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Ο τουρισμός μας -γιατί έλεγα πριν στον κ. Λιβανό ότι έρχεται πείνα- είναι 18 δισεκατομμύρια ευρώ και δεν θα μας τα δώσει δυστυχώς φέτος, δεν θα μας τα δώσει τα 18 δισεκατομμύρια. Θα έχουμε και υστέρηση εσόδων κατά 18 δισεκατομμύρια ευρώ. Πώς θα αντέξει η οικονομία μας;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 αυτό λέω ότι πρέπει να σχεδιάσουμε από τώρα για τον Ιούλιο, Ιούνιο, Αύγουστο, Σεπτέμβριο πώς θα αντιμετωπίσουμε την κρίση. Δεν λέω κάτι περίεργο.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Αυτά είναι μερικά ζητήματα που πρέπει να τα δούμε. Άκουσα τον Πρωθυπουργό που μίλησε για το αύριο, γιατί αυτό είναι το σημαντικό και έχει απόλυτο δίκιο, το αύριο της Ελλάδας και όχι του Μητσοτάκη, του Βελόπουλου, </w:t>
      </w:r>
      <w:r w:rsidRPr="00487E91">
        <w:rPr>
          <w:rFonts w:ascii="Arial" w:hAnsi="Arial" w:cs="Arial"/>
          <w:sz w:val="24"/>
          <w:szCs w:val="24"/>
          <w:lang w:eastAsia="el-GR"/>
        </w:rPr>
        <w:lastRenderedPageBreak/>
        <w:t xml:space="preserve">του Τσίπρα ή οποιουδήποτε εδώ μέσα, αλλά το αύριο του τόπου μας. Αλλά δεν άκουσα να λέτε τίποτα για τον πρωτογενή τομέα πραγματικά.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Είπατε 150 εκατομμύρια αγροτική οικονομία. Τι εννοείτε; Τι εννοεί ο ποιητής; Θα δώσουμε, λέει, 150 εκατομμύρια ευρώ στην αγροτική οικονομία. Δηλαδή; Πείτε μας, για να καταλάβω και εγώ. Κλωστοϋφαντουργία, ναυπηγοεπισκευαστική, αμυντική βιομηχανία δεν μας λέτε τίποτα.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Και το λέω αυτό γιατί, δυστυχώς, η θεραπεία των οικονομικών επιπτώσεων του κορωνοϊού θα είναι χειρότερη απ’ ό,τι σε σχέση με την πανδημία. Σας το λέω από τώρα. Η οικονομική κρίση που περνάμε με την πανδημία τώρα, τα απόνερα αργότερα και η θεραπεία αυτής της κρίσεως θα είναι πολύ χειρότερη, κύριε Υπουργέ, κύριε Σταϊκούρα, για τους επόμενους μήνες.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Με ενημέρωσε ο Πρωθυπουργός ότι θα αποχωρήσει σε δεκαπέντε λεπτά από την ομιλία μου. Είχε ένα θέμα, το αντιλαμβάνομαι.</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Λέω, λοιπόν, ποια είναι άποψή μας. Λέει ο κ. Λιβανός: «Απαγορεύσαμε την εισαγωγή του κρέατος». </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b/>
          <w:sz w:val="24"/>
          <w:szCs w:val="24"/>
          <w:lang w:eastAsia="el-GR" w:bidi="el-GR"/>
        </w:rPr>
        <w:t>ΣΠΥΡΙΔΩΝ - ΠΑΝΑΓΙΩΤΗΣ (ΣΠΗΛΙΟΣ) ΛΙΒΑΝΟΣ</w:t>
      </w:r>
      <w:r w:rsidRPr="00487E91">
        <w:rPr>
          <w:rFonts w:ascii="Arial" w:hAnsi="Arial" w:cs="Arial"/>
          <w:sz w:val="24"/>
          <w:szCs w:val="24"/>
          <w:lang w:eastAsia="el-GR" w:bidi="el-GR"/>
        </w:rPr>
        <w:t>: Δεν γίνονται εισαγωγές.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bidi="el-GR"/>
        </w:rPr>
        <w:lastRenderedPageBreak/>
        <w:t xml:space="preserve">ΚΥΡΙΑΚΟΣ ΒΕΛΟΠΟΥΛΟΣ (Πρόεδρος της Ελληνικής Λύσης): </w:t>
      </w:r>
      <w:r w:rsidRPr="00487E91">
        <w:rPr>
          <w:rFonts w:ascii="Arial" w:hAnsi="Arial" w:cs="Arial"/>
          <w:sz w:val="24"/>
          <w:szCs w:val="24"/>
          <w:lang w:eastAsia="el-GR"/>
        </w:rPr>
        <w:t>Απαγορεύσαμε την εισαγωγή;</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b/>
          <w:sz w:val="24"/>
          <w:szCs w:val="24"/>
          <w:lang w:eastAsia="el-GR" w:bidi="el-GR"/>
        </w:rPr>
        <w:t>ΣΠΥΡΙΔΩΝ - ΠΑΝΑΓΙΩΤΗΣ (ΣΠΗΛΙΟΣ) ΛΙΒΑΝΟΣ</w:t>
      </w:r>
      <w:r w:rsidRPr="00487E91">
        <w:rPr>
          <w:rFonts w:ascii="Arial" w:hAnsi="Arial" w:cs="Arial"/>
          <w:sz w:val="24"/>
          <w:szCs w:val="24"/>
          <w:lang w:eastAsia="el-GR" w:bidi="el-GR"/>
        </w:rPr>
        <w:t>: Δεν απαγορεύτηκαν.</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b/>
          <w:sz w:val="24"/>
          <w:szCs w:val="24"/>
          <w:lang w:eastAsia="el-GR" w:bidi="el-GR"/>
        </w:rPr>
        <w:t>ΚΥΡΙΑΚΟΣ ΒΕΛΟΠΟΥΛΟΣ (Πρόεδρος της Ελληνικής Λύσης):</w:t>
      </w:r>
      <w:r w:rsidRPr="00487E91">
        <w:rPr>
          <w:rFonts w:ascii="Arial" w:hAnsi="Arial" w:cs="Arial"/>
          <w:sz w:val="24"/>
          <w:szCs w:val="24"/>
          <w:lang w:eastAsia="el-GR" w:bidi="el-GR"/>
        </w:rPr>
        <w:t xml:space="preserve"> Μπράβο, δεν απαγορεύτηκαν, λοιπόν.</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sz w:val="24"/>
          <w:szCs w:val="24"/>
          <w:lang w:eastAsia="el-GR" w:bidi="el-GR"/>
        </w:rPr>
        <w:t>Εγώ, αν ήμουν κυβέρνηση, θα την απαγόρευα όμως. Θα την απαγόρευα, όπως κάνει η Γερμανία, όπως κάνουν άλλες χώρες, για να καταναλώσω τα δικά μου προϊόντα, κύριε Λιβανέ, για να στηρίξω τη δική μου οικονομία, κύριε Λιβανέ. Αυτό λέω.</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sz w:val="24"/>
          <w:szCs w:val="24"/>
          <w:lang w:eastAsia="el-GR" w:bidi="el-GR"/>
        </w:rPr>
        <w:t xml:space="preserve">Το επίδομα των 800 ευρώ, όπως σας είπα, κάντε το με τα κουπόνια. Δώστε άλλα διακόσια σε κουπόνια και να παίρνουν ελληνικά προϊόντα. Δεν το καταλαβαίνουμε αυτό; Μέλι Αττικής, λέω εγώ, όχι μέλι τσάο μιν μπι, κινέζικο. Κινέζικο μέλι; Χαμογελάτε. Τι κάνετε έτσι όμως; Αν δώσετε τα διακόσια κουπόνια θα κινηθεί αυτή η επιχειρησούλα η μικρή ή η μεγάλη, η ελληνική, και θα παράγει περισσότερο προϊόν άρα θα πάρετε και περισσότερα έσοδα στην πορεία, ΦΠΑ. Τι είναι πιο απλό; Είμαι επιχειρηματίας και σας λέω σε τρεις-τέσσερις μήνες από τώρα οι επιχειρήσεις θα σκάσουν όλες. </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sz w:val="24"/>
          <w:szCs w:val="24"/>
          <w:lang w:eastAsia="el-GR" w:bidi="el-GR"/>
        </w:rPr>
        <w:lastRenderedPageBreak/>
        <w:t>Τι κάνετε; Μετακυλίετε το πρόβλημα με τις επιταγές, με τα χρέη και όλα αυτά –και το λέω σε όλους σας- στους επόμενους μήνες. Είναι αδιανόητο. Εκτός αν πάτε σε εκλογές κατά τον Σεπτέμβριο.</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sz w:val="24"/>
          <w:szCs w:val="24"/>
          <w:lang w:eastAsia="el-GR" w:bidi="el-GR"/>
        </w:rPr>
        <w:t>Κράτα μικρό καλάθι, κύριε Τσίπρα.</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sz w:val="24"/>
          <w:szCs w:val="24"/>
          <w:lang w:eastAsia="el-GR" w:bidi="el-GR"/>
        </w:rPr>
        <w:t xml:space="preserve">Γιατί τα μεταφέρουμε τρεις-τέσσερις μήνες μετά, δίνουμε μερικά τώρα και πηγαίνουμε μετά στους ιθαγενείς, που λέγονται Έλληνες ψηφοφόροι, να πιστέψουν ότι τα κάναμε καλά. Λέω τώρα εγώ. Κρατώ επιφύλαξη. Γιατί εν πάση περιπτώσει θα μπορούσα να πω για αναστολή πλειστηριασμών, για εισπρακτικές εταιρείες, για δάνεια, για τις τράπεζες, θα μπορούσα να πω πολλά. </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b/>
          <w:sz w:val="24"/>
          <w:szCs w:val="24"/>
          <w:lang w:eastAsia="el-GR" w:bidi="el-GR"/>
        </w:rPr>
        <w:t xml:space="preserve">ΑΝΔΡΕΑΣ ΛΟΒΕΡΔΟΣ: </w:t>
      </w:r>
      <w:r w:rsidRPr="00487E91">
        <w:rPr>
          <w:rFonts w:ascii="Arial" w:hAnsi="Arial" w:cs="Arial"/>
          <w:sz w:val="24"/>
          <w:szCs w:val="24"/>
          <w:lang w:eastAsia="el-GR" w:bidi="el-GR"/>
        </w:rPr>
        <w:t>...(Δεν ακούστηκε)</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b/>
          <w:sz w:val="24"/>
          <w:szCs w:val="24"/>
          <w:lang w:eastAsia="el-GR" w:bidi="el-GR"/>
        </w:rPr>
        <w:t>ΚΥΡΙΑΚΟΣ ΒΕΛΟΠΟΥΛΟΣ (Πρόεδρος της Ελληνικής Λύσης):</w:t>
      </w:r>
      <w:r w:rsidRPr="00487E91">
        <w:rPr>
          <w:rFonts w:ascii="Arial" w:hAnsi="Arial" w:cs="Arial"/>
          <w:sz w:val="24"/>
          <w:szCs w:val="24"/>
          <w:lang w:eastAsia="el-GR" w:bidi="el-GR"/>
        </w:rPr>
        <w:t xml:space="preserve"> Το βλέπω, κύριε Λοβέρδο. Μπορεί να φαίνεται περίεργο, αλλά ανάλογα με τους κλυδωνισμούς.</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sz w:val="24"/>
          <w:szCs w:val="24"/>
          <w:lang w:eastAsia="el-GR" w:bidi="el-GR"/>
        </w:rPr>
        <w:t xml:space="preserve">Να δώσω ένα παράδειγμα συγκριμένο, φίλε μου Ανδρέα Λοβέρδο. Σχετικά με το ΕΣΠΑ πείτε μου εσείς εδώ, συνάδελφοι, τι σχέση έχει το σεμινάριο με την ανάπτυξη της χώρας; Είναι απίστευτα αυτά που συμβαίνουν. Βαφτίζουν το κρέας ψάρι. </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sz w:val="24"/>
          <w:szCs w:val="24"/>
          <w:lang w:eastAsia="el-GR" w:bidi="el-GR"/>
        </w:rPr>
        <w:lastRenderedPageBreak/>
        <w:t>Το ΕΣΠΑ είναι χρήματα, κύριε Υπουργέ, κύριε Σταϊκούρα, για να δοθούν σε επενδύσεις ανθρώπων που έχουν ίδια κεφάλαια συγχρηματοδοτούμενων έργων, ναι ή όχι; Έχω το 50% και θέλω 50% ΕΣΠΑ για να κάνω μια επένδυση, έτσι δεν είναι; Τι μου το δίνετε σε σεμινάρια;</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sz w:val="24"/>
          <w:szCs w:val="24"/>
          <w:lang w:eastAsia="el-GR" w:bidi="el-GR"/>
        </w:rPr>
        <w:t>Να σας ρωτήσω και κάτι ακόμα; Ψάξτε λίγο στα Υπουργεία σας πόσοι φάκελοι έχουν ολοκληρωθεί του ΕΣΠΑ και δεν έχει γίνει το παραμικρό. Είναι φάκελοι κατατεθειμένοι επιχειρήσεων. Μπορώ να σας προσκομίσω εγώ, αν θέλετε. Έχουν κάνει αίτηση για ΕΣΠΑ, έχουν βάλει τα ίδια κεφάλαια, τα δεσμεύσανε στην τράπεζα οι άνθρωποι, το 50%, το 40%, το 30%, το 60%, περιμένουν τα Υπουργεία σας να κινηθούν και δεν κινείται κανένας. Όχι εσείς, αλλά τα Υπουργεία τα συναρμόδια, όπως Αγροτικής Ανάπτυξης, κ.λπ.. Δεν τα κάνετε. Τα έχει βάλει ο άλλος τα χρήματά του, τα έχει δεσμεύσει. Κινείστε τη διαδικασία του ΕΣΠΑ. Μπορώ να σας δώσω είκοσι επτά φακέλους συγκεκριμένων εταιρειών επενδύσεων. Καλό θα κάνετε για εσάς και την Ελλάδα. Θα φανεί ότι δουλεύει ο μηχανισμός, κάτι θα κτίσει. Σας λέω τα αυτονόητα. Αν το ξέρετε μπορώ να σας πω και ποιες εταιρείες είναι. Αν ψάξετε λίγο παραπάνω θα τα βρείτε.</w:t>
      </w:r>
    </w:p>
    <w:p w:rsidR="00487E91" w:rsidRPr="00487E91" w:rsidRDefault="00487E91" w:rsidP="00487E91">
      <w:pPr>
        <w:spacing w:after="160" w:line="600" w:lineRule="auto"/>
        <w:ind w:firstLine="720"/>
        <w:jc w:val="both"/>
        <w:rPr>
          <w:rFonts w:ascii="Arial" w:hAnsi="Arial" w:cs="Arial"/>
          <w:sz w:val="24"/>
          <w:szCs w:val="24"/>
          <w:lang w:eastAsia="el-GR" w:bidi="el-GR"/>
        </w:rPr>
      </w:pPr>
      <w:r w:rsidRPr="00487E91">
        <w:rPr>
          <w:rFonts w:ascii="Arial" w:hAnsi="Arial" w:cs="Arial"/>
          <w:sz w:val="24"/>
          <w:szCs w:val="24"/>
          <w:lang w:eastAsia="el-GR" w:bidi="el-GR"/>
        </w:rPr>
        <w:t xml:space="preserve">Πάμε στην ουσία. Δίνετε επιδόματα. Στον κουριερά τον κακομοίρη, που πηγαίνει νυχθημερόν και μεταφέρει τον καφέ του κ. Τσίπρα, του κ. Λοβέρδου, </w:t>
      </w:r>
      <w:r w:rsidRPr="00487E91">
        <w:rPr>
          <w:rFonts w:ascii="Arial" w:hAnsi="Arial" w:cs="Arial"/>
          <w:sz w:val="24"/>
          <w:szCs w:val="24"/>
          <w:lang w:eastAsia="el-GR" w:bidi="el-GR"/>
        </w:rPr>
        <w:lastRenderedPageBreak/>
        <w:t>του κ. Βελόπουλου; Ο κούριερ με το μηχανάκι, το παιδάκι αυτό δεν δικαιούται επίδομα, ρε παιδί μου;</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ΧΡΗΣΤΟΣ ΣΤΑΪΚΟΥΡΑΣ (Υπουργός Οικονομικών): </w:t>
      </w:r>
      <w:r w:rsidRPr="00487E91">
        <w:rPr>
          <w:rFonts w:ascii="Arial" w:hAnsi="Arial" w:cs="Arial"/>
          <w:color w:val="111111"/>
          <w:sz w:val="24"/>
          <w:szCs w:val="24"/>
          <w:lang w:eastAsia="el-GR"/>
        </w:rPr>
        <w:t>Μπήκε.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b/>
          <w:sz w:val="24"/>
          <w:szCs w:val="24"/>
          <w:lang w:eastAsia="el-GR" w:bidi="el-GR"/>
        </w:rPr>
        <w:t>ΚΥΡΙΑΚΟΣ ΒΕΛΟΠΟΥΛΟΣ (Πρόεδρος της Ελληνικής Λύσης):</w:t>
      </w:r>
      <w:r w:rsidRPr="00487E91">
        <w:rPr>
          <w:rFonts w:ascii="Arial" w:hAnsi="Arial" w:cs="Arial"/>
          <w:sz w:val="24"/>
          <w:szCs w:val="24"/>
          <w:lang w:eastAsia="el-GR" w:bidi="el-GR"/>
        </w:rPr>
        <w:t xml:space="preserve"> Μπήκε και αυτό; Με δοσολογία ρε παιδί μου, δεν τους προλαβαίνουμε. Μπήκε και αυτό, λέει. Εγώ δεν το βρήκα, αλλά αφού το λέτε εσείς πιστεύω εσάς. Μπήκε και αυτό με τους κούριερ.</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Επίσης οι μακροχρόνια άνεργοι. Μπήκε εδώ;</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ΧΡΗΣΤΟΣ ΣΤΑΪΚΟΥΡΑΣ (Υπουργός Οικονομικών): </w:t>
      </w:r>
      <w:r w:rsidRPr="00487E91">
        <w:rPr>
          <w:rFonts w:ascii="Arial" w:hAnsi="Arial" w:cs="Arial"/>
          <w:color w:val="111111"/>
          <w:sz w:val="24"/>
          <w:szCs w:val="24"/>
          <w:lang w:eastAsia="el-GR"/>
        </w:rPr>
        <w:t>Ε, αυτό δεν μπήκε.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b/>
          <w:sz w:val="24"/>
          <w:szCs w:val="24"/>
          <w:lang w:eastAsia="el-GR" w:bidi="el-GR"/>
        </w:rPr>
        <w:t>ΚΥΡΙΑΚΟΣ ΒΕΛΟΠΟΥΛΟΣ (Πρόεδρος της Ελληνικής Λύσης):</w:t>
      </w:r>
      <w:r w:rsidRPr="00487E91">
        <w:rPr>
          <w:rFonts w:ascii="Arial" w:hAnsi="Arial" w:cs="Arial"/>
          <w:sz w:val="24"/>
          <w:szCs w:val="24"/>
          <w:lang w:eastAsia="el-GR" w:bidi="el-GR"/>
        </w:rPr>
        <w:t xml:space="preserve"> Εδώ δεν μπαίνει, μόνο βγαίνει.</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Για τους μακροχρόνια άνεργους, κύριε Υπουργέ μου, κάτι πρέπει να κάνουμε και για αυτούς τους ανθρώπους. Δηλαδή πώς θα φάνε αυτοί; Αέρα κοπανιστό; Όχι κατσίκι στον φούρνο, αλλά ούτε κατσίκι από μακριά δεν θα δούνε αυτοί οι άνθρωποι. Σας λέω, λοιπόν, μερικά πράγματα πρέπει να τα δείτε σοβαρά.</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Πάμε παρακάτω, για να μην πιέζω τον χρόνο παραπάνω.</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Δεν υπήρχε πιο ατυχής επιλογή, κυρία Γεννηματά, από την προτροπή του Πρωθυπουργού –ήθελα να είναι εδώ- μέσω </w:t>
      </w:r>
      <w:r w:rsidRPr="00487E91">
        <w:rPr>
          <w:rFonts w:ascii="Arial" w:hAnsi="Arial" w:cs="Arial"/>
          <w:sz w:val="24"/>
          <w:szCs w:val="24"/>
          <w:lang w:val="en-US" w:eastAsia="el-GR" w:bidi="el-GR"/>
        </w:rPr>
        <w:t>Facebook</w:t>
      </w:r>
      <w:r w:rsidRPr="00487E91">
        <w:rPr>
          <w:rFonts w:ascii="Arial" w:hAnsi="Arial" w:cs="Arial"/>
          <w:sz w:val="24"/>
          <w:szCs w:val="24"/>
          <w:lang w:eastAsia="el-GR" w:bidi="el-GR"/>
        </w:rPr>
        <w:t xml:space="preserve"> να υποδείξει σε όλο </w:t>
      </w:r>
      <w:r w:rsidRPr="00487E91">
        <w:rPr>
          <w:rFonts w:ascii="Arial" w:hAnsi="Arial" w:cs="Arial"/>
          <w:sz w:val="24"/>
          <w:szCs w:val="24"/>
          <w:lang w:eastAsia="el-GR" w:bidi="el-GR"/>
        </w:rPr>
        <w:lastRenderedPageBreak/>
        <w:t xml:space="preserve">το πολιτικό σύστημα να δώσει 2.400 ευρώ. Ατυχής επιλογή ενός Πρωθυπουργού, ενός πολιτικού που έχει πνεύμα νεωτεριστικό και μοντέρνο να κάνει παλαιοκομματικά πυροτεχνήματα, «δώστε 2.400 Βουλευτές μου».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Και έβγαιναν οι –δεν θα πω άθλιοι τώρα, αλλά θα πω κάτι άλλο- απαράδεκτοι, επιεικώς, συνάδελφοι Βουλευτές της Νέας Δημοκρατίας και ανέβαζαν την απόδειξη του ταμιευτηρίου ότι έδωσαν 2.400. Είναι το αίσχιστο είδος του λαϊκισμού. Λαϊκιστές όσο δεν παίρνει. Είναι άθλια κατάσταση.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Δεν ξέρω αν συμφωνείτε μαζί μου. Εγώ διαφωνώ με αυτήν την ιστορία. Και εγώ μπορεί να έδωσα. Να σας πω τι κάναμε εμείς, για να τελειώνει η ιστορία. Κυρία Γεννηματά, δεν το ανακοινώσαμε ποτέ.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Έβγαλε ανακοίνωση το Νοσοκομείο Καστοριάς ότι χρειάζεται χρήματα. Όλοι οι Βουλευτές, και οι δέκα, κατέθεσαν τα λεφτά κατευθείαν στο Νοσοκομείο Καστοριάς. Το κάναμε χθες. Δεν το ανακοινώσαμε, δεν το είπαμε σε κανέναν. Δεν το κάναμε σημαία και δεν υποχρεούμαστε να το κάνουμε. Αλλά με αυτήν την αθλιότητα των Βουλευτών της Νέας Δημοκρατίας να ανεβάζουν το ταμιευτήριο ότι έβαλαν 2.400 τι θέλουν να δείξουν; Δεν το κατάλαβα αυτό.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Όμως η προτροπή του Πρωθυπουργού με προβλημάτισε, γιατί τον περίμενα ειλικρινά πιο μοντέρνο και πιο προοδευτικό σε σχέση με την παλαιοκομματική αντίληψη.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lastRenderedPageBreak/>
        <w:t>Εμείς σας είπαμε κάντε ΚΥΑ. Έχουμε τροπολογία και την καταθέσαμε. Κάντε ΚΥΑ υποχρεωτικά για να τελειώνουμε. Εκεί είναι η μεγάλη μαγκιά, αλλά δεν θα κάνετε ποτέ ΚΥΑ. Να εδώ είναι η τροπολογία μας. Την καταθέτω στα Πρακτικά. Το είπαμε και πριν μία εβδομάδα, αλλά δεν ακουγόμαστε.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Πάμε τώρα στα βολέματα. Τώρα γίνονται οι μεγάλες δουλειές, κύριε Τσίπρα. Μα, δεν γίνονται δουλειές.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Την ώρα που σκεφτόμαστε τον κορωνοϊό εμείς, γίνονται οι </w:t>
      </w:r>
      <w:r w:rsidRPr="00487E91">
        <w:rPr>
          <w:rFonts w:ascii="Arial" w:hAnsi="Arial" w:cs="Arial"/>
          <w:sz w:val="24"/>
          <w:szCs w:val="24"/>
          <w:lang w:val="en-US" w:eastAsia="el-GR" w:bidi="el-GR"/>
        </w:rPr>
        <w:t>business</w:t>
      </w:r>
      <w:r w:rsidRPr="00487E91">
        <w:rPr>
          <w:rFonts w:ascii="Arial" w:hAnsi="Arial" w:cs="Arial"/>
          <w:sz w:val="24"/>
          <w:szCs w:val="24"/>
          <w:lang w:eastAsia="el-GR" w:bidi="el-GR"/>
        </w:rPr>
        <w:t xml:space="preserve"> οι χοντρές. Έντεκα εκατομμύρια στα κανάλια, σε μία διαφημιστική εταιρεία. Έντεκα εκατομμύρια ευρώ σε μία διαφημιστική εταιρεία, τα οποία θα τα διοχετεύσει η διαφημιστική εταιρεία κατά πώς βολεύει.</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bCs/>
          <w:sz w:val="24"/>
          <w:szCs w:val="24"/>
          <w:lang w:eastAsia="el-GR" w:bidi="el-GR"/>
        </w:rPr>
      </w:pPr>
      <w:r w:rsidRPr="00487E91">
        <w:rPr>
          <w:rFonts w:ascii="Arial" w:hAnsi="Arial" w:cs="Arial"/>
          <w:b/>
          <w:bCs/>
          <w:sz w:val="24"/>
          <w:szCs w:val="24"/>
          <w:lang w:eastAsia="el-GR" w:bidi="el-GR"/>
        </w:rPr>
        <w:t xml:space="preserve">ΑΛΕΞΗΣ ΤΣΙΠΡΑΣ (Πρόεδρος του Συνασπισμού Ριζοσπαστικής Αριστεράς): </w:t>
      </w:r>
      <w:r w:rsidRPr="00487E91">
        <w:rPr>
          <w:rFonts w:ascii="Arial" w:hAnsi="Arial" w:cs="Arial"/>
          <w:bCs/>
          <w:sz w:val="24"/>
          <w:szCs w:val="24"/>
          <w:lang w:eastAsia="el-GR" w:bidi="el-GR"/>
        </w:rPr>
        <w:t>Όχι στα κανάλια.</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bCs/>
          <w:sz w:val="24"/>
          <w:szCs w:val="24"/>
          <w:lang w:eastAsia="el-GR" w:bidi="el-GR"/>
        </w:rPr>
      </w:pPr>
      <w:r w:rsidRPr="00487E91">
        <w:rPr>
          <w:rFonts w:ascii="Arial" w:hAnsi="Arial" w:cs="Arial"/>
          <w:b/>
          <w:bCs/>
          <w:sz w:val="24"/>
          <w:szCs w:val="24"/>
          <w:lang w:eastAsia="el-GR" w:bidi="el-GR"/>
        </w:rPr>
        <w:t xml:space="preserve">ΚΥΡΙΑΚΟΣ ΒΕΛΟΠΟΥΛΟΣ (Πρόεδρος της Ελληνικής Λύσης): </w:t>
      </w:r>
      <w:r w:rsidRPr="00487E91">
        <w:rPr>
          <w:rFonts w:ascii="Arial" w:hAnsi="Arial" w:cs="Arial"/>
          <w:bCs/>
          <w:sz w:val="24"/>
          <w:szCs w:val="24"/>
          <w:lang w:eastAsia="el-GR" w:bidi="el-GR"/>
        </w:rPr>
        <w:t>Σε μία διαφημιστική εταιρεία είπα.</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Αλλά υπάρχει και μια κομπίνα, κύριε Τσίπρα, που δεν την ξέρετε κατά πάσα πιθανότητα. Παίρνει ένα ποσοστό η διαφημιστική εταιρεία, 3,6%, και μετά </w:t>
      </w:r>
      <w:r w:rsidRPr="00487E91">
        <w:rPr>
          <w:rFonts w:ascii="Arial" w:hAnsi="Arial" w:cs="Arial"/>
          <w:sz w:val="24"/>
          <w:szCs w:val="24"/>
          <w:lang w:eastAsia="el-GR" w:bidi="el-GR"/>
        </w:rPr>
        <w:lastRenderedPageBreak/>
        <w:t xml:space="preserve">εκβιάζει τα Μέσα για να έχουν επιστροφή. Δεν θα πάρει 3,6%, αλλά μπορεί να πάρει και 10% και 12%. Με μία δουλειά, λοιπόν, θα βγάλει αυτή η εταιρεία ένα εκατομμύριο ευρώ από πουθενά. Και δεν ντρεπόμαστε λιγάκι; Για να μπορούν τα κανάλια να λένε ψέματα καθημερινά;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Τόσος έλεγχος των μέσων ενημέρωσης από τη Νέα Δημοκρατία δεν το περίμενα ποτέ. Άντε αυτοί κυβερνούσαν, είχαν κανά δυο κανάλια και τον «ΣΚΑΪ» δικό σας. Εσείς τα θέλετε όλα δικά σας.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Δεν υπάρχει κάτι, κύριε Υπουργέ, που να μην λέει «ζήτω η Νέα Δημοκρατία». Το είχα πει εσχάτως ότι με τόση πλύση εγκεφάλου άρχισα να πιστεύω ότι ο μεγαλύτερος ηγέτης μετά τον Καποδίστρια είναι ο κ. Μητσοτάκης. Άρχισα να το πιστεύω πλέον, είμαι πεπεισμένος με την πλύση εγκεφάλου. Δεν γίνεται. Φτάνει τόσο λιβάνι από τα κανάλια. Είναι απίστευτο.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Έχω μπροστά μου ρεπορτάζ καναλιών παραποιημένων στοιχείων. Το ΕΣΡ πού είναι; Βίντεο από ρεπορτάζ καναλιών με παραποιημένα στοιχεία, κύριε Λοβέρδο.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Ξεφτίλισαν μια ολόκληρη πόλη, τη Θεσσαλονίκη, ότι οι Θεσσαλονικείς ήταν έξω στην παραλία και περπατούσαν κατά χιλιάδες. Και τα άτομα ήταν εκατόν είκοσι μετρημένα από το Μακεδονία Παλλάς μέχρι τον Λευκό Πύργο. Αυτή είναι η προπαγάνδα των μέσων ενημέρωσης. Τα αφήνω στα Πρακτικά </w:t>
      </w:r>
      <w:r w:rsidRPr="00487E91">
        <w:rPr>
          <w:rFonts w:ascii="Arial" w:hAnsi="Arial" w:cs="Arial"/>
          <w:sz w:val="24"/>
          <w:szCs w:val="24"/>
          <w:lang w:eastAsia="el-GR" w:bidi="el-GR"/>
        </w:rPr>
        <w:lastRenderedPageBreak/>
        <w:t xml:space="preserve">γιατί, επαναλαμβάνω, είναι παραποιημένα ρεπορτάζ των καναλιών για τα οποία, όμως, κανένα ΕΣΡ δεν έκανε παρέμβαση.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(Στο σημείο αυτό ο Πρόεδρος της Ελληνικής Λύσης κ. Κυριάκος Βελόπουλος καταθέτει για τα Πρακτικά τα προαναφερθέντα </w:t>
      </w:r>
      <w:r w:rsidRPr="00487E91">
        <w:rPr>
          <w:rFonts w:ascii="Arial" w:hAnsi="Arial" w:cs="Arial"/>
          <w:sz w:val="24"/>
          <w:szCs w:val="24"/>
          <w:lang w:val="en-US" w:eastAsia="el-GR" w:bidi="el-GR"/>
        </w:rPr>
        <w:t>CD</w:t>
      </w:r>
      <w:r w:rsidRPr="00487E91">
        <w:rPr>
          <w:rFonts w:ascii="Arial" w:hAnsi="Arial" w:cs="Arial"/>
          <w:sz w:val="24"/>
          <w:szCs w:val="24"/>
          <w:lang w:eastAsia="el-GR" w:bidi="el-GR"/>
        </w:rPr>
        <w:t>, τα οποία βρίσκονται στο αρχείο του Τμήματος Γραμματείας της Διεύθυνσης Στενογραφίας και Πρακτικών της Βουλής)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Καταγγέλλω το ΕΣΡ που δεν συνεδριάζει και συνεδριάζει για άλλα πράγματα, κύριε Υπουργέ. Να σας πω για τι συνεδριάζει; Εξ αποστάσεως αποφάσισε χωρίς να ακούσει κανέναν ότι εγώ ή η εταιρεία με την οποία συνεργάζομαι είναι απατεώνες, εξ αποστάσεως, χωρίς να δει τα στοιχεία, χωρίς να ελέγξει την καταγγελία. Είπε ότι σύμφωνα με καταγγελίες η εταιρεία τάδε είναι απατεώνες και ο Βελόπουλος είναι απατεώνας το ΕΣΡ. Η ανεξάρτητη αρχή παραβίασε το διάταγμα, ουσιαστικά παραβιάζει το Σύνταγμα, της απολογίας. Είναι απίστευτα αυτά που συμβαίνουν στο ΕΣΡ.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Ποιο είναι το πρόβλημα; Παίρνει Πρόεδρος κόμματος, κύριε Λοβέρδο, να ενημερώσει τον Πρόεδρο του ΕΣΡ ότι κάνει λάθος, να δει το </w:t>
      </w:r>
      <w:r w:rsidRPr="00487E91">
        <w:rPr>
          <w:rFonts w:ascii="Arial" w:hAnsi="Arial" w:cs="Arial"/>
          <w:sz w:val="24"/>
          <w:szCs w:val="24"/>
          <w:lang w:val="en-US" w:eastAsia="el-GR" w:bidi="el-GR"/>
        </w:rPr>
        <w:t>DVD</w:t>
      </w:r>
      <w:r w:rsidRPr="00487E91">
        <w:rPr>
          <w:rFonts w:ascii="Arial" w:hAnsi="Arial" w:cs="Arial"/>
          <w:sz w:val="24"/>
          <w:szCs w:val="24"/>
          <w:lang w:eastAsia="el-GR" w:bidi="el-GR"/>
        </w:rPr>
        <w:t xml:space="preserve"> ότι δεν υπάρχει τέτοιο θέμα και δεν απαντάει στον Πρόεδρο κόμματος ο Πρόεδρος του ΕΣΡ. Είναι θεσμικά επιεικώς απαράδεκτος ο Πρόεδρος του ΕΣΡ. Εδώ έχουμε σαφείς παραβιάσεις του Συντάγματος, των νόμων, της νομοθεσίας. Δεν </w:t>
      </w:r>
      <w:r w:rsidRPr="00487E91">
        <w:rPr>
          <w:rFonts w:ascii="Arial" w:hAnsi="Arial" w:cs="Arial"/>
          <w:sz w:val="24"/>
          <w:szCs w:val="24"/>
          <w:lang w:eastAsia="el-GR" w:bidi="el-GR"/>
        </w:rPr>
        <w:lastRenderedPageBreak/>
        <w:t xml:space="preserve">καταδικάζεις κανέναν με ανακοίνωση την οποία την «παίζουν» όλα τα </w:t>
      </w:r>
      <w:r w:rsidRPr="00487E91">
        <w:rPr>
          <w:rFonts w:ascii="Arial" w:hAnsi="Arial" w:cs="Arial"/>
          <w:sz w:val="24"/>
          <w:szCs w:val="24"/>
          <w:lang w:val="en-US" w:eastAsia="el-GR" w:bidi="el-GR"/>
        </w:rPr>
        <w:t>site</w:t>
      </w:r>
      <w:r w:rsidRPr="00487E91">
        <w:rPr>
          <w:rFonts w:ascii="Arial" w:hAnsi="Arial" w:cs="Arial"/>
          <w:sz w:val="24"/>
          <w:szCs w:val="24"/>
          <w:lang w:eastAsia="el-GR" w:bidi="el-GR"/>
        </w:rPr>
        <w:t xml:space="preserve"> και όλες οι εφημερίδες εις βάρος μου για κάτι που δεν έγινε.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b/>
          <w:sz w:val="24"/>
          <w:szCs w:val="24"/>
          <w:lang w:eastAsia="el-GR" w:bidi="el-GR"/>
        </w:rPr>
        <w:t>ΑΝΔΡΕΑΣ ΛΟΒΕΡΔΟΣ:</w:t>
      </w:r>
      <w:r w:rsidRPr="00487E91">
        <w:rPr>
          <w:rFonts w:ascii="Arial" w:hAnsi="Arial" w:cs="Arial"/>
          <w:sz w:val="24"/>
          <w:szCs w:val="24"/>
          <w:lang w:eastAsia="el-GR" w:bidi="el-GR"/>
        </w:rPr>
        <w:t xml:space="preserve"> …(Δεν ακούστηκε)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b/>
          <w:sz w:val="24"/>
          <w:szCs w:val="24"/>
          <w:lang w:eastAsia="el-GR" w:bidi="el-GR"/>
        </w:rPr>
        <w:t>ΚΥΡΙΑΚΟΣ ΒΕΛΟΠΟΥΛΟΣ (Πρόεδρος της Ελληνικής Λύσης):</w:t>
      </w:r>
      <w:r w:rsidRPr="00487E91">
        <w:rPr>
          <w:rFonts w:ascii="Arial" w:hAnsi="Arial" w:cs="Arial"/>
          <w:sz w:val="24"/>
          <w:szCs w:val="24"/>
          <w:lang w:eastAsia="el-GR" w:bidi="el-GR"/>
        </w:rPr>
        <w:t xml:space="preserve"> </w:t>
      </w:r>
      <w:ins w:id="0" w:author="Μαρίνη Αθανασία" w:date="2020-05-06T12:19:00Z">
        <w:r w:rsidRPr="00487E91">
          <w:rPr>
            <w:rFonts w:ascii="Arial" w:hAnsi="Arial" w:cs="Arial"/>
            <w:sz w:val="24"/>
            <w:szCs w:val="24"/>
            <w:lang w:eastAsia="el-GR" w:bidi="el-GR"/>
          </w:rPr>
          <w:t>Γιατί έχω άδικο, κύριε Λοβέρδο;</w:t>
        </w:r>
      </w:ins>
      <w:r w:rsidRPr="00487E91">
        <w:rPr>
          <w:rFonts w:ascii="Arial" w:hAnsi="Arial" w:cs="Arial"/>
          <w:sz w:val="24"/>
          <w:szCs w:val="24"/>
          <w:lang w:eastAsia="el-GR" w:bidi="el-GR"/>
        </w:rPr>
        <w:t xml:space="preserve"> Λέω, λοιπόν, τα παραποιημένα βίντεο των καναλιών δεν τα βλέπουν; Τις αλλοιωμένες ειδήσεις και τον κορωνοφόβο που καλλιεργείται δεν τον βλέπει το ΕΣΡ; Δεν βλέπει τίποτα; Βλέπει άλλα πράγματα, όμως, που φοβούμαι ότι οι σειρήνες του Μαξίμου επηρεάζουν κάποιους. Εύχομαι να μην είναι έτσι.</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 xml:space="preserve">Θυμάμαι μια δήλωση του κ. Τσίπρα, και τον ευχαριστώ για αυτό, προεκλογικά, που είχε πει στην κ. Ζαχαρέα ότι μας είχαν εξαφανίσει. Είχατε απόλυτο δίκιο. Δεν εμφανιζόμασταν πουθενά. Τώρα στα ελληνικά μέσα ενημερώσεως, κύριε Τσίπρα, -δείτε ένα δελτίο ειδήσεων- δεν υπάρχει πουθενά Ελληνική Λύση.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bidi="el-GR"/>
        </w:rPr>
      </w:pPr>
      <w:r w:rsidRPr="00487E91">
        <w:rPr>
          <w:rFonts w:ascii="Arial" w:hAnsi="Arial" w:cs="Arial"/>
          <w:sz w:val="24"/>
          <w:szCs w:val="24"/>
          <w:lang w:eastAsia="el-GR" w:bidi="el-GR"/>
        </w:rPr>
        <w:t>Ανακοινώσεις βγάζουμε, δηλώσεις κάνουμε, κυρία Γεννηματά μου, κανένα κανάλι δεν παρουσιάζει την Ελληνική Λύση. Ό,τι και να λέμε, τις καλύτερες προτάσεις να έχουμε, μας έχουν φιμώσει από παντού. Αυτό είναι δημοκρατία.</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Ειλικρινά ντρέπομαι και θα διαβάσω κάτι το οποίο το πιστεύω από την ψυχή μου. Ο καλύτερος τρόπος για να αξιολογήσεις μια ηγεσία είναι να </w:t>
      </w:r>
      <w:r w:rsidRPr="00487E91">
        <w:rPr>
          <w:rFonts w:ascii="Arial" w:hAnsi="Arial" w:cs="Arial"/>
          <w:color w:val="1D2228"/>
          <w:sz w:val="24"/>
          <w:szCs w:val="24"/>
          <w:shd w:val="clear" w:color="auto" w:fill="FFFFFF"/>
          <w:lang w:eastAsia="el-GR"/>
        </w:rPr>
        <w:lastRenderedPageBreak/>
        <w:t>διερωτάσαι τι σφάλματα είναι ικανή να κάνει. Εδώ κάνετε ένα σφάλμα. Ο νόμος του ατμού και της πίεσης ξέρετε τι λέει; Όσο πιέζεις τον ατμό προς τα κάτω, τόσο εκτινάσσεται. Και σας το λέω, γιατί κάνετε λάθη με την Ελληνική Λύση. Επιχειρείτε να πιέσετε μέσω των μέσων μαζικής ενημέρωσης, για να μην υπάρχουμε. Κάνετε λάθος. Ήρθαμε, θα μείνουμε, θα προτείνουμε σοβαρά και θα έχουμε προτάσεις, όχι κραυγές, όχι αλαλαγμούς, αλλά σοβαρότητα και θα αυξάνουμε τα ποσοστά μας συνεχώς.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Κλείνοντας, μιλάμε για 30 εκατομμύρια σε ιδιωτικές κλινικές, 30 εκατομμύρια σε ιδιώτες! Και εγώ ιδιώτης είμαι, δώστε κανένα εκατομμύριο και σε εμένα! Γιατί μόνο στους ιδιώτες, δεν κατάλαβα, τους φίλους σας; Και εμείς επιχειρήσεις έχουμε, βρε παιδιά, και απασχολούμε προσωπικό. Δώστε κανένα εκατομμύριο και σε εμάς!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Το λέω αυτό, γιατί αυτό που κάνετε, όπως με τον «ΜΟΡΕΑ», που δίνετε άλλα 10-11 εκατομμύρια εκεί, αυτό λέγεται κομμουνιστικός καπιταλισμός. Ο επιχειρηματίας του «ΜΟΡΕΑ», κύριε Τσίπρα, -ακούστε τώρα- επειδή δεν έχει κίνηση ο δρόμος, αποζημιώνεται από το κράτος με 10-11 εκατομμύρια ευρώ. Ακούστε, ο επιχειρηματίας που επενδύει δεν έχει καθόλου ρίσκο. Είτε δουλεύει είτε δεν δουλεύει, θα έχει κέρδος. Είτε κερδίζει στην τσέπη του είτε χάνει, το κράτος πληρώνει αυτόν. Το ίδιο ζητά και η «</w:t>
      </w:r>
      <w:r w:rsidRPr="00487E91">
        <w:rPr>
          <w:rFonts w:ascii="Arial" w:hAnsi="Arial" w:cs="Arial"/>
          <w:color w:val="1D2228"/>
          <w:sz w:val="24"/>
          <w:szCs w:val="24"/>
          <w:shd w:val="clear" w:color="auto" w:fill="FFFFFF"/>
          <w:lang w:val="en-US" w:eastAsia="el-GR"/>
        </w:rPr>
        <w:t>FRAPORT</w:t>
      </w:r>
      <w:r w:rsidRPr="00487E91">
        <w:rPr>
          <w:rFonts w:ascii="Arial" w:hAnsi="Arial" w:cs="Arial"/>
          <w:color w:val="1D2228"/>
          <w:sz w:val="24"/>
          <w:szCs w:val="24"/>
          <w:shd w:val="clear" w:color="auto" w:fill="FFFFFF"/>
          <w:lang w:eastAsia="el-GR"/>
        </w:rPr>
        <w:t xml:space="preserve">». Θα σας ζητούν όλοι. Τότε, και εγώ που χάνω καθημερινά 100.000 ή 50.000, γιατί δεν μου τα δίνει το </w:t>
      </w:r>
      <w:r w:rsidRPr="00487E91">
        <w:rPr>
          <w:rFonts w:ascii="Arial" w:hAnsi="Arial" w:cs="Arial"/>
          <w:color w:val="1D2228"/>
          <w:sz w:val="24"/>
          <w:szCs w:val="24"/>
          <w:shd w:val="clear" w:color="auto" w:fill="FFFFFF"/>
          <w:lang w:eastAsia="el-GR"/>
        </w:rPr>
        <w:lastRenderedPageBreak/>
        <w:t>κράτος; Ας μου τα δώσει και εμένα το κράτος. Ας τα δώσει και στον δημόσιο υπάλληλο και στον ιδιωτικό υπάλληλο, σε όλους, να πληρώσει σε όλους λεφτά.</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Τι είναι αυτά, κύριε Υπουργέ μου; Θα μου πείτε, ξέρω, από τις συμβάσεις είναι. Τότε κακώς υπογράψατε συμβάσεις, κύριε Υπουργέ, ο Σουφλιάς και η Νέα Δημοκρατία. Κακώς υπέγραψε τέτοια σύμβαση αποικιοκρατικού χαρακτήρα. Κακώς την υπογράψατε. Και αυτά είναι τα απόνερα της διακυβερνήσεώς σας, και της Νέας Δημοκρατίας και του ΠΑΣΟΚ.</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Μην παρεξηγηθείτε, κύριε Κουτσούμπα, που είπα τη φράση «κομμουνιστικός καπιταλισμός». Παρεξηγηθήκατε λίγο, αλλά είπα ότι η λογική της είναι τέτοια.</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 xml:space="preserve">ΓΕΩΡΓΙΟΣ ΛΑΜΠΡΟΥΛΗΣ (ΣΤ΄ Αντιπρόεδρος της Βουλής): </w:t>
      </w:r>
      <w:r w:rsidRPr="00487E91">
        <w:rPr>
          <w:rFonts w:ascii="Arial" w:hAnsi="Arial" w:cs="Arial"/>
          <w:color w:val="1D2228"/>
          <w:sz w:val="24"/>
          <w:szCs w:val="24"/>
          <w:shd w:val="clear" w:color="auto" w:fill="FFFFFF"/>
          <w:lang w:eastAsia="el-GR"/>
        </w:rPr>
        <w:t>Ιδεολογικά δεν στέκει…</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ΚΥΡΙΑΚΟΣ ΒΕΛΟΠΟΥΛΟΣ (Πρόεδρος της Ελληνικής Λύσης):</w:t>
      </w:r>
      <w:r w:rsidRPr="00487E91">
        <w:rPr>
          <w:rFonts w:ascii="Arial" w:hAnsi="Arial" w:cs="Arial"/>
          <w:color w:val="1D2228"/>
          <w:sz w:val="24"/>
          <w:szCs w:val="24"/>
          <w:shd w:val="clear" w:color="auto" w:fill="FFFFFF"/>
          <w:lang w:eastAsia="el-GR"/>
        </w:rPr>
        <w:t xml:space="preserve"> Το ξέρω. Νεολογισμός είναι, διασταλτική ερμηνεία του όρου. </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Άμα το κάνουν και στην «Αττική Οδό» αυτό το ίδιο, τι θα γίνει; Μπορείτε να το κάνετε και στην «Αττική Οδό», να αρχίζουμε να πληρώνουμε λεφτά…</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 xml:space="preserve">ΓΕΩΡΓΙΟΣ ΛΑΜΠΡΟΥΛΗΣ (ΣΤ΄ Αντιπρόεδρος της Βουλής): </w:t>
      </w:r>
      <w:r w:rsidRPr="00487E91">
        <w:rPr>
          <w:rFonts w:ascii="Arial" w:hAnsi="Arial" w:cs="Arial"/>
          <w:color w:val="1D2228"/>
          <w:sz w:val="24"/>
          <w:szCs w:val="24"/>
          <w:shd w:val="clear" w:color="auto" w:fill="FFFFFF"/>
          <w:lang w:eastAsia="el-GR"/>
        </w:rPr>
        <w:t>Ιδεολογικά δεν στέκει…</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lastRenderedPageBreak/>
        <w:t xml:space="preserve">ΚΥΡΙΑΚΟΣ ΒΕΛΟΠΟΥΛΟΣ (Πρόεδρος της Ελληνικής Λύσης): </w:t>
      </w:r>
      <w:r w:rsidRPr="00487E91">
        <w:rPr>
          <w:rFonts w:ascii="Arial" w:hAnsi="Arial" w:cs="Arial"/>
          <w:color w:val="1D2228"/>
          <w:sz w:val="24"/>
          <w:szCs w:val="24"/>
          <w:shd w:val="clear" w:color="auto" w:fill="FFFFFF"/>
          <w:lang w:eastAsia="el-GR"/>
        </w:rPr>
        <w:t>Εντάξει, διασταλτική ερμηνεία είναι, μην παρεξηγείστε.</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Κύριε Πρόεδρε, κλείνοντας και ευχαριστώ για τον χρόνο, θέλω να πω το εξής: Σε αυτόν τον χώρο έμεινε το κατσικάκι, το αρνάκι, κύριε Υπουργέ, και όλα αυτά. Μην κλείνετε τις εκκλησίες άλλο, φτάνει. Αφήστε να λειτουργήσουν το Πάσχα τουλάχιστον, με πιστούς –επαναλαμβάνω- απ’ έξω στην παρούσα φάση. Δηλαδή, να είναι ο παπάς, να είναι δυο ψάλτες, να ακούσουμε το Χριστός Ανέστη τουλάχιστον. Έχουμε το δικαίωμα. Κάντε το. Δεν λέω να ανοίξουμε, επαναλαμβάνω, τις θύρες και να μπουκάρουν μέσα οι πιστοί, κύριε Τσίπρα, γιατί χαμογελάτε. Λέω, κλειστές οι πόρτες, να ακούσουμε το Χριστός Ανέστη τουλάχιστον, διότι…</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 xml:space="preserve">ΑΝΔΡΕΑΣ ΛΟΒΕΡΔΟΣ: </w:t>
      </w:r>
      <w:r w:rsidRPr="00487E91">
        <w:rPr>
          <w:rFonts w:ascii="Arial" w:hAnsi="Arial" w:cs="Arial"/>
          <w:color w:val="1D2228"/>
          <w:sz w:val="24"/>
          <w:szCs w:val="24"/>
          <w:shd w:val="clear" w:color="auto" w:fill="FFFFFF"/>
          <w:lang w:eastAsia="el-GR"/>
        </w:rPr>
        <w:t>Το αποφάσισε η Εκκλησία αυτό.</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ΚΥΡΙΑΚΟΣ ΒΕΛΟΠΟΥΛΟΣ (Πρόεδρος της Ελληνικής Λύσης):</w:t>
      </w:r>
      <w:r w:rsidRPr="00487E91">
        <w:rPr>
          <w:rFonts w:ascii="Arial" w:hAnsi="Arial" w:cs="Arial"/>
          <w:color w:val="1D2228"/>
          <w:sz w:val="24"/>
          <w:szCs w:val="24"/>
          <w:shd w:val="clear" w:color="auto" w:fill="FFFFFF"/>
          <w:lang w:eastAsia="el-GR"/>
        </w:rPr>
        <w:t xml:space="preserve"> Το ζήτησε η Εκκλησία. Η Κυβέρνηση δεν ξέρω τι θα κάνει, κύριε Λοβέρδο. Η Κυβέρνηση έχει σημασία τι θα κάνει, όχι η Εκκλησία. Η Εκκλησία μπορεί να κάνει ό,τι θέλει.</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Θα πω, όμως, κάτι άλλο, κύριε Λοβέρδο. Γιατί δεν ψάχνουμε λίγο τα παράνομα τζαμιά της Αθήνας; Εκατό λειτουργούν. Εκατό παράνομα τζαμιά είναι, ρε παιδιά! Εκατό είναι, δεν είναι ένα και δύο. Γιατί εκεί να γίνονται οι </w:t>
      </w:r>
      <w:r w:rsidRPr="00487E91">
        <w:rPr>
          <w:rFonts w:ascii="Arial" w:hAnsi="Arial" w:cs="Arial"/>
          <w:color w:val="1D2228"/>
          <w:sz w:val="24"/>
          <w:szCs w:val="24"/>
          <w:shd w:val="clear" w:color="auto" w:fill="FFFFFF"/>
          <w:lang w:eastAsia="el-GR"/>
        </w:rPr>
        <w:lastRenderedPageBreak/>
        <w:t xml:space="preserve">λειτουργίες; Γιατί να κυκλοφορούν δέκα και δεκαπέντε και είκοσι μαζί κάτω από την πλατεία Βάθη; Γιατί να κυκλοφορούν, κύριε Λοβέρδο, πέντε, δέκα και δεκαπέντε, όλοι αυτοί μαζί και να απαγορεύεται στον Έλληνα να βγει έξω ανά δύο ή ανά τρεις; Για πείτε μου εσείς. Στο Παλιοχώρι έπαιζαν μπάλα χθες. Στο Παλιοχώρι είναι ένα </w:t>
      </w:r>
      <w:r w:rsidRPr="00487E91">
        <w:rPr>
          <w:rFonts w:ascii="Arial" w:hAnsi="Arial" w:cs="Arial"/>
          <w:color w:val="1D2228"/>
          <w:sz w:val="24"/>
          <w:szCs w:val="24"/>
          <w:shd w:val="clear" w:color="auto" w:fill="FFFFFF"/>
          <w:lang w:val="en-US" w:eastAsia="el-GR"/>
        </w:rPr>
        <w:t>hot</w:t>
      </w:r>
      <w:r w:rsidRPr="00487E91">
        <w:rPr>
          <w:rFonts w:ascii="Arial" w:hAnsi="Arial" w:cs="Arial"/>
          <w:color w:val="1D2228"/>
          <w:sz w:val="24"/>
          <w:szCs w:val="24"/>
          <w:shd w:val="clear" w:color="auto" w:fill="FFFFFF"/>
          <w:lang w:eastAsia="el-GR"/>
        </w:rPr>
        <w:t xml:space="preserve"> </w:t>
      </w:r>
      <w:r w:rsidRPr="00487E91">
        <w:rPr>
          <w:rFonts w:ascii="Arial" w:hAnsi="Arial" w:cs="Arial"/>
          <w:color w:val="1D2228"/>
          <w:sz w:val="24"/>
          <w:szCs w:val="24"/>
          <w:shd w:val="clear" w:color="auto" w:fill="FFFFFF"/>
          <w:lang w:val="en-US" w:eastAsia="el-GR"/>
        </w:rPr>
        <w:t>spot</w:t>
      </w:r>
      <w:r w:rsidRPr="00487E91">
        <w:rPr>
          <w:rFonts w:ascii="Arial" w:hAnsi="Arial" w:cs="Arial"/>
          <w:color w:val="1D2228"/>
          <w:sz w:val="24"/>
          <w:szCs w:val="24"/>
          <w:shd w:val="clear" w:color="auto" w:fill="FFFFFF"/>
          <w:lang w:eastAsia="el-GR"/>
        </w:rPr>
        <w:t xml:space="preserve"> και βγήκαν έξω και έπαιζαν μπάλα μεταξύ τους πενήντα-εξήντα άτομα. Γιατί ο Έλληνας να απαγορεύεται να βγει και αυτός να επιτρέπεται;</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Είδαμε την κατάντια τους με τους λαθρομετανάστες στο </w:t>
      </w:r>
      <w:r w:rsidRPr="00487E91">
        <w:rPr>
          <w:rFonts w:ascii="Arial" w:hAnsi="Arial" w:cs="Arial"/>
          <w:color w:val="1D2228"/>
          <w:sz w:val="24"/>
          <w:szCs w:val="24"/>
          <w:shd w:val="clear" w:color="auto" w:fill="FFFFFF"/>
          <w:lang w:val="en-US" w:eastAsia="el-GR"/>
        </w:rPr>
        <w:t>hot</w:t>
      </w:r>
      <w:r w:rsidRPr="00487E91">
        <w:rPr>
          <w:rFonts w:ascii="Arial" w:hAnsi="Arial" w:cs="Arial"/>
          <w:color w:val="1D2228"/>
          <w:sz w:val="24"/>
          <w:szCs w:val="24"/>
          <w:shd w:val="clear" w:color="auto" w:fill="FFFFFF"/>
          <w:lang w:eastAsia="el-GR"/>
        </w:rPr>
        <w:t xml:space="preserve"> </w:t>
      </w:r>
      <w:r w:rsidRPr="00487E91">
        <w:rPr>
          <w:rFonts w:ascii="Arial" w:hAnsi="Arial" w:cs="Arial"/>
          <w:color w:val="1D2228"/>
          <w:sz w:val="24"/>
          <w:szCs w:val="24"/>
          <w:shd w:val="clear" w:color="auto" w:fill="FFFFFF"/>
          <w:lang w:val="en-US" w:eastAsia="el-GR"/>
        </w:rPr>
        <w:t>spot</w:t>
      </w:r>
      <w:r w:rsidRPr="00487E91">
        <w:rPr>
          <w:rFonts w:ascii="Arial" w:hAnsi="Arial" w:cs="Arial"/>
          <w:color w:val="1D2228"/>
          <w:sz w:val="24"/>
          <w:szCs w:val="24"/>
          <w:shd w:val="clear" w:color="auto" w:fill="FFFFFF"/>
          <w:lang w:eastAsia="el-GR"/>
        </w:rPr>
        <w:t xml:space="preserve"> στη Ριτσώνα. Μας έλεγαν εδώ οι κύριοι ότι δεν υπάρχει κανένα κρούσμα και ξαφνικά εμφανίζονται πολλά, αλλά δεν ξέρουμε από πού είναι. Ξέρουμε την έγκυο γυναίκα, η οποία πήγε στο νοσοκομείο. Γέννησε η κακομοίρα η γυναίκα, η Αφρικανή, πήγε στο </w:t>
      </w:r>
      <w:r w:rsidRPr="00487E91">
        <w:rPr>
          <w:rFonts w:ascii="Arial" w:hAnsi="Arial" w:cs="Arial"/>
          <w:color w:val="1D2228"/>
          <w:sz w:val="24"/>
          <w:szCs w:val="24"/>
          <w:shd w:val="clear" w:color="auto" w:fill="FFFFFF"/>
          <w:lang w:val="en-US" w:eastAsia="el-GR"/>
        </w:rPr>
        <w:t>hot</w:t>
      </w:r>
      <w:r w:rsidRPr="00487E91">
        <w:rPr>
          <w:rFonts w:ascii="Arial" w:hAnsi="Arial" w:cs="Arial"/>
          <w:color w:val="1D2228"/>
          <w:sz w:val="24"/>
          <w:szCs w:val="24"/>
          <w:shd w:val="clear" w:color="auto" w:fill="FFFFFF"/>
          <w:lang w:eastAsia="el-GR"/>
        </w:rPr>
        <w:t xml:space="preserve"> </w:t>
      </w:r>
      <w:r w:rsidRPr="00487E91">
        <w:rPr>
          <w:rFonts w:ascii="Arial" w:hAnsi="Arial" w:cs="Arial"/>
          <w:color w:val="1D2228"/>
          <w:sz w:val="24"/>
          <w:szCs w:val="24"/>
          <w:shd w:val="clear" w:color="auto" w:fill="FFFFFF"/>
          <w:lang w:val="en-US" w:eastAsia="el-GR"/>
        </w:rPr>
        <w:t>spot</w:t>
      </w:r>
      <w:r w:rsidRPr="00487E91">
        <w:rPr>
          <w:rFonts w:ascii="Arial" w:hAnsi="Arial" w:cs="Arial"/>
          <w:color w:val="1D2228"/>
          <w:sz w:val="24"/>
          <w:szCs w:val="24"/>
          <w:shd w:val="clear" w:color="auto" w:fill="FFFFFF"/>
          <w:lang w:eastAsia="el-GR"/>
        </w:rPr>
        <w:t xml:space="preserve">, δεν μπορούν να τη βρουν και την ψάχνουν πόσες μέρες. Αυτό είναι οργανωμένο κράτος; Αυτό είναι οργανωμένο κράτος, αυτή είναι οργανωμένη δημοκρατία; Δυστυχώς, όχι μόνο οργανωμένη δεν είναι, αλλά έτσι όπως τα κάνετε, τα κάνετε τρισχειρότερα, κύριε Λοβέρδο, κύριοι συνάδελφοι. Θα έχουμε δυο μαζεμένα προβλήματα και κυρίως από τα </w:t>
      </w:r>
      <w:r w:rsidRPr="00487E91">
        <w:rPr>
          <w:rFonts w:ascii="Arial" w:hAnsi="Arial" w:cs="Arial"/>
          <w:color w:val="1D2228"/>
          <w:sz w:val="24"/>
          <w:szCs w:val="24"/>
          <w:shd w:val="clear" w:color="auto" w:fill="FFFFFF"/>
          <w:lang w:val="en-US" w:eastAsia="el-GR"/>
        </w:rPr>
        <w:t>hot</w:t>
      </w:r>
      <w:r w:rsidRPr="00487E91">
        <w:rPr>
          <w:rFonts w:ascii="Arial" w:hAnsi="Arial" w:cs="Arial"/>
          <w:color w:val="1D2228"/>
          <w:sz w:val="24"/>
          <w:szCs w:val="24"/>
          <w:shd w:val="clear" w:color="auto" w:fill="FFFFFF"/>
          <w:lang w:eastAsia="el-GR"/>
        </w:rPr>
        <w:t xml:space="preserve"> </w:t>
      </w:r>
      <w:r w:rsidRPr="00487E91">
        <w:rPr>
          <w:rFonts w:ascii="Arial" w:hAnsi="Arial" w:cs="Arial"/>
          <w:color w:val="1D2228"/>
          <w:sz w:val="24"/>
          <w:szCs w:val="24"/>
          <w:shd w:val="clear" w:color="auto" w:fill="FFFFFF"/>
          <w:lang w:val="en-US" w:eastAsia="el-GR"/>
        </w:rPr>
        <w:t>spot</w:t>
      </w:r>
      <w:r w:rsidRPr="00487E91">
        <w:rPr>
          <w:rFonts w:ascii="Arial" w:hAnsi="Arial" w:cs="Arial"/>
          <w:color w:val="1D2228"/>
          <w:sz w:val="24"/>
          <w:szCs w:val="24"/>
          <w:shd w:val="clear" w:color="auto" w:fill="FFFFFF"/>
          <w:lang w:eastAsia="el-GR"/>
        </w:rPr>
        <w:t xml:space="preserve">, γιατί δεν γίνονται υγειονομικοί έλεγχοι. </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Το μεγάλο πρόβλημα είναι αυτό, ότι δεν γίνονται υγειονομικοί έλεγχοι στα </w:t>
      </w:r>
      <w:r w:rsidRPr="00487E91">
        <w:rPr>
          <w:rFonts w:ascii="Arial" w:hAnsi="Arial" w:cs="Arial"/>
          <w:color w:val="1D2228"/>
          <w:sz w:val="24"/>
          <w:szCs w:val="24"/>
          <w:shd w:val="clear" w:color="auto" w:fill="FFFFFF"/>
          <w:lang w:val="en-US" w:eastAsia="el-GR"/>
        </w:rPr>
        <w:t>hot</w:t>
      </w:r>
      <w:r w:rsidRPr="00487E91">
        <w:rPr>
          <w:rFonts w:ascii="Arial" w:hAnsi="Arial" w:cs="Arial"/>
          <w:color w:val="1D2228"/>
          <w:sz w:val="24"/>
          <w:szCs w:val="24"/>
          <w:shd w:val="clear" w:color="auto" w:fill="FFFFFF"/>
          <w:lang w:eastAsia="el-GR"/>
        </w:rPr>
        <w:t xml:space="preserve"> </w:t>
      </w:r>
      <w:r w:rsidRPr="00487E91">
        <w:rPr>
          <w:rFonts w:ascii="Arial" w:hAnsi="Arial" w:cs="Arial"/>
          <w:color w:val="1D2228"/>
          <w:sz w:val="24"/>
          <w:szCs w:val="24"/>
          <w:shd w:val="clear" w:color="auto" w:fill="FFFFFF"/>
          <w:lang w:val="en-US" w:eastAsia="el-GR"/>
        </w:rPr>
        <w:t>spot</w:t>
      </w:r>
      <w:r w:rsidRPr="00487E91">
        <w:rPr>
          <w:rFonts w:ascii="Arial" w:hAnsi="Arial" w:cs="Arial"/>
          <w:color w:val="1D2228"/>
          <w:sz w:val="24"/>
          <w:szCs w:val="24"/>
          <w:shd w:val="clear" w:color="auto" w:fill="FFFFFF"/>
          <w:lang w:eastAsia="el-GR"/>
        </w:rPr>
        <w:t xml:space="preserve">. Οι άνθρωποι αυτοί έρχονται κατατρεγμένοι από τις πατρίδες τους, διωγμένοι, παράνομα πολλοί, ως εισβολείς –να συμφωνήσουμε σε αυτό, γιατί </w:t>
      </w:r>
      <w:r w:rsidRPr="00487E91">
        <w:rPr>
          <w:rFonts w:ascii="Arial" w:hAnsi="Arial" w:cs="Arial"/>
          <w:color w:val="1D2228"/>
          <w:sz w:val="24"/>
          <w:szCs w:val="24"/>
          <w:shd w:val="clear" w:color="auto" w:fill="FFFFFF"/>
          <w:lang w:eastAsia="el-GR"/>
        </w:rPr>
        <w:lastRenderedPageBreak/>
        <w:t>αυτό που γίνεται στον Έβρο είναι εισβολή- και πρέπει η πολιτεία να δει την υγεία κυρίως των Ελλήνων πολιτών από μεταδοτικές ασθένειες. Ας προσέξουμε, γιατί στο τέλος δεν θα έχουμε.</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Θέλω να κάνω και μία έκκληση προς εσάς, κύριε Υπουργέ. Σταματήστε τη δοσολογία, λες και είστε Μιθριδάτης. Τον μιθριδατισμό τον ξέρετε; Ήταν η τακτική του Μιθριδάτη να παίρνει μικρές δόσεις δηλητήριου, για να μην δολοφονηθεί. Τον σκότωσαν. Εσείς κάθε μέρα δόση, δόση, δόση, σαν τον</w:t>
      </w:r>
      <w:r w:rsidRPr="00487E91">
        <w:rPr>
          <w:rFonts w:ascii="Arial" w:hAnsi="Arial" w:cs="Arial"/>
          <w:b/>
          <w:color w:val="1D2228"/>
          <w:sz w:val="24"/>
          <w:szCs w:val="24"/>
          <w:shd w:val="clear" w:color="auto" w:fill="FFFFFF"/>
          <w:lang w:eastAsia="el-GR"/>
        </w:rPr>
        <w:t xml:space="preserve"> </w:t>
      </w:r>
      <w:r w:rsidRPr="00487E91">
        <w:rPr>
          <w:rFonts w:ascii="Arial" w:hAnsi="Arial" w:cs="Arial"/>
          <w:color w:val="1D2228"/>
          <w:sz w:val="24"/>
          <w:szCs w:val="24"/>
          <w:shd w:val="clear" w:color="auto" w:fill="FFFFFF"/>
          <w:lang w:eastAsia="el-GR"/>
        </w:rPr>
        <w:t xml:space="preserve">δοσατζή γίνατε. Τελειώστε, κάντε μέχρι την Παρασκευή ένα σχέδιο και πείτε «αυτό είναι το σχέδιό μας για τους επόμενους πέντε μήνες». Έτσι και θα σας στηρίξουμε και θα πούμε και μπράβο και θα δώσουμε στη δική σας προσπάθεια και προτάσεις για τις υλοποιήσετε. Έτσι, όμως, όπως το κάνετε, το κάνετε για την τηλεόραση, για τα μέσα ενημερώσεως, για να σας λένε μπράβο, για να βγαίνει ο Πρωθυπουργός να κάνει διαγγέλματα κάθε δέκα μέρες και οι Υπουργοί να βγαίνουν στα κανάλια με τα ακουστικά από το </w:t>
      </w:r>
      <w:r w:rsidRPr="00487E91">
        <w:rPr>
          <w:rFonts w:ascii="Arial" w:hAnsi="Arial" w:cs="Arial"/>
          <w:color w:val="1D2228"/>
          <w:sz w:val="24"/>
          <w:szCs w:val="24"/>
          <w:shd w:val="clear" w:color="auto" w:fill="FFFFFF"/>
          <w:lang w:val="en-US" w:eastAsia="el-GR"/>
        </w:rPr>
        <w:t>Skype</w:t>
      </w:r>
      <w:r w:rsidRPr="00487E91">
        <w:rPr>
          <w:rFonts w:ascii="Arial" w:hAnsi="Arial" w:cs="Arial"/>
          <w:color w:val="1D2228"/>
          <w:sz w:val="24"/>
          <w:szCs w:val="24"/>
          <w:shd w:val="clear" w:color="auto" w:fill="FFFFFF"/>
          <w:lang w:eastAsia="el-GR"/>
        </w:rPr>
        <w:t xml:space="preserve"> και να κάνουν το θέατρο, εάν θέλετε, όλο αυτό να φαίνεται ότι είναι μια φαρσοκωμωδία, ενώ είναι πολύ σοβαρά θέματα, για να το κάνεις φαρσοκωμωδία. Προσέξτε λίγο παραπάνω και θα είμαστε μαζί σας. Αλλιώς, θα είμαστε απέναντί σας, γιατί για εμάς πρώτα είναι η Ελλάδα, πρώτα οι Έλληνες και μετά οτιδήποτε άλλο.</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Ευχαριστώ πολύ.</w:t>
      </w:r>
    </w:p>
    <w:p w:rsidR="00487E91" w:rsidRPr="00487E91" w:rsidRDefault="00487E91" w:rsidP="00487E91">
      <w:pPr>
        <w:spacing w:after="160" w:line="600" w:lineRule="auto"/>
        <w:ind w:firstLine="720"/>
        <w:jc w:val="center"/>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lastRenderedPageBreak/>
        <w:t>(Χειροκροτήματα από την πτέρυγα της Ελληνικής Λύσης)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 xml:space="preserve">ΠΡΟΕΔΡΟΣ (Κωνσταντίνος Τασούλας): </w:t>
      </w:r>
      <w:r w:rsidRPr="00487E91">
        <w:rPr>
          <w:rFonts w:ascii="Arial" w:hAnsi="Arial" w:cs="Arial"/>
          <w:color w:val="1D2228"/>
          <w:sz w:val="24"/>
          <w:szCs w:val="24"/>
          <w:shd w:val="clear" w:color="auto" w:fill="FFFFFF"/>
          <w:lang w:eastAsia="el-GR"/>
        </w:rPr>
        <w:t>Ευχαριστούμε τον κ. Βελόπουλο.</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Ο κ. Βαρουφάκης δεν θα μιλήσει. Είναι η σειρά του τώρα. Μου έστειλε λίγο πριν μια επιστολή, στην οποία ξεκινάει λέγοντας: «Με την παρούσα, σας διαβιβάζω το αίτημα της Κοινοβουλευτικής Ομάδας του ΜέΡΑ25 για τη συμμόρφωση και της Βουλής των Ελλήνων με την ανάγκη της ελαχιστοποίησης των μετακινήσεων και διά ζώσης συσκέψεων, όταν αυτές μπορούν να γίνουν μέσω τηλεδιάσκεψης».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Είναι αυτό ακριβώς που προσπαθούμε να κάνουμε, την ελαχιστοποίηση των συνεδριάσεων. </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Συνεχίζει, λέγοντας την άποψή του υπέρ των τηλεδιασκέψεων και καταλήγει ως εξής: «Πριν λίγο πληροφορηθήκαμε από τις υπηρεσίες της Βουλής ότι ο Πρωθυπουργός θα παραστεί στη σημερινή συζήτηση της Ολομέλειας και θα λάβει τον λόγο. Επειδή η άσκοπη διά ζώσης παρουσία μας στη Βουλή στέλνει το ακριβώς αντίθετο μήνυμα στην κοινή γνώμη, σας ανακοινώνω ότι δεν θα παρευρεθώ και σας ζητώ άλλη μία φορά να μεταφέρετε στο Σώμα την πρόταση του ΜέΡΑ25 για τη συνέχιση των κοινοβουλευτικών </w:t>
      </w:r>
      <w:r w:rsidRPr="00487E91">
        <w:rPr>
          <w:rFonts w:ascii="Arial" w:hAnsi="Arial" w:cs="Arial"/>
          <w:color w:val="1D2228"/>
          <w:sz w:val="24"/>
          <w:szCs w:val="24"/>
          <w:shd w:val="clear" w:color="auto" w:fill="FFFFFF"/>
          <w:lang w:eastAsia="el-GR"/>
        </w:rPr>
        <w:lastRenderedPageBreak/>
        <w:t>διαδικασιών μέσω τηλεδιάσκεψης, όπως συμβαίνει στο Υπουργικό Συμβούλιο, στο Ευρωπαϊκό Συμβούλιο και στο Eurogroup.».</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Αυτή είναι η άποψή του. Στην αρχή μιλάει, βέβαια, για ελαχιστοποίηση και στο τέλος λέει καθόλου. Έχουμε ελαχιστοποιήσει, όπως ξέρετε. Αποφασίζουμε στη Διάσκεψη των Προέδρων, παρουσία του κόμματος του κ. Βαρουφάκη, και θέλω να πω ότι, όταν η Ολομέλεια έχει δεκαέξι, δεκαεπτά ή δεκαοκτώ συναδέλφους, δηλαδή τους μισούς απ’ όσους είχε η ορκωμοσία της Προέδρου της Δημοκρατίας, είναι μέσα όχι απλώς στο πλαίσιο που υποδεικνύουν οι γιατροί εν σχέσει με τις αποστάσεις, αλλά ακόμη παραπάνω.</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Δεν αρνούμαι το δικαίωμα στον κ. Βαρουφάκη να ανησυχεί και να θέλει να δώσουμε μια άλλη εικόνα. Την κάνουμε αυτήν την εικόνα. Η Διάσκεψη των Προέδρων την προηγούμενη εβδομάδα έγινε εντελώς υποτυπωδώς. Τεχνικά μιλάω, διότι την κάναμε τηλεφωνικά, ούτε καν με τηλεδιάσκεψη. Έχουμε περιορίσει αφάνταστα τη λειτουργία του Σώματος. Ωστόσο η Βουλή πρέπει να συνεδριάζει. Δεν θα χρησιμοποιήσω το παράδειγμα της Βουλής της Μεγάλης Βρετανίας, που συνεδρίαζε κατά τη διάρκεια του Β΄ Παγκοσμίου Πολέμου, της κοιτίδας δηλαδή του κοινοβουλευτισμού, για λόγους και συμβολισμού, παρά τον κίνδυνο όχι τότε κάποιας αρρώστιας, αλλά του βομβαρδισμού, που ήταν εξίσου υπαρκτός. Να ξέρετε ότι είμαστε ανά πάσα στιγμή έτοιμοι να </w:t>
      </w:r>
      <w:r w:rsidRPr="00487E91">
        <w:rPr>
          <w:rFonts w:ascii="Arial" w:hAnsi="Arial" w:cs="Arial"/>
          <w:color w:val="1D2228"/>
          <w:sz w:val="24"/>
          <w:szCs w:val="24"/>
          <w:shd w:val="clear" w:color="auto" w:fill="FFFFFF"/>
          <w:lang w:eastAsia="el-GR"/>
        </w:rPr>
        <w:lastRenderedPageBreak/>
        <w:t>περιορίσουμε ακόμη, εάν χρειαστεί, αυτήν τη στοιχειώδη παρουσία που κάνουμε.</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Αυτή είναι η άποψη του κ. Βαρουφάκη. Είναι κατανοητή.</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(Στο σημείο αυτό καταχωρίζεται στα Πρακτικά η επιστολή του Προέδρου του ΜέΡΑ25 κ. Γιάνη Βαρουφάκη, η οποία έχει ως εξής:</w:t>
      </w:r>
    </w:p>
    <w:p w:rsidR="00487E91" w:rsidRPr="00487E91" w:rsidRDefault="00487E91" w:rsidP="00487E91">
      <w:pPr>
        <w:spacing w:after="160" w:line="259" w:lineRule="auto"/>
        <w:ind w:firstLine="720"/>
        <w:jc w:val="center"/>
        <w:rPr>
          <w:rFonts w:ascii="Arial" w:hAnsi="Arial" w:cs="Arial"/>
          <w:color w:val="FF0000"/>
          <w:sz w:val="24"/>
          <w:szCs w:val="24"/>
          <w:shd w:val="clear" w:color="auto" w:fill="FFFFFF"/>
          <w:lang w:eastAsia="el-GR"/>
        </w:rPr>
      </w:pPr>
      <w:r w:rsidRPr="00487E91">
        <w:rPr>
          <w:rFonts w:ascii="Arial" w:hAnsi="Arial" w:cs="Arial"/>
          <w:color w:val="FF0000"/>
          <w:sz w:val="24"/>
          <w:szCs w:val="24"/>
          <w:shd w:val="clear" w:color="auto" w:fill="FFFFFF"/>
          <w:lang w:eastAsia="el-GR"/>
        </w:rPr>
        <w:t>ΑΛΛΑΓΗ ΣΕΛΙΔΑΣ</w:t>
      </w:r>
    </w:p>
    <w:p w:rsidR="00487E91" w:rsidRPr="00487E91" w:rsidRDefault="00487E91" w:rsidP="00487E91">
      <w:pPr>
        <w:spacing w:after="160" w:line="259" w:lineRule="auto"/>
        <w:ind w:firstLine="720"/>
        <w:jc w:val="center"/>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(Να μπουν οι σελ. 226-227)</w:t>
      </w:r>
    </w:p>
    <w:p w:rsidR="00487E91" w:rsidRPr="00487E91" w:rsidRDefault="00487E91" w:rsidP="00487E91">
      <w:pPr>
        <w:spacing w:after="160" w:line="259" w:lineRule="auto"/>
        <w:ind w:firstLine="720"/>
        <w:jc w:val="center"/>
        <w:rPr>
          <w:rFonts w:ascii="Arial" w:hAnsi="Arial" w:cs="Arial"/>
          <w:color w:val="1D2228"/>
          <w:sz w:val="24"/>
          <w:szCs w:val="24"/>
          <w:shd w:val="clear" w:color="auto" w:fill="FFFFFF"/>
          <w:lang w:eastAsia="el-GR"/>
        </w:rPr>
      </w:pPr>
      <w:r w:rsidRPr="00487E91">
        <w:rPr>
          <w:rFonts w:ascii="Arial" w:hAnsi="Arial" w:cs="Arial"/>
          <w:color w:val="FF0000"/>
          <w:sz w:val="24"/>
          <w:szCs w:val="24"/>
          <w:shd w:val="clear" w:color="auto" w:fill="FFFFFF"/>
          <w:lang w:eastAsia="el-GR"/>
        </w:rPr>
        <w:t>ΑΛΛΑΓΗ ΣΕΛΙΔΑΣ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ΠΡΟΕΔΡΟΣ (Κωνσταντίνος Τασούλας):</w:t>
      </w:r>
      <w:r w:rsidRPr="00487E91">
        <w:rPr>
          <w:rFonts w:ascii="Arial" w:hAnsi="Arial" w:cs="Arial"/>
          <w:color w:val="1D2228"/>
          <w:sz w:val="24"/>
          <w:szCs w:val="24"/>
          <w:shd w:val="clear" w:color="auto" w:fill="FFFFFF"/>
          <w:lang w:eastAsia="el-GR"/>
        </w:rPr>
        <w:t xml:space="preserve"> Θα ήθελα να πω ότι ο Πρωθυπουργός δεν θα δευτερολογήσει. Εκ μέρους της Κυβερνήσεως θα απαντήσουν ο Υπουργός Οικονομικών και ο Υπουργός Υγείας και εν συνεχεία θα πάμε στη ροή των εγγεγραμμένων εισηγητών ή, εφόσον θέλουν να μιλήσουν, των Κοινοβουλευτικών Εκπρόσωπων.</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Προφανώς, θα δώσω τον λόγο στον Υπουργό Οικονομικών για δέκα λεπτά με ανοχή, για να απαντήσει εκ μέρους της Κυβερνήσεως και εν συνεχεία θα μιλήσει ο Υπουργός Υγείας.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 xml:space="preserve">ΚΛΕΩΝ ΓΡΗΓΟΡΙΑΔΗΣ: </w:t>
      </w:r>
      <w:r w:rsidRPr="00487E91">
        <w:rPr>
          <w:rFonts w:ascii="Arial" w:hAnsi="Arial" w:cs="Arial"/>
          <w:color w:val="1D2228"/>
          <w:sz w:val="24"/>
          <w:szCs w:val="24"/>
          <w:shd w:val="clear" w:color="auto" w:fill="FFFFFF"/>
          <w:lang w:eastAsia="el-GR"/>
        </w:rPr>
        <w:t>Κύριε Πρόεδρε, παρακαλώ τον λόγο για μια σύντομη παρέμβαση.</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 xml:space="preserve">ΠΡΟΕΔΡΟΣ (Κωνσταντίνος Τασούλας): </w:t>
      </w:r>
      <w:r w:rsidRPr="00487E91">
        <w:rPr>
          <w:rFonts w:ascii="Arial" w:hAnsi="Arial" w:cs="Arial"/>
          <w:color w:val="1D2228"/>
          <w:sz w:val="24"/>
          <w:szCs w:val="24"/>
          <w:shd w:val="clear" w:color="auto" w:fill="FFFFFF"/>
          <w:lang w:eastAsia="el-GR"/>
        </w:rPr>
        <w:t>Κύριε Γρηγοριάδη, έχετε τον λόγο.</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lastRenderedPageBreak/>
        <w:t xml:space="preserve">ΚΛΕΩΝ ΓΡΗΓΟΡΙΑΔΗΣ: </w:t>
      </w:r>
      <w:r w:rsidRPr="00487E91">
        <w:rPr>
          <w:rFonts w:ascii="Arial" w:hAnsi="Arial" w:cs="Arial"/>
          <w:color w:val="1D2228"/>
          <w:sz w:val="24"/>
          <w:szCs w:val="24"/>
          <w:shd w:val="clear" w:color="auto" w:fill="FFFFFF"/>
          <w:lang w:eastAsia="el-GR"/>
        </w:rPr>
        <w:t>Με συγχωρείτε, κύριε Πρόεδρε, που διακόπτω τη διαδικασία, αλλά επιτρέψτε μου να σας διορθώσω. Όσο μιλούσαν ο Πρωθυπουργός και ο Αρχηγός της Αξιωματικής Αντιπολίτευσης, δεν τηρήθηκαν τα συμφωνημένα στη Διάσκεψη των Προέδρων. Υπήρχαν από τα δύο κόμματα τουλάχιστον πέντε Βουλευτές. Άλλα συμφωνήσαμε στη Διάσκεψη των Προέδρων. Αυτό εν πρώτοις. Και αυτό έχει να κάνει με την υγεία όλων μας, αλλά κυρίως –γιατί για την υγεία μας λειτουργοί είμαστε, δεν δίνουμε ιδιαίτερη σημασία- έχει να κάνει με το παράδειγμα που δίνουμε στους πολίτες, από τους οποίους απαιτούμε να μένουμε κλεισμένοι σπίτια τους και να παίρνουν άδεια για να κάνουν κιχ.</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Το δεύτερο που θα ήθελα να σας πω είναι ότι διαβάσατε –δεν σας κατηγορώ γι’ αυτό- μόνο την τελευταία και την πρώτη παράγραφο της επιστολής. Θεωρώ ότι εφόσον όλοι οι άλλοι Αρχηγοί είχαν παραπάνω από μισή ώρα στη διάθεσή τους, θα πρέπει να μου επιτρέψετε να διαβάσω –άλλες δυο παράγραφοι είναι- ολόκληρη την επιστολή του Γραμματέα μας. Είναι στην κρίση σας αυτά.</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ΠΡΟΕΔΡΟΣ (Κωνσταντίνος Τασούλας):</w:t>
      </w:r>
      <w:r w:rsidRPr="00487E91">
        <w:rPr>
          <w:rFonts w:ascii="Arial" w:hAnsi="Arial" w:cs="Arial"/>
          <w:color w:val="1D2228"/>
          <w:sz w:val="24"/>
          <w:szCs w:val="24"/>
          <w:shd w:val="clear" w:color="auto" w:fill="FFFFFF"/>
          <w:lang w:eastAsia="el-GR"/>
        </w:rPr>
        <w:t xml:space="preserve"> Η επιστολή έχει κατατεθεί στα Πρακτικά. Δεν υπάρχει περίπτωση να μην ληφθεί υπ’ όψιν. Διάβασα τις δύο κύριες παραγράφους. Το νόημα, νομίζω, το εξήγησα.</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lastRenderedPageBreak/>
        <w:t>Τώρα, η αριθμητική της παρουσίας ήταν σύμφωνα με τη Διάσκεψη των Προέδρων. Ήταν οι Αρχηγοί των κομμάτων, οι εισηγητές και οι Κοινοβουλευτικοί Εκπρόσωποι.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Προφανώς, μετρήσατε και τους Αντιπροέδρους της Βουλής, οι οποίοι μετείχαν μέσα. Οι Αντιπρόεδροι της Βουλής και ο Πρόεδρος της Βουλής ο προηγούμενος, δικαιούνται να είναι παρόντες. Ήταν λιγότεροι από είκοσι μέσα στην Αίθουσα της Ολομέλειας. Πρέπει να κάνουμε αυτοκριτική και να βελτιωνόμαστε και να είμαστε ολοένα λιγότεροι. Νομίζω, όμως, πως η εικόνα της Βουλής σήμερα ήταν υποδειγματική από πλευράς ποσότητας και αποστάσεων.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ΚΛΕΩΝ ΓΡΗΓΟΡΙΑΔΗΣ: </w:t>
      </w:r>
      <w:r w:rsidRPr="00487E91">
        <w:rPr>
          <w:rFonts w:ascii="Arial" w:hAnsi="Arial"/>
          <w:sz w:val="24"/>
          <w:szCs w:val="24"/>
          <w:lang w:eastAsia="el-GR"/>
        </w:rPr>
        <w:t>Δεν σας διαψεύδω, αλλά η κ. Γεροβασίλη δεν είναι ούτε Κοινοβουλευτική Εκπρόσωπος ούτε Αντιπρόεδρος. Δεν είναι ωραίο να αναφέρω ονόματα.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 Δεν συνέβη αυτό, κύριε Πρόεδρε. Εδώ ήμασταν όλοι. Δεν λέω ότι ήταν πάρα πολλά τα άτομα. Κάποια στιγμή, όμως, όταν άρχισε να μιλάει ο κ. Μητσοτάκης και είχε έρθει και ο κ. Τσίπρας, ήταν δυστυχώς παραπάνω από τριάντα τα άτομα. Παρ’ όλα αυτά, είναι μέσα στο λογικό πλαίσιο.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Επιμένω, όμως, για το παράδειγμα που δίνουμε στον ελληνικό λαό.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Ευχαριστώ.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lastRenderedPageBreak/>
        <w:t xml:space="preserve">ΑΝΔΡΕΑΣ ΛΟΒΕΡΔΟΣ: </w:t>
      </w:r>
      <w:r w:rsidRPr="00487E91">
        <w:rPr>
          <w:rFonts w:ascii="Arial" w:hAnsi="Arial"/>
          <w:sz w:val="24"/>
          <w:szCs w:val="24"/>
          <w:lang w:eastAsia="el-GR"/>
        </w:rPr>
        <w:t xml:space="preserve">Κύριε Πρόεδρε, θα ήθελα τον λόγο για ένα λεπτό.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sz w:val="24"/>
          <w:szCs w:val="24"/>
          <w:lang w:eastAsia="el-GR"/>
        </w:rPr>
        <w:t>ΠΡΟΕΔΡΟΣ (Κωνσταντίνος Τασούλας):</w:t>
      </w:r>
      <w:r w:rsidRPr="00487E91">
        <w:rPr>
          <w:rFonts w:ascii="Arial" w:hAnsi="Arial"/>
          <w:sz w:val="24"/>
          <w:szCs w:val="24"/>
          <w:lang w:eastAsia="el-GR"/>
        </w:rPr>
        <w:t xml:space="preserve"> Ορίστε, κύριε Λοβέρδο, έχετε τον λόγο.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ΑΝΔΡΕΑΣ ΛΟΒΕΡΔΟΣ: </w:t>
      </w:r>
      <w:r w:rsidRPr="00487E91">
        <w:rPr>
          <w:rFonts w:ascii="Arial" w:hAnsi="Arial"/>
          <w:sz w:val="24"/>
          <w:szCs w:val="24"/>
          <w:lang w:eastAsia="el-GR"/>
        </w:rPr>
        <w:t xml:space="preserve">Θα ήθελα να θέσω ένα θέμα, όχι Κανονισμού, αλλά ενός θέματος που είναι στο χέρι σας να το δείτε. Είναι θέμα δημοκρατικής δεοντολογίας.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Μίλησαν οι Αρχηγοί. Έχει μιλήσει ο εισηγητής της Νέας Δημοκρατίας μόνο. Όλοι οι άλλοι από πλευράς κομμάτων δεν έχουν μιλήσει. Τώρα, θα μιλήσουν δύο Υπουργοί και μετά θα μπούμε στη διαδικασία την κανονική. Είναι σωστό αυτό;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sz w:val="24"/>
          <w:szCs w:val="24"/>
          <w:lang w:eastAsia="el-GR"/>
        </w:rPr>
        <w:t>ΠΡΟΕΔΡΟΣ (Κωνσταντίνος Τασούλας):</w:t>
      </w:r>
      <w:r w:rsidRPr="00487E91">
        <w:rPr>
          <w:rFonts w:ascii="Arial" w:hAnsi="Arial"/>
          <w:sz w:val="24"/>
          <w:szCs w:val="24"/>
          <w:lang w:eastAsia="el-GR"/>
        </w:rPr>
        <w:t xml:space="preserve"> Ναι.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Το σκέφτηκα κι εγώ αυτό που λέτε. Κανονικά οι Υπουργοί μιλούν στη σειρά του Πρωθυπουργού, ο οποίος αποποιήθηκε τη δευτερολογία, για να διευκολύνει την πρόοδο της συζητήσεως. Και αντιλαμβάνεστε τι θα πυροδοτούσε η δευτερολογία του Πρωθυπουργού. Και δεν λέω «πυροδοτούσε» με την έννοια της εντάσεως, αλλά με την έννοια του χρόνου που θα απαιτούσε η ολοκλήρωση της συζητήσεως.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 xml:space="preserve">Άρα, είναι εύλογο στη θέση του Πρωθυπουργού να μιλήσουν για λιγότερο χρόνο αθροιστικά οι δύο Υπουργοί που εκπροσωπούν τα Υπουργεία που καλύπτουν τα νομοσχέδια και αμέσως μετά να μπούμε στη ροή μας.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Κύριε Σταϊκούρα, έχετε τον λόγο.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sz w:val="24"/>
          <w:szCs w:val="24"/>
          <w:lang w:eastAsia="el-GR"/>
        </w:rPr>
        <w:t>ΧΡΗΣΤΟΣ ΣΤΑΪΚΟΥΡΑΣ (Υπουργός Οικονομικών):</w:t>
      </w:r>
      <w:r w:rsidRPr="00487E91">
        <w:rPr>
          <w:rFonts w:ascii="Arial" w:hAnsi="Arial" w:cs="Arial"/>
          <w:sz w:val="24"/>
          <w:szCs w:val="24"/>
          <w:lang w:eastAsia="el-GR"/>
        </w:rPr>
        <w:t xml:space="preserve"> Ευχαριστώ, κύριε Πρόεδρε.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Πράγματι, συνεδριάζουμε σήμερα σε ειδικές συνθήκες δημόσιας υγείας. Αρκετοί συνάνθρωποί μας φεύγουν από τη ζωή. Για αυτό το γεγονός εκφράζω τη θλίψη μου. Ταυτόχρονα, εκφράζω και την ευγνωμοσύνη μου σε αρκετούς Έλληνες που αγωνίζονται με υψηλό αίσθημα ευθύνης για την αντιμετώπιση του κορωνοϊού.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Κυρίες και κύριοι συνάδελφοι, εισαγωγικά τονίζω ότι στον κώδικα των αξιών μας, πρώτη προτεραιότητα αποτελεί η υπεράσπιση της ανθρώπινης ζωής και η προστασία του αγαθού της δημόσιας υγείας και έπεται η οικονομία.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Οι προσπάθειες της Κυβέρνησης απέναντι στην εξάπλωση του κορωνοϊού και των επιπτώσεών της διέπονται από αυτήν την ιεράρχηση. Αυτές είχαν ξεκινήσει έγκαιρα. Είναι καλά σχεδιασμένες και αποφασιστικές.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 Στο πεδίο της οικονομίας λαμβάνονται σοβαρά υπ’ όψιν οι θέσεις και εκτιμήσεις των ειδικών επιστημόνων, τους οποίους από τη θέση αυτή </w:t>
      </w:r>
      <w:r w:rsidRPr="00487E91">
        <w:rPr>
          <w:rFonts w:ascii="Arial" w:hAnsi="Arial"/>
          <w:sz w:val="24"/>
          <w:szCs w:val="24"/>
          <w:lang w:eastAsia="el-GR"/>
        </w:rPr>
        <w:lastRenderedPageBreak/>
        <w:t>ευχαριστώ. Προσπαθούμε να κινηθούμε μεθοδικά, ρεαλιστικά και αποτελεσματικά.</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 Διαθέτουμε και υλοποιούμε σοβαρό, συνεκτικό και δυναμικό σχέδιο. Ανακουφίζουμε εργαζόμενους και εργοδότες από το βάρος των οικονομικών τους υποχρεώσεων. Απλώνουμε δίχτυ προστασίας για νοικοκυριά και επιχειρήσεις. Στηρίζουμε την κοινωνία και την οικονομία με αίσθημα δικαίου, στο πλαίσιο των διαθέσιμων ευρωπαϊκών και εγχώριων πόρων. Κατανέμουμε με όρους κοινωνικής δικαιοσύνης το οικονομικό βάρος της υγειονομικής κρίσης. Το μεγαλύτερο μέρος του βάρους, όπως επιβάλλεται, το έχει αναλάβει το κράτος.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Ταυτόχρονα, όμως, σεβόμαστε τις τεράστιες θυσίες της ελληνικής κοινωνίας κατά τα τελευταία δέκα χρόνια της κρίσης. Για αυτό, εφαρμόζουμε πολιτικές, ώστε να κρατήσουμε την οικονομία όρθια και ζωντανή με το βλέμμα μας και στην επόμενη μέρα την μετά-κορωνοϊό εποχή.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Κινηθήκαμε έγκαιρα και αποφασιστικά. Καταθέσαμε, όπως είπα, και υλοποιούμε ολοκληρωμένο σχέδιο δεκαπέντε αξόνων.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Πρώτον, δηλώσαμε ξεκάθαρα από την πρώτη στιγμή πως ό,τι χρειάζεται το Υπουργείο Υγείας ως επιπλέον χρηματοδότηση για την αντιμετώπιση της εξάπλωσης του κορωνοϊού το έχει. Έτσι, ενισχύθηκε – και συνεχίζει να </w:t>
      </w:r>
      <w:r w:rsidRPr="00487E91">
        <w:rPr>
          <w:rFonts w:ascii="Arial" w:hAnsi="Arial"/>
          <w:sz w:val="24"/>
          <w:szCs w:val="24"/>
          <w:lang w:eastAsia="el-GR"/>
        </w:rPr>
        <w:lastRenderedPageBreak/>
        <w:t>ενισχύεται- το σύστημα υγείας με τουλάχιστον 200 εκατομμύρια ευρώ επιπλέον του υφιστάμενου προϋπολογισμού του Υπουργείου Υγείας.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Θα ήθελα να ανοίξω μία παρένθεση εδώ, γιατί ακούστηκε ότι δεν ελήφθησαν πρωτοβουλίες για τους φορολογούμενους και τις υποχρεώσεις με τις τράπεζες. Έγκαιρα, πριν κλείσει ο προηγούμενος μήνας, είχαμε βγάλει συγκεκριμένη οδηγία για όσους είναι πάνω από εβδομήντα ετών, εκατόν πέντε χιλιάδες συμπατριώτες μας, ότι υπάρχει παράταση όλων των φορολογικών υποχρεώσεων τους μέχρι 10 Απριλίου. Δεν εισακουστήκαμε.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Δεύτερον, νομοθετήθηκαν διευκολύνσεις πρόσβασης στην εργασία για τους εργαζόμενους γονείς με παιδιά μέσω ευελιξίας ως προς τα ωράρια εργασίας, εξ αποστάσεως εργασίας και δυνατότητα λήψης άδειας ειδικού σκοπού. Το δημόσιο συμμετέχει στον επιμερισμό του κόστους.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Τρίτον, μειώθηκε στο 6% από 24% ο ΦΠΑ σε προϊόντα που είναι απαραίτητα για την προστασία από τον κορωνοϊό, όπως είναι οι μάσκες, τα γάντια, τα αντισηπτικά. Παράλληλα, το Υπουργείο Οικονομικών υπέβαλε αίτημα στην Ευρωπαϊκή Επιτροπή για τη χορήγηση απαλλαγής από δασμούς και ΦΠΑ εισαγωγής σε είδη, ιατρικές συσκευές, εξοπλισμό και υλικά που κρίνονται αναγκαία για την αποφυγή της μετάδοσης της πανδημίας.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 xml:space="preserve">Τέταρτον, χορηγείται σε 1,7 εκατομμύρια μισθωτούς που καλύπτουν τους οκτώ στους δέκα εργαζόμενους στον ιδιωτικό τομέα έκτακτη οικονομική ενίσχυση ύψους 800 ευρώ. Αυτή η ενίσχυση είναι αφορολόγητη, ακατάσχετη και μη συμψηφιστέα.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Παράλληλα, όμως -και αυτό αποκρύφθηκε από όλες τις τοποθετήσεις όλων των Αρχηγών των κομμάτων της Αντιπολίτευσης- γίνονται και άλλες προβλέψεις. Καλύπτουμε τις ασφαλιστικές εισφορές αυτών των εργαζομένων επί του ονομαστικού τους μισθού -το τονίζω- για σαράντα πέντε ημέρες.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Επίσης, στους ίδιους εργαζόμενους παρέχεται αναστολή πληρωμής βεβαιωμένων οφειλών προς την εφορία με δυνατότητα έκπτωσης 25% εάν καταβληθούν εμπρόθεσμα. Επιπρόσθετα, στους ίδιους εργαζόμενους, σε αυτούς τους εργαζόμενους προβλέπεται αναστολή καταβολής δόσεων προς τον ΕΦΚΑ. Επίσης, σε αυτούς τους εργαζόμενους, για αυτούς τους εργαζόμενους περιλαμβάνονται όλοι οι μισθωτοί με πλήρη, μερική ή εκ περιτροπής απασχόληση.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Πέμπτον, το δώρο Πάσχα θα καταβληθεί στο σύνολό του. Θα καταβληθεί από όλες τις επιχειρήσεις προς όλους τους εργαζόμενους. Οι επιχειρήσεις που δεν καλύπτονται από τις μέχρι σήμερα προβλέψεις της πολιτείας πρέπει να καταβάλλουν το δώρο Πάσχα στις προβλεπόμενες από τον νόμο προθεσμίες.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Στην περίπτωση κατά την οποία η εργασιακή σχέση των απασχολουμένων σε επιχειρήσεις τίθεται σε προσωρινή αναστολή το ποσό του δώρου Πάσχα που αντιστοιχεί στο χρονικό διάστημα αναστολής της εργασιακής σχέσης καταβάλλεται από τον κρατικό προϋπολογισμό.</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Επιπλέον, όπως έχουμε δεσμευτεί, εκατόν οχτώ χιλιάδες εργαζόμενοι στα νοσοκομεία και τα κέντρα υγείας της χώρας, ιατρικό, νοσηλευτικό και λοιπό προσωπικό, πάσης φύσεως προσωπικό -γιατί ακούστηκαν προβληματισμοί προηγουμένως-  οι εργαζόμενοι στο ΕΚΑΒ, οι εργαζόμενοι στον ΕΟΔΥ, καθώς και όσοι υπηρετούν στη Γενική Γραμματεία Πολιτικής Προστασίας θα λάβουν έκτακτη ενίσχυση, παροχή ηθικής αναγνώρισης -εκτιμούμε- μέχρι τις 10 Ιουλίου.</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Έκτον, λήφθηκαν μέσα και μέτρα προστασίας μέσα από διαφορετικά σχήματα για οκτακόσιες χιλιάδες επιχειρήσεις, δηλαδή για οκτώ στα δέκα νομικά πρόσωπα. Για τις περισσότερες από αυτές επιχειρήσεις, δηλαδή για το 99% αυτών που καλύπτουμε, προβλέπεται μεταξύ άλλων αναστολή καταβολής ΦΠΑ και δόσεων βεβαιωμένων οφειλών προς την εφορία.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την Προεδρική Έδρα καταλαμβάνει ο Β΄ Αντιπρόεδρος της Βουλής κ. </w:t>
      </w:r>
      <w:r w:rsidRPr="00487E91">
        <w:rPr>
          <w:rFonts w:ascii="Arial" w:hAnsi="Arial"/>
          <w:b/>
          <w:sz w:val="24"/>
          <w:szCs w:val="24"/>
          <w:lang w:eastAsia="el-GR"/>
        </w:rPr>
        <w:t>ΧΑΡΑΛΑΜΠΟΣ ΑΘΑΝΑΣΙΟΥ</w:t>
      </w:r>
      <w:r w:rsidRPr="00487E91">
        <w:rPr>
          <w:rFonts w:ascii="Arial" w:hAnsi="Arial"/>
          <w:sz w:val="24"/>
          <w:szCs w:val="24"/>
          <w:lang w:eastAsia="el-GR"/>
        </w:rPr>
        <w:t>)</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Για τις δόσεις βεβαιωμένων οφειλών προς την εφορία, παρέχεται και δυνατότητα έκπτωσης 25% εάν καταβληθούν εμπρόθεσμα.</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Cs/>
          <w:color w:val="212121"/>
          <w:sz w:val="24"/>
          <w:szCs w:val="24"/>
          <w:shd w:val="clear" w:color="auto" w:fill="FFFFFF"/>
          <w:lang w:eastAsia="el-GR"/>
        </w:rPr>
        <w:t xml:space="preserve">Επιπλέον, παρέχεται η δυνατότητα συμψηφισμού </w:t>
      </w:r>
      <w:r w:rsidRPr="00487E91">
        <w:rPr>
          <w:rFonts w:ascii="Arial" w:hAnsi="Arial" w:cs="Arial"/>
          <w:color w:val="212121"/>
          <w:sz w:val="24"/>
          <w:szCs w:val="24"/>
          <w:shd w:val="clear" w:color="auto" w:fill="FFFFFF"/>
          <w:lang w:eastAsia="el-GR"/>
        </w:rPr>
        <w:t xml:space="preserve">ποσοστού ύψους 25% της αξίας του ΦΠΑ, πληρωτέο τον μήνα Απρίλιο, που θα εξοφληθεί ολοσχερώς και εμπρόθεσμα μέχρι τέλος Απριλίου με οφειλές των ίδιων προσώπων που είναι βεβαιωμένες ή πρόκειται να βεβαιωθούν από τη φορολογική διοίκηση και οι οποίες είναι πληρωτέες από τον Μάιο και μετά.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Τονίζεται ότι προϋπόθεση υπαγωγής στις ευνοϊκές ρυθμίσεις είναι η διατήρηση των υφιστάμενων θέσεων απασχόλησης και αντιμετωπίζουμε μέσα από νομοθετικές πρωτοβουλίες που καταθέσαμε και σήμερα πρόσθετα μεγάλα προβλήματα, όπως είναι το ζήτημα των επιταγών.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Θέλω, επειδή μόλις πήρα τα στοιχεία, να ευχαριστήσω δημόσια νοικοκυριά και επιχειρήσεις γιατί με αρκετή συνέπεια, παρά τις αναστολές που δώσαμε, με τα κίνητρα που δώσαμε, ικανοποίησαν εν πολλοίς τις υποχρεώσεις τους προς το κράτος, σε εφορίες και ασφαλιστικά ταμεία. Ειλικρινά θέλω να τους ευχαριστήσω για αυτό.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Έβδομον, καλύπτονται επιπλέον μέσα από διαφορετικά σχήματα εφτακόσιες χιλιάδες ελεύθεροι επαγγελματίες, αυτοαπασχολούμενοι και </w:t>
      </w:r>
      <w:r w:rsidRPr="00487E91">
        <w:rPr>
          <w:rFonts w:ascii="Arial" w:hAnsi="Arial" w:cs="Arial"/>
          <w:color w:val="212121"/>
          <w:sz w:val="24"/>
          <w:szCs w:val="24"/>
          <w:shd w:val="clear" w:color="auto" w:fill="FFFFFF"/>
          <w:lang w:eastAsia="el-GR"/>
        </w:rPr>
        <w:lastRenderedPageBreak/>
        <w:t>ιδιοκτήτες μικρών επιχειρήσεων ανεξαρτήτου νομικής μορφής που συνιστούν το 75% του συνόλου.</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Όγδοον, θεσπίζεται το χρηματοδοτικό σχήμα της επιστρεπτέας προκαταβολής για την περαιτέρω άμεση στήριξη μικρών και μικρομεσαίων επιχειρήσεων που δραστηριοποιούνται σε όλο το εύρος της οικονομίας και πλήττονται από τις επιπτώσεις της υγειονομικής κρίσης. Το επαναλαμβάνω: Σε όλο το εύρος της οικονομίας.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Το συνολικό ύψος του χρηματοδοτικού σχήματος για τον μήνα Απρίλιο μόνο είναι ένα δισεκατομμύριο εδώ. Η ενίσχυση θα χορηγηθεί προς στις επιχειρήσεις απευθείας από το κράτος μέσω του «TAXIS». Οι επιχειρήσεις που ενδιαφέρονται να αξιοποιήσουν το σχήμα θα πρέπει να εγγραφούν σε ειδική ηλεκτρονική πλατφόρμα της ΑΑΔΕ, που θα τιτλοφορείται: «</w:t>
      </w:r>
      <w:r w:rsidRPr="00487E91">
        <w:rPr>
          <w:rFonts w:ascii="Arial" w:hAnsi="Arial" w:cs="Arial"/>
          <w:color w:val="212121"/>
          <w:sz w:val="24"/>
          <w:szCs w:val="24"/>
          <w:shd w:val="clear" w:color="auto" w:fill="FFFFFF"/>
          <w:lang w:val="en-US" w:eastAsia="el-GR"/>
        </w:rPr>
        <w:t>My</w:t>
      </w:r>
      <w:r w:rsidRPr="00487E91">
        <w:rPr>
          <w:rFonts w:ascii="Arial" w:hAnsi="Arial" w:cs="Arial"/>
          <w:color w:val="212121"/>
          <w:sz w:val="24"/>
          <w:szCs w:val="24"/>
          <w:shd w:val="clear" w:color="auto" w:fill="FFFFFF"/>
          <w:lang w:eastAsia="el-GR"/>
        </w:rPr>
        <w:t xml:space="preserve"> Business Support», από αργά σήμερα το βράδυ ή το αργότερο αύριο το πρωί μέχρι τις 10 Απριλίου. Οι επιχειρήσεις που θα αξιοποιήσουν το σχήμα καταλαμβάνονται από την Δευτέρα από τη ρήτρα μη απολύσεων.</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Ένατον, επιπροσθέτως θα αξιοποιηθεί 1,8 δισεκατομμύρια ευρώ από το Ειδικό Ευρωπαϊκό Επενδυτικό Ταμείο που δημιουργήθηκε για την αντιμετώπιση του κορωνοϊού. Θα υλοποιηθεί εγγυοδοτικό ταμείο για την περίοδο επανεκκίνησης της οικονομίας με πόρους του ΕΣΠΑ και της Αναπτυξιακής Τράπεζας συνολικού ύψους ενός δισεκατομμυρίου ευρώ. Το </w:t>
      </w:r>
      <w:r w:rsidRPr="00487E91">
        <w:rPr>
          <w:rFonts w:ascii="Arial" w:hAnsi="Arial" w:cs="Arial"/>
          <w:color w:val="212121"/>
          <w:sz w:val="24"/>
          <w:szCs w:val="24"/>
          <w:shd w:val="clear" w:color="auto" w:fill="FFFFFF"/>
          <w:lang w:eastAsia="el-GR"/>
        </w:rPr>
        <w:lastRenderedPageBreak/>
        <w:t xml:space="preserve">ταμείο αυτό θα εγγυηθεί δάνεια άνω των 3,5 δισεκατομμυρίων ευρώ προς μικρομεσαίες και μεγάλες επιχειρήσεις. Το ποσό αυτό μπορεί να αυξηθεί ανάλογα με τη ζήτηση του προϊόντος και οι εγγυήσεις θα αφορούν δάνεια κεφαλαίου κίνησης.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Θα διατεθεί ρευστότητα στις τράπεζες από την Ευρωπαϊκή Τράπεζα Επενδύσεων, προκειμένου αυτές να χορηγήσουν νέα επενδυτικά δάνεια ύψους δύο δισεκατομμυρίων ευρώ. Εκτιμώ ότι μετά από σχετικές αποφάσεις του Eurogroup της επόμενης Τρίτης τα ποσά θα είναι μεγαλύτερα σε αυτή την κατεύθυνση.</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Δημιουργείται εγγυοδοτικός μηχανισμός για δάνεια επενδυτικού σκοπού έως 500 εκατομμυρίων ευρώ σε συνεργασία με τον όμιλο της Ευρωπαϊκής Τράπεζας Επενδύσεων. Όπως είπε και ο Πρωθυπουργός πριν από λίγο, η Ευρωπαϊκή Επιτροπή έδωσε τη σχετική ευελιξία για την αξιοποίηση των πόρων, που σημαίνει ακόμα μεγαλύτερη αξιοποίηση πόρων από πολλά κράτη-μέλη και από την Ελλάδα.</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Δέκατον, διαμορφώνονται μέτρα στήριξης προς κλάδους του πρωτογενούς τομέα που πλήττονται από την υγειονομική κρίση. Για τον σκοπό αυτό διατέθηκε από το Υπουργείο Οικονομικών προς το Υπουργείο Αγροτικής Ανάπτυξης και Τροφίμων αρχικά ποσό ύψους 150 εκατομμυρίων ευρώ, προκειμένου να χρηματοδοτηθούν και να υλοποιηθούν αυτά τα μέτρα.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Πρόσθετες πρωτοβουλίες στήριξης αναλαμβάνουμε και έχουμε ήδη αναλάβει, αλλά πολύ περισσότερες μέσα στον Απρίλιο, και για άλλους σημαντικούς κλάδους της ελληνικής οικονομίας, όπως είναι ο τουρισμός, η ναυτιλία, οι μεταφορές, η ενέργεια και άλλοι.</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Ενδέκατον, η Ανεξάρτητη Αρχή Δημοσίων Εσόδων προχώρησε και προχωρά σε άμεση αποπληρωμή όλων των ληξιπρόθεσμων υποχρεώσεων προς τους πολίτες και τις επιχειρήσεις, επιστρέφοντας τα ποσά όλων των υπό έλεγχο υποθέσεων ύψους έως 30.000 ευρώ.</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Δωδέκατον, οι τράπεζες και οι διαχειριστές δανείων θα διευκολύνουν την πληρωμή δόσεων των ενήμερων δανείων σε νοικοκυριά και επιχειρήσεις που πλήττονται από την κρίση, στηρίζοντας, όμως, και την κουλτούρα της συνέπειας στις πληρωμές γι’ αυτούς που μπορούν να πληρώσουν τις υποχρεώσεις τους.</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Δέκατον τρίτον, προχωρήσαμε σε παρέμβαση στην αγορά ακινήτων σε μια λογική διαμοιρασμού του βάρους αυτής της δύσκολης κατάστασης. Συγκεκριμένα, οι επιχειρήσεις που διακόπτουν υποχρεωτικά τη δραστηριότητά τους λόγω της διάδοσης του κορωνοϊού καταβάλλουν το 60% του μισθώματος και επαγγελματικού ακινήτου σε περίπτωση που το νοικιάζουν. Το ίδιο ισχύει και για τους εργαζόμενους των επιχειρήσεων που διακόπτουν υποχρεωτικά τη δραστηριότητά τους λόγω της διάδοσης του κορωνοϊού και αναστέλλεται η </w:t>
      </w:r>
      <w:r w:rsidRPr="00487E91">
        <w:rPr>
          <w:rFonts w:ascii="Arial" w:hAnsi="Arial" w:cs="Arial"/>
          <w:color w:val="212121"/>
          <w:sz w:val="24"/>
          <w:szCs w:val="24"/>
          <w:shd w:val="clear" w:color="auto" w:fill="FFFFFF"/>
          <w:lang w:eastAsia="el-GR"/>
        </w:rPr>
        <w:lastRenderedPageBreak/>
        <w:t xml:space="preserve">σύμβαση εργασίας τους, εφόσον πρόκειται για πρώτη κατοικία. Παράλληλα, για τους ιδιοκτήτες των ακινήτων αυτών των περιπτώσεων προβλέπεται η αναστολή πληρωμών των φορολογικών τους υποχρεώσεων και των πληρωμών δόσεων ρυθμίσεων βεβαιωμένων οφειλών.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Δέκατον τέταρτον, χορηγείται παράταση καταβολής τακτικής επιδότησης ανεργίας του επιδόματος μακροχρονίως ανέργων και του βοηθήματος ανεργίας σε ελεύθερους επαγγελματίες και αυτοαπασχολούμενους σε όσους το δικαίωμα επιδότησης έληξε το πρώτο τρίμηνο του 2020.</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Επίσης, ενεργοποιείται άμεσα το «Πρόγραμμα Κοινωφελούς Εργασίας» περίπου για τριάντα έξι χιλιάδες ανέργους, όπως επίσης και όλα τα προγράμματα στήριξης των ανέργων του Υπουργείου Εργασίας και του ΟΑΕΔ. Τέλος, από τον μήνα Μάιο θα ξεκινήσουν προγράμματα που θα αφορούν περίπου εκατό χιλιάδες ανέργους.</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Δέκατον πέμπτον, προβλέπεται -και είναι ήδη σήμερα σε τροπολογία- συμπληρωματικός κρατικός προϋπολογισμός με αύξηση των πιστώσεων του Ειδικού Λογαριασμού του Υπουργείου Οικονομικών που έχει δημιουργηθεί ειδικά για την υλοποίηση μέτρων προστασίας της δημόσιας υγείας από τον κορωνοϊό. Οι σχετικές πιστώσεις αυξάνονται κατά 5 δισεκατομμύρια ευρώ.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Γιατί, όμως, αυξάνονται αυτές οι πιστώσεις; Διότι οι αναστολές φορολογικών υποχρεώσεων ξεπερνούν τα 2,1 δισεκατομμύρια ευρώ. Οι αναστολές ασφαλιστικών υποχρεώσεων και η κάλυψη των ασφαλιστικών εισφορών μισθωτών και ελευθέρων επαγγελματιών διαμορφώνονται στο 1,6 δισεκατομμύρια ευρώ. Περίπου δηλαδή αυτές οι αναστολές είναι 4 δισεκατομμύρια ευρώ, που στις προτάσεις της Αντιπολίτευσης δεν έχω ακούσει αυτές να προβλέπονται.</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el-GR"/>
        </w:rPr>
        <w:t xml:space="preserve">ΝΙΚΟΛΑΟΣ ΠΑΠΠΑΣ: </w:t>
      </w:r>
      <w:r w:rsidRPr="00487E91">
        <w:rPr>
          <w:rFonts w:ascii="Arial" w:hAnsi="Arial" w:cs="Arial"/>
          <w:bCs/>
          <w:color w:val="212121"/>
          <w:sz w:val="24"/>
          <w:szCs w:val="24"/>
          <w:shd w:val="clear" w:color="auto" w:fill="FFFFFF"/>
          <w:lang w:eastAsia="el-GR"/>
        </w:rPr>
        <w:t>...</w:t>
      </w:r>
      <w:r w:rsidRPr="00487E91">
        <w:rPr>
          <w:rFonts w:ascii="Arial" w:hAnsi="Arial" w:cs="Arial"/>
          <w:color w:val="212121"/>
          <w:sz w:val="24"/>
          <w:szCs w:val="24"/>
          <w:shd w:val="clear" w:color="auto" w:fill="FFFFFF"/>
          <w:lang w:eastAsia="el-GR"/>
        </w:rPr>
        <w:t>(Δεν ακούστηκε)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111111"/>
          <w:sz w:val="24"/>
          <w:szCs w:val="24"/>
          <w:lang w:eastAsia="el-GR"/>
        </w:rPr>
        <w:t xml:space="preserve">ΧΡΗΣΤΟΣ ΣΤΑΪΚΟΥΡΑΣ (Υπουργός Οικονομικών): </w:t>
      </w:r>
      <w:r w:rsidRPr="00487E91">
        <w:rPr>
          <w:rFonts w:ascii="Arial" w:hAnsi="Arial" w:cs="Arial"/>
          <w:bCs/>
          <w:color w:val="111111"/>
          <w:sz w:val="24"/>
          <w:szCs w:val="24"/>
          <w:lang w:eastAsia="el-GR"/>
        </w:rPr>
        <w:t xml:space="preserve">Ναι, δεν έχω </w:t>
      </w:r>
      <w:r w:rsidRPr="00487E91">
        <w:rPr>
          <w:rFonts w:ascii="Arial" w:hAnsi="Arial" w:cs="Arial"/>
          <w:color w:val="212121"/>
          <w:sz w:val="24"/>
          <w:szCs w:val="24"/>
          <w:shd w:val="clear" w:color="auto" w:fill="FFFFFF"/>
          <w:lang w:eastAsia="el-GR"/>
        </w:rPr>
        <w:t xml:space="preserve">δει στις προτάσεις του ΣΥΡΙΖΑ να είναι μέσα οι αναστολές. Άρα εικάζω ότι δεν θέλετε να υπάρχουν αναστολές, αλλά να πληρώνονται κανονικά. Δεν το βλέπω στις προτάσεις.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Η έκτακτη οικονομική ενίσχυση διαμορφώνεται στο 1,4 δισεκατομμύρια ευρώ. Η συνολική επιβάρυνση αυτών των μέτρων ανέρχεται στα 5,1 δισεκατομμύρια ευρώ μόνο για τους μήνες Μάρτιο και Απρίλιο.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Αυτή η επιβάρυνση μαζί με τις πρόσθετες δαπάνες για τη δημόσια υγεία, για την οποία μίλησα προηγουμένως, την προκαταβολή για την ενίσχυση της ρευστότητας των επιχειρήσεων, για την οποία μίλησα προηγουμένως, την ενίσχυση του πρωτογενούς τομέα, για την οποία μίλησα προηγουμένως, την ενίσχυση του προϋπολογισμού για το δώρο Πάσχα των εργαζομένων που </w:t>
      </w:r>
      <w:r w:rsidRPr="00487E91">
        <w:rPr>
          <w:rFonts w:ascii="Arial" w:hAnsi="Arial" w:cs="Arial"/>
          <w:color w:val="212121"/>
          <w:sz w:val="24"/>
          <w:szCs w:val="24"/>
          <w:shd w:val="clear" w:color="auto" w:fill="FFFFFF"/>
          <w:lang w:eastAsia="el-GR"/>
        </w:rPr>
        <w:lastRenderedPageBreak/>
        <w:t>τίθενται σε προσωρινή αναστολή της εργασιακής σχέσης τους και την έκτακτη ενίσχυση των εργαζομένων στη δημόσια υγεία, όπως συμφωνήσαμε με τον Υπουργό Υγείας, τον κ. Κικίλια, ανέρχεται πλέον μέχρι σήμερα στα 6,8 δισεκατομμύρια ευρώ που είναι το 3,5% του ΑΕΠ. Αυτά τα ποσά δεν περιλαμβάνουν την ενίσχυση του παραγωγικού ιστού της οικονομίας μέσω του ΕΣΠΑ και άλλων ευρωπαϊκών κονδυλίων.</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sz w:val="24"/>
          <w:szCs w:val="24"/>
          <w:lang w:eastAsia="el-GR"/>
        </w:rPr>
      </w:pPr>
      <w:r w:rsidRPr="00487E91">
        <w:rPr>
          <w:rFonts w:ascii="Arial" w:hAnsi="Arial" w:cs="Arial"/>
          <w:color w:val="212121"/>
          <w:sz w:val="24"/>
          <w:szCs w:val="24"/>
          <w:shd w:val="clear" w:color="auto" w:fill="FFFFFF"/>
          <w:lang w:eastAsia="el-GR"/>
        </w:rPr>
        <w:t>Κυρίες και κύριοι συνάδελφοι, θα ήθελα μπροστά σε αυτή την πρωτόγνωρη υγειονομική κρίση που βιώνει όλη η ανθρωπότητα να ολοκληρώσω την ομιλία μου, υπογραμμίζοντας ότι είναι χρέος όλοι μας να συμπεριφερόμαστε με ευθύνη, ψυχραιμία και υπομονή, με κοινωνική δικαιοσύνη και αλληλεγγύη, ώστε να βγούμε από αυτή την έκτακτη κατάσταση με το μικρότερο ατομικό και κοινωνικό κόστος και να δρομολογήσουμε αμέσως μετά μια δυναμική επανεκκίνηση της οικονομίας.</w:t>
      </w:r>
      <w:r w:rsidRPr="00487E91">
        <w:rPr>
          <w:rFonts w:ascii="Arial" w:hAnsi="Arial" w:cs="Arial"/>
          <w:sz w:val="24"/>
          <w:szCs w:val="24"/>
          <w:lang w:eastAsia="el-GR"/>
        </w:rPr>
        <w:t xml:space="preserve"> Δυστυχώς, όμως, η μεμψιμοιρία και η ανεύθυνη πλειοδοσία της Αντιπολίτευσης, ιδίως της Αξιωματικής Αντιπολίτευσης, δεν μου το επιτρέπουν.</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Θα ανοίξω, συνεπώς, μια παρένθεση για να απαντήσω σε τέσσερα συγκεκριμένα θέματα, τρία εκ των οποίων ετέθησαν και σήμερα από την Αντιπολίτευση, κυρίως από την Αξιωματική Αντιπολίτευση, και ένα τέταρτο, το οποίο δεν ετέθη σήμερα, αλλά πολλές φορές επαναλαμβάνεται από στελέχη της Αξιωματικής Αντιπολίτευσης, για να τελειώνουμε με τα παραμύθια.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 xml:space="preserve">Πρώτον, ισχυρίζεται η Αξιωματική Αντιπολίτευση -το είπε και η Αντιπολίτευση σήμερα, όπως ο κ. Βελόπουλος- ότι τα μέτρα ανακοινώνονται σταδιακά, συνιστώντας το μαρτύριο της σταγόνας. Αποκρύπτουν, όμως, τα κόμματα ότι στο μεσοδιάστημα προέκυψαν δύο κρίσιμες αποφάσεις, αυτές του </w:t>
      </w:r>
      <w:r w:rsidRPr="00487E91">
        <w:rPr>
          <w:rFonts w:ascii="Arial" w:hAnsi="Arial" w:cs="Arial"/>
          <w:sz w:val="24"/>
          <w:szCs w:val="24"/>
          <w:lang w:val="en-US" w:eastAsia="el-GR"/>
        </w:rPr>
        <w:t>Eurogroup</w:t>
      </w:r>
      <w:r w:rsidRPr="00487E91">
        <w:rPr>
          <w:rFonts w:ascii="Arial" w:hAnsi="Arial" w:cs="Arial"/>
          <w:sz w:val="24"/>
          <w:szCs w:val="24"/>
          <w:lang w:eastAsia="el-GR"/>
        </w:rPr>
        <w:t xml:space="preserve"> και της Ευρωπαϊκής Κεντρικής Τράπεζας. Και όπως είπε ο κ. Τσίπρας -ορθώς- κάναμε την κρίση ευκαιρία.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Σε δημοσιονομικό επίπεδο ο στόχος του πρωτογενούς πλεονάσματος 3,5% του ΑΕΠ δεν ισχύει πλέον από την προηγούμενη Δευτέρα, ενώ επιπλέον η μείωση των εσόδων εξαιτίας της κρίσης και η αύξηση των δαπανών για τη στήριξη της υγείας, της ρευστότητας των επιχειρήσεων, της απασχόλησης και της κοινωνικής συνοχής εξαιρούνται από τον υπολογισμό της δημοσιονομικής επίδοσης της χώρας. Και αυτά ξέρετε έγιναν πολύ πρόσφατα, πριν από μία και δύο εβδομάδες αντίστοιχα.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Επίσης, μετά την πρόσφατη απόφαση της Ευρωπαϊκής Κεντρικής Τράπεζας τα ομόλογα του ελληνικού δημοσίου είναι αποδεκτή για το νέο πρόγραμμα τίτλοι. Και, ξέρετε, αυτό έγινε την προηγούμενη εβδομάδα. Και αυτό γίνεται για πρώτη φορά από το 2015, όταν και ξεκίνησε η ποσοτική χαλάρωση, στην οποία η χώρα μας με αποκλειστική ευθύνη της προηγούμενης κυβέρνησης ουδέποτε συμμετείχε.</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Αυτές οι αποφάσεις αποτελούν απόδειξη ότι η Ελλάδα αντιμετωπίζεται πλέον ως ένα κανονικό κράτος-μέλος και όχι ως μια εξαίρεση. Διευρύνθηκε έτσι τις τελευταίες δέκα ημέρες το πεδίο οικονομικής δράσης, αίροντας περιορισμούς της τελευταίας δεκαετίας και προσθέτοντας βαθμούς ελευθερίας, ώστε να στηρίξουμε την κοινωνία και την οικονομία με αίσθημα δικαίου. Και σας προϊδεάζω ότι θα προστεθούν τις επόμενες ημέρες και άλλοι βαθμοί ελευθερίας και θα διεκδικήσουμε εμείς ακόμα περισσότερους με τη δημιουργία κοινού ευρωπαϊκού ομολόγου.</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Δεύτερον, ισχυρίζεται η Αξιωματική Αντιπολίτευση και η Αντιπολίτευση εν πολλοίς ότι τα μέχρι σήμερα μέτρα δεν είναι αρκετά. Αλήθεια, όμως, και στις τοποθετήσεις των Αρχηγών των κομμάτων της Αντιπολίτευσης δεν άκουσα πόσο κοστολογούνται οι δικές σας προτάσεις. Έναν αριθμό ψάχνω. Εμείς είπαμε πόσο κάνουν, 3,5% του ΑΕΠ. Δεν έχω ακούσει σε καμία ανακοίνωση ούτε από τους Αρχηγούς των κομμάτων της Αντιπολίτευσης πόσο κοστολογούνται οι παρεμβάσεις τους. Δεν άκουσα ούτε έναν αριθμό ούτε σήμερα.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Και δεν μας λέτε και κάτι ακόμη. Μελέτησα με πολλή προσοχή τις τοποθετήσεις και τις θέσεις της Αντιπολίτευσης. Είναι ενάντια στην αναστολή φορολογικών και ασφαλιστικών υποχρεώσεων προς τους πολίτες; Γιατί λένε «δώστε όλον τον μισθό», αλλά δεν λένε να υπάρχουν αναστολές. Προτείνουν, </w:t>
      </w:r>
      <w:r w:rsidRPr="00487E91">
        <w:rPr>
          <w:rFonts w:ascii="Arial" w:hAnsi="Arial" w:cs="Arial"/>
          <w:sz w:val="24"/>
          <w:szCs w:val="24"/>
          <w:lang w:eastAsia="el-GR"/>
        </w:rPr>
        <w:lastRenderedPageBreak/>
        <w:t>δηλαδή, να δοθεί ο μισθός, αλλά οι πολίτες να πληρώνουν κανονικά τις δόσεις τους στην εφορία και στα ασφαλιστικά ταμεία, διότι δεν υπάρχει πουθενά στις προτάσεις της Αντιπολίτευσης κάτι σχετικό. Τίποτα δεν αναγράφεται.</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Σε κάθε περίπτωση, η αλήθεια είναι ότι το ποσοστό των μέτρων που έχει λάβει η Κυβέρνηση μέχρι σήμερα ανέρχεται σε 3,5% του ΑΕΠ, ποσοστό που είναι πολύ υψηλότερο από τον μέσο ευρωπαϊκό όρο, που είναι στο 2% του ΑΕΠ.</w:t>
      </w:r>
    </w:p>
    <w:p w:rsidR="00487E91" w:rsidRPr="00487E91" w:rsidRDefault="00487E91" w:rsidP="00487E91">
      <w:pPr>
        <w:spacing w:after="160" w:line="600" w:lineRule="auto"/>
        <w:ind w:firstLine="720"/>
        <w:jc w:val="both"/>
        <w:rPr>
          <w:rFonts w:ascii="Arial" w:hAnsi="Arial" w:cs="Arial"/>
          <w:b/>
          <w:bCs/>
          <w:sz w:val="24"/>
          <w:szCs w:val="24"/>
          <w:shd w:val="clear" w:color="auto" w:fill="FFFFFF"/>
          <w:lang w:eastAsia="zh-CN"/>
        </w:rPr>
      </w:pPr>
      <w:r w:rsidRPr="00487E91">
        <w:rPr>
          <w:rFonts w:ascii="Arial" w:hAnsi="Arial" w:cs="Arial"/>
          <w:sz w:val="24"/>
          <w:szCs w:val="24"/>
          <w:lang w:eastAsia="el-GR"/>
        </w:rPr>
        <w:t>(Στο σημείο αυτό κτυπάει προειδοποιητικά το κουδούνι λήξεως του χρόνου ομιλίας του κυρίου Υπουργού)</w:t>
      </w:r>
      <w:r w:rsidRPr="00487E91">
        <w:rPr>
          <w:rFonts w:ascii="Arial" w:hAnsi="Arial" w:cs="Arial"/>
          <w:b/>
          <w:bCs/>
          <w:sz w:val="24"/>
          <w:szCs w:val="24"/>
          <w:shd w:val="clear" w:color="auto" w:fill="FFFFFF"/>
          <w:lang w:eastAsia="zh-CN"/>
        </w:rPr>
        <w:t xml:space="preserve"> </w:t>
      </w:r>
    </w:p>
    <w:p w:rsidR="00487E91" w:rsidRPr="00487E91" w:rsidRDefault="00487E91" w:rsidP="00487E91">
      <w:pPr>
        <w:spacing w:after="160" w:line="600" w:lineRule="auto"/>
        <w:ind w:firstLine="720"/>
        <w:jc w:val="both"/>
        <w:rPr>
          <w:rFonts w:ascii="Arial" w:hAnsi="Arial" w:cs="Arial"/>
          <w:sz w:val="24"/>
          <w:szCs w:val="24"/>
          <w:lang w:eastAsia="zh-CN"/>
        </w:rPr>
      </w:pPr>
      <w:r w:rsidRPr="00487E91">
        <w:rPr>
          <w:rFonts w:ascii="Arial" w:hAnsi="Arial" w:cs="Arial"/>
          <w:b/>
          <w:bCs/>
          <w:sz w:val="24"/>
          <w:szCs w:val="24"/>
          <w:shd w:val="clear" w:color="auto" w:fill="FFFFFF"/>
          <w:lang w:eastAsia="zh-CN"/>
        </w:rPr>
        <w:t>ΠΡΟΕΔΡΕΥΩΝ (Χαράλαμπος Αθανασίου):</w:t>
      </w:r>
      <w:r w:rsidRPr="00487E91">
        <w:rPr>
          <w:rFonts w:ascii="Arial" w:hAnsi="Arial" w:cs="Arial"/>
          <w:b/>
          <w:bCs/>
          <w:sz w:val="24"/>
          <w:szCs w:val="24"/>
          <w:lang w:eastAsia="zh-CN"/>
        </w:rPr>
        <w:t xml:space="preserve"> </w:t>
      </w:r>
      <w:r w:rsidRPr="00487E91">
        <w:rPr>
          <w:rFonts w:ascii="Arial" w:hAnsi="Arial" w:cs="Arial"/>
          <w:sz w:val="24"/>
          <w:szCs w:val="24"/>
          <w:lang w:eastAsia="zh-CN"/>
        </w:rPr>
        <w:t>Κύριε Υπουργέ, ολοκληρώστε παρακαλώ.</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ΧΡΗΣΤΟΣ ΣΤΑΪΚΟΥΡΑΣ (Υπουργός Οικονομικών):</w:t>
      </w:r>
      <w:r w:rsidRPr="00487E91">
        <w:rPr>
          <w:rFonts w:ascii="Arial" w:hAnsi="Arial" w:cs="Arial"/>
          <w:sz w:val="24"/>
          <w:szCs w:val="24"/>
          <w:lang w:eastAsia="el-GR"/>
        </w:rPr>
        <w:t xml:space="preserve"> Ολοκληρώνω, κύριε Πρόεδρε.</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Θα καταθέσω, λοιπόν, στα Πρακτικά τις δύο επίσημες ανακοινώσεις της Ευρωπαϊκής Επιτροπής, του αρμόδιου Επιτρόπου, του κ. </w:t>
      </w:r>
      <w:r w:rsidRPr="00487E91">
        <w:rPr>
          <w:rFonts w:ascii="Arial" w:hAnsi="Arial" w:cs="Arial"/>
          <w:sz w:val="24"/>
          <w:szCs w:val="24"/>
          <w:lang w:val="en-US" w:eastAsia="el-GR"/>
        </w:rPr>
        <w:t>Gentiloni</w:t>
      </w:r>
      <w:r w:rsidRPr="00487E91">
        <w:rPr>
          <w:rFonts w:ascii="Arial" w:hAnsi="Arial" w:cs="Arial"/>
          <w:sz w:val="24"/>
          <w:szCs w:val="24"/>
          <w:lang w:eastAsia="el-GR"/>
        </w:rPr>
        <w:t xml:space="preserve">, και του </w:t>
      </w:r>
      <w:r w:rsidRPr="00487E91">
        <w:rPr>
          <w:rFonts w:ascii="Arial" w:hAnsi="Arial" w:cs="Arial"/>
          <w:sz w:val="24"/>
          <w:szCs w:val="24"/>
          <w:lang w:val="en-US" w:eastAsia="el-GR"/>
        </w:rPr>
        <w:t>Klaus</w:t>
      </w:r>
      <w:r w:rsidRPr="00487E91">
        <w:rPr>
          <w:rFonts w:ascii="Arial" w:hAnsi="Arial" w:cs="Arial"/>
          <w:sz w:val="24"/>
          <w:szCs w:val="24"/>
          <w:lang w:eastAsia="el-GR"/>
        </w:rPr>
        <w:t xml:space="preserve"> </w:t>
      </w:r>
      <w:r w:rsidRPr="00487E91">
        <w:rPr>
          <w:rFonts w:ascii="Arial" w:hAnsi="Arial" w:cs="Arial"/>
          <w:sz w:val="24"/>
          <w:szCs w:val="24"/>
          <w:lang w:val="en-US" w:eastAsia="el-GR"/>
        </w:rPr>
        <w:t>Regling</w:t>
      </w:r>
      <w:r w:rsidRPr="00487E91">
        <w:rPr>
          <w:rFonts w:ascii="Arial" w:hAnsi="Arial" w:cs="Arial"/>
          <w:sz w:val="24"/>
          <w:szCs w:val="24"/>
          <w:lang w:eastAsia="el-GR"/>
        </w:rPr>
        <w:t xml:space="preserve"> που λένε ότι κατά μέσο όρο στην Ευρώπη τα μέτρα που έχουν ληφθεί είναι 2% του ΑΕΠ. Και η χώρα έχει 3,5% του ΑΕΠ.</w:t>
      </w:r>
    </w:p>
    <w:p w:rsidR="00487E91" w:rsidRPr="00487E91" w:rsidRDefault="00487E91" w:rsidP="00487E91">
      <w:pPr>
        <w:spacing w:after="160" w:line="600" w:lineRule="auto"/>
        <w:ind w:firstLine="720"/>
        <w:jc w:val="both"/>
        <w:rPr>
          <w:rFonts w:ascii="Arial" w:hAnsi="Arial"/>
          <w:sz w:val="24"/>
          <w:szCs w:val="20"/>
          <w:lang w:eastAsia="el-GR"/>
        </w:rPr>
      </w:pPr>
      <w:r w:rsidRPr="00487E91">
        <w:rPr>
          <w:rFonts w:ascii="Arial" w:hAnsi="Arial"/>
          <w:sz w:val="24"/>
          <w:szCs w:val="20"/>
          <w:lang w:eastAsia="el-GR"/>
        </w:rPr>
        <w:t xml:space="preserve">(Στο σημείο αυτό ο Υπουργός Οικονομικών κ. Χρήστος Σταϊκούρας καταθέτει για τα Πρακτικά τα προαναφερθέντα έγγραφα, τα οποία βρίσκονται </w:t>
      </w:r>
      <w:r w:rsidRPr="00487E91">
        <w:rPr>
          <w:rFonts w:ascii="Arial" w:hAnsi="Arial"/>
          <w:sz w:val="24"/>
          <w:szCs w:val="20"/>
          <w:lang w:eastAsia="el-GR"/>
        </w:rPr>
        <w:lastRenderedPageBreak/>
        <w:t>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Τρίτον, ισχυρίζεται η Αξιωματική Αντιπολίτευση ότι η Κυβέρνηση μπορεί να χρησιμοποιήσει το μαξιλάρι ασφαλείας για να χρηματοδοτήσει τις μαξιμαλιστικές θέσεις που η ίδια διατυπώνει, χωρίς να ξέρει, βεβαίως, και η Αξιωματική Αντιπολίτευση ακόμα την έκταση του προβλήματος και χωρίς να έχει ποσοτικοποιήσει τα μέτρα τα οποία προτείνει. Πρόκειται για την απόλυτη ανευθυνότητα.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Και επειδή ακούω διάφορα οικονομικά μεγέθη, να αποτυπώσουμε την πραγματικότητα για να τη μάθουμε όλοι. Το μαξιλάρι ασφαλείας είναι 15,7 δισεκατομμύρια ευρώ. Τα ταμειακά διαθέσιμα της κεντρικής διοίκησης και των φορέων της γενικής κυβέρνησης στην Τράπεζα της Ελλάδος και στις εμπορικές τράπεζες είναι επιπλέον 20 δισεκατομμύρια ευρώ. Είναι ταμειακά διαθέσιμα τα οποία υπήρχαν και πριν το 2015 και τα οποία αυξάνουν.</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ΕΥΚΛΕΙΔΗΣ ΤΣΑΚΑΛΩΤΟΣ:</w:t>
      </w:r>
      <w:r w:rsidRPr="00487E91">
        <w:rPr>
          <w:rFonts w:ascii="Arial" w:hAnsi="Arial" w:cs="Arial"/>
          <w:sz w:val="24"/>
          <w:szCs w:val="24"/>
          <w:lang w:eastAsia="el-GR"/>
        </w:rPr>
        <w:t xml:space="preserve"> Και το 2015 ήταν.</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ΧΡΗΣΤΟΣ ΣΤΑΪΚΟΥΡΑΣ (Υπουργός Οικονομικών):</w:t>
      </w:r>
      <w:r w:rsidRPr="00487E91">
        <w:rPr>
          <w:rFonts w:ascii="Arial" w:hAnsi="Arial" w:cs="Arial"/>
          <w:sz w:val="24"/>
          <w:szCs w:val="24"/>
          <w:lang w:eastAsia="el-GR"/>
        </w:rPr>
        <w:t xml:space="preserve"> Υπήρχαν και πριν το 2015.</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ΕΥΚΛΕΙΔΗΣ ΤΣΑΚΑΛΩΤΟΣ:</w:t>
      </w:r>
      <w:r w:rsidRPr="00487E91">
        <w:rPr>
          <w:rFonts w:ascii="Arial" w:hAnsi="Arial" w:cs="Arial"/>
          <w:sz w:val="24"/>
          <w:szCs w:val="24"/>
          <w:lang w:eastAsia="el-GR"/>
        </w:rPr>
        <w:t xml:space="preserve"> Διακόσια εκατομμύρια ήταν τον Γενάρη του 2015.</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lastRenderedPageBreak/>
        <w:t>ΧΡΗΣΤΟΣ ΣΤΑΪΚΟΥΡΑΣ (Υπουργός Οικονομικών):</w:t>
      </w:r>
      <w:r w:rsidRPr="00487E91">
        <w:rPr>
          <w:rFonts w:ascii="Arial" w:hAnsi="Arial" w:cs="Arial"/>
          <w:sz w:val="24"/>
          <w:szCs w:val="24"/>
          <w:lang w:eastAsia="el-GR"/>
        </w:rPr>
        <w:t xml:space="preserve"> Έντεκα δισεκατομμύρια ευρώ </w:t>
      </w:r>
      <w:r w:rsidRPr="00487E91">
        <w:rPr>
          <w:rFonts w:ascii="Arial" w:hAnsi="Arial" w:cs="Arial"/>
          <w:bCs/>
          <w:sz w:val="24"/>
          <w:szCs w:val="20"/>
          <w:lang w:eastAsia="el-GR"/>
        </w:rPr>
        <w:t>είναι</w:t>
      </w:r>
      <w:r w:rsidRPr="00487E91">
        <w:rPr>
          <w:rFonts w:ascii="Arial" w:hAnsi="Arial" w:cs="Arial"/>
          <w:sz w:val="24"/>
          <w:szCs w:val="24"/>
          <w:lang w:eastAsia="el-GR"/>
        </w:rPr>
        <w:t xml:space="preserve"> τα επίσημα στοιχεία και τα οποία …</w:t>
      </w:r>
    </w:p>
    <w:p w:rsidR="00487E91" w:rsidRPr="00487E91" w:rsidRDefault="00487E91" w:rsidP="00487E91">
      <w:pPr>
        <w:spacing w:after="160" w:line="600" w:lineRule="auto"/>
        <w:ind w:firstLine="720"/>
        <w:jc w:val="both"/>
        <w:rPr>
          <w:rFonts w:ascii="Arial" w:hAnsi="Arial" w:cs="Arial"/>
          <w:bCs/>
          <w:sz w:val="24"/>
          <w:szCs w:val="24"/>
          <w:lang w:eastAsia="el-GR"/>
        </w:rPr>
      </w:pPr>
      <w:r w:rsidRPr="00487E91">
        <w:rPr>
          <w:rFonts w:ascii="Arial" w:hAnsi="Arial" w:cs="Arial"/>
          <w:b/>
          <w:bCs/>
          <w:sz w:val="24"/>
          <w:szCs w:val="24"/>
          <w:lang w:eastAsia="el-GR"/>
        </w:rPr>
        <w:t xml:space="preserve">ΕΥΚΛΕΙΔΗΣ ΤΣΑΚΑΛΩΤΟΣ: </w:t>
      </w:r>
      <w:r w:rsidRPr="00487E91">
        <w:rPr>
          <w:rFonts w:ascii="Arial" w:hAnsi="Arial" w:cs="Arial"/>
          <w:bCs/>
          <w:sz w:val="24"/>
          <w:szCs w:val="24"/>
          <w:lang w:eastAsia="el-GR"/>
        </w:rPr>
        <w:t xml:space="preserve">Το 2015 μας αφήσατε 200 εκατομμύρια ευρώ.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ΧΡΗΣΤΟΣ ΣΤΑΪΚΟΥΡΑΣ (Υπουργός Οικονομικών):</w:t>
      </w:r>
      <w:r w:rsidRPr="00487E91">
        <w:rPr>
          <w:rFonts w:ascii="Arial" w:hAnsi="Arial" w:cs="Arial"/>
          <w:sz w:val="24"/>
          <w:szCs w:val="24"/>
          <w:lang w:eastAsia="el-GR"/>
        </w:rPr>
        <w:t xml:space="preserve"> Έντεκα δισεκατομμύρια ευρώ. Κύριε Τσακαλώτο, παράκληση, να ολοκληρώσω την τοποθέτησή μου. Σας παρακολουθώ…</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ΕΥΚΛΕΙΔΗΣ ΤΣΑΚΑΛΩΤΟΣ:</w:t>
      </w:r>
      <w:r w:rsidRPr="00487E91">
        <w:rPr>
          <w:rFonts w:ascii="Arial" w:hAnsi="Arial" w:cs="Arial"/>
          <w:sz w:val="24"/>
          <w:szCs w:val="24"/>
          <w:lang w:eastAsia="el-GR"/>
        </w:rPr>
        <w:t xml:space="preserve"> Μιλάτε μισή ώρα. Κάποτε θα </w:t>
      </w:r>
      <w:r w:rsidRPr="00487E91">
        <w:rPr>
          <w:rFonts w:ascii="Arial" w:hAnsi="Arial" w:cs="Arial"/>
          <w:sz w:val="24"/>
          <w:szCs w:val="20"/>
          <w:lang w:eastAsia="el-GR"/>
        </w:rPr>
        <w:t>πρέπει</w:t>
      </w:r>
      <w:r w:rsidRPr="00487E91">
        <w:rPr>
          <w:rFonts w:ascii="Arial" w:hAnsi="Arial" w:cs="Arial"/>
          <w:sz w:val="24"/>
          <w:szCs w:val="24"/>
          <w:lang w:eastAsia="el-GR"/>
        </w:rPr>
        <w:t xml:space="preserve"> να κάνουμε και εμείς κάποια παρέμβαση.</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ΧΡΗΣΤΟΣ ΣΤΑΪΚΟΥΡΑΣ (Υπουργός Οικονομικών):</w:t>
      </w:r>
      <w:r w:rsidRPr="00487E91">
        <w:rPr>
          <w:rFonts w:ascii="Arial" w:hAnsi="Arial" w:cs="Arial"/>
          <w:sz w:val="24"/>
          <w:szCs w:val="24"/>
          <w:lang w:eastAsia="el-GR"/>
        </w:rPr>
        <w:t xml:space="preserve"> Όταν έρθει η ώρα σας, θα μιλήσετε.</w:t>
      </w:r>
    </w:p>
    <w:p w:rsidR="00487E91" w:rsidRPr="00487E91" w:rsidRDefault="00487E91" w:rsidP="00487E91">
      <w:pPr>
        <w:spacing w:after="160" w:line="600" w:lineRule="auto"/>
        <w:ind w:firstLine="720"/>
        <w:jc w:val="both"/>
        <w:rPr>
          <w:rFonts w:ascii="Arial" w:hAnsi="Arial" w:cs="Arial"/>
          <w:sz w:val="24"/>
          <w:szCs w:val="24"/>
          <w:lang w:eastAsia="zh-CN"/>
        </w:rPr>
      </w:pPr>
      <w:r w:rsidRPr="00487E91">
        <w:rPr>
          <w:rFonts w:ascii="Arial" w:hAnsi="Arial" w:cs="Arial"/>
          <w:b/>
          <w:bCs/>
          <w:sz w:val="24"/>
          <w:szCs w:val="24"/>
          <w:shd w:val="clear" w:color="auto" w:fill="FFFFFF"/>
          <w:lang w:eastAsia="zh-CN"/>
        </w:rPr>
        <w:t xml:space="preserve">ΠΡΟΕΔΡΕΥΩΝ (Χαράλαμπος Αθανασίου): </w:t>
      </w:r>
      <w:r w:rsidRPr="00487E91">
        <w:rPr>
          <w:rFonts w:ascii="Arial" w:hAnsi="Arial" w:cs="Arial"/>
          <w:sz w:val="24"/>
          <w:szCs w:val="24"/>
          <w:lang w:eastAsia="zh-CN"/>
        </w:rPr>
        <w:t>Κύριε Υπουργέ…</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 xml:space="preserve">ΕΥΚΛΕΙΔΗΣ ΤΣΑΚΑΛΩΤΟΣ: </w:t>
      </w:r>
      <w:r w:rsidRPr="00487E91">
        <w:rPr>
          <w:rFonts w:ascii="Arial" w:hAnsi="Arial" w:cs="Arial"/>
          <w:sz w:val="24"/>
          <w:szCs w:val="24"/>
          <w:lang w:eastAsia="el-GR"/>
        </w:rPr>
        <w:t xml:space="preserve">Όταν μιλάτε με αυτό το ύφος </w:t>
      </w:r>
      <w:r w:rsidRPr="00487E91">
        <w:rPr>
          <w:rFonts w:ascii="Arial" w:hAnsi="Arial" w:cs="Arial"/>
          <w:bCs/>
          <w:sz w:val="24"/>
          <w:szCs w:val="20"/>
          <w:lang w:eastAsia="el-GR"/>
        </w:rPr>
        <w:t>και</w:t>
      </w:r>
      <w:r w:rsidRPr="00487E91">
        <w:rPr>
          <w:rFonts w:ascii="Arial" w:hAnsi="Arial" w:cs="Arial"/>
          <w:sz w:val="24"/>
          <w:szCs w:val="24"/>
          <w:lang w:eastAsia="el-GR"/>
        </w:rPr>
        <w:t xml:space="preserve"> λέτε για παραμύθια και αναξιόπιστους.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 xml:space="preserve">ΧΡΗΣΤΟΣ ΣΤΑΪΚΟΥΡΑΣ (Υπουργός Οικονομικών): </w:t>
      </w:r>
      <w:r w:rsidRPr="00487E91">
        <w:rPr>
          <w:rFonts w:ascii="Arial" w:hAnsi="Arial" w:cs="Arial"/>
          <w:sz w:val="24"/>
          <w:szCs w:val="24"/>
          <w:lang w:eastAsia="el-GR"/>
        </w:rPr>
        <w:t>Ποιο ύφος;</w:t>
      </w:r>
    </w:p>
    <w:p w:rsidR="00487E91" w:rsidRPr="00487E91" w:rsidRDefault="00487E91" w:rsidP="00487E91">
      <w:pPr>
        <w:spacing w:after="160" w:line="600" w:lineRule="auto"/>
        <w:ind w:firstLine="720"/>
        <w:jc w:val="both"/>
        <w:rPr>
          <w:rFonts w:ascii="Arial" w:hAnsi="Arial" w:cs="Arial"/>
          <w:sz w:val="24"/>
          <w:szCs w:val="24"/>
          <w:lang w:eastAsia="zh-CN"/>
        </w:rPr>
      </w:pPr>
      <w:r w:rsidRPr="00487E91">
        <w:rPr>
          <w:rFonts w:ascii="Arial" w:hAnsi="Arial" w:cs="Arial"/>
          <w:b/>
          <w:bCs/>
          <w:sz w:val="24"/>
          <w:szCs w:val="24"/>
          <w:shd w:val="clear" w:color="auto" w:fill="FFFFFF"/>
          <w:lang w:eastAsia="zh-CN"/>
        </w:rPr>
        <w:t xml:space="preserve">ΠΡΟΕΔΡΕΥΩΝ (Χαράλαμπος Αθανασίου): </w:t>
      </w:r>
      <w:r w:rsidRPr="00487E91">
        <w:rPr>
          <w:rFonts w:ascii="Arial" w:hAnsi="Arial" w:cs="Arial"/>
          <w:bCs/>
          <w:sz w:val="24"/>
          <w:szCs w:val="24"/>
          <w:shd w:val="clear" w:color="auto" w:fill="FFFFFF"/>
          <w:lang w:eastAsia="zh-CN"/>
        </w:rPr>
        <w:t>Κύριε Τσακαλώτο, α</w:t>
      </w:r>
      <w:r w:rsidRPr="00487E91">
        <w:rPr>
          <w:rFonts w:ascii="Arial" w:hAnsi="Arial" w:cs="Arial"/>
          <w:sz w:val="24"/>
          <w:szCs w:val="24"/>
          <w:lang w:eastAsia="zh-CN"/>
        </w:rPr>
        <w:t>υτό αφήστε το στον Προεδρεύοντα.</w:t>
      </w:r>
    </w:p>
    <w:p w:rsidR="00487E91" w:rsidRPr="00487E91" w:rsidRDefault="00487E91" w:rsidP="00487E91">
      <w:pPr>
        <w:spacing w:after="160" w:line="600" w:lineRule="auto"/>
        <w:ind w:firstLine="720"/>
        <w:jc w:val="both"/>
        <w:rPr>
          <w:rFonts w:ascii="Arial" w:hAnsi="Arial" w:cs="Arial"/>
          <w:sz w:val="24"/>
          <w:szCs w:val="24"/>
          <w:lang w:eastAsia="zh-CN"/>
        </w:rPr>
      </w:pPr>
      <w:r w:rsidRPr="00487E91">
        <w:rPr>
          <w:rFonts w:ascii="Arial" w:hAnsi="Arial" w:cs="Arial"/>
          <w:sz w:val="24"/>
          <w:szCs w:val="24"/>
          <w:lang w:eastAsia="zh-CN"/>
        </w:rPr>
        <w:t>Κύριε Υπουργέ, ολοκληρώστε.</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lastRenderedPageBreak/>
        <w:t xml:space="preserve">ΧΡΗΣΤΟΣ ΣΤΑΪΚΟΥΡΑΣ (Υπουργός Οικονομικών): </w:t>
      </w:r>
      <w:r w:rsidRPr="00487E91">
        <w:rPr>
          <w:rFonts w:ascii="Arial" w:hAnsi="Arial" w:cs="Arial"/>
          <w:sz w:val="24"/>
          <w:szCs w:val="24"/>
          <w:lang w:eastAsia="el-GR"/>
        </w:rPr>
        <w:t>Κύριε Τσακαλώτο, σας παρακολουθώ…</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 xml:space="preserve">ΕΥΚΛΕΙΔΗΣ ΤΣΑΚΑΛΩΤΟΣ: </w:t>
      </w:r>
      <w:r w:rsidRPr="00487E91">
        <w:rPr>
          <w:rFonts w:ascii="Arial" w:hAnsi="Arial" w:cs="Arial"/>
          <w:bCs/>
          <w:sz w:val="24"/>
          <w:szCs w:val="24"/>
          <w:lang w:eastAsia="el-GR"/>
        </w:rPr>
        <w:t>Κύριε Πρόεδρε, έ</w:t>
      </w:r>
      <w:r w:rsidRPr="00487E91">
        <w:rPr>
          <w:rFonts w:ascii="Arial" w:hAnsi="Arial" w:cs="Arial"/>
          <w:sz w:val="24"/>
          <w:szCs w:val="24"/>
          <w:lang w:eastAsia="el-GR"/>
        </w:rPr>
        <w:t>χει ένα υφάκι που ξεπερνάει…</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 xml:space="preserve">ΧΡΗΣΤΟΣ ΣΤΑΪΚΟΥΡΑΣ (Υπουργός Οικονομικών): </w:t>
      </w:r>
      <w:r w:rsidRPr="00487E91">
        <w:rPr>
          <w:rFonts w:ascii="Arial" w:hAnsi="Arial" w:cs="Arial"/>
          <w:sz w:val="24"/>
          <w:szCs w:val="24"/>
          <w:lang w:eastAsia="el-GR"/>
        </w:rPr>
        <w:t xml:space="preserve">Κύριε Τσακαλώτο, θα μου επιτρέψετε να σας πω ότι εγώ δεκαπέντε χρόνια σε αυτό το </w:t>
      </w:r>
      <w:r w:rsidRPr="00487E91">
        <w:rPr>
          <w:rFonts w:ascii="Arial" w:hAnsi="Arial" w:cs="Arial"/>
          <w:bCs/>
          <w:sz w:val="24"/>
          <w:szCs w:val="20"/>
          <w:lang w:eastAsia="el-GR"/>
        </w:rPr>
        <w:t>Κοινοβούλιο</w:t>
      </w:r>
      <w:r w:rsidRPr="00487E91">
        <w:rPr>
          <w:rFonts w:ascii="Arial" w:hAnsi="Arial" w:cs="Arial"/>
          <w:sz w:val="24"/>
          <w:szCs w:val="24"/>
          <w:lang w:eastAsia="el-GR"/>
        </w:rPr>
        <w:t>…</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ΕΥΚΛΕΙΔΗΣ ΤΣΑΚΑΛΩΤΟΣ:</w:t>
      </w:r>
      <w:r w:rsidRPr="00487E91">
        <w:rPr>
          <w:rFonts w:ascii="Arial" w:hAnsi="Arial" w:cs="Arial"/>
          <w:sz w:val="24"/>
          <w:szCs w:val="24"/>
          <w:lang w:eastAsia="el-GR"/>
        </w:rPr>
        <w:t xml:space="preserve"> Λέει: «αναξιόπιστοι», «παραμύθια». </w:t>
      </w:r>
    </w:p>
    <w:p w:rsidR="00487E91" w:rsidRPr="00487E91" w:rsidRDefault="00487E91" w:rsidP="00487E91">
      <w:pPr>
        <w:spacing w:after="160" w:line="600" w:lineRule="auto"/>
        <w:ind w:firstLine="720"/>
        <w:jc w:val="both"/>
        <w:rPr>
          <w:rFonts w:ascii="Arial" w:hAnsi="Arial" w:cs="Arial"/>
          <w:bCs/>
          <w:sz w:val="24"/>
          <w:szCs w:val="24"/>
          <w:lang w:eastAsia="zh-CN"/>
        </w:rPr>
      </w:pPr>
      <w:r w:rsidRPr="00487E91">
        <w:rPr>
          <w:rFonts w:ascii="Arial" w:hAnsi="Arial" w:cs="Arial"/>
          <w:b/>
          <w:bCs/>
          <w:sz w:val="24"/>
          <w:szCs w:val="20"/>
          <w:shd w:val="clear" w:color="auto" w:fill="FFFFFF"/>
          <w:lang w:eastAsia="zh-CN"/>
        </w:rPr>
        <w:t xml:space="preserve">ΠΡΟΕΔΡΕΥΩΝ (Χαράλαμπος Αθανασίου): </w:t>
      </w:r>
      <w:r w:rsidRPr="00487E91">
        <w:rPr>
          <w:rFonts w:ascii="Arial" w:hAnsi="Arial" w:cs="Arial"/>
          <w:bCs/>
          <w:sz w:val="24"/>
          <w:szCs w:val="24"/>
          <w:lang w:eastAsia="zh-CN"/>
        </w:rPr>
        <w:t>Σας παρακαλώ πολύ!</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ΕΥΚΛΕΙΔΗΣ ΤΣΑΚΑΛΩΤΟΣ:</w:t>
      </w:r>
      <w:r w:rsidRPr="00487E91">
        <w:rPr>
          <w:rFonts w:ascii="Arial" w:hAnsi="Arial" w:cs="Arial"/>
          <w:sz w:val="24"/>
          <w:szCs w:val="24"/>
          <w:lang w:eastAsia="el-GR"/>
        </w:rPr>
        <w:t xml:space="preserve"> Διακόσια εκατομμύρια μας αφήσατε το 2015. Αφήσατε τη χώρα χωρίς προστασία και τολμάτε να μιλάτε για το μαξιλάρι; Ντροπή!</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shd w:val="clear" w:color="auto" w:fill="FFFFFF"/>
          <w:lang w:eastAsia="zh-CN"/>
        </w:rPr>
        <w:t xml:space="preserve">ΠΡΟΕΔΡΕΥΩΝ (Χαράλαμπος Αθανασίου): </w:t>
      </w:r>
      <w:r w:rsidRPr="00487E91">
        <w:rPr>
          <w:rFonts w:ascii="Arial" w:hAnsi="Arial" w:cs="Arial"/>
          <w:sz w:val="24"/>
          <w:szCs w:val="24"/>
          <w:lang w:eastAsia="zh-CN"/>
        </w:rPr>
        <w:t>Κύριε Τσακαλώτο, θα τα πείτε στη σειρά σας. Θα σας</w:t>
      </w:r>
      <w:r w:rsidRPr="00487E91">
        <w:rPr>
          <w:rFonts w:ascii="Arial" w:hAnsi="Arial" w:cs="Arial"/>
          <w:b/>
          <w:bCs/>
          <w:sz w:val="24"/>
          <w:szCs w:val="24"/>
          <w:lang w:eastAsia="zh-CN"/>
        </w:rPr>
        <w:t xml:space="preserve"> </w:t>
      </w:r>
      <w:r w:rsidRPr="00487E91">
        <w:rPr>
          <w:rFonts w:ascii="Arial" w:hAnsi="Arial" w:cs="Arial"/>
          <w:sz w:val="24"/>
          <w:szCs w:val="24"/>
          <w:lang w:eastAsia="el-GR"/>
        </w:rPr>
        <w:t>δοθεί η ευκαιρία και ο χρόνος για να τα πείτε αναλυτικά. Αφήστε τον κύριο Υπουργό να τοποθετηθεί. Και μην λέτε για «υφάκι» του κυρίου Υπουργού. Στο κάτω-κάτω δεν μας έχει συνηθίσει σε τέτοια. Ούτε εσείς μας έχετε συνηθίσει σε τέτοιες εκφράσεις.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ΕΥΚΛΕΙΔΗΣ ΤΣΑΚΑΛΩΤΟΣ:</w:t>
      </w:r>
      <w:r w:rsidRPr="00487E91">
        <w:rPr>
          <w:rFonts w:ascii="Arial" w:hAnsi="Arial" w:cs="Arial"/>
          <w:sz w:val="24"/>
          <w:szCs w:val="24"/>
          <w:lang w:eastAsia="el-GR"/>
        </w:rPr>
        <w:t xml:space="preserve"> Ε, κάποια στιγμή </w:t>
      </w:r>
      <w:r w:rsidRPr="00487E91">
        <w:rPr>
          <w:rFonts w:ascii="Arial" w:hAnsi="Arial" w:cs="Arial"/>
          <w:sz w:val="24"/>
          <w:szCs w:val="20"/>
          <w:lang w:eastAsia="el-GR"/>
        </w:rPr>
        <w:t>πρέπει</w:t>
      </w:r>
      <w:r w:rsidRPr="00487E91">
        <w:rPr>
          <w:rFonts w:ascii="Arial" w:hAnsi="Arial" w:cs="Arial"/>
          <w:sz w:val="24"/>
          <w:szCs w:val="24"/>
          <w:lang w:eastAsia="el-GR"/>
        </w:rPr>
        <w:t xml:space="preserve"> να γίνεται διάλογος και όχι να μας κάνει μαθήματα και επιθέσεις ο κύριος Υπουργός.</w:t>
      </w:r>
    </w:p>
    <w:p w:rsidR="00487E91" w:rsidRPr="00487E91" w:rsidRDefault="00487E91" w:rsidP="00487E91">
      <w:pPr>
        <w:spacing w:after="160" w:line="600" w:lineRule="auto"/>
        <w:ind w:firstLine="720"/>
        <w:jc w:val="both"/>
        <w:rPr>
          <w:rFonts w:ascii="Arial" w:hAnsi="Arial" w:cs="Arial"/>
          <w:sz w:val="24"/>
          <w:szCs w:val="24"/>
          <w:lang w:eastAsia="zh-CN"/>
        </w:rPr>
      </w:pPr>
      <w:r w:rsidRPr="00487E91">
        <w:rPr>
          <w:rFonts w:ascii="Arial" w:hAnsi="Arial" w:cs="Arial"/>
          <w:b/>
          <w:bCs/>
          <w:sz w:val="24"/>
          <w:szCs w:val="24"/>
          <w:shd w:val="clear" w:color="auto" w:fill="FFFFFF"/>
          <w:lang w:eastAsia="zh-CN"/>
        </w:rPr>
        <w:lastRenderedPageBreak/>
        <w:t xml:space="preserve">ΠΡΟΕΔΡΕΥΩΝ (Χαράλαμπος Αθανασίου): </w:t>
      </w:r>
      <w:r w:rsidRPr="00487E91">
        <w:rPr>
          <w:rFonts w:ascii="Arial" w:hAnsi="Arial" w:cs="Arial"/>
          <w:bCs/>
          <w:sz w:val="24"/>
          <w:szCs w:val="24"/>
          <w:lang w:eastAsia="zh-CN"/>
        </w:rPr>
        <w:t>Ελάτε,</w:t>
      </w:r>
      <w:r w:rsidRPr="00487E91">
        <w:rPr>
          <w:rFonts w:ascii="Arial" w:hAnsi="Arial" w:cs="Arial"/>
          <w:sz w:val="24"/>
          <w:szCs w:val="24"/>
          <w:lang w:eastAsia="zh-CN"/>
        </w:rPr>
        <w:t xml:space="preserve"> κύριε Τσακαλώτο, πρώτη φορά σας ακούω να μιλάτε έτσι. Έχετε μια ευπρέπεια στον λόγο. Αφήστε το.</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zh-CN"/>
        </w:rPr>
        <w:t>Ορίστε, κύριε Υπουργέ.</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b/>
          <w:bCs/>
          <w:sz w:val="24"/>
          <w:szCs w:val="24"/>
          <w:lang w:eastAsia="el-GR"/>
        </w:rPr>
        <w:t>ΧΡΗΣΤΟΣ ΣΤΑΪΚΟΥΡΑΣ (Υπουργός Οικονομικών):</w:t>
      </w:r>
      <w:r w:rsidRPr="00487E91">
        <w:rPr>
          <w:rFonts w:ascii="Arial" w:hAnsi="Arial" w:cs="Arial"/>
          <w:sz w:val="24"/>
          <w:szCs w:val="24"/>
          <w:lang w:eastAsia="el-GR"/>
        </w:rPr>
        <w:t xml:space="preserve"> Θα μου επιτρέψετε να σας πω ότι έχω περισσότερα χρόνια από εσάς στο Κοινοβούλιο και δεν φημίζομαι για «υφάκι». Άλλοι έχουν υφάκι στο Facebook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Αυτά τα ταμειακά διαθέσιμα αυξάνουν των φορέων που έχουν σκουπιστεί του δημοσίου ή μειώνονται ανάλογα με τις εκδόσεις που κάνει το χρέος, ανάλογα με την εξυπηρέτηση του χρέους, ανάλογα με το ύψος των εντόκων γραμματίων, ανάλογα με την αποπληρωμή, για παράδειγμα, του χρέους προς το Διεθνές Νομισματικό Ταμείο. Για παράδειγμα, αν η προηγουμένη κυβέρνηση προλάμβανε -αλλά δεν πρόλαβε ούτε αυτό- να πληρώσει το ΔΝΤ, θα χρησιμοποιούσε πόρους από αυτά τα ταμειακά διαθέσιμα των φορέων της γενικής κυβέρνησης. Συμπέρασμα: Άλλο μαξιλάρι ασφαλείας και άλλο ταμειακά διαθέσιμα.</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Σε κάθε περίπτωση, η ελληνική Κυβέρνηση θα αξιοποιήσει όλα τα διαθέσιμα μέσα με γνώμονα την αποτελεσματικότερη δυνατή αντιμετώπιση των έκτακτων συνθηκών, αλλά και το βλέμμα στη μετα-κορωνοϊού εποχή. Το πότε </w:t>
      </w:r>
      <w:r w:rsidRPr="00487E91">
        <w:rPr>
          <w:rFonts w:ascii="Arial" w:hAnsi="Arial" w:cs="Arial"/>
          <w:sz w:val="24"/>
          <w:szCs w:val="24"/>
          <w:lang w:eastAsia="el-GR"/>
        </w:rPr>
        <w:lastRenderedPageBreak/>
        <w:t>και σε ποιο βαθμό θα αξιοποιήσει το κάθε μέσο αποτελεί συνάρτηση της διάρκειας, της έντασης και της κοινωνικής εξέλιξης του προβλήματος.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(Στο σημείο αυτό κτυπάει το κουδούνι λήξεως του χρόνου ομιλίας του κυρίου Υπουργού)</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Κύριε Πρόεδρε, ευχαριστώ πολύ. Σε δύο λεπτά τελειώνω.</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Τέλος, ισχυρίζεται η Αξιωματική Αντιπολίτευση -σήμερα δεν το είπε, αλλά το λέει σε όλες τις δημόσιες τοποθετήσεις της εκτός Βουλής- ότι η ελληνική οικονομία έχει πάρει καθοδική φορά από το τέταρτο τρίμηνο του 2019. Για να τελειώσουμε και με αυτόν τον μύθο, θα καταθέσω τρεις πίνακες.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Ο πρώτος πίνακας -να το δουν όλοι και θα το καταθέσω στα Πρακτικά- δείχνει </w:t>
      </w:r>
      <w:r w:rsidRPr="00487E91">
        <w:rPr>
          <w:rFonts w:ascii="Arial" w:hAnsi="Arial" w:cs="Arial"/>
          <w:bCs/>
          <w:sz w:val="24"/>
          <w:szCs w:val="20"/>
          <w:shd w:val="clear" w:color="auto" w:fill="FFFFFF"/>
          <w:lang w:eastAsia="el-GR"/>
        </w:rPr>
        <w:t>ότι</w:t>
      </w:r>
      <w:r w:rsidRPr="00487E91">
        <w:rPr>
          <w:rFonts w:ascii="Arial" w:hAnsi="Arial" w:cs="Arial"/>
          <w:sz w:val="24"/>
          <w:szCs w:val="24"/>
          <w:lang w:eastAsia="el-GR"/>
        </w:rPr>
        <w:t xml:space="preserve"> οι βασικές συνιστώσες του ΑΕΠ κατέγραψαν μεγαλύτερους ρυθμούς αύξησης το δεύτερο εξάμηνο του 2019 από το πρώτο εξάμηνο του 2019. Το αυτό συμβαίνει για την ιδιωτική κατανάλωση, για τις εξαγωγές και για τις επενδύσεις. Άρα, στους τρεις βασικούς δείκτες το δεύτερο εξάμηνο ήταν καλύτερο από το πρώτο εξάμηνο του 2019.</w:t>
      </w:r>
    </w:p>
    <w:p w:rsidR="00487E91" w:rsidRPr="00487E91" w:rsidRDefault="00487E91" w:rsidP="00487E91">
      <w:pPr>
        <w:spacing w:after="160" w:line="600" w:lineRule="auto"/>
        <w:ind w:firstLine="720"/>
        <w:jc w:val="both"/>
        <w:rPr>
          <w:rFonts w:ascii="Arial" w:hAnsi="Arial"/>
          <w:sz w:val="24"/>
          <w:szCs w:val="20"/>
          <w:lang w:eastAsia="el-GR"/>
        </w:rPr>
      </w:pPr>
      <w:r w:rsidRPr="00487E91">
        <w:rPr>
          <w:rFonts w:ascii="Arial" w:hAnsi="Arial"/>
          <w:sz w:val="24"/>
          <w:szCs w:val="20"/>
          <w:lang w:eastAsia="el-GR"/>
        </w:rPr>
        <w:t xml:space="preserve">(Στο σημείο αυτό ο Υπουργός Οικονομικών κ. Χρήστος Σταϊκούρας καταθέτει για τα Πρακτικά το προαναφερθέν έγγραφο, </w:t>
      </w:r>
      <w:r w:rsidRPr="00487E91">
        <w:rPr>
          <w:rFonts w:ascii="Arial" w:hAnsi="Arial"/>
          <w:bCs/>
          <w:sz w:val="24"/>
          <w:szCs w:val="20"/>
          <w:shd w:val="clear" w:color="auto" w:fill="FFFFFF"/>
          <w:lang w:eastAsia="el-GR"/>
        </w:rPr>
        <w:t>το οποίο</w:t>
      </w:r>
      <w:r w:rsidRPr="00487E91">
        <w:rPr>
          <w:rFonts w:ascii="Arial" w:hAnsi="Arial"/>
          <w:sz w:val="24"/>
          <w:szCs w:val="20"/>
          <w:lang w:eastAsia="el-GR"/>
        </w:rPr>
        <w:t xml:space="preserve"> βρίσκεται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Δεύτερον, το τέταρτο τρίμηνο του 2019 η ιδιωτική κατανάλωση αυξήθηκε κατά 1,8%. Ήταν η μεγαλύτερη αύξηση από το 2007. Το ποσοστό αύξησης της ιδιωτικής κατανάλωσης το τέταρτο τρίμηνο του 2019 ήταν το υψηλότερο από οποιοδήποτε άλλο τέταρτο τρίμηνο από το 2007. Το καταθέτω στα Πρακτικά.</w:t>
      </w:r>
    </w:p>
    <w:p w:rsidR="00487E91" w:rsidRPr="00487E91" w:rsidRDefault="00487E91" w:rsidP="00487E91">
      <w:pPr>
        <w:spacing w:after="160" w:line="600" w:lineRule="auto"/>
        <w:ind w:firstLine="720"/>
        <w:jc w:val="both"/>
        <w:rPr>
          <w:rFonts w:ascii="Arial" w:hAnsi="Arial"/>
          <w:sz w:val="24"/>
          <w:szCs w:val="20"/>
          <w:lang w:eastAsia="el-GR"/>
        </w:rPr>
      </w:pPr>
      <w:r w:rsidRPr="00487E91">
        <w:rPr>
          <w:rFonts w:ascii="Arial" w:hAnsi="Arial"/>
          <w:sz w:val="24"/>
          <w:szCs w:val="20"/>
          <w:lang w:eastAsia="el-GR"/>
        </w:rPr>
        <w:t xml:space="preserve">(Στο σημείο αυτό ο Υπουργός Οικονομικών κ. Χρήστος Σταϊκούρας καταθέτει για τα Πρακτικά το προαναφερθέν έγγραφο, </w:t>
      </w:r>
      <w:r w:rsidRPr="00487E91">
        <w:rPr>
          <w:rFonts w:ascii="Arial" w:hAnsi="Arial"/>
          <w:bCs/>
          <w:sz w:val="24"/>
          <w:szCs w:val="20"/>
          <w:shd w:val="clear" w:color="auto" w:fill="FFFFFF"/>
          <w:lang w:eastAsia="el-GR"/>
        </w:rPr>
        <w:t>το οποίο</w:t>
      </w:r>
      <w:r w:rsidRPr="00487E91">
        <w:rPr>
          <w:rFonts w:ascii="Arial" w:hAnsi="Arial"/>
          <w:sz w:val="24"/>
          <w:szCs w:val="20"/>
          <w:lang w:eastAsia="el-GR"/>
        </w:rPr>
        <w:t xml:space="preserve"> βρίσκεται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Και οι επενδύσεις το τέταρτο τρίμηνο του 2019 αυξήθηκαν κατά 14,4% που ήταν το υψηλότερο ποσοστό από οποιοδήποτε τέταρτο τρίμηνο από το 2006. Ήταν το υψηλότερο ποσοστό από το οποιοδήποτε τέταρτο τρίμηνο, πηγαίνοντας πίσω στο 2006!</w:t>
      </w:r>
    </w:p>
    <w:p w:rsidR="00487E91" w:rsidRPr="00487E91" w:rsidRDefault="00487E91" w:rsidP="00487E91">
      <w:pPr>
        <w:spacing w:after="160" w:line="600" w:lineRule="auto"/>
        <w:ind w:firstLine="720"/>
        <w:jc w:val="both"/>
        <w:rPr>
          <w:rFonts w:ascii="Arial" w:hAnsi="Arial"/>
          <w:sz w:val="24"/>
          <w:szCs w:val="20"/>
          <w:lang w:eastAsia="el-GR"/>
        </w:rPr>
      </w:pPr>
      <w:r w:rsidRPr="00487E91">
        <w:rPr>
          <w:rFonts w:ascii="Arial" w:hAnsi="Arial"/>
          <w:sz w:val="24"/>
          <w:szCs w:val="20"/>
          <w:lang w:eastAsia="el-GR"/>
        </w:rPr>
        <w:t xml:space="preserve">(Στο σημείο αυτό ο Υπουργός Οικονομικών κ. Χρήστος Σταϊκούρας καταθέτει για τα Πρακτικά το προαναφερθέν έγγραφο, </w:t>
      </w:r>
      <w:r w:rsidRPr="00487E91">
        <w:rPr>
          <w:rFonts w:ascii="Arial" w:hAnsi="Arial"/>
          <w:bCs/>
          <w:sz w:val="24"/>
          <w:szCs w:val="20"/>
          <w:shd w:val="clear" w:color="auto" w:fill="FFFFFF"/>
          <w:lang w:eastAsia="el-GR"/>
        </w:rPr>
        <w:t>το οποίο</w:t>
      </w:r>
      <w:r w:rsidRPr="00487E91">
        <w:rPr>
          <w:rFonts w:ascii="Arial" w:hAnsi="Arial"/>
          <w:sz w:val="24"/>
          <w:szCs w:val="20"/>
          <w:lang w:eastAsia="el-GR"/>
        </w:rPr>
        <w:t xml:space="preserve"> βρίσκεται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sz w:val="24"/>
          <w:szCs w:val="20"/>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Ολοκληρώστε, κύριε Υπουργέ.</w:t>
      </w:r>
    </w:p>
    <w:p w:rsidR="00487E91" w:rsidRPr="00487E91" w:rsidRDefault="00487E91" w:rsidP="00487E91">
      <w:pPr>
        <w:spacing w:after="160" w:line="600" w:lineRule="auto"/>
        <w:ind w:firstLine="720"/>
        <w:jc w:val="both"/>
        <w:rPr>
          <w:rFonts w:ascii="Arial" w:hAnsi="Arial"/>
          <w:sz w:val="24"/>
          <w:szCs w:val="20"/>
          <w:lang w:eastAsia="el-GR"/>
        </w:rPr>
      </w:pPr>
      <w:r w:rsidRPr="00487E91">
        <w:rPr>
          <w:rFonts w:ascii="Arial" w:hAnsi="Arial" w:cs="Arial"/>
          <w:b/>
          <w:color w:val="111111"/>
          <w:sz w:val="24"/>
          <w:szCs w:val="24"/>
          <w:lang w:eastAsia="el-GR"/>
        </w:rPr>
        <w:lastRenderedPageBreak/>
        <w:t xml:space="preserve">ΧΡΗΣΤΟΣ ΣΤΑΪΚΟΥΡΑΣ (Υπουργός Οικονομικών): </w:t>
      </w:r>
      <w:r w:rsidRPr="00487E91">
        <w:rPr>
          <w:rFonts w:ascii="Arial" w:hAnsi="Arial" w:cs="Arial"/>
          <w:color w:val="111111"/>
          <w:sz w:val="24"/>
          <w:szCs w:val="24"/>
          <w:lang w:eastAsia="el-GR"/>
        </w:rPr>
        <w:t>Τελικά, η λογιστική μείωση μόνο των αποθεμάτων είναι αυτή που οδήγησε σε μικρότερο ρυθμό αύξησης του ΑΕΠ. Αυτή είναι η αλήθεια, η οποία αποκαλύπτει ότι υπήρχε δυναμική στην οικονομία, πάνω στην οποία πρέπει να πατήσουμε και να χτίσουμε, όταν ξεπεράσουμε τις σημαντικές κοινωνικές και οικονομικές επιπτώσεις της υγειονομικής κρίσης.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 xml:space="preserve">Κλείνοντας, οφείλω να είμαι σαφής. Η ζημιά στην οικονομία, όσο παρατείνεται η κρίση στη δημόσια υγεία, είναι ολοένα και μεγαλύτερη. Το ίδιο συμβαίνει και με την ύφεση, που είναι παγκόσμια. Σε ό,τι μας αφορά, προσπαθούμε να την περιορίσουμε. Ελπίζω ότι η επιστήμη θα αντιμετωπίσει το συντομότερο δυνατόν τη γενεσιουργό αιτία της παγκόσμιας κρίσης.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Σας καλώ, λοιπόν, να αντιμετωπίσουμε την πρωτόγνωρη κρίση με ρεαλισμό, νηφαλιότητα, σοβαρότητα, υπευθυνότητα, ενότητα και, κυρίως, αλληλεγγύη και όλοι μαζί να βγούμε όρθιοι και με κοινωνική συνοχή από την κρίση.</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Σας ευχαριστώ πολύ.</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Ευχαριστούμε.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212121"/>
          <w:sz w:val="24"/>
          <w:szCs w:val="24"/>
          <w:shd w:val="clear" w:color="auto" w:fill="FFFFFF"/>
          <w:lang w:eastAsia="el-GR"/>
        </w:rPr>
        <w:t>ΑΝΔΡΕΑΣ ΛΟΒΕΡΔΟΣ:</w:t>
      </w:r>
      <w:r w:rsidRPr="00487E91">
        <w:rPr>
          <w:rFonts w:ascii="Arial" w:hAnsi="Arial" w:cs="Arial"/>
          <w:color w:val="111111"/>
          <w:sz w:val="24"/>
          <w:szCs w:val="24"/>
          <w:lang w:eastAsia="el-GR"/>
        </w:rPr>
        <w:t xml:space="preserve"> Κύριε Πρόεδρε, σας παρακαλώ, θα ήθελα τον λόγο.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lastRenderedPageBreak/>
        <w:t xml:space="preserve">ΒΑΣΙΛΕΙΟΣ ΚΙΚΙΛΙΑΣ (Υπουργός Υγείας): </w:t>
      </w:r>
      <w:r w:rsidRPr="00487E91">
        <w:rPr>
          <w:rFonts w:ascii="Arial" w:hAnsi="Arial" w:cs="Arial"/>
          <w:color w:val="111111"/>
          <w:sz w:val="24"/>
          <w:szCs w:val="24"/>
          <w:lang w:eastAsia="el-GR"/>
        </w:rPr>
        <w:t xml:space="preserve">Κύριε Πρόεδρε, και εγώ </w:t>
      </w:r>
      <w:r w:rsidRPr="00487E91">
        <w:rPr>
          <w:rFonts w:ascii="Arial" w:hAnsi="Arial" w:cs="Arial"/>
          <w:bCs/>
          <w:color w:val="111111"/>
          <w:sz w:val="24"/>
          <w:szCs w:val="20"/>
          <w:shd w:val="clear" w:color="auto" w:fill="FFFFFF"/>
          <w:lang w:eastAsia="el-GR"/>
        </w:rPr>
        <w:t>θα</w:t>
      </w:r>
      <w:r w:rsidRPr="00487E91">
        <w:rPr>
          <w:rFonts w:ascii="Arial" w:hAnsi="Arial" w:cs="Arial"/>
          <w:color w:val="111111"/>
          <w:sz w:val="24"/>
          <w:szCs w:val="24"/>
          <w:lang w:eastAsia="el-GR"/>
        </w:rPr>
        <w:t xml:space="preserve"> ήθελα τον λόγο. Δ</w:t>
      </w:r>
      <w:r w:rsidRPr="00487E91">
        <w:rPr>
          <w:rFonts w:ascii="Arial" w:hAnsi="Arial" w:cs="Arial"/>
          <w:bCs/>
          <w:color w:val="111111"/>
          <w:sz w:val="24"/>
          <w:szCs w:val="20"/>
          <w:shd w:val="clear" w:color="auto" w:fill="FFFFFF"/>
          <w:lang w:eastAsia="el-GR"/>
        </w:rPr>
        <w:t>εν</w:t>
      </w:r>
      <w:r w:rsidRPr="00487E91">
        <w:rPr>
          <w:rFonts w:ascii="Arial" w:hAnsi="Arial" w:cs="Arial"/>
          <w:color w:val="111111"/>
          <w:sz w:val="24"/>
          <w:szCs w:val="24"/>
          <w:lang w:eastAsia="el-GR"/>
        </w:rPr>
        <w:t xml:space="preserve"> έχω σκοπό να υπερβώ τον χρόνο.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Κύριε Πρόεδρε, θα μπορούσα να έχω τον λόγο;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Μισό λεπτό, κύριε Τσακαλώτο.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Κύριε Λοβέρδο, θα θέλατε τον λόγο επί της διαδικασίας, για προσωπικό, για τι;</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ΑΝΔΡΕΑΣ ΛΟΒΕΡΔΟΣ: </w:t>
      </w:r>
      <w:r w:rsidRPr="00487E91">
        <w:rPr>
          <w:rFonts w:ascii="Arial" w:hAnsi="Arial" w:cs="Arial"/>
          <w:color w:val="212121"/>
          <w:sz w:val="24"/>
          <w:szCs w:val="24"/>
          <w:shd w:val="clear" w:color="auto" w:fill="FFFFFF"/>
          <w:lang w:eastAsia="el-GR"/>
        </w:rPr>
        <w:t>Κύριε Πρόεδρε, ζητώ τον λόγο επί του Κανονισμού.</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Ορίστε, κύριε Λοβέρδο, έχετε τον λόγο.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ΑΝΔΡΕΑΣ ΛΟΒΕΡΔΟΣ: </w:t>
      </w:r>
      <w:r w:rsidRPr="00487E91">
        <w:rPr>
          <w:rFonts w:ascii="Arial" w:hAnsi="Arial" w:cs="Arial"/>
          <w:color w:val="212121"/>
          <w:sz w:val="24"/>
          <w:szCs w:val="24"/>
          <w:shd w:val="clear" w:color="auto" w:fill="FFFFFF"/>
          <w:lang w:eastAsia="el-GR"/>
        </w:rPr>
        <w:t xml:space="preserve">Κύριε Πρόεδρε, πριν αναλάβετε την προεδρία του Σώματος, είπα στον Πρόεδρο της Βουλής ότι η διαδικασία έχει ορισμένα στοιχεία αντι-δεοντολογίας. Δεν πρόβαλα εγώ άρθρο του Κανονισμού, δεν πρόβαλα τίποτα. Απλώς είπα ότι ίσως να μην είναι και τόσο σωστό σε συνεδριάσεις της Βουλής, που τη θέλουμε ανοιχτή για να ελέγχεται η Κυβέρνηση, να απαντά η Κυβέρνηση, να εξηγεί με άνεση χρόνου, αλλά και να προχωρούμε και στις υποχρεώσεις μας σε σχέση με τις ΠΝΠ, μήπως δηλαδή αυτή η διαδικασία που σήμερα διανθίστηκε -και καλό ήταν- με τις παρεμβάσεις </w:t>
      </w:r>
      <w:r w:rsidRPr="00487E91">
        <w:rPr>
          <w:rFonts w:ascii="Arial" w:hAnsi="Arial" w:cs="Arial"/>
          <w:color w:val="212121"/>
          <w:sz w:val="24"/>
          <w:szCs w:val="24"/>
          <w:shd w:val="clear" w:color="auto" w:fill="FFFFFF"/>
          <w:lang w:eastAsia="el-GR"/>
        </w:rPr>
        <w:lastRenderedPageBreak/>
        <w:t>των πολιτικών Αρχηγών, δεν είναι και πάρα πολύ «σόι» αφού μιλούν οι Αρχηγοί, να αρχίζουν οι Υπουργοί.</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Μου απάντησε ο κύριος Πρόεδρος ότι αυτό βοηθά και τη συντομία, διότι θα είναι πολύ λακωνικότεροι οι Υπουργοί και θα βοηθήσουμε και τη διαδικασία, στην οποία, κύριε Πρόεδρε, δεν έχει μιλήσει κανένα κόμμα, πλην του κυβερνώντος. Τα άλλα πέντε κόμματα δεν έχουν μιλήσει.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Αισθάνεστε καλά στη θέση σας αυτή τη στιγμή, όταν έτσι διεξάγεται η διαδικασία; Εμείς δεν αισθανόμαστε καθόλου καλά, γιατί είμαστε πολύ ανοιχτοί και εσείς προσωπικά δίνετε χρόνο, δεν είστε πάρα πολύ αυστηρός να μιλήσουν τα κόμματα και όσοι Βουλευτές είναι εδώ, αλλά όχι κι έτσι! Εδώ μετατρέπεται η σημερινή συνεδρίαση σε έναν απολογισμό της Κυβέρνησης για το τι έχει κάνει. Δεν είναι σωστά πράγματα αυτά. Και δεν έχει μιλήσει ακόμα το Υπουργείο που έχει τη νομοθετική πρωτοβουλία για τις πράξεις νομοθετικού περιερχομένου! Δεν είναι κατάσταση αυτή, με συγχωρείτε!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 xml:space="preserve">Έχετε δίκιο. Πράγματι, μίλησε ο κύριος Υπουργός για τριπλάσιο χρόνο, αλλά μην ξεχνάτε ότι έχει και τις τέσσερις τροπολογίες, οι οποίες ήταν της αρμοδιότητός του και τις οποίες φαντάζομαι </w:t>
      </w:r>
      <w:r w:rsidRPr="00487E91">
        <w:rPr>
          <w:rFonts w:ascii="Arial" w:hAnsi="Arial" w:cs="Arial"/>
          <w:bCs/>
          <w:color w:val="212121"/>
          <w:sz w:val="24"/>
          <w:szCs w:val="20"/>
          <w:shd w:val="clear" w:color="auto" w:fill="FFFFFF"/>
          <w:lang w:eastAsia="el-GR"/>
        </w:rPr>
        <w:t>ότι</w:t>
      </w:r>
      <w:r w:rsidRPr="00487E91">
        <w:rPr>
          <w:rFonts w:ascii="Arial" w:hAnsi="Arial" w:cs="Arial"/>
          <w:color w:val="212121"/>
          <w:sz w:val="24"/>
          <w:szCs w:val="24"/>
          <w:shd w:val="clear" w:color="auto" w:fill="FFFFFF"/>
          <w:lang w:eastAsia="el-GR"/>
        </w:rPr>
        <w:t xml:space="preserve"> </w:t>
      </w:r>
      <w:r w:rsidRPr="00487E91">
        <w:rPr>
          <w:rFonts w:ascii="Arial" w:hAnsi="Arial" w:cs="Arial"/>
          <w:bCs/>
          <w:color w:val="212121"/>
          <w:sz w:val="24"/>
          <w:szCs w:val="20"/>
          <w:shd w:val="clear" w:color="auto" w:fill="FFFFFF"/>
          <w:lang w:eastAsia="el-GR"/>
        </w:rPr>
        <w:t>θα</w:t>
      </w:r>
      <w:r w:rsidRPr="00487E91">
        <w:rPr>
          <w:rFonts w:ascii="Arial" w:hAnsi="Arial" w:cs="Arial"/>
          <w:color w:val="212121"/>
          <w:sz w:val="24"/>
          <w:szCs w:val="24"/>
          <w:shd w:val="clear" w:color="auto" w:fill="FFFFFF"/>
          <w:lang w:eastAsia="el-GR"/>
        </w:rPr>
        <w:t xml:space="preserve"> κάνει δεκτές, </w:t>
      </w:r>
      <w:r w:rsidRPr="00487E91">
        <w:rPr>
          <w:rFonts w:ascii="Arial" w:hAnsi="Arial" w:cs="Arial"/>
          <w:color w:val="212121"/>
          <w:sz w:val="24"/>
          <w:szCs w:val="20"/>
          <w:shd w:val="clear" w:color="auto" w:fill="FFFFFF"/>
          <w:lang w:eastAsia="el-GR"/>
        </w:rPr>
        <w:t>αλλά</w:t>
      </w:r>
      <w:r w:rsidRPr="00487E91">
        <w:rPr>
          <w:rFonts w:ascii="Arial" w:hAnsi="Arial" w:cs="Arial"/>
          <w:color w:val="212121"/>
          <w:sz w:val="24"/>
          <w:szCs w:val="24"/>
          <w:shd w:val="clear" w:color="auto" w:fill="FFFFFF"/>
          <w:lang w:eastAsia="el-GR"/>
        </w:rPr>
        <w:t xml:space="preserve"> δεν ξέρω αν θα τις κάνει δεκτές ο κ. Κικίλιας, τον οποίο θα ρωτήσω τώρα, πριν του δώσω τον λόγο.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Ορίστε, κύριε Τσακαλώτο, τώρα έχετε τον λόγο κι εσείς.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lastRenderedPageBreak/>
        <w:t xml:space="preserve">ΕΥΚΛΕΙΔΗΣ ΤΣΑΚΑΛΩΤΟΣ: </w:t>
      </w:r>
      <w:r w:rsidRPr="00487E91">
        <w:rPr>
          <w:rFonts w:ascii="Arial" w:hAnsi="Arial" w:cs="Arial"/>
          <w:color w:val="111111"/>
          <w:sz w:val="24"/>
          <w:szCs w:val="24"/>
          <w:lang w:eastAsia="el-GR"/>
        </w:rPr>
        <w:t xml:space="preserve">Εγώ θα ήθελα να ζητήσω από τον κ. Σταϊκούρα να καταθέσει επισήμως ποια ήταν τα ταμειακά διαθέσιμα στις 25 Ιανουαρίου 2015.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 xml:space="preserve">Μετά θα ήθελα την άποψή σας για το αν θα είχε χρεωκοπήσει η χώρα με δική σας ευθύνη, αν η πανδημία δεν ήταν τον Μάρτη του 2020, αλλά τον Μάρτη του 2015. Και τολμάτε να μας πείτε ότι εμείς φταίμε που δεν μπήκαμε στο </w:t>
      </w:r>
      <w:r w:rsidRPr="00487E91">
        <w:rPr>
          <w:rFonts w:ascii="Arial" w:hAnsi="Arial" w:cs="Arial"/>
          <w:color w:val="111111"/>
          <w:sz w:val="24"/>
          <w:szCs w:val="24"/>
          <w:lang w:val="en-US" w:eastAsia="el-GR"/>
        </w:rPr>
        <w:t>QE</w:t>
      </w:r>
      <w:r w:rsidRPr="00487E91">
        <w:rPr>
          <w:rFonts w:ascii="Arial" w:hAnsi="Arial" w:cs="Arial"/>
          <w:color w:val="111111"/>
          <w:sz w:val="24"/>
          <w:szCs w:val="24"/>
          <w:lang w:eastAsia="el-GR"/>
        </w:rPr>
        <w:t>, όταν μας αφήσατε χωρίς πρόγραμμα και χωρίς ταμειακά διαθέσιμα; Δεν ντρέπεστε λιγάκι; Δεν μπορείτε να κάνετε έναν διάλογο; Δεν μπορείτε να ξεφύγετε από το παρελθόν, για να μπορέσουμε να κάνουμε μία σοβαρή συζήτηση για το τι πρέπει να γίνει στη χώρα στα οικονομικά; Και λέτε ότι είμαστε χωρίς αξιοπρέπεια, ότι λέμε παραμύθια, επειδή έχουμε διαφορετικές οικονομικές απόψεις; Πότε θα γίνετε ένας Υπουργός Οικονομικών που θα μπορεί να συζητήσει σοβαρά πάνω σε διαφορετικές οικονομικές θεωρίες, για να κάνουμε μια αντιπαράθεση γόνιμη, κάτι που περιμένει ο ελληνικός λαός; Και συνεχίζετε να λέτε τι έγινε το 2015, όταν μας αφήσατε με 200 εκατομμύρια ευρώ ταμειακό διαθέσιμο; Αν είχε γίνει τότε η πανδημία, θα είχε καταστραφεί η χώρα;</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212121"/>
          <w:sz w:val="24"/>
          <w:szCs w:val="24"/>
          <w:shd w:val="clear" w:color="auto" w:fill="FFFFFF"/>
          <w:lang w:eastAsia="el-GR"/>
        </w:rPr>
        <w:t>ΠΡΟΕΔΡΕΥΩΝ (Χαράλαμπος Αθανασίου):</w:t>
      </w:r>
      <w:r w:rsidRPr="00487E91">
        <w:rPr>
          <w:rFonts w:ascii="Arial" w:hAnsi="Arial" w:cs="Arial"/>
          <w:b/>
          <w:color w:val="111111"/>
          <w:sz w:val="24"/>
          <w:szCs w:val="24"/>
          <w:lang w:eastAsia="el-GR"/>
        </w:rPr>
        <w:t xml:space="preserve"> </w:t>
      </w:r>
      <w:r w:rsidRPr="00487E91">
        <w:rPr>
          <w:rFonts w:ascii="Arial" w:hAnsi="Arial" w:cs="Arial"/>
          <w:color w:val="111111"/>
          <w:sz w:val="24"/>
          <w:szCs w:val="24"/>
          <w:lang w:eastAsia="el-GR"/>
        </w:rPr>
        <w:t>Κύριε Τσακαλώτο, είστε Κοινοβουλευτικός Εκπρόσωπος, θα τα πείτε αργότερα.</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Είμαι Κοινοβουλευτικός Εκπρόσωπος και μιλώ ως Κοινοβουλευτικός Εκπρόσωπος.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lastRenderedPageBreak/>
        <w:t xml:space="preserve">ΠΡΟΕΔΡΕΥΩΝ (Χαράλαμπος Αθανασίου): </w:t>
      </w:r>
      <w:r w:rsidRPr="00487E91">
        <w:rPr>
          <w:rFonts w:ascii="Arial" w:hAnsi="Arial" w:cs="Arial"/>
          <w:color w:val="212121"/>
          <w:sz w:val="24"/>
          <w:szCs w:val="24"/>
          <w:shd w:val="clear" w:color="auto" w:fill="FFFFFF"/>
          <w:lang w:eastAsia="el-GR"/>
        </w:rPr>
        <w:t>Εν πάση περιπτώσει…</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 Δεν είναι ώρα; Είστε και πανεπιστημιακός!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Πάντως, εγώ θα παρακαλούσα η έκφραση «…» -επειδή δεν σας αρμόζει- να διαγραφεί.</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Μα, κύριε Πρόεδρε, μιλά ο Πρωθυπουργός, μιλά ο Αρχηγός της Αξιωματικής Αντιπολίτευσης και λένε να κάνουμε μια καλή συζήτηση, για να δούμε πώς μπορούμε να πάμε μπροστά…</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 xml:space="preserve">Ωραία, ο κ. Τσακαλώτος </w:t>
      </w:r>
      <w:r w:rsidRPr="00487E91">
        <w:rPr>
          <w:rFonts w:ascii="Arial" w:hAnsi="Arial" w:cs="Arial"/>
          <w:bCs/>
          <w:color w:val="212121"/>
          <w:sz w:val="24"/>
          <w:szCs w:val="20"/>
          <w:shd w:val="clear" w:color="auto" w:fill="FFFFFF"/>
          <w:lang w:eastAsia="el-GR"/>
        </w:rPr>
        <w:t xml:space="preserve">θέλει να διαγραφεί η έκφραση «…». Να τη διαγράψουμε.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 xml:space="preserve"> </w:t>
      </w: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 xml:space="preserve">Και έρχεται ο Υπουργός Οικονομικών και κάνει μία επίθεση και μας λέει ότι λέμε παραμύθια.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Δηλαδή, κύριε Σταϊκούρα, ό,τι δεν είναι στη δική σας οικονομική θεωρία, είναι παραμύθι; Δηλαδή, όταν λέμε…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Ωραία, εντάξει.</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 xml:space="preserve">Γιατί; Δεν μπορώ να μιλήσω ως Κοινοβουλευτικός Εκπρόσωπος; Δεν έχω το δικαίωμα;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ΣΠΥΡΙΔΩΝ – ΠΑΝΑΓΙΩΤΗΣ (ΣΠΗΛΙΟΣ) ΛΙΒΑΝΟΣ: </w:t>
      </w:r>
      <w:r w:rsidRPr="00487E91">
        <w:rPr>
          <w:rFonts w:ascii="Arial" w:hAnsi="Arial" w:cs="Arial"/>
          <w:color w:val="111111"/>
          <w:sz w:val="24"/>
          <w:szCs w:val="24"/>
          <w:lang w:eastAsia="el-GR"/>
        </w:rPr>
        <w:t xml:space="preserve">Κύριε Τσακαλώτο, </w:t>
      </w:r>
      <w:r w:rsidRPr="00487E91">
        <w:rPr>
          <w:rFonts w:ascii="Arial" w:hAnsi="Arial" w:cs="Arial"/>
          <w:bCs/>
          <w:color w:val="111111"/>
          <w:sz w:val="24"/>
          <w:szCs w:val="20"/>
          <w:shd w:val="clear" w:color="auto" w:fill="FFFFFF"/>
          <w:lang w:eastAsia="el-GR"/>
        </w:rPr>
        <w:t>δεν</w:t>
      </w:r>
      <w:r w:rsidRPr="00487E91">
        <w:rPr>
          <w:rFonts w:ascii="Arial" w:hAnsi="Arial" w:cs="Arial"/>
          <w:color w:val="111111"/>
          <w:sz w:val="24"/>
          <w:szCs w:val="24"/>
          <w:lang w:eastAsia="el-GR"/>
        </w:rPr>
        <w:t xml:space="preserve"> έχετε απεριόριστο χρόνο.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Γιατί με διακόπτετε συνέχεια;</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lastRenderedPageBreak/>
        <w:t>ΣΠΥΡΙΔΩΝ – ΠΑΝΑΓΙΩΤΗΣ (ΣΠΗΛΙΟΣ) ΛΙΒΑΝΟΣ:</w:t>
      </w:r>
      <w:r w:rsidRPr="00487E91" w:rsidDel="000B0C26">
        <w:rPr>
          <w:rFonts w:ascii="Arial" w:hAnsi="Arial" w:cs="Arial"/>
          <w:b/>
          <w:color w:val="111111"/>
          <w:sz w:val="24"/>
          <w:szCs w:val="24"/>
          <w:lang w:eastAsia="el-GR"/>
        </w:rPr>
        <w:t xml:space="preserve"> </w:t>
      </w:r>
      <w:r w:rsidRPr="00487E91">
        <w:rPr>
          <w:rFonts w:ascii="Arial" w:hAnsi="Arial" w:cs="Arial"/>
          <w:color w:val="111111"/>
          <w:sz w:val="24"/>
          <w:szCs w:val="24"/>
          <w:lang w:eastAsia="el-GR"/>
        </w:rPr>
        <w:t>Κύριε Πρόεδρε, θα ήθελα τον λόγο επί της διαδικασίας.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ΚΛΕΩΝ ΓΡΗΓΟΡΙΑΔΗΣ: </w:t>
      </w:r>
      <w:r w:rsidRPr="00487E91">
        <w:rPr>
          <w:rFonts w:ascii="Arial" w:hAnsi="Arial" w:cs="Arial"/>
          <w:color w:val="111111"/>
          <w:sz w:val="24"/>
          <w:szCs w:val="24"/>
          <w:lang w:eastAsia="el-GR"/>
        </w:rPr>
        <w:t>Θα ήθελα να δοθεί ο λόγος και σε μένα, κύριε Πρόεδρε για μισό λεπτό.</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Κύριε Λιβανέ, θα σας δώσουμε τον λόγο και εσάς. Να τελειώσει ο κ. Τσακαλώτος και θα έχετε τον λόγο.</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 xml:space="preserve">Γιατί με διακόπτετε συνέχεια; Δεν είναι σωστό αυτό. Ως Κοινοβουλευτικός Εκπρόσωπος, σας παρακαλώ από εδώ και πέρα, για την άλλη άποψη που την υιοθετούν πάρα πολλοί οικονομολόγοι, πάρα πολλοί Νομπελίστες, μη λέτε ότι είναι παραμύθια. Πείτε: «Εγώ θεωρώ ότι είναι λάθος αυτό που λέμε ότι τα μέτρα πρέπει να έρθουν μπροστά» ή «Είναι λάθος να χρεώσουμε τον κόσμο με χρέη γιατί τον Σεπτέμβρη, όταν θα πάνε όλα καλά, δεν θα μπορούν να δαπανήσουν οι επιχειρήσεις ή οι ιδιώτες, γιατί έχω άλλη οικονομική θεωρία» και να το συζητήσουμε. Πείτε το αυτό, για να κάνουμε έναν διάλογο. Μην πείτε ότι εμείς σας καταστρέψαμε γιατί δεν είχαμε </w:t>
      </w:r>
      <w:r w:rsidRPr="00487E91">
        <w:rPr>
          <w:rFonts w:ascii="Arial" w:hAnsi="Arial" w:cs="Arial"/>
          <w:color w:val="111111"/>
          <w:sz w:val="24"/>
          <w:szCs w:val="24"/>
          <w:lang w:val="en-US" w:eastAsia="el-GR"/>
        </w:rPr>
        <w:t>QE</w:t>
      </w:r>
      <w:r w:rsidRPr="00487E91">
        <w:rPr>
          <w:rFonts w:ascii="Arial" w:hAnsi="Arial" w:cs="Arial"/>
          <w:color w:val="111111"/>
          <w:sz w:val="24"/>
          <w:szCs w:val="24"/>
          <w:lang w:eastAsia="el-GR"/>
        </w:rPr>
        <w:t xml:space="preserve"> και ότι ο Κυριάκος Μητσοτάκης με θαύμα έπεισε όλη την Ευρώπη ότι πρέπει να μπει στο </w:t>
      </w:r>
      <w:r w:rsidRPr="00487E91">
        <w:rPr>
          <w:rFonts w:ascii="Arial" w:hAnsi="Arial" w:cs="Arial"/>
          <w:color w:val="111111"/>
          <w:sz w:val="24"/>
          <w:szCs w:val="24"/>
          <w:lang w:val="en-US" w:eastAsia="el-GR"/>
        </w:rPr>
        <w:t>QE</w:t>
      </w:r>
      <w:r w:rsidRPr="00487E91">
        <w:rPr>
          <w:rFonts w:ascii="Arial" w:hAnsi="Arial" w:cs="Arial"/>
          <w:color w:val="111111"/>
          <w:sz w:val="24"/>
          <w:szCs w:val="24"/>
          <w:lang w:eastAsia="el-GR"/>
        </w:rPr>
        <w:t xml:space="preserve"> και δεν είχε σχέση με την πανδημία και με την απόφαση της Κριστίν Λαγκάρντ! Να κάνουμε τέτοια συζήτηση.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lastRenderedPageBreak/>
        <w:t>Σας επιστρέφω τα «παραμύθια», σας επιστρέφω την «αναξιοπιστία» και σας παρακαλώ ως Υπουργός και ως πανεπιστημιακός να έχετε την εντιμότητα να κάνουμε συζήτηση σε αυτά που συμφωνούμε, σε αυτά που διαφωνούμε, πάνω σε διαφορετικές απόψεις, ώστε να μπορούμε να βρούμε και συνθέσεις, όχι όμως μ’ αυτόν τον τρόπο που κάνετε τη συζήτηση.</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 xml:space="preserve">Συγγνώμη, κύριε Υπουργέ, κ. Κικίλια, για την ισότητα των όπλων, πριν δώσω τον λόγο σε εσάς, </w:t>
      </w:r>
      <w:r w:rsidRPr="00487E91">
        <w:rPr>
          <w:rFonts w:ascii="Arial" w:hAnsi="Arial" w:cs="Arial"/>
          <w:color w:val="212121"/>
          <w:sz w:val="24"/>
          <w:szCs w:val="20"/>
          <w:shd w:val="clear" w:color="auto" w:fill="FFFFFF"/>
          <w:lang w:eastAsia="el-GR"/>
        </w:rPr>
        <w:t>πρέπει</w:t>
      </w:r>
      <w:r w:rsidRPr="00487E91">
        <w:rPr>
          <w:rFonts w:ascii="Arial" w:hAnsi="Arial" w:cs="Arial"/>
          <w:color w:val="212121"/>
          <w:sz w:val="24"/>
          <w:szCs w:val="24"/>
          <w:shd w:val="clear" w:color="auto" w:fill="FFFFFF"/>
          <w:lang w:eastAsia="el-GR"/>
        </w:rPr>
        <w:t xml:space="preserve"> να δώσω τον λόγο στο κ. Λιβανό.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Ορίστε, κύριε Λιβανέ, έχετε τον λόγο για ένα λεπτό.</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ΣΠΥΡΙΔΩΝ – ΠΑΝΑΓΙΩΤΗΣ (ΣΠΗΛΙΟΣ) ΛΙΒΑΝΟΣ: </w:t>
      </w:r>
      <w:r w:rsidRPr="00487E91">
        <w:rPr>
          <w:rFonts w:ascii="Arial" w:hAnsi="Arial" w:cs="Arial"/>
          <w:color w:val="111111"/>
          <w:sz w:val="24"/>
          <w:szCs w:val="24"/>
          <w:lang w:eastAsia="el-GR"/>
        </w:rPr>
        <w:t>Νομίζω, πρώτον, κύριε Πρόεδρε, ότι ο κ. Τσακαλώτος αδικεί τον εαυτό του. Είναι λίγο εκτός κλίματος στην τοποθέτησή του….</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Δεν είπα εγώ για «παραμύθια» και για «αναξιοπιστία», κύριε συνάδελφε.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ΣΠΥΡΙΔΩΝ – ΠΑΝΑΓΙΩΤΗΣ (ΣΠΗΛΙΟΣ) ΛΙΒΑΝΟΣ : </w:t>
      </w:r>
      <w:r w:rsidRPr="00487E91">
        <w:rPr>
          <w:rFonts w:ascii="Arial" w:hAnsi="Arial" w:cs="Arial"/>
          <w:color w:val="111111"/>
          <w:sz w:val="24"/>
          <w:szCs w:val="24"/>
          <w:lang w:eastAsia="el-GR"/>
        </w:rPr>
        <w:t>Αν μου επιτρέπετε, θέλω να πω το εξής: Έχει γίνει μία διαδικασία η οποία έχει συμφωνηθεί στη Διάσκεψη των Προέδρων. Συμφωνήσαμε και εδώ να μη δευτερολογήσουν οι Αρχηγοί. Δεν συμφωνώ με αυτά που είπε ο κ. Λοβέρδος ότι δεν έχουν ακουστεί τα άλλα κόμματα. Έχουν μιλήσει όλοι οι πολιτικοί Αρχηγοί, πλην ενός που επέλεξε να μην είναι στην Αίθουσα σήμερα…</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212121"/>
          <w:sz w:val="24"/>
          <w:szCs w:val="24"/>
          <w:shd w:val="clear" w:color="auto" w:fill="FFFFFF"/>
          <w:lang w:eastAsia="el-GR"/>
        </w:rPr>
        <w:lastRenderedPageBreak/>
        <w:t>ΑΝΔΡΕΑΣ ΛΟΒΕΡΔΟΣ:</w:t>
      </w:r>
      <w:r w:rsidRPr="00487E91">
        <w:rPr>
          <w:rFonts w:ascii="Arial" w:hAnsi="Arial" w:cs="Arial"/>
          <w:b/>
          <w:color w:val="111111"/>
          <w:sz w:val="24"/>
          <w:szCs w:val="24"/>
          <w:lang w:eastAsia="el-GR"/>
        </w:rPr>
        <w:t xml:space="preserve"> </w:t>
      </w:r>
      <w:r w:rsidRPr="00487E91">
        <w:rPr>
          <w:rFonts w:ascii="Arial" w:hAnsi="Arial" w:cs="Arial"/>
          <w:color w:val="111111"/>
          <w:sz w:val="24"/>
          <w:szCs w:val="24"/>
          <w:lang w:eastAsia="el-GR"/>
        </w:rPr>
        <w:t>Λέω για τα κόμματα που μιλούν επί των πράξεων νομοθετικού περιεχομένου.</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ΣΠΥΡΙΔΩΝ – ΠΑΝΑΓΙΩΤΗΣ (ΣΠΗΛΙΟΣ) ΛΙΒΑΝΟΣ: </w:t>
      </w:r>
      <w:r w:rsidRPr="00487E91">
        <w:rPr>
          <w:rFonts w:ascii="Arial" w:hAnsi="Arial" w:cs="Arial"/>
          <w:color w:val="111111"/>
          <w:sz w:val="24"/>
          <w:szCs w:val="24"/>
          <w:lang w:eastAsia="el-GR"/>
        </w:rPr>
        <w:t>Έχει ξεκινήσει ο εισηγητής μας…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ΒΑΣΙΛΕΙΟΣ ΚΙΚΙΛΙΑΣ (Υπουργός Υγείας): </w:t>
      </w:r>
      <w:r w:rsidRPr="00487E91">
        <w:rPr>
          <w:rFonts w:ascii="Arial" w:hAnsi="Arial" w:cs="Arial"/>
          <w:color w:val="111111"/>
          <w:sz w:val="24"/>
          <w:szCs w:val="24"/>
          <w:lang w:eastAsia="el-GR"/>
        </w:rPr>
        <w:t>Κύριε Πρόεδρε, ξέρετε ότι το Υπουργείο Υγείας είναι το πιο επιβαρυμένο τώρα.</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Το ξέρω, το ξέρω.</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Κύριε Λιβανέ, παρακαλώ, συντομεύστε, γιατί πράγματι ο Υπουργός Υγείας έχει ορισμένες ανειλημμένες υποχρεώσεις, τις οποίες δεν μπορεί να καθυστερήσει.</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212121"/>
          <w:sz w:val="24"/>
          <w:szCs w:val="24"/>
          <w:shd w:val="clear" w:color="auto" w:fill="FFFFFF"/>
          <w:lang w:eastAsia="el-GR"/>
        </w:rPr>
        <w:t>Μισό λεπτό, κύριε Υπουργέ.</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ΣΠΥΡΙΔΩΝ - ΠΑΝΑΓΙΩΤΗΣ (ΣΠΗΛΙΟΣ) ΛΙΒΑΝΟΣ: </w:t>
      </w:r>
      <w:r w:rsidRPr="00487E91">
        <w:rPr>
          <w:rFonts w:ascii="Arial" w:hAnsi="Arial" w:cs="Arial"/>
          <w:color w:val="111111"/>
          <w:sz w:val="24"/>
          <w:szCs w:val="24"/>
          <w:lang w:eastAsia="el-GR"/>
        </w:rPr>
        <w:t>Θα μιλήσει,   προφανώς, ο Υπουργός Υγείας και στη συνέχεια θα έχουν τα κόμματα τη δυνατότητα και με τους εισηγητές τους και με τους Κοινοβουλευτικούς Εκπροσώπους τους, να απαντήσουν.</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Ας δώσουμε τώρα τον λόγο στον κύριο Υπουργό γιατί πρέπει, πράγματι, να φύγει.</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ΒΑΣΙΛΕΙΟΣ ΚΙΚΙΛΙΑΣ (Υπουργός Υγείας): </w:t>
      </w:r>
      <w:r w:rsidRPr="00487E91">
        <w:rPr>
          <w:rFonts w:ascii="Arial" w:hAnsi="Arial" w:cs="Arial"/>
          <w:color w:val="111111"/>
          <w:sz w:val="24"/>
          <w:szCs w:val="24"/>
          <w:lang w:eastAsia="el-GR"/>
        </w:rPr>
        <w:t xml:space="preserve">Με όλον τον σεβασμό σε όλους τους συναδέλφους, στην κοινοβουλευτική διαδικασία, που κατά την άποψή μου είναι η ανώτερη όλων -δεν υπάρχει καμμία αμφιβολία- επιτρέψτε </w:t>
      </w:r>
      <w:r w:rsidRPr="00487E91">
        <w:rPr>
          <w:rFonts w:ascii="Arial" w:hAnsi="Arial" w:cs="Arial"/>
          <w:color w:val="111111"/>
          <w:sz w:val="24"/>
          <w:szCs w:val="24"/>
          <w:lang w:eastAsia="el-GR"/>
        </w:rPr>
        <w:lastRenderedPageBreak/>
        <w:t>μου, αν έχετε την καλοσύνη, για πέντε λεπτά να τοποθετηθούμε, έτσι ώστε να μπορέσουμε να καθορίσουμε και πέντε πράγματα τα οποία συζητήθηκαν, γιατί είναι πάρα πολύ δύσκολο να είναι και ο Υπουργός Υγείας και ο Υφυπουργός Υγείας εδώ, ενώ μαίνεται η πιο μεγάλη κρίση δημόσιας υγείας που έχει γνωρίσει ποτέ η χώρα. Σας παρακαλώ πάρα πολύ.</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Κατ’ αρχάς, θα ήθελα να πω εκ των προτέρων ότι καταθέτω δύο νομοτεχνικές βελτιώσεις και κάνω αποδεκτές και τις τέσσερις τροπολογίες τις οποίες κατέθεσε ο κύριος Υπουργός Οικονομικών και ο Υπουργός Ανάπτυξης πρόκειται να υπερασπιστεί, όπως και ο Υπουργός Αγροτικής Ανάπτυξης.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t>(Στο σημείο αυτό ο Υπουργός Υγείας κ. Βασίλειος Κικίλιας καταθέτει για τα Πρακτικά τις προαναφερθείσες νομοτεχνικές βελτιώσεις, οι οποίες έχουν ως εξής:</w:t>
      </w:r>
    </w:p>
    <w:p w:rsidR="00487E91" w:rsidRPr="00487E91" w:rsidRDefault="00487E91" w:rsidP="00487E91">
      <w:pPr>
        <w:spacing w:after="160" w:line="600" w:lineRule="auto"/>
        <w:ind w:firstLine="720"/>
        <w:jc w:val="center"/>
        <w:rPr>
          <w:rFonts w:ascii="Arial" w:hAnsi="Arial" w:cs="Arial"/>
          <w:color w:val="111111"/>
          <w:sz w:val="24"/>
          <w:szCs w:val="24"/>
          <w:lang w:eastAsia="el-GR"/>
        </w:rPr>
      </w:pPr>
      <w:r w:rsidRPr="00487E91">
        <w:rPr>
          <w:rFonts w:ascii="Arial" w:hAnsi="Arial" w:cs="Arial"/>
          <w:color w:val="FF0000"/>
          <w:sz w:val="24"/>
          <w:szCs w:val="24"/>
          <w:lang w:eastAsia="el-GR"/>
        </w:rPr>
        <w:t>ΑΛΛΑΓΗ ΣΕΛΙΔΑΣ</w:t>
      </w:r>
    </w:p>
    <w:p w:rsidR="00487E91" w:rsidRPr="00487E91" w:rsidRDefault="00487E91" w:rsidP="00487E91">
      <w:pPr>
        <w:spacing w:after="160" w:line="600" w:lineRule="auto"/>
        <w:ind w:firstLine="720"/>
        <w:jc w:val="center"/>
        <w:rPr>
          <w:rFonts w:ascii="Arial" w:hAnsi="Arial" w:cs="Arial"/>
          <w:color w:val="111111"/>
          <w:sz w:val="24"/>
          <w:szCs w:val="24"/>
          <w:lang w:eastAsia="el-GR"/>
        </w:rPr>
      </w:pPr>
      <w:r w:rsidRPr="00487E91">
        <w:rPr>
          <w:rFonts w:ascii="Arial" w:hAnsi="Arial" w:cs="Arial"/>
          <w:color w:val="111111"/>
          <w:sz w:val="24"/>
          <w:szCs w:val="24"/>
          <w:lang w:eastAsia="el-GR"/>
        </w:rPr>
        <w:t>(Να μπουν οι σελ. 261-262)</w:t>
      </w:r>
    </w:p>
    <w:p w:rsidR="00487E91" w:rsidRPr="00487E91" w:rsidRDefault="00487E91" w:rsidP="00487E91">
      <w:pPr>
        <w:spacing w:after="160" w:line="600" w:lineRule="auto"/>
        <w:ind w:firstLine="720"/>
        <w:jc w:val="center"/>
        <w:rPr>
          <w:rFonts w:ascii="Arial" w:hAnsi="Arial" w:cs="Arial"/>
          <w:color w:val="111111"/>
          <w:sz w:val="24"/>
          <w:szCs w:val="24"/>
          <w:lang w:eastAsia="el-GR"/>
        </w:rPr>
      </w:pPr>
      <w:r w:rsidRPr="00487E91">
        <w:rPr>
          <w:rFonts w:ascii="Arial" w:hAnsi="Arial" w:cs="Arial"/>
          <w:color w:val="FF0000"/>
          <w:sz w:val="24"/>
          <w:szCs w:val="24"/>
          <w:lang w:eastAsia="el-GR"/>
        </w:rPr>
        <w:t>ΑΛΛΑΓΗ ΣΕΛΙΔΑΣ</w:t>
      </w:r>
      <w:r w:rsidRPr="00487E91" w:rsidDel="00187FA8">
        <w:rPr>
          <w:rFonts w:ascii="Arial" w:hAnsi="Arial" w:cs="Arial"/>
          <w:color w:val="111111"/>
          <w:sz w:val="24"/>
          <w:szCs w:val="24"/>
          <w:lang w:eastAsia="el-GR"/>
        </w:rPr>
        <w:t xml:space="preserve">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b/>
          <w:color w:val="111111"/>
          <w:sz w:val="24"/>
          <w:szCs w:val="24"/>
          <w:lang w:eastAsia="el-GR"/>
        </w:rPr>
        <w:t xml:space="preserve">ΒΑΣΙΛΕΙΟΣ ΚΙΚΙΛΙΑΣ (Υπουργός Υγείας): </w:t>
      </w:r>
      <w:r w:rsidRPr="00487E91">
        <w:rPr>
          <w:rFonts w:ascii="Arial" w:hAnsi="Arial" w:cs="Arial"/>
          <w:color w:val="111111"/>
          <w:sz w:val="24"/>
          <w:szCs w:val="24"/>
          <w:lang w:eastAsia="el-GR"/>
        </w:rPr>
        <w:t>Ακούστε. Πρώτα απ’ όλα θα ξεκινήσω, λέγοντας ότι η προστασία της ζωής, κατά την άποψή μου, είναι η πιο θαρραλέα πράξη. Και αν μπορεί κανείς να σώσει μία ανθρώπινη ζωή, είναι κάτι πολύ γενναίο και πολύ ξεχωριστό, πόσω μάλλον πολλές ζωές.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111111"/>
          <w:sz w:val="24"/>
          <w:szCs w:val="24"/>
          <w:lang w:eastAsia="el-GR"/>
        </w:rPr>
      </w:pPr>
      <w:r w:rsidRPr="00487E91">
        <w:rPr>
          <w:rFonts w:ascii="Arial" w:hAnsi="Arial" w:cs="Arial"/>
          <w:color w:val="111111"/>
          <w:sz w:val="24"/>
          <w:szCs w:val="24"/>
          <w:lang w:eastAsia="el-GR"/>
        </w:rPr>
        <w:lastRenderedPageBreak/>
        <w:t>Θέλω να διαβεβαιώσω τους συναδέλφους ότι ως Υπουργείο Υγείας πολύ νωρίς, πολύ πριν από πολλές χώρες, κάναμε τα δέοντα, έτσι ώστε η χώρα να μπορέσει να είναι οργανωμένη και δομημένη σε κάτι το οποίο δεν θα μπορούσε να προβλεφθεί ποτέ και από κανέναν, μία πανδημία. Έτυχε στη γενιά μας να αντιμετωπίσουμε πανδημία -κάθε εκατό χρόνια εμφανίζεται, ενδεχομένως και παραπάνω- με τον καλύτερο τρόπο, ενώ άλλες χώρες τεράστιες, με πολύ μεγάλα μεγέθη και κραταιά εθνικά συστήματα υγείας, φαίνεται ότι αυτό μέχρι σήμερα δεν το έχουν καταφέρει. Να προβλέψεις, προφανώς δεν υπήρχε δυνατότητα. Να προσαρμοστείς στα δεδομένα και νωρίς να βάλεις τα πράγματα σε μία σειρά τέτοια, έτσι ώστε να προστατέψεις τους συμπολίτες σου, βεβαίως.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Άρα ο Εθνικός Οργανισμός Δημόσιας Υγείας, για τον οποίο έχω μιλήσει πολλές φορές εδώ, με νέους ανθρώπους και επιστήμονες στους οποίους εμείς δείξαμε εμπιστοσύνη, κατάφερε να κουβαλήσει έναν τεράστιο όγκο ενημέρωσης προς τον δημόσιο και ιδιωτικό τομέα, όλων των φορέων </w:t>
      </w:r>
      <w:r w:rsidRPr="00487E91">
        <w:rPr>
          <w:rFonts w:ascii="Arial" w:hAnsi="Arial" w:cs="Arial"/>
          <w:bCs/>
          <w:color w:val="222222"/>
          <w:sz w:val="24"/>
          <w:szCs w:val="20"/>
          <w:shd w:val="clear" w:color="auto" w:fill="FFFFFF"/>
          <w:lang w:eastAsia="el-GR"/>
        </w:rPr>
        <w:t>και</w:t>
      </w:r>
      <w:r w:rsidRPr="00487E91">
        <w:rPr>
          <w:rFonts w:ascii="Arial" w:hAnsi="Arial" w:cs="Arial"/>
          <w:color w:val="222222"/>
          <w:sz w:val="24"/>
          <w:szCs w:val="24"/>
          <w:shd w:val="clear" w:color="auto" w:fill="FFFFFF"/>
          <w:lang w:eastAsia="el-GR"/>
        </w:rPr>
        <w:t xml:space="preserve"> όλων των Υπουργείων, με ένα τεράστιο τηλεφωνικό κέντρο στο οποίο απαντούν επιστήμονες επί παντός επιστητού για όλους αυτούς τους δυόμισι μήνες, με ανθρώπους που έχουν προσληφθεί διαδοχικά από διάφορες κυβερνήσεις, στους οποίους εμείς δείξαμε εμπιστοσύνη.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Ο Εθνικός Οργανισμός Φαρμάκου συνέβαλε με τις κινήσεις οι οποίες έγιναν νωρίς στο να μπορέσουμε να προμηθευτούμε τα φάρμακα τα οποία μπορούν, όπως μας λένε με εισηγήσεις τους ειδικοί επιστήμονες, λοιμωξιολόγοι και επιδημιολόγοι, να αντιμετωπίσουν τα συμπτώματα.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Σε όλο αυτό συνέβαλε και το ΙΦΕΤ, που μέσα από την ΠΝΠ τρέχει όλη τη διαδικασία σε αυτές τις έκτακτες συνθήκες για τις προμήθειες υλικών, που είναι τόσο δυσεύρετα, δεδομένου ότι μαίνεται ένας παγκόσμιος «πόλεμος», στο οποίο έχω κρατήσει τον πρόεδρο τον οποίο διόρισε η προηγούμενη κυβέρνηση. Εκεί φαίνεται και η διαφάνεια και ο τρόπος με τον οποίο χειριζόμαστε τα πράγματα στο Υπουργείο Υγείας και με την τριμελή επιτροπή ελέγχου και λογοδοσίας -πέρασε και αυτό στην ΠΝΠ- για το πού πάνε όλες αυτές οι δωρεές από τον ιδιωτικό τομέα. Και ευχαριστώ πάρα πολύ όλους τους δωρητές για όλη την ευγενή καλοσύνη που είχαν να στηρίξουν τους ανθρώπους μας που βρίσκονται σε ανάγκη.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Τα δεκατρία νοσοκομεία αναφοράς -δώδεκα, δύο σε κάθε περιφέρεια στην αρχή και ένα παιδιατρικό- και τώρα όλα τα νοσοκομεία του Εθνικού Συστήματος Υγείας είναι στην πρώτη γραμμή, όπως επίσης και τα κέντρα υγείας και η πρωτοβάθμια φροντίδα υγείας, με τη συνεργασία του ιδιωτικού τομέα.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Στο σημείο αυτό, θέλω να καταθέσω το άρθρο 6 -το οποίο έχει δημοσιευθεί στην Εφημερίδα της Κυβέρνησης- περί επίταξης κινητών πραγμάτων και αναλωσίμων από τα ιδιωτικά θεραπευτήρια και το άρθρο 4 για τα ζητήματα αναγκαστικής διάθεσης χώρων. Όλα τα έχουμε βάλει μέσα στην ΠΝΠ περί επίταξης όλων των χώρων και όλων των νοσοκομείων και όλων των θεραπευτηρίων του ιδιωτικού τομέα. Και βήμα-βήμα όπου χρειαστεί και ό,τι χρειαστεί στην εξέλιξη αυτής της νόσου και του ιού θα το πάρουμε. Ελπίζω πραγματικά αυτή η καμπύλη να συνεχίσει να είναι σε τέτοιο βαθμό που να είναι εντός του ελέγχου της χώρας και εντός των δυνατοτήτων του Εθνικού Συστήματος Υγείας. Και ΜΕΘ έχουν δώσει και υπουργική απόφαση έχω βγάλει με την οποία θα απαγορεύω τα τακτικά χειρουργεία. Έχουν συνεργαστεί πλήρως.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(Στο σημείο αυτό ο Υπουργός Υγείας κ. Βασίλειος Κικίλιας </w:t>
      </w:r>
      <w:r w:rsidRPr="00487E91">
        <w:rPr>
          <w:rFonts w:ascii="Arial" w:hAnsi="Arial"/>
          <w:sz w:val="24"/>
          <w:szCs w:val="20"/>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θέλω να τονίσω τον τρόπο με τον οποίο πράξαμε εμείς, τα κόμματα. Και θέλω να πω ειλικρινώς ότι αν εξαιρέσει κανείς κάποιες μικρές παραφωνίες, τις οποίες δεν δύναμαι και δεν θέλω να μπω στη διαδικασία να σχολιάσω εν μέσω κρίσης, στη συντριπτική πλειοψηφία όλοι οι συνάδελφοι, με πρώτους </w:t>
      </w:r>
      <w:r w:rsidRPr="00487E91">
        <w:rPr>
          <w:rFonts w:ascii="Arial" w:hAnsi="Arial" w:cs="Arial"/>
          <w:color w:val="222222"/>
          <w:sz w:val="24"/>
          <w:szCs w:val="24"/>
          <w:shd w:val="clear" w:color="auto" w:fill="FFFFFF"/>
          <w:lang w:eastAsia="el-GR"/>
        </w:rPr>
        <w:lastRenderedPageBreak/>
        <w:t xml:space="preserve">τους πολιτικούς Αρχηγούς έδωσαν το καλό παράδειγμα στους πολίτες. Μάλιστα, μέσα στην κρίση είχα την τύχη και την τιμή να συνομιλώ με τους πολιτικούς Αρχηγούς, αλλά και με τους προκατόχους Υπουργούς, όπως για παράδειγμα με τον Υπουργό Υγείας κ. Ξανθό, με τον οποίο συνομιλώ και τον οποίο ενημερώνω. Και όποιος μου ζητά, τον ενημερώνω. Είναι, λοιπόν, υποδειγματικός ο τρόπος με τον οποίο αντιμετωπίζουμε όλη αυτή την παγκόσμια κρίση δημόσιας υγείας και σε σχέση με το πώς επικοινωνούμε με τους πολίτες και τους δίνουμε και το παράδειγμα, το οποίο πρέπει να τους δώσουμε αυτές τις εποχές και αυτούς τους καιρούς.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Με συγχωρείτε, αλλά σε αυτές τις δύσκολες στιγμές σε καμμία των περιπτώσεων δεν μπορώ και δεν θέλω και δεν πρόκειται να μπω στη διαδικασία της μικροπολιτικής. Διότι βλέπω πάρα πολύ καλά πρώτον, ότι δεν έχουμε ξεφύγει από τον κίνδυνο και, δεύτερον, ότι στις γύρω χώρες μας μαίνεται στην πραγματικότητα ένας πόλεμος και χάνονται εκατοντάδες και χιλιάδες ανθρώπινες ζωές, κάτι που με πονάει, όπως και για τους ανθρώπους που έχουν χαθεί στη χώρα μας, αλλά και γι’ αυτούς που πρόκειται να χαθούν.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Όμως, πρέπει να μιλήσουμε και για τη μάχη που δίνουν οι πραγματικοί ήρωες, οι γιατροί, οι νοσηλευτές, το παραϊατρικό και διοικητικό προσωπικό, ο ΕΟΔΥ, η κεντρική υπηρεσία του Υπουργείου Υγείας, ο ΕΟΠΥΥ, το ΙΦΕΤ, ο ΕΟΦ, η Πολιτική Προστασία, οι διασώστες του ΕΚΑΒ, οι αστυνομικοί μας, αλλά </w:t>
      </w:r>
      <w:r w:rsidRPr="00487E91">
        <w:rPr>
          <w:rFonts w:ascii="Arial" w:hAnsi="Arial" w:cs="Arial"/>
          <w:color w:val="222222"/>
          <w:sz w:val="24"/>
          <w:szCs w:val="24"/>
          <w:shd w:val="clear" w:color="auto" w:fill="FFFFFF"/>
          <w:lang w:eastAsia="el-GR"/>
        </w:rPr>
        <w:lastRenderedPageBreak/>
        <w:t xml:space="preserve">και όλοι όσοι έχουν συμβάλει σ’ αυτόν τον αγώνα. Τους ευχαριστώ όλους από τα βάθη της καρδιά μου.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Όμως, σας παρακαλώ πάρα πολύ, θεωρώ ότι πάμε πολύ μπροστά, συζητώντας αυτή τη στιγμή για τα οικονομικά. Ωστόσο καταλαβαίνω ότι η οικονομία είναι ένα πολύ σημαντικό θέμα και κινητήριος δύναμη για τη χώρα. Και αυτήν τη στιγμή μού δίνεται η ευκαιρία να ευχαριστήσω δημοσίως τον Χρήστο Σταϊκούρα για ό,τι βοήθεια έχει δώσει στο Υπουργείο Υγείας -και έχει δώσει τεράστια βοήθεια με βάση τα δεδομένα της χώρας- αλλά και σε όλους τους μηχανισμούς που αντιμετωπίζουν την κρίση. Θα ήθελα να σας παρακαλέσω θερμά να συνεχίσουμε έτσι μέχρι τέλους, γιατί θα είναι πολύ μεγάλο πράγμα να καταφέρουμε να σώσουμε έστω και μία ανθρώπινη ζωή.</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Άκουσα κάτι για προμήθειες, για πράγματα, για ιστορίες. Οι </w:t>
      </w:r>
      <w:r w:rsidRPr="00487E91">
        <w:rPr>
          <w:rFonts w:ascii="Arial" w:hAnsi="Arial" w:cs="Arial"/>
          <w:bCs/>
          <w:color w:val="222222"/>
          <w:sz w:val="24"/>
          <w:szCs w:val="24"/>
          <w:shd w:val="clear" w:color="auto" w:fill="FFFFFF"/>
          <w:lang w:eastAsia="zh-CN"/>
        </w:rPr>
        <w:t>επτά</w:t>
      </w:r>
      <w:r w:rsidRPr="00487E91">
        <w:rPr>
          <w:rFonts w:ascii="Arial" w:hAnsi="Arial" w:cs="Arial"/>
          <w:color w:val="222222"/>
          <w:sz w:val="24"/>
          <w:szCs w:val="24"/>
          <w:shd w:val="clear" w:color="auto" w:fill="FFFFFF"/>
          <w:lang w:eastAsia="el-GR"/>
        </w:rPr>
        <w:t xml:space="preserve"> υγειονομικές περιφέρειες, </w:t>
      </w:r>
      <w:r w:rsidRPr="00487E91">
        <w:rPr>
          <w:rFonts w:ascii="Arial" w:hAnsi="Arial" w:cs="Arial"/>
          <w:bCs/>
          <w:color w:val="222222"/>
          <w:sz w:val="24"/>
          <w:szCs w:val="24"/>
          <w:shd w:val="clear" w:color="auto" w:fill="FFFFFF"/>
          <w:lang w:eastAsia="zh-CN"/>
        </w:rPr>
        <w:t xml:space="preserve">κυρίες και κύριοι, ζήτησαν να κάνουν προμήθειες με βάση την κρίση πριν από έναν μήνα αξίας 25 εκατομμυρίων ευρώ. Κατάφεραν να κάνουν τελικά προμήθειες 800.000 ευρώ. Κανένας προμηθευτής </w:t>
      </w:r>
      <w:r w:rsidRPr="00487E91">
        <w:rPr>
          <w:rFonts w:ascii="Arial" w:hAnsi="Arial" w:cs="Arial"/>
          <w:color w:val="222222"/>
          <w:sz w:val="24"/>
          <w:szCs w:val="24"/>
          <w:shd w:val="clear" w:color="auto" w:fill="FFFFFF"/>
          <w:lang w:eastAsia="el-GR"/>
        </w:rPr>
        <w:t xml:space="preserve">δεν ήθελε να φέρει τίποτα. Η πρώτη ΥΠΕ με προμήθειες 11 εκατομμυρίων συμβασιοποίησε 3.500 ευρώ. Εδώ γίνεται ένας πόλεμος για τα μέσα ατομικής προστασίας.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ελληνικό δημόσιο προσπαθεί με κανόνες διαφάνειας να καταφέρει να φέρει προμήθειες από μια αγορά που είναι κλειστή. Τι γίνεται; Η μία χώρα </w:t>
      </w:r>
      <w:r w:rsidRPr="00487E91">
        <w:rPr>
          <w:rFonts w:ascii="Arial" w:hAnsi="Arial" w:cs="Arial"/>
          <w:color w:val="222222"/>
          <w:sz w:val="24"/>
          <w:szCs w:val="24"/>
          <w:shd w:val="clear" w:color="auto" w:fill="FFFFFF"/>
          <w:lang w:eastAsia="el-GR"/>
        </w:rPr>
        <w:lastRenderedPageBreak/>
        <w:t xml:space="preserve">μπλοκάρει τις προμήθειες της άλλης. Έχουν μπλοκάρει και δικά μας μέσα ατομικής προστασίας, τα οποία έχουμε παραγγείλει και πληρώσει ή έχουμε προκαταβάλει ένα ποσό σε διάφορες χώρες του κόσμου.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ελληνικό δημόσιο κάνει μια τεράστια προσπάθεια να φέρει ό,τι υλικό μπορεί μέσω της Κίνας και της ευγενούς καλοσύνης της πρέσβειρας της Κίνας στην Ελλάδα, η οποία θέλει να βοηθήσει, αλλά και των αξιωματούχων εκεί. Και οι ιδιώτες έχουν συμβάλει τα μέγιστα σ’ αυτό.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Πρόκειται για μια πάρα πολύ δύσκολη κατάσταση. Εδώ βλέπετε κραταιές, τεράστιες χώρες να μιλάνε για μπαντάνες, για κασκόλ και μάσκες που ράβουν από τα τζιν και τα κοτλέ.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Σας παρακαλώ πάρα πολύ, ας μη μιλάμε σαν να είναι όλα λυμένα. Εγώ πρώτος αναγνωρίζω ότι το Εθνικό Σύστημα Υγείας είχε διαχρονικές αδυναμίες. Με ακούσατε πουθενά να βγω μέσα σε όλη αυτήν την κρίση -και με τα αποτελέσματα τα οποία έχουμε, που δεν το λέμε εμείς, αλλά το λένε οι ξένες χώρες για εμάς- και να μιλήσω για ευθύνη της προηγούμενης διακυβέρνησης για το Εθνικό Σύστημα Υγείας; Είπα ότι είχε διαχρονικά προβλήματα. Πράγματι, προσυπογράφω αυτό που λέτε, ότι είναι μια πολύ μεγάλη ευκαιρία με όλες αυτές τις δωρεές αναπνευστήρων, μόνιτορ, κρεβατιών και δωρεών ολόκληρων πτερύγων στις ΜΕΘ, να φτιάξουμε ένα άλλο Εθνικό Σύστημα Υγείας σε ό,τι έχει </w:t>
      </w:r>
      <w:r w:rsidRPr="00487E91">
        <w:rPr>
          <w:rFonts w:ascii="Arial" w:hAnsi="Arial" w:cs="Arial"/>
          <w:color w:val="222222"/>
          <w:sz w:val="24"/>
          <w:szCs w:val="24"/>
          <w:shd w:val="clear" w:color="auto" w:fill="FFFFFF"/>
          <w:lang w:eastAsia="el-GR"/>
        </w:rPr>
        <w:lastRenderedPageBreak/>
        <w:t xml:space="preserve">να κάνει με τις μονάδες εντατικής θεραπείας και κάποια άλλα πράγματα, επίσης.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Ωστόσο, η προσπάθεια που γίνεται είναι τεράστια. Μέσα σε ένα διάστημα ενάμιση, δύο μηνών από πεντακόσιες εξήντα πέντε κλίνες ΜΕΘ φτάσαμε να έχουμε οκτακόσιες </w:t>
      </w:r>
      <w:r w:rsidRPr="00487E91">
        <w:rPr>
          <w:rFonts w:ascii="Arial" w:hAnsi="Arial" w:cs="Arial"/>
          <w:color w:val="222222"/>
          <w:sz w:val="24"/>
          <w:szCs w:val="24"/>
          <w:shd w:val="clear" w:color="auto" w:fill="FFFFFF"/>
          <w:lang w:val="en-US" w:eastAsia="el-GR"/>
        </w:rPr>
        <w:t>plus</w:t>
      </w:r>
      <w:r w:rsidRPr="00487E91">
        <w:rPr>
          <w:rFonts w:ascii="Arial" w:hAnsi="Arial" w:cs="Arial"/>
          <w:color w:val="222222"/>
          <w:sz w:val="24"/>
          <w:szCs w:val="24"/>
          <w:shd w:val="clear" w:color="auto" w:fill="FFFFFF"/>
          <w:lang w:eastAsia="el-GR"/>
        </w:rPr>
        <w:t xml:space="preserve">, και καταφέραμε να διερευνήσουμε και να βρούμε και ΜΕΘ από τον ιδιωτικό τομέα και από τα στρατιωτικά και τα πανεπιστημιακά νοσοκομεία και να κάνουμε προσλήψεις με όλες τις δυνατότητες που μας δίνουν οι ΠΝΠ και οι νόμοι.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Σας παρακαλώ πάρα πολύ, επειδή όλοι δηλώσατε σήμερα, και ειδικά οι πολιτικοί Αρχηγοί και πρώτος απ’ όλους ο Πρωθυπουργός, ότι ο Απρίλιος είναι  ένας πολύ κρίσιμος μήνας, ας μην δαπανούμε τον χρόνο μας σε μια τόσο κρίσιμη στιγμή, ανταλλάσσοντας, αν θέλετε, μικροπολιτικές και επικοινωνιακές πομφόλυγες μεταξύ μας. Και όπως το έχουμε κάνει μέχρι τώρα στη συντριπτική μας πλειοψηφία -επαναλαμβάνω όλα τα κόμματα της Αντιπολίτευσης και σας ευχαριστώ γι’ αυτό- ας συνεχίσουμε έτσι μέχρι τέλους. Τι αξίζει μια κομματική θέση ή στάση απέναντι σε μια ανθρώπινη ζωή, πόσω μάλλον απέναντι στις ανθρώπινες ζωές όλων των Ελλήνων, όλου του κόσμου; Προφανώς η μέρα που θα ξημερώσει μετά από αυτήν την κρίση θα είναι  μια άλλη μέρα. Όμως η κρίση είναι ακόμα εδώ. Και οι προσπάθειες που γίνονται σε όλα τα επίπεδα είναι τεράστιες.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Θα κλείσω, όπως ξεκίνησα. Ευχαριστώντας όλους αυτούς, οι οποίοι με πνεύμα συναίνεσης και αλληλεγγύης -που αυτό χρειάζεται να δει ο ελληνικός λαός- στηρίζουν αυτή την προσπάθεια. Θέλω να πω ένα πάρα πολύ μεγάλο ευχαριστώ σε γιατρούς, νοσηλευτές, παραϊατρικό προσωπικό, πληρώματα του ΕΚΑΒ, διασώστες, διοικητικό προσωπικό και όποιον έχει συμβάλει στην αντιμετώπιση αυτής της κρίσης.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sz w:val="24"/>
          <w:szCs w:val="24"/>
          <w:lang w:eastAsia="zh-CN"/>
        </w:rPr>
        <w:t xml:space="preserve">Θέλω να υποσχεθώ το μόνο πράγμα το οποίο μπορώ, ότι θα συνεχίσω και θα συνεχίσουμε να παλεύουμε μέρα-μέρα σε έναν αγώνα που κάθε μέρα ξημερώνει με άλλα προβλήματα, τεράστια προβλήματα, για να κρατήσουμε το Εθνικό Σύστημα Υγείας όρθιο, λέγοντας πάντα την αλήθεια, μιλώντας πάντα με διαφάνεια και με σεβασμό στον άνθρωπο αυτόν, </w:t>
      </w:r>
      <w:r w:rsidRPr="00487E91">
        <w:rPr>
          <w:rFonts w:ascii="Arial" w:eastAsia="SimSun" w:hAnsi="Arial" w:cs="Arial"/>
          <w:color w:val="222222"/>
          <w:sz w:val="24"/>
          <w:szCs w:val="24"/>
          <w:shd w:val="clear" w:color="auto" w:fill="FFFFFF"/>
          <w:lang w:eastAsia="zh-CN"/>
        </w:rPr>
        <w:t xml:space="preserve">ο οποίος με αγωνία προσέρχεται στο νοσοκομείο και ζητάει φροντίδα, ζητάει να μεριμνήσουμε εμείς για την υγεία του.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Σας ευχαριστώ πάρα πολύ.</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bCs/>
          <w:color w:val="222222"/>
          <w:sz w:val="24"/>
          <w:szCs w:val="24"/>
          <w:shd w:val="clear" w:color="auto" w:fill="FFFFFF"/>
          <w:lang w:eastAsia="zh-CN"/>
        </w:rPr>
        <w:t xml:space="preserve">ΠΡΟΕΔΡΕΥΩΝ (Χαράλαμπος Αθανασίου): </w:t>
      </w:r>
      <w:r w:rsidRPr="00487E91">
        <w:rPr>
          <w:rFonts w:ascii="Arial" w:eastAsia="SimSun" w:hAnsi="Arial" w:cs="Arial"/>
          <w:color w:val="222222"/>
          <w:sz w:val="24"/>
          <w:szCs w:val="24"/>
          <w:shd w:val="clear" w:color="auto" w:fill="FFFFFF"/>
          <w:lang w:eastAsia="zh-CN"/>
        </w:rPr>
        <w:t xml:space="preserve"> Κύριε Υπουργέ, θα ήθελα να πείτε στο Σώμα αν θα κάνετε δεκτές τις τέσσερις υπουργικές τροπολογίες.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ΒΑΣΙΛΕΙΟΣ ΚΙΚΙΛΙΑΣ (Υπουργός Υγείας): </w:t>
      </w:r>
      <w:r w:rsidRPr="00487E91">
        <w:rPr>
          <w:rFonts w:ascii="Arial" w:eastAsia="SimSun" w:hAnsi="Arial" w:cs="Arial"/>
          <w:bCs/>
          <w:sz w:val="24"/>
          <w:szCs w:val="24"/>
          <w:lang w:eastAsia="zh-CN"/>
        </w:rPr>
        <w:t>Το είπα, κύριε Πρόεδρε και τις τέσσερις υπουργικές τις έκανα δεκτές και έδωσα και νομοτεχνικές βελτιώσεις.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lastRenderedPageBreak/>
        <w:t xml:space="preserve">ΠΡΟΕΔΡΕΥΩΝ (Χαράλαμπος Αθανασίου): </w:t>
      </w:r>
      <w:r w:rsidRPr="00487E91">
        <w:rPr>
          <w:rFonts w:ascii="Arial" w:eastAsia="SimSun" w:hAnsi="Arial" w:cs="Arial"/>
          <w:bCs/>
          <w:sz w:val="24"/>
          <w:szCs w:val="24"/>
          <w:lang w:eastAsia="zh-CN"/>
        </w:rPr>
        <w:t xml:space="preserve"> Από τις βουλευτικές;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ΒΑΣΙΛΕΙΟΣ ΚΙΚΙΛΙΑΣ (Υπουργός Υγείας): </w:t>
      </w:r>
      <w:r w:rsidRPr="00487E91">
        <w:rPr>
          <w:rFonts w:ascii="Arial" w:eastAsia="SimSun" w:hAnsi="Arial" w:cs="Arial"/>
          <w:bCs/>
          <w:sz w:val="24"/>
          <w:szCs w:val="24"/>
          <w:lang w:eastAsia="zh-CN"/>
        </w:rPr>
        <w:t>Καμμία βουλευτική.</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ΠΡΟΕΔΡΕΥΩΝ (Χαράλαμπος Αθανασίου): </w:t>
      </w:r>
      <w:r w:rsidRPr="00487E91">
        <w:rPr>
          <w:rFonts w:ascii="Arial" w:eastAsia="SimSun" w:hAnsi="Arial" w:cs="Arial"/>
          <w:bCs/>
          <w:sz w:val="24"/>
          <w:szCs w:val="24"/>
          <w:lang w:eastAsia="zh-CN"/>
        </w:rPr>
        <w:t xml:space="preserve"> Ωραία.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Cs/>
          <w:sz w:val="24"/>
          <w:szCs w:val="24"/>
          <w:lang w:eastAsia="zh-CN"/>
        </w:rPr>
        <w:t xml:space="preserve">Πριν προχωρήσουμε, θα δώσω τον λόγο στον Υπουργό Ανάπτυξης και Επενδύσεων, για να υποστηρίξει για δύο λεπτά τις τροπολογίες και στη συνέχεια θα δώσω τον λόγο στην Υφυπουργό Αγροτικής Ανάπτυξης κ. Αραμπατζή για δύο λεπτά, για να μπορέσουν να αποχωρήσουν και ενδεχομένως, κύριοι συνάδελφοι, αν έχετε ερωτήσεις διευκρινιστικές, να τις κάνετε πριν φύγουν.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Cs/>
          <w:sz w:val="24"/>
          <w:szCs w:val="24"/>
          <w:lang w:eastAsia="zh-CN"/>
        </w:rPr>
        <w:t>Ορίστε, κύριε Υπουργέ, έχετε τον λόγο.</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ΝΙΚΟΛΑΟΣ ΠΑΠΠΑΣ: </w:t>
      </w:r>
      <w:r w:rsidRPr="00487E91">
        <w:rPr>
          <w:rFonts w:ascii="Arial" w:eastAsia="SimSun" w:hAnsi="Arial" w:cs="Arial"/>
          <w:bCs/>
          <w:sz w:val="24"/>
          <w:szCs w:val="24"/>
          <w:lang w:eastAsia="zh-CN"/>
        </w:rPr>
        <w:t xml:space="preserve">Κύριε Πρόεδρε, …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ΣΠΥΡΙΔΩΝ - ΑΔΩΝΙΣ ΓΕΩΡΓΙΑΔΗΣ (Υπουργός Ανάπτυξης και Επενδύσεων): </w:t>
      </w:r>
      <w:r w:rsidRPr="00487E91">
        <w:rPr>
          <w:rFonts w:ascii="Arial" w:eastAsia="SimSun" w:hAnsi="Arial" w:cs="Arial"/>
          <w:bCs/>
          <w:sz w:val="24"/>
          <w:szCs w:val="24"/>
          <w:lang w:eastAsia="zh-CN"/>
        </w:rPr>
        <w:t xml:space="preserve">Έχει διαφωνία μάλλον ο συνάδελφος κ. Παππάς για το αν πρέπει να υποστηρίξω τις τροπολογίες.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ΝΙΚΟΛΑΟΣ ΠΑΠΠΑΣ: </w:t>
      </w:r>
      <w:r w:rsidRPr="00487E91">
        <w:rPr>
          <w:rFonts w:ascii="Arial" w:eastAsia="SimSun" w:hAnsi="Arial" w:cs="Arial"/>
          <w:bCs/>
          <w:sz w:val="24"/>
          <w:szCs w:val="24"/>
          <w:lang w:eastAsia="zh-CN"/>
        </w:rPr>
        <w:t>Όχι, όχι, να τις υποστηρίξετε, αλλά να μη μιλήσετε μισή ώρα.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bCs/>
          <w:color w:val="222222"/>
          <w:sz w:val="24"/>
          <w:szCs w:val="24"/>
          <w:shd w:val="clear" w:color="auto" w:fill="FFFFFF"/>
          <w:lang w:eastAsia="zh-CN"/>
        </w:rPr>
        <w:t xml:space="preserve">ΣΠΥΡΙΔΩΝ - ΑΔΩΝΙΣ ΓΕΩΡΓΙΑΔΗΣ (Υπουργός Ανάπτυξης και Επενδύσεων): </w:t>
      </w:r>
      <w:r w:rsidRPr="00487E91">
        <w:rPr>
          <w:rFonts w:ascii="Arial" w:eastAsia="SimSun" w:hAnsi="Arial" w:cs="Arial"/>
          <w:bCs/>
          <w:sz w:val="24"/>
          <w:szCs w:val="24"/>
          <w:lang w:eastAsia="zh-CN"/>
        </w:rPr>
        <w:t xml:space="preserve"> Όχι, όχι. Όμως μια και ακούστηκε, πρέπει να το πω, γιατί </w:t>
      </w:r>
      <w:r w:rsidRPr="00487E91">
        <w:rPr>
          <w:rFonts w:ascii="Arial" w:eastAsia="SimSun" w:hAnsi="Arial" w:cs="Arial"/>
          <w:bCs/>
          <w:sz w:val="24"/>
          <w:szCs w:val="24"/>
          <w:lang w:eastAsia="zh-CN"/>
        </w:rPr>
        <w:lastRenderedPageBreak/>
        <w:t xml:space="preserve">ήμουν τότε και αρμόδιος Υπουργός, όταν κάναμε τα τελικά ΚΕΝ, τα είχαμε πρωτοπαραλάβει από τον Ανδρέα Λοβέρδο –απλώς για την ιστορία το λέω, καλόπιστα, για όποιο θέλει να ακούσει - τα </w:t>
      </w:r>
      <w:r w:rsidRPr="00487E91">
        <w:rPr>
          <w:rFonts w:ascii="Arial" w:eastAsia="SimSun" w:hAnsi="Arial" w:cs="Arial"/>
          <w:color w:val="222222"/>
          <w:sz w:val="24"/>
          <w:szCs w:val="24"/>
          <w:shd w:val="clear" w:color="auto" w:fill="FFFFFF"/>
          <w:lang w:eastAsia="zh-CN"/>
        </w:rPr>
        <w:t xml:space="preserve">800 ευρώ στις ΜΕΘ, στις ιδιωτικές κλινικές, πρώτον, δεν περιελάμβαναν την αμοιβή του ιατρικού προσωπικού και, δεύτερον, είχαν και συμμετοχή ασθενούς 30% από επάνω.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Άρα τη σύγκριση ότι πήραμε τα 800 και τα 1800, τη λέει μόνο κάποιος που δεν ξέρει τι είναι τα ΚΕΝ και πώς τα φτιάξαμε. Το λέω έτσι γιατί καλά είναι να μιλάμε γενικώς και να υβρίζουμε, αν δεν μπορούμε αλλιώς την Κυβέρνηση, απλά θα λέμε πράγματα που να στέκουν. Δεν υπάρχει, λοιπόν, κανένα δώρο σε κανέναν απολύτως.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Πάμε, κύριε Πρόεδρε, στις δύο τροπολογίες που θέλω να καταθέσω και θα ήθελα τη σύμφωνη γνώμη των συναδέλφων, αν το επιθυμούν ή αν έχουν να μου κάνουν κάποια ερώτηση, πολύ ευχαρίστως.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Η πρώτη τροπολογία είναι για κάτι –έχετε δίκιο- που απασχολεί την κοινή γνώμη, δηλαδή για πώς θα χειριστούμε το ζήτημα των λαϊκών αγορών. Θέλω εδώ να ξεκαθαρίσω κάτι. Μας απασχολεί, όπως καταλαβαίνετε, πάρα πολύ αυτό ζήτημα. Υπήρχε η άποψη πολλών που έλεγαν να τις κλείσουμε.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Μετά από συζήτηση με τον κ. Τσιόδρα και την ομάδα των λοιμωξιολόγων καταλήξαμε στο ότι δεν πρέπει να τις κλείσουμε. Ο λόγος είναι ο εξής: Αν </w:t>
      </w:r>
      <w:r w:rsidRPr="00487E91">
        <w:rPr>
          <w:rFonts w:ascii="Arial" w:eastAsia="SimSun" w:hAnsi="Arial" w:cs="Arial"/>
          <w:color w:val="222222"/>
          <w:sz w:val="24"/>
          <w:szCs w:val="24"/>
          <w:shd w:val="clear" w:color="auto" w:fill="FFFFFF"/>
          <w:lang w:eastAsia="zh-CN"/>
        </w:rPr>
        <w:lastRenderedPageBreak/>
        <w:t>κλείσουμε τελείως τις λαϊκές αγορές, όλος ο κόσμος που πηγαίνει και ψωνίζει από τις λαϊκές αγορές, δεν θα έχει άλλη διέξοδο παρά να πάει να ψωνίσει στα σουπερμάρκετ.</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Άρα μετά από μία πολύ μεγάλη προσπάθεια που έχουμε κάνει να είναι η ροή του κόσμου στα σουπερμάρκετ ελεγχόμενη, θα προσθέταμε αρκετές χιλιάδων ανθρώπων -και μάλιστα κατά τεκμήριο περισσότερο μεγαλύτερης ηλικίας- στα σουπερμάρκετ και η άποψη των ειδικών είναι πως είναι καλύτερα κάποιοι να είναι σε ανοιχτό χώρο παρά σε κλειστό χώρο. Με αυτό το κριτήριο μας είπαν ότι επιθυμούν να μην κλείσουν τελείως οι λαϊκές αγορές.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Εμείς ως Υπουργείο Ανάπτυξης, κύριε Πρόεδρε, δεν θέλουμε να κλείσουμε τις λαϊκές αγορές και για έναν δεύτερο λόγο. Ποιος είναι ο λόγος; Αν κλείσουμε τις λαϊκές αγορές, ασφαλώς η ολιγοπωλιακή κατάσταση που θα δημιουργηθεί στην αγορά θα οδηγήσει σε αύξηση των τιμών στον καταναλωτή. Άρα και από πλευράς ανάπτυξης δεν θέλουμε να κλείσουν οι λαϊκές αγορές.</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Όμως, για να διατηρήσουμε τις λαϊκές αγορές υπό έλεγχο, έχουμε λάβει μία σειρά μέτρων ασφαλείας, όπως μεγάλη αύξηση της αποστάσεως μεταξύ των πάγκων στα πέντε μέτρα, μέτρα ασφαλείας ως προς τη συμμετοχή με το 50% των πάγκων να μπορεί να συμμετάσχουν στις λαϊκές αγορές για να μην είναι ο ένας δίπλα στον άλλον και έχουμε ζητήσει να προσπαθούν οι οργανωτές των λαϊκών αγορών να αποφεύγεται ο συνωστισμός από τον κόσμο.</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lastRenderedPageBreak/>
        <w:t xml:space="preserve">Αυτό, κύριε Πρόεδρε, έχει καταστεί εφικτό ορισμένες φορές, αλλά για να είμαστε δίκαιοι σε ορισμένες λαϊκές αγορές, ιδιαίτερα το περασμένο Σάββατο, ενώ οι ίδιοι οι οργανωτές των λαϊκών αγορών είχαν τηρήσει τα μέτρα ασφαλείας, πλην κάποιων τριών περιπτώσεων -που χθες τους επιβάλαμε κλείσιμο δέκα ημερών αφού ελέγξαμε ότι δεν τηρούσαν τις προβλεπόμενες αποστάσεις στους πάγκους- παρ’ όλα αυτά ο κόσμος ήταν πάρα πολύς και υπήρχε συνωστισμός στον δρόμο. Δηλαδή οι πάγκοι είχαν την απόσταση των πέντε μέτρων, αλλά οι πολίτες που προσέρχονταν να ψωνίσουν ήταν, δεν θα πω ο ένας πάνω στον άλλον, πάντως σίγουρα ο ένας πολύ κοντά στον άλλον.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Για να μπορέσουμε, λοιπόν, να έχουμε ένα εργαλείο να μειώσουμε αυτόν τον συνωστισμό, έχουμε την πρώτη τροπολογία που λέει τα εξής: ότι μπορούν οι οργανισμοί λαϊκών αγορών μετά από εισήγηση του Γενικού Γραμματέα Εμπορίου και Προστασίας του Καταναλωτή εντός δύο ημερών σε επίπεδο δήμου ή οργανισμού –αναλόγως αν είναι Αθήνα ή Θεσσαλονίκη ή αν είναι δήμοι- να αποφασίζουν νέους χώρους λειτουργίας υπαίθριων αγορών εντός των ορίων του ίδιου δήμου ταυτόχρονα.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Αυτό μέχρι τώρα δεν γίνεται, διότι υπάρχει κυκλοφορία στους δρόμους και δεν θέλουμε να εμποδίζουμε την κυκλοφορία στους δρόμους. Τώρα λόγω της καραντίνας δεν υπάρχει κυκλοφορία στους δρόμους. Άρα μπορούμε να πούμε «βρε παιδιά, αντί να πηγαίνετε ο ένας πάνω στον άλλον στον έναν </w:t>
      </w:r>
      <w:r w:rsidRPr="00487E91">
        <w:rPr>
          <w:rFonts w:ascii="Arial" w:eastAsia="SimSun" w:hAnsi="Arial" w:cs="Arial"/>
          <w:color w:val="222222"/>
          <w:sz w:val="24"/>
          <w:szCs w:val="24"/>
          <w:shd w:val="clear" w:color="auto" w:fill="FFFFFF"/>
          <w:lang w:eastAsia="zh-CN"/>
        </w:rPr>
        <w:lastRenderedPageBreak/>
        <w:t xml:space="preserve">δρόμο, βάλτε και στον δίπλα δρόμο πάγκους για να πάνε οι μισοί από εδώ οι μισοί από εκεί και να ηρεμήσει λίγο το σύστημα, αν και εφόσον το κρίνουν σκόπιμο. Αυτό λέει η πρώτη τροπολογία.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Πάντα βέβαια όλα αυτά είναι μέτρα που σταματάνε αυτόματα να ισχύουν όταν λήξει η περίοδος των μέτρων που παίρνουμε για τον κορωνοϊό. Στην πρώτη παράγραφο αναφέρεται ότι είναι για όσο διάστημα διαρκούν τα μέτρα και κατόπιν αποφάσεως του Υπουργού Υγείας και ακόμη όσο τα γενικά μέτρα είναι σε ισχύ. Όταν παύσουν να ισχύουν τα γενικά μέτρα, αυτομάτως παύει να ισχύει η σχετική διάταξη.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Το δεύτερο, πάντα με την ίδια αίρεση, λέει ότι λόγω της άδειας ειδικού σκοπού των δημοσίων υπαλλήλων και προκειμένου να επιτευχθεί απρόσκοπτα η εποπτεία της αγοράς, δύνανται οι ελεγκτές της Γενικής Γραμματείας Εμπορίου και Προστασίας Καταναλωτή κατά τη διεξαγωγή ελέγχου, να εκτελούν παράλληλα και χρέη οδηγών των υπηρεσιακών τους οχημάτων.</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Αυτό γιατί το κάνουμε; Τα υπηρεσιακά οχήματα πρέπει να έχουν υπηρεσιακό οδηγό και αυτοί που βγάζουμε για έλεγχο είναι συνεπιβάτες. Τώρα έχουμε δώσει άδεια ειδικού σκοπού σε πάρα πολλούς δημόσιους υπαλλήλους, μεταξύ των οποίων και σε πάρα πολλούς οδηγούς. Όταν δεν βρίσκουμε οδηγό ή πρέπει ο ελεγκτής για να βγει να κάνει τον έλεγχο να πάει με το δικό του αυτοκίνητο και άρα να επωμιστεί ο ίδιος το κόστος αυτής της μετακίνησης, ή αν </w:t>
      </w:r>
      <w:r w:rsidRPr="00487E91">
        <w:rPr>
          <w:rFonts w:ascii="Arial" w:eastAsia="SimSun" w:hAnsi="Arial" w:cs="Arial"/>
          <w:color w:val="222222"/>
          <w:sz w:val="24"/>
          <w:szCs w:val="24"/>
          <w:shd w:val="clear" w:color="auto" w:fill="FFFFFF"/>
          <w:lang w:eastAsia="zh-CN"/>
        </w:rPr>
        <w:lastRenderedPageBreak/>
        <w:t>δεν του βρίσκουμε οδηγό, δεν μπορεί να βγει για έλεγχο, διότι τώρα απαγορεύεται ο ελεγκτής να οδηγεί το υπηρεσιακό αυτοκίνητο.</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Λέμε, λοιπόν, ότι για το διάστημα αυτό τα συνεργεία των ελεγκτών που βγάζουμε στους ελέγχους για την αισχροκέρδεια, αν δεν βρίσκουν οδηγό υπηρεσιακό, θα μπορούν να οδηγούν οι ίδιοι το υπηρεσιακό αυτοκίνητο, ώστε να μην αναγκάζονται να χρησιμοποιούν το ιδιωτικό τους αυτοκίνητο ή να σταματήσουν οι έλεγχοι.</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 xml:space="preserve">Αυτές είναι οι δύο τροπολογίες. Αιτούμαι της υποστηρίξεώς σας. Αν κάποιος έχει κάποια αντίρρηση ή κάποια απορία, πολύ ευχαρίστως.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bCs/>
          <w:color w:val="222222"/>
          <w:sz w:val="24"/>
          <w:szCs w:val="24"/>
          <w:shd w:val="clear" w:color="auto" w:fill="FFFFFF"/>
          <w:lang w:eastAsia="zh-CN"/>
        </w:rPr>
        <w:t xml:space="preserve">ΠΡΟΕΔΡΕΥΩΝ (Χαράλαμπος Αθανασίου): </w:t>
      </w:r>
      <w:r w:rsidRPr="00487E91">
        <w:rPr>
          <w:rFonts w:ascii="Arial" w:eastAsia="SimSun" w:hAnsi="Arial" w:cs="Arial"/>
          <w:color w:val="222222"/>
          <w:sz w:val="24"/>
          <w:szCs w:val="24"/>
          <w:shd w:val="clear" w:color="auto" w:fill="FFFFFF"/>
          <w:lang w:eastAsia="zh-CN"/>
        </w:rPr>
        <w:t>Κύριε Υπουργέ, αυτό συμβαίνει ανεξαρτήτως κατηγορίας αδειών; Ή θα έχουν την ίδια κατηγορία;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color w:val="222222"/>
          <w:sz w:val="24"/>
          <w:szCs w:val="24"/>
          <w:shd w:val="clear" w:color="auto" w:fill="FFFFFF"/>
          <w:lang w:eastAsia="zh-CN"/>
        </w:rPr>
        <w:t xml:space="preserve">ΣΠΥΡΙΔΩΝ - ΑΔΩΝΙΣ ΓΕΩΡΓΙΑΔΗΣ (Υπουργός Ανάπτυξης και Επενδύσεων): </w:t>
      </w:r>
      <w:r w:rsidRPr="00487E91">
        <w:rPr>
          <w:rFonts w:ascii="Arial" w:eastAsia="SimSun" w:hAnsi="Arial" w:cs="Arial"/>
          <w:color w:val="222222"/>
          <w:sz w:val="24"/>
          <w:szCs w:val="24"/>
          <w:shd w:val="clear" w:color="auto" w:fill="FFFFFF"/>
          <w:lang w:eastAsia="zh-CN"/>
        </w:rPr>
        <w:t xml:space="preserve">Για τα αυτοκίνητα είναι το σύνηθες δίπλωμα που έχουμε όλοι. Δεν είναι κάτι άλλο. Δεν έχουμε φορτηγά στους ελέγχους, ό,τι είναι για τα επιβατικά αυτοκίνητα.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bCs/>
          <w:color w:val="222222"/>
          <w:sz w:val="24"/>
          <w:szCs w:val="24"/>
          <w:shd w:val="clear" w:color="auto" w:fill="FFFFFF"/>
          <w:lang w:eastAsia="zh-CN"/>
        </w:rPr>
        <w:t xml:space="preserve">ΠΡΟΕΔΡΕΥΩΝ (Χαράλαμπος Αθανασίου): </w:t>
      </w:r>
      <w:r w:rsidRPr="00487E91">
        <w:rPr>
          <w:rFonts w:ascii="Arial" w:eastAsia="SimSun" w:hAnsi="Arial" w:cs="Arial"/>
          <w:color w:val="222222"/>
          <w:sz w:val="24"/>
          <w:szCs w:val="24"/>
          <w:shd w:val="clear" w:color="auto" w:fill="FFFFFF"/>
          <w:lang w:eastAsia="zh-CN"/>
        </w:rPr>
        <w:t xml:space="preserve"> Κυρία Αραμπατζή, θέλετε τώρα τον λόγο ή αργότερα για να αναπτύξετε την τροπολογία;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bCs/>
          <w:sz w:val="24"/>
          <w:szCs w:val="24"/>
          <w:lang w:eastAsia="zh-CN"/>
        </w:rPr>
        <w:t xml:space="preserve">ΦΩΤΕΙΝΗ ΑΡΑΜΠΑΤΖΗ (Υφυπουργός Αγροτικής Ανάπτυξης και Τροφίμων): </w:t>
      </w:r>
      <w:r w:rsidRPr="00487E91">
        <w:rPr>
          <w:rFonts w:ascii="Arial" w:eastAsia="SimSun" w:hAnsi="Arial" w:cs="Arial"/>
          <w:bCs/>
          <w:sz w:val="24"/>
          <w:szCs w:val="24"/>
          <w:lang w:eastAsia="zh-CN"/>
        </w:rPr>
        <w:t xml:space="preserve">Μετά, κύριε Πρόεδρε.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lastRenderedPageBreak/>
        <w:t xml:space="preserve">ΑΝΔΡΕΑΣ ΠΟΥΛΑΣ: </w:t>
      </w:r>
      <w:r w:rsidRPr="00487E91">
        <w:rPr>
          <w:rFonts w:ascii="Arial" w:eastAsia="SimSun" w:hAnsi="Arial" w:cs="Arial"/>
          <w:bCs/>
          <w:sz w:val="24"/>
          <w:szCs w:val="24"/>
          <w:lang w:eastAsia="zh-CN"/>
        </w:rPr>
        <w:t xml:space="preserve">Κύριε Πρόεδρε, παρακαλώ τον λόγο.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ΠΡΟΕΔΡΕΥΩΝ (Χαράλαμπος Αθανασίου): </w:t>
      </w:r>
      <w:r w:rsidRPr="00487E91">
        <w:rPr>
          <w:rFonts w:ascii="Arial" w:eastAsia="SimSun" w:hAnsi="Arial" w:cs="Arial"/>
          <w:bCs/>
          <w:sz w:val="24"/>
          <w:szCs w:val="24"/>
          <w:lang w:eastAsia="zh-CN"/>
        </w:rPr>
        <w:t xml:space="preserve"> Ορίστε, κύριε Πουλά.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bCs/>
          <w:sz w:val="24"/>
          <w:szCs w:val="24"/>
          <w:lang w:eastAsia="zh-CN"/>
        </w:rPr>
        <w:t xml:space="preserve">ΑΝΔΡΕΑΣ ΠΟΥΛΑΣ: </w:t>
      </w:r>
      <w:r w:rsidRPr="00487E91">
        <w:rPr>
          <w:rFonts w:ascii="Arial" w:eastAsia="SimSun" w:hAnsi="Arial" w:cs="Arial"/>
          <w:bCs/>
          <w:sz w:val="24"/>
          <w:szCs w:val="24"/>
          <w:lang w:eastAsia="zh-CN"/>
        </w:rPr>
        <w:t xml:space="preserve">Κύριε Πρόεδρε, δράττομαι της ευκαιρίας να σας επισημάνω ένα σημαντικό θέμα όσον αφορά </w:t>
      </w:r>
      <w:r w:rsidRPr="00487E91">
        <w:rPr>
          <w:rFonts w:ascii="Arial" w:eastAsia="SimSun" w:hAnsi="Arial" w:cs="Arial"/>
          <w:color w:val="222222"/>
          <w:sz w:val="24"/>
          <w:szCs w:val="24"/>
          <w:shd w:val="clear" w:color="auto" w:fill="FFFFFF"/>
          <w:lang w:eastAsia="zh-CN"/>
        </w:rPr>
        <w:t xml:space="preserve">τις λαϊκές αγορές. Αδικείτε τους παραγωγούς. Με αυτήν τη διάταξη που έχετε φέρει, δηλαδή την απαγόρευση από περιφέρεια σε περιφέρεια, δίνετε το δικαίωμα να λέει ο κόσμος, οι παραγωγοί, οι αγρότες ότι ευνοείτε τα σουπερμάρκετ και τους επαγγελματίες πωλητές. Ενώ έχουν το δικαίωμα να πάρουν τα προϊόντα τους από τον τόπο παραγωγής να τα φέρουν στην Αθήνα να τα πουλήσουν, δεν τους δίνετε το δικαίωμα να τα πουλάνε στη λαϊκή και αυτό είναι η μεγάλη αδικία που νιώθουν αυτοί οι άνθρωποι.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color w:val="222222"/>
          <w:sz w:val="24"/>
          <w:szCs w:val="24"/>
          <w:shd w:val="clear" w:color="auto" w:fill="FFFFFF"/>
          <w:lang w:eastAsia="zh-CN"/>
        </w:rPr>
        <w:t>Σας το λέω γιατί είμαι από περιοχή αγροτική, από την Αργολίδα, και ανεβαίνουν πάρα-πάρα πολλοί. Πιστεύω ότι έχετε δεχτεί τις πιέσεις τους για αυτό το θέμα και πρέπει να το δείτε λιγάκι θετικά.</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ΝΙΚΟΛΑΟΣ ΠΑΠΠΑΣ: </w:t>
      </w:r>
      <w:r w:rsidRPr="00487E91">
        <w:rPr>
          <w:rFonts w:ascii="Arial" w:eastAsia="SimSun" w:hAnsi="Arial" w:cs="Arial"/>
          <w:bCs/>
          <w:sz w:val="24"/>
          <w:szCs w:val="24"/>
          <w:lang w:eastAsia="zh-CN"/>
        </w:rPr>
        <w:t xml:space="preserve">Κύριε Πρόεδρε, παρακαλώ τον λόγο.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ΠΡΟΕΔΡΕΥΩΝ (Χαράλαμπος Αθανασίου): </w:t>
      </w:r>
      <w:r w:rsidRPr="00487E91">
        <w:rPr>
          <w:rFonts w:ascii="Arial" w:eastAsia="SimSun" w:hAnsi="Arial" w:cs="Arial"/>
          <w:bCs/>
          <w:sz w:val="24"/>
          <w:szCs w:val="24"/>
          <w:lang w:eastAsia="zh-CN"/>
        </w:rPr>
        <w:t xml:space="preserve"> Ορίστε, κύριε Παππά.</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bCs/>
          <w:sz w:val="24"/>
          <w:szCs w:val="24"/>
          <w:lang w:eastAsia="zh-CN"/>
        </w:rPr>
        <w:t xml:space="preserve">ΝΙΚΟΛΑΟΣ ΠΑΠΠΑΣ: </w:t>
      </w:r>
      <w:r w:rsidRPr="00487E91">
        <w:rPr>
          <w:rFonts w:ascii="Arial" w:eastAsia="SimSun" w:hAnsi="Arial" w:cs="Arial"/>
          <w:bCs/>
          <w:sz w:val="24"/>
          <w:szCs w:val="24"/>
          <w:lang w:eastAsia="zh-CN"/>
        </w:rPr>
        <w:t xml:space="preserve">Κύριε Υπουργέ, νομίζω ότι έχουν λογική οι τροπολογίες που φέρνετε. Όμως θα ήθελα και εγώ να συμβάλω στη συζήτηση, λέγοντας ότι γνωρίζω πως υπάρχει μια </w:t>
      </w:r>
      <w:r w:rsidRPr="00487E91">
        <w:rPr>
          <w:rFonts w:ascii="Arial" w:eastAsia="SimSun" w:hAnsi="Arial" w:cs="Arial"/>
          <w:color w:val="222222"/>
          <w:sz w:val="24"/>
          <w:szCs w:val="24"/>
          <w:shd w:val="clear" w:color="auto" w:fill="FFFFFF"/>
          <w:lang w:eastAsia="zh-CN"/>
        </w:rPr>
        <w:t xml:space="preserve">πρόταση εκ μέρους των παραγωγών </w:t>
      </w:r>
      <w:r w:rsidRPr="00487E91">
        <w:rPr>
          <w:rFonts w:ascii="Arial" w:eastAsia="SimSun" w:hAnsi="Arial" w:cs="Arial"/>
          <w:color w:val="222222"/>
          <w:sz w:val="24"/>
          <w:szCs w:val="24"/>
          <w:shd w:val="clear" w:color="auto" w:fill="FFFFFF"/>
          <w:lang w:eastAsia="zh-CN"/>
        </w:rPr>
        <w:lastRenderedPageBreak/>
        <w:t xml:space="preserve">όποιος είναι από την επαρχία να έρχεται να μένει στην Αθήνα και να έρχονται τα προϊόντα του με φορτωτική. Αυτό νομίζω ότι πρέπει να το δείτε με θετική διάθεση και να πάρετε μία απόφαση που θα λύσει τα χέρια και αυτών των ανθρώπων να μπορούν να δουλέψουν.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bCs/>
          <w:color w:val="222222"/>
          <w:sz w:val="24"/>
          <w:szCs w:val="24"/>
          <w:shd w:val="clear" w:color="auto" w:fill="FFFFFF"/>
          <w:lang w:eastAsia="zh-CN"/>
        </w:rPr>
        <w:t xml:space="preserve">ΠΡΟΕΔΡΕΥΩΝ (Χαράλαμπος Αθανασίου): </w:t>
      </w:r>
      <w:r w:rsidRPr="00487E91">
        <w:rPr>
          <w:rFonts w:ascii="Arial" w:eastAsia="SimSun" w:hAnsi="Arial" w:cs="Arial"/>
          <w:color w:val="222222"/>
          <w:sz w:val="24"/>
          <w:szCs w:val="24"/>
          <w:shd w:val="clear" w:color="auto" w:fill="FFFFFF"/>
          <w:lang w:eastAsia="zh-CN"/>
        </w:rPr>
        <w:t xml:space="preserve"> Ορίστε, κύριε Υπουργέ, έχετε τον λόγο.</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color w:val="222222"/>
          <w:sz w:val="24"/>
          <w:szCs w:val="24"/>
          <w:shd w:val="clear" w:color="auto" w:fill="FFFFFF"/>
          <w:lang w:eastAsia="zh-CN"/>
        </w:rPr>
        <w:t xml:space="preserve">ΣΠΥΡΙΔΩΝ - ΑΔΩΝΙΣ ΓΕΩΡΓΙΑΔΗΣ (Υπουργός Ανάπτυξης και Επενδύσεων): </w:t>
      </w:r>
      <w:r w:rsidRPr="00487E91">
        <w:rPr>
          <w:rFonts w:ascii="Arial" w:eastAsia="SimSun" w:hAnsi="Arial" w:cs="Arial"/>
          <w:color w:val="222222"/>
          <w:sz w:val="24"/>
          <w:szCs w:val="24"/>
          <w:shd w:val="clear" w:color="auto" w:fill="FFFFFF"/>
          <w:lang w:eastAsia="zh-CN"/>
        </w:rPr>
        <w:t xml:space="preserve"> Κύριε συνάδελφε, τον κ. Μόσχο τον πρόεδρο των παραγωγών τον ξέρετε. Πρέπει να έχω μιλήσει μαζί του αυτές τις μέρες –θα σας το πει και ο ίδιος- αν σας πω τετρακόσιες φορές, δεν είναι ρητορικό, είναι πραγματικό.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Cs/>
          <w:sz w:val="24"/>
          <w:szCs w:val="24"/>
          <w:lang w:eastAsia="zh-CN"/>
        </w:rPr>
      </w:pPr>
      <w:r w:rsidRPr="00487E91">
        <w:rPr>
          <w:rFonts w:ascii="Arial" w:eastAsia="SimSun" w:hAnsi="Arial" w:cs="Arial"/>
          <w:b/>
          <w:bCs/>
          <w:sz w:val="24"/>
          <w:szCs w:val="24"/>
          <w:lang w:eastAsia="zh-CN"/>
        </w:rPr>
        <w:t xml:space="preserve">ΝΙΚΟΛΑΟΣ ΠΑΠΠΑΣ: </w:t>
      </w:r>
      <w:r w:rsidRPr="00487E91">
        <w:rPr>
          <w:rFonts w:ascii="Arial" w:eastAsia="SimSun" w:hAnsi="Arial" w:cs="Arial"/>
          <w:bCs/>
          <w:sz w:val="24"/>
          <w:szCs w:val="24"/>
          <w:lang w:eastAsia="zh-CN"/>
        </w:rPr>
        <w:t>Μου το είπε.</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487E91">
        <w:rPr>
          <w:rFonts w:ascii="Arial" w:eastAsia="SimSun" w:hAnsi="Arial" w:cs="Arial"/>
          <w:b/>
          <w:color w:val="222222"/>
          <w:sz w:val="24"/>
          <w:szCs w:val="24"/>
          <w:shd w:val="clear" w:color="auto" w:fill="FFFFFF"/>
          <w:lang w:eastAsia="zh-CN"/>
        </w:rPr>
        <w:t xml:space="preserve">ΣΠΥΡΙΔΩΝ - ΑΔΩΝΙΣ ΓΕΩΡΓΙΑΔΗΣ (Υπουργός Ανάπτυξης και Επενδύσεων): </w:t>
      </w:r>
      <w:r w:rsidRPr="00487E91">
        <w:rPr>
          <w:rFonts w:ascii="Arial" w:eastAsia="SimSun" w:hAnsi="Arial" w:cs="Arial"/>
          <w:color w:val="222222"/>
          <w:sz w:val="24"/>
          <w:szCs w:val="24"/>
          <w:shd w:val="clear" w:color="auto" w:fill="FFFFFF"/>
          <w:lang w:eastAsia="zh-CN"/>
        </w:rPr>
        <w:t xml:space="preserve"> Είμαι απολύτως υπέρ τους. Παθαίνουν ζημία. Δεν θέλουμε καθόλου να πάθουν ζημία. Πώς προέκυψε αυτό το ζήτημα;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Προέκυψε, πρώτον, όταν είχε ξεκινήσει η προβολή ότι μία πόλη της βορείου Ελλάδος -που δεν θέλω να την ονοματίσω τώρα- είχε πολλά κρούσματα και παραγωγοί από αυτήν την πόλη βρέθηκαν σε μια άλλη πόλη που έχει τύχει να μην έχει καθόλου κρούσματα. Όταν κατάλαβαν οι ντόπιοι ότι έχουν έρθει από την άλλη πόλη, υπήρξε ένταση.  Αυτό δημιούργησε ένα ζήτημα </w:t>
      </w:r>
      <w:r w:rsidRPr="00487E91">
        <w:rPr>
          <w:rFonts w:ascii="Arial" w:hAnsi="Arial" w:cs="Arial"/>
          <w:color w:val="222222"/>
          <w:sz w:val="24"/>
          <w:szCs w:val="24"/>
          <w:shd w:val="clear" w:color="auto" w:fill="FFFFFF"/>
          <w:lang w:eastAsia="el-GR"/>
        </w:rPr>
        <w:lastRenderedPageBreak/>
        <w:t xml:space="preserve">για το τι κάνουμε σε αυτές τις περιπτώσεις. Αυτό ετέθη υπ’ όψιν της επιτροπής του κ. Τσιόδρα και η επιτροπή έβγαλε απόφαση ότι πρέπει να απαγορευτεί η μετακίνησή τους από περιφέρεια σε περιφέρεια. Δεν ήταν απόφαση, δηλαδή, το Υπουργείου Ανάπτυξης, ήταν απόφαση της επιτροπής στο πλαίσιο των μέτρων της μη διαδόσεως του κορωνοϊού. Κυρίως, διότι οι περισσότεροι έρχονται από περιοχές που δεν έχουν πολλά κρούσματα,  προς την Αττική,  η οποία έχει κρούσματα. Άρα υπάρχει ο φόβος μεταφοράς τους πίσω.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Έχουμε προσπαθήσει να βρούμε διάφορες λύσεις. Μια απ’ αυτές που προτάθηκε στην επιτροπή, είναι αυτή που είπε ο κ. Παππάς. Την προτείναμε μάλιστα με τον κ. Βορίδη από κοινού στην επιτροπή. Πρέπει να σας πω ότι δεν πέρασε από την επιτροπή, γιατί ο φόβος τους ήταν ότι ακόμα κι αν αυτοί το δηλώσουν, στην πραγματικότητα κανείς δεν μπορεί να τους ελέγξει αν μπορούν να μετακινούν τα προϊόντα τους και άρα, θα υπήρχε τρύπα στα μέτρα της καραντίνας. Σας λέω ποια ήταν η απόφαση που μας ήρθε. Μου μετεφέρθη η απόφαση αυτή, μέσω του Υπουργού Αγροτικής Ανάπτυξης που έκανε τη σχετική συζήτηση. Πρέπει να σας πω ότι ο κ. Βορίδης ήταν εξαιρετικά υπέρ του να περάσει αυτή η πρόταση, όπως είμαι κι εγώ υπέρ του να περάσει αυτή η πρόταση. Η μη παρουσία των παραγωγών στις λαϊκές αγορές μας βλάπτει. Δεν βλάπτει μόνο τους ίδιους για προφανείς λόγους. Βλάπτει και το γενικό </w:t>
      </w:r>
      <w:r w:rsidRPr="00487E91">
        <w:rPr>
          <w:rFonts w:ascii="Arial" w:hAnsi="Arial" w:cs="Arial"/>
          <w:color w:val="222222"/>
          <w:sz w:val="24"/>
          <w:szCs w:val="24"/>
          <w:shd w:val="clear" w:color="auto" w:fill="FFFFFF"/>
          <w:lang w:eastAsia="el-GR"/>
        </w:rPr>
        <w:lastRenderedPageBreak/>
        <w:t xml:space="preserve">συμφέρον, διότι επιτρέπει την αύξηση των τιμών σε διάφορα είδη που θέλουμε να αποφύγουμε.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Τους εντάξαμε στο βοήθημα των 800 ευρώ, ακριβώς για να δώσουμε μια μικρή ελάφρυνση στη ζημία τους και από Δευτέρα θα μπορούν να μπουν στην πλατφόρμα. Βεβαίως, θα προβλεφθεί από το Υπουργείο Αγροτικής Ανάπτυξης η αποζημίωσή τους για τη ζημία που παθαίνουνε αυτό το διάστημα. Δεν θέλουμε καθόλου να τους αδικήσουμε.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Παρά ταύτα, επειδή για μας είναι ένα σημαντικό ζήτημα, έχουμε συνεννοηθεί σε λίγες μέρες να το ξαναδούμε με την αρμόδια επιτροπή και αναλόγως της πορείας του κορωνοϊού, αν θα μπορούσαμε να επιτύχουμε κάποιο σχήμα που θα τους βοηθάει.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Πάντως θέλω να σας πω ότι η πρόθεσή μου είναι να μπορούν το ταχύτερο δυνατό να ξανακάνουν τη δουλειά τους. Πραγματικά το λέω. Αλλά δεν μπορώ να πάρω την ευθύνη να νομοθετήσω μόνος μου για κάτι που έχει να κάνει με τη δημόσια υγεία.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Γίνατε κατανοητός, ευχαριστούμε, κύριε Υπουργέ.</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Η κ. Αραμπατζή έχει τον λόγο.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lastRenderedPageBreak/>
        <w:t xml:space="preserve">ΦΩΤΕΙΝΗ ΑΡΑΜΠΑΤΖΗ (Υφυπουργός Αγροτικής Ανάπτυξης και Τροφίμων): </w:t>
      </w:r>
      <w:r w:rsidRPr="00487E91">
        <w:rPr>
          <w:rFonts w:ascii="Arial" w:hAnsi="Arial" w:cs="Arial"/>
          <w:color w:val="222222"/>
          <w:sz w:val="24"/>
          <w:szCs w:val="24"/>
          <w:shd w:val="clear" w:color="auto" w:fill="FFFFFF"/>
          <w:lang w:eastAsia="el-GR"/>
        </w:rPr>
        <w:t>Ευχαριστώ,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Κυρίες και κύριοι συνάδελφοι, καταθέσαμε μία τροπολογία με προφανή επείγοντα χαρακτήρα, αλλά και εξίσου προφανή σκοπιμότητα σε αυτές τις δύσκολες μέρες που ζούμε. Στις δύσκολες αυτές μέρες, βεβαίως, η Κυβέρνηση και το αρμόδιο Υπουργείο με την αμέριστη συμπαράσταση ιατρών, νοσηλευτών, εργαζομένων και λειτουργών που βρίσκονται στην πρώτη γραμμή και με την αμέριστη στήριξη της ελληνικής κοινωνίας και των πολιτικών δυνάμεων δίνουμε αγώνα για την προστασία της ανθρώπινης ζωής και υγείας. Δύσκολες μέρες, όμως, και για τους παραγωγούς μας, την οικονομία, εκατομμύρια επιχειρηματίες επαγγελματίες εργαζόμενους τους οποίους συντρέχουμε. Ανάμεσα στους παραγωγούς, είναι και οι Έλληνες κτηνοτρόφοι, που πλήττονται σίγουρα μετά τη μείωση των εξαγωγών των ελληνικών αμνοεριφίων στις αγορές της Ισπανίας και της Ιταλίας για το Πάσχα των καθολικών.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Τι λέει, λοιπόν, η τροπολογία; Ότι εντός δύο ημερών από την κύρωση της πράξης νομοθετικού περιεχομένου, όλες οι επιχειρήσεις χονδρικού και λιανικού εμπορίου αιγοπρόβειου κρέατος και αυγών, θα πρέπει να δηλώσουν στον ιστότοπο του Υπουργείου Ανάπτυξης τα αποθέματά τους και πού αυτά είναι αποθηκευμένα. Στο εξής οι παραπάνω θα πρέπει να επικαιροποιούν αυτά </w:t>
      </w:r>
      <w:r w:rsidRPr="00487E91">
        <w:rPr>
          <w:rFonts w:ascii="Arial" w:hAnsi="Arial" w:cs="Arial"/>
          <w:color w:val="222222"/>
          <w:sz w:val="24"/>
          <w:szCs w:val="24"/>
          <w:shd w:val="clear" w:color="auto" w:fill="FFFFFF"/>
          <w:lang w:eastAsia="el-GR"/>
        </w:rPr>
        <w:lastRenderedPageBreak/>
        <w:t xml:space="preserve">τα στοιχεία ανά τρεις ημέρες, με την ίδια ακριβώς διαδικασία που με επιτυχία ακολουθήθηκε, όσον αφορά τα αντισηπτικά μαντηλάκια και τις χειρουργικές μάσκες.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Γιατί το κάνουμε αυτό, κυρίες και κύριοι συνάδελφοι; Είναι γνωστό ότι ένα από τα μεγαλύτερα προβλήματα της ελληνικής αγροτικής παραγωγής και δη της ελληνικής κτηνοτροφίας ακούει στο όνομα ελληνοποιήσεις, δηλαδή, στο φαινόμενο κάποιοι επιτήδειοι να εισάγουν προϊόντα από άλλες χώρες με πολύ χαμηλότερο κόστος, να τα βαφτίζουν ελληνικά, να τα πωλούν ως ελληνικά αισχροκερδώντας, ποντάροντας ακριβώς στο ότι οι Έλληνες καταναλωτές -και πολύ δικαίως- προτιμούν τα ελληνικά προϊόντα, ακριβώς λόγω της ποιότητας, της διατροφικής ασφάλειας, της γεύσης τους.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φαινόμενο αυτό πλήττει, όπως γνωρίζετε, την ελληνική παραγωγή, τους αγρότες και τους κτηνοτρόφους, τους αλιείς μας, πλήττει την εθνική οικονομία βεβαίως, πλήττει τον υγιή ανταγωνισμό. Όλα αυτά τα συζητάμε, όπως κάποιος θα μπορούσε να πει, πολλά χρόνια σε αυτήν την Αίθουσα και γενικότερα στον δημόσιο διάλογο. Η διαφορά, όμως, κυρίες και κύριοι συνάδελφοι, είναι ότι αυτή η Κυβέρνηση, η Κυβέρνηση του Κυριάκου Μητσοτάκη, του πρώτου Πρωθυπουργού που θέτει την αντιμετώπιση των ελληνοποιήσεων πολύ ψηλά στην ατζέντα, αφήνει τα λόγια και περνάει στις πράξεις.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Με τη συγκεκριμένη τροπολογία, λοιπόν, οι ελεγκτικές αρχές του κράτους γνωρίζοντας τα δεδομένα που προανέφερα, αποκτούν ένα εξαιρετικά χρήσιμο εργαλείο, για να αντιμετωπίσουν πιο αποτελεσματικά τις αθέμιτες εμπορικές πρακτικές. Και δεν είναι μόνο αυτό.</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(Στο σημείο αυτό κτυπάει το κουδούνι λήξεως του χρόνου ομιλίας της κυρίας Υπουργού)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Θα ήθελα την ανοχή σας, κύριε Πρόεδρε.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Είναι ένα ολιστικό πρόγραμμα αυτό που εφαρμόζουμε. Φέτος για πρώτη φορά θέτουμε σε εφαρμογή ένα σχέδιο συνδυαστικών ελέγχων, ώστε για κάθε αμνοερίφιο και αυγό το οποίο εισάγεται στη χώρα μας, να καταγράφεται η διαδρομή του από την πύλη εισόδου στα βόρεια της πατρίδας μας, μέχρι τον τελικό παραλήπτη.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Για πρώτη φορά πέντε Υπουργεία -και θέλω με την ευκαιρία να ευχαριστήσω τους συναδέλφους- το Υπουργείο Οικονομικών, το Υπουργείο Ανάπτυξης και Επενδύσεων, το Υπουργείο Προστασίας του Πολίτη, το Υπουργείο Εσωτερικών και βέβαια το Υπουργείο Αγροτικής Ανάπτυξης και Τροφίμων, το καθ’ ύλην αρμόδιο ενώνουμε δυνάμεις και συνεργαζόμαστε για να πετύχουμε το καλύτερο δυνατό αποτέλεσμα.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Είπαμε ότι το φετινό Πάσχα θα είναι διαφορετικό, αφού δεν θα υπάρχει η καθιερωμένη έξοδος στις ιδιαίτερες πατρίδες μας. Όμως στόχος είναι το «Μένουμε Σπίτι» να συνδυαστεί με το αγοράζουμε και τρώμε ελληνικό αρνί, ελληνικό κατσίκι, ελληνικά αυγά. Γι’ αυτό είναι δέσμευσή μας να προχωρήσουμε στους πλέον αυστηρούς και αποτελεσματικούς ελέγχους και φέτος και τα επόμενα χρόνια.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Διότι αν νομίσουν κάποιοι ότι, επειδή φέτος πιθανόν να μη γίνουν ιδιαίτερα αυξημένες εισαγωγές, λόγω της μεγάλης προσφοράς ελληνικών αμνοεριφίων και των γνωστών  δυσχερειών στο διεθνές εμπόριο, του χρόνου οι έλεγχοι θα χαλαρώσουν, θα συμβεί το ακριβώς αντίθετο. Άλλωστε, όπως έχει προαναγγείλει ο Υπουργός Αγροτικής Ανάπτυξης πολλές φορές και από αυτό το Βήμα, έρχεται πολύ σύντομα νομοθετική πρωτοβουλία για την αντιμετώπιση της μάστιγας των ελληνοποιήσεων, με αυστηροποίηση του κοινοτικού πλαισίου και ενοποίηση επιτέλους του ελεγκτικού μηχανισμού.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Κυρίες και κύριοι συνάδελφοι, η αντιμετώπιση της μάστιγας των ελληνοποιήσεων είναι σίγουρα εθνικό θέμα και εθνική προσπάθεια. Με αυτό, λοιπόν, το δεδομένο ζητώ τη στήριξη για τη συγκεκριμένη τροπολογία απ’ όλες τις πολιτικές δυνάμεις.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Σας ευχαριστώ και για την ανοχή στον χρόνο.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lastRenderedPageBreak/>
        <w:t>ΠΡΟΕΔΡΕΥΩΝ (Χαράλαμπος Αθανασίου):</w:t>
      </w:r>
      <w:r w:rsidRPr="00487E91">
        <w:rPr>
          <w:rFonts w:ascii="Arial" w:hAnsi="Arial" w:cs="Arial"/>
          <w:color w:val="222222"/>
          <w:sz w:val="24"/>
          <w:szCs w:val="24"/>
          <w:shd w:val="clear" w:color="auto" w:fill="FFFFFF"/>
          <w:lang w:eastAsia="el-GR"/>
        </w:rPr>
        <w:t xml:space="preserve"> Ο Κοινοβουλευτικός Εκπρόσωπος του ΜέΡΑ25 ζήτησε τον λόγο για ένα λεπτό.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Ορίστε, κύριε Γρηγοριάδη.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ΚΛΕΩΝ ΓΡΗΓΟΡΙΑΔΗΣ:</w:t>
      </w:r>
      <w:r w:rsidRPr="00487E91">
        <w:rPr>
          <w:rFonts w:ascii="Arial" w:hAnsi="Arial" w:cs="Arial"/>
          <w:color w:val="222222"/>
          <w:sz w:val="24"/>
          <w:szCs w:val="24"/>
          <w:shd w:val="clear" w:color="auto" w:fill="FFFFFF"/>
          <w:lang w:eastAsia="el-GR"/>
        </w:rPr>
        <w:t xml:space="preserve"> Ευχαριστώ,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Κύριε Πρόεδρε, δυστυχώς ο Πρόεδρος της Βουλής των Ελλήνων, ο κ. Τασούλας, πριν από μερικά λεπτά φέρθηκε σαν να μην ήταν ο Πρόεδρος της Βουλής των Ελλήνων, αλλά ως ένας απλός Βουλευτής της Συμπολίτευσης. Συγκεκριμένα, ενώ έλαβε στα χέρια του αυτήν την επιστολή από τον Αρχηγό κόμματος του ελληνικού Κοινοβουλίου, τον κ. Βαρουφάκη, αντί να τη διαβάσει ως όφειλε, αντιθέτως προέβη σε περικοπές. Διάβασε συγκεκριμένα τρεις από τις είκοσι τρεις σελίδες που περιέχει η επιστολή. Στη συνέχεια προχώρησε στο επόμενο θεσμικό ατόπημα. Αντιπολιτεύτηκε τον αρχηγό του κόμματός μας, κάνοντας κρίσεις και μάλιστα, παραποιώντας τα λεγόμενά του.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επιστολή  -είμαι σε θέση να γνωρίζω, αν θέλετε σας τη διαβάζω- λέει επί λέξει ότι προτείνει να είναι εδώ όλοι οι Βουλευτές. Ο κύριος Πρόεδρος υπαινίχθη ότι ο αρχηγός μας πρότεινε να κλείσει η Βουλή. Κάθε άλλο. Μακριά από μας αυτό. Ο κ. Βαρουφάκης πρότεινε συγκεκριμένο πράγμα. Είπε ότι μέσω τηλεδιάσκεψης, όπως και ο ίδιος και όλοι οι υπόλοιποι πολιτικοί αρχηγοί, μίλησαν την προηγούμενη εβδομάδα με τον Πρωθυπουργό, έτσι ακριβώς θα </w:t>
      </w:r>
      <w:r w:rsidRPr="00487E91">
        <w:rPr>
          <w:rFonts w:ascii="Arial" w:hAnsi="Arial" w:cs="Arial"/>
          <w:color w:val="222222"/>
          <w:sz w:val="24"/>
          <w:szCs w:val="24"/>
          <w:shd w:val="clear" w:color="auto" w:fill="FFFFFF"/>
          <w:lang w:eastAsia="el-GR"/>
        </w:rPr>
        <w:lastRenderedPageBreak/>
        <w:t>μπορούσαμε και οι τριακόσιοι να λειτουργούμε εδώ μέσα. Συνεπώς πραγματικά είμαι στη δυσάρεστη θέση να καταγγείλω αυτήν τη συμπεριφορά, η οποία είναι εξωθεσμική και εξόχως εξωκοινοβουλευτική.</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Ευχαριστώ πολύ.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Επειδή έτυχε να είμαι εδώ δεν νομίζω ότι ο κύριος Πρόεδρος είχε πρόθεση να αλλοιώσει το περιεχόμενο και την ουσία της επιστολής του κ. Βαρουφάκη.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ΚΛΕΩΝ ΓΡΗΓΟΡΙΑΔΗΣ:</w:t>
      </w:r>
      <w:r w:rsidRPr="00487E91">
        <w:rPr>
          <w:rFonts w:ascii="Arial" w:hAnsi="Arial" w:cs="Arial"/>
          <w:color w:val="222222"/>
          <w:sz w:val="24"/>
          <w:szCs w:val="24"/>
          <w:shd w:val="clear" w:color="auto" w:fill="FFFFFF"/>
          <w:lang w:eastAsia="el-GR"/>
        </w:rPr>
        <w:t xml:space="preserve"> Συμφωνώ και εύχομαι να είναι όπως το λέτε. Γνωρίζω τον κύριο Πρόεδρο και τον εκτιμώ. Ωστόσο, την αλλοίωσε.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Νομίζω ότι έδωσε μια εξήγηση για το πώς πρέπει να γίνει η σύντμηση αυτού του χρόνου, αλλά και των προσώπων που είναι στη Βουλή.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ΚΛΕΩΝ ΓΡΗΓΟΡΙΑΔΗΣ:</w:t>
      </w:r>
      <w:r w:rsidRPr="00487E91">
        <w:rPr>
          <w:rFonts w:ascii="Arial" w:hAnsi="Arial" w:cs="Arial"/>
          <w:color w:val="222222"/>
          <w:sz w:val="24"/>
          <w:szCs w:val="24"/>
          <w:shd w:val="clear" w:color="auto" w:fill="FFFFFF"/>
          <w:lang w:eastAsia="el-GR"/>
        </w:rPr>
        <w:t xml:space="preserve"> Ο κ. Βαρουφάκης ζήτησε αντιθέτως να είμαστε και οι τριακόσιοι μέσα στη Βουλή. Ο κύριος Πρόεδρος άφησε σαφώς να εννοηθεί ότι ο κ. Βαρουφάκης είπε να μην είναι κανείς.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Τον λόγο έχει ο κ. Νικόλαος Παππάς, εισηγητής από τον ΣΥΡΙΖΑ, για οκτώ λεπτά.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ΝΙΚΟΛΑΟΣ ΠΑΠΠΑΣ: </w:t>
      </w:r>
      <w:r w:rsidRPr="00487E91">
        <w:rPr>
          <w:rFonts w:ascii="Arial" w:hAnsi="Arial" w:cs="Arial"/>
          <w:color w:val="222222"/>
          <w:sz w:val="24"/>
          <w:szCs w:val="24"/>
          <w:shd w:val="clear" w:color="auto" w:fill="FFFFFF"/>
          <w:lang w:eastAsia="el-GR"/>
        </w:rPr>
        <w:t xml:space="preserve">Έ, όχι, κύριε Πρόεδρε, λίγη ανοχή. Με συγχωρείτε που θα τη διεκδικήσω …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lastRenderedPageBreak/>
        <w:t>ΠΡΟΕΔΡΕΥΩΝ (Χαράλαμπος Αθανασίου):</w:t>
      </w:r>
      <w:r w:rsidRPr="00487E91">
        <w:rPr>
          <w:rFonts w:ascii="Arial" w:hAnsi="Arial" w:cs="Arial"/>
          <w:color w:val="222222"/>
          <w:sz w:val="24"/>
          <w:szCs w:val="24"/>
          <w:shd w:val="clear" w:color="auto" w:fill="FFFFFF"/>
          <w:lang w:eastAsia="el-GR"/>
        </w:rPr>
        <w:t xml:space="preserve"> Μια μικρή ανοχή θα υπάρξει.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ΝΙΚΟΛΑΟΣ ΠΑΠΠΑΣ:</w:t>
      </w:r>
      <w:r w:rsidRPr="00487E91">
        <w:rPr>
          <w:rFonts w:ascii="Arial" w:hAnsi="Arial" w:cs="Arial"/>
          <w:color w:val="222222"/>
          <w:sz w:val="24"/>
          <w:szCs w:val="24"/>
          <w:shd w:val="clear" w:color="auto" w:fill="FFFFFF"/>
          <w:lang w:eastAsia="el-GR"/>
        </w:rPr>
        <w:t xml:space="preserve"> Ναι, γιατί είναι τρεις πράξεις νομοθετικού περιεχομένου.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Δεν βάζω τον χρόνο ακόμα. Μίλησαν οι Αρχηγοί. Είπαμε για οκτώ λεπτά, αλλά υπάρχει μια ανοχή πάντοτε.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ΝΙΚΟΛΑΟΣ ΠΑΠΠΑΣ:</w:t>
      </w:r>
      <w:r w:rsidRPr="00487E91">
        <w:rPr>
          <w:rFonts w:ascii="Arial" w:hAnsi="Arial" w:cs="Arial"/>
          <w:color w:val="222222"/>
          <w:sz w:val="24"/>
          <w:szCs w:val="24"/>
          <w:shd w:val="clear" w:color="auto" w:fill="FFFFFF"/>
          <w:lang w:eastAsia="el-GR"/>
        </w:rPr>
        <w:t xml:space="preserve"> Προφανώς δεν διεκδικούμε αυτής της κλίμακας την ανοχή, αλλά εδώ έρχεται μια δέσμη ρυθμίσεων.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Τι να σας πω, έτσι λέει ο Κανονισμός. Ακολουθήσαμε αυτό, αλλά όπως ξέρετε δεν τηρούμε ακριβώς τον χρόνο.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ΝΙΚΟΛΑΟΣ ΠΑΠΠΑΣ:</w:t>
      </w:r>
      <w:r w:rsidRPr="00487E91">
        <w:rPr>
          <w:rFonts w:ascii="Arial" w:hAnsi="Arial" w:cs="Arial"/>
          <w:color w:val="222222"/>
          <w:sz w:val="24"/>
          <w:szCs w:val="24"/>
          <w:shd w:val="clear" w:color="auto" w:fill="FFFFFF"/>
          <w:lang w:eastAsia="el-GR"/>
        </w:rPr>
        <w:t xml:space="preserve"> Να δείξετε και σε εμάς μια αντίστοιχη κατανόηση, ανάλογη του βάρους της ευθύνης που κι εμείς φέρουμε.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Ξεκινήστε, μην χάνουμε χρόνο.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ΝΙΚΟΛΑΟΣ ΠΑΠΠΑΣ:</w:t>
      </w:r>
      <w:r w:rsidRPr="00487E91">
        <w:rPr>
          <w:rFonts w:ascii="Arial" w:hAnsi="Arial" w:cs="Arial"/>
          <w:color w:val="222222"/>
          <w:sz w:val="24"/>
          <w:szCs w:val="24"/>
          <w:shd w:val="clear" w:color="auto" w:fill="FFFFFF"/>
          <w:lang w:eastAsia="el-GR"/>
        </w:rPr>
        <w:t xml:space="preserve"> Ξεκινάω, λοιπόν και λέω ότι το πιο εύκολο για τις πολιτικές δυνάμεις, κυρίες και κύριοι συνάδελφοι, είναι να κάνουμε εδώ μέσα δίκη προθέσεων. Θέλω να πω ότι υποδεχόμαστε πολύ θετικά τον τρόπο με τον </w:t>
      </w:r>
      <w:r w:rsidRPr="00487E91">
        <w:rPr>
          <w:rFonts w:ascii="Arial" w:hAnsi="Arial" w:cs="Arial"/>
          <w:color w:val="222222"/>
          <w:sz w:val="24"/>
          <w:szCs w:val="24"/>
          <w:shd w:val="clear" w:color="auto" w:fill="FFFFFF"/>
          <w:lang w:eastAsia="el-GR"/>
        </w:rPr>
        <w:lastRenderedPageBreak/>
        <w:t xml:space="preserve">οποίο τοποθετήθηκε ο κ. Κικίλιας. Αν ο κ. Κικίλιας είχε κάνει δίκη προθέσεων, όταν σήκωσε το τηλέφωνο ο Ξανθός και ο Πολάκης, για να ανταλλάξουν απόψεις, πολλά προβλήματα δεν θα είχαν λυθεί. Και θα ήθελα να καλέσω και τον κ. Σταϊκούρα να κινείται σε αυτό το μήκος κύματος.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Βεβαίως, έχουμε διαφορετικές απόψεις, έχουμε διαφορετικό τρόπο με τον οποίο αποτιμούμε την πρόσφατη οικονομική και πολιτική ιστορία του τόπου. Αυτή είναι η ουσία της δημοκρατίας. Αν, όμως, αρχίσουμε εδώ να κάνουμε δίκη προθέσεων, σας μιλάω ειλικρινά ότι έχουμε κι εμείς πάρα πολλά να πούμε. Διότι συμβαίνουν και διάφορα ανεξήγητα. Αυτό αφορά και τον εισηγητή της Νέας Δημοκρατίας, ο οποίος ομολογώ μας έκανε αρνητική εντύπωση με την τοποθέτηση του, την οποία αφιέρωσε για να κατακεραυνώσει την Αντιπολίτευση, επειδή είπαμε ότι η χώρα μας πήρε τα μέτρα μαζί με άλλες χώρες της Ευρώπης και έκλεισε τα σχολεία μαζί με άλλες είκοσι χώρες. Δεν απαγόρευσε πρώτη την κυκλοφορία και ότι ευτυχώς, δεν είναι γεωγραφικά σε έναν χώρο στον οποίο μετακινούνται κατά εκατοντάδες χιλιάδες άτομα την ημέρα. Το Βρυξέλλες - Παρίσι είναι δύο ώρες με το τρένο. Πώς να το πούμε απλά; Και ο γνωστός αγώνας του Champions League είχε τα ανάλογα αποτελέσματα. Αυτό γιατί είναι κακό δηλαδή, να το διαπιστώσουμε; Δεν βοηθάει αυτή η πιο εμβριθής μελέτη των συμβάντων, των αριθμών και των </w:t>
      </w:r>
      <w:r w:rsidRPr="00487E91">
        <w:rPr>
          <w:rFonts w:ascii="Arial" w:hAnsi="Arial" w:cs="Arial"/>
          <w:color w:val="222222"/>
          <w:sz w:val="24"/>
          <w:szCs w:val="24"/>
          <w:shd w:val="clear" w:color="auto" w:fill="FFFFFF"/>
          <w:lang w:eastAsia="el-GR"/>
        </w:rPr>
        <w:lastRenderedPageBreak/>
        <w:t xml:space="preserve">γεγονότων στο να εντοπίσουμε πού είναι το πραγματικό πρόβλημα και τι πρέπει να αντιμετωπίσουμε;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Πιστεύουμε ότι βοηθάει και εδώ το χειρότερο που έχουμε να κάνουμε είναι να εκτοξεύουμε κατηγορίες ο ένας έναντι του άλλου, υπονοώντας ακόμα και ότι κάποιος εύχεται την καταστροφή. Προς Θεού! Μιλάμε για ανθρώπινες ζωές. Βεβαίως, έχουμε πολιτικές διαφωνίες και χαιρετίζουμε και τις μετατοπίσεις, οι οποίες γίνονται ενώπιον αυτής της κρίσης, διότι δεν είχα ακούσει μέχρι να ανέβει στο Βήμα ο Πρωθυπουργός, πριν από λίγο, να υπάρχει κάποια τοποθέτηση η οποία να μέμφεται το δημόσιο σύστημα υγείας. Και αυτό είναι στην ουσία των εξελίξεων. Και αυτή είναι η κορυφαία μάχη που πρέπει να δώσουμε, το να απομονώσουμε τον ιό και να την κερδίσουμε αυτήν τη μάχη, γιατί χωρίς αυτό δεν υπάρχει μάχη για την οικονομία. Αν δεν φτάσουμε γρήγορα στο σημείο να απομονώσουμε τον ιό και να ξεκινήσει η οικονομική δραστηριότητα, όλα τα άλλα που συζητάμε, δεν θα έχουν ουσία. Προϋπόθεση για να φτάσουμε εκεί, είναι και η καλή πίστη μεταξύ των πολιτικών δυνάμεων. Δεν είναι αυτό το κλίμα της αντιπαράθεσης που περιμένει και ο ελληνικός λαός.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Έχει ξεκινήσει, δυστυχώς, μια δημόσια συζήτηση σε σχέση με το αν έχουμε λεφτά ή δεν έχουμε. Μας βάζετε στον πειρασμό να σας πούμε ότι είναι προφανές ότι έχετε χρήματα για να δώσετε 11 εκατομμύρια σε μέσα ενημέρωσης, τα οποία θα τα μοιράσει μία ιδιωτική διαφημιστική εταιρεία, ενώ </w:t>
      </w:r>
      <w:r w:rsidRPr="00487E91">
        <w:rPr>
          <w:rFonts w:ascii="Arial" w:hAnsi="Arial" w:cs="Arial"/>
          <w:color w:val="222222"/>
          <w:sz w:val="24"/>
          <w:szCs w:val="24"/>
          <w:shd w:val="clear" w:color="auto" w:fill="FFFFFF"/>
          <w:lang w:eastAsia="el-GR"/>
        </w:rPr>
        <w:lastRenderedPageBreak/>
        <w:t xml:space="preserve">υπάρχει θεσμικό πλαίσιο για την ενίσχυση των μέσων ενημέρωσης. Και θέλω να σας προλάβω, διότι εγώ με τον Ανδρέα Ξανθό είχαμε υπογράψει στα μέσα του 2018 υπουργική απόφαση που υποχρέωνε τα μηνύματα για την προστασία της δημόσιας υγείας να είναι δωρεάν και μάλιστα με πάρα πολύ αυστηρές προδιαγραφές και παρακάμπτεται αυτός ο νόμος. Γιατί; Μην μας πείτε για να ενισχυθεί ο Τύπος, διότι και πλαίσιο για την ενίσχυση του Τύπου υπάρχει, αλλά δεν πάτε με βάση αυτό, διότι έχει κανόνες που αφορούν τη διαφάνεια, την απασχόληση στον Τύπο, τη διατήρηση των θέσεων εργασίας. Δυστυχώς, πάτε αδιαφανώς και δίνετε 11 εκατομμύρια μέσω της διαφημιστικής και απαλλάσσετε και τα κανάλια από τα 21 εκατομμύρια που έπρεπε να καταβάλουν για την άδεια, με βάση τον αντισυνταγματικό νόμο Παππά. Μην γελάτε, κύριε Πουλά, διότι αυτά που η παράταξή μας έχει τραβήξει για τη συγκεκριμένη διαδικασία δεν είναι και λίγα.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Δίνετε, λοιπόν, 11 εκατομμύρια και 21 από πάνω στα μέσα ενημέρωσης, δίνετε 30 εκατομμύρια στα ιδιωτικά διαγνωστικά, δίνετε 11 εκατομμύρια στη «ΜΟΡΕΑΣ Α.Ε.», γιατί έχει λέει χαμηλή κίνηση ο δρόμος προς την Καλαμάτα, σύνολο 75 εκατομμύρια, μόνο από αυτά τα παραδείγματα. Και εκεί υπάρχουν λεφτά. Και φέρνετε και μια σειρά από διατάξεις, στις συγκεκριμένες πράξεις νομοθετικού περιεχομένου, κατά παρέκκλιση όλων των διατάξεων, για να κάνετε απευθείας αναθέσεις. Αντιλαμβανόμαστε την ανάγκη του επείγοντος. </w:t>
      </w:r>
      <w:r w:rsidRPr="00487E91">
        <w:rPr>
          <w:rFonts w:ascii="Arial" w:hAnsi="Arial" w:cs="Arial"/>
          <w:color w:val="222222"/>
          <w:sz w:val="24"/>
          <w:szCs w:val="24"/>
          <w:shd w:val="clear" w:color="auto" w:fill="FFFFFF"/>
          <w:lang w:eastAsia="el-GR"/>
        </w:rPr>
        <w:lastRenderedPageBreak/>
        <w:t>Σας κάναμε, όμως, μια πρόταση: Να υπάρχει διακομματική επιτροπή γι’ αυτές τις αναθέσεις. Γιατί δεν τη δέχεστε;  Τι μέτρα θα λάβετε αν διαπιστώσετε ότι ένας δημόσιος φορέας πληρώνει ένα ευρώ για ένα συγκεκριμένο προϊόν και ένας άλλος δημόσιος φορέας πληρώνει τρία; Χρειάζεται εδώ να υπάρξει ένεση διαφάνειας και νομίζω ότι η δική μας πρόταση είναι στη σωστή κατεύθυνση και θα πρέπει να τη σκεφτείτε και να την υιοθετήσετε.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Ενώ λοιπόν, βρήκατε τα 75 εκατομμύρια, για να διευκολύνετε συμφέροντα, δεν έχουμε δει τις προσλήψεις που έπρεπε να έχουμε δει. Προχωρήσατε τις δύο χιλιάδες προσλήψεις επικουρικού προσωπικού. Απ’ αυτούς έχουν αναλάβει υπηρεσία τριακόσιοι με τετρακόσιοι. Με το που εκλεγήκατε, ακυρώσατε την προκήρυξη για χίλιους γιατρούς, την οποία επαναφέρατε τώρα. Προχωρήστε τη δική μας πολιτική για τέσσερις χιλιάδες προσλήψεις, επίσης, στην υγεία και βεβαίως, κάντε αυτό που σας είπε και ο Πρόεδρός μας στην ομιλία του με τα μαζικά διαγνωστικά τεστ.</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Υπάρχει ένα μείζον ζήτημα με τον τουρισμό. Ο τουρισμός μας, δυστυχώς, θα υποστεί πιέσεις και πρέπει να επεξεργαστείτε από τώρα ένα ειδικό πρόγραμμα, μήπως οι Έλληνες μπορέσουμε να καλύψουμε το όποιο κενό από τη ζήτηση για το ελληνικό τουριστικό προϊόν δημιουργηθεί.</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Δεύτερον, έρχεστε εδώ και μας λέτε -το είπε και ο κ. Μητσοτάκης, το είπατε κι εσείς, κύριε Σταϊκούρα- ότι θα έχετε και το ΕΣΠΑ, το οποίο θα </w:t>
      </w:r>
      <w:r w:rsidRPr="00487E91">
        <w:rPr>
          <w:rFonts w:ascii="Arial" w:hAnsi="Arial" w:cs="Arial"/>
          <w:color w:val="222222"/>
          <w:sz w:val="24"/>
          <w:szCs w:val="24"/>
          <w:shd w:val="clear" w:color="auto" w:fill="FFFFFF"/>
          <w:lang w:eastAsia="el-GR"/>
        </w:rPr>
        <w:lastRenderedPageBreak/>
        <w:t>χρηματοδοτήσει την ελληνική οικονομία. Συγγνώμη, πώς θα γίνει αυτό, όταν ακυρώνετε τους διαγωνισμούς τον έναν μετά τον άλλο; Θα πέσουν σαν τα χρυσά φασόλια από τον ουρανό τα λεφτά του ΕΣΠΑ; Πρέπει να υλοποιηθούν έργα και σας καλέσαμε από την πρώτη στιγμή να εγκαταλείψετε την αναβλητικότητα και τη μετάθεση των έργων, όπως το μετρό της Θεσσαλονίκης, η Πατρών - Πύργου, ο Ε65, η γραμμή 4 του μετρό της Αθήνας, ο Βόρειος Οδικός Άξονας, το Καστέλι. Υπήρχε έτοιμος σχεδιασμός για να υλοποιηθούν αυτά τα έργα και μάλιστα εξασφαλισμένη χρηματοδότηση που θα σήμαινε και καθαρή εισροή χρημάτων από ευρωπαϊκά κονδύλια. Τίποτα, όμως. Το μόνο που ξέρετε είναι λογιστικά, δυστυχώς, να βάζετε αυτά τα νούμερα στην επικοινωνιακή σας πολιτική, για να λέτε ότι η παρέμβαση σας πηγαίνει στα 10 δισεκατομμύρια.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Θα συντομεύσω. Θέλω να αναφερθώ και στο ζήτημα των ελεύθερων επαγγελματιών και των επιστημόνων. Έχετε χρόνο να στρίψετε το τιμόνι. Είναι προσβλητικό αυτό που κάνετε σε ανθρώπους οι οποίοι δουλεύουν είκοσι και είκοσι πέντε χρόνια στην ελεύθερη αγορά και έχουν καταφέρει να σταθούν να τους λέτε «πήγαινε να κάνεις επιμόρφωση, για να πάρεις τα 600 ευρώ της επιμόρφωσης», σαν να κοροϊδευόμαστε μεταξύ μας ότι δεν ξέρουν να χρησιμοποιούν κομπιούτερ.</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Επίσης, δείτε αμέσως το ζήτημα της πρώτης κατοικίας. Σκεφτείτε έναν άνθρωπο, ο οποίος είναι κλεισμένος μέσα και τηρεί αυτά που του έχουν ζητήσει να τηρήσει, να μην μετακινείται, μαθαίνει ότι είναι σε αναστολή και ξέρει ότι κινδυνεύει και το σπίτι του. Και να είστε λίγο πιο πιεστικοί στις τράπεζες.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Έρχομαι τώρα στον πυρήνα της οικονομικής πολιτικής, την οποία υπερασπιστήκατε και από αυτό το Βήμα, κύριε Σταϊκούρα. Κάνετε τεράστιο λάθος. Δεν θα κάνω δίκη προθέσεων εγώ, αλλά θα πω ότι διάβασα στον κυριακάτικο Τύπο το άρθρο του κ. Σκέρτσου, ο οποίος είναι Υπουργός της Κυβέρνησης σας και ήταν παλιά στο ΣΕΒ και βεβαίως, τη συνέντευξη του κ. Βέττα, του επιστημονικού διευθυντή του ΙΟΒΕ. Ακριβώς η ίδια λογική. Ποια είναι αυτή η λογική; Η λογική που υλοποιείτε: της αναβλητικότητας, του «κάτσε να δούμε πού θα πάει», το «βλέποντας και κάνοντας». Πείτε μου σας παρακαλώ πόση οικονομική σοφία χρειαζόταν, για να καταλάβετε από τις 20 του Μάρτη μέχρι τις 30 του Μάρτη ότι θα επηρεαστούν σχεδόν όλοι οι κλάδοι της οικονομίας; Δέκα ημέρες μεσολάβησαν και έρχεστε με την πρακτική σας να επιβεβαιώσετε τη δική μας κριτική, που λέγαμε ότι τα μέτρα είναι ανεπαρκή. Αν δεν ήταν ανεπαρκή τα μέτρα, δεν θα χρειάζονταν κάθε δύο εικοσιτετράωρα να κάνετε παρεμβάσεις. Έχετε καταλάβει ότι με τις επιλογές σας εκατοντάδες χιλιάδες μικρές και μεσαίες επιχειρήσεις θα δοκιμαστούν; Η εικόνα της </w:t>
      </w:r>
      <w:r w:rsidRPr="00487E91">
        <w:rPr>
          <w:rFonts w:ascii="Arial" w:hAnsi="Arial" w:cs="Arial"/>
          <w:color w:val="222222"/>
          <w:sz w:val="24"/>
          <w:szCs w:val="24"/>
          <w:shd w:val="clear" w:color="auto" w:fill="FFFFFF"/>
          <w:lang w:eastAsia="el-GR"/>
        </w:rPr>
        <w:lastRenderedPageBreak/>
        <w:t xml:space="preserve">ελληνικής επιχειρηματικότητας είναι ότι δύο στις τρεις επιχειρήσεις είχαν μηδενικά κέρδη ή ζημιές το προηγούμενο έτος.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έρχομαι τώρα στη μεγάλη εικόνα, για να σας πω τι; Τι λείπει από το ελληνικό σχέδιο, που έχουν οι άλλες ευρωπαϊκές χώρες; Ένα μεγάλο πρόγραμμα εγγυήσεων. Ανεβαίνετε σε αυτό το Βήμα και εσείς και ο κ. Γεωργιάδης, ο οποίος δεν είναι εδώ, και μας λέτε ότι θα φτιαχτεί ένα εγγυοδοτικό ταμείο 1 δισεκατομμυρίου, 0,5% του ΑΕΠ. Συζητάτε με τους συναδέλφους σας, για να ξέρετε ποια είναι η κλίμακα των παρεμβάσεων;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Εκεί χρειάζεται, λοιπόν, μια πάρα πολύ σοβαρή και μεγάλη ένεση και να εφαρμόσετε στην πράξη αυτό που είπε ο κ. Μητσοτάκης από αυτό το Βήμα λίγο πριν. Είπε ότι δεν υπάρχει ηθικός κίνδυνος. Είναι πολύ σημαντικό αυτό. Σε μια τέτοιου τύπου κρίση, σε μιας τέτοιας κλίμακας διαταραχή για την οικονομία μας, όταν η οικονομία μας συγκλονίζεται, είναι αδύνατον να εντοπίσεις τον στρατηγικό κακοπληρωτή. Άρα θα πρέπει και δια νόμου όχι μόνο να μεγαλώσει ένα πρόγραμμα εγγυήσεων, αλλά να υποχρεωθούν και οι τράπεζες να το κάνουν διαθέσιμο στο σύνολο της ελληνικής επιχειρηματικότητας.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Εάν ακολουθήσουμε τη δική σας μεθοδολογία και αθροίσουμε και τους φόρους που αναβάλλονται -το οποίο καλώς γίνεται, επειδή είπατε ότι εμείς δεν είμαστε υπέρ-, δεν επηρεάζεται πάρα πολύ η βιωσιμότητα των επιχειρήσεων. Μία επιχείρηση της οποίας ο τζίρος τώρα βυθίζεται και απλώς θα υποχρεωθεί </w:t>
      </w:r>
      <w:r w:rsidRPr="00487E91">
        <w:rPr>
          <w:rFonts w:ascii="Arial" w:hAnsi="Arial" w:cs="Arial"/>
          <w:color w:val="222222"/>
          <w:sz w:val="24"/>
          <w:szCs w:val="24"/>
          <w:shd w:val="clear" w:color="auto" w:fill="FFFFFF"/>
          <w:lang w:eastAsia="el-GR"/>
        </w:rPr>
        <w:lastRenderedPageBreak/>
        <w:t>να καταβάλει τις υποχρεώσεις της τον Σεπτέμβρη, νομίζω ότι δεν είναι μια βοήθεια η οποία από μόνη της μπορεί να τη διασώσει.</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Βεβαίως, και αυτές οι κινήσεις να γίνουν. Στη Γερμανία, όμως, οι αναβληθέντες φόροι, η άμεση δημοσιονομική παρέμβαση και η μόχλευση, οι εγγυήσεις και τα δάνεια τα οποία πηγαίνουν στην επιχειρηματικότητα είναι 51% του ΑΕΠ. Είναι σημερινά αυτά τα στοιχεία. Στη Γαλλία είναι 22,9%, στην Ιταλία είναι 21,2%, στο Ηνωμένο Βασίλειο είναι 17,9%, στη Δανία είναι 12,2% και στις Ηνωμένες Πολιτείες είναι 12,2%, με διαφορετικά μείγματα.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η Ελλάδα, κύριε Σταϊκούρα και κύριε Γεωργιάδη; Μας είπατε 3,5% του ΑΕΠ; Αυτό μας είπατε, 3,5% του ΑΕΠ. Τι ακριβώς να περιμένει, λοιπόν, η ελληνική επιχειρηματικότητα αυτή τη στιγμή; Να συνωστίζεται στην ουρά για να πάρει κάποια στήριξη και βοήθεια, με ποια προϋπόθεση; Να αναστείλει τις συμβάσεις εργασίας, ενώ έπρεπε να είναι ακριβώς αντίθετη η κατεύθυνση, δηλαδή η μη αναστολή των συμβάσεων εργασίας. Και μην μας λέτε ότι θα πληρωθεί το δώρο Πάσχα τον Ιούνιο ή τον Ιούλιο διότι τότε πολλές από τις επιχειρήσεις θα έχουν ήδη κινδυνεύσει.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Αυτό, λοιπόν, είναι το σχέδιο. Είναι ευθαρσώς διατυπωμένο. Είναι ένα σχέδιο με το οποίο διαφωνούμε. Θεωρούμε ότι θα βάλει την ελληνική οικονομία σε πάρα πολύ μεγάλη κρίση, θα της σπάσει τη σπονδυλική στήλη στην κυριολεξία και θα κάνουμε πάρα πολλά χρόνια για να ανακάμψουμε.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Ευχαριστώ για την ανοχή,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Ευχαριστούμε πολύ, κύριε Παππά.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Τον λόγο έχει τώρα ο κ. Ανδρέας Πουλάς, ειδικός αγορητής του Κινήματος Αλλαγής.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ΑΝΔΡΕΑΣ ΠΟΥΛΑΣ:</w:t>
      </w:r>
      <w:r w:rsidRPr="00487E91">
        <w:rPr>
          <w:rFonts w:ascii="Arial" w:hAnsi="Arial" w:cs="Arial"/>
          <w:color w:val="222222"/>
          <w:sz w:val="24"/>
          <w:szCs w:val="24"/>
          <w:shd w:val="clear" w:color="auto" w:fill="FFFFFF"/>
          <w:lang w:eastAsia="el-GR"/>
        </w:rPr>
        <w:t xml:space="preserve"> Ευχαριστώ,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Κυρίες και κύριοι συνάδελφοι, η πανδημία του κορωνοϊού έβαλε τη χώρα μας σε μια νέα πραγματικότητα. Οφείλουμε να αναγνωρίσουμε τον συντονισμένο τρόπο και την ετοιμότητα με την οποία ενήργησε η Κυβέρνηση από την αρχή της πανδημίας. Αξιέπαινη είναι και η συνεισφορά της επιστημονικής κοινότητας και ιδιαιτέρως του κ. Τσιόδρα στην ανάσχεση και στη διαχείριση της επιδημίας.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Πέρα, όμως, από τα συγχαρητήρια, προέκυψαν αστοχίες, παραλείψεις, καθυστερήσεις που οφείλουμε ως Αντιπολίτευση να τις αναδείξουμε.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Σύμφωνα, λοιπόν, με τον Παγκόσμιο Οργανισμό Υγείας, η εκτεταμένη ανίχνευση είναι εξαιρετικά σημαντική για τον περιορισμό της διασποράς. Εμείς, όμως, ακολουθούμε διαφορετικό δρόμο. Γιατί έχουμε προχωρήσει σε αυτήν τη σχολή επιστημονικής σκέψης δεν το γνωρίζω. Είναι ένα ζήτημα πολιτικής διαχείρισης του θέματος; Η επιλογή σας να κρατηθεί τεχνητά χαμηλός ο </w:t>
      </w:r>
      <w:r w:rsidRPr="00487E91">
        <w:rPr>
          <w:rFonts w:ascii="Arial" w:hAnsi="Arial" w:cs="Arial"/>
          <w:color w:val="222222"/>
          <w:sz w:val="24"/>
          <w:szCs w:val="24"/>
          <w:shd w:val="clear" w:color="auto" w:fill="FFFFFF"/>
          <w:lang w:eastAsia="el-GR"/>
        </w:rPr>
        <w:lastRenderedPageBreak/>
        <w:t>αριθμός των κρουσμάτων είναι προφανής. Εμείς, όμως, πιστεύουμε ότι πετυχαίνουμε το αντίθετο αποτέλεσμα.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Η δική μας πρόταση λέει πως, εάν δεν έχουμε τεστ, θα πρέπει να υποβάλλουμε σε τεστ ανίχνευσης τους υγειονομικούς, τους χρονίως πάσχοντες, τους ηλικιωμένους που φιλοξενούνται σε οίκους ευγηρίας, τα άτομα με ειδικές ανάγκες, τους υπηρετούντες στα Σώματα Ασφαλείας, τους υπαλλήλους καθαριότητας και γενικά να κάνουμε όσο το δυνατόν περισσότερα τεστ στον πληθυσμό.</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Στο σημείο αυτό θα ήθελα να τονίσω την ανάγκη της αύξησης των κέντρων ανάλυσης των δειγμάτων. Ο Υπουργός Υγείας, ο κ. Κοντοζαμάνης εξήγγειλε στην επιτροπή ότι το Εθνικό Κέντρο Αιμοδοσίας θα συμμετέχει και αυτό ως κέντρο ανάλυσης για τον κορωνοϊό. Χαιρόμαστε γι’ αυτό. Όμως, έχετε αργήσει. Πανεπιστημιακά εργαστήρια, δημόσια ερευνητικά κέντρα εδώ και καιρό έχουν προσφερθεί με τις υποδομές που έχουν να μπουν στο πρόγραμμα ανάλυσης του ιού κι εσείς δεν έχετε ανταποκριθεί ακόμα.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Ταυτόχρονα, παρατηρείται τα ιδιωτικά διαγνωστικά κέντρα να κάνουν δειγματοληψίες με κόστος από 180 μέχρι 300 και 350 ευρώ, από ό,τι άκουσα, και να δρουν σαν μεσίτες. Παίρνουν τα δείγματα και τα στέλνουν στο ΠΑΣΤΕΡ και στο ΕΚΠΑ για να γίνει η ανάλυση. Αυτά είναι φαινόμενα κερδοσκοπίας τα </w:t>
      </w:r>
      <w:r w:rsidRPr="00487E91">
        <w:rPr>
          <w:rFonts w:ascii="Arial" w:hAnsi="Arial" w:cs="Arial"/>
          <w:color w:val="222222"/>
          <w:sz w:val="24"/>
          <w:szCs w:val="24"/>
          <w:shd w:val="clear" w:color="auto" w:fill="FFFFFF"/>
          <w:lang w:eastAsia="el-GR"/>
        </w:rPr>
        <w:lastRenderedPageBreak/>
        <w:t>οποία πρέπει να τα δείτε, να γίνει ένας έλεγχος και, αν είναι δυνατόν, να επιβληθεί και κάποιο πρόστιμο.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Από την άλλη μεριά βλέπουμε ότι δίνετε 30 εκατομμύρια για τα διαγνωστικά κέντρα. Για εμάς είναι σοβαρή πρόταση να γίνει διατίμηση και να χρεώνεται από τον ΕΟΠΥΥ για να ξεμπερδεύουμε με αυτό το θέμα, ώστε να ξέρουμε τι δίνουμε και τι πληρώνουμε και όχι να δίνουμε τα χρήματα στα διαγνωστικά κέντρα χωρίς έλεγχο.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Από την αρχή, λοιπόν, της κοινοβουλευτικής περιόδου σάς είχαμε τονίσει την ανάγκη να προστατέψετε όσο το δυνατόν το ΕΣΥ, να κάνετε προσλήψεις, να χρηματοδοτήσετε τον εκσυγχρονισμό του και την αναβάθμισή του. Το ΕΣΥ πραγματικά σηκώνει το βάρος της πανδημίας. Οι υγειονομικοί είναι αυτοί που δίνουν καθημερινά τη μάχη και ήδη το 11% αυτών νοσεί, με κίνδυνο να κλείσουν κλινικές και να αδυνατεί να ανταποκριθεί το σύστημα.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Σήμερα, όμως, τι γίνεται; Με το πιστόλι στον κρόταφο προσπαθείτε να μπαλώσετε κενές οργανικές θέσεις με προσλήψεις επικουρικών, με παρατάσεις συμβασιούχων για τέσσερις μήνες, με τον διαγωνισμό που μας είπατε ότι προκηρύξατε για τους εννιακόσιους πενήντα γιατρούς επιμελητές Β΄ που είναι τώρα σε θέση να διοριστούν και ο οποίος προχωρά με αργά βήματα.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Επιτρέψτε μου, κύριοι Υπουργοί, να σας πω πως το ΕΣΥ δεν ήταν έτοιμο να αντιμετωπίσει τον </w:t>
      </w:r>
      <w:r w:rsidRPr="00487E91">
        <w:rPr>
          <w:rFonts w:ascii="Arial" w:hAnsi="Arial" w:cs="Arial"/>
          <w:color w:val="222222"/>
          <w:sz w:val="24"/>
          <w:szCs w:val="24"/>
          <w:shd w:val="clear" w:color="auto" w:fill="FFFFFF"/>
          <w:lang w:val="en-US" w:eastAsia="el-GR"/>
        </w:rPr>
        <w:t>COVID</w:t>
      </w:r>
      <w:r w:rsidRPr="00487E91">
        <w:rPr>
          <w:rFonts w:ascii="Arial" w:hAnsi="Arial" w:cs="Arial"/>
          <w:color w:val="222222"/>
          <w:sz w:val="24"/>
          <w:szCs w:val="24"/>
          <w:shd w:val="clear" w:color="auto" w:fill="FFFFFF"/>
          <w:lang w:eastAsia="el-GR"/>
        </w:rPr>
        <w:t>-19. Ευτυχώς, όμως, μας βοήθησε η γρήγορη λήψη των μέτρων. Εδώ θέλει και τη μεγάλη προσοχή. Για να μη χαθεί αυτό το πλεονέκτημα, πρέπει να δούμε πραγματικά την ενίσχυση του ΕΣΥ, έστω και αυτή την ύστατη στιγμή.</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Δεν αρκεί, λοιπόν, να δίνουμε χειροκροτήματα για τη φιλοτιμία, για την αφοσίωση, για την αξιοσύνη των υγειονομικών του ΕΣΥ. Για να μην ξεχαστούν οι υποχρεώσεις, εμείς προτείνουμε εδώ και τώρα να μετατραπούν οι συμβάσεις των επικουρικών σε αορίστου χρόνου με βάση αυτό που προβλέπει η νομοθεσία και να ενταχθούν στο υγειονομικό προσωπικό του ΕΣΥ, αλλά και του Εθνικού Συστήματος Κοινωνικής Φροντίδας.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Αυτοί οι δύο τομείς, το Εθνικό Σύστημα Υγείας, οι υγειονομικοί, και το Εθνικό Σύστημα Κοινωνικής Φροντίδας, θα πρέπει να ενταχθούν στα βαρέα και ανθυγιεινά. Το έχουμε καταθέσει τρεις φορές μέχρι σήμερα. Δεν έχει γίνει, όμως, αποδεκτή αυτή η πρότασή μας. Αυτή είναι η πραγματική έμπρακτη αναγνώριση για την προσφορά αυτών των ανθρώπων στη δημόσια υγεία.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Ένα άλλο μεγάλο ζήτημα που μας απασχολεί είναι το ζήτημα των κλινών ΜΕΘ. Εμείς από τον Σεπτέμβριο του 2019 ζητούσαμε την πρόσληψη προσωπικού για να ανοίξουν οι εκατόν πενήντα κλίνες ΜΕΘ. Εκφράζουμε την </w:t>
      </w:r>
      <w:r w:rsidRPr="00487E91">
        <w:rPr>
          <w:rFonts w:ascii="Arial" w:hAnsi="Arial" w:cs="Arial"/>
          <w:color w:val="222222"/>
          <w:sz w:val="24"/>
          <w:szCs w:val="24"/>
          <w:shd w:val="clear" w:color="auto" w:fill="FFFFFF"/>
          <w:lang w:eastAsia="el-GR"/>
        </w:rPr>
        <w:lastRenderedPageBreak/>
        <w:t>ικανοποίησή μας που έστω και μέσω πανδημίας έχετε ανοίξει τις εβδομήντα πέντε.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Από τις 20 Ιανουαρίου με ερώτηση που σας είχα καταθέσει εγώ μαζί με τον κ. Κεγκέρογλου -και θα την καταθέσω στα Πρακτικά- σας είχαμε τονίσει την αναγκαιότητα λήψης άμεσων μέτρων για την αντιμετώπιση του κορωνοϊού.</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(Στο σημείο αυτό ο Βουλευτής κ. Ανδρέας Πουλάς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Η καθυστερημένη, λοιπόν, αντίδρασή σας για τη μίσθωση κλινών ΜΕΘ από ιδιώτες, σας κατέστησαν εύκολο θύμα των ιδιωτικών θεραπευτηρίων και κλινικών, που ήδη από τον Σεπτέμβριο του 2019 καθυστερούσαν με σκληρή διαπραγμάτευση τη σύμβαση με τον ΕΟΠΥΥ για τις κλίνες ΜΕΘ. Τώρα, υπό την πίεση ότι μια πιθανή έξαρση του κορωνοϊού θα προκαλέσει ανεξέλεγκτη ζήτηση σε κλίνες ΜΕΘ, πέτυχαν διπλάσια τιμή αποζημίωσης, από τα 800 στα 1.600 ευρώ.</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επίκλησή σας περί μισθολογικού κόστους δεν πείθει βέβαια. Αξιοσημείωτο είναι και το δημοσίευμα της «ΚΑΘΗΜΕΡΙΝΗΣ», που λέει ότι, με </w:t>
      </w:r>
      <w:r w:rsidRPr="00487E91">
        <w:rPr>
          <w:rFonts w:ascii="Arial" w:hAnsi="Arial" w:cs="Arial"/>
          <w:color w:val="222222"/>
          <w:sz w:val="24"/>
          <w:szCs w:val="24"/>
          <w:shd w:val="clear" w:color="auto" w:fill="FFFFFF"/>
          <w:lang w:eastAsia="el-GR"/>
        </w:rPr>
        <w:lastRenderedPageBreak/>
        <w:t>βάση μελέτες που έχουν γίνει στα ελληνικά πανεπιστήμια στις ελληνικές ΜΕΘ, η κατώτερη τιμή είναι από 880 μέχρι 460 ευρώ. Το καταθέτω στα Πρακτικά.</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(Στο σημείο αυτό ο Βουλευτής κ. Ανδρέας Πουλάς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Η δυσμενής, λοιπόν, αυτή συγκυρία δεν πρέπει να αποτελέσει «λευκή επιταγή» για τα ιδιωτικά θεραπευτήρια και τις ιδιωτικές κλινικές και, μάλιστα, την ώρα που αρνούνται να νοσηλεύσουν περιστατικά με κορωνοϊό, αφήνοντας το αποκλειστικό βάρος στο ΕΣΥ.</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Βέβαια, άκουσα και τον Πρωθυπουργό που είπε ότι το κόστος είναι πάνω από 2.000 ευρώ. Πιστεύω ότι τα νούμερα αυτά που του έδωσαν είναι λάθος. Πιστεύω ότι ανήκουν μάλλον σε άλλη εποχή, ίσως στην εποχή 2004 - 2009, που είχαν εκτοξευτεί όλα πάρα πολύ. Από εκεί να τα έχουν πάρει τα νούμερα και να μιλάμε για 2.000 ευρώ ημερήσιο κόστος;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μάχη, λοιπόν, δίνεται στις ΜΕΘ. Και εμείς, το Κίνημα Αλλαγής, αναγνωρίζοντας τις ανάγκες που προκύπτουν, έχουμε ήδη προχωρήσει -η Κοινοβουλευτική μας Ομάδα- στον εξοπλισμό πέντε κλινών ΜΕΘ και </w:t>
      </w:r>
      <w:r w:rsidRPr="00487E91">
        <w:rPr>
          <w:rFonts w:ascii="Arial" w:hAnsi="Arial" w:cs="Arial"/>
          <w:color w:val="222222"/>
          <w:sz w:val="24"/>
          <w:szCs w:val="24"/>
          <w:shd w:val="clear" w:color="auto" w:fill="FFFFFF"/>
          <w:lang w:eastAsia="el-GR"/>
        </w:rPr>
        <w:lastRenderedPageBreak/>
        <w:t>παράλληλα περιμένουμε να αναλάβει ο Πρόεδρος της Βουλής τις όποιες πρωτοβουλίες και να συμμετέχουμε και εμείς.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Εμείς θέλουμε να μην μπούμε σε διαδικασίες πλειστηριασμού, πλειοδοσίας. Θέλουμε πραγματικά να στηρίξουμε έμπρακτα και διαχρονικά, όπως το κάνουμε τόσα χρόνια, το ΕΣΥ.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Ένα άλλο σημαντικό θέμα είναι αυτό το ζήτημα με τις δωρεές. Πράγματι, επιχειρηματίες, εφοπλιστές και μεγάλες εταιρείες, αλλά και ιδιώτες έχουν ανταποκριθεί στο να καλυφθούν οι ελλείψεις του ΕΣΥ σε υγειονομικό υλικό -αναπνευστήρες και μηχανήματα τεχνολογίας- και τους ευχαριστούμε ιδιαίτερα γι’ αυτό. Φαίνεται πως άπαντες έχουν αντιληφθεί ότι η θωράκιση του ΕΣΥ είναι εθνικό ζήτημα. Τα ποσά των δωρεών που ακούγονται είναι πολύ μεγάλα.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Εμείς προτείναμε η διαχείριση των χρημάτων αυτών να γίνεται με έλεγχο μέσω της Βουλής. Η Κυβέρνηση προκρίνει τη συγκρότηση επιτροπής αναγνωρισμένου κύρους. Μην γίνουμε όπως έγινε το «Ταμείο Μολυβιάτη», τότε με τις πυρκαγιές στην Ηλεία. Είμαστε δύσπιστοι σε αυτό το μοντέλο. Θέλουμε για λόγους αξιοπιστίας όλο αυτό να περάσει μέσα από τη Βουλή.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Όσον αφορά το θέμα της επαγρύπνησης, της ιχνηλάτησης των κρουσμάτων, έχουμε καταθέσει συγκεκριμένες προτάσεις. Δεν θα μπούμε στη λογική να τις επαναλάβουμε. Απλά, θέλουμε να επισημάνουμε εδώ ότι με τις </w:t>
      </w:r>
      <w:r w:rsidRPr="00487E91">
        <w:rPr>
          <w:rFonts w:ascii="Arial" w:hAnsi="Arial" w:cs="Arial"/>
          <w:color w:val="222222"/>
          <w:sz w:val="24"/>
          <w:szCs w:val="24"/>
          <w:shd w:val="clear" w:color="auto" w:fill="FFFFFF"/>
          <w:lang w:eastAsia="el-GR"/>
        </w:rPr>
        <w:lastRenderedPageBreak/>
        <w:t>προτάσεις τις δικές μας, μέσω αυτών που σας έχουμε καταθέσει όλο αυτό το διάστημα, θα μπορούσαμε να είχαμε αποφύγει αυτή τη δαπάνη των 10,8 εκατομμυρίων ευρώ από το Υπουργείο Ανάπτυξης με την πρόσκληση ενδιαφέροντος -που έληξε στις 31 Μαρτίου- για τις πεντακόσιες κινητές μονάδες.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Τέλος, όσον αφορά τα ενημερωτικά μηνύματα και τα 11 εκατομμύρια ευρώ που δίνετε γι’ αυτά, να πω ότι έχει προκαλέσει την κοινωνία. Να το λάβετε σοβαρά υπ’ όψιν σας. Πιστεύουμε ότι η ενημέρωση για τα θέματα δημόσιας υγείας πρέπει να γίνεται δωρεάν και χωρίς επιβάρυνση του κράτους.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Περνάω στα οικονομικά θέματα. Όσον αφορά το μεγάλο θέμα που έχει προκύψει με τον τουρισμό, χρειαζόμαστε σχέδιο. Χρειαζόμαστε σχέδιο για την επόμενη μέρα. Ο τουρισμός είναι η βαριά βιομηχανία της χώρας μας. Θα λείψουν πάρα πολλά χρήματα από τον προϋπολογισμό, που τα είχαμε όλα αυτά τα χρόνια. Πρέπει να δούμε το θέμα σοβαρά, να σταθούμε πάνω σε αυτό και να βοηθηθούν απαραιτήτως οι εργαζόμενοι, γιατί αυτοί τελικά είναι που θα γευτούν και την «πίκρα» των μέτρων.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Ολοκληρώστε, κύριε συνάδελφε.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ΑΝΔΡΕΑΣ ΠΟΥΛΑΣ:</w:t>
      </w:r>
      <w:r w:rsidRPr="00487E91">
        <w:rPr>
          <w:rFonts w:ascii="Arial" w:hAnsi="Arial" w:cs="Arial"/>
          <w:color w:val="222222"/>
          <w:sz w:val="24"/>
          <w:szCs w:val="24"/>
          <w:shd w:val="clear" w:color="auto" w:fill="FFFFFF"/>
          <w:lang w:eastAsia="el-GR"/>
        </w:rPr>
        <w:t xml:space="preserve"> Ολοκληρώνω, κύριε Πρόεδρε.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Ένα παρόμοιο θέμα είναι το θέμα των αγροτών. Προηγουμένως αναφέρθηκα στο ότι δίνετε την εντύπωση ότι ευνοείτε τα σουπερμάρκετ και τους επαγγελματίες με το να κάνετε μία επιλεκτική διακίνηση προϊόντων και να λέτε σε κάποιους παραγωγούς, των οποίων τα προϊόντα αυτήν τη στιγμή είναι για να πουληθούν, ότι θα πρέπει να τα δίνουν στον έμπορο και ότι ο έμπορος έχει το δικαίωμα να πηγαίνει στη λαϊκή να τα πουλάει. Αυτός δεν έχει το δικαίωμα, γιατί υπάρχει απαγόρευση. Στην Αργολίδα, τη Βοιωτία και την Κορινθία οι αγρότες έχουν πραγματικά ξεσηκωθεί. Σας το λέω για να το λάβετε σοβαρά υπ’ όψιν σας.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Όσον αφορά τους επιστήμονες, αυτόν τον εμπαιγμό με τα κουπόνια κατάρτισης δεν μπορώ να τον καταλάβω.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Είναι προφανές ότι τα μέτρα που έχετε εξαγγείλει είναι συγκρατημένα σε σχέση με άλλα κράτη, είναι απόλυτα ανεπαρκή για να στηρίξουν την ήδη εξαντλημένη παραγωγική βάση της χώρας και να αντιμετωπίσουν την ανεργία που αναμένεται να εκτοξευτεί λόγω του κορωνοϊού.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Κυβέρνηση έχει τη δυνατότητα, αξιοποιώντας τον μηχανισμό του </w:t>
      </w:r>
      <w:r w:rsidRPr="00487E91">
        <w:rPr>
          <w:rFonts w:ascii="Arial" w:hAnsi="Arial" w:cs="Arial"/>
          <w:color w:val="222222"/>
          <w:sz w:val="24"/>
          <w:szCs w:val="24"/>
          <w:shd w:val="clear" w:color="auto" w:fill="FFFFFF"/>
          <w:lang w:val="en-US" w:eastAsia="el-GR"/>
        </w:rPr>
        <w:t>QE</w:t>
      </w:r>
      <w:r w:rsidRPr="00487E91">
        <w:rPr>
          <w:rFonts w:ascii="Arial" w:hAnsi="Arial" w:cs="Arial"/>
          <w:color w:val="222222"/>
          <w:sz w:val="24"/>
          <w:szCs w:val="24"/>
          <w:shd w:val="clear" w:color="auto" w:fill="FFFFFF"/>
          <w:lang w:eastAsia="el-GR"/>
        </w:rPr>
        <w:t xml:space="preserve"> και την εξέλιξη της φετινής χρονιάς, με την επίτευξη πλεονάσματος, να πάρει γενναία μέτρα για να μην κλείσουν οι επιχειρήσεις, να μην στενάξουν οι αυτοαπασχολούμενοι και να στηριχτούν οι εργαζόμενοι.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Επίσης, οι τράπεζες δεν πρέπει να μείνουν αμέτοχες σε αυτή την κατάσταση. Οφείλουν να λάβουν μέτρα για την αναστολή των δανειακών υποχρεώσεων των πολιτών, που έχουν κλείσει αναγκαστικά τις επιχειρήσεις τους, και να ρίξουν χρήματα στην αγορά.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Κύριε συνάδελφε, μιλάτε ήδη δώδεκα λεπτά. Μίλησαν και οι Αρχηγοί.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ΑΝΔΡΕΑΣ ΠΟΥΛΑΣ: </w:t>
      </w:r>
      <w:r w:rsidRPr="00487E91">
        <w:rPr>
          <w:rFonts w:ascii="Arial" w:hAnsi="Arial" w:cs="Arial"/>
          <w:color w:val="222222"/>
          <w:sz w:val="24"/>
          <w:szCs w:val="24"/>
          <w:shd w:val="clear" w:color="auto" w:fill="FFFFFF"/>
          <w:lang w:eastAsia="el-GR"/>
        </w:rPr>
        <w:t xml:space="preserve">Τελειώνω, κύριε Πρόεδρε.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Είναι σημαντικό να προστατευτεί η πρώτη κατοικία με την παράταση της απαγόρευσης των πλειστηριασμών, για να αποφύγουμε τη δημιουργία μιας νέας γενιάς υπερχρεωμένων νοικοκυριών.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πανδημία του κορωνοϊού έχει παγκόσμιες προεκτάσεις. Η Ευρωπαϊκή Ένωση δεν έχει σταθεί στο ύψος της. Εμείς περιμένουμε να εκπονηθεί ένα νέο σχέδιο για τη στήριξη των οικονομιών των κρατών-μελών τους.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Στηρίζουμε ανεπιφύλακτα, λοιπόν, την προοπτική έκδοσης ευρωομολόγου και ελπίζουμε ο Πρωθυπουργός να διαδραματίσει πρωταγωνιστικό ρόλο στη διεκδίκησή του.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Από την κρίσιμη αυτή στιγμή επιδιώκουμε όλοι οι Έλληνες να βγούμε αλώβητοι και ενωμένοι.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Εμείς ως Κίνημα Αλλαγής με τις προτάσεις μας και με τον πατριωτισμό μας είμαστε παρόντες σε αυτή την κρίσιμη περίσταση, την ώρα -θυμίζω- που ούτε η Νέα Δημοκρατία, αλλά ούτε και ο ΣΥΡΙΖΑ μας στήριξαν όταν στις αρχές της δεκαετίας αντιμετωπίζαμε τη λαίλαπα των μνημονίων.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Εμείς σήμερα με υπευθυνότητα σας ενθαρρύνουμε να κάνετε αυτό που έχει ανάγκη η χώρα, την ενίσχυση της δημόσιας υγείας, των μικρομεσαίων επιχειρήσεων, των νοικοκυριών, για τη στήριξη της κοινωνίας. Ελπίζω να εισακουστούμε.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Ευχαριστώ πολύ.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Κι εμείς ευχαριστούμε.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Καλείται στο Βήμα ο ειδικός αγορητής του Κομμουνιστικού Κόμματος Ελλάδας κ. Λαμπρούλης.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ΓΕΩΡΓΙΟΣ ΛΑΜΠΡΟΥΛΗΣ (ΣΤ΄ Αντιπρόεδρος της Βουλής):</w:t>
      </w:r>
      <w:r w:rsidRPr="00487E91">
        <w:rPr>
          <w:rFonts w:ascii="Arial" w:hAnsi="Arial" w:cs="Arial"/>
          <w:color w:val="222222"/>
          <w:sz w:val="24"/>
          <w:szCs w:val="24"/>
          <w:shd w:val="clear" w:color="auto" w:fill="FFFFFF"/>
          <w:lang w:eastAsia="el-GR"/>
        </w:rPr>
        <w:t xml:space="preserve"> Ευχαριστώ, κύριε Πρόεδρε.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Η Κυβέρνηση ισχυρίζεται πως μέσω των μέτρων επιμερίζει το βάρος από τις συνέπειες της πανδημίας στηρίζοντας επιχειρήσεις και εργαζόμενους.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Για το ΚΚΕ όχι μόνο τα μέτρα για την υγεία του λαού, αλλά και συνολικά τα κυβερνητικά μέτρα είναι εντελώς ανεπαρκή και μάλιστα πολλά είναι σε </w:t>
      </w:r>
      <w:r w:rsidRPr="00487E91">
        <w:rPr>
          <w:rFonts w:ascii="Arial" w:hAnsi="Arial" w:cs="Arial"/>
          <w:color w:val="222222"/>
          <w:sz w:val="24"/>
          <w:szCs w:val="24"/>
          <w:shd w:val="clear" w:color="auto" w:fill="FFFFFF"/>
          <w:lang w:eastAsia="el-GR"/>
        </w:rPr>
        <w:lastRenderedPageBreak/>
        <w:t>επικίνδυνη κατεύθυνση και έρχονται για να μείνουν, σε βάρος των εργαζομένων και του λαού μας.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Οι εργαζόμενοι έχουν πλούσια πείρα από τα πρόσφατα χρόνια της οικονομικής κρίσης, απ’ όλα τα δήθεν έκτακτα αντεργατικά μέτρα που θεσπίστηκαν διαδοχικά από τις κυβερνήσεις Νέας Δημοκρατίας, ΣΥΡΙΖΑ, ΠΑΣΟΚ κ.λπ., τα οποία παρέμειναν σε πλήρη ισχύ και στη φάση της ανάκαμψης. Οι ανατροπές στους μισθούς, τις συμβάσεις, οι απολύσεις, η απογείωση της ευελιξίας γίνονται σήμερα η αφετηρία για να εξαπολυθεί η νέα επίθεση.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Έτσι, το τεράστιο αντεργατικό οπλοστάσιο ενισχύεται παραπέρα, έτοιμο να μπει σε εφαρμογή την επόμενη μέρα της πανδημίας. Ήδη τα αστικά επιτελεία μιλούν ανοιχτά για ύφεση, για ακόμα μεγαλύτερη ανεργία και μείωση του εργατικού - λαϊκού εισοδήματος.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Μάλιστα, αποτελεί σκέτη πρόκληση η προπαγάνδα με την οποία επενδύει η Κυβέρνηση τα αλλεπάλληλα αντεργατικά μέτρα που θεσπίζει με «fast track» διαδικασίες για τη στήριξη του κεφαλαίου, βαφτίζοντάς τα «δείκτη κοινωνικής ευαισθησίας» και τον Υπουργό Εργασίας να μιλάει για πρωτοφανή προστασία της κοινωνίας και των εργαζομένων.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Μάλιστα, το «δούλεμα» από τον Υπουργό, από την Κυβέρνηση απογειώνεται όχι μόνο με την ομολογία ενοχής, αφού άφησε επί είκοσι ημέρες την εργοδοσία να οργιάζει, με δεκάδες χιλιάδες απολύσεις, δυσμενείς αλλαγές εργασιακών σχέσεων, για τις οποίες δεν λέτε κουβέντα, όχι μόνο γιατί δεν ακυρώσατε αυτές τις εκατόν δέκα χιλιάδες απολύσεις έως τις 20 Μαρτίου, αλλά διότι και σήμερα δίνετε το «πράσινο φως» στην εργοδοσία να συνεχίζει κανονικότατα τις απολύσεις, αξιοποιώντας όλα τα αντεργατικά εργαλεία, για να μην θεωρούνται τέτοιες, για παράδειγμα, με τη μη ανανέωση συμβάσεων ορισμένου χρόνου και τις εκατοντάδες απολύσεις εργαζομένων στα αεροδρόμια.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Παράλληλα, αποτελεί πρόκληση, θράσος και εμπαιγμό απέναντι στους εργαζόμενους ο ισχυρισμός ότι δεν υπάρχει πουθενά μισθολογική μείωση, όταν ο ίδιος ο Υπουργός παραδέχτηκε πριν από λίγες μέρες ότι με τη νέα ρύθμιση για την εκ περιτροπής εργασία η Κυβέρνηση δίνει στην εργοδοσία ένα ακόμα εργαλείο ευελιξίας, να χρησιμοποιήσουν, δηλαδή, το προσωπικό τους κατά 50% με μισές αποδοχές, για να ζήσουν, όπως είπε, οι επιχειρήσεις, βαφτίζοντας τις απολύσεις με τον ορισμό της «ασφαλούς λειτουργίας των επιχειρήσεων». Πρόκειται για ένα άθλιο αντεργατικό όπλο, που βρίσκεται στη φαρέτρα της εργοδοσίας από το 1990, με τις «ευλογίες» όλων των </w:t>
      </w:r>
      <w:r w:rsidRPr="00487E91">
        <w:rPr>
          <w:rFonts w:ascii="Arial" w:hAnsi="Arial" w:cs="Arial"/>
          <w:color w:val="222222"/>
          <w:sz w:val="24"/>
          <w:szCs w:val="24"/>
          <w:shd w:val="clear" w:color="auto" w:fill="FFFFFF"/>
          <w:lang w:eastAsia="el-GR"/>
        </w:rPr>
        <w:lastRenderedPageBreak/>
        <w:t xml:space="preserve">κυβερνήσεων από τότε έως σήμερα και που έρχεται φυσικά να ενισχύσει με δυνατότητα μονομερούς επιβολής η σημερινή Κυβέρνηση.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Αυτό το μέτρο συνοδεύεται, όπως ανέφερε προκλητικά ο κ. Βρούτσης, με ένα «καλάθι» ευεργετικών διατάξεων, αναστολών φόρων και εισφορών για την εργοδοσία. Έτσι, για την Κυβέρνηση, οι πάνω από εκατόν δέκα χιλιάδες απολύσεις τον Μάρτη αποτελούν «περασμένα - ξεχασμένα», ενώ την ίδια ώρα όχι μόνο δεν απαγορεύει όλες τις απολύσεις, αλλά ξεκαθαρίζει ότι οι ρήτρες προστασίας των θέσεων εργασίας δεν αφορούν τις λεγόμενες «οικειοθελείς αποχωρήσεις», όπως βαφτίζονται χιλιάδες αναγκαστικές παραιτήσεις ή λήξεις συμβάσεων ορισμένου χρόνου.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Το αντεργατικό μενού των πράξεων νομοθετικού περιεχομένου και των κοινών υπουργικών αποφάσεων συνεχίζεται με τη δυνατότητα μεταφοράς εργαζομένων από τη μία επιχείρηση του ομίλου στην άλλη, χωρίς διασφάλιση των δικαιωμάτων των εργαζομένων και χωρίς ενοχλητικές αντιδράσεις, όπως για παράδειγμα οι πρόσφατες απεργιακές κινητοποιήσεις στον ΟΤΕ, στην Τράπεζα Πειραιώς κ.λπ..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Άλλο παράδειγμα είναι η τελευταία πράξη νομοθετικού περιεχομένου, που δίνει τη δυνατότητα σε μία επιχείρηση να μπορεί ταυτόχρονα να επιβάλλει μονομερώς εκ περιτροπής εργασία σε μέρος του προσωπικού, να αναστέλλει τις συμβάσεις εργασίας σε ένα άλλο μέρος, να συνδυάζει αυτό το μέτρο και </w:t>
      </w:r>
      <w:r w:rsidRPr="00487E91">
        <w:rPr>
          <w:rFonts w:ascii="Arial" w:hAnsi="Arial" w:cs="Arial"/>
          <w:sz w:val="24"/>
          <w:szCs w:val="24"/>
          <w:lang w:eastAsia="el-GR"/>
        </w:rPr>
        <w:lastRenderedPageBreak/>
        <w:t xml:space="preserve">τηλεεργασία στον ίδιο εργαζόμενο, ενώ μπορεί να επιβάλλει σε άλλους εργαζομένους υπερωριακή απασχόληση, φτάνοντας έως και τις δώδεκα ώρες εργασίας ημερησίως.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Όλα αυτά τα μέτρα συνοδεύονται με το επαναλαμβανόμενο παραμύθι του «όλοι μαζί, πολιτεία, επιχειρήσεις, εργαζόμενοι, δίνουμε τη μάχη κατά της πρωτοφανούς κρίσης αυτής της περιόδου». Στόχος είναι ο αποπροσανατολισμός, να συσκοτιστεί το γεγονός πως τα μέτρα που λαμβάνει η Κυβέρνηση στηρίζουν τις μεγάλες επιχειρήσεις, την ενίσχυσή τους στην προσπάθειά τους να περιορίσουν τις απώλειες σε τζίρους και κέρδη, φορτώνοντας όμως ξανά τα σπασμένα στους εργαζόμενους.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Ακριβώς αυτή την κατεύθυνση υπηρετούν και τα πρώτα μέτρα των πράξεων νομοθετικού περιεχομένου που συζητούμε. Έτσι, για παράδειγμα, το μέτρο της αναστολής της υποχρέωσης του εργοδότη να καταχωρίζει άμεσα στο σύστημα «ΕΡΓΑΝΗ» κάθε τροποποίηση του ωραρίου των εργαζομένων, μαζί με τη δυνατότητα του ευέλικτου ωραρίου εργασίας ή εργασίας εξ αποστάσεως, είναι πράσινο φως για να γίνουν στους χώρους δουλειάς όργια αυθαιρεσίας στα ωράρια, στις εργασιακές σχέσεις. Έτσι και δεν θα ανακοινώνονται πουθενά οι μεταβολές στις εργασιακές σχέσεις και δεν θα ελέγχονται, σε συνθήκες που η κάθε είδους ευελιξία της εργασίας θα οργιάζει και με επίσημο, κυβερνητικό καπέλο.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 xml:space="preserve">Επίσης, έχουμε το μέτρο που αφορά τους εργαζόμενους γονείς μετά το κλείσιμο των εκπαιδευτικών βαθμίδων που δίνει σινιάλο στους εργοδότες να επιτεθούν στο δικαίωμα της κανονικής άδειας. Αντί να υποχρεωθούν οι εργοδότες σε πρόσθετες μέρες αδειών με πλήρεις παροχές και ασφάλιση, οδηγεί στην εξάντληση της κανονικής άδειας των εργαζομένων, δικαίωμα που σημειωτέον αμφισβητείται και που έμεινε όρθιο στην περίοδο της κρίσης.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Η Κυβέρνηση, όχι μόνο δεν ανακοινώνει κυρώσεις, πρόστιμα και ποινές στους εργοδότες που καταπατούν εργασιακές σχέσεις και ωράρια, αλλά αντίθετα αναστέλλει τους ελέγχους, αφού τα μέτρα που προτείνει είναι ευχολόγια. Συγχρόνως, την ίδια περίοδο που οι εργαζόμενοι παίρνουν μέρος της άδειάς τους για τις επιχειρήσεις, προβλέπεται αναστολή πληρωμής των ασφαλιστικών εισφορών. Από τη μία δηλαδή απαλλάσσεται και ανακουφίζεται ο εργοδότης και από την άλλη ο εργαζόμενος πληρώνει με την άδειά του, δηλαδή από τον μισθό του, αφού η κανονική άδεια και κάθε άδεια αποτελούν μέρος της ασφαλιστικής προστασίας.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Στο όνομα των έκτακτων αναγκών της περιόδου σε μια σειρά κλάδων δίνεται το δικαίωμα στις επιχειρήσεις να απασχολούν τους εργαζομένους τις Κυριακές και τις αργίες, εντατικοποιώντας την εργασία τους, φτάνοντάς τους στα όρια εξουθένωσης και πέρα από αυτά, χωρίς να υποχρεώνει όμως την </w:t>
      </w:r>
      <w:r w:rsidRPr="00487E91">
        <w:rPr>
          <w:rFonts w:ascii="Arial" w:hAnsi="Arial" w:cs="Arial"/>
          <w:sz w:val="24"/>
          <w:szCs w:val="24"/>
          <w:lang w:eastAsia="el-GR"/>
        </w:rPr>
        <w:lastRenderedPageBreak/>
        <w:t xml:space="preserve">εργοδοσία να μετατρέψει, άμεσα αν θέλετε, τις όποιες συμβάσεις μερικής απασχόλησης σε συμβάσεις πλήρους απασχόλησης.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Επίσης, δεν μπορούμε να αποδεχθούμε ως τρόπο αποφάσεων των οργάνων στους Οργανισμούς Τοπικής Αυτοδιοίκησης την διά περιφοράς συνεδρίαση για θέματα που δεν άπτονται αποκλειστικά της αντιμετώπισης της πανδημίας, της δημόσιας υγείας και της προσαρμογής των λειτουργιών των δήμων σε μέτρα αντιμετώπισης.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Μια σειρά από δημοτικές περιφερειακές αρχές δράττονται της ευκαιρίας για να περάσουν αποφάσεις και σοβαρά ζητήματα, που δεν είναι επείγοντος χαρακτήρα, πόσω μάλλον όταν υπάρχει η ρύθμιση ότι οι αποφάσεις εφαρμόζονται αμέσως και κατά παρέκκλιση, που δίνει τη δυνατότητα αμφισβήτησης της νομιμότητάς τους.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Επιπλέον, θεωρούμε, για παράδειγμα, αυθαιρεσία την εγκύκλιο του Υπουργείου Εσωτερικών, που εκπορεύεται μέσω του άρθρου 10 της πράξης νομοθετικού περιεχομένου από τις 11 Μαρτίου, περί μεταφοράς υπαλλήλων, που στην ουσία επιτάσσει τις συμβασιούχους, εν προκειμένω, καθαρίστριες των σχολείων, οι οποίες δουλεύουν και πληρώνονται με βάση την εργολαβία της αίθουσας, μπαίνουν στα σχολεία απόγευμα, ενώ πολλές συμπληρώνουν το ισχνό εισόδημά τους, που ξεκινά από 150 έως 350 ευρώ, με πρωινή απασχόληση.</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lastRenderedPageBreak/>
        <w:t>Τι κάνετε; Καλούν οι δημοτικές αρχές -και κατ’ επέκταση το Υπουργείο Εσωτερικών- τις καθαρίστριες να δουλέψουν πρωί και οκτάωρο σε υπηρεσίες καθαριότητας των δήμων, δηλώνοντας την καθ’ όλα βλαπτική μεταβολή της σύμβασής τους, την ανατροπή κάθε εργασιακού δικαιώματος και στην ουσία εκβιάζοντας τους εργαζόμενους. Εμείς ζητούμε να αποσυρθεί η ερμηνεία αυτή. Είναι απαράδεκτη ηθικά και καθ’ όλα παράνομη, με βάση τουλάχιστον το υφιστάμενο ακόμα Εργασιακό Δίκαιο, εκτός και αν το Υπουργείο Εσωτερικών επιτάσσει τις συγκεκριμένες εργαζόμενες.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Άλλο παράδειγμα: Δίνεται η δυνατότητα στις επιχειρήσεις να επιβάλλουν μονομερώς την τηλεεργασία, ένα μέτρο που σχεδιάζεται χρόνια, εξαφανίζει τα όρια ανάμεσα στον εργάσιμο και μη εργάσιμο χρόνο και καθιστά τους εργαζόμενους εύκαιρους για την εργοδοσία κάθε ώρα και κάθε μέρα, ένα μέτρο που έχει την πλήρη στήριξη του εργατοπατερισμού, καθώς το συμπεριέλαβε στην Εθνική Γενική Συλλογική Σύμβαση Εργασίας του 2006, στο πλαίσιο της βελτίωσης της ανταγωνιστικότητας και παραγωγικότητας των επιχειρήσεων.</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Και βέβαια είναι μακρύς ο κατάλογος των αντεργατικών μέτρων και αντίστοιχα της αναίρεσης δικαιωμάτων -όσων απέμειναν πλέον- των εργαζομένων το επόμενο διάστημα.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Να γιατί, λοιπόν, οι εργαζόμενοι είναι ανάγκη, αξιοποιώντας όλους τους τρόπους, να διεκδικήσουν να μην πληρώσουν οι ίδιοι πάλι το μάρμαρο, να </w:t>
      </w:r>
      <w:r w:rsidRPr="00487E91">
        <w:rPr>
          <w:rFonts w:ascii="Arial" w:hAnsi="Arial" w:cs="Arial"/>
          <w:sz w:val="24"/>
          <w:szCs w:val="24"/>
          <w:lang w:eastAsia="el-GR"/>
        </w:rPr>
        <w:lastRenderedPageBreak/>
        <w:t xml:space="preserve">κηρυχτούν άκυρες οι απολύσεις και οι βλαπτικές μεταβολές που επιβλήθηκαν όλο τον Μάρτιο, να καταβληθεί κανονικά στην ώρα του το δώρο του Πάσχα, να υπάρξουν αναστολές πληρωμής οφειλών εργαζομένων προς το δημόσιο, τράπεζες, ΔΕΚΟ, αναστολή σε πλειστηριασμούς και κατασχέσεις είτε σε διακοπές ηλεκτρικού ρεύματος και νερού, να καταργηθεί η ΠΝΠ για τη μείωση έως και 50% του μισθού, να καταργηθεί οποιοδήποτε μέτρο κατά της συνδικαλιστικής δράσης.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Τα μέτρα εξακολουθούν να είναι ανεπαρκή απέναντι στο μέγεθος των οικονομικών συνεπειών που αντιμετωπίζουν χιλιάδες αυτοαπασχολούμενοι και αυτοαπασχολούμενοι επιστήμονες, είτε γιατί οι ίδιοι έχουν κλείσει τις μικροεπιχειρήσεις τους λόγω των έκτακτων μέτρων είτε λόγω της δραματικής μείωσης της οικονομικής δραστηριότητας που αγκαλιάζει όλους τους κλάδους. Σε αυτήν την κατεύθυνση έχουμε καταθέσει -και στην επιτροπή αναφερθήκαμε σχετικά- μια σειρά από μέτρα και για τους αυτοαπασχολούμενους και για τους αυτοαπασχολούμενους επιστήμονες.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Θεωρούμε επίσης πως η Κυβέρνηση, πέρα από το αναγκαίο μέτρο της αναστολής λειτουργίας των σχολείων, είναι έκθετη όσον αφορά τον σχεδιασμό για τη στήριξη του μαθητικού δυναμικού. Δεν προβλέπει μέτρα και πόρους για όσους μαθητές έχουν οικογένειες που πλήττονται από τις κοινωνικές, οικονομικές, ψυχολογικές συνέπειες της πανδημίας, ενώ ακόμη δεν έχει </w:t>
      </w:r>
      <w:r w:rsidRPr="00487E91">
        <w:rPr>
          <w:rFonts w:ascii="Arial" w:hAnsi="Arial" w:cs="Arial"/>
          <w:sz w:val="24"/>
          <w:szCs w:val="24"/>
          <w:lang w:eastAsia="el-GR"/>
        </w:rPr>
        <w:lastRenderedPageBreak/>
        <w:t xml:space="preserve">αντιμετωπιστεί το πρόβλημα της συνέχισης του προγράμματος σίτισης που γινόταν στα σχολεία. Παράλληλα, ενώ αναγνωρίζει πως χιλιάδες εκπαιδευτικοί και μαθητές γράφτηκαν στις εικονικές τάξεις για την εκπαίδευση από απόσταση, δεν παίρνει μέτρα για τη στήριξη αυτής της διαδικασίας με όρους όσο το δυνατόν ισοτιμίας για όλους τους μαθητές. Επιπλέον, δεν ρυθμίζει τίποτε σχετικά με την εκπαιδευτική τηλεόραση.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Και αν κάτι αναδεικνύεται σε αυτές τις δραματικές και δύσκολες συνθήκες για τον λαό μας, είναι η αξία ενός δημόσιου και δωρεάν συστήματος υγείας, σύγχρονου και πλήρως εξοπλισμένου, ικανού να προστατεύει τη λαϊκή υγεία, τόσο στις πάγιες όσο και στις έκτακτες περιπτώσεις.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Αυτό που μετριέται σήμερα δεν είναι απλώς η ευθύνη του καθενός, αλλά η ικανότητα και η ετοιμότητα του κράτους, της κοινωνικής και οικονομικής οργάνωσης του συστήματος συνολικά να αντιμετωπίσει μια τέτοια κατάσταση, βεβαίως με κύριο κριτήριο την υπεράσπιση της υγείας του λαού. Και αυτό δεν συμβαίνει, αφού στη μάχη ενάντια στον «αόρατο», όπως λέγεται, εχθρό στα δημόσια νοσοκομεία, στα κέντρα υγείας, στην πρωτοβάθμια φροντίδα υγείας εν γένει χρειάζεται μόνιμο προσωπικό, χρειάζονται «όπλα», αναπνευστήρες, μέτρα προστασίας, κλίνες ΜΕΘ αλλά και κλίνες σε κλινικές, χρειάζονται αυτό που λέμε τα «ατομικά μέτρα προστασίας» για το υγειονομικό προσωπικό, αλλά και για τους εργαζόμενους στις επιχειρήσεις, σε ιδρύματα και αλλού. </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lastRenderedPageBreak/>
        <w:t>Βέβαια, η Κυβέρνηση μπορεί κάθε τόσο να παινεύει τους εργαζόμενους στα νοσοκομεία, τους πρωταγωνιστές στη μάχη κατά του κορωνοϊού, μοιράζοντας όμορφα λόγια και χειροκροτήματα για το έργο που επιτελούν, εξαγγέλλοντας και ένα έκτακτο επίδομα, όμως δεν μπορούν να θεωρηθούν περασμένα - ξεχασμένα οι μειώσεις των μισθών και επιδομάτων, η στέρηση δικαιωμάτων, οι απειλές πριν από μερικά χρόνια για απολύσεις ή το κλείσιμο νοσοκομείων και τμημάτων, η εντατικοποίηση της εργασίας των υγειονομικών.</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Οι εργαζόμενοι στα νοσοκομεία είναι πρωταγωνιστές, διότι δίνουν με αυταπάρνηση και αυτοθυσία τη μάχη για την υγεία και τη ζωή του λαού με ελάχιστα έως καθόλου μέσα, σ’ ένα ξεχαρβαλωμένο σύστημα υγείας από υποδομές και προσωπικό. Είναι πρωταγωνιστές, γιατί αυτές τις δύσκολες ώρες αρνούνται κάτω από τις μάσκες τους να πνίξουν τη φωνή τους, αναδεικνύοντας τα προβλήματα και διεκδικώντας λύσεις, όχι μόνο για τα έκτακτα ζητήματα που προκαλεί η επιδημία, αλλά μόνιμες και ουσιαστικές λύσεις για την πραγματική προστασία της ζωής του λαού.</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Απέναντι σ’ αυτήν την πραγματικότητα, παράλληλα με τη συνειδητή προσπάθεια να προστατεύσουν τον εαυτό τους και όλη την κοινωνία από την επιδημία και να αναπτυχθεί η αλληλεγγύη σε όσους αντιμετωπίζουν πιο οξυμένα τις επιπτώσεις της, οι εργαζόμενοι και τα λαϊκά στρώματα δεν πρέπει να χαριστούν στην Κυβέρνηση και στην αντιλαϊκή πολιτική της, να </w:t>
      </w:r>
      <w:r w:rsidRPr="00487E91">
        <w:rPr>
          <w:rFonts w:ascii="Arial" w:hAnsi="Arial" w:cs="Arial"/>
          <w:color w:val="1D2228"/>
          <w:sz w:val="24"/>
          <w:szCs w:val="24"/>
          <w:shd w:val="clear" w:color="auto" w:fill="FFFFFF"/>
          <w:lang w:eastAsia="el-GR"/>
        </w:rPr>
        <w:lastRenderedPageBreak/>
        <w:t>παραγράψουν τις ευθύνες όλων των κυβερνήσεων για τη σημερινή κατάσταση στην υγεία και τη ζούγκλα της αγοράς εργασίας, όπου ως φάρμακο για τον κορωνοϊό παρουσιάζεται το φαρμάκι της ίδιας αντιλαϊκής πολιτικής που μας οδήγησε ως εδώ. Ο μόνος δρόμος είναι να σηκώσει ο λαός ψηλά τη σημαία των διεκδικήσεων, να παλέψει για άμεσα μέτρα προστασίας της υγείας, της ασφάλειας, της ζωής του, να μην πληρώσει δηλαδή ξανά το μάρμαρο για ακόμα μία φορά.</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Κλείνοντας, κύριε Πρόεδρε, θεωρούμε τα μέτρα της Κυβέρνησης σε ό,τι αφορά τις συγκεκριμένες πράξεις νομοθετικού περιεχομένου ανεπαρκή τόσο για τη στήριξη των εργαζομένων, των αυτοαπασχολούμενων, των αγροτών κ.λπ.. Δεύτερον, θεωρούμε ότι αφήνουν ανυπεράσπιστο τον λαό και τρίτον, ότι έρχονται να σαρώσουν όποιο εργασιακό δικαίωμα έχει μείνει όρθιο από την πολιτική όλων των κυβερνήσεων τα προηγούμενα χρόνια στο όνομα των έκτακτων αναγκών. Γι’ αυτό, όπως δηλώσαμε και καταθέσαμε και στην επιτροπή, καταψηφίζουμε τις πράξεις νομοθετικού περιεχομένου. Ψηφίζουμε «παρών» στο πρώτο άρθρο, στην πρώτη δηλαδή πράξη νομοθετικού περιεχομένου και κατά στις άλλες δύο. Φυσικά, υπάρχουν άρθρα, που εάν είχαμε τη δυνατότητα να ψηφίζουμε ξεχωριστά κατ’ άρθρον, θα ψηφίζαμε, όπως για παράδειγμα του Υπουργείου Υγείας, Παιδείας και πάει λέγοντας.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Ευχαριστώ, κύριε Πρόεδρε.</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lastRenderedPageBreak/>
        <w:t>ΠΡΟΕΔΡΕΥΩΝ (Χαράλαμπος Αθανασίου):</w:t>
      </w:r>
      <w:r w:rsidRPr="00487E91">
        <w:rPr>
          <w:rFonts w:ascii="Arial" w:hAnsi="Arial" w:cs="Arial"/>
          <w:color w:val="1D2228"/>
          <w:sz w:val="24"/>
          <w:szCs w:val="24"/>
          <w:shd w:val="clear" w:color="auto" w:fill="FFFFFF"/>
          <w:lang w:eastAsia="el-GR"/>
        </w:rPr>
        <w:t xml:space="preserve"> Καλείται στο Βήμα ο ειδικός αγορητής της Ελληνικής Λύσης, ο κ. Βασίλειος Βιλιάρδος.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b/>
          <w:color w:val="1D2228"/>
          <w:sz w:val="24"/>
          <w:szCs w:val="24"/>
          <w:shd w:val="clear" w:color="auto" w:fill="FFFFFF"/>
          <w:lang w:eastAsia="el-GR"/>
        </w:rPr>
        <w:t xml:space="preserve">ΒΑΣΙΛΕΙΟΣ ΒΙΛΙΑΡΔΟΣ: </w:t>
      </w:r>
      <w:r w:rsidRPr="00487E91">
        <w:rPr>
          <w:rFonts w:ascii="Arial" w:hAnsi="Arial" w:cs="Arial"/>
          <w:color w:val="1D2228"/>
          <w:sz w:val="24"/>
          <w:szCs w:val="24"/>
          <w:shd w:val="clear" w:color="auto" w:fill="FFFFFF"/>
          <w:lang w:eastAsia="el-GR"/>
        </w:rPr>
        <w:t>Ευχαριστώ πολύ, κύριε Πρόεδρε.</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Εάν κατάλαβα καλά ο Υπουργός Οικονομικών είπε πως το μαξιλάρι είναι μόλις 15,7 δισεκατομμύρια ευρώ και τα ταμειακά διαθέσιμα των οργανισμών του δημοσίου είναι 20 δισεκατομμύρια ευρώ. Σωστά; Επίσης, είπε πως τα δημοσιονομικά μέτρα, κατά τους δικούς του υπολογισμούς, είναι 3,5% του ΑΕΠ και όχι 3% που είπε ο Πρωθυπουργός, εάν δεν κάνω λάθος. Τέλος, θεωρώ πως δεν είναι σωστό να χρησιμοποιούνται επιλεκτικά οι στατιστικές, δηλαδή άλλοτε τρίμηνα και άλλοτε εξάμηνα, κατά το δοκούν.</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Ο ρυθμός ανάπτυξης στο τέταρτο τρίμηνο του 2019 σίγουρα μειώθηκε στο 1%, σύμφωνα με τα στατιστικά, χωρίς τα προβλήματα του </w:t>
      </w:r>
      <w:r w:rsidRPr="00487E91">
        <w:rPr>
          <w:rFonts w:ascii="Arial" w:hAnsi="Arial" w:cs="Arial"/>
          <w:color w:val="1D2228"/>
          <w:sz w:val="24"/>
          <w:szCs w:val="24"/>
          <w:shd w:val="clear" w:color="auto" w:fill="FFFFFF"/>
          <w:lang w:val="en-US" w:eastAsia="el-GR"/>
        </w:rPr>
        <w:t>B</w:t>
      </w:r>
      <w:r w:rsidRPr="00487E91">
        <w:rPr>
          <w:rFonts w:ascii="Arial" w:hAnsi="Arial" w:cs="Arial"/>
          <w:color w:val="1D2228"/>
          <w:sz w:val="24"/>
          <w:szCs w:val="24"/>
          <w:shd w:val="clear" w:color="auto" w:fill="FFFFFF"/>
          <w:lang w:eastAsia="el-GR"/>
        </w:rPr>
        <w:t>rexit και της «THOMAS COOK», αλλά και της σημερινής πανδημίας, οπότε λογικά πρέπει να ανησυχούμε ειδικά από τις παρούσες συνθήκες. Η σημερινή κρίση φαίνεται ότι μπορεί να εξελιχθεί όπως η κρίση του 2008 και του 2001 μαζί, ενώ θυμίζω ότι στην κρίση του 2008, λίγο αργότερα δηλαδή, το έλλειμμά μας ήταν περίπου 10% του ΑΕΠ, χωρίς τις αλχημείες της ΕΛΣΤΑΤ, άρα σημαίνει ότι μπορεί να είναι πολύ περισσότερο και το χρέος να υπερβεί το 200% του ΑΕΠ. Από εκεί και μετά, η χώρα μας θα βρεθεί σε μία πάρα πολύ δύσκολη κατάσταση και οφείλουμε να το γνωρίζουμε από τώρα.</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lastRenderedPageBreak/>
        <w:t>Στην Επιτροπή Οικονομικών, που προηγήθηκε, αναφερθήκαμε σε όλα σχεδόν τα άρθρα της ΠΝΠ με παρατηρήσεις και με ερωτήσεις, στις οποίες δυστυχώς δεν απάντησε κανένας από τους αρμόδιους Υπουργούς, δίνοντάς μας την εντύπωση πως και αυτή η επιτροπή ήταν προσχηματική, όπως συμβαίνει με όλες, εκτός ορισμένων εξαιρέσεων, όπως για παράδειγμα αυτή που εξετάσαμε τα σήματα.</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Φαίνεται, λοιπόν, πως η Κυβέρνηση πιστεύει ότι γνωρίζει τα πάντα πολύ καλύτερα, οπότε είναι άχρηστη η συμβολή των άλλων κομμάτων, γεγονός που φοβόμαστε πως θα οδηγήσει την Ελλάδα σε μία ακόμη τραγωδία, αφού πρόκειται για το ίδιο κόμμα που υπερχρέωσε έως το 2009 την Ελλάδα και στη συνέχεια τη χρεοκόπησε το 2012, διασώζοντας όπως γνωρίζουμε τις γερμανικές και τις γαλλικές τράπεζες, αντί την πατρίδα μας.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Θέλουμε, λοιπόν, να υπάρξει συναίνεση όλων των κομμάτων υπό τις παρούσες συνθήκες και πρέπει να υπάρξει συναίνεση. Αλήθεια, όμως, πώς θα επιτευχθεί με αυτές τις προϋποθέσεις;</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Μεταξύ άλλων, αναφερθήκαμε στα δημοσιονομικά μέτρα που ανακοίνωσε η Κυβέρνηση, ύψους 7,3 δισεκατομμυρίων ευρώ ή 3,9% του ΑΕΠ, κατά τους δικούς μας υπολογισμούς, που θα καταθέσουμε στα Πρακτικά μαζί με άλλα αργότερα, χωρίς καμμία σχεδόν στήριξη της εγχώριας παραγωγής και στα ταμειακά που πλησιάζουν τα 15 δισεκατομμύρια ευρώ. Ρωτήσαμε πού θα </w:t>
      </w:r>
      <w:r w:rsidRPr="00487E91">
        <w:rPr>
          <w:rFonts w:ascii="Arial" w:hAnsi="Arial" w:cs="Arial"/>
          <w:color w:val="1D2228"/>
          <w:sz w:val="24"/>
          <w:szCs w:val="24"/>
          <w:shd w:val="clear" w:color="auto" w:fill="FFFFFF"/>
          <w:lang w:eastAsia="el-GR"/>
        </w:rPr>
        <w:lastRenderedPageBreak/>
        <w:t xml:space="preserve">βρει τόσα χρήματα, εκτός εάν πιστεύει και αυτή στο γνωστό «λεφτά υπάρχουν» του κ. Παπανδρέου, που μας οδήγησε στον γκρεμό. Απάντηση δεν πήραμε καμμία στην επιτροπή. </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Ο Υπουργός Οικονομικών, πάντως, εκτίμησε το κόστος στα 6 δισεκατομμύρια ευρώ ταμειακά για τον Μάρτιο σε άρθρο εφημερίδας, το οποίο θα καταθέσω επίσης στα Πρακτικά, και στα 6,8 δισεκατομμύρια για τον Απρίλιο. </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Διαπιστώσαμε, πάντως, στην ΠΝΠ πολλές απευθείας αναθέσεις, ευχόμενοι να μην πρόκειται για τακτοποιήσεις δικών της, της Κυβέρνησης δηλαδή, ατόμων ή οτιδήποτε άλλο.</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Ρωτήσαμε για τα 13 εκατομμύρια ευρώ που δόθηκαν για ενημέρωση, όταν είναι δωρεάν η μετάδοση τέτοιων διαφημίσεων, θεωρώντας πως πρόκειται για ένα μεγάλο σκάνδαλο, που θα είναι καλό να διερευνηθεί από τώρα.</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Τέλος, διαμαρτυρηθήκαμε ξανά για το σύνηθες φαινόμενο της μη εκτίμησης ορισμένων δαπανών από το Γενικό Λογιστήριο του Κράτους, ενώ ρωτήσαμε για τους παράνομους μετανάστες που θα έρχονται από τη Λιβύη στην Κρήτη στο πλαίσιο του άρθρου 9 της τρίτης ΠΝΠ. Ξανά δεν πήραμε απάντηση.</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lastRenderedPageBreak/>
        <w:t xml:space="preserve">Συνεχίζοντας τώρα στη σημερινή συζήτηση, με την υγειονομική τραγωδία που βιώνουμε, πριν εξετάσει κανείς τα θέματα της οικονομίας, θα πρέπει να αναφερθεί στην πανδημία υιοθετώντας υποθέσεις που θεωρεί λογικές, χωρίς αυτό να σημαίνει πως είναι νομοτελειακές, αφού κανένας δεν είναι σίγουρος για την εξέλιξή της. </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Σε αυτό το πλαίσιο, φαίνεται αρχικά πως χωρίς τη λήψη μέτρων ο ιός θα εξαπλωνόταν επιθετικά, με τον αριθμό των ανθρώπων που θα έπρεπε να προσκομιστούν στα νοσοκομεία να υπερβαίνει κατά πολύ τη δυνατότητά τους, ειδικά στην Ελλάδα, που το σύστημα υγείας έχει καταρρεύσει λόγω των μνημονίων, κρίνοντας από μία μικρή μελέτη που θα καταθέσουμε επίσης στα Πρακτικά μαζί με όλα τα υπόλοιπα. Απ’ αυτήν</w:t>
      </w:r>
      <w:r w:rsidRPr="00487E91">
        <w:rPr>
          <w:rFonts w:ascii="Arial" w:hAnsi="Arial" w:cs="Arial"/>
          <w:b/>
          <w:color w:val="1D2228"/>
          <w:sz w:val="24"/>
          <w:szCs w:val="24"/>
          <w:shd w:val="clear" w:color="auto" w:fill="FFFFFF"/>
          <w:lang w:eastAsia="el-GR"/>
        </w:rPr>
        <w:t xml:space="preserve"> </w:t>
      </w:r>
      <w:r w:rsidRPr="00487E91">
        <w:rPr>
          <w:rFonts w:ascii="Arial" w:hAnsi="Arial" w:cs="Arial"/>
          <w:color w:val="1D2228"/>
          <w:sz w:val="24"/>
          <w:szCs w:val="24"/>
          <w:shd w:val="clear" w:color="auto" w:fill="FFFFFF"/>
          <w:lang w:eastAsia="el-GR"/>
        </w:rPr>
        <w:t>φαίνεται πως η συνολική χρηματοδότηση των δαπανών υγείας σε τρέχουσες τιμές μειώθηκε από 23,17 δισεκατομμύρια ευρώ το 2009 στα 15,7 δισεκατομμύρια ευρώ το 2013 ή κατά 46,7%, ένα τεράστιο ποσοστό.</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Επίσης, φαίνεται από το επόμενο άρθρο που θα καταθέσουμε στα Πρακτικά, το οποίο θεωρεί κακούργημα το κλείσιμο των νοσοκομείων από την τρόικα. Ήδη, είχε γραφτεί από εκείνη την εποχή. Άρα, γνωρίζαμε πάρα πολύ καλά τι μας περιμένει.</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 xml:space="preserve">Όσον αφορά δε τις μονάδες εντατικής θεραπείας, διαθέτουμε μόνο 6 ανά 100.000 κατοίκους, σύμφωνα με πίνακα που θα καταθέσουμε στα Πρακτικά, </w:t>
      </w:r>
      <w:r w:rsidRPr="00487E91">
        <w:rPr>
          <w:rFonts w:ascii="Arial" w:hAnsi="Arial" w:cs="Arial"/>
          <w:color w:val="1D2228"/>
          <w:sz w:val="24"/>
          <w:szCs w:val="24"/>
          <w:shd w:val="clear" w:color="auto" w:fill="FFFFFF"/>
          <w:lang w:eastAsia="el-GR"/>
        </w:rPr>
        <w:lastRenderedPageBreak/>
        <w:t xml:space="preserve">όταν η Γερμανία διαθέτει 29,3 και ο μέσος όρος της Ευρωπαϊκής Ένωσης είναι 11,5, ευρισκόμενοι στην Ευρώπη δύο θέσεις πριν από το τέλος. Χωρίς τη λήψη μέτρων, λοιπόν, ένας μεγάλος αριθμός ανθρώπων της ομάδας υψηλού ρίσκου και όχι μόνο, θα πέθαιναν, ενώ βρισκόμαστε ακόμη στο ξεκίνημα της πανδημίας. </w:t>
      </w:r>
    </w:p>
    <w:p w:rsidR="00487E91" w:rsidRPr="00487E91" w:rsidRDefault="00487E91" w:rsidP="00487E91">
      <w:pPr>
        <w:spacing w:after="160" w:line="600" w:lineRule="auto"/>
        <w:ind w:firstLine="720"/>
        <w:jc w:val="both"/>
        <w:rPr>
          <w:rFonts w:ascii="Arial" w:hAnsi="Arial" w:cs="Arial"/>
          <w:color w:val="1D2228"/>
          <w:sz w:val="24"/>
          <w:szCs w:val="24"/>
          <w:shd w:val="clear" w:color="auto" w:fill="FFFFFF"/>
          <w:lang w:eastAsia="el-GR"/>
        </w:rPr>
      </w:pPr>
      <w:r w:rsidRPr="00487E91">
        <w:rPr>
          <w:rFonts w:ascii="Arial" w:hAnsi="Arial" w:cs="Arial"/>
          <w:color w:val="1D2228"/>
          <w:sz w:val="24"/>
          <w:szCs w:val="24"/>
          <w:shd w:val="clear" w:color="auto" w:fill="FFFFFF"/>
          <w:lang w:eastAsia="el-GR"/>
        </w:rPr>
        <w:t>Με τη λήψη τώρα των μέτρων, η διαδικασία μόλυνσης θα καθυστερήσει, δηλαδή θα μολύνονται λιγότεροι αλλά σε μεγαλύτερο χρονικό διάστημα. Έτσι θα κερδηθεί χρόνος, που όμως πρέπει να χρησιμοποιηθεί σωστά από τα κράτη, έτσι ώστε να προμηθευτούν αυτά που χρειάζονται για τη φροντίδα των μελλοντικών ασθενών, όπως μηχανήματα τεχνητής αναπνοής, περισσότερες κλίνες ΜΕΘ, μάσκες κ.ο.κ., για τα οποία ελπίζουμε ότι φροντίζει ήδη η Κυβέρνηση.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Όταν, όμως, σταματήσουν τα μέτρα, θα αυξηθεί ταχύτατα ο ρυθμός των λοιμώξεων, επειδή η πανδημία θα περάσει τότε μόνο, όταν το 70% του πληθυσμού αποκτήσει ανοσία με βάση τις παρούσες εκτιμήσεις. Από αυτό το σημείο και μετά, ο ιός δεν θα βρίσκει αρκετούς ανθρώπους για να μολύνει, οπότε θα πάψει η εξάπλωση του. Εν προκειμένω, το πρόβλημα αναβάλλεται με τη λήψη μέτρων, αλλά δεν λύνεται, όπως ακριβώς με τα μνημόνια. Οπότε κάποια στιγμή, πιθανολογείται πως θα επανέλθει σε ολόκληρη του την έκταση.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Με βάση την παραπάνω θεωρία, στην Κίνα θα επανέλθει ο ιός, αφού σταμάτησε τη λήψη μέτρων, κάτι που μένει να επιβεβαιωθεί ή να διαψευσθεί, αλλά σε κάθε περίπτωση, θα βοηθήσει να έχουμε μία καλύτερη εικόνα.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Όπως και να είναι όμως, η λήψη οικονομικών μέτρων για μία τέτοια κρίση προσφοράς και ζήτησης μαζί, όπως τονίσαμε από την αρχή σε ομιλίες μας, μοναδικής στην ιστορία, πρέπει να έχει μεσοπρόθεσμο ορίζοντα, τουλάχιστον ενός έτους, για να μην καταστραφεί ολοσχερώς η οικονομίας μας.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Συνεχίζοντας, το πρόβλημα βέβαια είναι πως η Ευρώπη αποτελεί πλέον το επίκεντρο της πανδημίας, ενώ δεν λαμβάνονται από όλες τις χώρες τα ίδια μέτρα, όπως στην Κίνα, ούτε έχουν τα ίδια συστήματα υγείας, ειδικά, οι χώρες που τους επιβλήθηκε η γερμανική πολιτική λιτότητας, όπως η Ιταλία με 40% χαμηλότερες δαπάνες σε σχέση με το 2009, η Ισπανία, η Ελλάδα πολύ περισσότερο κ.λπ..</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Επομένως, η κατάσταση θα μπορούσε να εξελιχθεί διαφορετικά σε μία Ευρώπη που μόνο κατ’ επίφαση είναι ενωμένη, αφού έχει διαφορετικά συστήματα υγείας και η κάθε χώρα ενδιαφέρεται μόνο για τον εαυτό της.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Για παράδειγμα, η Γερμανία που αφ’ ενός μεν έκλεισε τα σύνορά της ακόμη και με τη Γαλλία, αφ’ ετέρου δεν στήριξε την Ιταλία όταν της ζήτησε μάσκες προστασίας και μηχανήματα αναπνοής στο ξεκίνημα. Επίσης, η Τσεχία </w:t>
      </w:r>
      <w:r w:rsidRPr="00487E91">
        <w:rPr>
          <w:rFonts w:ascii="Arial" w:hAnsi="Arial"/>
          <w:sz w:val="24"/>
          <w:szCs w:val="24"/>
          <w:lang w:eastAsia="el-GR"/>
        </w:rPr>
        <w:lastRenderedPageBreak/>
        <w:t>και η Πολωνία που κατάσχεσαν ιατρικό υλικό, το οποίο έστειλε η Κίνα στην Ιταλία με την Τσεχία να το έχει ήδη χρησιμοποιήσει.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Από την άλλη πλευρά, η Γερμανία αρνήθηκε την έκδοση ευρωομολόγων που ζήτησε πρώτη Ιταλία, για να στηριχθεί η οικονομία της από τις υπέρογκες ζημιές που τους προκαλεί η πανδημία. Της πρότεινε, δε, τον δανεισμό της από τον </w:t>
      </w:r>
      <w:r w:rsidRPr="00487E91">
        <w:rPr>
          <w:rFonts w:ascii="Arial" w:hAnsi="Arial"/>
          <w:sz w:val="24"/>
          <w:szCs w:val="24"/>
          <w:lang w:val="en-US" w:eastAsia="el-GR"/>
        </w:rPr>
        <w:t>ESM</w:t>
      </w:r>
      <w:r w:rsidRPr="00487E91">
        <w:rPr>
          <w:rFonts w:ascii="Arial" w:hAnsi="Arial"/>
          <w:sz w:val="24"/>
          <w:szCs w:val="24"/>
          <w:lang w:eastAsia="el-GR"/>
        </w:rPr>
        <w:t xml:space="preserve"> που υπενθυμίζουμε ότι έχει μετατραπεί στο Διεθνές Νομισματικό Ταμείο της γερμανικής Ευρώπης, δηλώνοντας ταυτόχρονα πως ανησυχεί για τα διαφορετικά προβλήματα της οικονομίας της, τα οποία θα πρέπει να θεραπευτούν αργότερα. Προφανώς, εννοεί διαρθρωτικές αλλαγές ανάλογες με αυτές που επιβλήθηκαν στην Ελλάδα, όπως η εγκληματική εσωτερική υποτίμηση, η υπερβολική φορολόγηση, το ξεπούλημα των πάντων, οι κατασχέσεις, οι πλειστηριασμοί, το κλείσιμο νοσοκομείων, οι απολύσεις ιατρικού προσωπικού κ.λπ..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Εύλογα, λοιπόν, οι λύσεις που προτείνει η Γερμανία προκάλεσαν την έντονη αντίδραση των Ιταλών που υποστηρίζουν -πολύ σωστά- ότι το πρόβλημα που αντιμετωπίζει η χώρα δεν οφείλεται στην ίδια, αλλά στην πανδημία. Οπότε θα πρέπει να ενεργοποιηθεί η όποια ευρωπαϊκή αλληλεγγύη.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Από την πλευρά της οικονομίας τώρα, που υποφέρει σε πολλές χώρες λόγω του κλειδώματος της με τα χρηματιστήρια να καταρρέουν με αφορμή και όχι με αιτία την επιδημία, καθώς επίσης με τα χρέη να επιταχύνουν την ανοδική </w:t>
      </w:r>
      <w:r w:rsidRPr="00487E91">
        <w:rPr>
          <w:rFonts w:ascii="Arial" w:hAnsi="Arial"/>
          <w:sz w:val="24"/>
          <w:szCs w:val="24"/>
          <w:lang w:eastAsia="el-GR"/>
        </w:rPr>
        <w:lastRenderedPageBreak/>
        <w:t xml:space="preserve">τους πορεία, θα πρέπει να βρεθούν λύσεις που αφ’ ενός μεν θα συγκρατήσουν το ξέσπασμα του κορωνοϊού, αφ’ ετέρου δεν θα προκαλέσουν ένα χρηματοπιστωτικό και οικονομικό χάος.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Όσον αφορά την Ευρωπαϊκή Ένωση, η λύση που απαιτείται πολλά χρόνια τώρα είναι είτε η πραγματική ενοποίησή της είτε η διάλυσή της, αφού καμμία νομισματική ζώνη δεν είναι σε θέση να επιβιώσει χωρίς δημοσιονομική, τραπεζική και ασφαλιστική ένωση.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Εν προκειμένω, τα ευρωομόλογα θα ήταν προς τη σωστή κατεύθυνση, ενώ οδηγούμαστε λόγω της Ιταλίας από την οποία είναι σε μεγάλο βαθμό εξαρτημένη η Γαλλία εξαιτίας της έκθεσης των τραπεζών της στα ιταλικά ομόλογα ύψους περίπου 385 δισεκατομμυρίων ευρώ, στη διάλυση της ευρωζώνης εάν η Γερμανία δεν αλλάξει στάση. Επομένως, θα πρέπει να λαμβάνουμε υπ’ όψιν μας και αυτήν την πιθανότητα, όσον αφορά τα μέτρα για την πανδημία που επηρεάζουν άμεσα την οικονομία.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Δυστυχώς, δεν υπάρχει χρόνος για να αναφέρω τις προτάσεις μας συγκεκριμένα, αλλά μόνο το ότι χρειαζόμαστε ένα σωστά δομημένο πρόγραμμα στήριξης, κυρίως των μικρομεσαίων επιχειρήσεων, όπως αυτό της Γερμανίας. Θα καταθέσουμε τα σχετικά στα Πρακτικά. Όχι το βλέποντας και κάνοντας της ελληνικής Κυβέρνησης. Το πρόγραμμα αυτό πρέπει να αφορά κυρίως στην παραγωγή και στις επενδύσεις, ενώ δυνατότητες επενδύσεων υπάρχουν σε </w:t>
      </w:r>
      <w:r w:rsidRPr="00487E91">
        <w:rPr>
          <w:rFonts w:ascii="Arial" w:hAnsi="Arial"/>
          <w:sz w:val="24"/>
          <w:szCs w:val="24"/>
          <w:lang w:eastAsia="el-GR"/>
        </w:rPr>
        <w:lastRenderedPageBreak/>
        <w:t>πάρα πολλούς τομείς, όπως στην υγεία, στα φάρμακα, στην αμυντική βιομηχανία, στην ενέργεια και ιδίως, στον πρωτογενή τομέα, χρησιμοποιώντας έτσι καλύτερα τα χρήματα που θα διατεθούν, τα ευρωπαϊκά επίσης, το ΕΣΠΑ κ.λπ., από ό,τι ανακοινώνει η Κυβέρνηση.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Σε κάθε περίπτωση, πρέπει οπωσδήποτε να υπάρξει μία εκτίμηση της Κυβέρνησης, όσον αφορά την ανεργία και το ΑΕΠ με ανώτατα και κατώτατα όρια για έναν, δύο και τρεις μήνες. Διαφορετικά, θα βαδίζουμε στο σκοτάδι, υιοθετώντας σπασμωδικά μέτρα που θα μας κοστίσουν τεράστια ποσά, καθιστώντας το χρέος μας αδύνατο να εξυπηρετηθεί ποτέ και στραγγαλίζοντας μια και καλή την οικονομία μας.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Ευχαριστώ πολύ.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87E91" w:rsidRPr="00487E91" w:rsidRDefault="00487E91" w:rsidP="00487E91">
      <w:pPr>
        <w:spacing w:after="160" w:line="600" w:lineRule="auto"/>
        <w:ind w:firstLine="720"/>
        <w:jc w:val="center"/>
        <w:rPr>
          <w:rFonts w:ascii="Arial" w:hAnsi="Arial"/>
          <w:sz w:val="24"/>
          <w:szCs w:val="24"/>
          <w:lang w:eastAsia="el-GR"/>
        </w:rPr>
      </w:pPr>
      <w:r w:rsidRPr="00487E91">
        <w:rPr>
          <w:rFonts w:ascii="Arial" w:hAnsi="Arial"/>
          <w:sz w:val="24"/>
          <w:szCs w:val="24"/>
          <w:lang w:eastAsia="el-GR"/>
        </w:rPr>
        <w:t>(Χειροκροτήματα από την πτέρυγα της Ελληνικής Λύσης)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sz w:val="24"/>
          <w:szCs w:val="24"/>
          <w:lang w:eastAsia="el-GR"/>
        </w:rPr>
        <w:t>ΠΡΟΕΔΡΕΥΩΝ (Χαράλαμπος Αθανασίου):</w:t>
      </w:r>
      <w:r w:rsidRPr="00487E91">
        <w:rPr>
          <w:rFonts w:ascii="Arial" w:hAnsi="Arial"/>
          <w:sz w:val="24"/>
          <w:szCs w:val="24"/>
          <w:lang w:eastAsia="el-GR"/>
        </w:rPr>
        <w:t xml:space="preserve"> Τον λόγο έχει η κ. Φωτεινή Μπακαδήμα, ειδική αγορήτρια του ΜέΡΑ25.</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ΦΩΤΕΙΝΗ ΜΠΑΚΑΔΗΜΑ: </w:t>
      </w:r>
      <w:r w:rsidRPr="00487E91">
        <w:rPr>
          <w:rFonts w:ascii="Arial" w:hAnsi="Arial"/>
          <w:sz w:val="24"/>
          <w:szCs w:val="24"/>
          <w:lang w:eastAsia="el-GR"/>
        </w:rPr>
        <w:t xml:space="preserve">Ευχαριστώ, κύριε Πρόεδρε.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Κύριοι Υπουργοί, κυρίες και κύριοι συνάδελφοι, συζητάμε τρεις πράξεις νομοθετικού περιεχομένου σήμερα. Για οικονομία χρόνου, θα σταθώ μόνο σε ορισμένα σημεία των δύο πρώτων και θα επικεντρωθώ στη δεύτερη.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Κατ’ αρχάς, μολονότι έχουμε απερίφραστα δηλώσει τη στήριξή μας απέναντι σε όλα τα υγειονομικά μέτρα, δεν μπορούμε να μην σχολιάσουμε το γεγονός πως είχαμε σε αρκετές περιπτώσεις αργοπορημένη εφαρμογή τους. Για παράδειγμα, στις 25 Φεβρουαρίου, η πρώτη πράξη νομοθετικού περιεχομένου που συζητάμε σήμερα προέβλεπε το κλείσιμο των χώρων λατρείας, αλλά έφτασε να ενεργοποιηθεί στις 16 Μαρτίου από την Κυβέρνηση. Ενώ άλλες πρόνοιες που θα έπρεπε δεν έχουν καν ληφθεί, για παράδειγμα, η διεξαγωγή μαζικών τεστ.</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Να θυμίσω ότι στις 17 Μαρτίου, ο Παγκόσμιος Οργανισμός Υγείας επεσήμανε πως κάποιες χώρες δεν διενεργούν αρκετά τεστ, συμβουλεύοντας να γίνεται τεστ σε κάθε ύποπτο κρούσμα.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Επιπλέον, θεσμοθετείται η αναστολή καταβολής ΦΠΑ βεβαιωμένων οφειλών και δόσεων και παρατείνεται η προθεσμία καταβολής των ασφαλιστικών μας εισφορών, τη στιγμή που θα έπρεπε να υπάρχει απαλλαγή. Μιας και είπε ο Υπουργός πριν ότι δεν έχει ακούσει τα κόμματα να τοποθετούνται επ’ αυτού, αυτή είναι η δική μας τοποθέτηση. Θα έπρεπε να υπάρχει απαλλαγή δεδομένου πως, πρώτον, η ήδη επιβαρυμένη και αναιμική </w:t>
      </w:r>
      <w:r w:rsidRPr="00487E91">
        <w:rPr>
          <w:rFonts w:ascii="Arial" w:hAnsi="Arial"/>
          <w:sz w:val="24"/>
          <w:szCs w:val="24"/>
          <w:lang w:eastAsia="el-GR"/>
        </w:rPr>
        <w:lastRenderedPageBreak/>
        <w:t>ελληνική οικονομία θα δεχτεί το πλήγμα μιας νέας επερχόμενης ύφεσης που θα είναι σύμφωνα με όλες τις μέχρι τώρα εκτιμήσεις βαθύτερη από εκείνη του 2018. Δεύτερον, ειδικά μισθωτοί, μικρομεσαίοι, συνταξιούχοι και άνεργοι που έχουν πληγεί όλα αυτά τα χρόνια θα πληγούν για ακόμη μία φορά, παραμένοντας άγνωστο το αν και το πώς θα καταφέρουν όχι να καλύψουν ανάγκες παραπάνω από τις βασικές, αλλά να επιβιώσουν.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Ταυτόχρονα, με τη δεύτερη πράξη νομοθετικού περιεχομένου εφαρμόζεται μία αναστολή της υποχρέωσης των εργοδοτών να καταχωρούν στην «ΕΡΓΑΝΗ» κάθε αλλαγή του ωραρίου ή της οργάνωσης του χρόνου εργασίας των εργαζομένων, την υπερεργασία και τη νόμιμη υπερωριακή τους απασχόληση, αποτελώντας έτσι μία βάση μετατροπής των συμβάσεων πλήρους απασχόλησης σε μερικής και άρα, την καταβολή του 50% των αποδοχών τους.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Η άδεια ειδικού σκοπού, τώρα, είναι ένα απόλυτα θετικό μέτρο. Θα πρέπει, όμως, να ληφθούν όλες οι πρωτοβουλίες, ώστε να θωρακιστεί και να αποτραπούν περιστατικά που ήδη έχουμε ακούσει, όπου εργοδότες πιέζουν τους εργαζόμενους τους να κάνουν χρήση της κανονικής τους αδείας, κάτι που είναι καθ’ όλα παράνομο και όχι να χρησιμοποιήσουν τη δυνατότητα που τους δίνεται, της άδειας ειδικού σκοπού.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Σε αρκετά σημεία των δύο πρώτων πράξεων νομοθετικού περιεχομένου και της τρίτης έχουμε αναφορά της δυνατότητας για απευθείας αναθέσεις, παραδείγματος χάριν, για αγορά και προμήθεια υλικών.</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Cs/>
          <w:color w:val="212121"/>
          <w:sz w:val="24"/>
          <w:szCs w:val="24"/>
          <w:shd w:val="clear" w:color="auto" w:fill="FFFFFF"/>
          <w:lang w:eastAsia="el-GR"/>
        </w:rPr>
        <w:t>Κατανοούμε πλήρως την αναγκαιότητα</w:t>
      </w:r>
      <w:r w:rsidRPr="00487E91">
        <w:rPr>
          <w:rFonts w:ascii="Arial" w:hAnsi="Arial" w:cs="Arial"/>
          <w:color w:val="212121"/>
          <w:sz w:val="24"/>
          <w:szCs w:val="24"/>
          <w:shd w:val="clear" w:color="auto" w:fill="FFFFFF"/>
          <w:lang w:eastAsia="el-GR"/>
        </w:rPr>
        <w:t xml:space="preserve"> της δεδομένης περιόδου και κατανοούμε ότι η κρίση που περνάμε επιβάλλει τέτοιες κινήσεις. Παρ’ όλα αυτά, δεσμευόμαστε πως θα παρακολουθούμε στενά κάθε τρόπο εφαρμογής και κάθε απόφαση που θα ληφθεί επί του θέματος. Εξίσου από κοντά θα παρακολουθούμε και την παράταση της ισχύος αδειών διαμονής. Αυτό επιβάλλεται εξάλλου, ώστε να μην χρησιμοποιηθεί σαν πρόφαση που θα καταστήσει παγιωμένη την προσωρινή αναστολή των υπηρεσιών ασύλου.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Συμφωνούμε πλήρως με τη μετάδοση ενημερωτικών μηνυμάτων που προβλέπεται να γίνεται δωρεάν. Συνεχίζουμε, όμως, να θέλουμε εξηγήσεις για τα 11 εκατομμύρια ευρώ που δεσμεύτηκαν για την υλοποίηση επικοινωνιακής εκστρατείας αναφορικά με τα μέτρα πρόληψης έναντι του κορωνοϊού.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Ας περάσουμε τώρα σύντομα στην τρίτη ΠΝΠ. Κρίνουμε πως περιέχει κυρίως θετικά μέτρα, όπως ρυθμίσεις που στοχεύουν στην εύρυθμη λειτουργία της αγοράς τροφίμων για τη διασφάλιση επαρκών μέσων ατομικής προστασίας. Όμως, θεωρούμε πως ακόμη και η δημιουργία του τετραψήφιου για τις καταγγελίες, του 1520, που προβλέπεται στο άρθρο 3, δεν αρκεί. Είναι απαραίτητο να ληφθούν ακόμη περισσότερες πρωτοβουλίες, ώστε να υπάρχει </w:t>
      </w:r>
      <w:r w:rsidRPr="00487E91">
        <w:rPr>
          <w:rFonts w:ascii="Arial" w:hAnsi="Arial" w:cs="Arial"/>
          <w:color w:val="212121"/>
          <w:sz w:val="24"/>
          <w:szCs w:val="24"/>
          <w:shd w:val="clear" w:color="auto" w:fill="FFFFFF"/>
          <w:lang w:eastAsia="el-GR"/>
        </w:rPr>
        <w:lastRenderedPageBreak/>
        <w:t xml:space="preserve">ένας διαρκής έλεγχος να καταπολεμηθεί κάθε προσπάθεια αισχροκέρδειας και κερδοσκοπίας και να τιμωρηθούν κάποιοι χονδρέμποροι που προσπαθούν να στοκάρουν προϊόν και να κερδοσκοπήσουν εν μέσω πανδημίας.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Παρακάτω, στο άρθρο 8 έχουμε την πρόβλεψη για την αποδοχή δωρεών προς το Υπουργείο Υγείας. Έχουμε πάρα πολλές φορές από αυτό το Βήμα με σθένος υποστηρίξει πως δεν πρέπει να λύνονται τα θέματα και τα προβλήματα του τομέα υγείας με φιλανθρωπικές πρωτοβουλίες. Δεδομένης της έκτακτης συνθήκης και μόνο υπό το πλαίσιο αυτής μπορούμε να κάνουμε άρση ενός μέρους της άρνησής μας, παραμένοντας σκεπτικοί παρ’ όλα αυτά και ζητώντας να γίνει ορθολογική και πάνω από όλα με πλήρη διαφάνεια χρήση των χρημάτων αυτών. Όμως, θα συνεχίσουμε να φωνάζουμε πως τα προβλήματα της υγείας θα πρέπει να αντιμετωπιστούν με καίριες κρατικές παρεμβάσεις.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Η πολιτεία οφείλει να ασκήσει με κάθε μέσο επεκτατική δημοσιονομική πολιτική για να διασφαλίσει την άρτια λειτουργία του ΕΣΥ: προσλήψεις γιατρών και νοσηλευτών, προμήθεια υλικού, τεστ, αντιδραστήρια, αναπνευστήρες, εξοπλισμός ΜΕΘ.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Δεν είναι τώρα η ώρα, κυρίες και κύριοι συνάδελφοι, να δείξουμε πόσο υπάκουοι μαθητές είμαστε στις Βρυξέλλες, αλλά να σταθούμε στο ύψος των περιστάσεων και να δράσουμε προς όφελος των Ελλήνων που αυτούς εκπροσωπούμε στο Κοινοβούλιο.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Ακούσαμε από το Βήμα της Βουλής τον Πρωθυπουργό νωρίτερα να κάνει αρκετές αναφορές ενίσχυσης του ΕΣΥ. Περιμένουμε να δούμε και στην πράξη πώς θα γίνει όλο αυτό.</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Στο άρθρο 12 έχουμε τη διάταξη για ανάθεση υπηρεσιών από τον ΕΟΔΥ για την εξέταση δειγμάτων σε ιδιωτικούς παρόχους. Να θυμίσουμε ότι μέχρι τώρα οι ιδιώτες απλώς μπορούν να συλλέξουν τα δείγματα και να τα μεταφέρουν στο ΠΑΣΤΕΡ ή στην Ιατρική Σχολή του ΕΚΠΑ. Οι δε τιμές που χρεώνουν για τη δειγματοληψία είναι υπέρογκες, γι’ αυτό καλούμε την πολιτεία να παρέμβει ρυθμιστικά άμεσα επ’ αυτού.</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Άρθρο 16: Έκτακτη διαδικασία για επιχειρήσεις και εργοδότες που έχουν εξαντλήσει τα ανώτατα επιτρεπόμενα όρια υπερωριακής απασχόλησης των εργαζομένων. Είναι απόλυτα θετικό στο πλαίσιο των υγειονομικών μέτρων που έχουν θεσπιστεί. Παρ’ όλα αυτά είναι απαραίτητο να ενισχυθούν οι μισθοί των συγκεκριμένων εργαζομένων, αλλά και να υπαχθούν για όσο διαρκεί η έκτακτη συνθήκη που βιώνουμε σε καθεστώς βαρέων και ανθυγιεινών.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Μολονότι οι πρόνοιες του άρθρου 19 είναι θεμιτές, δεν πρέπει να παραβλέψουμε ένα πολύ σημαντικό σημείο, ότι η πλειοψηφία των ανέργων μένουν εκτός οποιασδήποτε ενίσχυσης και η τηλεκατάρτιση δεν θα λύσει τα προβλήματά τους.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 xml:space="preserve">Η πολιτεία οφείλει να λάβει, υπό τις παρούσες συνθήκες, γενναίες αποφάσεις. Για παράδειγμα συμπολίτες που εργάζονται αδήλωτα να μπορούν, κάνοντας μια υπεύθυνη δήλωση στο Υπουργείο Εργασίας, να λάβουν και εκείνοι το επίδομα των οκτακοσίων ευρώ.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Σε καμμία περίπτωση δεν επιθυμούμε να επιβραβεύσουμε τη μαύρη εργασία, όμως, στην παρούσα φάση θα πρέπει η επιβίωση των συμπολιτών μας να είναι η απόλυτη προτεραιότητά μας. Γι’ αυτό θα πρέπει να γίνουν αντίστοιχες κινήσεις και προς τους χαμηλοσυνταξιούχους, ανέργους που δεν έχουν κανένα εισόδημα, συνανθρώπους μας που ζούνε με το πρώην ΚΕΑ, το επίδομα ελάχιστου εγγυημένου εισοδήματος, ή με το επίδομα ανεργίας.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(Στο σημείο αυτό κτυπάει το κουδούνι λήξεως του χρόνου ομιλίας της κυρίας Βουλευτού)</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Δύο λεπτά θα χρειαστώ, κύριε Πρόεδρε.</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Κυρίες και κύριοι συνάδελφοι, καταθέσαμε σήμερα μια τροπολογία που κατάλαβα πως δεν θα γίνει δεκτή, η οποία αφορά την αναστολή του σχεδίου «ΗΡΑΚΛΗΣ» και την επ’ αόριστο προστασία της πρώτης κατοικίας. Η Κυβέρνηση οφείλει -και δεν έχουμε ακούσει καμμία πρόνοια πάνω σε αυτό- να προστατεύσει τους δανειολήπτες, το ίδιο το τραπεζικό σύστημα και το δημόσιο ταμείο, καθώς αν επιτραπεί η συνέχιση του σχεδίου «ΗΡΑΚΛΗΣ» νομοτελειακά </w:t>
      </w:r>
      <w:r w:rsidRPr="00487E91">
        <w:rPr>
          <w:rFonts w:ascii="Arial" w:hAnsi="Arial" w:cs="Arial"/>
          <w:color w:val="212121"/>
          <w:sz w:val="24"/>
          <w:szCs w:val="24"/>
          <w:shd w:val="clear" w:color="auto" w:fill="FFFFFF"/>
          <w:lang w:eastAsia="el-GR"/>
        </w:rPr>
        <w:lastRenderedPageBreak/>
        <w:t xml:space="preserve">θα εκπέσουν οι εγγυήσεις, εφόσον η οικονομική κρίση λόγω της πανδημίας θα έχει καταστήσει τις τιτλοποιήσεις των κόκκινων δανείων, </w:t>
      </w:r>
      <w:r w:rsidRPr="00487E91">
        <w:rPr>
          <w:rFonts w:ascii="Arial" w:hAnsi="Arial" w:cs="Arial"/>
          <w:color w:val="000000" w:themeColor="text1"/>
          <w:sz w:val="24"/>
          <w:szCs w:val="24"/>
          <w:shd w:val="clear" w:color="auto" w:fill="FFFFFF"/>
          <w:lang w:eastAsia="el-GR"/>
        </w:rPr>
        <w:t xml:space="preserve">ακόμη και τις συντιτλοποιήσεις, </w:t>
      </w:r>
      <w:r w:rsidRPr="00487E91">
        <w:rPr>
          <w:rFonts w:ascii="Arial" w:hAnsi="Arial" w:cs="Arial"/>
          <w:color w:val="212121"/>
          <w:sz w:val="24"/>
          <w:szCs w:val="24"/>
          <w:shd w:val="clear" w:color="auto" w:fill="FFFFFF"/>
          <w:lang w:eastAsia="el-GR"/>
        </w:rPr>
        <w:t xml:space="preserve">εξαιρετικά επισφαλείς απαιτήσεις.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Αν το σχέδιο «ΗΡΑΚΛΗΣ» δεν παγώσει άμεσα, η Νέα Δημοκρατία ζημιώνει συνειδητά το δημόσιο ταμείο με 12 δισεκατομμύρια ευρώ, το ύψος δηλαδή των εγγυήσεων εξυπηρετώντας μόνο τα αρπακτικά ταμεία σε βάρος της κοινωνίας και δη εν μέσω έκτακτης υγειονομικής και κοινωνικής και οικονομικής κρίσης.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Ειδικά τώρα που το ΕΣΥ και η κοινωνική πρόνοια απαιτούν γενναία χρηματοδότηση από την πολιτεία για να ξεπεραστεί αυτή η κρίση, η Κυβέρνηση θα έπρεπε να κάνει δεκτή την τροπολογία μας και όχι να επιλέξει να δωρίσει 12 δισεκατομμύρια ευρώ σε </w:t>
      </w:r>
      <w:r w:rsidRPr="00487E91">
        <w:rPr>
          <w:rFonts w:ascii="Arial" w:hAnsi="Arial" w:cs="Arial"/>
          <w:color w:val="212121"/>
          <w:sz w:val="24"/>
          <w:szCs w:val="24"/>
          <w:shd w:val="clear" w:color="auto" w:fill="FFFFFF"/>
          <w:lang w:val="en-US" w:eastAsia="el-GR"/>
        </w:rPr>
        <w:t>funds</w:t>
      </w:r>
      <w:r w:rsidRPr="00487E91">
        <w:rPr>
          <w:rFonts w:ascii="Arial" w:hAnsi="Arial" w:cs="Arial"/>
          <w:color w:val="212121"/>
          <w:sz w:val="24"/>
          <w:szCs w:val="24"/>
          <w:shd w:val="clear" w:color="auto" w:fill="FFFFFF"/>
          <w:lang w:eastAsia="el-GR"/>
        </w:rPr>
        <w:t xml:space="preserve">.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Συνοπτικά, κλείνοντας θα πω μια κουβέντα για τις τέσσερις υπουργικές τροπολογίες. Η παράταση προθεσμίας για τα αξιόγραφα θεωρούμε πως είναι θετικό μέτρο και ίσως θα έπρεπε να είναι μεγαλύτερη η διάρκεια, πάνω από τρεις μέρες.</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«Χώροι λειτουργίας λαϊκών αγορών και καταγραφή για την παρακολούθηση των αποθεμάτων σε κρέας αιγοπροβάτων και αυγών». Η καταγραφή είναι απαραίτητη, ειδικά με όλα τα προβλήματα και με την παύση </w:t>
      </w:r>
      <w:r w:rsidRPr="00487E91">
        <w:rPr>
          <w:rFonts w:ascii="Arial" w:hAnsi="Arial" w:cs="Arial"/>
          <w:color w:val="212121"/>
          <w:sz w:val="24"/>
          <w:szCs w:val="24"/>
          <w:shd w:val="clear" w:color="auto" w:fill="FFFFFF"/>
          <w:lang w:eastAsia="el-GR"/>
        </w:rPr>
        <w:lastRenderedPageBreak/>
        <w:t>των εξαγωγών, όμως, θα πρέπει να αναληφθούν πρωτοβουλίες στήριξης του πρωτογενούς τομέα ειδικά τη συγκεκριμένη περίοδο. Πρότασή μας είναι να γίνει το κράτος αγοραστής ύστατης ανάγκης, ώστε αφ’ ενός να μην βρεθούν οι παραγωγοί, οι κτηνοτρόφοι και οι πτηνοτρόφοι με τόνους αδιάθετων προϊόντων, άρα και μια τεράστια οικονομική ζημιά και αφ’ ετέρου, να μην υπάρχουν συμπολίτες μας που είναι σε ασθενέστερη κατάσταση και τους λείπουν τα βασικά, καθώς η πολιτεία θα μπορεί να διαθέσει σε αυτούς τα προϊόντα τα οποία θα αγοράσει σαν αγοραστής ύστατης ανάγκης, οπότε θα έχουμε ουσιαστικά μια στήριξη των ασθενέστερων ομάδων του πληθυσμού, ειδικά με μια ύφεση που φαίνεται να καλπάζει και να ακολουθεί την εποχή μετά την πανδημία.</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Η αύξηση των πιστώσεων του ειδικού φορέα των γενικών κρατικών δαπανών κατά πέντε δισεκατομμύρια ευρώ είναι ουσιαστικά μια προκοστολόγηση των μέτρων που συζητάμε και ίσως κάποιων εξ αυτών που θα συζητήσουμε αργότερα.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Σαν ΜέΡΑ25 έχουμε τοποθετηθεί. Θεωρούμε πως τα μέτρα στήριξης είναι χλιαρά. Θα έπρεπε να έχουν ληφθεί πολύ περισσότερα. Θεωρούμε πως χρειάζεται ένα θετικό δημοσιονομικό σοκ στην ελληνική Κυβέρνηση για να είναι λιγότερο έντονη η βαθιά οικονομική ύφεση που έρχεται. Δυστυχώς, συνεχίζεται η επικοινωνιακή και χωρίς σχέδιο νομοθέτηση. </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lastRenderedPageBreak/>
        <w:t>Κλείνοντας, ως ΜέΡΑ25 από την πρώτη στιγμή στηρίξαμε τα υγειονομικά μέτρα, αναδείξαμε την ανεπάρκεια των μέτρων στήριξης της οικονομίας και καταθέσαμε τις δικές μας προτάσεις. Υπό το πρίσμα αυτό θα υπερψηφίσουμε επί της αρχής το παρόν νομοσχέδιο.</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Ευχαριστώ.</w:t>
      </w:r>
    </w:p>
    <w:p w:rsidR="00487E91" w:rsidRPr="00487E91" w:rsidRDefault="00487E91" w:rsidP="00487E91">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bCs/>
          <w:color w:val="212121"/>
          <w:sz w:val="24"/>
          <w:szCs w:val="24"/>
          <w:shd w:val="clear" w:color="auto" w:fill="FFFFFF"/>
          <w:lang w:eastAsia="zh-CN"/>
        </w:rPr>
        <w:t xml:space="preserve">ΠΡΟΕΔΡΕΥΩΝ (Χαράλαμπος Αθανασίου): </w:t>
      </w:r>
      <w:r w:rsidRPr="00487E91">
        <w:rPr>
          <w:rFonts w:ascii="Arial" w:hAnsi="Arial" w:cs="Arial"/>
          <w:color w:val="212121"/>
          <w:sz w:val="24"/>
          <w:szCs w:val="24"/>
          <w:shd w:val="clear" w:color="auto" w:fill="FFFFFF"/>
          <w:lang w:eastAsia="zh-CN"/>
        </w:rPr>
        <w:t xml:space="preserve">Τον </w:t>
      </w:r>
      <w:r w:rsidRPr="00487E91">
        <w:rPr>
          <w:rFonts w:ascii="Arial" w:hAnsi="Arial" w:cs="Arial"/>
          <w:color w:val="212121"/>
          <w:sz w:val="24"/>
          <w:szCs w:val="24"/>
          <w:shd w:val="clear" w:color="auto" w:fill="FFFFFF"/>
          <w:lang w:eastAsia="el-GR"/>
        </w:rPr>
        <w:t>λόγο έχει ο Υφυπουργός υγείας ο κ. Κοντοζαμάνης.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111111"/>
          <w:sz w:val="24"/>
          <w:szCs w:val="24"/>
          <w:lang w:eastAsia="el-GR"/>
        </w:rPr>
        <w:t xml:space="preserve">ΒΑΣΙΛΕΙΟΣ ΚΟΝΤΟΖΑΜΑΝΗΣ (Υφυπουργός Υγείας): </w:t>
      </w:r>
      <w:r w:rsidRPr="00487E91">
        <w:rPr>
          <w:rFonts w:ascii="Arial" w:hAnsi="Arial" w:cs="Arial"/>
          <w:bCs/>
          <w:color w:val="111111"/>
          <w:sz w:val="24"/>
          <w:szCs w:val="24"/>
          <w:lang w:eastAsia="el-GR"/>
        </w:rPr>
        <w:t xml:space="preserve">Ευχαριστώ </w:t>
      </w:r>
      <w:r w:rsidRPr="00487E91">
        <w:rPr>
          <w:rFonts w:ascii="Arial" w:hAnsi="Arial" w:cs="Arial"/>
          <w:color w:val="212121"/>
          <w:sz w:val="24"/>
          <w:szCs w:val="24"/>
          <w:shd w:val="clear" w:color="auto" w:fill="FFFFFF"/>
          <w:lang w:eastAsia="el-GR"/>
        </w:rPr>
        <w:t>πολύ, κύριε Πρόεδρε.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Θα είμαι σύντομος. Άλλωστε τα περισσότερα ειπώθηκαν και κατά τη διαδικασία που ακολουθήθηκε πριν λίγες ημέρες στην επιτροπή, σε ό,τι αφορά την κύρωση των εν λόγω ΠΝΠ και ακούστηκαν και διάφορα πράγματα το πρωί. Θα ήθελα να συνοψίσω σε ό,τι αφορά τις ενέργειες που έχουν γίνει μέχρι σήμερα στον τομέα της υγείας.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Για μια ακόμη φορά, επιτρέψτε μου να πω ότι η κρίση του κορωνοϊού βρήκε το Υπουργείο Υγείας σε πλήρη ετοιμότητα και υπάρχει σχέδιο το οποίο ανάλογα με την εξέλιξη και τα στάδια της νόσου στη χώρα αναπτύσσεται. Από την αρχή έχουμε καταστήσει σαφές ότι δεν τίθεται θέμα χρημάτων. Οποιοδήποτε υλικό χρειαστεί, οποιοσδήποτε εξοπλισμός χρειαστεί στο Εθνικό Σύστημα Υγείας, όσες προσλήψεις κι αν χρειαστεί να γίνουν, θα γίνουν </w:t>
      </w:r>
      <w:r w:rsidRPr="00487E91">
        <w:rPr>
          <w:rFonts w:ascii="Arial" w:hAnsi="Arial" w:cs="Arial"/>
          <w:color w:val="212121"/>
          <w:sz w:val="24"/>
          <w:szCs w:val="24"/>
          <w:shd w:val="clear" w:color="auto" w:fill="FFFFFF"/>
          <w:lang w:eastAsia="el-GR"/>
        </w:rPr>
        <w:lastRenderedPageBreak/>
        <w:t xml:space="preserve">προκειμένου να αντιμετωπίσουμε με επιτυχία το πρόβλημα αυτό, αλλά και να δημιουργήσουμε μια παρακαταθήκη για το μέλλον του Εθνικού Συστήματος Υγείας.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val="en-US" w:eastAsia="el-GR"/>
        </w:rPr>
        <w:t>K</w:t>
      </w:r>
      <w:r w:rsidRPr="00487E91">
        <w:rPr>
          <w:rFonts w:ascii="Arial" w:hAnsi="Arial"/>
          <w:sz w:val="24"/>
          <w:szCs w:val="24"/>
          <w:lang w:eastAsia="el-GR"/>
        </w:rPr>
        <w:t xml:space="preserve">αι οι προσλήψεις </w:t>
      </w:r>
      <w:r w:rsidRPr="00487E91">
        <w:rPr>
          <w:rFonts w:ascii="Arial" w:hAnsi="Arial"/>
          <w:sz w:val="24"/>
          <w:szCs w:val="24"/>
          <w:lang w:val="en-US" w:eastAsia="el-GR"/>
        </w:rPr>
        <w:t>o</w:t>
      </w:r>
      <w:r w:rsidRPr="00487E91">
        <w:rPr>
          <w:rFonts w:ascii="Arial" w:hAnsi="Arial"/>
          <w:sz w:val="24"/>
          <w:szCs w:val="24"/>
          <w:lang w:eastAsia="el-GR"/>
        </w:rPr>
        <w:t>ι μόνιμες προχωρούν. Μάλιστα, μία που είχε σταματήσει μετά τις εκλογές εννιακοσίων τεσσάρων θέσεων -το είπα και το πρωί απαντώντας σε επίκαιρη ερώτηση- έχει ήδη ολοκληρωθεί και αφορά εννιακόσιες σαράντα τρεις πλέον θέσεις. Επίσης, και σε προσλήψεις επικουρικού προσωπικού έχουμε προβεί.</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Και, βεβαίως, για μια ακόμη φορά να πω ότι οι εγκρίσεις που έχουμε δώσει έχουν υπερβεί κατά πολύ τον αρχικό μας προγραμματισμό των δύο χιλιάδων ατόμων. Ήδη έχουν ξεπεράσει τις τέσσερις χιλιάδες διακόσιες εγκρίσεις. Και έχουμε πει ότι επειδή το σύστημα υγείας χρειάζεται μόνιμες λύσεις, βεβαίως το νοσηλευτικό προσωπικό θα μείνει στο σύστημα υγείας μετά και θα έχουμε τη δυνατότητα σταδιακά τις θέσεις των επικουρικών γιατρών να τις μετατρέψουμε σε θέσεις επιμελητών Β΄, έτσι ώστε να καλύψουμε πάγιες και διαρκείς ανάγκες στο σύστημα υγείας.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Το σύστημα υγείας στην περίοδο του κορωνοϊού πρέπει να εξυπηρετεί όλους τους πολίτες και αυτούς που δεν έχουν νοσήσει και αυτό κάνει. Όλες οι δομές δουλεύουν τόσο σε πρωτοβάθμιο όσο και σε δευτεροβάθμιο και τριτοβάθμιο επίπεδο και όλοι οι επαγγελματίες υγείας είτε είναι στον ιδιωτικό </w:t>
      </w:r>
      <w:r w:rsidRPr="00487E91">
        <w:rPr>
          <w:rFonts w:ascii="Arial" w:hAnsi="Arial"/>
          <w:sz w:val="24"/>
          <w:szCs w:val="24"/>
          <w:lang w:eastAsia="el-GR"/>
        </w:rPr>
        <w:lastRenderedPageBreak/>
        <w:t>τομέα είτε είναι στο δημόσιο παρέχουν τις υπηρεσίες υγείας που πρέπει να έχει ο κάθε πολίτης.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Εξυπηρετούμε όλους τους ασθενείς. Τα κέντρα υγείας λειτουργούν κανονικά. Υπάρχει ένα σχέδιο για την πρωτοβάθμια φροντίδα υγείας, η οποία θα έρθει να βοηθήσει στην περίπτωση που υπάρχει μεγάλος φόρτος εργασίας στα νοσοκομεία. Υπάρχουν γιατροί σε πρωτοβάθμιο επίπεδο υγείας που εξυπηρετούν τον κόσμο αυτήν τη στιγμή. Τα κέντρα υγείας είναι ανοιχτά. Και, βεβαίως, αν χρειαστεί, θα μετακινήσουμε ιατρικό προσωπικό και λοιπό προσωπικό προς τα νοσοκομεία, εφόσον οι συνθήκες το επιβάλλουν.</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Ακούστηκαν κάποια πράγματα σε ό,τι αφορά την επιχορήγηση του Εθνικού Οργανισμού Παροχής Υπηρεσιών Υγείας με 30 εκατομμύρια ευρώ. Δεν αφορά το ποσό το οποίο θα πληρωθούν οι μονάδες εντατικής του ιδιωτικού τομέα. Είναι χρηματοδότηση του ΕΟΠΥΥ, προκειμένου να καλύψει ανάγκες και οι ανάγκες αυτές είναι έως του ποσού των 30 εκατομμυρίων ευρώ.</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Να πω και για μια ακόμη φορά για τις μονάδες εντατικής θεραπείας. Αυτές θα πληρωθούν εφόσον χρησιμοποιηθούν, διότι προβήκαμε, πέραν των ογδόντα κλινών που είχαμε επιπλέον στο σύστημα υγείας όταν ξεκίνησε η εποχική γρίπη, και καταφέραμε και διασφαλίσαμε στην αρχή της γρίπης πενήντα πέντε μονάδες εντατικής θεραπείας, έτσι ώστε να μπορέσουμε να διακομίσουμε περιστατικά, αν χρειαστεί, τα οποία δεν έχουν κορωνοϊό, έτσι </w:t>
      </w:r>
      <w:r w:rsidRPr="00487E91">
        <w:rPr>
          <w:rFonts w:ascii="Arial" w:hAnsi="Arial"/>
          <w:sz w:val="24"/>
          <w:szCs w:val="24"/>
          <w:lang w:eastAsia="el-GR"/>
        </w:rPr>
        <w:lastRenderedPageBreak/>
        <w:t>ώστε οι δημόσιες μονάδες εντατικής θεραπείας να μπορέσουν να αντιμετωπίσουν τα κρούσματα σε συμπολίτες μας με κορωνοϊό.</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Σε πολύ λίγο χρονικό διάστημα καταφέραμε και ανοίξαμε εβδομήντα πέντε νέες μονάδες εντατικής θεραπείας στο δημόσιο σύστημα υγείας. Υπάρχουν δεσμευμένες αυτήν τη στιγμή περισσότερες από τρεις χιλιάδες εκατό κλίνες, προκειμένου να αντιμετωπίσουν ήπια και μέτρια περιστατικά με ήπια και μέτρια συμπτώματα. Μάλιστα, αναφέρθηκα το πρωί σε ένα νούμερο νοσηλευόμενων. Επιτρέψτε μου να διορθώσω τον αριθμό αυτό, διότι αφορά νοσηλευόμενους και συμπολίτες μας που έχουν εξεταστεί για ύποπτα περιστατικά και αυτούς που είναι στις μονάδες εντατικής θεραπείας.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Άρα, αυτήν τη στιγμή το σύστημα υγείας είναι σε ετοιμότητα, προκειμένου να αντιμετωπίσει μια δυσμενή φάση εξέλιξης του κορωνοϊού.</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Εφόσον τα πράγματα γίνουν χειρότερα, τότε όχι μόνο όλες οι υπόλοιπες μονάδες του δημόσιου τομέα, αλλά και ο ιδιωτικός τομέας θα επιταχθεί. Προβλέπεται αυτό σε πράξη νομοθετικού περιεχομένου και όλοι οι γιατροί, το σύνολο των γιατρών και οι ιδιώτες, που είναι αυτήν τη στιγμή εκτός του δημόσιου συστήματος υγείας, θα κληθούν να δώσουν τη μάχη όλοι μαζί.</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Τέλος, θα ήθελα να πω και το εξής: Για μία ακόμη φορά να τονίσω ότι το τεστ γίνεται σε όσους συνανθρώπους μας, συμπολίτες μας πληρούν τα </w:t>
      </w:r>
      <w:r w:rsidRPr="00487E91">
        <w:rPr>
          <w:rFonts w:ascii="Arial" w:hAnsi="Arial"/>
          <w:sz w:val="24"/>
          <w:szCs w:val="24"/>
          <w:lang w:eastAsia="el-GR"/>
        </w:rPr>
        <w:lastRenderedPageBreak/>
        <w:t>κριτήρια προκειμένου να το κάνουν. Μέχρι στιγμής δεν έχει κανένας συμπολίτης μας πληρώσει για το τεστ αυτό στο δημόσιο σύστημα υγείας και ούτε πρόκειται να πληρώσει. Και, μάλιστα, αυξάνουμε την παραγωγική δυνατότητα του εθνικού συστήματος υγείας βάζοντας στη μάχη κατά του κορωνοϊού το Εθνικό Κέντρο Αιμοδοσίας, όπου θα μπορούμε να διεξάγουμε μοριακό έλεγχο των δειγμάτων, έτσι να μπορούμε να κάνουμε περισσότερα τεστ.</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Ευχαριστώ πολύ, κύριε Πρόεδρε.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cs="Arial"/>
          <w:b/>
          <w:bCs/>
          <w:sz w:val="24"/>
          <w:szCs w:val="24"/>
          <w:shd w:val="clear" w:color="auto" w:fill="FFFFFF"/>
          <w:lang w:eastAsia="zh-CN"/>
        </w:rPr>
        <w:t>ΠΡΟΕΔΡΕΥΩΝ (Χαράλαμπος Αθανασίου):</w:t>
      </w:r>
      <w:r w:rsidRPr="00487E91">
        <w:rPr>
          <w:rFonts w:ascii="Arial" w:hAnsi="Arial"/>
          <w:sz w:val="24"/>
          <w:szCs w:val="24"/>
          <w:lang w:eastAsia="el-GR"/>
        </w:rPr>
        <w:t xml:space="preserve"> Και εγώ ευχαριστώ, κύριε Υπουργέ, και για την τήρηση του χρόνου.</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Εισερχόμαστε τώρα στις ομιλίες των κοινοβουλευτικών εκπροσώπων. </w:t>
      </w:r>
      <w:r w:rsidRPr="00487E91">
        <w:rPr>
          <w:rFonts w:ascii="Arial" w:hAnsi="Arial"/>
          <w:sz w:val="24"/>
          <w:szCs w:val="24"/>
          <w:lang w:val="en-US" w:eastAsia="el-GR"/>
        </w:rPr>
        <w:t>E</w:t>
      </w:r>
      <w:r w:rsidRPr="00487E91">
        <w:rPr>
          <w:rFonts w:ascii="Arial" w:hAnsi="Arial"/>
          <w:sz w:val="24"/>
          <w:szCs w:val="24"/>
          <w:lang w:eastAsia="el-GR"/>
        </w:rPr>
        <w:t>ν όψει του ότι, σύμφωνα με τον Κανονισμό, μίλησαν οι Πρόεδροι των Κοινοβουλευτικών Ομάδων, ο χρόνος είναι τρία λεπτά, εκτός από τον κ. Γρηγοριάδη που θα είναι έξι λεπτά γιατί δεν μίλησε ο Πρόεδρος. Αυτό δεν σημαίνει, βέβαια, ότι θα τηρηθεί το ωράριο. Εννοείται ότι θα υπάρχει μία ανοχή.</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Κύριε Γρηγοριάδη, παρακαλώ ελάτε στο Βήμα.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ΚΛΕΩΝ ΓΡΗΓΟΡΙΑΔΗΣ:</w:t>
      </w:r>
      <w:r w:rsidRPr="00487E91">
        <w:rPr>
          <w:rFonts w:ascii="Arial" w:hAnsi="Arial"/>
          <w:sz w:val="24"/>
          <w:szCs w:val="24"/>
          <w:lang w:eastAsia="el-GR"/>
        </w:rPr>
        <w:t xml:space="preserve"> Σας ευχαριστώ πολύ, κύριε Πρόεδρε.</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Κυρίες και κύριοι Βουλευτές, κύριε Υπουργέ, κύριε Σταϊκούρα, μιας και είστε εδώ, αρπάζω την ευκαιρία να ξεκινήσω απευθυνόμενος σε εσάς.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lastRenderedPageBreak/>
        <w:t xml:space="preserve">Είμαι τριάντα έξι χρόνια ηθοποιός και τυχαίνει να γνωρίζω από πρώτο χέρι τον τρόπο που υποαμείβονται όλοι οι Έλληνες ηθοποιοί από τον καιρό ακόμα πριν αρχίσουν τα μνημόνια. Είναι μια κατάσταση που κατά τη διάρκεια των μνημονίων μετατράπηκε στο να μην αμείβονται πια. Οι Έλληνες ηθοποιοί έπαψαν να αμείβονται σχεδόν τελείως. Και τώρα, μετά τη λήξη των μνημονίων και το χτύπημα του φοβερού κορωνοϊού, η συντριπτική πλειοψηφία των συναδέλφων μου ηθοποιών είναι πια επί ξύλου κρεμάμενοι. Λαμβάνω και γίνομαι αποδέκτης συνεχώς δεκάδων, εκατοντάδων τηλεφωνημάτων συναδέλφων μου, που μου λένε αγωνιωδώς ότι δεν τους βλέπει το σύστημα, είναι αόρατοι, καθώς δούλευαν σε συνθήκες που δεν είχαν ένσημα, καθώς δούλευαν κρυφά ή με «μαύρα». Τα ξέρετε όλα αυτά. Είναι παθογένειες της ελληνικής οικονομίας γνωστές εδώ και χρόνια.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Δεν είναι μόνο οι ηθοποιοί. Γενικά να ξέρετε ο χώρος του θεάματος πάσχει. Είναι αόρατος ο τρόπος που πάσχει. Δεν φωτογραφίζονται τα εργασιακά τους δικαιώματα, ακριβώς γιατί δουλεύουν παράνομα οι περισσότεροι από αυτούς.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Πραγματικά σας εκλιπαρώ, κύριε Υπουργέ, να βρείτε έναν τρόπο να φτιάξετε έναν δίαυλο επικοινωνίας εσείς ή οι άνθρωποι που συνεργάζεστε με το Σωματείο Ελλήνων Ηθοποιών, με το Ταμείο Αλληλοβοηθείας Ελλήνων </w:t>
      </w:r>
      <w:r w:rsidRPr="00487E91">
        <w:rPr>
          <w:rFonts w:ascii="Arial" w:hAnsi="Arial"/>
          <w:sz w:val="24"/>
          <w:szCs w:val="24"/>
          <w:lang w:eastAsia="el-GR"/>
        </w:rPr>
        <w:lastRenderedPageBreak/>
        <w:t>Ηθοποιών, όπως και των μουσικών και των χορευτών. Οι άνθρωποι αυτοί είναι κυριολεκτικά επί ξύλου κρεμάμενοι.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Κυρίες και κύριοι Βουλευτές, ξεκινώντας την πραγματική ομιλία μου τώρα, καθώς η χώρα μας κλείνει πια την πέμπτη εβδομάδα μάχης με τον κορωνοϊό, τα μέχρι τώρα αποτελεσματικά -πρέπει να πω- για τον περιορισμό της νόσου μέτρα της Κυβέρνησης αρχίζουν, δυστυχώς, σιγά-σιγά να συνοδεύονται από την εμφάνιση αντιδημοκρατικών και ανελεύθερων πρακτικών, όπως είναι η συστηματική χρήση ευρυγώνιων φακών και τηλεφακών από πολλά μέσα μαζικής ενημέρωσης, ώστε να μας μεταφερθεί μια -επιτρέψτε μου να πω- εντελώς μαγική εικόνα.</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Πρόκειται για μια μαγική εικόνα που μόλις χθες οικειοποιήθηκε ο Υπουργός Προστασίας του Πολίτη, που εκφράζει φαντάζομαι και την Κυβέρνησή σας, δηλώνοντας -διαβάζω, πάντα το κάνω αυτό-:  «Η τηλεόραση…» -είπε ο κ. Χρυσοχοΐδης προχθές- «…μεγέθυνε ελάχιστες μειοψηφίες στις παραλίες και στα άλση» -από εδώ αρχίζει το ενδιαφέρον» -«Καλά έκανε η τηλεόραση, γιατί η πειθαρχία πρέπει να είναι απόλυτη». Αυτή η δήλωση θυμίζει άλλες εποχές.</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Επίσης, αντιδημοκρατική είναι η πρακτική της ενοχοποίησης μερίδας του ελληνικού πληθυσμού, στη συγκεκριμένη περίπτωση εννοώ τους άτακτους υπερήλικες μας, οι οποίοι δεν βάζουν μυαλό και έχουν το θράσος να </w:t>
      </w:r>
      <w:r w:rsidRPr="00487E91">
        <w:rPr>
          <w:rFonts w:ascii="Arial" w:hAnsi="Arial"/>
          <w:sz w:val="24"/>
          <w:szCs w:val="24"/>
          <w:lang w:eastAsia="el-GR"/>
        </w:rPr>
        <w:lastRenderedPageBreak/>
        <w:t>συνωστίζονται έξω από τις τράπεζες, προκειμένου να κάνουν -τι άλλο; - να εισπράξουν τα χρήματα των συντάξεων τους, ώστε απλώς να μπορέσουν με αυτά να συνεχίσουν να επιβιώνουν, να συνεχίσουν να ζουν, χωρίς, βεβαίως, οι αρμόδιοι, που τόσα χρόνια γνωρίζουν καλά την εικόνα που παρουσιάζουν όλες οι τράπεζες αυτές τις ημέρες της καταβολής των συντάξεων, να λάβουν από πριν κανένα ουσιαστικό μέτρο ως όφειλαν, αλλά αντιθέτως και μόνο αφού συνέβη πια ο συνωστισμός, αποφάσισαν να κατακεραυνώσουν δια μέσου του γνωστού κ. Χαρδαλιά, τους παππούδες και τις γιαγιάδες μας.</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sz w:val="24"/>
          <w:szCs w:val="24"/>
          <w:lang w:eastAsia="el-GR"/>
        </w:rPr>
        <w:t>Είναι αντιδημοκρατικές πρακτικές, βεβαίως, που μας θυμίζουν άλλες πασίγνωστες αντιδημοκρατικές πρακτικές, όπως ήταν αυτή του σημερινού Υπουργού Ανάπτυξης κ. Άδωνι Γεωργιάδη, ο οποίος -θυμάστε- ως Υπουργός Υγείας τότε της κυβέρνησης Σαμαρά απειλούσε -σπάνιο αυτό- και ταυτοχρόνως επαίρετο στα κανάλια ότι «αν χρειαστούν απολύσεις γιατρών, παρακαλεί πολύ όλους τους δημοσιογράφους να μην γράψουν ποτέ ότι τον ανάγκασε κάποια τρόικα ή κανένας Τόμσεν να προβεί σε αυτές τις απολύσεις και ότι μια τέτοια υπόθεση, μάλιστα, θα του στερούσε την τιμή…» -τα λόγια του διαβάζω- «…ότι αυτός ο ίδιος μόνος του αποφάσισε, γιατί αυτό είναι το αυτονόητο, αυτό είναι το σωστό».</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Ήταν, άραγε και τόσο σωστό, αγαπητέ κύριε Γεωργιάδη, τον Νοέμβριο του 2013 κι ενώ ήδη το Εθνικό Σύστημα Υγείας μας είχε ξεκληριστεί από </w:t>
      </w:r>
      <w:r w:rsidRPr="00487E91">
        <w:rPr>
          <w:rFonts w:ascii="Arial" w:hAnsi="Arial" w:cs="Arial"/>
          <w:color w:val="212121"/>
          <w:sz w:val="24"/>
          <w:szCs w:val="24"/>
          <w:shd w:val="clear" w:color="auto" w:fill="FFFFFF"/>
          <w:lang w:eastAsia="el-GR"/>
        </w:rPr>
        <w:lastRenderedPageBreak/>
        <w:t>γιατρούς και νοσηλευτές μετά από τεσσεράμισι χρόνια εφαρμογής δύο διαφορετικών κυβερνήσεων μνημονίων, να συζητάει ο Υπουργός Υγείας τότε για απολύσεις γιατρών περαιτέρω και, μάλιστα, να τις ονομάζει αυτές «αυτονόητες» και «σωστές»;</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Τώρα –κοιτάξτε τι παράξενα που είναι τα πράγματα, σε μία από τις γνωστές φάρσες που συχνά παίζει η ιστορία σε πολιτικούς- ο κ. Γεωργιάδης ανήκει στους τρεις συμπαρακαλούντες επαίτες Υπουργούς που εκλιπαρούν τους άνεργους γιατρούς και νοσηλευτές μας να συστρατευθούν στην προσπάθειά τους να προλάβουν αυτά που δεν προλαβαίνονται και, μάλιστα, δωρεάν, γιατί τι άλλο από δωρεάν μπορεί να είναι το «Έλα να βοηθήσεις. Ενδεχομένως και να πεθάνεις. Εγώ πάντως σε προειδοποιώ ότι δεν προτίθεμαι σε καμμία περίπτωση να λάβω απολύτως κανένα μέτρο για να το αποτρέψω αυτό και, τελικά, αν εσύ τα καταφέρεις από μόνος σου και επιβιώσεις, κανένα χρόνο μετά τη λήξη της πανδημίας θα σου κουνήσω και πάλι το μαντήλι και θα σε στείλω και πάλι στο σπίτι σου».</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Αυτά σας τα θυμίζω για να μην αναφέρεστε στη γνωστή δικαιολογία της παθογένειας του τομέα της υγείας στην Ελλάδα κατά τις τελευταίες δεκαετίες, γιατί αν και όντως κατά τις τελευταίες δεκαετίες με τα μνημόνια η υγεία στη χώρα μας αποδεκατίστηκε, δεν πρέπει να ξεχνάμε ότι αυτοί που την αποδεκάτισαν έχουν κάποιο ονοματεπώνυμο. Και όταν αυτό το ίδιο ονοματεπώνυμο </w:t>
      </w:r>
      <w:r w:rsidRPr="00487E91">
        <w:rPr>
          <w:rFonts w:ascii="Arial" w:hAnsi="Arial" w:cs="Arial"/>
          <w:color w:val="212121"/>
          <w:sz w:val="24"/>
          <w:szCs w:val="24"/>
          <w:shd w:val="clear" w:color="auto" w:fill="FFFFFF"/>
          <w:lang w:eastAsia="el-GR"/>
        </w:rPr>
        <w:lastRenderedPageBreak/>
        <w:t>συναντάται στην παρούσα Κυβέρνηση –και, μάλιστα, σε ρόλο «κλειδί»- τότε αυτή η Κυβέρνηση παύει αυτομάτως να μπορεί να ισχυρίζεται ότι είναι αμέτοχη σε όλη αυτήν την παθογένεια, γιατί είναι αντιθέτως δημιουργός όλης αυτής της ανωμαλίας, μαζί βεβαίως με όλες τις κυβερνήσεις που εφάρμοσαν μνημόνια.</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Το ΜέΡΑ25 έχει ήδη καταθέσει απολύτως συγκεκριμένη πρόταση εδώ και πολλές μέρες για άμεση πρόσληψη επτά χιλιάδων γιατρών και νοσοκόμων στο ΕΣΥ με κόστος 220 εκατομμύρια ευρώ, άμεση προμήθεια ιατροφαρμακευτικού υλικού με κόστος 100 εκατομμύρια ευρώ και δομικές υποδομές υγείας σε όλη τη χώρα με κόστος 200 εκατομμύρια ευρώ.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Το όλον είναι 520 εκατομμύρια ευρώ. «Σταγόνα στον ωκεανό» θα το έλεγε κανείς μέσα στον πακτωλό των 12,5 δισεκατομμυρίων ευρώ που μας εξασφαλίσατε, κύριε Σταϊκούρα, από την ποσοτική χαλάρωση, συν τα 37 δισεκατομμύρια ευρώ από το «μαξιλαράκι» που μας είχε ήδη εξασφαλίσει η κυβέρνηση του ΣΥΡΙΖΑ.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Είναι σταγόνα στον ωκεανό, λοιπόν, αυτό το μισό δισεκατομμύριο ευρώ. Γιατί δεν το διαθέτετε, επιτέλους, το ένα πεντηκοστό από τα «μαξιλαράκια» σας στην υγεία μας; Γιατί; Διότι ακόμα και μέσα σε συνθήκες πανδημίας, η Κυβέρνησή σας δεν απεμπολεί το βασικό της μέλημα, ότι δηλαδή η δημόσια υγεία πρέπει πάση θυσία να απαξιωθεί και να μετατραπεί σε ιδιωτικό προνόμιο, ώστε να καταστεί έτσι τελικά ένα προνομιακό πεδίο κερδοφορίας για τους </w:t>
      </w:r>
      <w:r w:rsidRPr="00487E91">
        <w:rPr>
          <w:rFonts w:ascii="Arial" w:hAnsi="Arial" w:cs="Arial"/>
          <w:color w:val="212121"/>
          <w:sz w:val="24"/>
          <w:szCs w:val="24"/>
          <w:shd w:val="clear" w:color="auto" w:fill="FFFFFF"/>
          <w:lang w:eastAsia="el-GR"/>
        </w:rPr>
        <w:lastRenderedPageBreak/>
        <w:t>ολιγάρχες εντολείς σας, πράττοντας έτσι ακριβώς όπως έπραξε και όταν δώρισε τα 12 εκατομμύρια ευρώ σε άλλους γνωστούς ολιγάρχες εντολείς της, ιδιοκτήτες καναλιών και εκδοτικών συγκροτημάτων, δύο από τους οποίους –για να μην ξεχνάμε και τα ονοματεπώνυμα στα οποία, όπως έχετε καταλάβει, έχω αδυναμία- είναι ο κ. Βαγγέλης Μαρινάκης και ο κ. Σωκράτης Αλαφούζος, οι οποίοι μάλιστα –να το σημειώσουμε- αν και είναι γνωστό τοις πάσι το πόσο εύποροι άνθρωποι είναι, δεν είχαν καν την τσίπα να αρνηθούν υπό τέτοιες συνθήκες κρίσης αυτό το δωράκι.</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κτυπάει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Από την άλλη πλευρά –θα τελειώσω αμέσως, κύριε Πρόεδρε, δύο λεπτά θέλω ακόμα- υπάρχει πάντα και το ΜέΡΑ25 -το λέω για να το ακούει ο ελληνικός λαός- το κίνημά μας που εκφράζει τους Έλληνες που δεν υποτάσσονται, δεν παραδίδονται και δεν παρακαλούν.</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Στο όνομά τους, λοιπόν, καταθέσαμε σήμερα στην Ολομέλεια τροπολογία για την αναστολή του σχεδίου «ΗΡΑΚΛΗΣ» και την επ’ αόριστον προστασία της πρώτης κατοικίας. Η Κυβέρνηση οφείλει να προστατεύσει τους δανειολήπτες, το τραπεζικό μας σύστημα και το δημόσιο ταμείο, βεβαίως, καθώς αν επιτραπεί η συνέχιση του σχεδίου «ΗΡΑΚΛΗΣ», νομοτελειακά –και </w:t>
      </w:r>
      <w:r w:rsidRPr="00487E91">
        <w:rPr>
          <w:rFonts w:ascii="Arial" w:hAnsi="Arial" w:cs="Arial"/>
          <w:color w:val="212121"/>
          <w:sz w:val="24"/>
          <w:szCs w:val="24"/>
          <w:shd w:val="clear" w:color="auto" w:fill="FFFFFF"/>
          <w:lang w:eastAsia="el-GR"/>
        </w:rPr>
        <w:lastRenderedPageBreak/>
        <w:t>το ξέρετε, κύριε Σταϊκούρα- θα εκπέσουν οι εγγυήσεις και αυτομάτως θα μας έρθει ο λογαριασμός ύψους ακριβώς 12 δισεκατομμυρίων ευρώ.</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Κύριε Πρωθυπουργέ, κύριε Μητσοτάκη, αν η Κυβέρνησή σας δεν παγώσει αμέσως τώρα το σχέδιο «ΗΡΑΚΛΗΣ», όπως έχει τη δυνατότητα να κάνει ψηφίζοντας απλώς την τροπολογία που μόλις καταθέσαμε, θα ζημιώσει συνειδητά στο προσεχές μέλλον το δημόσιο ταμείο και την πατρίδα μας με 12 δισεκατομμύρια ευρώ, εξυπηρετώντας αποκλειστικά και μόνο έτσι τα αρπαχτικά ταμεία σε βάρος της ίδιας της κοινωνίας μας και, μάλιστα, εν μέσω αυτής της σαρωτικής υγειονομικής και κοινωνικοοικονομικής κρίσης.</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Κύριε Μητσοτάκη, αλήθεια, αρνείστε ακόμα να δώσετε 520 εκατομμύρια ευρώ και να λύσετε έτσι μονομιάς τα βασικά προβλήματα του Εθνικού Συστήματος Υγείας μας, αλλά επιλέγετε την ίδια στιγμή, αλήθεια, να δωρίζετε 12 δισεκατομμύρια ευρώ σ’ αυτά τα αρπαχτικά ταμεία; Θα πρέπει να μας απαντήσετε, γιατί αν απαντάτε «ναι», θα πρέπει αυτομάτως τότε να συνδεθείτε μέσα στις καρδιές και στο μυαλό όλων των Ελλήνων με τη θαυμάσια συνάνθρωπό μας –αλβανικής καταγωγής, αν έχω καταλάβει καλά- η οποία κατοικεί στα Γρεβενά. Εκείνη όταν δέχθηκε το τηλεφώνημα του Νοσοκομείου Γρεβενών που της παράγγελνε να ράψει εξακόσιες μάσκες με τα χεράκια της και της ζητούσε προσφορά τιμής ανά τεμάχιο, απάντησε περήφανα ότι δεν θέλει </w:t>
      </w:r>
      <w:r w:rsidRPr="00487E91">
        <w:rPr>
          <w:rFonts w:ascii="Arial" w:hAnsi="Arial" w:cs="Arial"/>
          <w:color w:val="212121"/>
          <w:sz w:val="24"/>
          <w:szCs w:val="24"/>
          <w:shd w:val="clear" w:color="auto" w:fill="FFFFFF"/>
          <w:lang w:eastAsia="el-GR"/>
        </w:rPr>
        <w:lastRenderedPageBreak/>
        <w:t xml:space="preserve">χρήματα για ένα τέτοιο έργο και πως αυτά που θα χρειαστεί για την αγορά πρώτων υλών θα τα βάλει η ίδια από τη φτωχική της τσέπη, αν και μοδίστρα. </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Εσείς από την άλλη, κύριε Πρωθυπουργέ, αν και Πρωθυπουργός, αρνείστε σκανδαλωδώς τρεις εβδομάδες τώρα να βάλετε το χεράκι σας στην τσέπη και να δώσετε όχι από τα δικά σας, αλλά από τα δικά μας, από τα δημόσια χρήματα, αυτά που μήνες τώρα μας διατυμπανίζετε πως χάρη στα μνημόνιά σας υπάρχουν τάχα στον κουμπαρά μας και είναι τούτη τη στιγμή απολύτως απαραίτητα, σας διαβεβαιώνω, για τη θωράκιση του ΕΣΥ και τη μάχη μας με την πανδημία.</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Κύριε Πρωθυπουργέ, αν δεν τα δώσετε αυτά τα χρήματα στο ΕΣΥ τώρα αμέσως, θα πρέπει εμείς να σας παραδώσουμε τώρα αμέσως στη σύγκριση με την κ. Ελόνα Αγκόλι από τα Γρεβενά, όπως και στην κρίση των ψηφοφόρων σας, αλλά και της ιστορίας.</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Σας ευχαριστώ πολύ και συγγνώμη για τον χρόνο.</w:t>
      </w:r>
    </w:p>
    <w:p w:rsidR="00487E91" w:rsidRPr="00487E91" w:rsidRDefault="00487E91" w:rsidP="00487E91">
      <w:pPr>
        <w:spacing w:after="160" w:line="600" w:lineRule="auto"/>
        <w:ind w:firstLine="720"/>
        <w:jc w:val="both"/>
        <w:rPr>
          <w:rFonts w:ascii="Arial" w:hAnsi="Arial" w:cs="Arial"/>
          <w:color w:val="212121"/>
          <w:sz w:val="24"/>
          <w:szCs w:val="24"/>
          <w:shd w:val="clear" w:color="auto" w:fill="FFFFFF"/>
          <w:lang w:eastAsia="el-GR"/>
        </w:rPr>
      </w:pPr>
      <w:r w:rsidRPr="00487E91">
        <w:rPr>
          <w:rFonts w:ascii="Arial" w:hAnsi="Arial" w:cs="Arial"/>
          <w:b/>
          <w:color w:val="212121"/>
          <w:sz w:val="24"/>
          <w:szCs w:val="24"/>
          <w:shd w:val="clear" w:color="auto" w:fill="FFFFFF"/>
          <w:lang w:eastAsia="el-GR"/>
        </w:rPr>
        <w:t xml:space="preserve">ΠΡΟΕΔΡΕΥΩΝ (Χαράλαμπος Αθανασίου): </w:t>
      </w:r>
      <w:r w:rsidRPr="00487E91">
        <w:rPr>
          <w:rFonts w:ascii="Arial" w:hAnsi="Arial" w:cs="Arial"/>
          <w:color w:val="212121"/>
          <w:sz w:val="24"/>
          <w:szCs w:val="24"/>
          <w:shd w:val="clear" w:color="auto" w:fill="FFFFFF"/>
          <w:lang w:eastAsia="el-GR"/>
        </w:rPr>
        <w:t>Τον λόγο έχει ο Κοινοβουλευτικός Εκπρόσωπος του ΣΥΡΙΖΑ, κ. Ευκλείδης Τσακαλώτος.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b/>
          <w:color w:val="111111"/>
          <w:sz w:val="24"/>
          <w:szCs w:val="24"/>
          <w:lang w:eastAsia="el-GR"/>
        </w:rPr>
        <w:t xml:space="preserve">ΕΥΚΛΕΙΔΗΣ ΤΣΑΚΑΛΩΤΟΣ: </w:t>
      </w:r>
      <w:r w:rsidRPr="00487E91">
        <w:rPr>
          <w:rFonts w:ascii="Arial" w:hAnsi="Arial" w:cs="Arial"/>
          <w:color w:val="111111"/>
          <w:sz w:val="24"/>
          <w:szCs w:val="24"/>
          <w:lang w:eastAsia="el-GR"/>
        </w:rPr>
        <w:t>Ευχαριστώ, κύριε Π</w:t>
      </w:r>
      <w:r w:rsidRPr="00487E91">
        <w:rPr>
          <w:rFonts w:ascii="Arial" w:hAnsi="Arial" w:cs="Arial"/>
          <w:color w:val="212121"/>
          <w:sz w:val="24"/>
          <w:szCs w:val="24"/>
          <w:shd w:val="clear" w:color="auto" w:fill="FFFFFF"/>
          <w:lang w:eastAsia="el-GR"/>
        </w:rPr>
        <w:t>ρόεδρε.</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sz w:val="24"/>
          <w:szCs w:val="24"/>
          <w:lang w:eastAsia="el-GR"/>
        </w:rPr>
        <w:t>Σ’ αυτή την τεράστια κρίση</w:t>
      </w:r>
      <w:r w:rsidRPr="00487E91">
        <w:rPr>
          <w:rFonts w:ascii="Arial" w:hAnsi="Arial" w:cs="Arial"/>
          <w:color w:val="212121"/>
          <w:sz w:val="24"/>
          <w:szCs w:val="24"/>
          <w:shd w:val="clear" w:color="auto" w:fill="FFFFFF"/>
          <w:lang w:eastAsia="el-GR"/>
        </w:rPr>
        <w:t xml:space="preserve"> που μας στενοχωρεί απεριόριστα όλους και όλες γι’ αυτά που γίνονται στην Ελλάδα, στην Ισπανία και στην Ιταλία, έχουμε </w:t>
      </w:r>
      <w:r w:rsidRPr="00487E91">
        <w:rPr>
          <w:rFonts w:ascii="Arial" w:hAnsi="Arial" w:cs="Arial"/>
          <w:color w:val="212121"/>
          <w:sz w:val="24"/>
          <w:szCs w:val="24"/>
          <w:shd w:val="clear" w:color="auto" w:fill="FFFFFF"/>
          <w:lang w:eastAsia="el-GR"/>
        </w:rPr>
        <w:lastRenderedPageBreak/>
        <w:t>κάποιες αναστολές. Έχουμε την αναστολή του Συμφώνου Σταθερότητας ή την αναστολή κάποιων οικονομικών υποχρεώσεων. Έχουμε την αναστολή κάποιας κανονικότητας.</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sz w:val="24"/>
          <w:szCs w:val="24"/>
          <w:lang w:eastAsia="el-GR"/>
        </w:rPr>
        <w:t>Τίθενται δύο</w:t>
      </w:r>
      <w:r w:rsidRPr="00487E91">
        <w:rPr>
          <w:rFonts w:ascii="Arial" w:hAnsi="Arial" w:cs="Arial"/>
          <w:color w:val="212121"/>
          <w:sz w:val="24"/>
          <w:szCs w:val="24"/>
          <w:shd w:val="clear" w:color="auto" w:fill="FFFFFF"/>
          <w:lang w:eastAsia="el-GR"/>
        </w:rPr>
        <w:t xml:space="preserve"> ερωτήματα σχετικά με το αν χρειάζεται αναστολή της δημοκρατίας και των δημοκρατικών διαδικασιών και αν χρειάζεται αναστολή της ιδεολογικής αντιπαράθεσης. Για τη δημοκρατία, οι πιο πολλοί εδώ θα συμφωνούσαν ότι δεν υπάρχει λόγος και ότι η δημοκρατία, ο διάλογος, η αντιπαράθεση απόψεων μπορεί να μας κάνει όλους πιο πλούσιους, κι εμάς, αλλά και την Κυβέρνηση. Άρα, όλοι θα καταγγείλουμε αυτά που γίνονται στην Ουγγαρία και θα τα πάρουμε συγχρόνως σαν μία προειδοποίηση ότι πρέπει σ’ αυτό να είμαστε αμείλικτοι ότι δεν αναστέλλεται η δημοκρατία.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 xml:space="preserve">Το δεύτερο θέμα είναι το ιδεολογικό, δηλαδή αν χρειάζεται αναστολή της ιδεολογικής αντιπαράθεσης. Ο κ. Μητσοτάκης σήμερα είπε ότι η μόνη ιδεολογία είναι η σωτηρία των ανθρώπων και όλοι είμαστε ίσοι μπροστά στην απειλή. Δεν θα μπορούσα να σκεφτώ μία πιο ιδεολογική παρέμβαση από αυτό. Αλήθεια, είμαστε όλοι ίσοι μπροστά στην απειλή; Υπάρχει ισότητα για τους πρόσφυγες, για τους ανέργους, για τους φτωχούς και για τους πλούσιους; Σοβαρά μιλάτε; Είμαστε όλοι ίσοι; Είναι στην αγορά εργασίας το ίδιο οι εργαζόμενοι και οι εργαζόμενες που είναι στη φροντίδα υγείας, που κατά πλειοψηφία είναι </w:t>
      </w:r>
      <w:r w:rsidRPr="00487E91">
        <w:rPr>
          <w:rFonts w:ascii="Arial" w:hAnsi="Arial" w:cs="Arial"/>
          <w:color w:val="212121"/>
          <w:sz w:val="24"/>
          <w:szCs w:val="24"/>
          <w:shd w:val="clear" w:color="auto" w:fill="FFFFFF"/>
          <w:lang w:eastAsia="el-GR"/>
        </w:rPr>
        <w:lastRenderedPageBreak/>
        <w:t xml:space="preserve">γυναίκες και μετανάστριες –παγκοσμίως μιλάω- και είναι και γυναίκες και είναι χαμηλόμισθοι; Είναι το ίδιο πράγμα αυτό;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κτυπάει προειδοποιητικά το κουδούνι λήξεως του χρόνου ομιλίας του κυρίου Βουλευτή) </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cs="Arial"/>
          <w:color w:val="212121"/>
          <w:sz w:val="24"/>
          <w:szCs w:val="24"/>
          <w:shd w:val="clear" w:color="auto" w:fill="FFFFFF"/>
          <w:lang w:eastAsia="el-GR"/>
        </w:rPr>
        <w:t>Η ιδεολογία δεν είναι ένα έξτρα, δεν είναι κάτι που γίνεται μόνο σε περιόδους κανονικότητας, γιατί είναι το φίλτρο μέσα από το οποίο βλέπουν την πραγματικότητα. Όταν εσείς κάνετε διάφορα πράγματα, βλέπετε τον κόσμο με έναν συγκεκριμένο τρόπο, με μία συγκεκριμένη ιδεολογία. Το ερώτημα είναι αν μπορούμε, τουλάχιστον, να το δούμε αυτό και να συζητήσουμε σοβαρά αυτές τις ιδεολογικές διαφορές και αν μπορεί σε κάποια σημεία να υπάρχει σύγκλιση.</w:t>
      </w:r>
    </w:p>
    <w:p w:rsidR="00487E91" w:rsidRPr="00487E91" w:rsidRDefault="00487E91" w:rsidP="00487E91">
      <w:pPr>
        <w:shd w:val="clear" w:color="auto" w:fill="FFFFFF"/>
        <w:spacing w:before="100" w:beforeAutospacing="1" w:after="100" w:afterAutospacing="1" w:line="600" w:lineRule="auto"/>
        <w:ind w:firstLine="720"/>
        <w:contextualSpacing/>
        <w:jc w:val="both"/>
        <w:rPr>
          <w:rFonts w:ascii="Arial" w:hAnsi="Arial" w:cs="Arial"/>
          <w:color w:val="212121"/>
          <w:sz w:val="24"/>
          <w:szCs w:val="24"/>
          <w:shd w:val="clear" w:color="auto" w:fill="FFFFFF"/>
          <w:lang w:eastAsia="el-GR"/>
        </w:rPr>
      </w:pPr>
      <w:r w:rsidRPr="00487E91">
        <w:rPr>
          <w:rFonts w:ascii="Arial" w:hAnsi="Arial"/>
          <w:sz w:val="24"/>
          <w:szCs w:val="24"/>
          <w:lang w:eastAsia="el-GR"/>
        </w:rPr>
        <w:t>Όταν, κύριε Σταϊκούρα, σας κάνουμε κριτική ότι δεν παίρνετε αρκετά</w:t>
      </w:r>
      <w:r w:rsidRPr="00487E91">
        <w:rPr>
          <w:rFonts w:ascii="Arial" w:hAnsi="Arial" w:cs="Arial"/>
          <w:color w:val="212121"/>
          <w:sz w:val="24"/>
          <w:szCs w:val="24"/>
          <w:shd w:val="clear" w:color="auto" w:fill="FFFFFF"/>
          <w:lang w:eastAsia="el-GR"/>
        </w:rPr>
        <w:t xml:space="preserve"> μέτρα ή δεν τα παίρνετε όσο μπροστά γίνεται ή ότι το κάνετε σταδιακά, δεν είναι ότι είμαστε λαϊκιστές και θέλουμε περισσότερα μέτρα. Έχουμε μία ιδεολογική ανάλυση της οικονομίας, της θεωρίας της οικονομίας, που λέει ότι αυτή η στρατηγική έχει μεγάλους κινδύνους.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sz w:val="24"/>
          <w:szCs w:val="24"/>
          <w:lang w:eastAsia="el-GR"/>
        </w:rPr>
        <w:t xml:space="preserve">(Στο σημείο αυτό κτυπάει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Έχει τον μεγάλο κίνδυνο όταν τελειώσει το καθαρά υγειονομικό κομμάτι, να μην υπάρχει γρήγορη ανάπτυξη, γιατί θα υπάρχει πολύς κόσμος που θα έχει αποθέματα χρέους και αντί να μπορεί να ξοδέψει, θα πρέπει να ξεπληρώσει </w:t>
      </w:r>
      <w:r w:rsidRPr="00487E91">
        <w:rPr>
          <w:rFonts w:ascii="Arial" w:hAnsi="Arial" w:cs="Arial"/>
          <w:color w:val="222222"/>
          <w:sz w:val="24"/>
          <w:szCs w:val="24"/>
          <w:shd w:val="clear" w:color="auto" w:fill="FFFFFF"/>
          <w:lang w:eastAsia="el-GR"/>
        </w:rPr>
        <w:lastRenderedPageBreak/>
        <w:t xml:space="preserve">αυτά τα χρέη. Αυτός είναι ο τρόπος που εμείς βλέπουμε την πραγματικότητα, τι γίνεται σε μεγάλες υφέσεις, όπως το ’29, όπως το 2008 - 2009, όπως και τώρα. Και σας καλώ όταν μας κάνετε κριτική, τουλάχιστον να εμπλέκεστε με τα επιχειρήματά μας, ότι πρέπει, όπως λένε πάρα πολλοί οικονομολόγοι, να πάρουμε περισσότερα μέτρα και πιο γρήγορα, ακριβώς για να αποφύγουμε μια κρίση που θα κρατήσει πάρα πολύ καιρό. Χρειάζονται αυτά τα μέτρα. Αυτή είναι η αντιπαράθεση.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στο κάτω-κάτω, κύριε Σταϊκούρα, να μας πείτε αν η κριτική μας είναι σωστή σχετικά με το ότι τα 530 ευρώ δεν φτάνουν για τους εργαζόμενους. Δεν φτάνουν για να ζήσουν καλά τώρα, αλλά το πιο σημαντικό είναι ότι δεν θα φτάνουν για να ξοδέψουν όταν θα βγούμε από αυτή την κρίση.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Αν έχουμε ή δεν έχουμε δίκιο πως ό,τι πάει πίσω σε φόρους και σε ασφαλιστικές εισφορές θα το βρουν μπροστά τους οι επιχειρήσεις και πάλι θα έχουν πρόβλημα; Άρα, αν αυτή είναι η άποψή σας, σας καλούμε να έχετε τουλάχιστον ένα πρόγραμμα αποπληρωμής, για να ξέρουν και να μπορούν να σχεδιάσουν οι επιχειρήσεις και τα άτομα βγαίνοντας από την κρίση τι μπορούν να ξοδέψουν, τι μπορούν να επενδύσουν και τι δεν μπορούν.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Και έρχομαι στο τελευταίο που αφορά την αγορά εργασίας και με ξεπερνάει. Εδώ όχι μόνο δεν έχουμε αναστολή της ιδεολογικής μας αντιπαράθεσης, αλλά έχουμε και μια ενίσχυση αυτής. Όπου μας λέτε οι επιχειρήσεις να πάρουν τους ίδιους εργαζόμενους, δεν μας λέτε αν θα είναι οι ίδιοι οι εργαζόμενοι, δεν μας λέτε αν θα είναι οι ίδιες σχέσεις εργασίας. Και όταν δεν τα ξεκαθαρίζετε όλα αυτά, δημιουργείται η υποψία ότι για άλλη μια φορά η κρίση είναι μια ευκαιρία για περαιτέρω ευελιξία στην αγορά εργασίας, μια ευκαιρία για να συνεχιστούν οι χαμηλοί μισθοί στην κρίση, ενώ η δική μας ιδεολογική θεωρητική ανάλυση είναι ότι αυτό είναι που μας έφερε στην κρίση. Διότι η κρίση του 2008 ήταν ακριβώς λόγω ανισοτήτων, ακριβώς γιατί οι εργαζόμενοι δεν είχαν αγοραστική δύναμη, με αποτέλεσμα να δανείζονται και να δημιουργηθεί αυτή η κρίση.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Άρα, δεν θα πρέπει να κάνουμε επιθετικές αντιπαραθέσεις, αλλά να εμπλέκεστε με τα επιχειρήματα, γιατί δεν είναι μόνο ότι θέλουμε περισσότερα χρήματα, αλλά το ότι έχουμε μια συγκεκριμένη θεώρηση που σε κάποια σημεία της μπορεί να συμφωνείτε και σε κάποια άλλα να διαφωνείτε. Όμως, θα πρέπει να πείτε πού διαφωνείτε σε αυτήν την οικονομική λογική. Και τότε, οι ιδεολογικές συζητήσεις μπορούν να είναι και παραγωγικές. Σε κάποια σημεία μπορεί να μας πείσετε, σε κάποια άλλα να μη μας πείσετε, αλλά να πάει μπροστά η κουβέντα.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Κατά τη δική μας άποψη -και με αυτό τελειώνω, κύριε Πρόεδρε και σας ευχαριστώ για την ανοχή σας- επιμένουμε ότι συνολικά δεν έχετε πάρει εγκαίρως το μέγεθος των μέτρων που χρειάζεται, κάτι που θα πληρώσουμε στο μέλλον. Δεν είναι αργά, αλλά δεν μπορείτε να βασιστείτε σε αυτό στο οποίο πάντα βασιζόταν και το </w:t>
      </w:r>
      <w:r w:rsidRPr="00487E91">
        <w:rPr>
          <w:rFonts w:ascii="Arial" w:hAnsi="Arial" w:cs="Arial"/>
          <w:color w:val="222222"/>
          <w:sz w:val="24"/>
          <w:szCs w:val="24"/>
          <w:shd w:val="clear" w:color="auto" w:fill="FFFFFF"/>
          <w:lang w:val="en-US" w:eastAsia="el-GR"/>
        </w:rPr>
        <w:t>E</w:t>
      </w:r>
      <w:r w:rsidRPr="00487E91">
        <w:rPr>
          <w:rFonts w:ascii="Arial" w:hAnsi="Arial" w:cs="Arial"/>
          <w:color w:val="222222"/>
          <w:sz w:val="24"/>
          <w:szCs w:val="24"/>
          <w:shd w:val="clear" w:color="auto" w:fill="FFFFFF"/>
          <w:lang w:eastAsia="el-GR"/>
        </w:rPr>
        <w:t>urogroup και είναι στην ιδεολογία σας: Κάνουμε κάτι τώρα και αν χρειαστεί, εδώ είμαστε να κάνουμε περισσότερα. Γιατί; Διότι αυτό δεν αλλάζει τις προσδοκίες των οικονομικών δρώντων, είτε αυτοί είναι οι εργαζόμενοι είτε είναι οι επιχειρήσεις. Τους δημιουργεί τεράστια ανασφάλεια όχι μόνο στην αγορά εργασίας, αλλά και στην πραγματική οικονομία, και στον τουρισμό, και στον αγροτικό τομέα. Τους δημιουργεί μεγάλη ανασφάλεια! Και επειδή ξέρετε πολύ καλά -δεδομένου ότι είστε και καλός οικονομολόγος- ότι οι προσδοκίες είναι πολύ σημαντικές στην οικονομία, αυτή η ανασφάλεια θα έχει ως αποτέλεσμα η κρίση να κρατήσει πολύ περισσότερο. «</w:t>
      </w:r>
      <w:r w:rsidRPr="00487E91">
        <w:rPr>
          <w:rFonts w:ascii="Arial" w:hAnsi="Arial" w:cs="Arial"/>
          <w:color w:val="222222"/>
          <w:sz w:val="24"/>
          <w:szCs w:val="24"/>
          <w:shd w:val="clear" w:color="auto" w:fill="FFFFFF"/>
          <w:lang w:val="en-US" w:eastAsia="el-GR"/>
        </w:rPr>
        <w:t>Too</w:t>
      </w:r>
      <w:r w:rsidRPr="00487E91">
        <w:rPr>
          <w:rFonts w:ascii="Arial" w:hAnsi="Arial" w:cs="Arial"/>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val="en-US" w:eastAsia="el-GR"/>
        </w:rPr>
        <w:t>little</w:t>
      </w:r>
      <w:r w:rsidRPr="00487E91">
        <w:rPr>
          <w:rFonts w:ascii="Arial" w:hAnsi="Arial" w:cs="Arial"/>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val="en-US" w:eastAsia="el-GR"/>
        </w:rPr>
        <w:t>too</w:t>
      </w:r>
      <w:r w:rsidRPr="00487E91">
        <w:rPr>
          <w:rFonts w:ascii="Arial" w:hAnsi="Arial" w:cs="Arial"/>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val="en-US" w:eastAsia="el-GR"/>
        </w:rPr>
        <w:t>late</w:t>
      </w:r>
      <w:r w:rsidRPr="00487E91">
        <w:rPr>
          <w:rFonts w:ascii="Arial" w:hAnsi="Arial" w:cs="Arial"/>
          <w:color w:val="222222"/>
          <w:sz w:val="24"/>
          <w:szCs w:val="24"/>
          <w:shd w:val="clear" w:color="auto" w:fill="FFFFFF"/>
          <w:lang w:eastAsia="el-GR"/>
        </w:rPr>
        <w:t xml:space="preserve">», αλλά δεν είναι αργά να αντιστρέψετε αυτήν την πολιτική.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Σας ευχαριστώ πολύ.</w:t>
      </w:r>
    </w:p>
    <w:p w:rsidR="00487E91" w:rsidRPr="00487E91" w:rsidRDefault="00487E91" w:rsidP="00487E91">
      <w:pPr>
        <w:spacing w:after="160" w:line="600" w:lineRule="auto"/>
        <w:ind w:firstLine="720"/>
        <w:jc w:val="both"/>
        <w:rPr>
          <w:rFonts w:ascii="Arial" w:hAnsi="Arial" w:cs="Arial"/>
          <w:bCs/>
          <w:color w:val="222222"/>
          <w:sz w:val="24"/>
          <w:szCs w:val="24"/>
          <w:shd w:val="clear" w:color="auto" w:fill="FFFFFF"/>
          <w:lang w:eastAsia="zh-CN"/>
        </w:rPr>
      </w:pPr>
      <w:r w:rsidRPr="00487E91">
        <w:rPr>
          <w:rFonts w:ascii="Arial" w:hAnsi="Arial" w:cs="Arial"/>
          <w:b/>
          <w:bCs/>
          <w:color w:val="222222"/>
          <w:sz w:val="24"/>
          <w:szCs w:val="24"/>
          <w:shd w:val="clear" w:color="auto" w:fill="FFFFFF"/>
          <w:lang w:eastAsia="zh-CN"/>
        </w:rPr>
        <w:t>ΠΡΟΕΔΡΕΥΩΝ (Χαράλαμπος Αθανασίου):</w:t>
      </w:r>
      <w:r w:rsidRPr="00487E91">
        <w:rPr>
          <w:rFonts w:ascii="Arial" w:hAnsi="Arial" w:cs="Arial"/>
          <w:bCs/>
          <w:color w:val="222222"/>
          <w:sz w:val="24"/>
          <w:szCs w:val="24"/>
          <w:shd w:val="clear" w:color="auto" w:fill="FFFFFF"/>
          <w:lang w:eastAsia="zh-CN"/>
        </w:rPr>
        <w:t xml:space="preserve"> Τον λόγο έχει τώρα ο Κοινοβουλευτικός Εκπρόσωπος της Ελληνικής Λύσης κ. Κωνσταντίνος Χήτας. </w:t>
      </w:r>
    </w:p>
    <w:p w:rsidR="00487E91" w:rsidRPr="00487E91" w:rsidRDefault="00487E91" w:rsidP="00487E91">
      <w:pPr>
        <w:spacing w:after="160" w:line="600" w:lineRule="auto"/>
        <w:ind w:firstLine="720"/>
        <w:jc w:val="both"/>
        <w:rPr>
          <w:rFonts w:ascii="Arial" w:hAnsi="Arial" w:cs="Arial"/>
          <w:bCs/>
          <w:color w:val="222222"/>
          <w:sz w:val="24"/>
          <w:szCs w:val="24"/>
          <w:shd w:val="clear" w:color="auto" w:fill="FFFFFF"/>
          <w:lang w:eastAsia="zh-CN"/>
        </w:rPr>
      </w:pPr>
      <w:r w:rsidRPr="00487E91">
        <w:rPr>
          <w:rFonts w:ascii="Arial" w:hAnsi="Arial" w:cs="Arial"/>
          <w:b/>
          <w:bCs/>
          <w:color w:val="222222"/>
          <w:sz w:val="24"/>
          <w:szCs w:val="24"/>
          <w:shd w:val="clear" w:color="auto" w:fill="FFFFFF"/>
          <w:lang w:eastAsia="zh-CN"/>
        </w:rPr>
        <w:t>ΚΩΝΣΤΑΝΤΙΝΟΣ ΧΗΤΑΣ:</w:t>
      </w:r>
      <w:r w:rsidRPr="00487E91">
        <w:rPr>
          <w:rFonts w:ascii="Arial" w:hAnsi="Arial" w:cs="Arial"/>
          <w:bCs/>
          <w:color w:val="222222"/>
          <w:sz w:val="24"/>
          <w:szCs w:val="24"/>
          <w:shd w:val="clear" w:color="auto" w:fill="FFFFFF"/>
          <w:lang w:eastAsia="zh-CN"/>
        </w:rPr>
        <w:t xml:space="preserve"> Ευχαριστώ, κύριε Πρόεδρε.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Σήμερα ειπώθηκαν πολλά. Επιτρέψτε μου, λοιπόν, να ξεκινήσω, χωρίς φυσικά να έχω καμμία διάθεση να κάνω μάθημα, με το τι είναι φιλανθρωπία. Πάντως, η φιλανθρωπία, κύριοι Υπουργοί, </w:t>
      </w:r>
      <w:r w:rsidRPr="00487E91">
        <w:rPr>
          <w:rFonts w:ascii="Arial" w:hAnsi="Arial" w:cs="Arial"/>
          <w:bCs/>
          <w:color w:val="222222"/>
          <w:sz w:val="24"/>
          <w:szCs w:val="24"/>
          <w:shd w:val="clear" w:color="auto" w:fill="FFFFFF"/>
          <w:lang w:eastAsia="zh-CN"/>
        </w:rPr>
        <w:t>κυρίες και κύριοι συνάδελφοι,</w:t>
      </w:r>
      <w:r w:rsidRPr="00487E91">
        <w:rPr>
          <w:rFonts w:ascii="Arial" w:hAnsi="Arial" w:cs="Arial"/>
          <w:color w:val="222222"/>
          <w:sz w:val="24"/>
          <w:szCs w:val="24"/>
          <w:shd w:val="clear" w:color="auto" w:fill="FFFFFF"/>
          <w:lang w:eastAsia="el-GR"/>
        </w:rPr>
        <w:t xml:space="preserve"> δεν είναι φιλανθρωπία όταν αυτή διαφημίζεται. Εδώ τα έχουμε μπερδέψει λίγο τα πράγματα. Δεν είναι φιλανθρωπία όταν διαφημίζουμε ότι δήθεν είμαστε μεγαλόψυχοι και ότι δίνουμε το σύνθημα να δείξουμε εθελοντικά στον κόσμο πόσο φιλάνθρωποι είμαστε εμείς, ενώ οι άλλοι δεν είναι.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Ακούστε λίγο. Είναι ανήθικο -κάτι που έχει πει από την πρώτη στιγμή η Ελληνική Λύση- να χτίζουμε επικοινωνιακά πάνω στην πανδημία, από όποια πλευρά κι αν προέρχεται αυτό το χτίσιμο. Γίνονται πράξεις. Η Ελλάδα έχει ανάγκη από πράξεις. Ήρθε η ώρα για πράξεις. Ήρθε η ώρα να σταθούμε δίπλα στους Έλληνες. Και εμείς ως κόμμα, μια και βγήκε πλέον προς τα έξω, αυτό κάνουμε, χωρίς τυμπανοκρουσίες, χωρίς δελτία τύπου, χωρίς να σέρνουμε ή να αναγκάσουμε κανέναν να τρέχει πίσω από τις εξελίξεις, όπως επιχείρησε να κάνει με τον δήθεν εθελοντισμό του ο κ. Μητσοτάκης πριν από τέσσερις μέρες και στήθηκε ένα ολόκληρο γαϊτανάκι γύρω από αυτό.</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να σας πω και κάτι; Αν θέλετε, λοιπόν, να βοηθήσουν όλοι αυτοί του δημοσίου, ξεκινώντας από τους Βουλευτές -που επαναλαμβάνω το τι έκαναν οι Βουλευτές της Ελληνικής Λύσης το κρατάμε για μας, για να κοιμόμαστε εμείς καλά το βράδυ- ξεκινήστε, κύριε Υπουργέ, και κόψτε μισθούς, κόψτε </w:t>
      </w:r>
      <w:r w:rsidRPr="00487E91">
        <w:rPr>
          <w:rFonts w:ascii="Arial" w:hAnsi="Arial" w:cs="Arial"/>
          <w:color w:val="222222"/>
          <w:sz w:val="24"/>
          <w:szCs w:val="24"/>
          <w:shd w:val="clear" w:color="auto" w:fill="FFFFFF"/>
          <w:lang w:eastAsia="el-GR"/>
        </w:rPr>
        <w:lastRenderedPageBreak/>
        <w:t xml:space="preserve">αργομισθίες από τους προέδρους, τους διευθυντές, τα μέλη των διοικητικών συμβουλίων που διορίζετε σε κρατικούς οργανισμούς που παίρνουν μια χαρά παχυλούς μισθούς, από τους δικαστικούς, από όλα τα «γαλάζια» παιδιά, τα οποία διορίζετε από τον Ιούλιο μέχρι και σήμερα με το λεγόμενο «επιτελικό κράτος» και τα φορτώσατε στην πλάτη των Ελλήνων, αυτών των Ελλήνων που τώρα εσείς προσπαθείτε να κοροϊδέψετε με τη φούσκα της εθελοντικής κατάθεσης της βουλευτικής αποζημίωσης. Γιατί για μια φούσκα πρόκειται.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πάμε γρήγορα στα υπόλοιπα θέματα. Πάμε, λοιπόν, στα επικοινωνιακά παιχνίδια με τους δήθεν απείθαρχους Έλληνες. Γιατί είναι απείθαρχοι οι Έλληνες; Μέσα στο σπίτι τους είναι. Το 80%, 90% των Ελλήνων είναι μέσα στα σπίτια τους. Και ξέρετε γιατί μένουν και μένουμε μέσα στα σπίτια μας; Για να μη χαθούν ανθρώπινες ζωές από το κακό χάλι που έχει η Ελλάδα και η υγεία της Ελλάδος. Γιατί αυτός είναι ο σκοπός, να πετύχουμε να κρατήσουμε την πανδημία, προκειμένου να μη φτάσουμε στο σημείο να κρεμάσει το σύστημα, ένα σύστημα το οποίο θα έπρεπε να μπορεί να ανταποκρίνεται, όπως ανταποκρίνεται, για παράδειγμα, στη Γερμανία όπου εκεί έχουν είκοσι οκτώ χιλιάδες ΜΕΘ και εδώ έχουμε τρεις ή οκτακόσιες πενήντα. </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 xml:space="preserve">(Στο σημείο αυτό κτυπάει προειδοποιητικά το κουδούνι λήξεως του χρόνου ομιλίας του κυρίου Βουλευτή)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Και συνεχίζουμε. Γιατί μοιράζετε τώρα τα χρήματα αυτά τα οποία λέτε προσχηματικά «δώστε από δύο χιλιάρικα και σώσαμε το σύστημα», όταν μοιράζετε εκατομμύρια ευρώ δεξιά και αριστερά; Τον στόχο τον πετύχατε. Όλοι οι Έλληνες είναι μέσα στα σπίτια. Όλη μέρα βλέπουν στο χαζοκούτι τον Παπαδόπουλο να μας απειλεί να μη βγούμε από το σπίτι. Και καλά κάνει ο Σπύρος. Τον πετύχατε τον στόχο.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Άρα, λοιπόν, θα πρέπει να επιβάλλετε και στα κανάλια, τους φίλους σας, στους οποίους έχετε και πρόσβαση, να παίζουν δωρεάν διαφημίσεις. Εδώ πέφτουν βροχή οι ΠΝΠ. Βγάλτε, λοιπόν, μια ΠΝΠ, μια υπουργική απόφαση ότι είστε υποχρεωμένοι να παίζετε δωρεάν κοινωνικά μηνύματα για τον κορωνοϊό, για την πανδημία και δώστε τα 11 εκατομμύρια ευρώ στο Νοσοκομείο Καστοριάς που δεν έχουν ούτε μία γάζα και μία μάσκα οι άνθρωποι και στα υπόλοιπα νοσοκομεία της χώρας. Γιατί δεν το κάνετε αυτό;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 αυτό λέω ότι είναι όλα προσχηματικά. Όμως, δεν θέλετε να χαλάσετε τη ζαχαρένια των δικών σας ανθρώπων, των συμμάχων, φίλων, καναλαρχών, γιατί πού θα βγαίνουμε αύριο, μεθαύριο να λέμε ό,τι θέλουμε, όποτε θέλουμε και για όσο χρόνο θέλουμε; Στα κανάλια μας! Πάρτε, λοιπόν και αυτά τα χρηματάκια και να είμαστε καλά.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πάμε τώρα σε ένα άλλο θέμα, γιατί πάλι με τα κανάλια έχουν όλα μια σύνδεση. Τι γίνεται, βρε παιδιά; Έχουμε ένα τεράστιο θέμα, το θέμα με τον </w:t>
      </w:r>
      <w:r w:rsidRPr="00487E91">
        <w:rPr>
          <w:rFonts w:ascii="Arial" w:hAnsi="Arial" w:cs="Arial"/>
          <w:color w:val="222222"/>
          <w:sz w:val="24"/>
          <w:szCs w:val="24"/>
          <w:shd w:val="clear" w:color="auto" w:fill="FFFFFF"/>
          <w:lang w:eastAsia="el-GR"/>
        </w:rPr>
        <w:lastRenderedPageBreak/>
        <w:t xml:space="preserve">κορωνοϊό. Μας ενημερώνουν όλοι κάθε μέρα, είκοσι τέσσερις ώρες το εικοσιτετράωρο. Άλλα θέματα δεν υπάρχουν; Θα βγούμε κάποια στιγμή έξω από τα σπίτια μας και θα δούμε μία άλλη Ελλάδα! Δεν μας έχει ενημερώσει κανένα από τα κανάλια για τις χίλιες διακόσιες ογδόντα αφίξεις λαθρομεταναστών μέσα στον Μάρτιο. Ένα κανάλι δεν είπε ότι είχαμε χίλιες διακόσιες ογδόντα αφίξεις μέσα στον Μάρτιο! Πού είναι ο περήφανος κ. Μηταράκης, που τα μέτρα του πιάνουν τόπο, να μας πει αν είχαμε ή δεν είχαμε χίλιες διακόσιες ογδόντα αφίξεις λαθρομεταναστών;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αρχίζουν και σκάνε οι βόμβες μία, μία.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Είκοσι έλεγχοι δειγματοληπτικά έγιναν σε </w:t>
      </w:r>
      <w:r w:rsidRPr="00487E91">
        <w:rPr>
          <w:rFonts w:ascii="Arial" w:hAnsi="Arial" w:cs="Arial"/>
          <w:color w:val="222222"/>
          <w:sz w:val="24"/>
          <w:szCs w:val="24"/>
          <w:shd w:val="clear" w:color="auto" w:fill="FFFFFF"/>
          <w:lang w:val="en-US" w:eastAsia="el-GR"/>
        </w:rPr>
        <w:t>hot</w:t>
      </w:r>
      <w:r w:rsidRPr="00487E91">
        <w:rPr>
          <w:rFonts w:ascii="Arial" w:hAnsi="Arial" w:cs="Arial"/>
          <w:color w:val="222222"/>
          <w:sz w:val="24"/>
          <w:szCs w:val="24"/>
          <w:shd w:val="clear" w:color="auto" w:fill="FFFFFF"/>
          <w:lang w:eastAsia="el-GR"/>
        </w:rPr>
        <w:t xml:space="preserve"> </w:t>
      </w:r>
      <w:r w:rsidRPr="00487E91">
        <w:rPr>
          <w:rFonts w:ascii="Arial" w:hAnsi="Arial" w:cs="Arial"/>
          <w:color w:val="222222"/>
          <w:sz w:val="24"/>
          <w:szCs w:val="24"/>
          <w:shd w:val="clear" w:color="auto" w:fill="FFFFFF"/>
          <w:lang w:val="en-US" w:eastAsia="el-GR"/>
        </w:rPr>
        <w:t>spot</w:t>
      </w:r>
      <w:r w:rsidRPr="00487E91">
        <w:rPr>
          <w:rFonts w:ascii="Arial" w:hAnsi="Arial" w:cs="Arial"/>
          <w:color w:val="222222"/>
          <w:sz w:val="24"/>
          <w:szCs w:val="24"/>
          <w:shd w:val="clear" w:color="auto" w:fill="FFFFFF"/>
          <w:lang w:eastAsia="el-GR"/>
        </w:rPr>
        <w:t xml:space="preserve"> στη Ριτσώνα και οι είκοσι ήταν θετικοί στον ιό. Τρέμω στην ιδέα αν αρχίσουν οι έλεγχοι στη Μόρια στους είκοσι τρεις χιλιάδες, είκοσι τέσσερις χιλιάδες, είκοσι οκτώ χιλιάδες που είναι στοιβαγμένοι εκεί μέσα. Και αυτές τις βόμβες έχετε τη φαεινή ιδέα, με πρωτεργάτη τον Μηταράκη και τα υπόλοιπα στελέχη της Νέας Δημοκρατίας, να τις μεταφέρετε στην ηπειρωτική χώρα τώρα που ο Έλληνας είναι κλεισμένος στο σπίτι του. Γιατί αυτό κάνετε. Εκμεταλλεύεστε τις καταστάσεις και την ησυχία που υπάρχει έξω. Αυτοί σουλατσάρουν στα </w:t>
      </w:r>
      <w:r w:rsidRPr="00487E91">
        <w:rPr>
          <w:rFonts w:ascii="Arial" w:hAnsi="Arial" w:cs="Arial"/>
          <w:color w:val="222222"/>
          <w:sz w:val="24"/>
          <w:szCs w:val="24"/>
          <w:shd w:val="clear" w:color="auto" w:fill="FFFFFF"/>
          <w:lang w:val="en-US" w:eastAsia="el-GR"/>
        </w:rPr>
        <w:t>ATM</w:t>
      </w:r>
      <w:r w:rsidRPr="00487E91">
        <w:rPr>
          <w:rFonts w:ascii="Arial" w:hAnsi="Arial" w:cs="Arial"/>
          <w:color w:val="222222"/>
          <w:sz w:val="24"/>
          <w:szCs w:val="24"/>
          <w:shd w:val="clear" w:color="auto" w:fill="FFFFFF"/>
          <w:lang w:eastAsia="el-GR"/>
        </w:rPr>
        <w:t xml:space="preserve">, τις αγορές και τους δρόμους της Ελλάδας κατά μπουλούκια κι εμείς είμαστε μέσα στο σπίτι. Και δέρνουμε γεροντάκια που δεν δείχνουν την κάρτα σε έναν δημοτικό υπάλληλο της αστυνομίας. Αυτό κάνουμε δυστυχώς. Τι θα γίνει, λοιπόν;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Γι’ αυτό σας λέμε, κρατήστε τους μακριά από την ενδοχώρα, κρατήστε τους μακριά από τα αστικά κέντρα και πηγαίνετέ τους όλους μαζί, όπως είναι τώρα, στα ακατοίκητα νησιά. Θα σκάσει βόμβα υγειονομική. Δεν θα μείνει ΜΕΘ που δεν θα έχει μέσα απ’ αυτούς. Καταλάβετέ το. Τα πράγματα είναι οριακά.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Πάω σε κάτι άλλο για να κλείσω. Δεν είναι εδώ ο κ. Γεωργιάδης. Εκπροσωπεί την Κυβέρνηση ο κ. Σταϊκούρας. Όπως διαφήμισε λοιπόν ο κ. Γεωργιάδης, με πολύ έντονο κιόλας τρόπο, στα </w:t>
      </w:r>
      <w:r w:rsidRPr="00487E91">
        <w:rPr>
          <w:rFonts w:ascii="Arial" w:hAnsi="Arial" w:cs="Arial"/>
          <w:color w:val="222222"/>
          <w:sz w:val="24"/>
          <w:szCs w:val="24"/>
          <w:shd w:val="clear" w:color="auto" w:fill="FFFFFF"/>
          <w:lang w:val="en-US" w:eastAsia="el-GR"/>
        </w:rPr>
        <w:t>social</w:t>
      </w:r>
      <w:r w:rsidRPr="00487E91">
        <w:rPr>
          <w:rFonts w:ascii="Arial" w:hAnsi="Arial" w:cs="Arial"/>
          <w:color w:val="222222"/>
          <w:sz w:val="24"/>
          <w:szCs w:val="24"/>
          <w:shd w:val="clear" w:color="auto" w:fill="FFFFFF"/>
          <w:lang w:eastAsia="el-GR"/>
        </w:rPr>
        <w:t xml:space="preserve"> media την καταβολή του 50% του μισθού του για την πανδημία, με τον ίδιο τρόπο παρουσίασε και το ότι θα κουνήσει το δάχτυλο στις εισπρακτικές εταιρείες και ότι δεν θα παίρνουν τηλέφωνο οι εισπρακτικές εταιρείες εν μέσω πανδημίας τρομοκρατημένους Έλληνες πολίτες. Δεν έγινε τίποτα. Σήμερα, λοιπόν, υπάρχουν πάνω από εκατό καταγγελίες για εισπρακτικές εταιρείες που λειτουργούν κανονικά κι ασκούν πιέσεις στους πολίτες τις τελευταίες μέρες. Το αποκάλυψε ο Πρόεδρος των δανειοληπτών, ο κ. Βαγγέλης Κρητικός, με σημερινές του δηλώσεις. Το καταθέτω στα Πρακτικά.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Πάνω από εκατό καταγγελίες και για εισπρακτικές εταιρείες, αλλά και για τη ΔΕΗ, κύριε Υπουργέ. Αυτά τα κοράκια, οι εισπρακτικές δεν σέβονται τίποτα. Ούτε τον πόνο των Ελλήνων τώρα που είναι κλεισμένοι μέσα στο σπίτι. Αυτό το καρκίνωμα που λέγεται εισπρακτικές εταιρείες, αυτά τα κοράκια που ρουφάνε το αίμα του ελληνικού λαού, ούτε τώρα σέβονται. Βάλτε τες στη θέση τους. Σας παρακαλώ πάρα πολύ.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Κλείνω με δυο σχόλια, κύριε Υπουργέ.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Κόπτεται το Υπουργείο, είπε η Υφυπουργός Αγροτικής Ανάπτυξης, για τις ελληνοποιήσεις των αγροτικών προϊόντων. Καλά κάνει και κόπτεται, αλλά είναι και αυτό προσχηματικό και υποκριτικό ξέρετε. Δεν μπορεί να κόπτονται οι συγκεκριμένοι άνθρωποι για τις ελληνοποιήσεις των προϊόντων, όταν έχουμε ξεπουλήσει τη φέτα μας και το λάδι -και το ξέρουμε πολύ καλά αυτό- όταν έχουμε «σκοποποιήσει» τη Μακεδονία μας και όταν έχουμε ισλαμοποιήσει τα νησιά μας.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Κλείνω με κάτι, κύριε Πρόεδρε, που είμαι σίγουρος ότι θα σας ενδιαφέρει κι εσάς γιατί ξέρω ότι κι εσείς είστε ένας βαθιά θρησκευόμενος άνθρωπος. Σας ευχαριστώ.</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Ένα μήνυμα της Ελληνικής Λύσης εν όψει των αγίων ημερών που έρχονται. Κλείστε τις εκκλησίες, αλλά αφήστε να λειτουργήσουν οι εκκλησίες με </w:t>
      </w:r>
      <w:r w:rsidRPr="00487E91">
        <w:rPr>
          <w:rFonts w:ascii="Arial" w:hAnsi="Arial" w:cs="Arial"/>
          <w:color w:val="222222"/>
          <w:sz w:val="24"/>
          <w:szCs w:val="24"/>
          <w:shd w:val="clear" w:color="auto" w:fill="FFFFFF"/>
          <w:lang w:eastAsia="el-GR"/>
        </w:rPr>
        <w:lastRenderedPageBreak/>
        <w:t xml:space="preserve">κλειστές τις πόρτες. Να βάλουμε μεγάφωνα στις εκκλησίες μας. Να ψάλουμε όλοι μαζί με ένα κερί και μια λαμπάδα το «Γλυκύ μου έαρ» ή το «Χριστός Ανέστη». Να είναι το μήνυμα της Ορθοδοξίας, το οποίο πρέπει να φτάσει σε κάθε γωνιά της Ελλάδας. Να καλύψει αυτό το μήνυμα και αυτή η ψαλμωδία στις δύσκολες αυτές στιγμές την κάθε άναρθρη κραυγή του κάθε ιμάμη που φωνάζει κάθε απόγευμα, κύριε Πρόεδρε, παράνομα στα παράνομα τζαμιά της χώρας.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Σας ευχαριστώ.</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(Χειροκροτήματα από την πτέρυγα της Ελληνικής Λύσης)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Τον λόγο έχει ο κ. Ανδρέας Λοβέρδος, Κοινοβουλευτικός Εκπρόσωπος του Κινήματος Αλλαγής.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ΑΝΔΡΕΑΣ ΛΟΒΕΡΔΟΣ: </w:t>
      </w:r>
      <w:r w:rsidRPr="00487E91">
        <w:rPr>
          <w:rFonts w:ascii="Arial" w:hAnsi="Arial" w:cs="Arial"/>
          <w:color w:val="222222"/>
          <w:sz w:val="24"/>
          <w:szCs w:val="24"/>
          <w:shd w:val="clear" w:color="auto" w:fill="FFFFFF"/>
          <w:lang w:eastAsia="el-GR"/>
        </w:rPr>
        <w:t xml:space="preserve">Ευχαριστώ, κύριε Πρόεδρε.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Όσο λειτουργούμε, καταλαβαίνουμε ειδικά σήμερα πόσο σημαντική ήταν η επιλογή να μην κλείσει η Βουλή. Και πόσο σημαντικό είναι ότι η συντριπτική πλειοψηφία των Ελλήνων και κάτι περισσότερο των Ελλήνων πολιτικών βασίζει τις πολιτικές της τοποθετήσεις και γενικότερα τη στάση της στη λογική της επιστήμης και σε καμμία περίπτωση στις διάφορες ανοησίες, συνωμοσιολογικές ή μη.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παράδειγμα που δίνουν όσοι εργάζονται στο σύστημα υγείας, γιατροί, νοσηλευτές, εργαζόμενοι στο ΕΚΑΒ, διοικητικό προσωπικό που σχετίζεται με </w:t>
      </w:r>
      <w:r w:rsidRPr="00487E91">
        <w:rPr>
          <w:rFonts w:ascii="Arial" w:hAnsi="Arial" w:cs="Arial"/>
          <w:color w:val="222222"/>
          <w:sz w:val="24"/>
          <w:szCs w:val="24"/>
          <w:shd w:val="clear" w:color="auto" w:fill="FFFFFF"/>
          <w:lang w:eastAsia="el-GR"/>
        </w:rPr>
        <w:lastRenderedPageBreak/>
        <w:t xml:space="preserve">την παροχή υγειονομικών υπηρεσιών, πρέπει να είναι παράδειγμα αυτό τον καιρό για όλη τη δημόσια διοίκηση. Η αυταπάρνηση που δείχνουν οι άνθρωποι αυτοί πρέπει να είναι σύνθημα για όλους και για όλες που εργάζονται στον δημόσιο τομέα.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Για να κυριολεκτούμε, κύριε Υπουργέ, εμείς με τον Γεώργιο Παπακωνσταντίνου κάναμε μια ρύθμιση, όταν μας δέρνανε στο Υπουργείο Εργασίας και προβλέψαμε οι νοσηλευτές να υπάγονται στα ανθυγιεινά επαγγέλματα. Αυτή την πρόβλεψη, που για τον ιδιωτικό τομέα ίσχυσε, δεν την εφάρμοσε κανείς από τους προκατόχους σας, και εσείς στο λίγο χρονικό διάστημα που είστε, ως και τον Ευκλείδη Τσακαλώτο, για τους νοσηλευτές του δημόσιου τομέα υπό την έννοια του ΕΣΥ. Του δημόσιου τομέα υπό την έννοια μιας υπουργικής απόφασης του κ. Βενιζέλου και δικής μου και εκείνων που εργάζονται στα στρατιωτικά νοσοκομεία. Από την εποχή της κρίσης με βάση αυτή την απόφαση που επικαλούμαι τα είχαμε εντάξει στο σύστημα παροχής υγειονομικών υπηρεσιών της χώρας.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Πρέπει να φανεί με τρόπο εμπράγματο η συμπαράστασή μας, της ελληνικής πολιτείας, της Κυβέρνησης, της Αντιπολίτευσης στη μάχη αυτή που δίνουν. Η Αντιπολίτευση προτείνει. Θέλω να μας πείτε κάποια στιγμή γιατί δεν δέχεστε την ένταξη αυτών στα ανθυγιεινά επαγγέλματα. Το υπογραμμίζω, το τονίζω. Έχουμε πάλι τροπολογία εδώ. Όχι δημαγωγική για όλους όσοι είναι </w:t>
      </w:r>
      <w:r w:rsidRPr="00487E91">
        <w:rPr>
          <w:rFonts w:ascii="Arial" w:hAnsi="Arial" w:cs="Arial"/>
          <w:color w:val="222222"/>
          <w:sz w:val="24"/>
          <w:szCs w:val="24"/>
          <w:shd w:val="clear" w:color="auto" w:fill="FFFFFF"/>
          <w:lang w:eastAsia="el-GR"/>
        </w:rPr>
        <w:lastRenderedPageBreak/>
        <w:t xml:space="preserve">μέσα στο σύστημα, αλλά γι’ αυτούς που είναι στην πρώτη γραμμή της μάχης. Γιατρούς, νοσηλευτές εργαζομένους στο ΕΚΑΒ, διοικητικό προσωπικό που εργάζεται σε υπηρεσίες σχετικές με την παροχή υγειονομικών υπηρεσιών, καθώς και των στρατιωτικών νοσοκομείων επαναλαμβάνω. Στην τροπολογία μας αυτή θα επιμείνουμε και θα επιμένουμε κάθε φορά που συζητάμε εδώ στη Βουλή.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Θα ήθελα σας παρακαλώ πάρα πολύ να ενημερώσετε και τους υπόλοιπους συναδέλφους σας ότι η αναστολή κάποιων δραστηριοτήτων της δημόσιας διοίκησης δεν σημαίνει ότι οι εσωτερικές διεργασίες των Υπουργείων πρέπει να σταματήσουν. Θέλω να κάνω μια αναφορά, γιατί είχαμε υπόσχεση επίλυσης του θέματος τον Μάρτιο από τον Υπουργό Δικαιοσύνης ότι το θέμα της συνεπιμέλειας γονέων που βρίσκονται εν διαστάσει σε ό,τι αφορά τα τέκνα τους δεν πρέπει να παύει να μας απασχολεί τώρα επειδή υπάρχουν άλλα σημαντικότερα θέματα. Ο λόγος είναι πως μια ειδική τους έκφανση είναι ότι αυτόν τον καιρό, μ’ αυτά τα περιοριστικά μέτρα οι πατεράδες κυρίως, κύριε Υπουργέ, λόγω μιας κακής λειτουργίας των δικαστηρίων, δεν μπορούν να δουν τα παιδιά τους. Σας παρακαλώ πάρα πολύ να μεταφέρετε στον Υπουργό Δικαιοσύνης αυτό το μήνυμα. Μας είχε υποσχεθεί ότι μέσα στον Μάρτιο θα είχαμε απόφαση. Κι ακόμα μαθαίνουμε ότι δεν έχει συγκροτηθεί η αρμόδια επιτροπή. Η εσωτερική λειτουργία της διοικήσεως πρέπει να προχωράει με </w:t>
      </w:r>
      <w:r w:rsidRPr="00487E91">
        <w:rPr>
          <w:rFonts w:ascii="Arial" w:hAnsi="Arial" w:cs="Arial"/>
          <w:color w:val="222222"/>
          <w:sz w:val="24"/>
          <w:szCs w:val="24"/>
          <w:shd w:val="clear" w:color="auto" w:fill="FFFFFF"/>
          <w:lang w:eastAsia="el-GR"/>
        </w:rPr>
        <w:lastRenderedPageBreak/>
        <w:t xml:space="preserve">τρόπο απρόσκοπτο, αφού και οι τηλεδιασκέψεις λύνουν τα χέρια και σε επίπεδο Υπουργικού Συμβουλίου, μα και σε επίπεδο υπαλληλικό.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Θέλω να σας κάνω μια επισήμανση όχι για λόγους ρητορικούς. Είχατε πάρει μια πολύ σωστή απόφαση σχετικά με τη δυνατότητα αυτών οι οποίοι εξυπηρετούσαν τα δάνειά τους μέχρι και τον Φεβρουάριο, να μπορούν για τρεις μήνες αν έχουν οικονομικά προβλήματα που προκαλούνται από τις πολιτικές επιλογές που έκανε ορθά η ελληνική πολιτεία, να μην ανταποκρίνονται στις υποχρεώσεις τους. Για τρεις μήνες, επαναλαμβάνω. Κι όμως εγώ καταγγέλλω προχθεσινή συγκεκριμένη παρέμβαση υπαλλήλου της «</w:t>
      </w:r>
      <w:r w:rsidRPr="00487E91">
        <w:rPr>
          <w:rFonts w:ascii="Arial" w:hAnsi="Arial" w:cs="Arial"/>
          <w:color w:val="222222"/>
          <w:sz w:val="24"/>
          <w:szCs w:val="24"/>
          <w:shd w:val="clear" w:color="auto" w:fill="FFFFFF"/>
          <w:lang w:val="en-US" w:eastAsia="el-GR"/>
        </w:rPr>
        <w:t>INTRUM</w:t>
      </w:r>
      <w:r w:rsidRPr="00487E91">
        <w:rPr>
          <w:rFonts w:ascii="Arial" w:hAnsi="Arial" w:cs="Arial"/>
          <w:color w:val="222222"/>
          <w:sz w:val="24"/>
          <w:szCs w:val="24"/>
          <w:shd w:val="clear" w:color="auto" w:fill="FFFFFF"/>
          <w:lang w:eastAsia="el-GR"/>
        </w:rPr>
        <w:t>». Ο άνθρωπος που μου το κατήγγειλε εξυπηρετούσε τα δάνειά του επί δεκατρία χρόνια για κύρια κατοικία ως και τον Μάρτιο. Κλήθηκε με έναν ανάγωγο τρόπο να συνεχίσει να εκπληρώνει τις υποχρεώσεις του. Ένα μήνα δεν πλήρωσε, τον Μάρτιο. Πέρασε στα ληξιπρόθεσμα το δάνειό του αυτομάτως και εμφανίστηκε η υπάλληλος της «</w:t>
      </w:r>
      <w:r w:rsidRPr="00487E91">
        <w:rPr>
          <w:rFonts w:ascii="Arial" w:hAnsi="Arial" w:cs="Arial"/>
          <w:color w:val="222222"/>
          <w:sz w:val="24"/>
          <w:szCs w:val="24"/>
          <w:shd w:val="clear" w:color="auto" w:fill="FFFFFF"/>
          <w:lang w:val="en-US" w:eastAsia="el-GR"/>
        </w:rPr>
        <w:t>INTRUM</w:t>
      </w:r>
      <w:r w:rsidRPr="00487E91">
        <w:rPr>
          <w:rFonts w:ascii="Arial" w:hAnsi="Arial" w:cs="Arial"/>
          <w:color w:val="222222"/>
          <w:sz w:val="24"/>
          <w:szCs w:val="24"/>
          <w:shd w:val="clear" w:color="auto" w:fill="FFFFFF"/>
          <w:lang w:eastAsia="el-GR"/>
        </w:rPr>
        <w:t xml:space="preserve">» με τον πιο ανάγωγο τρόπο και απαίτησε την γρήγορη πληρωμή.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Ενημερώθηκα από τον κ. Γεωργιάδη το πρωί ότι υπήρξε παρέμβαση δική σας στο θέμα. Μου ζήτησε να πω από τη Βουλή –και το λέω- ότι όποιος δανειολήπτης έχει απέναντί του τέτοια συμπεριφορά να λέει ρητορικά αυτό που είπα, ότι για τρεις μήνες η ελληνική πολιτεία του δίνει αυτό το δικαίωμα και να κλείνει το τηλέφωνο.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 xml:space="preserve">Πρέπει όμως να γίνει μια παρέμβαση στις εισπρακτικές εταιρείες, γιατί είναι προσβολή για τους συνεπείς δανειολήπτες, που πριν την υγειονομική κρίση ήταν απολύτως συνεπείς, να υφίστανται ταπεινώσεις και προσβολές αυτού του επιπέδου. Επίσης, υπήρχε και υπάρχει αναστάτωση σε σχέση με τις επιταγές. Επειδή μια ΠΝΠ σας είχε ανάγκη ερμηνείας, η υπάλληλος της ALPHA με ενημέρωσε ότι δεν μπορεί να πληρώνει και από την άλλη πλευρά κάποιοι άλλοι υπάλληλοι, επειδή η ΠΝΠ δεν είχε ακόμη δημοσιευθεί, να εξοφλούν τις επιταγές σε χρόνο </w:t>
      </w:r>
      <w:r w:rsidRPr="00487E91">
        <w:rPr>
          <w:rFonts w:ascii="Arial" w:hAnsi="Arial" w:cs="Arial"/>
          <w:color w:val="222222"/>
          <w:sz w:val="24"/>
          <w:szCs w:val="24"/>
          <w:shd w:val="clear" w:color="auto" w:fill="FFFFFF"/>
          <w:lang w:val="en-US" w:eastAsia="el-GR"/>
        </w:rPr>
        <w:t>dt</w:t>
      </w:r>
      <w:r w:rsidRPr="00487E91">
        <w:rPr>
          <w:rFonts w:ascii="Arial" w:hAnsi="Arial" w:cs="Arial"/>
          <w:color w:val="222222"/>
          <w:sz w:val="24"/>
          <w:szCs w:val="24"/>
          <w:shd w:val="clear" w:color="auto" w:fill="FFFFFF"/>
          <w:lang w:eastAsia="el-GR"/>
        </w:rPr>
        <w:t xml:space="preserve">. Αντιφατικές συμπεριφορές τις ίδιες μέρες, χθες και προχθές. Οι λύσεις πρέπει να δοθούν. Είναι μέσα, υπάρχει μέσα. Έγινε συγκεκριμένη αναφορά, αλλά πρέπει να γίνουν οι κατευθύνσεις πάρα πολύ σαφείς προς όλους.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Δεν είναι εδώ ο Υπουργός Υγείας και αυτό που θα πω αφορά την περιφέρεια σας, αγαπητέ κύριε Πρόεδρε, και σας έχω ενημερώσει. Υπάρχουν πολλές μονάδες υγείας, που έχουν προβλήματα. Αναφέρομαι σε περιφερειακό ιατρείο της εκλογικής σας περιφέρειας, στη Βρίσα Λέσβου, όπου η γιατρός Κατερίνα</w:t>
      </w:r>
      <w:r w:rsidRPr="00487E91">
        <w:rPr>
          <w:rFonts w:ascii="Arial" w:hAnsi="Arial"/>
          <w:sz w:val="24"/>
          <w:szCs w:val="24"/>
          <w:lang w:eastAsia="el-GR"/>
        </w:rPr>
        <w:t xml:space="preserve"> </w:t>
      </w:r>
      <w:r w:rsidRPr="00487E91">
        <w:rPr>
          <w:rFonts w:ascii="Arial" w:hAnsi="Arial" w:cs="Arial"/>
          <w:color w:val="222222"/>
          <w:sz w:val="24"/>
          <w:szCs w:val="24"/>
          <w:shd w:val="clear" w:color="auto" w:fill="FFFFFF"/>
          <w:lang w:eastAsia="el-GR"/>
        </w:rPr>
        <w:t xml:space="preserve">Πιτσιδήμου μού έχει καταγγείλει απαράδεκτες καθημερινές συνθήκες δουλειάς. Θα πρέπει το Υπουργείο Υγείας να εξατομικεύει τις δράσεις του και εκεί όπου υπάρχει ανάγκη, αλλά δεν είναι σαφές ποια είναι αυτή η ανάγκη και ποια είναι η έκταση της: Υπουργείο Υγείας, περιφέρειες υγειονομικές, νοσοκομεία, ιατρικά κέντρα, περιφερειακό ιατρείο, εδώ εν προκειμένω, που και </w:t>
      </w:r>
      <w:r w:rsidRPr="00487E91">
        <w:rPr>
          <w:rFonts w:ascii="Arial" w:hAnsi="Arial" w:cs="Arial"/>
          <w:color w:val="222222"/>
          <w:sz w:val="24"/>
          <w:szCs w:val="24"/>
          <w:shd w:val="clear" w:color="auto" w:fill="FFFFFF"/>
          <w:lang w:eastAsia="el-GR"/>
        </w:rPr>
        <w:lastRenderedPageBreak/>
        <w:t>κρούσματα κορονοϊού στο προσωπικό του είχε και κτήριο να εργαστεί δεν έχει, καθώς σε κοντέινερ δουλεύει λόγω των σεισμών, μια απαράδεκτη κατάσταση. Να σκεφτούμε λίγο τους ανθρώπους που δουλεύουν εκεί.</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Και κλείνω, κύριε Υπουργέ, με ένα θέμα δικό σας. Είχα μια σχετική συζήτηση για τον τουρισμό με τον Κοινοβουλευτικό Εκπρόσωπο, τον κ. Λιβανό, με τον οποίο μπορούμε και ανταλλάζουμε απόψεις σε πολύ σοβαρή βάση και μου πιστοποίησε ότι 20% -αυτήν την εικόνα είχα- το 2019 ήταν το Ακαθάριστο Εγχώριο Προϊόν σε ό,τι αφορά το τουριστικό προϊόν. Με την κρίση, όπως αυτή έχει ξεσπάσει -δεν δημαγωγώ, κάνοντας σας ρητορικό ερώτημα, αλλά είναι ένα σημείο που αφορά το 1/5 του Ακαθάριστου Εγχώριου Προϊόντος- με οδηγεί στην ανάγκη να σας ρωτήσω για τα μέτρα που παίρνετε αυτήν τη στιγμή και καλώς τα παίρνετε. Ο κ. Πουλάς ήταν ιδιαιτέρως γενναιόδωρος και στην επιτροπή και σήμερα εδώ. Ο Πρωθυπουργός δεν ήταν απέναντί μας, δεν ήταν καθόλου. Παρέλειψε αναφορά σε δικές μας θετικές δράσεις και αισθάνθηκα προσβεβλημένος, γιατί εμείς δεν τσιγκουνευόμαστε, αγαπητέ Ανδρέα, στην καλή κριτική, αλλά δεν έχουμε από την πλευρά της Κυβέρνησης αντίστοιχη λειτουργία απέναντί μας.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Εδώ σας ερωτώ: Υπάρχει ανάγκη σχεδίου; Υπάρχει. Γιατί μετά από δύο μήνες που θα βγούμε, όπως όλοι ελπίζουμε και παλεύουμε, από αυτήν τη μάστιγα, τότε κύριε Υπουργέ, στον τουρισμό που συγκροτεί, ξαναλέω, το 1/5 </w:t>
      </w:r>
      <w:r w:rsidRPr="00487E91">
        <w:rPr>
          <w:rFonts w:ascii="Arial" w:hAnsi="Arial" w:cs="Arial"/>
          <w:color w:val="222222"/>
          <w:sz w:val="24"/>
          <w:szCs w:val="24"/>
          <w:shd w:val="clear" w:color="auto" w:fill="FFFFFF"/>
          <w:lang w:eastAsia="el-GR"/>
        </w:rPr>
        <w:lastRenderedPageBreak/>
        <w:t>του ετήσιου Ακαθάριστου Εγχώριου Προϊόντος τι θα γίνει; Εδώ μιλάμε όχι μόνο για τον τουρισμό και τους εργαζόμενους εκεί, αλλά αυτά τα οποία προσφέρει στα ασφαλιστικά ταμεία, στο δημόσιο ταμείο, στις τελικές δυνατότητες της χώρας να αντεπεξέρχεται στις προγραμματικές της υποχρεώσεις.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Ολοκληρώστε, κύριε συνάδελφε. Έχετε πάει στα δέκα λεπτά.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ΑΝΔΡΕΑΣ ΛΟΒΕΡΔΟΣ:</w:t>
      </w:r>
      <w:r w:rsidRPr="00487E91">
        <w:rPr>
          <w:rFonts w:ascii="Arial" w:hAnsi="Arial" w:cs="Arial"/>
          <w:color w:val="222222"/>
          <w:sz w:val="24"/>
          <w:szCs w:val="24"/>
          <w:shd w:val="clear" w:color="auto" w:fill="FFFFFF"/>
          <w:lang w:eastAsia="el-GR"/>
        </w:rPr>
        <w:t xml:space="preserve"> Κλείνω με αυτήν τη φράση και αυτήν την ερώτηση.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Δεν είμαι δημαγωγός, δεν μιλάω για αποσπασματικές παρεμβάσεις εκεί που έχετε μέτρα. Καταλαβαίνω και μπορώ να καταλάβω ως έμπειρος πολιτικός πόσο δύσκολο είναι σε μια τέτοια κατάσταση να έχεις ολοκληρωμένο σχέδιο για όλα. Καταλαβαίνω! Αλλά όταν πρόκειται για τη βαριά μας βιομηχανία, σε ό,τι αφορά την οικονομία μας, που είναι ο τουρισμός, χρειάζεται κάτι παραπάνω από τα μέτρα του Απριλίου ή τα μέτρα του Μαΐου. Χρειάζεται να μας πείτε πώς το σκέφτεστε. Σημειώνω ότι ο Υπουργός Τουρισμού είναι περίπου άλαλος αυτόν τον καιρό και δεν έχω κάτι εναντίον του ανθρώπου, σε καμμία περίπτωση, αλλά περιμένω από εσάς που έχετε την επιστασία της λειτουργίας της οικονομίας μια λέξη παραπάνω από ένα συγκεκριμένο μέτρο του Μαρτίου ή του Απριλίου.</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Ευχαριστώ.</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Ολοκληρώνονται οι ομιλίες των Κοινοβουλευτικών Εκπροσώπων με τον Κοινοβουλευτικό Εκπρόσωπο της Νέας Δημοκρατίας, τον κ. Σπήλιο Λιβανό.</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ΣΠΥΡΙΔΩΝ - ΠΑΝΑΓΙΩΤΗΣ (ΣΠΗΛΙΟΣ) ΛΙΒΑΝΟΣ: </w:t>
      </w:r>
      <w:r w:rsidRPr="00487E91">
        <w:rPr>
          <w:rFonts w:ascii="Arial" w:hAnsi="Arial" w:cs="Arial"/>
          <w:color w:val="222222"/>
          <w:sz w:val="24"/>
          <w:szCs w:val="24"/>
          <w:shd w:val="clear" w:color="auto" w:fill="FFFFFF"/>
          <w:lang w:eastAsia="el-GR"/>
        </w:rPr>
        <w:t>Ευχαριστώ, κύριε Πρόεδρε.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Κυρίες και κύριοι συνάδελφοι, η σημερινή συζήτηση και το ανοιχτό και ενεργό εθνικό μας Κοινοβούλιο έδωσε πάλι ένα ισχυρό δημοκρατικό μήνυμα. Επιβεβαίωσε τη σωστή απόφαση του Προεδρείου της Βουλής για συνέχιση της λειτουργίας του και βέβαια υπογράμμισε έντονα τη διαφορά από πρακτικές, όπως αυτήν της Ουγγαρίας, όπως είπε και ο Πρωθυπουργός και ο κ. Τσακαλώτος, που προφανώς δεν ταιριάζουν στην ιστορική παρακαταθήκη της κοινοβουλευτικής μας δημοκρατίας.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Σήμερα, ακούσαμε τον Πρωθυπουργό να κάνει έναν απολογισμό των πρώτων τριάντα ημερών. Νομίζω ότι όλοι συμφωνούμε ότι τα πάμε αρκετά καλά. Έχουμε ελπιδοφόρα αποτελέσματα από την πολιτική που ακολουθείται, βρισκόμαστε όμως μόνο στο τέλος της αρχής. Πάμε καλά, γιατί στηριχτήκαμε πρακτικά σε τέσσερις άξονες: Ο πρώτος ήταν τα σκληρά, εμπρόθεσμα και αποτελεσματικά μέτρα, ο δεύτερος ήταν το συγκεκριμένο και καλοδουλεμένο </w:t>
      </w:r>
      <w:r w:rsidRPr="00487E91">
        <w:rPr>
          <w:rFonts w:ascii="Arial" w:hAnsi="Arial" w:cs="Arial"/>
          <w:color w:val="222222"/>
          <w:sz w:val="24"/>
          <w:szCs w:val="24"/>
          <w:shd w:val="clear" w:color="auto" w:fill="FFFFFF"/>
          <w:lang w:eastAsia="el-GR"/>
        </w:rPr>
        <w:lastRenderedPageBreak/>
        <w:t xml:space="preserve">σχέδιο τόσο για την ενίσχυση του συστήματος υγείας, τον περιορισμό της εξάπλωσης του ιού, της επικοινωνίας και ενημέρωσης της κοινωνίας που είναι πολύ σημαντική και της στήριξης των πολιτών και της επιχειρηματικότητας με προοπτική την αναγέννηση της εθνικής μας οικονομίας. Γι’ αυτά μίλησαν αναλυτικά οι Υπουργοί, θα ξαναμιλήσει ο κ. Σταϊκούρας, οπότε εγώ δεν θα φάω τον χρόνο σας. Τρίτον, στην υπομονή και την υπευθυνότητα των πολιτών, της συντριπτικής πλειοψηφίας. Βέβαια πάντοτε υπάρχουν οι λίγοι, αυτοί οι οποίοι θεωρούν ότι η αντίδραση, η ανυπακοή, η γραφικότητα είναι μαγκιά. Δεν είναι μαγκιά, είναι ανοησία και αν χρειαστεί να πάρει το κράτος και άλλα μέτρα, θα το κάνει. Τέταρτον, η ομοψυχία του πολιτικού μας συστήματος. Όπως είδαμε και σήμερα και επιβεβαίωσαν όλοι οι Αρχηγοί των κομμάτων που μίλησαν, στάθηκαν στο ύψος των περιστάσεων, είναι λίγες και ανιστόρητες αυτές οι εξαιρέσεις που δεν αξίζουν να αναφερθούμε.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Έγινε βέβαια κριτική και αυτός είναι ο λόγος που πρέπει να μένει ανοιχτό το Κοινοβούλιο. Θα ήθελα επιγραμματικά να απαντήσω σε κάποια απ’ αυτά τα σημεία κριτικής που έγινε. Ο κ. Τσακαλώτος, το είπα και πριν, νομίζω εκτός κλίματος, ήταν επιθετικός τόσο προς την Κυβέρνηση όσο και προς τον πάντα μετριοπαθή κ. Σταϊκούρα και με μεγάλη αγωνία προσπάθησε να καλύψει πάλι το παρελθόν, να καλύψει την οικονομική του πολιτική. Έχουμε χρόνο γι’ αυτά. Σήμερα όλοι πρέπει να ασχοληθούμε με έναν κοινό σκοπό, όπως </w:t>
      </w:r>
      <w:r w:rsidRPr="00487E91">
        <w:rPr>
          <w:rFonts w:ascii="Arial" w:hAnsi="Arial" w:cs="Arial"/>
          <w:color w:val="222222"/>
          <w:sz w:val="24"/>
          <w:szCs w:val="24"/>
          <w:shd w:val="clear" w:color="auto" w:fill="FFFFFF"/>
          <w:lang w:eastAsia="el-GR"/>
        </w:rPr>
        <w:lastRenderedPageBreak/>
        <w:t xml:space="preserve">αποτυπώθηκε από τους υπόλοιπους ομιλητές: την αντιμετώπιση του προβλήματος που έχουμε.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Μας κατηγόρησε επίσης ότι η Κυβέρνηση ρίχνει λίγα χρήματα στην αγορά. Η απάντηση είναι απλή, ότι όσοι ζητούν ατελείωτες παροχές πλειοδοτούν άκριτα και στέλνουν την Ελλάδα πιο κοντά στα μνημόνια. Έκανε επίσης αναφορά στον λόγο του Πρωθυπουργού ότι είπε δήθεν ότι έχουν ισοπεδωθεί οι ιδεολογικές διαφορές. Δεν έκανε αυτό ο Πρωθυπουργός, ούτε αυτό κάνει η Κυβέρνηση, ούτε όλοι εμείς εδώ μέσα. Απλά μιλάμε για την πρώτιστη ανάγκη της σωτηρίας της ανθρώπινης ζωής, της σωτηρίας των πολιτών. Λυπούμαι ειλικρινά που η ιδεοληψία του -εύχομαι να μην κατακλύζει το σύνολο του ΣΥΡΙΖΑ- τον απομακρύνει από την πραγματικότητα.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Ο εισηγητής της Αξιωματικής Αντιπολίτευσης, όπως και ο Αρχηγός της Ελληνικής Λύσης κατηγόρησε την Κυβέρνηση για προμήθειες. Και αυτό θεωρώ ότι είναι εκτός τόπου και χρόνου, όμως θα ήθελα να δώσω κάποιες σύντομες απαντήσεις.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Πρώτον, σχετικά με τα 11 εκατομμύρια της διαφήμισης, που έχει γίνει πολύς λόγος. Είναι όλα ανοιχτά, οι συμβάσεις είναι ανοιχτές, μπορείτε να πάτε να τις ελέγξετε και για οτιδήποτε βρείτε μπορείτε κάλλιστα να πάτε στον εισαγγελέα. Ας μην ρίχνουμε νερό στον μύλο του λαϊκισμού.</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Όσον αφορά στο κομμάτι του τέλους των 21 εκατομμυρίων που είπατε ότι χαρίστηκε, να σας πω ότι αυτό δεν χαρίστηκε, απλά θα καταβληθεί τις επόμενες χρονιές ακέραιο από τις εταιρείες οι οποίες πήραν με τον δικό σας, πράγματι, διαγωνισμό τις άδειες.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Από εκεί και πέρα, όλες οι απευθείας αναθέσεις γίνονται για την ταχύτητα του πράγματος και, όπως είπα και πριν, είναι ανοιχτές και στην πολιτική, αλλά και σε οποιουδήποτε άλλου -εισαγγελέα ή οποιουδήποτε- χρειαστεί να μπει τη ματιά.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Μας εγκαλέσατε ότι έχουμε βγάλει λίγες θέσεις για την υγεία. Προτείνατε πάλι τις τέσσερις χιλιάδες. Έχουμε, όμως, εγκρίνει, έχει εγκρίνει η Κυβέρνηση ήδη τέσσερις χιλιάδες διακόσιες θέσεις, άρα, υπερβαίνουμε αυτό το οποίο ζητάτε. Έχουν ήδη, με αυτές τις τάχιστες διαδικασίες, αναλάβει υπηρεσία δύο χιλιάδες.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Οι επιχειρήσεις δεν δοκιμάζονται από την πολιτική της Κυβέρνησης, όπως είπατε. Δοκιμάζονται από την ίδια την κρίση και θα σας καλούσα να μην κοροϊδεύετε τους εαυτούς σας, διότι δεν μπορείτε να πείσετε κανέναν ότι έχετε μεγαλύτερη ευαισθησία για τη μεσαία τάξη και τη μέση ελληνική επιχείρηση.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3,5% του ΑΕΠ, τα χρήματα δηλαδή τα οποία αυτήν τη στιγμή δίνονται από την ελληνική Κυβέρνηση στην ελληνική οικονομία, είναι πολύ μεγαλύτερο </w:t>
      </w:r>
      <w:r w:rsidRPr="00487E91">
        <w:rPr>
          <w:rFonts w:ascii="Arial" w:hAnsi="Arial" w:cs="Arial"/>
          <w:color w:val="222222"/>
          <w:sz w:val="24"/>
          <w:szCs w:val="24"/>
          <w:shd w:val="clear" w:color="auto" w:fill="FFFFFF"/>
          <w:lang w:eastAsia="el-GR"/>
        </w:rPr>
        <w:lastRenderedPageBreak/>
        <w:t>από τον ευρωπαϊκό μέσο όρο. Μην μπερδεύετε και πάλι -σας το είπε εμμέσως και ο Πρωθυπουργός και ο κ. Σταϊκούρας και ο κ. Γεωργιάδης- τις εξαγγελίες με τα δημοσιονομικά. Κάνετε ένα λάθος. Θα σας το ξαναπεί, φαντάζομαι, με νούμερα, αλλά σας απαρίθμησε ακριβώς όλες τις επιλογές της Κυβέρνησης.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Θέλω να πω στο πλαίσιο αυτό ότι αυτό δεν είναι σωστό. Νομίζω ότι πρέπει να σταθείτε στη γραμμή που είχε ο Αρχηγός σας σήμερα μέσα στη Βουλή, διότι και ο λαός και οι έρευνες δείχνουν ότι υπάρχει ένας κοινός εφιάλτης. Ο εφιάλτης αυτός είναι αυτό που λέει ο κόσμος όλος: «Ευτυχώς που κυβερνάει αυτός ο Πρωθυπουργός, ευτυχώς που έχουμε στα ηνία αυτήν την Κυβέρνηση και σκέψου να γινόταν το ανάποδο και να ήταν ο ΣΥΡΙΖΑ επάνω».</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Επιτρέψτε μου να προχωρήσω με κάποιες θετικές σκέψεις για τις επιρροές της κρίσης: Το πρώτο είναι ότι συντελείται μια βίαιη, βουβή, αλλά ταχύτατη μεταρρύθμιση στην ηλεκτρονική αναδιοργάνωση του κράτους. Το δεύτερο είναι ότι αναπτύσσεται μια νέα κουλτούρα πολιτών - πολιτείας, αλλά και της συνεργασίας μεταξύ των δύο. Και τρίτον, έχουμε μια ολική επαναφορά της πολιτικής έναντι της οικονομίας των χρηματιστηριακών και επενδυτικών κεφαλαίων και εταιρειών.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Έχουμε, λοιπόν, μια μεγάλη ευκαιρία οι πολιτικοί πια να αναμορφώσουμε τον καπιταλισμό και να αναδείξουμε το κοινωνικό του πρόσωπο. Πρέπει να ξεφύγουμε από τις σκληρές μονεταριστικές πολιτικές και </w:t>
      </w:r>
      <w:r w:rsidRPr="00487E91">
        <w:rPr>
          <w:rFonts w:ascii="Arial" w:hAnsi="Arial" w:cs="Arial"/>
          <w:color w:val="222222"/>
          <w:sz w:val="24"/>
          <w:szCs w:val="24"/>
          <w:shd w:val="clear" w:color="auto" w:fill="FFFFFF"/>
          <w:lang w:eastAsia="el-GR"/>
        </w:rPr>
        <w:lastRenderedPageBreak/>
        <w:t>λογικές και να δούμε από κοινού την επόμενη μέρα τη διαχείριση αυτού του νέου ευρωπαϊκού χρέους που θα δημιουργηθεί.</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Και αυτό με φέρνει στο τέλος της παρέμβασής μου, όπου θέλω να πω δυο κουβέντες για τις τράπεζες και να συμφωνήσω απόλυτα με τον κ. Λοβέρδο.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Πρέπει κι εκείνες να αναλάβουν πρωτοβουλίες. Και εδώ μιλάω ως εκπρόσωπος των πολιτών της Αιτωλοακαρνανίας, ως Βουλευτής και όχι ως μέρος ούτε της Κυβέρνησης, ούτε της Κοινοβουλευτικής Ομάδας, με την έννοια ότι δεν εκπροσωπώ με αυτά τα οποία θα πω την Κοινοβουλευτική μας Ομάδα.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Θεωρώ, λοιπόν, ότι και οι τράπεζες πρέπει να επωμισθούν το βάρος που τους αναλογεί και θέλω να προτείνω πέντε απλά πράγματα: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Πρώτον, να μειωθεί η προμήθεια για τη διενέργεια των διατραπεζικών πληρωμών μέσω e-banking. Είναι τώρα ευκαιρία να γίνει και να μην το αφήσουμε άλλο να χρονίζει.</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Δεύτερον, να μειωθεί επίσης η προμήθεια για την ανάληψη ποσού από τα μηχανήματα των τραπεζών μέσω του συστήματος ΔΙΑΣ. Αυτό θα διευκολύνει πολλούς πολίτες μας να μην κάνουν πολλά χιλιόμετρα για να μπορούν να πάρουν χρήματα και επίσης θα μειώσει και το κόστος για όλους αυτούς οι οποίοι δεν μπορούν αυτήν τη στιγμή να προμηθευτούν πιστωτικές κάρτες.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Τρίτον, τη μείωση της προμήθειας για όλες τις ηλεκτρονικές συναλλαγές.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Τέταρτον, την αξιοποίηση αυτού του περίφημου δικτύου ενημέρωσης που έχουν οι τράπεζες και που το χρησιμοποιούν αυτές και οι εισπρακτικές εταιρείες για να μας ενημερώνουν και να μας «πολυβολούν» όταν χρωστάμε ως πολίτες και καταναλωτές κάποια δάνεια. Να ενημερωθούν, λοιπόν, μέσω αυτών οι ηλικιωμένοι για τις δυνατότητες που υπάρχουν και για την εξόφληση των υποχρεώσεών τους χωρίς φυσική παρουσία, αλλά να ενημερωθεί και το σύνολο των πελατών για τα νέα ηλεκτρονικά προγράμματα.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Πέμπτο και τελευταίο, πράγματι, να γίνει μια αναστολή ή έστω μερική αναστολή των ιδιωτικών στεγαστικών και καταναλωτικών δανείων.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Με αυτές τις προσωπικές σκέψεις πιστεύω ότι έχουμε κάνει όλοι πολύ δρόμο. Θα συνεχίσουμε να πορευόμαστε μαζί, το πολιτικό σύστημα ενωμένο, για να αντιμετωπίσουμε επιτυχώς αυτή την κρίση.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Ευχαριστώ.</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ΠΡΟΕΔΡΕΥΩΝ (Χαράλαμπος Αθανασίου):</w:t>
      </w:r>
      <w:r w:rsidRPr="00487E91">
        <w:rPr>
          <w:rFonts w:ascii="Arial" w:hAnsi="Arial" w:cs="Arial"/>
          <w:color w:val="222222"/>
          <w:sz w:val="24"/>
          <w:szCs w:val="24"/>
          <w:shd w:val="clear" w:color="auto" w:fill="FFFFFF"/>
          <w:lang w:eastAsia="el-GR"/>
        </w:rPr>
        <w:t xml:space="preserve"> Ευχαριστούμε.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Κύριε Υπουργέ, θέλετε να κλείσετε, εν’ όψει του ότι λείπει και ο Υπουργός Υγείας;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ΧΡΗΣΤΟΣ ΣΤΑΪΚΟΥΡΑΣ (Υπουργός Οικονομικών):</w:t>
      </w:r>
      <w:r w:rsidRPr="00487E91">
        <w:rPr>
          <w:rFonts w:ascii="Arial" w:hAnsi="Arial" w:cs="Arial"/>
          <w:color w:val="222222"/>
          <w:sz w:val="24"/>
          <w:szCs w:val="24"/>
          <w:shd w:val="clear" w:color="auto" w:fill="FFFFFF"/>
          <w:lang w:eastAsia="el-GR"/>
        </w:rPr>
        <w:t xml:space="preserve"> Ναι, κύριε Πρόεδρε. Ευχαριστώ.</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Θέλω να ευχαριστήσω ιδιαίτερα για τις τοποθετήσεις όλους τους συναδέλφους όλων των πτερύγων. Άκουσα με προσοχή κάποιες σκέψεις, κάποιες απόψεις και κάποιες ενστάσεις.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Θα συνεχίσουμε να τοποθετούμαστε και να τοποθετούμαι, όπως κάνω πάντα, με ηπιότητα, σεμνότητα και ψυχραιμία αυτές τις δύσκολες ώρες, μακριά από έπαρση, λαϊκισμό, και φυσικά ελιτισμό.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Λάθη θα κάνουμε, παραλείψεις θα υπάρχουν, όπως είπε και ο κ. Λοβέρδος, γιατί η κρίση είναι πρωτόγνωρη. Είμαστε, όμως, εδώ όρθιοι για να μπορέσουμε να αντιμετωπίσουμε κατά τον βέλτιστο τρόπο αυτήν την πρωτόγνωρη υγειονομική κρίση και να έχουμε τις ελάχιστες δυνατές οικονομικές και κοινωνικές συνέπειες.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Πάντα, όμως, τοποθετούμαι με επιχειρήματα και θέτω συγκεκριμένα ερωτήματα.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Επιταγές: Έχει δίκιο ο κ. Λοβέρδος. Αναλάβαμε πρωτοβουλία, αλλά φάνηκε ότι η πρωτοβουλία αυτή δεν είναι αρκετή. Πήγαιναν πολίτες στις τράπεζες και δεν εξυπηρετούνταν. Χθες είχαμε αντιφατικά μηνύματα από τις τράπεζες. Άλλη έλεγε: «Θέλουμε διάταξη που να μας υποχρεώνει» και άλλη έλεγε: «Μας αδικεί αυτό που κάνατε».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Ερχόμαστε σήμερα, λοιπόν, και υποχρεώνουμε το τραπεζικό σύστημα να προχωρήσει στην κατεύθυνση την οποία έχουμε νομοθετήσει, δίνοντάς έξι μέρες, συν τρεις μέρες, για τις επιταγές. Άρα, ναι, λάβαμε υπ’ όψιν αυτό το οποίο είπατε.</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Τουρισμός: Είναι μεγάλο θέμα και είναι μεγάλη η συνεισφορά στην οικονομία. Τώρα ήρθε η ώρα των κλαδικών πολιτικών. Στην τοποθέτησή μου μίλησα για τον τουρισμό, μίλησα για την ενέργεια, μίλησα για τις μεταφορές, μίλησα για τον πρωτογενή τομέα.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Πρέπει να κάνουμε επιπλέον κλαδικές πολιτικές που να καλύψουν ακόμα περισσότερο τις ανάγκες αυτών των κλάδων γιατί, για να επικεντρωθώ στον τουρισμό, ναι, ο τουρισμός είναι μέσα στο πλαίσιο της βοήθειας που έχει φτιάξει η ελληνική πολιτεία, περιλαμβάνεται. Ναι, ο τουρισμός και οι επιχειρήσεις του τουρισμού θα περιλαμβάνονται σε αυτό που λογικά θα ξεκινήσει αύριο το πρωί και λέγεται «επιστρεπτέα προκαταβολή», δηλαδή επιχειρήσεις από ένα μέχρι πεντακόσια άτομα θα μπορούν να αποκτήσουν μέσα στον Απρίλιο ρευστότητα από το ελληνικό κράτος, όχι από το τραπεζικό σύστημα, κατευθείαν από το ελληνικό κράτος, αλλά χρειάζονται και άλλες πολιτικές.</w:t>
      </w:r>
    </w:p>
    <w:p w:rsidR="00487E91" w:rsidRPr="00487E91" w:rsidRDefault="00487E91" w:rsidP="00487E91">
      <w:pPr>
        <w:spacing w:after="160" w:line="600" w:lineRule="auto"/>
        <w:ind w:firstLine="720"/>
        <w:jc w:val="both"/>
        <w:rPr>
          <w:rFonts w:ascii="Arial" w:hAnsi="Arial" w:cs="Arial"/>
          <w:b/>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 xml:space="preserve">ΑΝΔΡΕΑΣ ΛΟΒΕΡΔΟΣ: </w:t>
      </w:r>
      <w:r w:rsidRPr="00487E91">
        <w:rPr>
          <w:rFonts w:ascii="Arial" w:hAnsi="Arial" w:cs="Arial"/>
          <w:color w:val="222222"/>
          <w:sz w:val="24"/>
          <w:szCs w:val="24"/>
          <w:shd w:val="clear" w:color="auto" w:fill="FFFFFF"/>
          <w:lang w:eastAsia="el-GR"/>
        </w:rPr>
        <w:t>Μεταβίβαση;</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lastRenderedPageBreak/>
        <w:t>ΧΡΗΣΤΟΣ ΣΤΑΪΚΟΥΡΑΣ (Υπουργός Οικονομικών):</w:t>
      </w:r>
      <w:r w:rsidRPr="00487E91">
        <w:rPr>
          <w:rFonts w:ascii="Arial" w:hAnsi="Arial" w:cs="Arial"/>
          <w:color w:val="222222"/>
          <w:sz w:val="24"/>
          <w:szCs w:val="24"/>
          <w:shd w:val="clear" w:color="auto" w:fill="FFFFFF"/>
          <w:lang w:eastAsia="el-GR"/>
        </w:rPr>
        <w:t xml:space="preserve"> Θα μπαίνει ο επιχειρηματίας, θα υπάρχει πλατφόρμα στην ΑΑΔΕ και ουσιαστικά μέσω «</w:t>
      </w:r>
      <w:r w:rsidRPr="00487E91">
        <w:rPr>
          <w:rFonts w:ascii="Arial" w:hAnsi="Arial" w:cs="Arial"/>
          <w:color w:val="222222"/>
          <w:sz w:val="24"/>
          <w:szCs w:val="24"/>
          <w:shd w:val="clear" w:color="auto" w:fill="FFFFFF"/>
          <w:lang w:val="en-US" w:eastAsia="el-GR"/>
        </w:rPr>
        <w:t>TAXIS</w:t>
      </w:r>
      <w:r w:rsidRPr="00487E91">
        <w:rPr>
          <w:rFonts w:ascii="Arial" w:hAnsi="Arial" w:cs="Arial"/>
          <w:color w:val="222222"/>
          <w:sz w:val="24"/>
          <w:szCs w:val="24"/>
          <w:shd w:val="clear" w:color="auto" w:fill="FFFFFF"/>
          <w:lang w:eastAsia="el-GR"/>
        </w:rPr>
        <w:t>» θα υπάρχει χρηματοδότηση μετά της επιχείρησης. Θα κοιτάμε τον τζίρο…</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ΑΝΔΡΕΑΣ ΛΟΒΕΡΔΟΣ:</w:t>
      </w:r>
      <w:r w:rsidRPr="00487E91">
        <w:rPr>
          <w:rFonts w:ascii="Arial" w:hAnsi="Arial" w:cs="Arial"/>
          <w:color w:val="222222"/>
          <w:sz w:val="24"/>
          <w:szCs w:val="24"/>
          <w:shd w:val="clear" w:color="auto" w:fill="FFFFFF"/>
          <w:lang w:eastAsia="el-GR"/>
        </w:rPr>
        <w:t xml:space="preserve"> Δάνεια είναι αυτά;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ΧΡΗΣΤΟΣ ΣΤΑΪΚΟΥΡΑΣ (Υπουργός Οικονομικών):</w:t>
      </w:r>
      <w:r w:rsidRPr="00487E91">
        <w:rPr>
          <w:rFonts w:ascii="Arial" w:hAnsi="Arial" w:cs="Arial"/>
          <w:color w:val="222222"/>
          <w:sz w:val="24"/>
          <w:szCs w:val="24"/>
          <w:shd w:val="clear" w:color="auto" w:fill="FFFFFF"/>
          <w:lang w:eastAsia="el-GR"/>
        </w:rPr>
        <w:t xml:space="preserve"> Όχι, όχι. Θα είναι επιστρεπτέα προκαταβολή. Θα δίνεται ένα ποσό, θα υπάρχει μια περίοδος χάριτος μετά και μεταγενέστερα, μετά από κάποια χρόνια, θα επιστρέφει η επιχείρηση με ένα πολύ μικρό επιτόκιο, θα δούμε πόσο θα είναι αυτό, τη χρηματοδότηση που θα έχει πάρει.</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ΑΝΔΡΕΑΣ ΛΟΒΕΡΔΟΣ:</w:t>
      </w:r>
      <w:r w:rsidRPr="00487E91">
        <w:rPr>
          <w:rFonts w:ascii="Arial" w:hAnsi="Arial" w:cs="Arial"/>
          <w:color w:val="222222"/>
          <w:sz w:val="24"/>
          <w:szCs w:val="24"/>
          <w:shd w:val="clear" w:color="auto" w:fill="FFFFFF"/>
          <w:lang w:eastAsia="el-GR"/>
        </w:rPr>
        <w:t xml:space="preserve"> Στο κράτος;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b/>
          <w:color w:val="222222"/>
          <w:sz w:val="24"/>
          <w:szCs w:val="24"/>
          <w:shd w:val="clear" w:color="auto" w:fill="FFFFFF"/>
          <w:lang w:eastAsia="el-GR"/>
        </w:rPr>
        <w:t>ΧΡΗΣΤΟΣ ΣΤΑΪΚΟΥΡΑΣ (Υπουργός Οικονομικών):</w:t>
      </w:r>
      <w:r w:rsidRPr="00487E91">
        <w:rPr>
          <w:rFonts w:ascii="Arial" w:hAnsi="Arial" w:cs="Arial"/>
          <w:color w:val="222222"/>
          <w:sz w:val="24"/>
          <w:szCs w:val="24"/>
          <w:shd w:val="clear" w:color="auto" w:fill="FFFFFF"/>
          <w:lang w:eastAsia="el-GR"/>
        </w:rPr>
        <w:t xml:space="preserve"> Ναι, στο κράτος. Δεν θα παρεμβαίνει το τραπεζικό σύστημα. Το τραπεζικό σύστημα θα παρεμβαίνει σε άλλες πολιτικές για τις οποίες μίλησε και ο κ. Παππάς προηγουμένως.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Υπήρχε μια αναφορά στην προστασία της πρώτης κατοικίας. Αυτό που πρέπει να κάνουμε, θα το κάνουμε την κατάλληλη στιγμή και θα είναι οι κατάλληλες πολιτικές. Έχουμε αποδείξει αυτούς τους οκτώ - εννέα μήνες που είμαστε στη διακυβέρνηση ότι ξέρουμε πότε να νομοθετούμε με υπευθυνότητα </w:t>
      </w:r>
      <w:r w:rsidRPr="00487E91">
        <w:rPr>
          <w:rFonts w:ascii="Arial" w:hAnsi="Arial" w:cs="Arial"/>
          <w:color w:val="222222"/>
          <w:sz w:val="24"/>
          <w:szCs w:val="24"/>
          <w:shd w:val="clear" w:color="auto" w:fill="FFFFFF"/>
          <w:lang w:eastAsia="el-GR"/>
        </w:rPr>
        <w:lastRenderedPageBreak/>
        <w:t>και ευαισθησία. Άρα, την κατάλληλη χρονική στιγμή θα υπάρχουν απαντήσεις γι’ αυτό το θέμα.</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Ο κ. Γρηγοριάδης -έφυγε, δεν ξέρω αν θα γυρίσει- μίλησε λίγο για τον χώρο του πολιτισμού, των ηθοποιών. Θέλω να σας πω ότι όλοι οι κωδικοί που καλύπτουν αυτόν τον χώρο είναι μέσα: 5911, δραστηριότητες παραγωγής κινηματογραφικών ταινιών, βίντεο, τηλεοπτικών προγραμμάτων, συνοδευτικές, διανομής, προβολής κινηματογραφικών ταινιών, τέχνες του θεάματος, υποστηρικτικές δραστηριότητες για τις τέχνες του θεάματος, καλλιτεχνική δημιουργία. Όλες είναι μέσα.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Είπε, όμως, κάτι. Είπε ότι είναι και πολλοί «αόρατοι». Τους «αόρατους» δεν μπορούμε να τους βρούμε. Τους «αόρατους» πώς να τους βρει η ελληνική πολιτεία για να τους βοηθήσει; Αυτούς εδώ τους βοηθάει.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Επίσης, όσον αφορά τον χώρο του πολιτισμού, χθες αποφασίσαμε ότι το Υπουργείο Οικονομικών θα δώσει 10 εκατομμύρια επιπλέον στο Υπουργείο Πολιτισμού για δράσεις κατά την περίοδο του καλοκαιρού.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Είπατε ως μία κριτική ότι θα έπρεπε έγκαιρα να έρθει η ελληνική πολιτεία, να έρθουν τα Υπουργεία και να ενημερώσουν τους πολίτες για τις συναλλαγές τους με τις τράπεζες. Είπα στην πρωτολογία μου ότι αποτύχαμε. Αλλά δεν είναι και ευθύνη δική μας μόνο, είναι και υπευθυνότητας του Έλληνα </w:t>
      </w:r>
      <w:r w:rsidRPr="00487E91">
        <w:rPr>
          <w:rFonts w:ascii="Arial" w:hAnsi="Arial" w:cs="Arial"/>
          <w:color w:val="222222"/>
          <w:sz w:val="24"/>
          <w:szCs w:val="24"/>
          <w:shd w:val="clear" w:color="auto" w:fill="FFFFFF"/>
          <w:lang w:eastAsia="el-GR"/>
        </w:rPr>
        <w:lastRenderedPageBreak/>
        <w:t xml:space="preserve">πολίτη. Γιατί όταν βγάζουμε δελτίο τύπου και το λέμε επανειλημμένα ότι όσοι συμπολίτες μας είναι ηλικίας άνω των 70 ετών, εκατόν πέντε χιλιάδες πολίτες, ή με ποσοστό αναπηρίας 80% και άνω και τους δίνεται η δυνατότητα όλες οι φορολογικές υποχρεώσεις να μην είναι για 31-3-2020, αλλά να πάνε μέχρι 10 Απριλίου, παράταση δηλαδή ουσιαστικά άλλες δέκα ημέρες, νομίζω ότι η ελληνική πολιτεία έκανε έγκαιρα αυτό που μπορούσε να κάνει, η ΑΑΔΕ έκανε έγκαιρα αυτό που μπορούσε να κάνει, προκειμένου να αντιμετωπίσει το πρόβλημα.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Όσον αφορά τις τράπεζες, συμφωνώ με τον κ. Λοβέρδο. Όποια καταγγελία υπάρχει θα ήθελα να ενημερωθούν τα δύο συναρμόδια Υπουργεία, το Υπουργείο Οικονομικών και το Υπουργείο Ανάπτυξης και Επενδύσεων. Να γνωρίζετε ότι υπάρχει ανακοίνωση της Ελληνικής Ένωσης Τραπεζών από 19 Μαρτίου 2020, που λέει τα εξής. Την επαναλαμβάνω, για να υπάρχει και στα Πρακτικά της Βουλής και να την επικαλούνται οι Έλληνες πολίτες: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 «Οι ελληνικές τράπεζες, μέλη της Ελληνικής Ένωσης Τραπεζών, εξακολουθούν να συνεργάζονται με την Κυβέρνηση και τις εποπτικές αρχές και λαμβάνουν περαιτέρω μέτρα για τη στήριξη της ελληνικής οικονομίας. Ως εκ τούτου, σε συνέχεια στενής συνεργασίας και σύσκεψης με τους αρμόδιους Υπουργούς Οικονομικών» -τον υποφαινόμενο- «και Ανάπτυξης» -τον κ. Γεωργιάδη- «αποφάσισαν να στηρίξουν, εκτός από τις επιχειρήσεις και τα </w:t>
      </w:r>
      <w:r w:rsidRPr="00487E91">
        <w:rPr>
          <w:rFonts w:ascii="Arial" w:hAnsi="Arial" w:cs="Arial"/>
          <w:color w:val="222222"/>
          <w:sz w:val="24"/>
          <w:szCs w:val="24"/>
          <w:shd w:val="clear" w:color="auto" w:fill="FFFFFF"/>
          <w:lang w:eastAsia="el-GR"/>
        </w:rPr>
        <w:lastRenderedPageBreak/>
        <w:t xml:space="preserve">φυσικά πρόσωπα που αποδεδειγμένα πλήττονται από την κρίση, προσφέροντάς τους διευκολύνσεις στην πληρωμή των δόσεων των ενήμερων δανείων τους. Προτεραιότητα θα δοθεί και δίνεται για φυσικά πρόσωπα (εργαζόμενοι, ελεύθεροι επαγγελματίες και ατομικές επιχειρήσεις) που επλήγησαν άμεσα λόγω αναστολής λειτουργίας των σχετικών επιχειρήσεων» -η πρώτη κατηγορία- «στο πλαίσιο των ληφθέντων από την Κυβέρνηση ήδη μέτρων και θα λάβουν την ενίσχυση των 800 ευρώ». Άρα, και η δεύτερη κατηγορία. Όλες οι επιχειρήσεις που πλήττονται, δηλαδή το 90% ουσιαστικά των επιχειρήσεων.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«Για τη συγκεκριμένη ειδική κατηγορία των άμεσα πληγέντων οι τράπεζες, κατόπιν επικοινωνίας με τον δανειολήπτη, θα προχωρήσουν σε αναστολή των δόσεων για διάστημα τριών μηνών».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Επίσης, συμπληρώνει στο τέλος ότι «οι τράπεζες προσαρμόζουν τον τρόπο επικοινωνίας τους με τους οφειλέτες - δανειολήπτες στις σήμερα κρατούσες και ευαίσθητες συνθήκες. Όσοι, όμως, πολίτες, φυσικά πρόσωπα και επιχειρήσεις, δεν πλήττονται από την κρίση θα πρέπει να συνεχίσουν κανονικά την εξυπηρέτηση των δανειακών τους υποχρεώσεων».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Άρα, είναι σαφές τι αποφασίσαμε. Όπου δε τηρούνται τα συμφωνηθέντα, παρακαλώ να έχω άμεση ενημέρωση και εγώ προσωπικά.</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lastRenderedPageBreak/>
        <w:t>Δύο ακόμα σχόλια. Άκουσα με πολύ μεγάλη προσοχή τους Αρχηγούς των πολιτικών κομμάτων, τους εισηγητές, τους Κοινοβουλευτικούς Εκπροσώπους και άκουσα κάποια κριτική ως προς την επάρκεια του πακέτου μέτρων που ξεκίνησε να ξετυλίγει η ελληνική Κυβέρνηση. Από κανέναν, όμως, δεν άκουσα πόσο κοστολογείται το πακέτο των μέτρων που προτείνει η αντιπολίτευση. Από κανέναν!</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Για να κάνουμε μία σοβαρή κουβέντα, θα πρέπει να ξέρουμε εμείς, που δίνουμε 6,8 δισεκατομμύρια και είναι ελάχιστα τα μέτρα ή δεν είναι επαρκή, πόσα είναι αυτά που προτείνει η Αξιωματική Αντιπολίτευση ή οποιοδήποτε άλλο κόμμα της αντιπολίτευσης. Δεν άκουσα έναν αριθμό. Άκουσα πολιτικούς αρχηγούς, Κοινοβουλευτικούς Εκπροσώπους, εισηγητές, ένα ποσό δεν άκουσα. Ένα ποσό! Να μας πουν ότι αυτά είναι 9 δισεκατομμύρια, 10 δισεκατομμύρια, 11 δισεκατομμύρια, για να κάνουμε συζήτηση. Γιατί μετά θα πρέπει να μπούμε και στη λογική των ταμειακών διαθεσίμων. Γιατί δεν υπάρχουν απεριόριστοι πόροι.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Άκουσα, επίσης, ότι δεν είναι επαρκή. Κατέθεσα στα Πρακτικά και το επαναλαμβάνω ότι τα επίσημα στοιχεία της Ευρωπαϊκής Επιτροπής λένε ότι τα δημοσιονομικά μέτρα σε επίπεδο Ευρώπης είναι στο 2% του ΑΕΠ. Τα δημοσιονομικά μέτρα στη χώρα μας είναι 3,5% του ΑΕΠ. Όλα τα άλλα έχουν </w:t>
      </w:r>
      <w:r w:rsidRPr="00487E91">
        <w:rPr>
          <w:rFonts w:ascii="Arial" w:hAnsi="Arial" w:cs="Arial"/>
          <w:color w:val="222222"/>
          <w:sz w:val="24"/>
          <w:szCs w:val="24"/>
          <w:shd w:val="clear" w:color="auto" w:fill="FFFFFF"/>
          <w:lang w:eastAsia="el-GR"/>
        </w:rPr>
        <w:lastRenderedPageBreak/>
        <w:t xml:space="preserve">να κάνουν με ρευστότητα μέσω άλλων μηχανισμών στήριξης -μίλησε ο κ. Γεωργιάδης γι’ αυτά- και μέσω ευρωπαϊκών κονδυλίων.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Άκουσα ότι δεν υπάρχει ολοκληρωμένο σχέδιο. Αν προσέξετε, το σχέδιό μας είναι τόσο ολοκληρωμένο που έχει και διαφορετικούς κύκλους βοήθειας προς διαφορετικές ομάδες του πληθυσμού. Για παράδειγμα, θα δείτε ότι υπάρχει πλαίσιο 1, πλαίσιο 2, πλαίσιο 3. Όλοι έχουν τη δυνητική βοήθεια των 800 ευρώ. Αλλού δίνεται, όμως, φορολογική και ασφαλιστική αναστολή, αλλού δίνεται μόνο φορολογική, αλλού δεν δίνεται ούτε φορολογική ούτε ασφαλιστική. Γιατί; Γιατί είναι πολύ κρίσιμο στοιχείο η ρευστότητα της πραγματικής οικονομίας.</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Το είπα </w:t>
      </w:r>
      <w:r w:rsidRPr="00487E91">
        <w:rPr>
          <w:rFonts w:ascii="Arial" w:hAnsi="Arial" w:cs="Arial"/>
          <w:bCs/>
          <w:color w:val="222222"/>
          <w:sz w:val="24"/>
          <w:szCs w:val="20"/>
          <w:shd w:val="clear" w:color="auto" w:fill="FFFFFF"/>
          <w:lang w:eastAsia="el-GR"/>
        </w:rPr>
        <w:t>και</w:t>
      </w:r>
      <w:r w:rsidRPr="00487E91">
        <w:rPr>
          <w:rFonts w:ascii="Arial" w:hAnsi="Arial" w:cs="Arial"/>
          <w:color w:val="222222"/>
          <w:sz w:val="24"/>
          <w:szCs w:val="24"/>
          <w:shd w:val="clear" w:color="auto" w:fill="FFFFFF"/>
          <w:lang w:eastAsia="el-GR"/>
        </w:rPr>
        <w:t xml:space="preserve"> ήμουν πάρα πολύ σαφής. Τέσσερα δισεκατομμύρια είναι οι αναστολές κάθε μήνα, 1,5 δισεκατομμύρια είναι τα 800 ευρώ. Άρα, αντιλαμβάνεστε πόσο μεγάλη προσοχή χρειάζεται και πόσο καλό σχέδιο υπάρχει για να μπορέσουμε να κάνουμε αυτές τις κατανομές.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 xml:space="preserve">Θα ευχαριστήσω και πάλι τους πολίτες και τις επιχειρήσεις, που τον μήνα Μάρτιο ήταν συνεπείς στις υποχρεώσεις τους. Πραγματικά, η απόκλιση που είχαμε από τους στόχους ήταν πολύ μικρή. Ούτε εμείς δεν περιμέναμε να έχουμε τόσο μικρή απόκλιση. Αυτό σημαίνει ότι οι πολίτες δείχνουν πολύ μεγάλη υπευθυνότητα. Και εμείς θα συνεχίσουμε από τη δική μας πλευρά με </w:t>
      </w:r>
      <w:r w:rsidRPr="00487E91">
        <w:rPr>
          <w:rFonts w:ascii="Arial" w:hAnsi="Arial" w:cs="Arial"/>
          <w:color w:val="222222"/>
          <w:sz w:val="24"/>
          <w:szCs w:val="24"/>
          <w:shd w:val="clear" w:color="auto" w:fill="FFFFFF"/>
          <w:lang w:eastAsia="el-GR"/>
        </w:rPr>
        <w:lastRenderedPageBreak/>
        <w:t xml:space="preserve">την ίδια υπευθυνότητα, με μεθοδικότητα και αποφασιστικότητα, για να βγάλουμε τη χώρα απ’ αυτή την πρωτοφανή οικονομική κρίση. </w:t>
      </w:r>
    </w:p>
    <w:p w:rsidR="00487E91" w:rsidRPr="00487E91" w:rsidRDefault="00487E91" w:rsidP="00487E91">
      <w:pPr>
        <w:spacing w:after="160" w:line="600" w:lineRule="auto"/>
        <w:ind w:firstLine="720"/>
        <w:jc w:val="both"/>
        <w:rPr>
          <w:rFonts w:ascii="Arial" w:hAnsi="Arial" w:cs="Arial"/>
          <w:color w:val="222222"/>
          <w:sz w:val="24"/>
          <w:szCs w:val="24"/>
          <w:shd w:val="clear" w:color="auto" w:fill="FFFFFF"/>
          <w:lang w:eastAsia="el-GR"/>
        </w:rPr>
      </w:pPr>
      <w:r w:rsidRPr="00487E91">
        <w:rPr>
          <w:rFonts w:ascii="Arial" w:hAnsi="Arial" w:cs="Arial"/>
          <w:color w:val="222222"/>
          <w:sz w:val="24"/>
          <w:szCs w:val="24"/>
          <w:shd w:val="clear" w:color="auto" w:fill="FFFFFF"/>
          <w:lang w:eastAsia="el-GR"/>
        </w:rPr>
        <w:t>Σας ευχαριστώ πολύ.</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b/>
          <w:bCs/>
          <w:sz w:val="24"/>
          <w:szCs w:val="24"/>
          <w:lang w:eastAsia="zh-CN"/>
        </w:rPr>
      </w:pPr>
      <w:r w:rsidRPr="00487E91">
        <w:rPr>
          <w:rFonts w:ascii="Arial" w:eastAsia="SimSun" w:hAnsi="Arial" w:cs="Arial"/>
          <w:b/>
          <w:bCs/>
          <w:sz w:val="24"/>
          <w:szCs w:val="20"/>
          <w:shd w:val="clear" w:color="auto" w:fill="FFFFFF"/>
          <w:lang w:eastAsia="zh-CN"/>
        </w:rPr>
        <w:t>ΠΡΟΕΔΡΕΥΩΝ (Χαράλαμπος Αθανασίου):</w:t>
      </w:r>
      <w:r w:rsidRPr="00487E91">
        <w:rPr>
          <w:rFonts w:ascii="Arial" w:eastAsia="SimSun" w:hAnsi="Arial" w:cs="Arial"/>
          <w:b/>
          <w:bCs/>
          <w:sz w:val="24"/>
          <w:szCs w:val="24"/>
          <w:lang w:eastAsia="zh-CN"/>
        </w:rPr>
        <w:t xml:space="preserve"> </w:t>
      </w:r>
      <w:r w:rsidRPr="00487E91">
        <w:rPr>
          <w:rFonts w:ascii="Arial" w:eastAsia="SimSun" w:hAnsi="Arial" w:cs="Arial"/>
          <w:sz w:val="24"/>
          <w:szCs w:val="24"/>
          <w:lang w:eastAsia="zh-CN"/>
        </w:rPr>
        <w:t xml:space="preserve">Κηρύσσεται περαιωμένη η συζήτηση επί της αρχής, των άρθρων και των τροπολογιών του σχεδίου νόμου </w:t>
      </w:r>
      <w:r w:rsidRPr="00487E91">
        <w:rPr>
          <w:rFonts w:ascii="Arial" w:hAnsi="Arial"/>
          <w:sz w:val="24"/>
          <w:szCs w:val="24"/>
          <w:lang w:eastAsia="el-GR"/>
        </w:rPr>
        <w:t xml:space="preserve">του Υπουργείου Υγείας: </w:t>
      </w:r>
      <w:r w:rsidRPr="00487E91">
        <w:rPr>
          <w:rFonts w:ascii="Arial" w:hAnsi="Arial"/>
          <w:iCs/>
          <w:color w:val="000000"/>
          <w:sz w:val="24"/>
          <w:szCs w:val="24"/>
          <w:lang w:eastAsia="el-GR"/>
        </w:rPr>
        <w:t>«</w:t>
      </w:r>
      <w:r w:rsidRPr="00487E91">
        <w:rPr>
          <w:rFonts w:ascii="Arial" w:hAnsi="Arial"/>
          <w:sz w:val="24"/>
          <w:szCs w:val="24"/>
          <w:lang w:eastAsia="el-GR"/>
        </w:rPr>
        <w:t xml:space="preserve">Κύρωση α) της από 25.2.2020 Π.Ν.Π. «Κατεπείγοντα μέτρα αποφυγής και περιορισμού της διάδοσης κορωνοϊού» (Α΄ 42), β) της από 11.3.2020 Π.Ν.Π. «Κατεπείγοντα μέτρα αντιμετώπισης των αρνητικών συνεπειών της εμφάνισης του κορωνοϊού COVID-19 και της ανάγκης περιορισμού της διάδοσής του» (Α΄ 55) και γ) της από 14.3.2020 Π.Ν.Π. «Κατεπείγοντα μέτρα αντιμετώπισης της ανάγκης περιορισμού της διασποράς του κορωνοϊού COVID-19» (Α΄ 64) </w:t>
      </w:r>
      <w:r w:rsidRPr="00487E91">
        <w:rPr>
          <w:rFonts w:ascii="Arial" w:hAnsi="Arial" w:cs="Arial"/>
          <w:bCs/>
          <w:sz w:val="24"/>
          <w:szCs w:val="20"/>
          <w:lang w:eastAsia="el-GR"/>
        </w:rPr>
        <w:t>και</w:t>
      </w:r>
      <w:r w:rsidRPr="00487E91">
        <w:rPr>
          <w:rFonts w:ascii="Arial" w:hAnsi="Arial"/>
          <w:sz w:val="24"/>
          <w:szCs w:val="24"/>
          <w:lang w:eastAsia="el-GR"/>
        </w:rPr>
        <w:t xml:space="preserve"> άλλες </w:t>
      </w:r>
      <w:r w:rsidRPr="00487E91">
        <w:rPr>
          <w:rFonts w:ascii="Arial" w:hAnsi="Arial"/>
          <w:sz w:val="24"/>
          <w:szCs w:val="20"/>
          <w:lang w:eastAsia="el-GR"/>
        </w:rPr>
        <w:t>διατάξεις</w:t>
      </w:r>
      <w:r w:rsidRPr="00487E91">
        <w:rPr>
          <w:rFonts w:ascii="Arial" w:hAnsi="Arial"/>
          <w:sz w:val="24"/>
          <w:szCs w:val="24"/>
          <w:lang w:eastAsia="el-GR"/>
        </w:rPr>
        <w:t>».</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Σας επισημαίνω ότι η ψηφοφορία περιλαμβάνει την αρχή του νομοσχεδίου, τέσσερα άρθρα, τέσσερις τροπολογίες, το ακροτελεύτιο άρθρο, καθώς και το σύνολο του νομοσχεδίου. </w:t>
      </w:r>
    </w:p>
    <w:p w:rsidR="00487E91" w:rsidRPr="00487E91" w:rsidRDefault="00487E91" w:rsidP="00487E91">
      <w:pPr>
        <w:spacing w:after="160" w:line="600" w:lineRule="auto"/>
        <w:ind w:firstLine="720"/>
        <w:jc w:val="both"/>
        <w:rPr>
          <w:rFonts w:ascii="Arial" w:hAnsi="Arial" w:cs="Arial"/>
          <w:sz w:val="24"/>
          <w:szCs w:val="24"/>
          <w:lang w:eastAsia="el-GR"/>
        </w:rPr>
      </w:pPr>
      <w:r w:rsidRPr="00487E91">
        <w:rPr>
          <w:rFonts w:ascii="Arial" w:hAnsi="Arial" w:cs="Arial"/>
          <w:sz w:val="24"/>
          <w:szCs w:val="24"/>
          <w:lang w:eastAsia="el-GR"/>
        </w:rPr>
        <w:t xml:space="preserve">Βεβαιωθείτε ότι έχετε ψηφίσει όλα τα άρθρα, τις τροπολογίες, καθώς και το ακροτελεύτιο άρθρο και το σύνολο του νομοσχεδίου.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sz w:val="24"/>
          <w:szCs w:val="24"/>
          <w:lang w:eastAsia="zh-CN"/>
        </w:rPr>
        <w:lastRenderedPageBreak/>
        <w:t>Παρακαλώ να ανοίξει το σύστημα της ηλεκτρονικής ψηφοφορίας.</w:t>
      </w:r>
    </w:p>
    <w:p w:rsidR="00487E91" w:rsidRPr="00487E91" w:rsidRDefault="00487E91" w:rsidP="00487E91">
      <w:pPr>
        <w:autoSpaceDE w:val="0"/>
        <w:autoSpaceDN w:val="0"/>
        <w:adjustRightInd w:val="0"/>
        <w:spacing w:after="160" w:line="600" w:lineRule="auto"/>
        <w:ind w:firstLine="720"/>
        <w:jc w:val="center"/>
        <w:rPr>
          <w:rFonts w:ascii="Arial" w:eastAsia="SimSun" w:hAnsi="Arial" w:cs="Arial"/>
          <w:sz w:val="24"/>
          <w:szCs w:val="24"/>
          <w:lang w:eastAsia="zh-CN"/>
        </w:rPr>
      </w:pPr>
      <w:r w:rsidRPr="00487E91">
        <w:rPr>
          <w:rFonts w:ascii="Arial" w:eastAsia="SimSun" w:hAnsi="Arial" w:cs="Arial"/>
          <w:sz w:val="24"/>
          <w:szCs w:val="24"/>
          <w:lang w:eastAsia="zh-CN"/>
        </w:rPr>
        <w:t>(ΨΗΦΟΦΟΡΙΑ)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b/>
          <w:bCs/>
          <w:sz w:val="24"/>
          <w:szCs w:val="20"/>
          <w:shd w:val="clear" w:color="auto" w:fill="FFFFFF"/>
          <w:lang w:eastAsia="zh-CN"/>
        </w:rPr>
        <w:t>ΠΡΟΕΔΡΕΥΩΝ (Χαράλαμπος Αθανασίου):</w:t>
      </w:r>
      <w:r w:rsidRPr="00487E91">
        <w:rPr>
          <w:rFonts w:ascii="Arial" w:eastAsia="SimSun" w:hAnsi="Arial" w:cs="Arial"/>
          <w:b/>
          <w:bCs/>
          <w:sz w:val="24"/>
          <w:szCs w:val="24"/>
          <w:lang w:eastAsia="zh-CN"/>
        </w:rPr>
        <w:t xml:space="preserve"> </w:t>
      </w:r>
      <w:r w:rsidRPr="00487E91">
        <w:rPr>
          <w:rFonts w:ascii="Arial" w:eastAsia="SimSun" w:hAnsi="Arial" w:cs="Arial"/>
          <w:bCs/>
          <w:sz w:val="24"/>
          <w:szCs w:val="24"/>
          <w:lang w:eastAsia="zh-CN"/>
        </w:rPr>
        <w:t xml:space="preserve">Εφόσον έχετε ολοκληρώσει την ψηφοφορία, παρακαλώ </w:t>
      </w:r>
      <w:r w:rsidRPr="00487E91">
        <w:rPr>
          <w:rFonts w:ascii="Arial" w:eastAsia="SimSun" w:hAnsi="Arial" w:cs="Arial"/>
          <w:sz w:val="24"/>
          <w:szCs w:val="24"/>
          <w:lang w:eastAsia="zh-CN"/>
        </w:rPr>
        <w:t>να κλείσει το σύστημα της ηλεκτρονικής ψηφοφορίας.</w:t>
      </w:r>
    </w:p>
    <w:p w:rsidR="00487E91" w:rsidRPr="00487E91" w:rsidRDefault="00487E91" w:rsidP="00487E91">
      <w:pPr>
        <w:tabs>
          <w:tab w:val="left" w:pos="2940"/>
        </w:tabs>
        <w:spacing w:after="160" w:line="600" w:lineRule="auto"/>
        <w:ind w:firstLine="720"/>
        <w:jc w:val="center"/>
        <w:rPr>
          <w:rFonts w:ascii="Arial" w:hAnsi="Arial" w:cs="Arial"/>
          <w:sz w:val="24"/>
          <w:szCs w:val="24"/>
          <w:lang w:eastAsia="el-GR"/>
        </w:rPr>
      </w:pPr>
      <w:r w:rsidRPr="00487E91">
        <w:rPr>
          <w:rFonts w:ascii="Arial" w:hAnsi="Arial" w:cs="Arial"/>
          <w:sz w:val="24"/>
          <w:szCs w:val="24"/>
          <w:lang w:eastAsia="el-GR"/>
        </w:rPr>
        <w:t>(ΗΛΕΚΤΡΟΝΙΚΗ ΚΑΤΑΜΕΤΡΗΣΗ)</w:t>
      </w:r>
    </w:p>
    <w:p w:rsidR="00487E91" w:rsidRPr="00487E91" w:rsidRDefault="00487E91" w:rsidP="00487E91">
      <w:pPr>
        <w:spacing w:after="160" w:line="600" w:lineRule="auto"/>
        <w:ind w:firstLine="720"/>
        <w:jc w:val="center"/>
        <w:rPr>
          <w:rFonts w:ascii="Arial" w:hAnsi="Arial"/>
          <w:sz w:val="24"/>
          <w:szCs w:val="24"/>
          <w:lang w:eastAsia="el-GR"/>
        </w:rPr>
      </w:pPr>
      <w:r w:rsidRPr="00487E91">
        <w:rPr>
          <w:rFonts w:ascii="Arial" w:hAnsi="Arial"/>
          <w:sz w:val="24"/>
          <w:szCs w:val="24"/>
          <w:lang w:eastAsia="el-GR"/>
        </w:rPr>
        <w:t>(ΜΕΤΑ ΤΗΝ ΗΛΕΚΤΡΟΝΙΚΗ ΚΑΤΑΜΕΤΡΗΣΗ)</w:t>
      </w:r>
    </w:p>
    <w:p w:rsidR="00487E91" w:rsidRPr="00487E91" w:rsidRDefault="00487E91" w:rsidP="00487E91">
      <w:pPr>
        <w:spacing w:after="160" w:line="600" w:lineRule="auto"/>
        <w:ind w:firstLine="720"/>
        <w:contextualSpacing/>
        <w:jc w:val="both"/>
        <w:rPr>
          <w:rFonts w:ascii="Arial" w:hAnsi="Arial"/>
          <w:sz w:val="24"/>
          <w:szCs w:val="24"/>
          <w:lang w:eastAsia="el-GR"/>
        </w:rPr>
      </w:pPr>
      <w:r w:rsidRPr="00487E91">
        <w:rPr>
          <w:rFonts w:ascii="Arial" w:eastAsia="SimSun" w:hAnsi="Arial" w:cs="Arial"/>
          <w:b/>
          <w:bCs/>
          <w:sz w:val="24"/>
          <w:szCs w:val="20"/>
          <w:shd w:val="clear" w:color="auto" w:fill="FFFFFF"/>
          <w:lang w:eastAsia="zh-CN"/>
        </w:rPr>
        <w:t>ΠΡΟΕΔΡΕΥΩΝ (Χαράλαμπος Αθανασίου):</w:t>
      </w:r>
      <w:r w:rsidRPr="00487E91">
        <w:rPr>
          <w:rFonts w:ascii="Arial" w:eastAsia="SimSun" w:hAnsi="Arial" w:cs="Arial"/>
          <w:b/>
          <w:bCs/>
          <w:sz w:val="24"/>
          <w:szCs w:val="24"/>
          <w:lang w:eastAsia="zh-CN"/>
        </w:rPr>
        <w:t xml:space="preserve"> </w:t>
      </w:r>
      <w:r w:rsidRPr="00487E91">
        <w:rPr>
          <w:rFonts w:ascii="Arial" w:hAnsi="Arial"/>
          <w:sz w:val="24"/>
          <w:szCs w:val="24"/>
          <w:lang w:eastAsia="el-GR"/>
        </w:rPr>
        <w:t xml:space="preserve">Οι θέσεις των κομμάτων, όπως αποτυπώθηκαν κατά την ψήφιση με το ηλεκτρονικό σύστημα, εμφανίζονται στις οθόνες της </w:t>
      </w:r>
      <w:r w:rsidRPr="00487E91">
        <w:rPr>
          <w:rFonts w:ascii="Arial" w:hAnsi="Arial" w:cs="Arial"/>
          <w:sz w:val="24"/>
          <w:szCs w:val="24"/>
          <w:lang w:eastAsia="el-GR"/>
        </w:rPr>
        <w:t>Αίθουσας,</w:t>
      </w:r>
      <w:r w:rsidRPr="00487E91">
        <w:rPr>
          <w:rFonts w:ascii="Arial" w:hAnsi="Arial"/>
          <w:sz w:val="24"/>
          <w:szCs w:val="24"/>
          <w:lang w:eastAsia="el-GR"/>
        </w:rPr>
        <w:t xml:space="preserve"> καταχωρίζονται στα Πρακτικά της σημερινής συνεδρίασης και έχουν ως εξής:</w:t>
      </w:r>
    </w:p>
    <w:p w:rsidR="00487E91" w:rsidRPr="00487E91" w:rsidRDefault="00487E91" w:rsidP="00487E91">
      <w:pPr>
        <w:spacing w:after="160" w:line="600" w:lineRule="auto"/>
        <w:ind w:firstLine="720"/>
        <w:contextualSpacing/>
        <w:jc w:val="center"/>
        <w:rPr>
          <w:rFonts w:ascii="Arial" w:hAnsi="Arial"/>
          <w:color w:val="C00000"/>
          <w:sz w:val="24"/>
          <w:szCs w:val="24"/>
          <w:lang w:eastAsia="el-GR"/>
        </w:rPr>
      </w:pPr>
      <w:r w:rsidRPr="00487E91">
        <w:rPr>
          <w:rFonts w:ascii="Arial" w:hAnsi="Arial"/>
          <w:color w:val="C00000"/>
          <w:sz w:val="24"/>
          <w:szCs w:val="24"/>
          <w:lang w:eastAsia="el-GR"/>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rsidR="00487E91" w:rsidRPr="00487E91" w:rsidTr="00C1791B">
        <w:trPr>
          <w:trHeight w:val="1485"/>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both"/>
              <w:rPr>
                <w:rFonts w:cs="Calibri"/>
                <w:color w:val="000000"/>
                <w:sz w:val="24"/>
                <w:szCs w:val="24"/>
                <w:lang w:eastAsia="el-GR"/>
              </w:rPr>
            </w:pPr>
            <w:r w:rsidRPr="00487E91">
              <w:rPr>
                <w:rFonts w:cs="Calibri"/>
                <w:color w:val="000000"/>
                <w:sz w:val="24"/>
                <w:szCs w:val="24"/>
                <w:lang w:eastAsia="el-GR"/>
              </w:rPr>
              <w:t>Κύρωση α) της από 25.2.2020 Π.Ν.Π. "Κατεπείγοντα μέτρα αποφυγής και περιορισμού της διάδοσης κορωνοϊού" (Α΄ 42), β) της από 11.3.2020 Π.Ν.Π. "Κατεπείγοντα μέτρα αντιμετώπισης των αρνητικών συνεπειών της εμφάνισης του κορωνοϊού COVID-19 και της ανάγκης περιορισμού της διάδοσής του" (Α΄ 55) και γ) της από 14.3.2020 Π.Ν.Π. "Κατεπείγοντα μέτρα αντιμετώπισης της ανάγκης περιορισμού της διασποράς του κορωνοϊού COVID-19" (Α΄ 64) και άλλες διατάξεις</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Επί της Αρχής     ΚΑΤΑ ΠΛΕΙΟΨΗΦΙΑ</w:t>
            </w:r>
          </w:p>
        </w:tc>
      </w:tr>
      <w:tr w:rsidR="00487E91" w:rsidRPr="00487E91" w:rsidTr="00C1791B">
        <w:trPr>
          <w:trHeight w:val="345"/>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OXI</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lastRenderedPageBreak/>
              <w:t>ΕΛΛΗΝΙΚΗ ΛΥΣΗ: ΠΡΝ</w:t>
            </w:r>
          </w:p>
        </w:tc>
      </w:tr>
      <w:tr w:rsidR="00487E91" w:rsidRPr="00487E91" w:rsidTr="00C1791B">
        <w:trPr>
          <w:trHeight w:val="345"/>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Άρθρο 1 ως έχει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Άρθρο 2 ως έχει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45"/>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OXI</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OXI</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Άρθρο 3 ως έχει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OXI</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OXI</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OXI</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Άρθρο 4 ως έχει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lastRenderedPageBreak/>
              <w:t>ΜέΡΑ25: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Υπ. Τροπολ. 251/21 ως έχει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ΠΡΝ</w:t>
            </w:r>
          </w:p>
        </w:tc>
      </w:tr>
      <w:tr w:rsidR="00487E91" w:rsidRPr="00487E91" w:rsidTr="00C1791B">
        <w:trPr>
          <w:trHeight w:val="345"/>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ΝΑΙ</w:t>
            </w:r>
          </w:p>
        </w:tc>
      </w:tr>
      <w:tr w:rsidR="00487E91" w:rsidRPr="00487E91" w:rsidTr="00C1791B">
        <w:trPr>
          <w:trHeight w:val="495"/>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Υπ. Τροπολ. 252/22 όπως τροπ.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Υπ. Τροπολ. 253/23 ως έχει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OXI</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Υπ. Τροπολ. 254/24 ως έχει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45"/>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lastRenderedPageBreak/>
              <w:t>Ακροτελεύτιο άρθρο ως έχει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ΠΡΝ</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Επί του Συνόλου     ΚΑΤΑ ΠΛΕΙΟΨΗΦΙΑ</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Ν.Δ.: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ΣΥΡΙΖΑ: ΠΡΝ</w:t>
            </w:r>
          </w:p>
        </w:tc>
      </w:tr>
      <w:tr w:rsidR="00487E91" w:rsidRPr="00487E91" w:rsidTr="00C1791B">
        <w:trPr>
          <w:trHeight w:val="345"/>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Κίνημα Αλλαγής: ΝΑΙ</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Κ.Κ.Ε.: OXI</w:t>
            </w:r>
          </w:p>
        </w:tc>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ΕΛΛΗΝΙΚΗ ΛΥΣΗ: ΠΡΝ</w:t>
            </w:r>
          </w:p>
        </w:tc>
        <w:bookmarkStart w:id="1" w:name="_GoBack"/>
        <w:bookmarkEnd w:id="1"/>
      </w:tr>
      <w:tr w:rsidR="00487E91" w:rsidRPr="00487E91" w:rsidTr="00C1791B">
        <w:trPr>
          <w:trHeight w:val="330"/>
          <w:jc w:val="center"/>
        </w:trPr>
        <w:tc>
          <w:tcPr>
            <w:tcW w:w="7060" w:type="dxa"/>
            <w:tcBorders>
              <w:top w:val="nil"/>
              <w:left w:val="nil"/>
              <w:bottom w:val="nil"/>
              <w:right w:val="nil"/>
            </w:tcBorders>
            <w:shd w:val="clear" w:color="auto" w:fill="auto"/>
            <w:vAlign w:val="center"/>
            <w:hideMark/>
          </w:tcPr>
          <w:p w:rsidR="00487E91" w:rsidRPr="00487E91" w:rsidRDefault="00487E91" w:rsidP="00487E91">
            <w:pPr>
              <w:spacing w:after="160" w:line="259" w:lineRule="auto"/>
              <w:ind w:firstLine="720"/>
              <w:jc w:val="center"/>
              <w:rPr>
                <w:rFonts w:cs="Calibri"/>
                <w:color w:val="000000"/>
                <w:sz w:val="24"/>
                <w:szCs w:val="24"/>
                <w:lang w:eastAsia="el-GR"/>
              </w:rPr>
            </w:pPr>
            <w:r w:rsidRPr="00487E91">
              <w:rPr>
                <w:rFonts w:cs="Calibri"/>
                <w:color w:val="000000"/>
                <w:sz w:val="24"/>
                <w:szCs w:val="24"/>
                <w:lang w:eastAsia="el-GR"/>
              </w:rPr>
              <w:t>ΜέΡΑ25: ΝΑΙ</w:t>
            </w:r>
          </w:p>
        </w:tc>
      </w:tr>
    </w:tbl>
    <w:p w:rsidR="00487E91" w:rsidRPr="00487E91" w:rsidRDefault="00487E91" w:rsidP="00487E91">
      <w:pPr>
        <w:spacing w:after="160" w:line="600" w:lineRule="auto"/>
        <w:ind w:firstLine="720"/>
        <w:contextualSpacing/>
        <w:jc w:val="center"/>
        <w:rPr>
          <w:rFonts w:ascii="Arial" w:hAnsi="Arial"/>
          <w:color w:val="C00000"/>
          <w:sz w:val="24"/>
          <w:szCs w:val="24"/>
          <w:lang w:eastAsia="el-GR"/>
        </w:rPr>
      </w:pPr>
      <w:r w:rsidRPr="00487E91">
        <w:rPr>
          <w:rFonts w:ascii="Arial" w:hAnsi="Arial"/>
          <w:color w:val="C00000"/>
          <w:sz w:val="24"/>
          <w:szCs w:val="24"/>
          <w:lang w:eastAsia="el-GR"/>
        </w:rPr>
        <w:t>(ΑΛΛΑΓΗ ΣΕΛΙΔΑΣ)</w:t>
      </w:r>
    </w:p>
    <w:p w:rsidR="00487E91" w:rsidRPr="00487E91" w:rsidRDefault="00487E91" w:rsidP="00487E91">
      <w:pPr>
        <w:autoSpaceDE w:val="0"/>
        <w:autoSpaceDN w:val="0"/>
        <w:adjustRightInd w:val="0"/>
        <w:spacing w:after="160" w:line="600" w:lineRule="auto"/>
        <w:ind w:firstLine="720"/>
        <w:jc w:val="both"/>
        <w:rPr>
          <w:ins w:id="2" w:author="Γιατρά Αικατερίνη" w:date="2020-05-06T13:50:00Z"/>
          <w:rFonts w:ascii="Arial" w:eastAsia="SimSun" w:hAnsi="Arial" w:cs="Arial"/>
          <w:b/>
          <w:bCs/>
          <w:sz w:val="24"/>
          <w:szCs w:val="24"/>
          <w:lang w:eastAsia="zh-CN"/>
        </w:rPr>
      </w:pPr>
      <w:ins w:id="3" w:author="Γιατρά Αικατερίνη" w:date="2020-05-06T13:50:00Z">
        <w:r w:rsidRPr="00487E91">
          <w:rPr>
            <w:rFonts w:ascii="Arial" w:eastAsia="SimSun" w:hAnsi="Arial" w:cs="Arial"/>
            <w:b/>
            <w:bCs/>
            <w:sz w:val="24"/>
            <w:szCs w:val="20"/>
            <w:shd w:val="clear" w:color="auto" w:fill="FFFFFF"/>
            <w:lang w:eastAsia="zh-CN"/>
          </w:rPr>
          <w:t>ΠΡΟΕΔΡΕΥΩΝ (Χαράλαμπος Αθανασίου)</w:t>
        </w:r>
      </w:ins>
      <w:r w:rsidR="0011597F">
        <w:rPr>
          <w:rFonts w:ascii="Arial" w:eastAsia="SimSun" w:hAnsi="Arial" w:cs="Arial"/>
          <w:b/>
          <w:bCs/>
          <w:sz w:val="24"/>
          <w:szCs w:val="20"/>
          <w:shd w:val="clear" w:color="auto" w:fill="FFFFFF"/>
          <w:lang w:eastAsia="zh-CN"/>
        </w:rPr>
        <w:t xml:space="preserve">: </w:t>
      </w:r>
      <w:r w:rsidR="0011597F" w:rsidRPr="0011597F">
        <w:rPr>
          <w:rFonts w:ascii="Arial" w:eastAsia="SimSun" w:hAnsi="Arial" w:cs="Arial"/>
          <w:bCs/>
          <w:sz w:val="24"/>
          <w:szCs w:val="20"/>
          <w:shd w:val="clear" w:color="auto" w:fill="FFFFFF"/>
          <w:lang w:eastAsia="zh-CN"/>
        </w:rPr>
        <w:t>Συνεπώς</w:t>
      </w:r>
      <w:ins w:id="4" w:author="Γιατρά Αικατερίνη" w:date="2020-05-06T13:50:00Z">
        <w:r w:rsidRPr="00487E91">
          <w:rPr>
            <w:rFonts w:ascii="Arial" w:eastAsia="SimSun" w:hAnsi="Arial" w:cs="Arial"/>
            <w:bCs/>
            <w:sz w:val="24"/>
            <w:szCs w:val="24"/>
            <w:lang w:eastAsia="zh-CN"/>
          </w:rPr>
          <w:t xml:space="preserve"> το σχέδιο νόμου </w:t>
        </w:r>
        <w:r w:rsidRPr="00487E91">
          <w:rPr>
            <w:rFonts w:ascii="Arial" w:hAnsi="Arial"/>
            <w:sz w:val="24"/>
            <w:szCs w:val="24"/>
            <w:lang w:eastAsia="el-GR"/>
          </w:rPr>
          <w:t xml:space="preserve">του Υπουργείου Υγείας: </w:t>
        </w:r>
        <w:r w:rsidRPr="00487E91">
          <w:rPr>
            <w:rFonts w:ascii="Arial" w:hAnsi="Arial"/>
            <w:iCs/>
            <w:color w:val="000000"/>
            <w:sz w:val="24"/>
            <w:szCs w:val="24"/>
            <w:lang w:eastAsia="el-GR"/>
          </w:rPr>
          <w:t>«</w:t>
        </w:r>
        <w:r w:rsidRPr="00487E91">
          <w:rPr>
            <w:rFonts w:ascii="Arial" w:hAnsi="Arial"/>
            <w:sz w:val="24"/>
            <w:szCs w:val="24"/>
            <w:lang w:eastAsia="el-GR"/>
          </w:rPr>
          <w:t xml:space="preserve">Κύρωση α) της από 25.2.2020 Π.Ν.Π. </w:t>
        </w:r>
      </w:ins>
      <w:r w:rsidRPr="00487E91">
        <w:rPr>
          <w:rFonts w:ascii="Arial" w:hAnsi="Arial"/>
          <w:sz w:val="24"/>
          <w:szCs w:val="24"/>
          <w:lang w:eastAsia="el-GR"/>
        </w:rPr>
        <w:t>«</w:t>
      </w:r>
      <w:ins w:id="5" w:author="Γιατρά Αικατερίνη" w:date="2020-05-06T13:50:00Z">
        <w:r w:rsidRPr="00487E91">
          <w:rPr>
            <w:rFonts w:ascii="Arial" w:hAnsi="Arial"/>
            <w:sz w:val="24"/>
            <w:szCs w:val="24"/>
            <w:lang w:eastAsia="el-GR"/>
          </w:rPr>
          <w:t>Κατεπείγοντα μέτρα αποφυγής και περιορισμού της διάδοσης κορωνοϊού</w:t>
        </w:r>
      </w:ins>
      <w:r w:rsidRPr="00487E91">
        <w:rPr>
          <w:rFonts w:ascii="Arial" w:hAnsi="Arial"/>
          <w:sz w:val="24"/>
          <w:szCs w:val="24"/>
          <w:lang w:eastAsia="el-GR"/>
        </w:rPr>
        <w:t>»</w:t>
      </w:r>
      <w:ins w:id="6" w:author="Γιατρά Αικατερίνη" w:date="2020-05-06T13:50:00Z">
        <w:r w:rsidRPr="00487E91">
          <w:rPr>
            <w:rFonts w:ascii="Arial" w:hAnsi="Arial"/>
            <w:sz w:val="24"/>
            <w:szCs w:val="24"/>
            <w:lang w:eastAsia="el-GR"/>
          </w:rPr>
          <w:t xml:space="preserve"> (Α΄ 42), β) της από 11.3.2020 Π.Ν.Π. </w:t>
        </w:r>
      </w:ins>
      <w:r w:rsidRPr="00487E91">
        <w:rPr>
          <w:rFonts w:ascii="Arial" w:hAnsi="Arial"/>
          <w:sz w:val="24"/>
          <w:szCs w:val="24"/>
          <w:lang w:eastAsia="el-GR"/>
        </w:rPr>
        <w:t>«</w:t>
      </w:r>
      <w:ins w:id="7" w:author="Γιατρά Αικατερίνη" w:date="2020-05-06T13:50:00Z">
        <w:r w:rsidRPr="00487E91">
          <w:rPr>
            <w:rFonts w:ascii="Arial" w:hAnsi="Arial"/>
            <w:sz w:val="24"/>
            <w:szCs w:val="24"/>
            <w:lang w:eastAsia="el-GR"/>
          </w:rPr>
          <w:t>Κατεπείγοντα μέτρα αντιμετώπισης των αρνητικών συνεπειών της εμφάνισης του κορωνοϊού COVID-19 και της ανάγκης περιορισμού της διάδοσής του</w:t>
        </w:r>
      </w:ins>
      <w:r w:rsidRPr="00487E91">
        <w:rPr>
          <w:rFonts w:ascii="Arial" w:hAnsi="Arial"/>
          <w:sz w:val="24"/>
          <w:szCs w:val="24"/>
          <w:lang w:eastAsia="el-GR"/>
        </w:rPr>
        <w:t>»</w:t>
      </w:r>
      <w:ins w:id="8" w:author="Γιατρά Αικατερίνη" w:date="2020-05-06T13:50:00Z">
        <w:r w:rsidRPr="00487E91">
          <w:rPr>
            <w:rFonts w:ascii="Arial" w:hAnsi="Arial"/>
            <w:sz w:val="24"/>
            <w:szCs w:val="24"/>
            <w:lang w:eastAsia="el-GR"/>
          </w:rPr>
          <w:t xml:space="preserve"> (Α΄ 55) και γ) της από 14.3.2020 Π.Ν.Π. </w:t>
        </w:r>
      </w:ins>
      <w:r w:rsidRPr="00487E91">
        <w:rPr>
          <w:rFonts w:ascii="Arial" w:hAnsi="Arial"/>
          <w:sz w:val="24"/>
          <w:szCs w:val="24"/>
          <w:lang w:eastAsia="el-GR"/>
        </w:rPr>
        <w:t>«</w:t>
      </w:r>
      <w:ins w:id="9" w:author="Γιατρά Αικατερίνη" w:date="2020-05-06T13:50:00Z">
        <w:r w:rsidRPr="00487E91">
          <w:rPr>
            <w:rFonts w:ascii="Arial" w:hAnsi="Arial"/>
            <w:sz w:val="24"/>
            <w:szCs w:val="24"/>
            <w:lang w:eastAsia="el-GR"/>
          </w:rPr>
          <w:t>Κατεπείγοντα μέτρα αντιμετώπισης της ανάγκης περιορισμού της διασποράς του κορωνοϊού COVID-19</w:t>
        </w:r>
      </w:ins>
      <w:r w:rsidRPr="00487E91">
        <w:rPr>
          <w:rFonts w:ascii="Arial" w:hAnsi="Arial"/>
          <w:sz w:val="24"/>
          <w:szCs w:val="24"/>
          <w:lang w:eastAsia="el-GR"/>
        </w:rPr>
        <w:t>»</w:t>
      </w:r>
      <w:ins w:id="10" w:author="Γιατρά Αικατερίνη" w:date="2020-05-06T13:50:00Z">
        <w:r w:rsidRPr="00487E91">
          <w:rPr>
            <w:rFonts w:ascii="Arial" w:hAnsi="Arial"/>
            <w:sz w:val="24"/>
            <w:szCs w:val="24"/>
            <w:lang w:eastAsia="el-GR"/>
          </w:rPr>
          <w:t xml:space="preserve"> (Α΄ 64) </w:t>
        </w:r>
        <w:r w:rsidRPr="00487E91">
          <w:rPr>
            <w:rFonts w:ascii="Arial" w:hAnsi="Arial" w:cs="Arial"/>
            <w:bCs/>
            <w:sz w:val="24"/>
            <w:szCs w:val="20"/>
            <w:lang w:eastAsia="el-GR"/>
          </w:rPr>
          <w:t>και</w:t>
        </w:r>
        <w:r w:rsidRPr="00487E91">
          <w:rPr>
            <w:rFonts w:ascii="Arial" w:hAnsi="Arial"/>
            <w:sz w:val="24"/>
            <w:szCs w:val="24"/>
            <w:lang w:eastAsia="el-GR"/>
          </w:rPr>
          <w:t xml:space="preserve"> άλλες </w:t>
        </w:r>
        <w:r w:rsidRPr="00487E91">
          <w:rPr>
            <w:rFonts w:ascii="Arial" w:hAnsi="Arial"/>
            <w:sz w:val="24"/>
            <w:szCs w:val="20"/>
            <w:lang w:eastAsia="el-GR"/>
          </w:rPr>
          <w:t>διατάξεις</w:t>
        </w:r>
        <w:r w:rsidRPr="00487E91">
          <w:rPr>
            <w:rFonts w:ascii="Arial" w:hAnsi="Arial"/>
            <w:sz w:val="24"/>
            <w:szCs w:val="24"/>
            <w:lang w:eastAsia="el-GR"/>
          </w:rPr>
          <w:t>» έγινε δεκτό κατά πλειοψηφία</w:t>
        </w:r>
      </w:ins>
      <w:r w:rsidRPr="00487E91">
        <w:rPr>
          <w:rFonts w:ascii="Arial" w:hAnsi="Arial"/>
          <w:sz w:val="24"/>
          <w:szCs w:val="24"/>
          <w:lang w:eastAsia="el-GR"/>
        </w:rPr>
        <w:t>, σε μόνη συζήτηση,</w:t>
      </w:r>
      <w:ins w:id="11" w:author="Γιατρά Αικατερίνη" w:date="2020-05-06T13:50:00Z">
        <w:r w:rsidRPr="00487E91">
          <w:rPr>
            <w:rFonts w:ascii="Arial" w:hAnsi="Arial"/>
            <w:sz w:val="24"/>
            <w:szCs w:val="24"/>
            <w:lang w:eastAsia="el-GR"/>
          </w:rPr>
          <w:t xml:space="preserve"> επί της αρχής, των άρθρων και </w:t>
        </w:r>
      </w:ins>
      <w:r w:rsidRPr="00487E91">
        <w:rPr>
          <w:rFonts w:ascii="Arial" w:hAnsi="Arial"/>
          <w:sz w:val="24"/>
          <w:szCs w:val="24"/>
          <w:lang w:eastAsia="el-GR"/>
        </w:rPr>
        <w:t>του</w:t>
      </w:r>
      <w:ins w:id="12" w:author="Γιατρά Αικατερίνη" w:date="2020-05-06T13:50:00Z">
        <w:r w:rsidRPr="00487E91">
          <w:rPr>
            <w:rFonts w:ascii="Arial" w:hAnsi="Arial"/>
            <w:sz w:val="24"/>
            <w:szCs w:val="24"/>
            <w:lang w:eastAsia="el-GR"/>
          </w:rPr>
          <w:t xml:space="preserve"> </w:t>
        </w:r>
      </w:ins>
      <w:r w:rsidRPr="00487E91">
        <w:rPr>
          <w:rFonts w:ascii="Arial" w:hAnsi="Arial"/>
          <w:sz w:val="24"/>
          <w:szCs w:val="24"/>
          <w:lang w:eastAsia="el-GR"/>
        </w:rPr>
        <w:t>συνόλου</w:t>
      </w:r>
      <w:ins w:id="13" w:author="Γιατρά Αικατερίνη" w:date="2020-05-06T13:50:00Z">
        <w:r w:rsidRPr="00487E91">
          <w:rPr>
            <w:rFonts w:ascii="Arial" w:hAnsi="Arial"/>
            <w:sz w:val="24"/>
            <w:szCs w:val="24"/>
            <w:lang w:eastAsia="el-GR"/>
          </w:rPr>
          <w:t xml:space="preserve"> και έχει ως εξής:</w:t>
        </w:r>
      </w:ins>
    </w:p>
    <w:p w:rsidR="00487E91" w:rsidRPr="00487E91" w:rsidRDefault="00487E91" w:rsidP="00487E91">
      <w:pPr>
        <w:autoSpaceDE w:val="0"/>
        <w:autoSpaceDN w:val="0"/>
        <w:adjustRightInd w:val="0"/>
        <w:spacing w:after="160" w:line="600" w:lineRule="auto"/>
        <w:ind w:firstLine="720"/>
        <w:jc w:val="center"/>
        <w:rPr>
          <w:ins w:id="14" w:author="Γιατρά Αικατερίνη" w:date="2020-05-06T13:50:00Z"/>
          <w:rFonts w:ascii="Arial" w:eastAsia="SimSun" w:hAnsi="Arial" w:cs="Arial"/>
          <w:b/>
          <w:sz w:val="24"/>
          <w:szCs w:val="24"/>
          <w:lang w:eastAsia="zh-CN"/>
        </w:rPr>
      </w:pPr>
      <w:ins w:id="15" w:author="Γιατρά Αικατερίνη" w:date="2020-05-06T13:50:00Z">
        <w:r w:rsidRPr="00487E91">
          <w:rPr>
            <w:rFonts w:ascii="Arial" w:hAnsi="Arial"/>
            <w:sz w:val="24"/>
            <w:szCs w:val="24"/>
            <w:lang w:eastAsia="el-GR"/>
          </w:rPr>
          <w:lastRenderedPageBreak/>
          <w:t>(Να καταχωριστεί το κείμενο του νομοσχεδίου</w:t>
        </w:r>
      </w:ins>
      <w:r w:rsidRPr="00487E91">
        <w:rPr>
          <w:rFonts w:ascii="Arial" w:hAnsi="Arial"/>
          <w:sz w:val="24"/>
          <w:szCs w:val="24"/>
          <w:lang w:eastAsia="el-GR"/>
        </w:rPr>
        <w:t xml:space="preserve"> σελ. </w:t>
      </w:r>
      <w:r w:rsidRPr="00487E91">
        <w:rPr>
          <w:rFonts w:ascii="Arial" w:hAnsi="Arial"/>
          <w:color w:val="C00000"/>
          <w:sz w:val="24"/>
          <w:szCs w:val="24"/>
          <w:lang w:eastAsia="el-GR"/>
        </w:rPr>
        <w:t>389α )</w:t>
      </w:r>
      <w:ins w:id="16" w:author="Γιατρά Αικατερίνη" w:date="2020-05-06T13:50:00Z">
        <w:r w:rsidRPr="00487E91">
          <w:rPr>
            <w:rFonts w:ascii="Arial" w:hAnsi="Arial"/>
            <w:sz w:val="24"/>
            <w:szCs w:val="24"/>
            <w:lang w:eastAsia="el-GR"/>
          </w:rPr>
          <w:t>)</w:t>
        </w:r>
      </w:ins>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b/>
          <w:bCs/>
          <w:sz w:val="24"/>
          <w:szCs w:val="20"/>
          <w:shd w:val="clear" w:color="auto" w:fill="FFFFFF"/>
          <w:lang w:eastAsia="zh-CN"/>
        </w:rPr>
        <w:t>ΠΡΟΕΔΡΕΥΩΝ (Χαράλαμπος Αθανασίου):</w:t>
      </w:r>
      <w:r w:rsidRPr="00487E91">
        <w:rPr>
          <w:rFonts w:ascii="Arial" w:eastAsia="SimSun" w:hAnsi="Arial" w:cs="Arial"/>
          <w:b/>
          <w:bCs/>
          <w:sz w:val="24"/>
          <w:szCs w:val="24"/>
          <w:lang w:eastAsia="zh-CN"/>
        </w:rPr>
        <w:t xml:space="preserve"> </w:t>
      </w:r>
      <w:r w:rsidRPr="00487E91">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b/>
          <w:bCs/>
          <w:sz w:val="24"/>
          <w:szCs w:val="24"/>
          <w:lang w:eastAsia="zh-CN"/>
        </w:rPr>
        <w:t>ΟΛΟΙ ΟΙ ΒΟΥΛΕΥΤΕΣ:</w:t>
      </w:r>
      <w:r w:rsidRPr="00487E91">
        <w:rPr>
          <w:rFonts w:ascii="Arial" w:eastAsia="SimSun" w:hAnsi="Arial" w:cs="Arial"/>
          <w:sz w:val="24"/>
          <w:szCs w:val="24"/>
          <w:lang w:eastAsia="zh-CN"/>
        </w:rPr>
        <w:t xml:space="preserve"> Μάλιστα, μάλιστα.</w:t>
      </w:r>
    </w:p>
    <w:p w:rsidR="00487E91" w:rsidRPr="00487E91" w:rsidRDefault="00487E91" w:rsidP="00487E91">
      <w:pPr>
        <w:autoSpaceDE w:val="0"/>
        <w:autoSpaceDN w:val="0"/>
        <w:adjustRightInd w:val="0"/>
        <w:spacing w:after="160" w:line="600" w:lineRule="auto"/>
        <w:ind w:firstLine="720"/>
        <w:jc w:val="both"/>
        <w:rPr>
          <w:rFonts w:ascii="Arial" w:eastAsia="SimSun" w:hAnsi="Arial" w:cs="Arial"/>
          <w:sz w:val="24"/>
          <w:szCs w:val="24"/>
          <w:lang w:eastAsia="zh-CN"/>
        </w:rPr>
      </w:pPr>
      <w:r w:rsidRPr="00487E91">
        <w:rPr>
          <w:rFonts w:ascii="Arial" w:eastAsia="SimSun" w:hAnsi="Arial" w:cs="Arial"/>
          <w:b/>
          <w:bCs/>
          <w:sz w:val="24"/>
          <w:szCs w:val="20"/>
          <w:shd w:val="clear" w:color="auto" w:fill="FFFFFF"/>
          <w:lang w:eastAsia="zh-CN"/>
        </w:rPr>
        <w:t>ΠΡΟΕΔΡΕΥΩΝ (Χαράλαμπος Αθανασίου):</w:t>
      </w:r>
      <w:r w:rsidRPr="00487E91">
        <w:rPr>
          <w:rFonts w:ascii="Arial" w:eastAsia="SimSun" w:hAnsi="Arial" w:cs="Arial"/>
          <w:b/>
          <w:bCs/>
          <w:sz w:val="24"/>
          <w:szCs w:val="24"/>
          <w:lang w:eastAsia="zh-CN"/>
        </w:rPr>
        <w:t xml:space="preserve"> </w:t>
      </w:r>
      <w:r w:rsidRPr="00487E91">
        <w:rPr>
          <w:rFonts w:ascii="Arial" w:eastAsia="SimSun" w:hAnsi="Arial" w:cs="Arial"/>
          <w:sz w:val="24"/>
          <w:szCs w:val="24"/>
          <w:lang w:eastAsia="zh-CN"/>
        </w:rPr>
        <w:t>Το Σώμα παρέσχε τη ζητηθείσα</w:t>
      </w:r>
      <w:r w:rsidRPr="00487E91">
        <w:rPr>
          <w:rFonts w:ascii="Arial" w:eastAsia="SimSun" w:hAnsi="Arial" w:cs="Arial"/>
          <w:b/>
          <w:bCs/>
          <w:sz w:val="24"/>
          <w:szCs w:val="24"/>
          <w:lang w:eastAsia="zh-CN"/>
        </w:rPr>
        <w:t xml:space="preserve"> </w:t>
      </w:r>
      <w:r w:rsidRPr="00487E91">
        <w:rPr>
          <w:rFonts w:ascii="Arial" w:eastAsia="SimSun" w:hAnsi="Arial" w:cs="Arial"/>
          <w:sz w:val="24"/>
          <w:szCs w:val="24"/>
          <w:lang w:eastAsia="zh-CN"/>
        </w:rPr>
        <w:t>εξουσιοδότηση.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sz w:val="24"/>
          <w:szCs w:val="24"/>
          <w:lang w:eastAsia="el-GR"/>
        </w:rPr>
        <w:t>Κύριοι συνάδελφοι, δέχεστε στο σημείο αυτό να λύσουμε τη συνεδρίαση;</w:t>
      </w:r>
    </w:p>
    <w:p w:rsidR="00487E91" w:rsidRPr="00487E91" w:rsidRDefault="00487E91" w:rsidP="00487E91">
      <w:pPr>
        <w:spacing w:after="160" w:line="600" w:lineRule="auto"/>
        <w:ind w:firstLine="720"/>
        <w:jc w:val="both"/>
        <w:rPr>
          <w:rFonts w:ascii="Arial" w:hAnsi="Arial"/>
          <w:sz w:val="24"/>
          <w:szCs w:val="24"/>
          <w:lang w:eastAsia="el-GR"/>
        </w:rPr>
      </w:pPr>
      <w:r w:rsidRPr="00487E91">
        <w:rPr>
          <w:rFonts w:ascii="Arial" w:hAnsi="Arial"/>
          <w:b/>
          <w:bCs/>
          <w:sz w:val="24"/>
          <w:szCs w:val="24"/>
          <w:lang w:eastAsia="el-GR"/>
        </w:rPr>
        <w:t xml:space="preserve">ΟΛΟΙ ΟΙ ΒΟΥΛΕΥΤΕΣ: </w:t>
      </w:r>
      <w:r w:rsidRPr="00487E91">
        <w:rPr>
          <w:rFonts w:ascii="Arial" w:hAnsi="Arial"/>
          <w:sz w:val="24"/>
          <w:szCs w:val="24"/>
          <w:lang w:eastAsia="el-GR"/>
        </w:rPr>
        <w:t>Μάλιστα, μάλιστα.</w:t>
      </w:r>
    </w:p>
    <w:p w:rsidR="00487E91" w:rsidRPr="00487E91" w:rsidRDefault="00487E91" w:rsidP="00487E91">
      <w:pPr>
        <w:tabs>
          <w:tab w:val="left" w:pos="2738"/>
          <w:tab w:val="center" w:pos="4753"/>
          <w:tab w:val="left" w:pos="5723"/>
        </w:tabs>
        <w:spacing w:after="160" w:line="600" w:lineRule="auto"/>
        <w:ind w:firstLine="720"/>
        <w:jc w:val="both"/>
        <w:rPr>
          <w:rFonts w:ascii="Arial" w:hAnsi="Arial" w:cs="Arial"/>
          <w:sz w:val="24"/>
          <w:szCs w:val="24"/>
          <w:lang w:eastAsia="el-GR"/>
        </w:rPr>
      </w:pPr>
      <w:r w:rsidRPr="00487E91">
        <w:rPr>
          <w:rFonts w:ascii="Arial" w:eastAsia="SimSun" w:hAnsi="Arial" w:cs="Arial"/>
          <w:b/>
          <w:bCs/>
          <w:sz w:val="24"/>
          <w:szCs w:val="20"/>
          <w:shd w:val="clear" w:color="auto" w:fill="FFFFFF"/>
          <w:lang w:eastAsia="zh-CN"/>
        </w:rPr>
        <w:t>ΠΡΟΕΔΡΕΥΩΝ (Χαράλαμπος Αθανασίου):</w:t>
      </w:r>
      <w:r w:rsidRPr="00487E91">
        <w:rPr>
          <w:rFonts w:ascii="Arial" w:eastAsia="SimSun" w:hAnsi="Arial" w:cs="Arial"/>
          <w:b/>
          <w:bCs/>
          <w:sz w:val="24"/>
          <w:szCs w:val="24"/>
          <w:lang w:eastAsia="zh-CN"/>
        </w:rPr>
        <w:t xml:space="preserve"> </w:t>
      </w:r>
      <w:r w:rsidRPr="00487E91">
        <w:rPr>
          <w:rFonts w:ascii="Arial" w:hAnsi="Arial" w:cs="Arial"/>
          <w:sz w:val="24"/>
          <w:szCs w:val="24"/>
          <w:lang w:eastAsia="el-GR"/>
        </w:rPr>
        <w:t>Με τη συναίνεση του Σώματος και ώρα 18.34΄ λύεται η συνεδρίαση.</w:t>
      </w:r>
    </w:p>
    <w:p w:rsidR="00487E91" w:rsidRPr="00487E91" w:rsidRDefault="00487E91" w:rsidP="00487E91">
      <w:pPr>
        <w:spacing w:after="160" w:line="600" w:lineRule="auto"/>
        <w:ind w:firstLine="720"/>
        <w:rPr>
          <w:rFonts w:ascii="Arial" w:hAnsi="Arial"/>
          <w:b/>
          <w:bCs/>
          <w:sz w:val="24"/>
          <w:szCs w:val="24"/>
          <w:lang w:eastAsia="el-GR"/>
        </w:rPr>
      </w:pPr>
      <w:r w:rsidRPr="00487E91">
        <w:rPr>
          <w:rFonts w:ascii="Arial" w:hAnsi="Arial"/>
          <w:b/>
          <w:bCs/>
          <w:sz w:val="24"/>
          <w:szCs w:val="24"/>
          <w:lang w:eastAsia="el-GR"/>
        </w:rPr>
        <w:t xml:space="preserve">Ο ΠΡΟΕΔΡΟΣ                        </w:t>
      </w:r>
      <w:r w:rsidR="00786AB6">
        <w:rPr>
          <w:rFonts w:ascii="Arial" w:hAnsi="Arial"/>
          <w:b/>
          <w:bCs/>
          <w:sz w:val="24"/>
          <w:szCs w:val="24"/>
          <w:lang w:eastAsia="el-GR"/>
        </w:rPr>
        <w:t xml:space="preserve">                    </w:t>
      </w:r>
      <w:r w:rsidRPr="00487E91">
        <w:rPr>
          <w:rFonts w:ascii="Arial" w:hAnsi="Arial"/>
          <w:b/>
          <w:bCs/>
          <w:sz w:val="24"/>
          <w:szCs w:val="24"/>
          <w:lang w:eastAsia="el-GR"/>
        </w:rPr>
        <w:t xml:space="preserve">   ΟΙ ΓΡΑΜΜΑΤΕΙΣ</w:t>
      </w:r>
    </w:p>
    <w:sectPr w:rsidR="00487E91" w:rsidRPr="00487E91"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A4"/>
    <w:rsid w:val="00044913"/>
    <w:rsid w:val="0011597F"/>
    <w:rsid w:val="00487E91"/>
    <w:rsid w:val="00786AB6"/>
    <w:rsid w:val="00F00D14"/>
    <w:rsid w:val="00F05D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F2A4"/>
  <w15:chartTrackingRefBased/>
  <w15:docId w15:val="{3C237A6C-5614-46D0-BC8A-B2F4EC2B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913"/>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487E91"/>
  </w:style>
  <w:style w:type="paragraph" w:styleId="a3">
    <w:name w:val="Revision"/>
    <w:hidden/>
    <w:uiPriority w:val="99"/>
    <w:semiHidden/>
    <w:rsid w:val="00487E91"/>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487E91"/>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4"/>
    <w:uiPriority w:val="99"/>
    <w:semiHidden/>
    <w:rsid w:val="00487E9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40637-68A0-419F-A1B0-15C0A787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377</Pages>
  <Words>70647</Words>
  <Characters>381495</Characters>
  <Application>Microsoft Office Word</Application>
  <DocSecurity>0</DocSecurity>
  <Lines>3179</Lines>
  <Paragraphs>902</Paragraphs>
  <ScaleCrop>false</ScaleCrop>
  <Company/>
  <LinksUpToDate>false</LinksUpToDate>
  <CharactersWithSpaces>451240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8</cp:revision>
  <dcterms:created xsi:type="dcterms:W3CDTF">2020-05-07T06:00:00Z</dcterms:created>
  <dcterms:modified xsi:type="dcterms:W3CDTF">2020-05-08T11:00:00Z</dcterms:modified>
</cp:coreProperties>
</file>