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DC68B" w14:textId="77777777" w:rsidR="006D7C5B" w:rsidRPr="006D7C5B" w:rsidRDefault="006D7C5B" w:rsidP="006D7C5B">
      <w:pPr>
        <w:spacing w:after="0" w:line="360" w:lineRule="auto"/>
        <w:rPr>
          <w:ins w:id="0" w:author="Φλούδα Χριστίνα" w:date="2018-10-17T15:02:00Z"/>
          <w:rFonts w:eastAsia="Times New Roman"/>
          <w:szCs w:val="24"/>
          <w:lang w:eastAsia="en-US"/>
        </w:rPr>
      </w:pPr>
      <w:bookmarkStart w:id="1" w:name="_GoBack"/>
      <w:bookmarkEnd w:id="1"/>
      <w:ins w:id="2" w:author="Φλούδα Χριστίνα" w:date="2018-10-17T15:02:00Z">
        <w:r w:rsidRPr="006D7C5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1269572" w14:textId="77777777" w:rsidR="006D7C5B" w:rsidRPr="006D7C5B" w:rsidRDefault="006D7C5B" w:rsidP="006D7C5B">
      <w:pPr>
        <w:spacing w:after="0" w:line="360" w:lineRule="auto"/>
        <w:rPr>
          <w:ins w:id="3" w:author="Φλούδα Χριστίνα" w:date="2018-10-17T15:02:00Z"/>
          <w:rFonts w:eastAsia="Times New Roman"/>
          <w:szCs w:val="24"/>
          <w:lang w:eastAsia="en-US"/>
        </w:rPr>
      </w:pPr>
    </w:p>
    <w:p w14:paraId="603FECCF" w14:textId="77777777" w:rsidR="006D7C5B" w:rsidRPr="006D7C5B" w:rsidRDefault="006D7C5B" w:rsidP="006D7C5B">
      <w:pPr>
        <w:spacing w:after="0" w:line="360" w:lineRule="auto"/>
        <w:rPr>
          <w:ins w:id="4" w:author="Φλούδα Χριστίνα" w:date="2018-10-17T15:02:00Z"/>
          <w:rFonts w:eastAsia="Times New Roman"/>
          <w:szCs w:val="24"/>
          <w:lang w:eastAsia="en-US"/>
        </w:rPr>
      </w:pPr>
      <w:ins w:id="5" w:author="Φλούδα Χριστίνα" w:date="2018-10-17T15:02:00Z">
        <w:r w:rsidRPr="006D7C5B">
          <w:rPr>
            <w:rFonts w:eastAsia="Times New Roman"/>
            <w:szCs w:val="24"/>
            <w:lang w:eastAsia="en-US"/>
          </w:rPr>
          <w:t>ΠΙΝΑΚΑΣ ΠΕΡΙΕΧΟΜΕΝΩΝ</w:t>
        </w:r>
      </w:ins>
    </w:p>
    <w:p w14:paraId="0F6CBC76" w14:textId="77777777" w:rsidR="006D7C5B" w:rsidRPr="006D7C5B" w:rsidRDefault="006D7C5B" w:rsidP="006D7C5B">
      <w:pPr>
        <w:spacing w:after="0" w:line="360" w:lineRule="auto"/>
        <w:rPr>
          <w:ins w:id="6" w:author="Φλούδα Χριστίνα" w:date="2018-10-17T15:02:00Z"/>
          <w:rFonts w:eastAsia="Times New Roman"/>
          <w:szCs w:val="24"/>
          <w:lang w:eastAsia="en-US"/>
        </w:rPr>
      </w:pPr>
      <w:ins w:id="7" w:author="Φλούδα Χριστίνα" w:date="2018-10-17T15:02:00Z">
        <w:r w:rsidRPr="006D7C5B">
          <w:rPr>
            <w:rFonts w:eastAsia="Times New Roman"/>
            <w:szCs w:val="24"/>
            <w:lang w:eastAsia="en-US"/>
          </w:rPr>
          <w:t xml:space="preserve">ΙΖ΄ ΠΕΡΙΟΔΟΣ </w:t>
        </w:r>
      </w:ins>
    </w:p>
    <w:p w14:paraId="5986A6A0" w14:textId="77777777" w:rsidR="006D7C5B" w:rsidRPr="006D7C5B" w:rsidRDefault="006D7C5B" w:rsidP="006D7C5B">
      <w:pPr>
        <w:spacing w:after="0" w:line="360" w:lineRule="auto"/>
        <w:rPr>
          <w:ins w:id="8" w:author="Φλούδα Χριστίνα" w:date="2018-10-17T15:02:00Z"/>
          <w:rFonts w:eastAsia="Times New Roman"/>
          <w:szCs w:val="24"/>
          <w:lang w:eastAsia="en-US"/>
        </w:rPr>
      </w:pPr>
      <w:ins w:id="9" w:author="Φλούδα Χριστίνα" w:date="2018-10-17T15:02:00Z">
        <w:r w:rsidRPr="006D7C5B">
          <w:rPr>
            <w:rFonts w:eastAsia="Times New Roman"/>
            <w:szCs w:val="24"/>
            <w:lang w:eastAsia="en-US"/>
          </w:rPr>
          <w:t>ΠΡΟΕΔΡΕΥΟΜΕΝΗΣ ΚΟΙΝΟΒΟΥΛΕΥΤΙΚΗΣ ΔΗΜΟΚΡΑΤΙΑΣ</w:t>
        </w:r>
      </w:ins>
    </w:p>
    <w:p w14:paraId="1DB324F7" w14:textId="77777777" w:rsidR="006D7C5B" w:rsidRPr="006D7C5B" w:rsidRDefault="006D7C5B" w:rsidP="006D7C5B">
      <w:pPr>
        <w:spacing w:after="0" w:line="360" w:lineRule="auto"/>
        <w:rPr>
          <w:ins w:id="10" w:author="Φλούδα Χριστίνα" w:date="2018-10-17T15:02:00Z"/>
          <w:rFonts w:eastAsia="Times New Roman"/>
          <w:szCs w:val="24"/>
          <w:lang w:eastAsia="en-US"/>
        </w:rPr>
      </w:pPr>
      <w:ins w:id="11" w:author="Φλούδα Χριστίνα" w:date="2018-10-17T15:02:00Z">
        <w:r w:rsidRPr="006D7C5B">
          <w:rPr>
            <w:rFonts w:eastAsia="Times New Roman"/>
            <w:szCs w:val="24"/>
            <w:lang w:eastAsia="en-US"/>
          </w:rPr>
          <w:t>ΣΥΝΟΔΟΣ Δ΄</w:t>
        </w:r>
      </w:ins>
    </w:p>
    <w:p w14:paraId="7C9DCD3A" w14:textId="77777777" w:rsidR="006D7C5B" w:rsidRPr="006D7C5B" w:rsidRDefault="006D7C5B" w:rsidP="006D7C5B">
      <w:pPr>
        <w:spacing w:after="0" w:line="360" w:lineRule="auto"/>
        <w:rPr>
          <w:ins w:id="12" w:author="Φλούδα Χριστίνα" w:date="2018-10-17T15:02:00Z"/>
          <w:rFonts w:eastAsia="Times New Roman"/>
          <w:szCs w:val="24"/>
          <w:lang w:eastAsia="en-US"/>
        </w:rPr>
      </w:pPr>
    </w:p>
    <w:p w14:paraId="4CD71E6F" w14:textId="77777777" w:rsidR="006D7C5B" w:rsidRPr="006D7C5B" w:rsidRDefault="006D7C5B" w:rsidP="006D7C5B">
      <w:pPr>
        <w:spacing w:after="0" w:line="360" w:lineRule="auto"/>
        <w:rPr>
          <w:ins w:id="13" w:author="Φλούδα Χριστίνα" w:date="2018-10-17T15:02:00Z"/>
          <w:rFonts w:eastAsia="Times New Roman"/>
          <w:szCs w:val="24"/>
          <w:lang w:eastAsia="en-US"/>
        </w:rPr>
      </w:pPr>
      <w:ins w:id="14" w:author="Φλούδα Χριστίνα" w:date="2018-10-17T15:02:00Z">
        <w:r w:rsidRPr="006D7C5B">
          <w:rPr>
            <w:rFonts w:eastAsia="Times New Roman"/>
            <w:szCs w:val="24"/>
            <w:lang w:eastAsia="en-US"/>
          </w:rPr>
          <w:t>ΣΥΝΕΔΡΙΑΣΗ Η΄</w:t>
        </w:r>
      </w:ins>
    </w:p>
    <w:p w14:paraId="73B7659B" w14:textId="77777777" w:rsidR="006D7C5B" w:rsidRPr="006D7C5B" w:rsidRDefault="006D7C5B" w:rsidP="006D7C5B">
      <w:pPr>
        <w:spacing w:after="0" w:line="360" w:lineRule="auto"/>
        <w:rPr>
          <w:ins w:id="15" w:author="Φλούδα Χριστίνα" w:date="2018-10-17T15:02:00Z"/>
          <w:rFonts w:eastAsia="Times New Roman"/>
          <w:szCs w:val="24"/>
          <w:lang w:eastAsia="en-US"/>
        </w:rPr>
      </w:pPr>
      <w:ins w:id="16" w:author="Φλούδα Χριστίνα" w:date="2018-10-17T15:02:00Z">
        <w:r w:rsidRPr="006D7C5B">
          <w:rPr>
            <w:rFonts w:eastAsia="Times New Roman"/>
            <w:szCs w:val="24"/>
            <w:lang w:eastAsia="en-US"/>
          </w:rPr>
          <w:t>Πέμπτη  11 Οκτωβρίου 2018</w:t>
        </w:r>
      </w:ins>
    </w:p>
    <w:p w14:paraId="5DC1F0FB" w14:textId="77777777" w:rsidR="006D7C5B" w:rsidRPr="006D7C5B" w:rsidRDefault="006D7C5B" w:rsidP="006D7C5B">
      <w:pPr>
        <w:spacing w:after="0" w:line="360" w:lineRule="auto"/>
        <w:rPr>
          <w:ins w:id="17" w:author="Φλούδα Χριστίνα" w:date="2018-10-17T15:02:00Z"/>
          <w:rFonts w:eastAsia="Times New Roman"/>
          <w:szCs w:val="24"/>
          <w:lang w:eastAsia="en-US"/>
        </w:rPr>
      </w:pPr>
    </w:p>
    <w:p w14:paraId="7446A8D1" w14:textId="77777777" w:rsidR="006D7C5B" w:rsidRPr="006D7C5B" w:rsidRDefault="006D7C5B" w:rsidP="006D7C5B">
      <w:pPr>
        <w:spacing w:after="0" w:line="360" w:lineRule="auto"/>
        <w:rPr>
          <w:ins w:id="18" w:author="Φλούδα Χριστίνα" w:date="2018-10-17T15:02:00Z"/>
          <w:rFonts w:eastAsia="Times New Roman"/>
          <w:szCs w:val="24"/>
          <w:lang w:eastAsia="en-US"/>
        </w:rPr>
      </w:pPr>
      <w:ins w:id="19" w:author="Φλούδα Χριστίνα" w:date="2018-10-17T15:02:00Z">
        <w:r w:rsidRPr="006D7C5B">
          <w:rPr>
            <w:rFonts w:eastAsia="Times New Roman"/>
            <w:szCs w:val="24"/>
            <w:lang w:eastAsia="en-US"/>
          </w:rPr>
          <w:t>ΘΕΜΑΤΑ</w:t>
        </w:r>
      </w:ins>
    </w:p>
    <w:p w14:paraId="55C75FBF" w14:textId="77777777" w:rsidR="006D7C5B" w:rsidRPr="006D7C5B" w:rsidRDefault="006D7C5B" w:rsidP="006D7C5B">
      <w:pPr>
        <w:spacing w:after="0" w:line="360" w:lineRule="auto"/>
        <w:rPr>
          <w:ins w:id="20" w:author="Φλούδα Χριστίνα" w:date="2018-10-17T15:02:00Z"/>
          <w:rFonts w:eastAsia="Times New Roman"/>
          <w:szCs w:val="24"/>
          <w:lang w:eastAsia="en-US"/>
        </w:rPr>
      </w:pPr>
      <w:ins w:id="21" w:author="Φλούδα Χριστίνα" w:date="2018-10-17T15:02:00Z">
        <w:r w:rsidRPr="006D7C5B">
          <w:rPr>
            <w:rFonts w:eastAsia="Times New Roman"/>
            <w:szCs w:val="24"/>
            <w:lang w:eastAsia="en-US"/>
          </w:rPr>
          <w:t xml:space="preserve"> </w:t>
        </w:r>
        <w:r w:rsidRPr="006D7C5B">
          <w:rPr>
            <w:rFonts w:eastAsia="Times New Roman"/>
            <w:szCs w:val="24"/>
            <w:lang w:eastAsia="en-US"/>
          </w:rPr>
          <w:br/>
          <w:t xml:space="preserve">Α. ΕΙΔΙΚΑ ΘΕΜΑΤΑ </w:t>
        </w:r>
        <w:r w:rsidRPr="006D7C5B">
          <w:rPr>
            <w:rFonts w:eastAsia="Times New Roman"/>
            <w:szCs w:val="24"/>
            <w:lang w:eastAsia="en-US"/>
          </w:rPr>
          <w:br/>
          <w:t xml:space="preserve">1. Επικύρωση Πρακτικών, σελ. </w:t>
        </w:r>
        <w:r w:rsidRPr="006D7C5B">
          <w:rPr>
            <w:rFonts w:eastAsia="Times New Roman"/>
            <w:szCs w:val="24"/>
            <w:lang w:eastAsia="en-US"/>
          </w:rPr>
          <w:br/>
          <w:t xml:space="preserve">2.  Άδεια απουσίας των Βουλευτών κ.κ. Π. </w:t>
        </w:r>
        <w:proofErr w:type="spellStart"/>
        <w:r w:rsidRPr="006D7C5B">
          <w:rPr>
            <w:rFonts w:eastAsia="Times New Roman"/>
            <w:szCs w:val="24"/>
            <w:lang w:eastAsia="en-US"/>
          </w:rPr>
          <w:t>Μηταράκη</w:t>
        </w:r>
        <w:proofErr w:type="spellEnd"/>
        <w:r w:rsidRPr="006D7C5B">
          <w:rPr>
            <w:rFonts w:eastAsia="Times New Roman"/>
            <w:szCs w:val="24"/>
            <w:lang w:eastAsia="en-US"/>
          </w:rPr>
          <w:t xml:space="preserve"> και Α. Μάρκου, σελ. </w:t>
        </w:r>
        <w:r w:rsidRPr="006D7C5B">
          <w:rPr>
            <w:rFonts w:eastAsia="Times New Roman"/>
            <w:szCs w:val="24"/>
            <w:lang w:eastAsia="en-US"/>
          </w:rPr>
          <w:br/>
          <w:t xml:space="preserve">3. Ανακοινώνεται ότι τη συνεδρίαση παρακολουθούν μαθητές από το 11ο Γυμνάσιο Αχαρνών και το 3ο Γυμνάσιο </w:t>
        </w:r>
        <w:proofErr w:type="spellStart"/>
        <w:r w:rsidRPr="006D7C5B">
          <w:rPr>
            <w:rFonts w:eastAsia="Times New Roman"/>
            <w:szCs w:val="24"/>
            <w:lang w:eastAsia="en-US"/>
          </w:rPr>
          <w:t>Κορωπίου</w:t>
        </w:r>
        <w:proofErr w:type="spellEnd"/>
        <w:r w:rsidRPr="006D7C5B">
          <w:rPr>
            <w:rFonts w:eastAsia="Times New Roman"/>
            <w:szCs w:val="24"/>
            <w:lang w:eastAsia="en-US"/>
          </w:rPr>
          <w:t xml:space="preserve">, σελ. </w:t>
        </w:r>
        <w:r w:rsidRPr="006D7C5B">
          <w:rPr>
            <w:rFonts w:eastAsia="Times New Roman"/>
            <w:szCs w:val="24"/>
            <w:lang w:eastAsia="en-US"/>
          </w:rPr>
          <w:br/>
          <w:t>4. Ανακοινώνεται:</w:t>
        </w:r>
        <w:r w:rsidRPr="006D7C5B">
          <w:rPr>
            <w:rFonts w:eastAsia="Times New Roman"/>
            <w:szCs w:val="24"/>
            <w:lang w:eastAsia="en-US"/>
          </w:rPr>
          <w:br/>
          <w:t xml:space="preserve">    α) η υπ’ αριθμόν πρωτοκόλλου 12631/7922 από 9 Οκτωβρίου 2018 απόφαση του Προέδρου της Βουλής: «Σύσταση και συγκρότηση της Επιτροπής του απολογισμού και του γενικού ισολογισμού του Κράτους και ελέγχου της εκτέλεσης του προϋπολογισμού του Κράτους», σελ. </w:t>
        </w:r>
        <w:r w:rsidRPr="006D7C5B">
          <w:rPr>
            <w:rFonts w:eastAsia="Times New Roman"/>
            <w:szCs w:val="24"/>
            <w:lang w:eastAsia="en-US"/>
          </w:rPr>
          <w:br/>
          <w:t xml:space="preserve">    β) η υπ’ αριθμόν πρωτοκόλλου 12632/7923 από 9 Οκτωβρίου 2018 απόφαση του Προέδρου της Βουλής: «Σύσταση και συγκρότηση της Ειδικής Διαρκούς Επιτροπής Εξοπλιστικών Προγραμμάτων και Συμβάσεων», σελ. </w:t>
        </w:r>
        <w:r w:rsidRPr="006D7C5B">
          <w:rPr>
            <w:rFonts w:eastAsia="Times New Roman"/>
            <w:szCs w:val="24"/>
            <w:lang w:eastAsia="en-US"/>
          </w:rPr>
          <w:br/>
          <w:t xml:space="preserve">    γ) η υπ’ αριθμόν πρωτοκόλλου 12633/7924 από 9 Οκτωβρίου 2018 απόφαση του Προέδρου της Βουλής: «Σύσταση και συγκρότηση της Ειδικής Διαρκούς Επιτροπής για την Παρακολούθηση του Συστήματος Κοινωνικής Ασφάλισης», σελ. </w:t>
        </w:r>
        <w:r w:rsidRPr="006D7C5B">
          <w:rPr>
            <w:rFonts w:eastAsia="Times New Roman"/>
            <w:szCs w:val="24"/>
            <w:lang w:eastAsia="en-US"/>
          </w:rPr>
          <w:br/>
          <w:t xml:space="preserve">5. Επί διαδικαστικού θέματος, σελ. </w:t>
        </w:r>
        <w:r w:rsidRPr="006D7C5B">
          <w:rPr>
            <w:rFonts w:eastAsia="Times New Roman"/>
            <w:szCs w:val="24"/>
            <w:lang w:eastAsia="en-US"/>
          </w:rPr>
          <w:br/>
          <w:t xml:space="preserve"> </w:t>
        </w:r>
        <w:r w:rsidRPr="006D7C5B">
          <w:rPr>
            <w:rFonts w:eastAsia="Times New Roman"/>
            <w:szCs w:val="24"/>
            <w:lang w:eastAsia="en-US"/>
          </w:rPr>
          <w:br/>
          <w:t xml:space="preserve">Β. ΚΟΙΝΟΒΟΥΛΕΥΤΙΚΟΣ ΕΛΕΓΧΟΣ </w:t>
        </w:r>
        <w:r w:rsidRPr="006D7C5B">
          <w:rPr>
            <w:rFonts w:eastAsia="Times New Roman"/>
            <w:szCs w:val="24"/>
            <w:lang w:eastAsia="en-US"/>
          </w:rPr>
          <w:br/>
          <w:t xml:space="preserve">1. Ανακοίνωση του δελτίου επικαίρων ερωτήσεων της Παρασκευής 12 Οκτωβρίου 2018, σελ. </w:t>
        </w:r>
        <w:r w:rsidRPr="006D7C5B">
          <w:rPr>
            <w:rFonts w:eastAsia="Times New Roman"/>
            <w:szCs w:val="24"/>
            <w:lang w:eastAsia="en-US"/>
          </w:rPr>
          <w:br/>
          <w:t xml:space="preserve">2. Συζήτηση επικαίρων ερωτήσεων: </w:t>
        </w:r>
        <w:r w:rsidRPr="006D7C5B">
          <w:rPr>
            <w:rFonts w:eastAsia="Times New Roman"/>
            <w:szCs w:val="24"/>
            <w:lang w:eastAsia="en-US"/>
          </w:rPr>
          <w:br/>
          <w:t xml:space="preserve">    Προς τον Υπουργό Αγροτικής Ανάπτυξης και Τροφίμων:</w:t>
        </w:r>
        <w:r w:rsidRPr="006D7C5B">
          <w:rPr>
            <w:rFonts w:eastAsia="Times New Roman"/>
            <w:szCs w:val="24"/>
            <w:lang w:eastAsia="en-US"/>
          </w:rPr>
          <w:br/>
          <w:t xml:space="preserve">       i. με θέμα: «Για τον αποκλεισμό δικαιούχων της εξισωτικής αποζημίωσης από τον επανακαθορισμό των «μειονεκτικών» περιοχών», σελ. </w:t>
        </w:r>
        <w:r w:rsidRPr="006D7C5B">
          <w:rPr>
            <w:rFonts w:eastAsia="Times New Roman"/>
            <w:szCs w:val="24"/>
            <w:lang w:eastAsia="en-US"/>
          </w:rPr>
          <w:br/>
          <w:t xml:space="preserve">       </w:t>
        </w:r>
        <w:proofErr w:type="spellStart"/>
        <w:r w:rsidRPr="006D7C5B">
          <w:rPr>
            <w:rFonts w:eastAsia="Times New Roman"/>
            <w:szCs w:val="24"/>
            <w:lang w:eastAsia="en-US"/>
          </w:rPr>
          <w:t>ii</w:t>
        </w:r>
        <w:proofErr w:type="spellEnd"/>
        <w:r w:rsidRPr="006D7C5B">
          <w:rPr>
            <w:rFonts w:eastAsia="Times New Roman"/>
            <w:szCs w:val="24"/>
            <w:lang w:eastAsia="en-US"/>
          </w:rPr>
          <w:t xml:space="preserve">. με θέμα: «Εξαίρεση των αγροτών του  Έβρου από την DE MINIMIS αποζημίωση», σελ. </w:t>
        </w:r>
        <w:r w:rsidRPr="006D7C5B">
          <w:rPr>
            <w:rFonts w:eastAsia="Times New Roman"/>
            <w:szCs w:val="24"/>
            <w:lang w:eastAsia="en-US"/>
          </w:rPr>
          <w:br/>
          <w:t xml:space="preserve">       </w:t>
        </w:r>
        <w:proofErr w:type="spellStart"/>
        <w:r w:rsidRPr="006D7C5B">
          <w:rPr>
            <w:rFonts w:eastAsia="Times New Roman"/>
            <w:szCs w:val="24"/>
            <w:lang w:eastAsia="en-US"/>
          </w:rPr>
          <w:t>iii</w:t>
        </w:r>
        <w:proofErr w:type="spellEnd"/>
        <w:r w:rsidRPr="006D7C5B">
          <w:rPr>
            <w:rFonts w:eastAsia="Times New Roman"/>
            <w:szCs w:val="24"/>
            <w:lang w:eastAsia="en-US"/>
          </w:rPr>
          <w:t xml:space="preserve">. με θέμα: «Αίτημα των καλλιεργητών της περιοχής Μαντινείας και </w:t>
        </w:r>
        <w:proofErr w:type="spellStart"/>
        <w:r w:rsidRPr="006D7C5B">
          <w:rPr>
            <w:rFonts w:eastAsia="Times New Roman"/>
            <w:szCs w:val="24"/>
            <w:lang w:eastAsia="en-US"/>
          </w:rPr>
          <w:t>Κορυθίου</w:t>
        </w:r>
        <w:proofErr w:type="spellEnd"/>
        <w:r w:rsidRPr="006D7C5B">
          <w:rPr>
            <w:rFonts w:eastAsia="Times New Roman"/>
            <w:szCs w:val="24"/>
            <w:lang w:eastAsia="en-US"/>
          </w:rPr>
          <w:t xml:space="preserve"> του Δήμου Τριπόλεως Αρκαδίας για την αποζημίωσή τους λόγω των καταστροφών από έντονες βροχοπτώσεις», σελ. </w:t>
        </w:r>
        <w:r w:rsidRPr="006D7C5B">
          <w:rPr>
            <w:rFonts w:eastAsia="Times New Roman"/>
            <w:szCs w:val="24"/>
            <w:lang w:eastAsia="en-US"/>
          </w:rPr>
          <w:br/>
          <w:t xml:space="preserve"> </w:t>
        </w:r>
        <w:r w:rsidRPr="006D7C5B">
          <w:rPr>
            <w:rFonts w:eastAsia="Times New Roman"/>
            <w:szCs w:val="24"/>
            <w:lang w:eastAsia="en-US"/>
          </w:rPr>
          <w:br/>
          <w:t xml:space="preserve">Γ. ΝΟΜΟΘΕΤΙΚΗ ΕΡΓΑΣΙΑ </w:t>
        </w:r>
        <w:r w:rsidRPr="006D7C5B">
          <w:rPr>
            <w:rFonts w:eastAsia="Times New Roman"/>
            <w:szCs w:val="24"/>
            <w:lang w:eastAsia="en-US"/>
          </w:rPr>
          <w:br/>
          <w:t xml:space="preserve">1. Συζήτηση και ψήφιση επί της αρχής, των άρθρων και του συνόλου του σχεδίου νόμου του Υπουργείου Παιδείας,  Έρευνας και Θρησκευμάτων: «Κύρωση της Συμφωνίας μεταξύ της Κυβέρνησης της Ελληνικής Δημοκρατίας και της Κυβέρνησης της Δημοκρατίας του Αγίου Μαρίνου σχετικά με τη συνεργασία στον πολιτιστικό, μορφωτικό και επιστημονικό τομέα», σελ. </w:t>
        </w:r>
        <w:r w:rsidRPr="006D7C5B">
          <w:rPr>
            <w:rFonts w:eastAsia="Times New Roman"/>
            <w:szCs w:val="24"/>
            <w:lang w:eastAsia="en-US"/>
          </w:rPr>
          <w:br/>
          <w:t xml:space="preserve">2. Κατάθεση Εκθέσεως Διαρκούς Επιτροπής: </w:t>
        </w:r>
      </w:ins>
    </w:p>
    <w:p w14:paraId="5CB10C1C" w14:textId="77777777" w:rsidR="006D7C5B" w:rsidRPr="006D7C5B" w:rsidRDefault="006D7C5B" w:rsidP="006D7C5B">
      <w:pPr>
        <w:spacing w:after="0" w:line="360" w:lineRule="auto"/>
        <w:rPr>
          <w:ins w:id="22" w:author="Φλούδα Χριστίνα" w:date="2018-10-17T15:02:00Z"/>
          <w:rFonts w:eastAsia="Times New Roman"/>
          <w:szCs w:val="24"/>
          <w:lang w:eastAsia="en-US"/>
        </w:rPr>
      </w:pPr>
      <w:ins w:id="23" w:author="Φλούδα Χριστίνα" w:date="2018-10-17T15:02:00Z">
        <w:r w:rsidRPr="006D7C5B">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«Κύρωση της Συμφωνίας μεταξύ της Κυβέρνησης της Ελληνικής Δημοκρατίας και της Κυβέρνησης της Δημοκρατίας του Αγίου Μαρίνου σχετικά με τη συνεργασία στον πολιτιστικό, μορφωτικό και επιστημονικό τομέα», σελ. </w:t>
        </w:r>
        <w:r w:rsidRPr="006D7C5B">
          <w:rPr>
            <w:rFonts w:eastAsia="Times New Roman"/>
            <w:szCs w:val="24"/>
            <w:lang w:eastAsia="en-US"/>
          </w:rPr>
          <w:br/>
          <w:t xml:space="preserve">3. Κατάθεση σχεδίου νόμου: </w:t>
        </w:r>
      </w:ins>
    </w:p>
    <w:p w14:paraId="0F2A7354" w14:textId="77777777" w:rsidR="006D7C5B" w:rsidRPr="006D7C5B" w:rsidRDefault="006D7C5B" w:rsidP="006D7C5B">
      <w:pPr>
        <w:spacing w:after="0" w:line="360" w:lineRule="auto"/>
        <w:rPr>
          <w:ins w:id="24" w:author="Φλούδα Χριστίνα" w:date="2018-10-17T15:02:00Z"/>
          <w:rFonts w:eastAsia="Times New Roman"/>
          <w:szCs w:val="24"/>
          <w:lang w:eastAsia="en-US"/>
        </w:rPr>
      </w:pPr>
      <w:ins w:id="25" w:author="Φλούδα Χριστίνα" w:date="2018-10-17T15:02:00Z">
        <w:r w:rsidRPr="006D7C5B">
          <w:rPr>
            <w:rFonts w:eastAsia="Times New Roman"/>
            <w:szCs w:val="24"/>
            <w:lang w:eastAsia="en-US"/>
          </w:rPr>
          <w:t xml:space="preserve">Ο Υπουργός Υποδομών και Μεταφορών, ο Αντιπρόεδρος της Κυβέρνησης και Υπουργός Οικονομίας και Ανάπτυξης, οι Υπουργοί Εσωτερικών, Οικονομικών, Περιβάλλοντος και Ενέργειας και Διοικητικής Ανασυγκρότησης, οι Αναπληρωτές Υπουργοί Οικονομίας και Ανάπτυξης και Οικονομικών, καθώς και η Υφυπουργός Οικονομικών κατέθεσαν την 9-10-2018 σχέδιο νόμου: «Κύρωση της Σύμβασης Παραχώρησης μεταξύ του Ελληνικού Δημοσίου και της εταιρείας «ΓΑΙΑΟΣΕ Α.Ε. ΑΝΩΝΥΜΗ ΕΤΑΙΡΕΙΑ ΔΙΑΧΕΙΡΙΣΗΣ ΣΙΔΗΡΟΔΡΟΜΙΚΗΣ ΠΕΡΙΟΥΣΙΑΣ», της εταιρείας «ΘΡΙΑΣΙΟ ΕΜΠΟΡΕΥΜΑΤΙΚΟ ΚΕΝΤΡΟ ΑΝΩΝΥΜΗ ΕΤΑΙΡΕΙΑ», της εταιρείας «ΕΤΒΑ ΒΙΟΜΗΧΑΝΙΚΕΣ ΠΕΡΙΟΧΕΣ ΑΝΩΝΥΜΗ ΕΤΑΙΡΕΙΑ» και της εταιρείας «ΓΚΟΛΝΤΑΙΡ ΚΑΡΓΚΟ ΕΤΑΙΡΕΙΑ ΔΙΕΘΝΩΝ ΜΕΤΑΦΟΡΩΝ ΚΑΙ LOGISTICS ΑΝΩΝΥΜΟΣ ΕΤΑΙΡΕΙΑ», για την «ΑΝΑΠΤΥΞΗ ΕΜΠΟΡΕΥΜΑΤΙΚΟΥ ΚΕΝΤΡΟΥ ΘΡΙΑΣΙΟΥ ΠΕΔΙΟΥ» και άλλες διατάξεις», σελ. </w:t>
        </w:r>
        <w:r w:rsidRPr="006D7C5B">
          <w:rPr>
            <w:rFonts w:eastAsia="Times New Roman"/>
            <w:szCs w:val="24"/>
            <w:lang w:eastAsia="en-US"/>
          </w:rPr>
          <w:br/>
        </w:r>
      </w:ins>
    </w:p>
    <w:p w14:paraId="6A97193B" w14:textId="77777777" w:rsidR="006D7C5B" w:rsidRPr="006D7C5B" w:rsidRDefault="006D7C5B" w:rsidP="006D7C5B">
      <w:pPr>
        <w:spacing w:after="0" w:line="360" w:lineRule="auto"/>
        <w:rPr>
          <w:ins w:id="26" w:author="Φλούδα Χριστίνα" w:date="2018-10-17T15:02:00Z"/>
          <w:rFonts w:eastAsia="Times New Roman"/>
          <w:szCs w:val="24"/>
          <w:lang w:eastAsia="en-US"/>
        </w:rPr>
      </w:pPr>
      <w:ins w:id="27" w:author="Φλούδα Χριστίνα" w:date="2018-10-17T15:02:00Z">
        <w:r w:rsidRPr="006D7C5B">
          <w:rPr>
            <w:rFonts w:eastAsia="Times New Roman"/>
            <w:szCs w:val="24"/>
            <w:lang w:eastAsia="en-US"/>
          </w:rPr>
          <w:t>ΠΡΟΕΔΡΕΥΩΝ</w:t>
        </w:r>
      </w:ins>
    </w:p>
    <w:p w14:paraId="41AFE3B8" w14:textId="77777777" w:rsidR="006D7C5B" w:rsidRPr="006D7C5B" w:rsidRDefault="006D7C5B" w:rsidP="006D7C5B">
      <w:pPr>
        <w:spacing w:after="0" w:line="360" w:lineRule="auto"/>
        <w:rPr>
          <w:ins w:id="28" w:author="Φλούδα Χριστίνα" w:date="2018-10-17T15:02:00Z"/>
          <w:rFonts w:eastAsia="Times New Roman"/>
          <w:szCs w:val="24"/>
          <w:lang w:eastAsia="en-US"/>
        </w:rPr>
      </w:pPr>
    </w:p>
    <w:p w14:paraId="13BFEA48" w14:textId="77777777" w:rsidR="006D7C5B" w:rsidRPr="006D7C5B" w:rsidRDefault="006D7C5B" w:rsidP="006D7C5B">
      <w:pPr>
        <w:spacing w:after="0" w:line="360" w:lineRule="auto"/>
        <w:rPr>
          <w:ins w:id="29" w:author="Φλούδα Χριστίνα" w:date="2018-10-17T15:02:00Z"/>
          <w:rFonts w:eastAsia="Times New Roman"/>
          <w:szCs w:val="24"/>
          <w:lang w:eastAsia="en-US"/>
        </w:rPr>
      </w:pPr>
      <w:ins w:id="30" w:author="Φλούδα Χριστίνα" w:date="2018-10-17T15:02:00Z">
        <w:r w:rsidRPr="006D7C5B">
          <w:rPr>
            <w:rFonts w:eastAsia="Times New Roman"/>
            <w:szCs w:val="24"/>
            <w:lang w:eastAsia="en-US"/>
          </w:rPr>
          <w:t>ΛΥΚΟΥΔΗΣ Σ. , σελ.</w:t>
        </w:r>
        <w:r w:rsidRPr="006D7C5B">
          <w:rPr>
            <w:rFonts w:eastAsia="Times New Roman"/>
            <w:szCs w:val="24"/>
            <w:lang w:eastAsia="en-US"/>
          </w:rPr>
          <w:br/>
        </w:r>
      </w:ins>
    </w:p>
    <w:p w14:paraId="448B76DE" w14:textId="77777777" w:rsidR="006D7C5B" w:rsidRPr="006D7C5B" w:rsidRDefault="006D7C5B" w:rsidP="006D7C5B">
      <w:pPr>
        <w:spacing w:after="0" w:line="360" w:lineRule="auto"/>
        <w:rPr>
          <w:ins w:id="31" w:author="Φλούδα Χριστίνα" w:date="2018-10-17T15:02:00Z"/>
          <w:rFonts w:eastAsia="Times New Roman"/>
          <w:szCs w:val="24"/>
          <w:lang w:eastAsia="en-US"/>
        </w:rPr>
      </w:pPr>
    </w:p>
    <w:p w14:paraId="355BEAA8" w14:textId="77777777" w:rsidR="006D7C5B" w:rsidRPr="006D7C5B" w:rsidRDefault="006D7C5B" w:rsidP="006D7C5B">
      <w:pPr>
        <w:spacing w:after="0" w:line="360" w:lineRule="auto"/>
        <w:rPr>
          <w:ins w:id="32" w:author="Φλούδα Χριστίνα" w:date="2018-10-17T15:02:00Z"/>
          <w:rFonts w:eastAsia="Times New Roman"/>
          <w:szCs w:val="24"/>
          <w:lang w:eastAsia="en-US"/>
        </w:rPr>
      </w:pPr>
      <w:ins w:id="33" w:author="Φλούδα Χριστίνα" w:date="2018-10-17T15:02:00Z">
        <w:r w:rsidRPr="006D7C5B">
          <w:rPr>
            <w:rFonts w:eastAsia="Times New Roman"/>
            <w:szCs w:val="24"/>
            <w:lang w:eastAsia="en-US"/>
          </w:rPr>
          <w:t>ΟΜΙΛΗΤΕΣ</w:t>
        </w:r>
      </w:ins>
    </w:p>
    <w:p w14:paraId="4AD6EC23" w14:textId="2245F7DD" w:rsidR="006D7C5B" w:rsidRDefault="006D7C5B" w:rsidP="006D7C5B">
      <w:pPr>
        <w:spacing w:line="600" w:lineRule="auto"/>
        <w:ind w:firstLine="720"/>
        <w:jc w:val="center"/>
        <w:rPr>
          <w:ins w:id="34" w:author="Φλούδα Χριστίνα" w:date="2018-10-17T15:02:00Z"/>
          <w:rFonts w:eastAsia="Times New Roman" w:cs="Times New Roman"/>
          <w:szCs w:val="24"/>
        </w:rPr>
      </w:pPr>
      <w:ins w:id="35" w:author="Φλούδα Χριστίνα" w:date="2018-10-17T15:02:00Z">
        <w:r w:rsidRPr="006D7C5B">
          <w:rPr>
            <w:rFonts w:eastAsia="Times New Roman"/>
            <w:szCs w:val="24"/>
            <w:lang w:eastAsia="en-US"/>
          </w:rPr>
          <w:br/>
          <w:t>Α. Επί διαδικαστικού θέματος:</w:t>
        </w:r>
        <w:r w:rsidRPr="006D7C5B">
          <w:rPr>
            <w:rFonts w:eastAsia="Times New Roman"/>
            <w:szCs w:val="24"/>
            <w:lang w:eastAsia="en-US"/>
          </w:rPr>
          <w:br/>
          <w:t>ΛΥΚΟΥΔΗΣ Σ. , σελ.</w:t>
        </w:r>
        <w:r w:rsidRPr="006D7C5B">
          <w:rPr>
            <w:rFonts w:eastAsia="Times New Roman"/>
            <w:szCs w:val="24"/>
            <w:lang w:eastAsia="en-US"/>
          </w:rPr>
          <w:br/>
        </w:r>
        <w:r w:rsidRPr="006D7C5B">
          <w:rPr>
            <w:rFonts w:eastAsia="Times New Roman"/>
            <w:szCs w:val="24"/>
            <w:lang w:eastAsia="en-US"/>
          </w:rPr>
          <w:br/>
          <w:t>Β. Επί των επικαίρων ερωτήσεων:</w:t>
        </w:r>
        <w:r w:rsidRPr="006D7C5B">
          <w:rPr>
            <w:rFonts w:eastAsia="Times New Roman"/>
            <w:szCs w:val="24"/>
            <w:lang w:eastAsia="en-US"/>
          </w:rPr>
          <w:br/>
          <w:t>ΑΡΑΧΩΒΙΤΗΣ Σ. , σελ.</w:t>
        </w:r>
        <w:r w:rsidRPr="006D7C5B">
          <w:rPr>
            <w:rFonts w:eastAsia="Times New Roman"/>
            <w:szCs w:val="24"/>
            <w:lang w:eastAsia="en-US"/>
          </w:rPr>
          <w:br/>
          <w:t>ΔΗΜΟΣΧΑΚΗΣ Α. , σελ.</w:t>
        </w:r>
        <w:r w:rsidRPr="006D7C5B">
          <w:rPr>
            <w:rFonts w:eastAsia="Times New Roman"/>
            <w:szCs w:val="24"/>
            <w:lang w:eastAsia="en-US"/>
          </w:rPr>
          <w:br/>
          <w:t>ΚΩΝΣΤΑΝΤΙΝΟΠΟΥΛΟΣ Ο. , σελ.</w:t>
        </w:r>
        <w:r w:rsidRPr="006D7C5B">
          <w:rPr>
            <w:rFonts w:eastAsia="Times New Roman"/>
            <w:szCs w:val="24"/>
            <w:lang w:eastAsia="en-US"/>
          </w:rPr>
          <w:br/>
          <w:t>ΜΩΡΑΪΤΗΣ Ν. , σελ.</w:t>
        </w:r>
        <w:r w:rsidRPr="006D7C5B">
          <w:rPr>
            <w:rFonts w:eastAsia="Times New Roman"/>
            <w:szCs w:val="24"/>
            <w:lang w:eastAsia="en-US"/>
          </w:rPr>
          <w:br/>
        </w:r>
        <w:r w:rsidRPr="006D7C5B">
          <w:rPr>
            <w:rFonts w:eastAsia="Times New Roman"/>
            <w:szCs w:val="24"/>
            <w:lang w:eastAsia="en-US"/>
          </w:rPr>
          <w:br/>
          <w:t xml:space="preserve">Γ. Επί του σχεδίου νόμου του Υπουργείου Παιδείας,  Έρευνας και Θρησκευμάτων: </w:t>
        </w:r>
        <w:r w:rsidRPr="006D7C5B">
          <w:rPr>
            <w:rFonts w:eastAsia="Times New Roman"/>
            <w:szCs w:val="24"/>
            <w:lang w:eastAsia="en-US"/>
          </w:rPr>
          <w:br/>
          <w:t>ΠΑΠΑΧΡΙΣΤΟΠΟΥΛΟΣ Α. , σελ.</w:t>
        </w:r>
        <w:r w:rsidRPr="006D7C5B">
          <w:rPr>
            <w:rFonts w:eastAsia="Times New Roman"/>
            <w:szCs w:val="24"/>
            <w:lang w:eastAsia="en-US"/>
          </w:rPr>
          <w:br/>
          <w:t>ΠΑΠΠΑΣ Χ. , σελ.</w:t>
        </w:r>
        <w:r w:rsidRPr="006D7C5B">
          <w:rPr>
            <w:rFonts w:eastAsia="Times New Roman"/>
            <w:szCs w:val="24"/>
            <w:lang w:eastAsia="en-US"/>
          </w:rPr>
          <w:br/>
          <w:t>ΤΖΑΒΑΡΑΣ Κ. , σελ.</w:t>
        </w:r>
        <w:r w:rsidRPr="006D7C5B">
          <w:rPr>
            <w:rFonts w:eastAsia="Times New Roman"/>
            <w:szCs w:val="24"/>
            <w:lang w:eastAsia="en-US"/>
          </w:rPr>
          <w:br/>
          <w:t>ΤΖΟΥΦΗ Μ. , σελ.</w:t>
        </w:r>
        <w:r w:rsidRPr="006D7C5B">
          <w:rPr>
            <w:rFonts w:eastAsia="Times New Roman"/>
            <w:szCs w:val="24"/>
            <w:lang w:eastAsia="en-US"/>
          </w:rPr>
          <w:br/>
        </w:r>
      </w:ins>
    </w:p>
    <w:p w14:paraId="7B97470C" w14:textId="3033B5EC" w:rsidR="008C556B" w:rsidRDefault="006D7C5B">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7B97470D" w14:textId="77777777" w:rsidR="008C556B" w:rsidRDefault="006D7C5B">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7B97470E" w14:textId="77777777" w:rsidR="008C556B" w:rsidRDefault="006D7C5B">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B97470F" w14:textId="77777777" w:rsidR="008C556B" w:rsidRDefault="006D7C5B">
      <w:pPr>
        <w:spacing w:line="600" w:lineRule="auto"/>
        <w:ind w:firstLine="720"/>
        <w:jc w:val="center"/>
        <w:rPr>
          <w:rFonts w:eastAsia="Times New Roman" w:cs="Times New Roman"/>
          <w:szCs w:val="24"/>
        </w:rPr>
      </w:pPr>
      <w:r>
        <w:rPr>
          <w:rFonts w:eastAsia="Times New Roman" w:cs="Times New Roman"/>
          <w:szCs w:val="24"/>
        </w:rPr>
        <w:t>ΣΥΝΟΔΟΣ Δ΄</w:t>
      </w:r>
    </w:p>
    <w:p w14:paraId="7B974710" w14:textId="77777777" w:rsidR="008C556B" w:rsidRDefault="006D7C5B">
      <w:pPr>
        <w:spacing w:line="600" w:lineRule="auto"/>
        <w:ind w:firstLine="720"/>
        <w:jc w:val="center"/>
        <w:rPr>
          <w:rFonts w:eastAsia="Times New Roman" w:cs="Times New Roman"/>
          <w:szCs w:val="24"/>
        </w:rPr>
      </w:pPr>
      <w:r>
        <w:rPr>
          <w:rFonts w:eastAsia="Times New Roman" w:cs="Times New Roman"/>
          <w:szCs w:val="24"/>
        </w:rPr>
        <w:t>ΣΥΝΕΔΡΙΑΣΗ Η΄</w:t>
      </w:r>
    </w:p>
    <w:p w14:paraId="7B974711" w14:textId="77777777" w:rsidR="008C556B" w:rsidRDefault="006D7C5B">
      <w:pPr>
        <w:spacing w:line="600" w:lineRule="auto"/>
        <w:ind w:firstLine="720"/>
        <w:jc w:val="center"/>
        <w:rPr>
          <w:rFonts w:eastAsia="Times New Roman" w:cs="Times New Roman"/>
          <w:szCs w:val="24"/>
        </w:rPr>
      </w:pPr>
      <w:r>
        <w:rPr>
          <w:rFonts w:eastAsia="Times New Roman" w:cs="Times New Roman"/>
          <w:szCs w:val="24"/>
        </w:rPr>
        <w:t>Πέμπτη 11 Οκτωβρίου 2018</w:t>
      </w:r>
    </w:p>
    <w:p w14:paraId="7B974712"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11 Οκτωβρίου 2018, ημέρα Πέμπτη και ώρα </w:t>
      </w:r>
      <w:r>
        <w:rPr>
          <w:rFonts w:eastAsia="Times New Roman" w:cs="Times New Roman"/>
          <w:szCs w:val="24"/>
        </w:rPr>
        <w:t xml:space="preserve">9.33΄, συνήλθε στην Αίθουσα των συνεδριάσεων του Βουλευτηρίου η Βουλή σε ολομέλεια για να συνεδριάσει υπό την προεδρία του Ζ΄ Αντιπροέδρου αυτής κ. </w:t>
      </w:r>
      <w:r w:rsidRPr="00906EE4">
        <w:rPr>
          <w:rFonts w:eastAsia="Times New Roman" w:cs="Times New Roman"/>
          <w:b/>
          <w:szCs w:val="24"/>
        </w:rPr>
        <w:t>ΣΠΥΡΙΔΩΝΟΣ ΛΥΚΟΥΔΗ</w:t>
      </w:r>
      <w:r>
        <w:rPr>
          <w:rFonts w:eastAsia="Times New Roman" w:cs="Times New Roman"/>
          <w:szCs w:val="24"/>
        </w:rPr>
        <w:t xml:space="preserve">. </w:t>
      </w:r>
    </w:p>
    <w:p w14:paraId="7B974713" w14:textId="77777777" w:rsidR="008C556B" w:rsidRDefault="006D7C5B">
      <w:pPr>
        <w:spacing w:line="600" w:lineRule="auto"/>
        <w:ind w:firstLine="720"/>
        <w:jc w:val="both"/>
        <w:rPr>
          <w:rFonts w:eastAsia="Times New Roman" w:cs="Times New Roman"/>
          <w:szCs w:val="24"/>
        </w:rPr>
      </w:pPr>
      <w:r w:rsidRPr="00FE0241">
        <w:rPr>
          <w:rFonts w:eastAsia="Times New Roman" w:cs="Times New Roman"/>
          <w:b/>
          <w:szCs w:val="24"/>
        </w:rPr>
        <w:t>ΠΡΟΕΔΡΕΥΩΝ (</w:t>
      </w:r>
      <w:r>
        <w:rPr>
          <w:rFonts w:eastAsia="Times New Roman" w:cs="Times New Roman"/>
          <w:b/>
          <w:szCs w:val="24"/>
        </w:rPr>
        <w:t>Σπυρίδων Λυκούδης</w:t>
      </w:r>
      <w:r w:rsidRPr="00FE0241">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7B974714"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Πρι</w:t>
      </w:r>
      <w:r>
        <w:rPr>
          <w:rFonts w:eastAsia="Times New Roman" w:cs="Times New Roman"/>
          <w:szCs w:val="24"/>
        </w:rPr>
        <w:t>ν εισέλθουμε στη συζήτηση των προγραμματισμένων για σήμερα επικαίρων ερωτήσεων έ</w:t>
      </w:r>
      <w:r>
        <w:rPr>
          <w:rFonts w:eastAsia="Times New Roman" w:cs="Times New Roman"/>
          <w:szCs w:val="24"/>
        </w:rPr>
        <w:t>χω την τιμή να ανακοινώσω στο Σώμα το δελτίο επικαίρων ερωτήσεων της Παρασκευής 12 Οκτωβρίου 2018</w:t>
      </w:r>
      <w:r w:rsidRPr="00E46D63">
        <w:rPr>
          <w:rFonts w:eastAsia="Times New Roman" w:cs="Times New Roman"/>
          <w:szCs w:val="24"/>
        </w:rPr>
        <w:t>.</w:t>
      </w:r>
    </w:p>
    <w:p w14:paraId="7B974715" w14:textId="77777777" w:rsidR="008C556B" w:rsidRDefault="006D7C5B">
      <w:pPr>
        <w:spacing w:line="600" w:lineRule="auto"/>
        <w:ind w:firstLine="720"/>
        <w:jc w:val="both"/>
        <w:rPr>
          <w:rFonts w:eastAsia="Times New Roman" w:cs="Times New Roman"/>
          <w:bCs/>
          <w:szCs w:val="24"/>
        </w:rPr>
      </w:pPr>
      <w:r>
        <w:rPr>
          <w:rFonts w:eastAsia="Times New Roman" w:cs="Times New Roman"/>
          <w:bCs/>
          <w:szCs w:val="24"/>
        </w:rPr>
        <w:t xml:space="preserve">Α. ΕΠΙΚΑΙΡΕΣ ΕΡΩΤΗΣΕΙΣ </w:t>
      </w:r>
      <w:r w:rsidRPr="00003A54">
        <w:rPr>
          <w:rFonts w:eastAsia="Times New Roman" w:cs="Times New Roman"/>
          <w:bCs/>
          <w:szCs w:val="24"/>
        </w:rPr>
        <w:t>Πρώτου Κύκλου (Άρθρο 130 παρ</w:t>
      </w:r>
      <w:r>
        <w:rPr>
          <w:rFonts w:eastAsia="Times New Roman" w:cs="Times New Roman"/>
          <w:bCs/>
          <w:szCs w:val="24"/>
        </w:rPr>
        <w:t>άγραφοι</w:t>
      </w:r>
      <w:r w:rsidRPr="00003A54">
        <w:rPr>
          <w:rFonts w:eastAsia="Times New Roman" w:cs="Times New Roman"/>
          <w:bCs/>
          <w:szCs w:val="24"/>
        </w:rPr>
        <w:t xml:space="preserve"> 2 και 3 </w:t>
      </w:r>
      <w:r>
        <w:rPr>
          <w:rFonts w:eastAsia="Times New Roman" w:cs="Times New Roman"/>
          <w:bCs/>
          <w:szCs w:val="24"/>
        </w:rPr>
        <w:t>του</w:t>
      </w:r>
      <w:r w:rsidRPr="00003A54">
        <w:rPr>
          <w:rFonts w:eastAsia="Times New Roman" w:cs="Times New Roman"/>
          <w:bCs/>
          <w:szCs w:val="24"/>
        </w:rPr>
        <w:t xml:space="preserve"> Κα</w:t>
      </w:r>
      <w:r>
        <w:rPr>
          <w:rFonts w:eastAsia="Times New Roman" w:cs="Times New Roman"/>
          <w:bCs/>
          <w:szCs w:val="24"/>
        </w:rPr>
        <w:t>νονι</w:t>
      </w:r>
      <w:r>
        <w:rPr>
          <w:rFonts w:eastAsia="Times New Roman" w:cs="Times New Roman"/>
          <w:bCs/>
          <w:szCs w:val="24"/>
        </w:rPr>
        <w:t>σμού της</w:t>
      </w:r>
      <w:r w:rsidRPr="00003A54">
        <w:rPr>
          <w:rFonts w:eastAsia="Times New Roman" w:cs="Times New Roman"/>
          <w:bCs/>
          <w:szCs w:val="24"/>
        </w:rPr>
        <w:t xml:space="preserve"> Βουλής)</w:t>
      </w:r>
    </w:p>
    <w:p w14:paraId="7B974716"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 xml:space="preserve">1. </w:t>
      </w:r>
      <w:r w:rsidRPr="00003A54">
        <w:rPr>
          <w:rFonts w:eastAsia="Times New Roman" w:cs="Times New Roman"/>
          <w:szCs w:val="24"/>
        </w:rPr>
        <w:t xml:space="preserve">Η με αριθμό 34/8-10-2018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ε</w:t>
      </w:r>
      <w:r w:rsidRPr="00003A54">
        <w:rPr>
          <w:rFonts w:eastAsia="Times New Roman" w:cs="Times New Roman"/>
          <w:szCs w:val="24"/>
        </w:rPr>
        <w:t>ρώτηση του Βουλευτή Θεσπρωτίας της Νέας Δημοκρατίας κ.</w:t>
      </w:r>
      <w:r>
        <w:rPr>
          <w:rFonts w:eastAsia="Times New Roman" w:cs="Times New Roman"/>
          <w:bCs/>
          <w:szCs w:val="24"/>
        </w:rPr>
        <w:t xml:space="preserve"> Βασιλείου </w:t>
      </w:r>
      <w:proofErr w:type="spellStart"/>
      <w:r>
        <w:rPr>
          <w:rFonts w:eastAsia="Times New Roman" w:cs="Times New Roman"/>
          <w:bCs/>
          <w:szCs w:val="24"/>
        </w:rPr>
        <w:t>Γιόγιακα</w:t>
      </w:r>
      <w:proofErr w:type="spellEnd"/>
      <w:r>
        <w:rPr>
          <w:rFonts w:eastAsia="Times New Roman" w:cs="Times New Roman"/>
          <w:bCs/>
          <w:szCs w:val="24"/>
        </w:rPr>
        <w:t xml:space="preserve"> </w:t>
      </w:r>
      <w:r w:rsidRPr="00003A54">
        <w:rPr>
          <w:rFonts w:eastAsia="Times New Roman" w:cs="Times New Roman"/>
          <w:szCs w:val="24"/>
        </w:rPr>
        <w:t>προς τον Υπουργό</w:t>
      </w:r>
      <w:r>
        <w:rPr>
          <w:rFonts w:eastAsia="Times New Roman" w:cs="Times New Roman"/>
          <w:bCs/>
          <w:szCs w:val="24"/>
        </w:rPr>
        <w:t xml:space="preserve"> </w:t>
      </w:r>
      <w:r w:rsidRPr="00003A54">
        <w:rPr>
          <w:rFonts w:eastAsia="Times New Roman" w:cs="Times New Roman"/>
          <w:bCs/>
          <w:szCs w:val="24"/>
        </w:rPr>
        <w:t xml:space="preserve">Περιβάλλοντος και </w:t>
      </w:r>
      <w:r>
        <w:rPr>
          <w:rFonts w:eastAsia="Times New Roman" w:cs="Times New Roman"/>
          <w:bCs/>
          <w:szCs w:val="24"/>
        </w:rPr>
        <w:t xml:space="preserve">Ενέργειας, </w:t>
      </w:r>
      <w:r>
        <w:rPr>
          <w:rFonts w:eastAsia="Times New Roman" w:cs="Times New Roman"/>
          <w:szCs w:val="24"/>
        </w:rPr>
        <w:t xml:space="preserve">με θέμα: «Έκδοση των εκκρεμών </w:t>
      </w:r>
      <w:r>
        <w:rPr>
          <w:rFonts w:eastAsia="Times New Roman" w:cs="Times New Roman"/>
          <w:szCs w:val="24"/>
        </w:rPr>
        <w:t>προεδρικών διαταγμάτων</w:t>
      </w:r>
      <w:r w:rsidRPr="00003A54">
        <w:rPr>
          <w:rFonts w:eastAsia="Times New Roman" w:cs="Times New Roman"/>
          <w:szCs w:val="24"/>
        </w:rPr>
        <w:t xml:space="preserve"> για τη θεσμοθέτηση των Περιο</w:t>
      </w:r>
      <w:r w:rsidRPr="00003A54">
        <w:rPr>
          <w:rFonts w:eastAsia="Times New Roman" w:cs="Times New Roman"/>
          <w:szCs w:val="24"/>
        </w:rPr>
        <w:t>χών Οργανωμένης Ανάπτυξης Υδατοκαλλιεργειών».</w:t>
      </w:r>
    </w:p>
    <w:p w14:paraId="7B974717"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2. </w:t>
      </w:r>
      <w:r w:rsidRPr="00003A54">
        <w:rPr>
          <w:rFonts w:eastAsia="Times New Roman" w:cs="Times New Roman"/>
          <w:szCs w:val="24"/>
        </w:rPr>
        <w:t xml:space="preserve">Η με αριθμό 18/3-10-2018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 xml:space="preserve">ερώτηση του </w:t>
      </w:r>
      <w:r w:rsidRPr="00003A54">
        <w:rPr>
          <w:rFonts w:eastAsia="Times New Roman" w:cs="Times New Roman"/>
          <w:szCs w:val="24"/>
        </w:rPr>
        <w:t xml:space="preserve">Βουλευτή Αργολίδας της Δημοκρατικής Συμπαράταξης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003A54">
        <w:rPr>
          <w:rFonts w:eastAsia="Times New Roman" w:cs="Times New Roman"/>
          <w:bCs/>
          <w:szCs w:val="24"/>
        </w:rPr>
        <w:t>Ιωάννη Μανιάτη</w:t>
      </w:r>
      <w:r>
        <w:rPr>
          <w:rFonts w:eastAsia="Times New Roman" w:cs="Times New Roman"/>
          <w:szCs w:val="24"/>
        </w:rPr>
        <w:t xml:space="preserve"> προς τον Υπουργό </w:t>
      </w:r>
      <w:r w:rsidRPr="00003A54">
        <w:rPr>
          <w:rFonts w:eastAsia="Times New Roman" w:cs="Times New Roman"/>
          <w:bCs/>
          <w:szCs w:val="24"/>
        </w:rPr>
        <w:t>Περιβάλλοντος και Ενέργειας,</w:t>
      </w:r>
      <w:r>
        <w:rPr>
          <w:rFonts w:eastAsia="Times New Roman" w:cs="Times New Roman"/>
          <w:szCs w:val="24"/>
        </w:rPr>
        <w:t xml:space="preserve"> </w:t>
      </w:r>
      <w:r w:rsidRPr="00003A54">
        <w:rPr>
          <w:rFonts w:eastAsia="Times New Roman" w:cs="Times New Roman"/>
          <w:szCs w:val="24"/>
        </w:rPr>
        <w:t>με θέμ</w:t>
      </w:r>
      <w:r>
        <w:rPr>
          <w:rFonts w:eastAsia="Times New Roman" w:cs="Times New Roman"/>
          <w:szCs w:val="24"/>
        </w:rPr>
        <w:t>α: «Η κυβέρνηση φόρτωσε στη</w:t>
      </w:r>
      <w:r>
        <w:rPr>
          <w:rFonts w:eastAsia="Times New Roman" w:cs="Times New Roman"/>
          <w:szCs w:val="24"/>
        </w:rPr>
        <w:t xml:space="preserve"> ΔΕΗ</w:t>
      </w:r>
      <w:r w:rsidRPr="00003A54">
        <w:rPr>
          <w:rFonts w:eastAsia="Times New Roman" w:cs="Times New Roman"/>
          <w:szCs w:val="24"/>
        </w:rPr>
        <w:t xml:space="preserve"> τις "πληγές του Φαραώ</w:t>
      </w:r>
      <w:r>
        <w:rPr>
          <w:rFonts w:eastAsia="Times New Roman" w:cs="Times New Roman"/>
          <w:szCs w:val="24"/>
        </w:rPr>
        <w:t>"».</w:t>
      </w:r>
    </w:p>
    <w:p w14:paraId="7B974718"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3. Η με αριθμό 20/3-10-2018 ε</w:t>
      </w:r>
      <w:r w:rsidRPr="00003A54">
        <w:rPr>
          <w:rFonts w:eastAsia="Times New Roman" w:cs="Times New Roman"/>
          <w:szCs w:val="24"/>
        </w:rPr>
        <w:t xml:space="preserve">πίκαιρη </w:t>
      </w:r>
      <w:r>
        <w:rPr>
          <w:rFonts w:eastAsia="Times New Roman" w:cs="Times New Roman"/>
          <w:szCs w:val="24"/>
        </w:rPr>
        <w:t>ε</w:t>
      </w:r>
      <w:r w:rsidRPr="00003A54">
        <w:rPr>
          <w:rFonts w:eastAsia="Times New Roman" w:cs="Times New Roman"/>
          <w:szCs w:val="24"/>
        </w:rPr>
        <w:t>ρώτηση του Βουλευτή Α΄ Πειραιώς του Λ</w:t>
      </w:r>
      <w:r>
        <w:rPr>
          <w:rFonts w:eastAsia="Times New Roman" w:cs="Times New Roman"/>
          <w:szCs w:val="24"/>
        </w:rPr>
        <w:t>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Αυγής</w:t>
      </w:r>
      <w:r w:rsidRPr="00835BF3">
        <w:rPr>
          <w:rFonts w:eastAsia="Times New Roman" w:cs="Times New Roman"/>
          <w:szCs w:val="24"/>
        </w:rPr>
        <w:t xml:space="preserve"> </w:t>
      </w:r>
      <w:r>
        <w:rPr>
          <w:rFonts w:eastAsia="Times New Roman" w:cs="Times New Roman"/>
          <w:szCs w:val="24"/>
        </w:rPr>
        <w:t xml:space="preserve">κ. </w:t>
      </w:r>
      <w:r w:rsidRPr="00003A54">
        <w:rPr>
          <w:rFonts w:eastAsia="Times New Roman" w:cs="Times New Roman"/>
          <w:bCs/>
          <w:szCs w:val="24"/>
        </w:rPr>
        <w:t xml:space="preserve">Νικολάου </w:t>
      </w:r>
      <w:proofErr w:type="spellStart"/>
      <w:r w:rsidRPr="00003A54">
        <w:rPr>
          <w:rFonts w:eastAsia="Times New Roman" w:cs="Times New Roman"/>
          <w:bCs/>
          <w:szCs w:val="24"/>
        </w:rPr>
        <w:t>Κούζηλου</w:t>
      </w:r>
      <w:proofErr w:type="spellEnd"/>
      <w:r>
        <w:rPr>
          <w:rFonts w:eastAsia="Times New Roman" w:cs="Times New Roman"/>
          <w:szCs w:val="24"/>
        </w:rPr>
        <w:t xml:space="preserve"> προς τον Υπουργό </w:t>
      </w:r>
      <w:r w:rsidRPr="00003A54">
        <w:rPr>
          <w:rFonts w:eastAsia="Times New Roman" w:cs="Times New Roman"/>
          <w:bCs/>
          <w:szCs w:val="24"/>
        </w:rPr>
        <w:t>Ναυτιλίας και Νησιωτικής Πολιτικής,</w:t>
      </w:r>
      <w:r>
        <w:rPr>
          <w:rFonts w:eastAsia="Times New Roman" w:cs="Times New Roman"/>
          <w:szCs w:val="24"/>
        </w:rPr>
        <w:t xml:space="preserve"> </w:t>
      </w:r>
      <w:r w:rsidRPr="00003A54">
        <w:rPr>
          <w:rFonts w:eastAsia="Times New Roman" w:cs="Times New Roman"/>
          <w:szCs w:val="24"/>
        </w:rPr>
        <w:t>με θέμα: «Συνεχίζεται η του</w:t>
      </w:r>
      <w:r>
        <w:rPr>
          <w:rFonts w:eastAsia="Times New Roman" w:cs="Times New Roman"/>
          <w:szCs w:val="24"/>
        </w:rPr>
        <w:t>ρκική προκλητικότητα</w:t>
      </w:r>
      <w:r>
        <w:rPr>
          <w:rFonts w:eastAsia="Times New Roman" w:cs="Times New Roman"/>
          <w:szCs w:val="24"/>
        </w:rPr>
        <w:t xml:space="preserve"> στο Αιγαίο</w:t>
      </w:r>
      <w:r w:rsidRPr="00003A54">
        <w:rPr>
          <w:rFonts w:eastAsia="Times New Roman" w:cs="Times New Roman"/>
          <w:szCs w:val="24"/>
        </w:rPr>
        <w:t>»</w:t>
      </w:r>
      <w:r w:rsidRPr="00E46D63">
        <w:rPr>
          <w:rFonts w:eastAsia="Times New Roman" w:cs="Times New Roman"/>
          <w:szCs w:val="24"/>
        </w:rPr>
        <w:t>.</w:t>
      </w:r>
    </w:p>
    <w:p w14:paraId="7B974719"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4. </w:t>
      </w:r>
      <w:r w:rsidRPr="00003A54">
        <w:rPr>
          <w:rFonts w:eastAsia="Times New Roman" w:cs="Times New Roman"/>
          <w:szCs w:val="24"/>
        </w:rPr>
        <w:t xml:space="preserve">Η με αριθμό 44/9-10-2018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ε</w:t>
      </w:r>
      <w:r w:rsidRPr="00003A54">
        <w:rPr>
          <w:rFonts w:eastAsia="Times New Roman" w:cs="Times New Roman"/>
          <w:szCs w:val="24"/>
        </w:rPr>
        <w:t>ρώτηση του Βουλευτή Ηρακλείου του Κομ</w:t>
      </w:r>
      <w:r>
        <w:rPr>
          <w:rFonts w:eastAsia="Times New Roman" w:cs="Times New Roman"/>
          <w:szCs w:val="24"/>
        </w:rPr>
        <w:t>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 xml:space="preserve">προς τον Υπουργό </w:t>
      </w:r>
      <w:r w:rsidRPr="00003A54">
        <w:rPr>
          <w:rFonts w:eastAsia="Times New Roman" w:cs="Times New Roman"/>
          <w:bCs/>
          <w:szCs w:val="24"/>
        </w:rPr>
        <w:t>Εσωτερικών</w:t>
      </w:r>
      <w:r w:rsidRPr="00003A54">
        <w:rPr>
          <w:rFonts w:eastAsia="Times New Roman" w:cs="Times New Roman"/>
          <w:szCs w:val="24"/>
        </w:rPr>
        <w:t>, με θέμα: «Να δοθεί άμεση λύση στο ζήτημα της καθαριότητας και της υγιεινής των σχολείω</w:t>
      </w:r>
      <w:r w:rsidRPr="00003A54">
        <w:rPr>
          <w:rFonts w:eastAsia="Times New Roman" w:cs="Times New Roman"/>
          <w:szCs w:val="24"/>
        </w:rPr>
        <w:t>ν».</w:t>
      </w:r>
    </w:p>
    <w:p w14:paraId="7B97471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5. </w:t>
      </w:r>
      <w:r w:rsidRPr="00003A54">
        <w:rPr>
          <w:rFonts w:eastAsia="Times New Roman" w:cs="Times New Roman"/>
          <w:szCs w:val="24"/>
        </w:rPr>
        <w:t xml:space="preserve">Η με αριθμό 23/4-10-2018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 xml:space="preserve">ερώτηση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003A54">
        <w:rPr>
          <w:rFonts w:eastAsia="Times New Roman" w:cs="Times New Roman"/>
          <w:bCs/>
          <w:szCs w:val="24"/>
        </w:rPr>
        <w:t xml:space="preserve">Περιβάλλοντος και </w:t>
      </w:r>
      <w:r w:rsidRPr="00003A54">
        <w:rPr>
          <w:rFonts w:eastAsia="Times New Roman" w:cs="Times New Roman"/>
          <w:bCs/>
          <w:szCs w:val="24"/>
        </w:rPr>
        <w:lastRenderedPageBreak/>
        <w:t>Ενέργειας,</w:t>
      </w:r>
      <w:r>
        <w:rPr>
          <w:rFonts w:eastAsia="Times New Roman" w:cs="Times New Roman"/>
          <w:szCs w:val="24"/>
        </w:rPr>
        <w:t xml:space="preserve"> </w:t>
      </w:r>
      <w:r w:rsidRPr="00003A54">
        <w:rPr>
          <w:rFonts w:eastAsia="Times New Roman" w:cs="Times New Roman"/>
          <w:szCs w:val="24"/>
        </w:rPr>
        <w:t xml:space="preserve">με θέμα: «Περί της νομιμότητας </w:t>
      </w:r>
      <w:proofErr w:type="spellStart"/>
      <w:r w:rsidRPr="00003A54">
        <w:rPr>
          <w:rFonts w:eastAsia="Times New Roman" w:cs="Times New Roman"/>
          <w:szCs w:val="24"/>
        </w:rPr>
        <w:t>αδειο</w:t>
      </w:r>
      <w:r>
        <w:rPr>
          <w:rFonts w:eastAsia="Times New Roman" w:cs="Times New Roman"/>
          <w:szCs w:val="24"/>
        </w:rPr>
        <w:t>δότησης</w:t>
      </w:r>
      <w:proofErr w:type="spellEnd"/>
      <w:r>
        <w:rPr>
          <w:rFonts w:eastAsia="Times New Roman" w:cs="Times New Roman"/>
          <w:szCs w:val="24"/>
        </w:rPr>
        <w:t xml:space="preserve"> του μεταλλείου Σκουριών</w:t>
      </w:r>
      <w:r w:rsidRPr="00003A54">
        <w:rPr>
          <w:rFonts w:eastAsia="Times New Roman" w:cs="Times New Roman"/>
          <w:szCs w:val="24"/>
        </w:rPr>
        <w:t>». </w:t>
      </w:r>
    </w:p>
    <w:p w14:paraId="7B97471B" w14:textId="77777777" w:rsidR="008C556B" w:rsidRDefault="006D7C5B">
      <w:pPr>
        <w:spacing w:line="600" w:lineRule="auto"/>
        <w:ind w:firstLine="720"/>
        <w:jc w:val="both"/>
        <w:rPr>
          <w:rFonts w:eastAsia="Times New Roman" w:cs="Times New Roman"/>
          <w:bCs/>
          <w:szCs w:val="24"/>
        </w:rPr>
      </w:pPr>
      <w:r w:rsidRPr="00003A54">
        <w:rPr>
          <w:rFonts w:eastAsia="Times New Roman" w:cs="Times New Roman"/>
          <w:bCs/>
          <w:szCs w:val="24"/>
        </w:rPr>
        <w:t xml:space="preserve">Β. ΕΠΙΚΑΙΡΕΣ ΕΡΩΤΗΣΕΙΣ </w:t>
      </w:r>
      <w:r w:rsidRPr="00003A54">
        <w:rPr>
          <w:rFonts w:eastAsia="Times New Roman" w:cs="Times New Roman"/>
          <w:bCs/>
          <w:szCs w:val="24"/>
        </w:rPr>
        <w:t>Δεύτερου Κύκλου (Άρθρο 130 παρ</w:t>
      </w:r>
      <w:r>
        <w:rPr>
          <w:rFonts w:eastAsia="Times New Roman" w:cs="Times New Roman"/>
          <w:bCs/>
          <w:szCs w:val="24"/>
        </w:rPr>
        <w:t>άγραφοι</w:t>
      </w:r>
      <w:r w:rsidRPr="00003A54">
        <w:rPr>
          <w:rFonts w:eastAsia="Times New Roman" w:cs="Times New Roman"/>
          <w:bCs/>
          <w:szCs w:val="24"/>
        </w:rPr>
        <w:t xml:space="preserve"> 2 και 3 </w:t>
      </w:r>
      <w:r>
        <w:rPr>
          <w:rFonts w:eastAsia="Times New Roman" w:cs="Times New Roman"/>
          <w:bCs/>
          <w:szCs w:val="24"/>
        </w:rPr>
        <w:t>του</w:t>
      </w:r>
      <w:r w:rsidRPr="00003A54">
        <w:rPr>
          <w:rFonts w:eastAsia="Times New Roman" w:cs="Times New Roman"/>
          <w:bCs/>
          <w:szCs w:val="24"/>
        </w:rPr>
        <w:t xml:space="preserve"> Καν</w:t>
      </w:r>
      <w:r>
        <w:rPr>
          <w:rFonts w:eastAsia="Times New Roman" w:cs="Times New Roman"/>
          <w:bCs/>
          <w:szCs w:val="24"/>
        </w:rPr>
        <w:t>ονισμού της</w:t>
      </w:r>
      <w:r w:rsidRPr="00003A54">
        <w:rPr>
          <w:rFonts w:eastAsia="Times New Roman" w:cs="Times New Roman"/>
          <w:bCs/>
          <w:szCs w:val="24"/>
        </w:rPr>
        <w:t xml:space="preserve"> Βουλής)</w:t>
      </w:r>
    </w:p>
    <w:p w14:paraId="7B97471C"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1. </w:t>
      </w:r>
      <w:r w:rsidRPr="00003A54">
        <w:rPr>
          <w:rFonts w:eastAsia="Times New Roman" w:cs="Times New Roman"/>
          <w:szCs w:val="24"/>
        </w:rPr>
        <w:t xml:space="preserve">Η με αριθμό 35/8-10-2018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ε</w:t>
      </w:r>
      <w:r w:rsidRPr="00003A54">
        <w:rPr>
          <w:rFonts w:eastAsia="Times New Roman" w:cs="Times New Roman"/>
          <w:szCs w:val="24"/>
        </w:rPr>
        <w:t>ρώτηση του Βουλευτή Α΄ Πειραιώς της Νέας Δημοκρατίας κ.</w:t>
      </w:r>
      <w:r>
        <w:rPr>
          <w:rFonts w:eastAsia="Times New Roman" w:cs="Times New Roman"/>
          <w:bCs/>
          <w:szCs w:val="24"/>
        </w:rPr>
        <w:t xml:space="preserve"> Κωνσταντίνου Κατσαφάδου </w:t>
      </w:r>
      <w:r w:rsidRPr="00003A54">
        <w:rPr>
          <w:rFonts w:eastAsia="Times New Roman" w:cs="Times New Roman"/>
          <w:szCs w:val="24"/>
        </w:rPr>
        <w:t>προς τον Υπουργό</w:t>
      </w:r>
      <w:r>
        <w:rPr>
          <w:rFonts w:eastAsia="Times New Roman" w:cs="Times New Roman"/>
          <w:bCs/>
          <w:szCs w:val="24"/>
        </w:rPr>
        <w:t xml:space="preserve"> </w:t>
      </w:r>
      <w:r w:rsidRPr="00003A54">
        <w:rPr>
          <w:rFonts w:eastAsia="Times New Roman" w:cs="Times New Roman"/>
          <w:bCs/>
          <w:szCs w:val="24"/>
        </w:rPr>
        <w:t>Παιδείας, Έρευνας και Θρησκευμάτων,</w:t>
      </w:r>
      <w:r>
        <w:rPr>
          <w:rFonts w:eastAsia="Times New Roman" w:cs="Times New Roman"/>
          <w:szCs w:val="24"/>
        </w:rPr>
        <w:t xml:space="preserve"> </w:t>
      </w:r>
      <w:r w:rsidRPr="00003A54">
        <w:rPr>
          <w:rFonts w:eastAsia="Times New Roman" w:cs="Times New Roman"/>
          <w:szCs w:val="24"/>
        </w:rPr>
        <w:t>με θέμα: «Πρ</w:t>
      </w:r>
      <w:r w:rsidRPr="00003A54">
        <w:rPr>
          <w:rFonts w:eastAsia="Times New Roman" w:cs="Times New Roman"/>
          <w:szCs w:val="24"/>
        </w:rPr>
        <w:t xml:space="preserve">οβλήματα στις διαδικασίες επιλογής </w:t>
      </w:r>
      <w:r>
        <w:rPr>
          <w:rFonts w:eastAsia="Times New Roman" w:cs="Times New Roman"/>
          <w:szCs w:val="24"/>
        </w:rPr>
        <w:t>σ</w:t>
      </w:r>
      <w:r>
        <w:rPr>
          <w:rFonts w:eastAsia="Times New Roman" w:cs="Times New Roman"/>
          <w:szCs w:val="24"/>
        </w:rPr>
        <w:t xml:space="preserve">υντονιστών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έ</w:t>
      </w:r>
      <w:r>
        <w:rPr>
          <w:rFonts w:eastAsia="Times New Roman" w:cs="Times New Roman"/>
          <w:szCs w:val="24"/>
        </w:rPr>
        <w:t>ργου».</w:t>
      </w:r>
    </w:p>
    <w:p w14:paraId="7B97471D"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2. </w:t>
      </w:r>
      <w:r w:rsidRPr="00003A54">
        <w:rPr>
          <w:rFonts w:eastAsia="Times New Roman" w:cs="Times New Roman"/>
          <w:szCs w:val="24"/>
        </w:rPr>
        <w:t xml:space="preserve">Η με αριθμό 27/5-10-2018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 xml:space="preserve">ερώτηση του Βουλευτή </w:t>
      </w:r>
      <w:r w:rsidRPr="00003A54">
        <w:rPr>
          <w:rFonts w:eastAsia="Times New Roman" w:cs="Times New Roman"/>
          <w:szCs w:val="24"/>
        </w:rPr>
        <w:t xml:space="preserve">Β΄ Αθηνών της Δημοκρατικής Συμπαράταξης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003A54">
        <w:rPr>
          <w:rFonts w:eastAsia="Times New Roman" w:cs="Times New Roman"/>
          <w:bCs/>
          <w:szCs w:val="24"/>
        </w:rPr>
        <w:t>Γεωργίου</w:t>
      </w:r>
      <w:r>
        <w:rPr>
          <w:rFonts w:eastAsia="Times New Roman" w:cs="Times New Roman"/>
          <w:bCs/>
          <w:szCs w:val="24"/>
        </w:rPr>
        <w:t xml:space="preserve"> </w:t>
      </w:r>
      <w:r w:rsidRPr="00003A54">
        <w:rPr>
          <w:rFonts w:eastAsia="Times New Roman" w:cs="Times New Roman"/>
          <w:bCs/>
          <w:szCs w:val="24"/>
        </w:rPr>
        <w:t>-</w:t>
      </w:r>
      <w:r>
        <w:rPr>
          <w:rFonts w:eastAsia="Times New Roman" w:cs="Times New Roman"/>
          <w:bCs/>
          <w:szCs w:val="24"/>
        </w:rPr>
        <w:t xml:space="preserve"> </w:t>
      </w:r>
      <w:r w:rsidRPr="00003A54">
        <w:rPr>
          <w:rFonts w:eastAsia="Times New Roman" w:cs="Times New Roman"/>
          <w:bCs/>
          <w:szCs w:val="24"/>
        </w:rPr>
        <w:t>Δημητρίου Καρρά</w:t>
      </w:r>
      <w:r>
        <w:rPr>
          <w:rFonts w:eastAsia="Times New Roman" w:cs="Times New Roman"/>
          <w:szCs w:val="24"/>
        </w:rPr>
        <w:t xml:space="preserve"> προς τον Υπουργό </w:t>
      </w:r>
      <w:r w:rsidRPr="00003A54">
        <w:rPr>
          <w:rFonts w:eastAsia="Times New Roman" w:cs="Times New Roman"/>
          <w:bCs/>
          <w:szCs w:val="24"/>
        </w:rPr>
        <w:t>Οικονομίας και Ανάπτυξης,</w:t>
      </w:r>
      <w:r>
        <w:rPr>
          <w:rFonts w:eastAsia="Times New Roman" w:cs="Times New Roman"/>
          <w:szCs w:val="24"/>
        </w:rPr>
        <w:t xml:space="preserve"> </w:t>
      </w:r>
      <w:r w:rsidRPr="00003A54">
        <w:rPr>
          <w:rFonts w:eastAsia="Times New Roman" w:cs="Times New Roman"/>
          <w:szCs w:val="24"/>
        </w:rPr>
        <w:t>με</w:t>
      </w:r>
      <w:r w:rsidRPr="00003A54">
        <w:rPr>
          <w:rFonts w:eastAsia="Times New Roman" w:cs="Times New Roman"/>
          <w:szCs w:val="24"/>
        </w:rPr>
        <w:t xml:space="preserve"> θέμα: «Κυβερνητική παραπληροφόρηση, ότι προστατεύονται οι εγγυητές </w:t>
      </w:r>
      <w:r>
        <w:rPr>
          <w:rFonts w:eastAsia="Times New Roman" w:cs="Times New Roman"/>
          <w:szCs w:val="24"/>
        </w:rPr>
        <w:t xml:space="preserve">των υπερχρεωμένων νοικοκυριών». </w:t>
      </w:r>
    </w:p>
    <w:p w14:paraId="7B97471E"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3. </w:t>
      </w:r>
      <w:r w:rsidRPr="00003A54">
        <w:rPr>
          <w:rFonts w:eastAsia="Times New Roman" w:cs="Times New Roman"/>
          <w:szCs w:val="24"/>
        </w:rPr>
        <w:t xml:space="preserve">Η με αριθμό 45/9-10-2018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 xml:space="preserve">ερώτηση του Βουλευτή Αχαΐας </w:t>
      </w:r>
      <w:r w:rsidRPr="00003A54">
        <w:rPr>
          <w:rFonts w:eastAsia="Times New Roman" w:cs="Times New Roman"/>
          <w:szCs w:val="24"/>
        </w:rPr>
        <w:t>του Κομ</w:t>
      </w:r>
      <w:r>
        <w:rPr>
          <w:rFonts w:eastAsia="Times New Roman" w:cs="Times New Roman"/>
          <w:szCs w:val="24"/>
        </w:rPr>
        <w:t>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003A54">
        <w:rPr>
          <w:rFonts w:eastAsia="Times New Roman" w:cs="Times New Roman"/>
          <w:bCs/>
          <w:szCs w:val="24"/>
        </w:rPr>
        <w:t>Εσωτερικ</w:t>
      </w:r>
      <w:r w:rsidRPr="00003A54">
        <w:rPr>
          <w:rFonts w:eastAsia="Times New Roman" w:cs="Times New Roman"/>
          <w:bCs/>
          <w:szCs w:val="24"/>
        </w:rPr>
        <w:t>ών</w:t>
      </w:r>
      <w:r w:rsidRPr="00003A54">
        <w:rPr>
          <w:rFonts w:eastAsia="Times New Roman" w:cs="Times New Roman"/>
          <w:szCs w:val="24"/>
        </w:rPr>
        <w:t>, με θέμα: «Για τι</w:t>
      </w:r>
      <w:r>
        <w:rPr>
          <w:rFonts w:eastAsia="Times New Roman" w:cs="Times New Roman"/>
          <w:szCs w:val="24"/>
        </w:rPr>
        <w:t>ς καταστροφές από τον κυκλώνα "</w:t>
      </w:r>
      <w:r w:rsidRPr="00003A54">
        <w:rPr>
          <w:rFonts w:eastAsia="Times New Roman" w:cs="Times New Roman"/>
          <w:szCs w:val="24"/>
        </w:rPr>
        <w:t>Ζορμπά" που προκλήθηκαν στην Πελοπόννησο».</w:t>
      </w:r>
    </w:p>
    <w:p w14:paraId="7B97471F"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 xml:space="preserve">4. </w:t>
      </w:r>
      <w:r w:rsidRPr="00003A54">
        <w:rPr>
          <w:rFonts w:eastAsia="Times New Roman" w:cs="Times New Roman"/>
          <w:szCs w:val="24"/>
        </w:rPr>
        <w:t xml:space="preserve">Η με αριθμό 31/8-10-2018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 xml:space="preserve">ερώτηση του Βουλευτή Β΄ Αθηνών </w:t>
      </w:r>
      <w:r w:rsidRPr="00003A54">
        <w:rPr>
          <w:rFonts w:eastAsia="Times New Roman" w:cs="Times New Roman"/>
          <w:szCs w:val="24"/>
        </w:rPr>
        <w:t xml:space="preserve">της Δημοκρατικής Συμπαράταξης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Ανδρέα Λοβέρδου </w:t>
      </w:r>
      <w:r>
        <w:rPr>
          <w:rFonts w:eastAsia="Times New Roman" w:cs="Times New Roman"/>
          <w:szCs w:val="24"/>
        </w:rPr>
        <w:t xml:space="preserve">προς τον Υπουργό </w:t>
      </w:r>
      <w:r w:rsidRPr="00003A54">
        <w:rPr>
          <w:rFonts w:eastAsia="Times New Roman" w:cs="Times New Roman"/>
          <w:bCs/>
          <w:szCs w:val="24"/>
        </w:rPr>
        <w:t xml:space="preserve">Ψηφιακής </w:t>
      </w:r>
      <w:r w:rsidRPr="00003A54">
        <w:rPr>
          <w:rFonts w:eastAsia="Times New Roman" w:cs="Times New Roman"/>
          <w:bCs/>
          <w:szCs w:val="24"/>
        </w:rPr>
        <w:t>Πολιτικής,</w:t>
      </w:r>
      <w:r>
        <w:rPr>
          <w:rFonts w:eastAsia="Times New Roman" w:cs="Times New Roman"/>
          <w:bCs/>
          <w:szCs w:val="24"/>
        </w:rPr>
        <w:t xml:space="preserve"> Τηλεπικοινωνίων και Ενημέρωσης </w:t>
      </w:r>
      <w:r w:rsidRPr="00003A54">
        <w:rPr>
          <w:rFonts w:eastAsia="Times New Roman" w:cs="Times New Roman"/>
          <w:szCs w:val="24"/>
        </w:rPr>
        <w:t>με θέμα: «Βαρύτατες καταγγελί</w:t>
      </w:r>
      <w:r>
        <w:rPr>
          <w:rFonts w:eastAsia="Times New Roman" w:cs="Times New Roman"/>
          <w:szCs w:val="24"/>
        </w:rPr>
        <w:t>ες για την λειτουργία της ΕΡΤ».</w:t>
      </w:r>
    </w:p>
    <w:p w14:paraId="7B974720"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5. Η με αριθμό 46/9-10-2018 ε</w:t>
      </w:r>
      <w:r w:rsidRPr="00003A54">
        <w:rPr>
          <w:rFonts w:eastAsia="Times New Roman" w:cs="Times New Roman"/>
          <w:szCs w:val="24"/>
        </w:rPr>
        <w:t xml:space="preserve">πίκαιρη </w:t>
      </w:r>
      <w:r>
        <w:rPr>
          <w:rFonts w:eastAsia="Times New Roman" w:cs="Times New Roman"/>
          <w:szCs w:val="24"/>
        </w:rPr>
        <w:t>ε</w:t>
      </w:r>
      <w:r w:rsidRPr="00003A54">
        <w:rPr>
          <w:rFonts w:eastAsia="Times New Roman" w:cs="Times New Roman"/>
          <w:szCs w:val="24"/>
        </w:rPr>
        <w:t>ρώτηση του Βουλευτή Ηρακλείου του Κομ</w:t>
      </w:r>
      <w:r>
        <w:rPr>
          <w:rFonts w:eastAsia="Times New Roman" w:cs="Times New Roman"/>
          <w:szCs w:val="24"/>
        </w:rPr>
        <w:t>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sidRPr="00003A54">
        <w:rPr>
          <w:rFonts w:eastAsia="Times New Roman" w:cs="Times New Roman"/>
          <w:szCs w:val="24"/>
        </w:rPr>
        <w:t>προς τον Υπουργό</w:t>
      </w:r>
      <w:r>
        <w:rPr>
          <w:rFonts w:eastAsia="Times New Roman" w:cs="Times New Roman"/>
          <w:bCs/>
          <w:szCs w:val="24"/>
        </w:rPr>
        <w:t xml:space="preserve"> </w:t>
      </w:r>
      <w:r w:rsidRPr="00003A54">
        <w:rPr>
          <w:rFonts w:eastAsia="Times New Roman" w:cs="Times New Roman"/>
          <w:bCs/>
          <w:szCs w:val="24"/>
        </w:rPr>
        <w:t>Παιδ</w:t>
      </w:r>
      <w:r>
        <w:rPr>
          <w:rFonts w:eastAsia="Times New Roman" w:cs="Times New Roman"/>
          <w:bCs/>
          <w:szCs w:val="24"/>
        </w:rPr>
        <w:t>είας,</w:t>
      </w:r>
      <w:r>
        <w:rPr>
          <w:rFonts w:eastAsia="Times New Roman" w:cs="Times New Roman"/>
          <w:bCs/>
          <w:szCs w:val="24"/>
        </w:rPr>
        <w:t xml:space="preserve"> Έρευνας και Θρησκευμάτων, </w:t>
      </w:r>
      <w:r>
        <w:rPr>
          <w:rFonts w:eastAsia="Times New Roman" w:cs="Times New Roman"/>
          <w:szCs w:val="24"/>
        </w:rPr>
        <w:t xml:space="preserve">με θέμα: «Να υλοποιηθούν άμεσα </w:t>
      </w:r>
      <w:r w:rsidRPr="00003A54">
        <w:rPr>
          <w:rFonts w:eastAsia="Times New Roman" w:cs="Times New Roman"/>
          <w:szCs w:val="24"/>
        </w:rPr>
        <w:t xml:space="preserve">μέτρα </w:t>
      </w:r>
      <w:r>
        <w:rPr>
          <w:rFonts w:eastAsia="Times New Roman" w:cs="Times New Roman"/>
          <w:szCs w:val="24"/>
        </w:rPr>
        <w:t xml:space="preserve">στήριξης </w:t>
      </w:r>
      <w:r w:rsidRPr="00003A54">
        <w:rPr>
          <w:rFonts w:eastAsia="Times New Roman" w:cs="Times New Roman"/>
          <w:szCs w:val="24"/>
        </w:rPr>
        <w:t>των φοιτητών που στεγάζονταν στις φοιτητικές εστίες που κάηκαν καθώς και για την ανέγερση νέων εστιών».</w:t>
      </w:r>
    </w:p>
    <w:p w14:paraId="7B974721"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6. Η με αριθμό 38/8-10-2018 ε</w:t>
      </w:r>
      <w:r w:rsidRPr="00003A54">
        <w:rPr>
          <w:rFonts w:eastAsia="Times New Roman" w:cs="Times New Roman"/>
          <w:szCs w:val="24"/>
        </w:rPr>
        <w:t xml:space="preserve">πίκαιρη </w:t>
      </w:r>
      <w:r>
        <w:rPr>
          <w:rFonts w:eastAsia="Times New Roman" w:cs="Times New Roman"/>
          <w:szCs w:val="24"/>
        </w:rPr>
        <w:t xml:space="preserve">ερώτηση του </w:t>
      </w:r>
      <w:r w:rsidRPr="00003A54">
        <w:rPr>
          <w:rFonts w:eastAsia="Times New Roman" w:cs="Times New Roman"/>
          <w:szCs w:val="24"/>
        </w:rPr>
        <w:t>Βουλευτή Αρκα</w:t>
      </w:r>
      <w:r>
        <w:rPr>
          <w:rFonts w:eastAsia="Times New Roman" w:cs="Times New Roman"/>
          <w:szCs w:val="24"/>
        </w:rPr>
        <w:t xml:space="preserve">δίας </w:t>
      </w:r>
      <w:r w:rsidRPr="00003A54">
        <w:rPr>
          <w:rFonts w:eastAsia="Times New Roman" w:cs="Times New Roman"/>
          <w:szCs w:val="24"/>
        </w:rPr>
        <w:t>της Δημοκρατ</w:t>
      </w:r>
      <w:r w:rsidRPr="00003A54">
        <w:rPr>
          <w:rFonts w:eastAsia="Times New Roman" w:cs="Times New Roman"/>
          <w:szCs w:val="24"/>
        </w:rPr>
        <w:t xml:space="preserve">ικής Συμπαράταξης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003A54">
        <w:rPr>
          <w:rFonts w:eastAsia="Times New Roman" w:cs="Times New Roman"/>
          <w:bCs/>
          <w:szCs w:val="24"/>
        </w:rPr>
        <w:t>Οδυσσέα Κωνσταντινόπουλου</w:t>
      </w:r>
      <w:r>
        <w:rPr>
          <w:rFonts w:eastAsia="Times New Roman" w:cs="Times New Roman"/>
          <w:szCs w:val="24"/>
        </w:rPr>
        <w:t xml:space="preserve"> προς τον Υπουργό </w:t>
      </w:r>
      <w:r w:rsidRPr="00003A54">
        <w:rPr>
          <w:rFonts w:eastAsia="Times New Roman" w:cs="Times New Roman"/>
          <w:bCs/>
          <w:szCs w:val="24"/>
        </w:rPr>
        <w:t>Οικονομίας και Ανάπτυξης ,</w:t>
      </w:r>
      <w:r>
        <w:rPr>
          <w:rFonts w:eastAsia="Times New Roman" w:cs="Times New Roman"/>
          <w:szCs w:val="24"/>
        </w:rPr>
        <w:t xml:space="preserve"> </w:t>
      </w:r>
      <w:r w:rsidRPr="00003A54">
        <w:rPr>
          <w:rFonts w:eastAsia="Times New Roman" w:cs="Times New Roman"/>
          <w:szCs w:val="24"/>
        </w:rPr>
        <w:t>με θέμα: «Ένταξη έργου β' φάσης επέκτασης δικτύου διανομής τηλε</w:t>
      </w:r>
      <w:r>
        <w:rPr>
          <w:rFonts w:eastAsia="Times New Roman" w:cs="Times New Roman"/>
          <w:szCs w:val="24"/>
        </w:rPr>
        <w:t>θέρμανσης Μεγαλόπολης Αρκαδίας».</w:t>
      </w:r>
    </w:p>
    <w:p w14:paraId="7B974722"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7. </w:t>
      </w:r>
      <w:r w:rsidRPr="00003A54">
        <w:rPr>
          <w:rFonts w:eastAsia="Times New Roman" w:cs="Times New Roman"/>
          <w:szCs w:val="24"/>
        </w:rPr>
        <w:t xml:space="preserve">Η με αριθμό 26/5-10-2018 </w:t>
      </w:r>
      <w:r>
        <w:rPr>
          <w:rFonts w:eastAsia="Times New Roman" w:cs="Times New Roman"/>
          <w:szCs w:val="24"/>
        </w:rPr>
        <w:t>ε</w:t>
      </w:r>
      <w:r w:rsidRPr="00003A54">
        <w:rPr>
          <w:rFonts w:eastAsia="Times New Roman" w:cs="Times New Roman"/>
          <w:szCs w:val="24"/>
        </w:rPr>
        <w:t xml:space="preserve">πίκαιρη </w:t>
      </w:r>
      <w:r>
        <w:rPr>
          <w:rFonts w:eastAsia="Times New Roman" w:cs="Times New Roman"/>
          <w:szCs w:val="24"/>
        </w:rPr>
        <w:t>ε</w:t>
      </w:r>
      <w:r w:rsidRPr="00003A54">
        <w:rPr>
          <w:rFonts w:eastAsia="Times New Roman" w:cs="Times New Roman"/>
          <w:szCs w:val="24"/>
        </w:rPr>
        <w:t>ρώτηση του Ανεξ</w:t>
      </w:r>
      <w:r>
        <w:rPr>
          <w:rFonts w:eastAsia="Times New Roman" w:cs="Times New Roman"/>
          <w:szCs w:val="24"/>
        </w:rPr>
        <w:t>άρ</w:t>
      </w:r>
      <w:r>
        <w:rPr>
          <w:rFonts w:eastAsia="Times New Roman" w:cs="Times New Roman"/>
          <w:szCs w:val="24"/>
        </w:rPr>
        <w:t xml:space="preserve">τητου Βουλευτή Β΄ Πειραιώς κ. </w:t>
      </w:r>
      <w:r>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sidRPr="00003A54">
        <w:rPr>
          <w:rFonts w:eastAsia="Times New Roman" w:cs="Times New Roman"/>
          <w:bCs/>
          <w:szCs w:val="24"/>
        </w:rPr>
        <w:t>Παιδ</w:t>
      </w:r>
      <w:r>
        <w:rPr>
          <w:rFonts w:eastAsia="Times New Roman" w:cs="Times New Roman"/>
          <w:bCs/>
          <w:szCs w:val="24"/>
        </w:rPr>
        <w:t xml:space="preserve">είας, Έρευνας και Θρησκευμάτων, </w:t>
      </w:r>
      <w:r>
        <w:rPr>
          <w:rFonts w:eastAsia="Times New Roman" w:cs="Times New Roman"/>
          <w:szCs w:val="24"/>
        </w:rPr>
        <w:t xml:space="preserve">σχετικά με την </w:t>
      </w:r>
      <w:r w:rsidRPr="00003A54">
        <w:rPr>
          <w:rFonts w:eastAsia="Times New Roman" w:cs="Times New Roman"/>
          <w:szCs w:val="24"/>
        </w:rPr>
        <w:t>«τρ</w:t>
      </w:r>
      <w:r>
        <w:rPr>
          <w:rFonts w:eastAsia="Times New Roman" w:cs="Times New Roman"/>
          <w:szCs w:val="24"/>
        </w:rPr>
        <w:t xml:space="preserve">οπολογία που παγώνει το </w:t>
      </w:r>
      <w:proofErr w:type="spellStart"/>
      <w:r>
        <w:rPr>
          <w:rFonts w:eastAsia="Times New Roman" w:cs="Times New Roman"/>
          <w:szCs w:val="24"/>
        </w:rPr>
        <w:t>π.δ.</w:t>
      </w:r>
      <w:proofErr w:type="spellEnd"/>
      <w:r>
        <w:rPr>
          <w:rFonts w:eastAsia="Times New Roman" w:cs="Times New Roman"/>
          <w:szCs w:val="24"/>
        </w:rPr>
        <w:t xml:space="preserve"> για </w:t>
      </w:r>
      <w:r w:rsidRPr="00003A54">
        <w:rPr>
          <w:rFonts w:eastAsia="Times New Roman" w:cs="Times New Roman"/>
          <w:szCs w:val="24"/>
        </w:rPr>
        <w:t>τους Μουφτήδες».</w:t>
      </w:r>
    </w:p>
    <w:p w14:paraId="7B974723"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8. Η με αριθμό 3/1-10-2018 ε</w:t>
      </w:r>
      <w:r w:rsidRPr="00003A54">
        <w:rPr>
          <w:rFonts w:eastAsia="Times New Roman" w:cs="Times New Roman"/>
          <w:szCs w:val="24"/>
        </w:rPr>
        <w:t xml:space="preserve">πίκαιρη </w:t>
      </w:r>
      <w:r>
        <w:rPr>
          <w:rFonts w:eastAsia="Times New Roman" w:cs="Times New Roman"/>
          <w:szCs w:val="24"/>
        </w:rPr>
        <w:t>ε</w:t>
      </w:r>
      <w:r w:rsidRPr="00003A54">
        <w:rPr>
          <w:rFonts w:eastAsia="Times New Roman" w:cs="Times New Roman"/>
          <w:szCs w:val="24"/>
        </w:rPr>
        <w:t>ρώτηση του Βουλευτή Α΄ Πειραιά του Λ</w:t>
      </w:r>
      <w:r>
        <w:rPr>
          <w:rFonts w:eastAsia="Times New Roman" w:cs="Times New Roman"/>
          <w:szCs w:val="24"/>
        </w:rPr>
        <w:t>αϊκού Συνδέσμ</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003A54">
        <w:rPr>
          <w:rFonts w:eastAsia="Times New Roman" w:cs="Times New Roman"/>
          <w:bCs/>
          <w:szCs w:val="24"/>
        </w:rPr>
        <w:t xml:space="preserve">Νικολάου </w:t>
      </w:r>
      <w:proofErr w:type="spellStart"/>
      <w:r w:rsidRPr="00003A54">
        <w:rPr>
          <w:rFonts w:eastAsia="Times New Roman" w:cs="Times New Roman"/>
          <w:bCs/>
          <w:szCs w:val="24"/>
        </w:rPr>
        <w:t>Κούζηλου</w:t>
      </w:r>
      <w:proofErr w:type="spellEnd"/>
      <w:r>
        <w:rPr>
          <w:rFonts w:eastAsia="Times New Roman" w:cs="Times New Roman"/>
          <w:szCs w:val="24"/>
        </w:rPr>
        <w:t xml:space="preserve"> προς τον Υπουργό </w:t>
      </w:r>
      <w:r w:rsidRPr="00003A54">
        <w:rPr>
          <w:rFonts w:eastAsia="Times New Roman" w:cs="Times New Roman"/>
          <w:bCs/>
          <w:szCs w:val="24"/>
        </w:rPr>
        <w:t>Εσωτερικών,</w:t>
      </w:r>
      <w:r>
        <w:rPr>
          <w:rFonts w:eastAsia="Times New Roman" w:cs="Times New Roman"/>
          <w:szCs w:val="24"/>
        </w:rPr>
        <w:t xml:space="preserve"> </w:t>
      </w:r>
      <w:r w:rsidRPr="00003A54">
        <w:rPr>
          <w:rFonts w:eastAsia="Times New Roman" w:cs="Times New Roman"/>
          <w:szCs w:val="24"/>
        </w:rPr>
        <w:t>με θέμα: «Ανεξέλεγκτη η κατάσταση στο κέντρο φιλ</w:t>
      </w:r>
      <w:r>
        <w:rPr>
          <w:rFonts w:eastAsia="Times New Roman" w:cs="Times New Roman"/>
          <w:szCs w:val="24"/>
        </w:rPr>
        <w:t>οξενίας προσφύγων στο Σκαραμαγκά».</w:t>
      </w:r>
    </w:p>
    <w:p w14:paraId="7B974724"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w:t>
      </w:r>
      <w:r>
        <w:rPr>
          <w:rFonts w:eastAsia="Times New Roman" w:cs="Times New Roman"/>
          <w:szCs w:val="24"/>
        </w:rPr>
        <w:t xml:space="preserve">χω την τιμή να ανακοινώσω στο Σώμα ότι η Διαρκής Επιτροπή Μορφωτικών </w:t>
      </w:r>
      <w:r>
        <w:rPr>
          <w:rFonts w:eastAsia="Times New Roman" w:cs="Times New Roman"/>
          <w:szCs w:val="24"/>
        </w:rPr>
        <w:t>Υποθέσεων καταθέτει την έκθεσή της στο σχέδιο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Δημοκρατίας του Αγίου Μαρίνου σχετικά με τη συνεργασία στον </w:t>
      </w:r>
      <w:r>
        <w:rPr>
          <w:rFonts w:eastAsia="Times New Roman" w:cs="Times New Roman"/>
          <w:szCs w:val="24"/>
        </w:rPr>
        <w:t>πολιτιστικό, μορφωτικό και επιστημονικό τομέα».</w:t>
      </w:r>
    </w:p>
    <w:p w14:paraId="7B974725"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Επίσης, ο</w:t>
      </w:r>
      <w:r>
        <w:rPr>
          <w:rFonts w:eastAsia="Times New Roman" w:cs="Times New Roman"/>
          <w:szCs w:val="24"/>
        </w:rPr>
        <w:t xml:space="preserve">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ζητεί άδεια ολιγοήμερης απουσίας στο εξωτερικό από την Τρίτη 23 Οκτωβρίου έως το Σάββατο 27 Οκτωβρίου. Η Βουλή εγκρίνει;</w:t>
      </w:r>
    </w:p>
    <w:p w14:paraId="7B974726" w14:textId="77777777" w:rsidR="008C556B" w:rsidRDefault="006D7C5B">
      <w:pPr>
        <w:spacing w:line="600" w:lineRule="auto"/>
        <w:ind w:firstLine="720"/>
        <w:jc w:val="both"/>
        <w:rPr>
          <w:rFonts w:eastAsia="Times New Roman" w:cs="Times New Roman"/>
          <w:szCs w:val="24"/>
        </w:rPr>
      </w:pPr>
      <w:r w:rsidRPr="00F06208">
        <w:rPr>
          <w:rFonts w:eastAsia="Times New Roman" w:cs="Times New Roman"/>
          <w:b/>
          <w:szCs w:val="24"/>
        </w:rPr>
        <w:t xml:space="preserve">ΟΛΟΙ </w:t>
      </w:r>
      <w:r>
        <w:rPr>
          <w:rFonts w:eastAsia="Times New Roman" w:cs="Times New Roman"/>
          <w:b/>
          <w:szCs w:val="24"/>
        </w:rPr>
        <w:t>ΟΙ</w:t>
      </w:r>
      <w:r w:rsidRPr="00F06208">
        <w:rPr>
          <w:rFonts w:eastAsia="Times New Roman" w:cs="Times New Roman"/>
          <w:b/>
          <w:szCs w:val="24"/>
        </w:rPr>
        <w:t xml:space="preserve"> ΒΟΥΛΕΥΤΕΣ:</w:t>
      </w:r>
      <w:r>
        <w:rPr>
          <w:rFonts w:eastAsia="Times New Roman" w:cs="Times New Roman"/>
          <w:szCs w:val="24"/>
        </w:rPr>
        <w:t xml:space="preserve"> Μάλιστα, μάλιστα.</w:t>
      </w:r>
    </w:p>
    <w:p w14:paraId="7B974727" w14:textId="77777777" w:rsidR="008C556B" w:rsidRDefault="008C556B">
      <w:pPr>
        <w:spacing w:line="600" w:lineRule="auto"/>
        <w:ind w:firstLine="720"/>
        <w:jc w:val="both"/>
        <w:rPr>
          <w:rFonts w:eastAsia="Times New Roman" w:cs="Times New Roman"/>
          <w:color w:val="000000" w:themeColor="text1"/>
          <w:szCs w:val="24"/>
        </w:rPr>
      </w:pPr>
    </w:p>
    <w:p w14:paraId="7B974728" w14:textId="77777777" w:rsidR="008C556B" w:rsidRDefault="006D7C5B">
      <w:pPr>
        <w:spacing w:line="600" w:lineRule="auto"/>
        <w:ind w:firstLine="720"/>
        <w:jc w:val="both"/>
        <w:rPr>
          <w:rFonts w:eastAsia="Times New Roman" w:cs="Times New Roman"/>
          <w:color w:val="000000" w:themeColor="text1"/>
          <w:szCs w:val="24"/>
        </w:rPr>
      </w:pPr>
      <w:r w:rsidRPr="006E2E3C">
        <w:rPr>
          <w:rFonts w:eastAsia="Times New Roman" w:cs="Times New Roman"/>
          <w:b/>
          <w:color w:val="000000" w:themeColor="text1"/>
          <w:szCs w:val="24"/>
        </w:rPr>
        <w:t>ΠΡΟΕΔΡΕΥΩΝ</w:t>
      </w:r>
      <w:r w:rsidRPr="006E2E3C">
        <w:rPr>
          <w:rFonts w:eastAsia="Times New Roman" w:cs="Times New Roman"/>
          <w:b/>
          <w:color w:val="000000" w:themeColor="text1"/>
          <w:szCs w:val="24"/>
        </w:rPr>
        <w:t xml:space="preserve"> (Σπυρίδων Λυκούδης):</w:t>
      </w:r>
      <w:r w:rsidRPr="006E2E3C">
        <w:rPr>
          <w:rFonts w:eastAsia="Times New Roman" w:cs="Times New Roman"/>
          <w:color w:val="000000" w:themeColor="text1"/>
          <w:szCs w:val="24"/>
        </w:rPr>
        <w:t xml:space="preserve"> </w:t>
      </w:r>
      <w:r>
        <w:rPr>
          <w:rFonts w:eastAsia="Times New Roman" w:cs="Times New Roman"/>
          <w:color w:val="000000" w:themeColor="text1"/>
          <w:szCs w:val="24"/>
        </w:rPr>
        <w:t>Συνεπώς η</w:t>
      </w:r>
      <w:r w:rsidRPr="006E2E3C">
        <w:rPr>
          <w:rFonts w:eastAsia="Times New Roman" w:cs="Times New Roman"/>
          <w:color w:val="000000" w:themeColor="text1"/>
          <w:szCs w:val="24"/>
        </w:rPr>
        <w:t xml:space="preserve"> </w:t>
      </w:r>
      <w:r w:rsidRPr="006E2E3C">
        <w:rPr>
          <w:rFonts w:eastAsia="Times New Roman" w:cs="Times New Roman"/>
          <w:color w:val="000000" w:themeColor="text1"/>
          <w:szCs w:val="24"/>
        </w:rPr>
        <w:t>Βουλή ενέκρινε τη ζητηθείσα άδεια.</w:t>
      </w:r>
      <w:r w:rsidRPr="006E2E3C">
        <w:rPr>
          <w:rFonts w:eastAsia="Times New Roman" w:cs="Times New Roman"/>
          <w:color w:val="000000" w:themeColor="text1"/>
          <w:szCs w:val="24"/>
        </w:rPr>
        <w:t xml:space="preserve"> </w:t>
      </w:r>
    </w:p>
    <w:p w14:paraId="7B974729" w14:textId="77777777" w:rsidR="008C556B" w:rsidRDefault="006D7C5B">
      <w:pPr>
        <w:spacing w:line="600" w:lineRule="auto"/>
        <w:ind w:firstLine="709"/>
        <w:jc w:val="center"/>
        <w:rPr>
          <w:rFonts w:eastAsia="Times New Roman" w:cs="Times New Roman"/>
          <w:color w:val="FF0000"/>
          <w:szCs w:val="24"/>
        </w:rPr>
      </w:pPr>
      <w:r>
        <w:rPr>
          <w:rFonts w:eastAsia="Times New Roman" w:cs="Times New Roman"/>
          <w:color w:val="FF0000"/>
          <w:szCs w:val="24"/>
        </w:rPr>
        <w:t>(</w:t>
      </w:r>
      <w:r w:rsidRPr="00981EBB">
        <w:rPr>
          <w:rFonts w:eastAsia="Times New Roman" w:cs="Times New Roman"/>
          <w:color w:val="FF0000"/>
          <w:szCs w:val="24"/>
        </w:rPr>
        <w:t>ΑΛΛΑΓΗ ΣΕΛΙΔΑΣ ΛΟΓΩ ΑΛΛΑΓΗΣ ΘΕΜΑΤΟΣ</w:t>
      </w:r>
      <w:r>
        <w:rPr>
          <w:rFonts w:eastAsia="Times New Roman" w:cs="Times New Roman"/>
          <w:color w:val="FF0000"/>
          <w:szCs w:val="24"/>
        </w:rPr>
        <w:t>)</w:t>
      </w:r>
    </w:p>
    <w:p w14:paraId="7B97472A" w14:textId="77777777" w:rsidR="008C556B" w:rsidRDefault="006D7C5B">
      <w:pPr>
        <w:spacing w:line="600" w:lineRule="auto"/>
        <w:ind w:firstLine="720"/>
        <w:jc w:val="both"/>
        <w:rPr>
          <w:rFonts w:eastAsia="Times New Roman" w:cs="Times New Roman"/>
          <w:szCs w:val="24"/>
        </w:rPr>
      </w:pPr>
      <w:r w:rsidRPr="00A40533">
        <w:rPr>
          <w:rFonts w:eastAsia="Times New Roman" w:cs="Times New Roman"/>
          <w:b/>
          <w:color w:val="000000" w:themeColor="text1"/>
          <w:szCs w:val="24"/>
        </w:rPr>
        <w:lastRenderedPageBreak/>
        <w:t>ΠΡΟΕΔΡΕΥΩΝ (Σπυρίδων Λυκούδης):</w:t>
      </w:r>
      <w:r>
        <w:rPr>
          <w:rFonts w:eastAsia="Times New Roman" w:cs="Times New Roman"/>
          <w:b/>
          <w:color w:val="000000" w:themeColor="text1"/>
          <w:szCs w:val="24"/>
        </w:rPr>
        <w:t xml:space="preserve"> </w:t>
      </w:r>
      <w:r>
        <w:rPr>
          <w:rFonts w:eastAsia="Times New Roman" w:cs="Times New Roman"/>
          <w:szCs w:val="24"/>
        </w:rPr>
        <w:t>Κυρίες και κύριοι συνάδελφοι, ε</w:t>
      </w:r>
      <w:r>
        <w:rPr>
          <w:rFonts w:eastAsia="Times New Roman" w:cs="Times New Roman"/>
          <w:szCs w:val="24"/>
        </w:rPr>
        <w:t xml:space="preserve">ισερχόμαστε στη συζήτηση των </w:t>
      </w:r>
    </w:p>
    <w:p w14:paraId="7B97472B" w14:textId="77777777" w:rsidR="008C556B" w:rsidRDefault="006D7C5B">
      <w:pPr>
        <w:spacing w:line="600" w:lineRule="auto"/>
        <w:ind w:firstLine="720"/>
        <w:jc w:val="center"/>
        <w:rPr>
          <w:rFonts w:eastAsia="Times New Roman" w:cs="Times New Roman"/>
          <w:b/>
          <w:szCs w:val="24"/>
        </w:rPr>
      </w:pPr>
      <w:r w:rsidRPr="00B42E05">
        <w:rPr>
          <w:rFonts w:eastAsia="Times New Roman" w:cs="Times New Roman"/>
          <w:b/>
          <w:szCs w:val="24"/>
        </w:rPr>
        <w:t>ΕΠΙΚΑΙΡΩΝ ΕΡΩΤΗΣΕΩΝ</w:t>
      </w:r>
    </w:p>
    <w:p w14:paraId="7B97472C"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Θα ξεκινήσουμε τη συζήτηση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τρίτη </w:t>
      </w:r>
      <w:r>
        <w:rPr>
          <w:rFonts w:eastAsia="Times New Roman" w:cs="Times New Roman"/>
          <w:szCs w:val="24"/>
        </w:rPr>
        <w:t xml:space="preserve">με αριθμό 47/9-10-2018 </w:t>
      </w:r>
      <w:r>
        <w:rPr>
          <w:rFonts w:eastAsia="Times New Roman" w:cs="Times New Roman"/>
          <w:szCs w:val="24"/>
        </w:rPr>
        <w:t>επίκαιρη ερώτηση πρώτου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F06208">
        <w:rPr>
          <w:rFonts w:eastAsia="Times New Roman" w:cs="Times New Roman"/>
          <w:bCs/>
          <w:szCs w:val="24"/>
        </w:rPr>
        <w:t>Νικολάου Μωραΐτη</w:t>
      </w:r>
      <w:r>
        <w:rPr>
          <w:rFonts w:eastAsia="Times New Roman" w:cs="Times New Roman"/>
          <w:b/>
          <w:bCs/>
          <w:szCs w:val="24"/>
        </w:rPr>
        <w:t xml:space="preserve"> </w:t>
      </w:r>
      <w:r>
        <w:rPr>
          <w:rFonts w:eastAsia="Times New Roman" w:cs="Times New Roman"/>
          <w:szCs w:val="24"/>
        </w:rPr>
        <w:t xml:space="preserve">προς τον Υπουργό </w:t>
      </w:r>
      <w:r w:rsidRPr="00F06208">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«Για τον αποκλεισμό δικαιούχων της εξισωτικής απο</w:t>
      </w:r>
      <w:r>
        <w:rPr>
          <w:rFonts w:eastAsia="Times New Roman" w:cs="Times New Roman"/>
          <w:szCs w:val="24"/>
        </w:rPr>
        <w:t>ζημίωσης από τον επανακαθορισμό των "μειονεκτικών” περιοχών».</w:t>
      </w:r>
    </w:p>
    <w:p w14:paraId="7B97472D"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Τον λόγο έχει ο κ. Μωραΐτης.</w:t>
      </w:r>
    </w:p>
    <w:p w14:paraId="7B97472E" w14:textId="77777777" w:rsidR="008C556B" w:rsidRDefault="006D7C5B">
      <w:pPr>
        <w:spacing w:line="600" w:lineRule="auto"/>
        <w:ind w:firstLine="720"/>
        <w:jc w:val="both"/>
        <w:rPr>
          <w:rFonts w:eastAsia="Times New Roman" w:cs="Times New Roman"/>
          <w:szCs w:val="24"/>
        </w:rPr>
      </w:pPr>
      <w:r w:rsidRPr="00DF064E">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7B97472F"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Η νέα πρόταση του Υπουργείου Αγροτικής Ανάπτυξης και Τροφίμων που δόθηκε στη δημόσια διαβούλευση, ανταποκρινόμενη βέβαια</w:t>
      </w:r>
      <w:r>
        <w:rPr>
          <w:rFonts w:eastAsia="Times New Roman" w:cs="Times New Roman"/>
          <w:szCs w:val="24"/>
        </w:rPr>
        <w:t xml:space="preserve"> στις κατευθύνσεις και στις απαιτήσεις της Ευρωπαϊκής Ένωσης, σύμφωνα με τον Κανονισμό 1305/2013, έχει δημιουργήσει αναστάτωση και δικαιολογημένη οργή σε χιλιάδες φτωχούς και μεσαίους αγρότες και κτηνοτρόφους σε όλη τη χώρα, που αποκλείονται, κύριε Υπουργέ</w:t>
      </w:r>
      <w:r>
        <w:rPr>
          <w:rFonts w:eastAsia="Times New Roman" w:cs="Times New Roman"/>
          <w:szCs w:val="24"/>
        </w:rPr>
        <w:t xml:space="preserve">, μετά το 2019 από την εξισωτική αποζημίωση, σύμφωνα με τη νέα οριοθέτηση περιοχών με φυσικούς περιορισμούς και ειδικά μειονεκτήματα. </w:t>
      </w:r>
    </w:p>
    <w:p w14:paraId="7B974730"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Η νέα οριοθέτηση γίνεται οριζόντια σε αυτές τις περιοχές και δεν παίρνει υπόψη της κανένα κριτήριο επιβίωσης των βιοπαλαι</w:t>
      </w:r>
      <w:r>
        <w:rPr>
          <w:rFonts w:eastAsia="Times New Roman" w:cs="Times New Roman"/>
          <w:szCs w:val="24"/>
        </w:rPr>
        <w:t xml:space="preserve">στών </w:t>
      </w:r>
      <w:proofErr w:type="spellStart"/>
      <w:r>
        <w:rPr>
          <w:rFonts w:eastAsia="Times New Roman" w:cs="Times New Roman"/>
          <w:szCs w:val="24"/>
        </w:rPr>
        <w:t>αγροτοκτηνοτρόφων</w:t>
      </w:r>
      <w:proofErr w:type="spellEnd"/>
      <w:r>
        <w:rPr>
          <w:rFonts w:eastAsia="Times New Roman" w:cs="Times New Roman"/>
          <w:szCs w:val="24"/>
        </w:rPr>
        <w:t xml:space="preserve"> στις περιοχές που μένουν και </w:t>
      </w:r>
      <w:proofErr w:type="spellStart"/>
      <w:r>
        <w:rPr>
          <w:rFonts w:eastAsia="Times New Roman" w:cs="Times New Roman"/>
          <w:szCs w:val="24"/>
        </w:rPr>
        <w:t>απεντάσσονται</w:t>
      </w:r>
      <w:proofErr w:type="spellEnd"/>
      <w:r>
        <w:rPr>
          <w:rFonts w:eastAsia="Times New Roman" w:cs="Times New Roman"/>
          <w:szCs w:val="24"/>
        </w:rPr>
        <w:t xml:space="preserve">, ενώ στην προηγούμενη οριοθέτηση ήταν εντός αυτών των περιοχών, δηλαδή ήταν μειονεκτικές περιοχές. Μιλάμε για εκεί που υπάρχουν μικρές κτηνοτροφικές μονάδες, μικρός άγονος κλήρος. </w:t>
      </w:r>
    </w:p>
    <w:p w14:paraId="7B974731"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Για παράδ</w:t>
      </w:r>
      <w:r>
        <w:rPr>
          <w:rFonts w:eastAsia="Times New Roman" w:cs="Times New Roman"/>
          <w:szCs w:val="24"/>
        </w:rPr>
        <w:t>ειγμα, υπάρχουν τοπικά διαμερίσματα, ακόμα και ολόκληροι δήμοι, που στα γεωγραφικά τους όρια υπάρχουν βέβαια κάποιες αρδευόμενες εκτάσεις, αλλά υπάρχουν και ξερικές άγονες που λειτουργούν μόνο σαν βοσκότοποι. Δεν τα παίρνετε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και λειτουργείτε με τη λογική της σκούπας. </w:t>
      </w:r>
    </w:p>
    <w:p w14:paraId="7B974732"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Οι φτωχοί </w:t>
      </w:r>
      <w:proofErr w:type="spellStart"/>
      <w:r>
        <w:rPr>
          <w:rFonts w:eastAsia="Times New Roman" w:cs="Times New Roman"/>
          <w:szCs w:val="24"/>
        </w:rPr>
        <w:t>αγροτοκτηνοτρόφοι</w:t>
      </w:r>
      <w:proofErr w:type="spellEnd"/>
      <w:r>
        <w:rPr>
          <w:rFonts w:eastAsia="Times New Roman" w:cs="Times New Roman"/>
          <w:szCs w:val="24"/>
        </w:rPr>
        <w:t xml:space="preserve"> αυτών των περιοχών σήμερα βιώνουν τα αδιέξοδα των αντιλαϊκών πολιτικών της Κυβέρνησης και της Ευρωπαϊκής Ένωσης. Συνθλίβονται στις μυλόπετρες του ανταγωνισμού των μονοπωλίων για τ</w:t>
      </w:r>
      <w:r>
        <w:rPr>
          <w:rFonts w:eastAsia="Times New Roman" w:cs="Times New Roman"/>
          <w:szCs w:val="24"/>
        </w:rPr>
        <w:t>ο κέρδος. Το κόστος παραγωγής</w:t>
      </w:r>
      <w:r w:rsidRPr="00F074AE">
        <w:rPr>
          <w:rFonts w:eastAsia="Times New Roman" w:cs="Times New Roman"/>
          <w:szCs w:val="24"/>
        </w:rPr>
        <w:t xml:space="preserve"> </w:t>
      </w:r>
      <w:r>
        <w:rPr>
          <w:rFonts w:eastAsia="Times New Roman" w:cs="Times New Roman"/>
          <w:szCs w:val="24"/>
        </w:rPr>
        <w:t xml:space="preserve">είναι μεγάλο, οι τιμές των προϊόντων κατρακυλάνε. Για παράδειγμα, το </w:t>
      </w:r>
      <w:proofErr w:type="spellStart"/>
      <w:r>
        <w:rPr>
          <w:rFonts w:eastAsia="Times New Roman" w:cs="Times New Roman"/>
          <w:szCs w:val="24"/>
        </w:rPr>
        <w:t>αιγοπρόβειο</w:t>
      </w:r>
      <w:proofErr w:type="spellEnd"/>
      <w:r>
        <w:rPr>
          <w:rFonts w:eastAsia="Times New Roman" w:cs="Times New Roman"/>
          <w:szCs w:val="24"/>
        </w:rPr>
        <w:t xml:space="preserve"> γάλα που σας ρωτήσαμε πριν λίγες ημέρες. Υπάρχει καθυστέρηση τιμών, ανοικτές τιμές στην πώληση των προϊόντων. Σε συνδυασμό με αυτήν την εξέλιξη κ</w:t>
      </w:r>
      <w:r>
        <w:rPr>
          <w:rFonts w:eastAsia="Times New Roman" w:cs="Times New Roman"/>
          <w:szCs w:val="24"/>
        </w:rPr>
        <w:t xml:space="preserve">αι με την εξισωτική θα δοθεί χαριστική βολή για αυτές τις περιοχές και για αυτούς τους παραγωγούς που εμείς μιλάμε. Δηλαδή, σήμερα εάν δείτε σε </w:t>
      </w:r>
      <w:r>
        <w:rPr>
          <w:rFonts w:eastAsia="Times New Roman" w:cs="Times New Roman"/>
          <w:szCs w:val="24"/>
        </w:rPr>
        <w:lastRenderedPageBreak/>
        <w:t xml:space="preserve">όλα τα </w:t>
      </w:r>
      <w:r>
        <w:rPr>
          <w:rFonts w:eastAsia="Times New Roman" w:cs="Times New Roman"/>
          <w:szCs w:val="24"/>
          <w:lang w:val="en-US"/>
        </w:rPr>
        <w:t>site</w:t>
      </w:r>
      <w:r>
        <w:rPr>
          <w:rFonts w:eastAsia="Times New Roman" w:cs="Times New Roman"/>
          <w:szCs w:val="24"/>
        </w:rPr>
        <w:t xml:space="preserve">, υπάρχουν ανακοινώσεις για την πώληση κοπαδιών. Εάν αυτοί οι κτηνοτρόφοι αυτών των περιοχών δεχθούν </w:t>
      </w:r>
      <w:r>
        <w:rPr>
          <w:rFonts w:eastAsia="Times New Roman" w:cs="Times New Roman"/>
          <w:szCs w:val="24"/>
        </w:rPr>
        <w:t>και αυτό το πλήγμα, αυτή η κατάσταση θα επιδεινωθεί δραματικά.</w:t>
      </w:r>
    </w:p>
    <w:p w14:paraId="7B974733"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Βέβαια αυτή η κατάσταση, κατά τη γνώμη μας, δεν είναι κεραυνός εν αιθρία, αλλά είναι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στοχευμένη</w:t>
      </w:r>
      <w:proofErr w:type="spellEnd"/>
      <w:r>
        <w:rPr>
          <w:rFonts w:eastAsia="Times New Roman" w:cs="Times New Roman"/>
          <w:szCs w:val="24"/>
        </w:rPr>
        <w:t xml:space="preserve"> πολιτική και με τον τρόπο που δίνονταν οι επιδοτήσεις όλα αυτά τα χρόνια. Δηλαδή τι έκαναν οι</w:t>
      </w:r>
      <w:r>
        <w:rPr>
          <w:rFonts w:eastAsia="Times New Roman" w:cs="Times New Roman"/>
          <w:szCs w:val="24"/>
        </w:rPr>
        <w:t xml:space="preserve"> επιδοτήσεις; Θα εξηγήσουμε ότι διευκόλυναν τη συγκέντρωση γης και παραγωγής σε λίγα χέρια για τις καπιταλιστικές μεγάλες επιχειρήσεις και τα μονοπώλια. </w:t>
      </w:r>
    </w:p>
    <w:p w14:paraId="7B974734"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Το ΚΚΕ σταθερά όλα αυτά τα χρόνια είχε τη θέση ότι η κατανομή των επιδοτήσεων, που είναι χρήματα του ε</w:t>
      </w:r>
      <w:r>
        <w:rPr>
          <w:rFonts w:eastAsia="Times New Roman" w:cs="Times New Roman"/>
          <w:szCs w:val="24"/>
        </w:rPr>
        <w:t xml:space="preserve">λληνικού λαού και των λαών της Ευρώπης και πρέπει να το εξηγήσουμε αυτό, πρέπει να είναι απόλυτα συνδεμένη με την παραγωγή, και τη φυτική και τη ζωική παραγωγή, το ζωικό κεφάλαιο. Να στηρίζονται οι φτωχοί </w:t>
      </w:r>
      <w:proofErr w:type="spellStart"/>
      <w:r>
        <w:rPr>
          <w:rFonts w:eastAsia="Times New Roman" w:cs="Times New Roman"/>
          <w:szCs w:val="24"/>
        </w:rPr>
        <w:t>αγροτοκτηνοτρόφοι</w:t>
      </w:r>
      <w:proofErr w:type="spellEnd"/>
      <w:r>
        <w:rPr>
          <w:rFonts w:eastAsia="Times New Roman" w:cs="Times New Roman"/>
          <w:szCs w:val="24"/>
        </w:rPr>
        <w:t>, να μπορούν να επιβιώσουν, να συν</w:t>
      </w:r>
      <w:r>
        <w:rPr>
          <w:rFonts w:eastAsia="Times New Roman" w:cs="Times New Roman"/>
          <w:szCs w:val="24"/>
        </w:rPr>
        <w:t>εχίζουν την παραγωγική τους δραστηριότητα, να συνεχίζουν να παράγουν ποιοτικά προϊόντα για τις σύγχρονες διατροφικές λαϊκές ανάγκες. Και να στηρίζονται περιοχές που μέχρι σήμερα δίνουν μια μάχη να επιβιώσουν αυτοί οι κτηνοτρόφοι, αλλά να υπάρχουν και οι συ</w:t>
      </w:r>
      <w:r>
        <w:rPr>
          <w:rFonts w:eastAsia="Times New Roman" w:cs="Times New Roman"/>
          <w:szCs w:val="24"/>
        </w:rPr>
        <w:t>νθήκες που να μπορούν να ζουν με αξιοπρέπεια και να παραμένουν σε αυτές τις περιοχές.</w:t>
      </w:r>
    </w:p>
    <w:p w14:paraId="7B974735"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Για όλα αυτά, κύριε Υπουργέ, σας ρωτάμε τι μέτρα προτίθεστε να πάρετε ώστε να μην εξαιρεθούν αυτές οι περιοχές και να δίνεται αυτό, που είναι ψίχουλα στην ουσία, αλλά πρά</w:t>
      </w:r>
      <w:r>
        <w:rPr>
          <w:rFonts w:eastAsia="Times New Roman" w:cs="Times New Roman"/>
          <w:szCs w:val="24"/>
        </w:rPr>
        <w:t>γματι είναι ένα βοήθημα για να μπορούν να συνεχίζουν την παραγωγική δραστηριότητα αυτοί οι φτωχοί και μεσαίοι αγρότες και κτηνοτρόφοι αυτών των περιοχών.</w:t>
      </w:r>
    </w:p>
    <w:p w14:paraId="7B974736" w14:textId="77777777" w:rsidR="008C556B" w:rsidRDefault="006D7C5B">
      <w:pPr>
        <w:spacing w:line="600" w:lineRule="auto"/>
        <w:ind w:firstLine="720"/>
        <w:jc w:val="both"/>
        <w:rPr>
          <w:rFonts w:eastAsia="Times New Roman" w:cs="Times New Roman"/>
          <w:szCs w:val="24"/>
        </w:rPr>
      </w:pPr>
      <w:r w:rsidRPr="00F06208">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 xml:space="preserve">Θα απαντήσει </w:t>
      </w:r>
      <w:r>
        <w:rPr>
          <w:rFonts w:eastAsia="Times New Roman" w:cs="Times New Roman"/>
          <w:szCs w:val="24"/>
        </w:rPr>
        <w:t xml:space="preserve">ο Υπουργός Αγροτικής Ανάπτυξης και Τροφίμων κ. Σταύρος </w:t>
      </w:r>
      <w:proofErr w:type="spellStart"/>
      <w:r>
        <w:rPr>
          <w:rFonts w:eastAsia="Times New Roman" w:cs="Times New Roman"/>
          <w:szCs w:val="24"/>
        </w:rPr>
        <w:t>Αρ</w:t>
      </w:r>
      <w:r>
        <w:rPr>
          <w:rFonts w:eastAsia="Times New Roman" w:cs="Times New Roman"/>
          <w:szCs w:val="24"/>
        </w:rPr>
        <w:t>αχωβίτης</w:t>
      </w:r>
      <w:proofErr w:type="spellEnd"/>
      <w:r>
        <w:rPr>
          <w:rFonts w:eastAsia="Times New Roman" w:cs="Times New Roman"/>
          <w:szCs w:val="24"/>
        </w:rPr>
        <w:t xml:space="preserve">. </w:t>
      </w:r>
    </w:p>
    <w:p w14:paraId="7B974737"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κύριε Υπουργέ</w:t>
      </w:r>
      <w:r>
        <w:rPr>
          <w:rFonts w:eastAsia="Times New Roman" w:cs="Times New Roman"/>
          <w:szCs w:val="24"/>
        </w:rPr>
        <w:t>, έχετε τον λόγο.</w:t>
      </w:r>
    </w:p>
    <w:p w14:paraId="7B974738" w14:textId="77777777" w:rsidR="008C556B" w:rsidRDefault="006D7C5B">
      <w:pPr>
        <w:spacing w:line="600" w:lineRule="auto"/>
        <w:ind w:firstLine="720"/>
        <w:jc w:val="both"/>
        <w:rPr>
          <w:rFonts w:eastAsia="Times New Roman" w:cs="Times New Roman"/>
          <w:szCs w:val="24"/>
        </w:rPr>
      </w:pPr>
      <w:r w:rsidRPr="006E01D6">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Ευχαριστώ, κύριε Πρόεδρε.</w:t>
      </w:r>
    </w:p>
    <w:p w14:paraId="7B974739"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συνάδελφε, φέρνετε στη Βουλή των Ελλήνων σήμερα ένα πολύ σημαντικό θέμα, το οποίο έχει εξελιχθεί σε μείζον θέμ</w:t>
      </w:r>
      <w:r>
        <w:rPr>
          <w:rFonts w:eastAsia="Times New Roman" w:cs="Times New Roman"/>
          <w:szCs w:val="24"/>
        </w:rPr>
        <w:t>α συζήτησης σε όλες τις εκτός αστικών κέντρων περιοχές.</w:t>
      </w:r>
    </w:p>
    <w:p w14:paraId="7B97473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Αυτό που οφείλω να ξεκαθαρίσω από την αρχή είναι ότι δεν πρόκειται να υπάρξουν αδικίες σε κα</w:t>
      </w:r>
      <w:r>
        <w:rPr>
          <w:rFonts w:eastAsia="Times New Roman" w:cs="Times New Roman"/>
          <w:szCs w:val="24"/>
        </w:rPr>
        <w:t>μ</w:t>
      </w:r>
      <w:r>
        <w:rPr>
          <w:rFonts w:eastAsia="Times New Roman" w:cs="Times New Roman"/>
          <w:szCs w:val="24"/>
        </w:rPr>
        <w:t>μία περιοχή. Ωστόσο με αφορμή την ερώτησή σας πρέπει να ξεκαθαρίσουμε ορισμένα πράγματα. Το πρώτο είναι ότι</w:t>
      </w:r>
      <w:r>
        <w:rPr>
          <w:rFonts w:eastAsia="Times New Roman" w:cs="Times New Roman"/>
          <w:szCs w:val="24"/>
        </w:rPr>
        <w:t xml:space="preserve"> η συζήτηση για τις μειονεκτικές περιοχές και τις περιοχές με ειδικά μειονεκτήματα τέθηκε σε διαβούλευση. Γιατί τέθηκε σε διαβούλευση; Τέθηκε σε διαβούλευση έτσι ώστε να δούμε, με βάση </w:t>
      </w:r>
      <w:r>
        <w:rPr>
          <w:rFonts w:eastAsia="Times New Roman" w:cs="Times New Roman"/>
          <w:szCs w:val="24"/>
        </w:rPr>
        <w:lastRenderedPageBreak/>
        <w:t xml:space="preserve">τα νέα κριτήρια του </w:t>
      </w:r>
      <w:r>
        <w:rPr>
          <w:rFonts w:eastAsia="Times New Roman" w:cs="Times New Roman"/>
          <w:szCs w:val="24"/>
        </w:rPr>
        <w:t>κ</w:t>
      </w:r>
      <w:r>
        <w:rPr>
          <w:rFonts w:eastAsia="Times New Roman" w:cs="Times New Roman"/>
          <w:szCs w:val="24"/>
        </w:rPr>
        <w:t>ανονισμού 1305/2013, ποιες είναι αυτές οι περιοχές</w:t>
      </w:r>
      <w:r>
        <w:rPr>
          <w:rFonts w:eastAsia="Times New Roman" w:cs="Times New Roman"/>
          <w:szCs w:val="24"/>
        </w:rPr>
        <w:t xml:space="preserve"> που πληρούν τα κριτήρια του </w:t>
      </w:r>
      <w:r>
        <w:rPr>
          <w:rFonts w:eastAsia="Times New Roman" w:cs="Times New Roman"/>
          <w:szCs w:val="24"/>
        </w:rPr>
        <w:t>κ</w:t>
      </w:r>
      <w:r>
        <w:rPr>
          <w:rFonts w:eastAsia="Times New Roman" w:cs="Times New Roman"/>
          <w:szCs w:val="24"/>
        </w:rPr>
        <w:t xml:space="preserve">ανονισμού και ποιες είναι οι περιοχές εκείνες που ακόμα μπορούν και πρέπει να ενταχθούν στον </w:t>
      </w:r>
      <w:r>
        <w:rPr>
          <w:rFonts w:eastAsia="Times New Roman" w:cs="Times New Roman"/>
          <w:szCs w:val="24"/>
        </w:rPr>
        <w:t>κ</w:t>
      </w:r>
      <w:r>
        <w:rPr>
          <w:rFonts w:eastAsia="Times New Roman" w:cs="Times New Roman"/>
          <w:szCs w:val="24"/>
        </w:rPr>
        <w:t>ανονισμό.</w:t>
      </w:r>
    </w:p>
    <w:p w14:paraId="7B97473B"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Ήδη έχω μιλήσει με πάρα πολλούς περιφερειάρχες, με πάρα πολλούς δημάρχους, με πάρα πολλούς </w:t>
      </w:r>
      <w:proofErr w:type="spellStart"/>
      <w:r>
        <w:rPr>
          <w:rFonts w:eastAsia="Times New Roman" w:cs="Times New Roman"/>
          <w:szCs w:val="24"/>
        </w:rPr>
        <w:t>αυτοδιοικητικούς</w:t>
      </w:r>
      <w:proofErr w:type="spellEnd"/>
      <w:r>
        <w:rPr>
          <w:rFonts w:eastAsia="Times New Roman" w:cs="Times New Roman"/>
          <w:szCs w:val="24"/>
        </w:rPr>
        <w:t xml:space="preserve"> που έχουν κατα</w:t>
      </w:r>
      <w:r>
        <w:rPr>
          <w:rFonts w:eastAsia="Times New Roman" w:cs="Times New Roman"/>
          <w:szCs w:val="24"/>
        </w:rPr>
        <w:t xml:space="preserve">νοήσει τη διαδικασία της διαβούλευσης και ενδεχομένως εδώ επικοινωνιακά να υπήρχε ένα θέμα που μπορείτε να μας καταλογίσετε, όταν τέθηκε στη διαβούλευση. Ωστόσο όλοι οι </w:t>
      </w:r>
      <w:proofErr w:type="spellStart"/>
      <w:r>
        <w:rPr>
          <w:rFonts w:eastAsia="Times New Roman" w:cs="Times New Roman"/>
          <w:szCs w:val="24"/>
        </w:rPr>
        <w:t>αυτοδιοικητικοί</w:t>
      </w:r>
      <w:proofErr w:type="spellEnd"/>
      <w:r>
        <w:rPr>
          <w:rFonts w:eastAsia="Times New Roman" w:cs="Times New Roman"/>
          <w:szCs w:val="24"/>
        </w:rPr>
        <w:t xml:space="preserve"> έχουν κατανοήσει ότι πρέπει να συμβάλουν στον διάλογο αυτό τεκμηριωμένα</w:t>
      </w:r>
      <w:r>
        <w:rPr>
          <w:rFonts w:eastAsia="Times New Roman" w:cs="Times New Roman"/>
          <w:szCs w:val="24"/>
        </w:rPr>
        <w:t xml:space="preserve">. </w:t>
      </w:r>
    </w:p>
    <w:p w14:paraId="7B97473C"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Το δεύτερο που πρέπει να ξεκαθαρίσουμε είναι ότι οι ορεινές περιοχές οι οποίες απορροφούν τα 2/3 των πόρων της εξισωτικής δεν αλλάζουν. Οι ορεινές περιοχές παραμένουν ως είχαν.</w:t>
      </w:r>
    </w:p>
    <w:p w14:paraId="7B97473D"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Το τρίτο είναι ότι οι νησιωτικές και παραμεθόριες περιοχές εντάσσονται όλες </w:t>
      </w:r>
      <w:r>
        <w:rPr>
          <w:rFonts w:eastAsia="Times New Roman" w:cs="Times New Roman"/>
          <w:szCs w:val="24"/>
        </w:rPr>
        <w:t>στις περιοχές με ειδικά μειονεκτήματα. Άρα, και από εκεί διασφαλίζεται ότι δεν πρόκειται κανένας να αδικηθεί.</w:t>
      </w:r>
    </w:p>
    <w:p w14:paraId="7B97473E"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Το τέταρτο σημείο, όμως, που πρέπει να προσέξουμε είναι ότι ο νέος </w:t>
      </w:r>
      <w:r>
        <w:rPr>
          <w:rFonts w:eastAsia="Times New Roman" w:cs="Times New Roman"/>
          <w:szCs w:val="24"/>
        </w:rPr>
        <w:t>κ</w:t>
      </w:r>
      <w:r>
        <w:rPr>
          <w:rFonts w:eastAsia="Times New Roman" w:cs="Times New Roman"/>
          <w:szCs w:val="24"/>
        </w:rPr>
        <w:t>ανονισμός, ο 1305/2013, θέτει νέα κριτήρια. Δεν είναι τα ίδια κριτήρια τα οποί</w:t>
      </w:r>
      <w:r>
        <w:rPr>
          <w:rFonts w:eastAsia="Times New Roman" w:cs="Times New Roman"/>
          <w:szCs w:val="24"/>
        </w:rPr>
        <w:t xml:space="preserve">α είχαν τεθεί με τον προηγούμενο </w:t>
      </w:r>
      <w:r>
        <w:rPr>
          <w:rFonts w:eastAsia="Times New Roman" w:cs="Times New Roman"/>
          <w:szCs w:val="24"/>
        </w:rPr>
        <w:t>κ</w:t>
      </w:r>
      <w:r>
        <w:rPr>
          <w:rFonts w:eastAsia="Times New Roman" w:cs="Times New Roman"/>
          <w:szCs w:val="24"/>
        </w:rPr>
        <w:t xml:space="preserve">ανονισμό που ίσχυε ήδη από τη δεκαετία του 1980. Άρα, </w:t>
      </w:r>
      <w:r>
        <w:rPr>
          <w:rFonts w:eastAsia="Times New Roman" w:cs="Times New Roman"/>
          <w:szCs w:val="24"/>
        </w:rPr>
        <w:lastRenderedPageBreak/>
        <w:t>για να είμαστε εντάξει με τις επιδοτήσεις, να διασφαλίσουμε το να μην κινδυνεύσουν οι επιδοτήσεις από το 2019 και μετά, θα πρέπει έγκαιρα, δηλαδή μέχρι τέλους του χρόνο</w:t>
      </w:r>
      <w:r>
        <w:rPr>
          <w:rFonts w:eastAsia="Times New Roman" w:cs="Times New Roman"/>
          <w:szCs w:val="24"/>
        </w:rPr>
        <w:t>υ, να έχουμε προχωρήσει στην οριοθέτηση των νέων μειονεκτικών περιοχών και των νέων περιοχών με ειδικά μειονεκτήματα. Αυτό να γίνει ξεκάθαρο. Αν δεν προχωρήσουμε σε αυτή την οριοθέτηση με τρόπο αντικειμενικό, δίκαιο και προπάντων σύμφωνα με τα κριτήρια που</w:t>
      </w:r>
      <w:r>
        <w:rPr>
          <w:rFonts w:eastAsia="Times New Roman" w:cs="Times New Roman"/>
          <w:szCs w:val="24"/>
        </w:rPr>
        <w:t xml:space="preserve"> θέτει ο </w:t>
      </w:r>
      <w:r>
        <w:rPr>
          <w:rFonts w:eastAsia="Times New Roman" w:cs="Times New Roman"/>
          <w:szCs w:val="24"/>
        </w:rPr>
        <w:t>κ</w:t>
      </w:r>
      <w:r>
        <w:rPr>
          <w:rFonts w:eastAsia="Times New Roman" w:cs="Times New Roman"/>
          <w:szCs w:val="24"/>
        </w:rPr>
        <w:t>ανονισμός, θα κινδυνεύσουν οι επιδοτήσεις. Και αυτή η Κυβέρνηση δεν είναι διατεθειμένη να ρισκάρει τις επιδοτήσεις για τη στήριξη των Ελλήνων αγροτών.</w:t>
      </w:r>
    </w:p>
    <w:p w14:paraId="7B97473F"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Ποια είναι τα κριτήρια, όμως, τα οποία τίθενται; Τα κριτήρια είναι </w:t>
      </w:r>
      <w:proofErr w:type="spellStart"/>
      <w:r>
        <w:rPr>
          <w:rFonts w:eastAsia="Times New Roman" w:cs="Times New Roman"/>
          <w:szCs w:val="24"/>
        </w:rPr>
        <w:t>βιοφυσικά</w:t>
      </w:r>
      <w:proofErr w:type="spellEnd"/>
      <w:r>
        <w:rPr>
          <w:rFonts w:eastAsia="Times New Roman" w:cs="Times New Roman"/>
          <w:szCs w:val="24"/>
        </w:rPr>
        <w:t xml:space="preserve"> και όχι κοινωνικά. Είναι κριτήρια που περιλαμβάνουν φυσικούς περιορισμούς ή κακές κλιματολογικές συνθήκες, αλλά δεν έχουν ξεπεραστεί με επενδύσεις. </w:t>
      </w:r>
    </w:p>
    <w:p w14:paraId="7B974740"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w:t>
      </w:r>
      <w:r>
        <w:rPr>
          <w:rFonts w:eastAsia="Times New Roman" w:cs="Times New Roman"/>
          <w:szCs w:val="24"/>
        </w:rPr>
        <w:t>υδούνι λήξεως του χρόνου ομιλίας του κυρίου Υπουργού)</w:t>
      </w:r>
    </w:p>
    <w:p w14:paraId="7B974741"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Πρόεδρε, ολοκληρώνω σε ένα λεπτό.</w:t>
      </w:r>
    </w:p>
    <w:p w14:paraId="7B974742"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Προσέξτε το σημείο αυτό που θέτει ο </w:t>
      </w:r>
      <w:r>
        <w:rPr>
          <w:rFonts w:eastAsia="Times New Roman" w:cs="Times New Roman"/>
          <w:szCs w:val="24"/>
        </w:rPr>
        <w:t>κ</w:t>
      </w:r>
      <w:r>
        <w:rPr>
          <w:rFonts w:eastAsia="Times New Roman" w:cs="Times New Roman"/>
          <w:szCs w:val="24"/>
        </w:rPr>
        <w:t xml:space="preserve">ανονισμός εδώ για τους κτηνοτρόφους, γιατί για εμάς αποτελεί προτεραιότητα η στήριξη της κτηνοτροφίας, καθώς την τελευταία, </w:t>
      </w:r>
      <w:r>
        <w:rPr>
          <w:rFonts w:eastAsia="Times New Roman" w:cs="Times New Roman"/>
          <w:szCs w:val="24"/>
        </w:rPr>
        <w:t>τουλάχιστον, δεκαετία υπάρχει μια αρνητική τάση στο ισοζύγιο και κατ’ επέ</w:t>
      </w:r>
      <w:r>
        <w:rPr>
          <w:rFonts w:eastAsia="Times New Roman" w:cs="Times New Roman"/>
          <w:szCs w:val="24"/>
        </w:rPr>
        <w:lastRenderedPageBreak/>
        <w:t xml:space="preserve">κταση στη διαβίωση των κτηνοτρόφων. Εξετάζουμε την ενσωμάτωση των βοσκοτόπων όλων των δημοτικών διαμερισμάτων που έχουν βοσκοτόπους με βάση ένα κριτήριο που επιτρέπει την ένταξή τους </w:t>
      </w:r>
      <w:r>
        <w:rPr>
          <w:rFonts w:eastAsia="Times New Roman" w:cs="Times New Roman"/>
          <w:szCs w:val="24"/>
        </w:rPr>
        <w:t xml:space="preserve">στις ειδικές περιοχές. </w:t>
      </w:r>
    </w:p>
    <w:p w14:paraId="7B974743"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Εδώ να ξεκαθαρίσουμε και το εξής γιατί ακούγεται έντονα: Το Υπουργείο Αγροτικής Ανάπτυξης και Τροφίμων ανέθεσε στο Γεωπονικό Πανεπιστήμιο τη σύνταξη μιας μελέτης για την εξειδίκευση των κατευθύνσεων που δίνει ο </w:t>
      </w:r>
      <w:r>
        <w:rPr>
          <w:rFonts w:eastAsia="Times New Roman" w:cs="Times New Roman"/>
          <w:szCs w:val="24"/>
        </w:rPr>
        <w:t>κ</w:t>
      </w:r>
      <w:r>
        <w:rPr>
          <w:rFonts w:eastAsia="Times New Roman" w:cs="Times New Roman"/>
          <w:szCs w:val="24"/>
        </w:rPr>
        <w:t>ανονισμός. Αυτή η με</w:t>
      </w:r>
      <w:r>
        <w:rPr>
          <w:rFonts w:eastAsia="Times New Roman" w:cs="Times New Roman"/>
          <w:szCs w:val="24"/>
        </w:rPr>
        <w:t>λέτη εγκρίθηκε από το κοινό Κέντρο Ερευνών της Ευρωπαϊκής Επιτροπής. Άρα ο χάρτης που βγήκε και τα κριτήρια που τέθηκαν βασίζονται σε μια εγκεκριμένη μελέτη του Γεωπονικού Πανεπιστημίου.</w:t>
      </w:r>
    </w:p>
    <w:p w14:paraId="7B974744"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Τώρα για τις περιοχές με ειδικά μειονεκτήματα θα σας αναλύσω στη δευτ</w:t>
      </w:r>
      <w:r>
        <w:rPr>
          <w:rFonts w:eastAsia="Times New Roman" w:cs="Times New Roman"/>
          <w:szCs w:val="24"/>
        </w:rPr>
        <w:t>ερολογία μου.</w:t>
      </w:r>
    </w:p>
    <w:p w14:paraId="7B974745" w14:textId="77777777" w:rsidR="008C556B" w:rsidRDefault="006D7C5B">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Ευχαριστώ, κύριε Υπουργέ.</w:t>
      </w:r>
    </w:p>
    <w:p w14:paraId="7B974746"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Μωραΐτη, πριν σας δώσω τον λόγο θα κάνω μια ανακοίνωση για τους επισκέπτες μας.</w:t>
      </w:r>
    </w:p>
    <w:p w14:paraId="7B974747" w14:textId="77777777" w:rsidR="008C556B" w:rsidRDefault="006D7C5B">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w:t>
      </w:r>
      <w:r w:rsidRPr="000742D7">
        <w:rPr>
          <w:rFonts w:eastAsia="Times New Roman" w:cs="Times New Roman"/>
        </w:rPr>
        <w:t>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 xml:space="preserve">ς και λειτουργίας της </w:t>
      </w:r>
      <w:r>
        <w:rPr>
          <w:rFonts w:eastAsia="Times New Roman" w:cs="Times New Roman"/>
        </w:rPr>
        <w:lastRenderedPageBreak/>
        <w:t>Βουλής, είκοσι εννέα μαθήτριες και μαθητές και δυο</w:t>
      </w:r>
      <w:r w:rsidRPr="000742D7">
        <w:rPr>
          <w:rFonts w:eastAsia="Times New Roman" w:cs="Times New Roman"/>
        </w:rPr>
        <w:t xml:space="preserve"> εκπαιδε</w:t>
      </w:r>
      <w:r w:rsidRPr="000742D7">
        <w:rPr>
          <w:rFonts w:eastAsia="Times New Roman" w:cs="Times New Roman"/>
        </w:rPr>
        <w:t>υτ</w:t>
      </w:r>
      <w:r>
        <w:rPr>
          <w:rFonts w:eastAsia="Times New Roman" w:cs="Times New Roman"/>
        </w:rPr>
        <w:t>ικοί συνοδοί τους από το 11</w:t>
      </w:r>
      <w:r w:rsidRPr="004B5042">
        <w:rPr>
          <w:rFonts w:eastAsia="Times New Roman" w:cs="Times New Roman"/>
          <w:vertAlign w:val="superscript"/>
        </w:rPr>
        <w:t>ο</w:t>
      </w:r>
      <w:r>
        <w:rPr>
          <w:rFonts w:eastAsia="Times New Roman" w:cs="Times New Roman"/>
        </w:rPr>
        <w:t xml:space="preserve"> </w:t>
      </w:r>
      <w:r>
        <w:rPr>
          <w:rFonts w:eastAsia="Times New Roman" w:cs="Times New Roman"/>
        </w:rPr>
        <w:t>Γυμνάσιο Αχαρνών</w:t>
      </w:r>
      <w:r w:rsidRPr="000742D7">
        <w:rPr>
          <w:rFonts w:eastAsia="Times New Roman" w:cs="Times New Roman"/>
        </w:rPr>
        <w:t xml:space="preserve">. </w:t>
      </w:r>
    </w:p>
    <w:p w14:paraId="7B974748" w14:textId="77777777" w:rsidR="008C556B" w:rsidRDefault="006D7C5B">
      <w:pPr>
        <w:spacing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7B974749" w14:textId="77777777" w:rsidR="008C556B" w:rsidRDefault="006D7C5B">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7B97474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Θα σας πω μερικά πράγματα για να καταλάβετε τι κάνουμε τώρα. Είσαστε σε μια διαδικασία κοινοβουλευτικού ελέγχου, δηλαδή βουλευτές</w:t>
      </w:r>
      <w:r>
        <w:rPr>
          <w:rFonts w:eastAsia="Times New Roman" w:cs="Times New Roman"/>
          <w:szCs w:val="24"/>
        </w:rPr>
        <w:t xml:space="preserve"> από διάφορες περιοχές της χώρας ρωτούν για ζητήματα που αφορούν την περιοχή τους τον αρμόδιο Υπουργό και ο Υπουργός απαντά. Αυτή την ώρα ρωτά τον Υπουργό Αγροτικής Ανάπτυξης κ. </w:t>
      </w:r>
      <w:proofErr w:type="spellStart"/>
      <w:r>
        <w:rPr>
          <w:rFonts w:eastAsia="Times New Roman" w:cs="Times New Roman"/>
          <w:szCs w:val="24"/>
        </w:rPr>
        <w:t>Αραχωβίτη</w:t>
      </w:r>
      <w:proofErr w:type="spellEnd"/>
      <w:r>
        <w:rPr>
          <w:rFonts w:eastAsia="Times New Roman" w:cs="Times New Roman"/>
          <w:szCs w:val="24"/>
        </w:rPr>
        <w:t xml:space="preserve"> ο Βουλευτής του Κομμουνιστικού Κόμματος Αιτωλοακαρνανίας κ. Μωραΐτης</w:t>
      </w:r>
      <w:r>
        <w:rPr>
          <w:rFonts w:eastAsia="Times New Roman" w:cs="Times New Roman"/>
          <w:szCs w:val="24"/>
        </w:rPr>
        <w:t xml:space="preserve"> για ζητήματα της περιοχής του και απαντά ο Υπουργός. </w:t>
      </w:r>
    </w:p>
    <w:p w14:paraId="7B97474B"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λόγο.</w:t>
      </w:r>
    </w:p>
    <w:p w14:paraId="7B97474C"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ΝΙΚΟΛΑΟΣ ΜΩΡΑΪ</w:t>
      </w:r>
      <w:r w:rsidRPr="00F6489F">
        <w:rPr>
          <w:rFonts w:eastAsia="Times New Roman" w:cs="Times New Roman"/>
          <w:b/>
          <w:szCs w:val="24"/>
        </w:rPr>
        <w:t>ΤΗΣ:</w:t>
      </w:r>
      <w:r>
        <w:rPr>
          <w:rFonts w:eastAsia="Times New Roman" w:cs="Times New Roman"/>
          <w:szCs w:val="24"/>
        </w:rPr>
        <w:t xml:space="preserve"> Κύριε Υπουργέ, τι μας είπατε στην τοποθέτησή σας; Ότι όποιες αλλαγές γίνονται για τον επανακαθορισμό αυτών των περιοχών, γίνονται με κάποια κριτήρια πρ</w:t>
      </w:r>
      <w:r>
        <w:rPr>
          <w:rFonts w:eastAsia="Times New Roman" w:cs="Times New Roman"/>
          <w:szCs w:val="24"/>
        </w:rPr>
        <w:t xml:space="preserve">οφανώς κοινωνικά και οι περιοχές που </w:t>
      </w:r>
      <w:proofErr w:type="spellStart"/>
      <w:r>
        <w:rPr>
          <w:rFonts w:eastAsia="Times New Roman" w:cs="Times New Roman"/>
          <w:szCs w:val="24"/>
        </w:rPr>
        <w:t>απετάσσονται</w:t>
      </w:r>
      <w:proofErr w:type="spellEnd"/>
      <w:r>
        <w:rPr>
          <w:rFonts w:eastAsia="Times New Roman" w:cs="Times New Roman"/>
          <w:szCs w:val="24"/>
        </w:rPr>
        <w:t xml:space="preserve"> είναι προφανώς περιοχές με εισόδημα, με ανάπτυξη, με επενδύσεις. Δεν το είπατε εμείς σήμερα. Αυτό ισχυρίζεται το Υπουργείο.</w:t>
      </w:r>
    </w:p>
    <w:p w14:paraId="7B97474D"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είπαμε στην </w:t>
      </w:r>
      <w:proofErr w:type="spellStart"/>
      <w:r>
        <w:rPr>
          <w:rFonts w:eastAsia="Times New Roman" w:cs="Times New Roman"/>
          <w:szCs w:val="24"/>
        </w:rPr>
        <w:t>πρωτολογία</w:t>
      </w:r>
      <w:proofErr w:type="spellEnd"/>
      <w:r>
        <w:rPr>
          <w:rFonts w:eastAsia="Times New Roman" w:cs="Times New Roman"/>
          <w:szCs w:val="24"/>
        </w:rPr>
        <w:t xml:space="preserve"> ότι αυτή, κατά τη γνώμη μας, είναι η μισή αλήθεια. Είνα</w:t>
      </w:r>
      <w:r>
        <w:rPr>
          <w:rFonts w:eastAsia="Times New Roman" w:cs="Times New Roman"/>
          <w:szCs w:val="24"/>
        </w:rPr>
        <w:t xml:space="preserve">ι πρόσχημα για να περάσει αυτή η πολιτική. Πάνε δηλαδή τα χλωρά μαζί </w:t>
      </w:r>
      <w:r>
        <w:rPr>
          <w:rFonts w:eastAsia="Times New Roman" w:cs="Times New Roman"/>
          <w:szCs w:val="24"/>
        </w:rPr>
        <w:lastRenderedPageBreak/>
        <w:t xml:space="preserve">με τα ξερά. Η </w:t>
      </w:r>
      <w:proofErr w:type="spellStart"/>
      <w:r>
        <w:rPr>
          <w:rFonts w:eastAsia="Times New Roman" w:cs="Times New Roman"/>
          <w:szCs w:val="24"/>
        </w:rPr>
        <w:t>επαναχάραξη</w:t>
      </w:r>
      <w:proofErr w:type="spellEnd"/>
      <w:r>
        <w:rPr>
          <w:rFonts w:eastAsia="Times New Roman" w:cs="Times New Roman"/>
          <w:szCs w:val="24"/>
        </w:rPr>
        <w:t xml:space="preserve"> αυτών των περιοχών, κατά τη γνώμη μας, γίνεται χωρίς κανένα κριτήριο, τέτοιο που εμείς εννοούμε κοινωνικό κριτήριο. Δεν παίρνετε υ</w:t>
      </w:r>
      <w:r>
        <w:rPr>
          <w:rFonts w:eastAsia="Times New Roman" w:cs="Times New Roman"/>
          <w:szCs w:val="24"/>
        </w:rPr>
        <w:t>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τη διαστρωμάτωση αυ</w:t>
      </w:r>
      <w:r>
        <w:rPr>
          <w:rFonts w:eastAsia="Times New Roman" w:cs="Times New Roman"/>
          <w:szCs w:val="24"/>
        </w:rPr>
        <w:t xml:space="preserve">τών των περιοχών, τους βάζετε όλους μαζί στο ίδιο τσουβάλι. Υπάρχουν υπομνήματα, τα οποία θα καταθέσω και στα Πρακτικά, από μια σειρά ομοσπονδίες και αγροτικούς συλλόγους που τεκμηριωμένα αποδεικνύουν αυτό που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ότι μπορεί πράγματι </w:t>
      </w:r>
      <w:r>
        <w:rPr>
          <w:rFonts w:eastAsia="Times New Roman" w:cs="Times New Roman"/>
          <w:szCs w:val="24"/>
        </w:rPr>
        <w:t xml:space="preserve">σε μια περιοχή να υπάρχουν αυτές οι αρδευόμενες εκτάσεις, αλλά υπάρχουν στα γεωγραφικά όρια ενός δήμου πάνω από το 70% που είναι εξισωτικές εκτάσεις. Δεν μπορεί αυτός ο δήμος να βγαίνει όλος έξω από την εξισωτική αποζημίωση. </w:t>
      </w:r>
    </w:p>
    <w:p w14:paraId="7B97474E"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Υπάρχει και η μορφολογία του ε</w:t>
      </w:r>
      <w:r>
        <w:rPr>
          <w:rFonts w:eastAsia="Times New Roman" w:cs="Times New Roman"/>
          <w:szCs w:val="24"/>
        </w:rPr>
        <w:t xml:space="preserve">δάφους. Για παράδειγμα, μπορεί σε μια περιοχή να παράγονται προϊόντα σε αυτό που λέμε αρδευόμενες εκτάσεις, ενώ στην υπόλοιπη περιοχή να μην μπορούν να παράγουν προϊόντα. Βέβαια, η εξισωτική αποζημίωση και η μείωσή της δεν είναι κεραυνός εν αιθρία. Έχουμε </w:t>
      </w:r>
      <w:r>
        <w:rPr>
          <w:rFonts w:eastAsia="Times New Roman" w:cs="Times New Roman"/>
          <w:szCs w:val="24"/>
        </w:rPr>
        <w:t xml:space="preserve">ήδη μειώσεις από το 2013 με το σχέδιο δράσης της </w:t>
      </w:r>
      <w:r>
        <w:rPr>
          <w:rFonts w:eastAsia="Times New Roman" w:cs="Times New Roman"/>
          <w:szCs w:val="24"/>
        </w:rPr>
        <w:t>κ</w:t>
      </w:r>
      <w:r>
        <w:rPr>
          <w:rFonts w:eastAsia="Times New Roman" w:cs="Times New Roman"/>
          <w:szCs w:val="24"/>
        </w:rPr>
        <w:t>υβέρνησης του ΠΑΣΟΚ και της Νέας Δημοκρατίας, με το σχέδιο δράσης για τα βοσκοτόπια που πάρα πολλοί έμειναν έξω και βέβαια περιμένουν, γιατί υποσχεθήκατε, κύριε Υπουργέ, ότι κάποιες απώλειες από αυτή την πε</w:t>
      </w:r>
      <w:r>
        <w:rPr>
          <w:rFonts w:eastAsia="Times New Roman" w:cs="Times New Roman"/>
          <w:szCs w:val="24"/>
        </w:rPr>
        <w:t xml:space="preserve">ρίοδο θα επανορθώσετε. </w:t>
      </w:r>
    </w:p>
    <w:p w14:paraId="7B97474F"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Κάνατε και εσείς, η Κυβέρνησή σας, το 2016 μια μείωση σε μια εξισωτική αποζημίωση που έφτανε το 30% με 40%. Τι κάνατε</w:t>
      </w:r>
      <w:r>
        <w:rPr>
          <w:rFonts w:eastAsia="Times New Roman" w:cs="Times New Roman"/>
          <w:szCs w:val="24"/>
        </w:rPr>
        <w:t>,</w:t>
      </w:r>
      <w:r>
        <w:rPr>
          <w:rFonts w:eastAsia="Times New Roman" w:cs="Times New Roman"/>
          <w:szCs w:val="24"/>
        </w:rPr>
        <w:t xml:space="preserve"> δηλαδή; </w:t>
      </w:r>
      <w:r>
        <w:rPr>
          <w:rFonts w:eastAsia="Times New Roman" w:cs="Times New Roman"/>
          <w:szCs w:val="24"/>
        </w:rPr>
        <w:t xml:space="preserve">Από εβδομήντα πέντε </w:t>
      </w:r>
      <w:r>
        <w:rPr>
          <w:rFonts w:eastAsia="Times New Roman" w:cs="Times New Roman"/>
          <w:szCs w:val="24"/>
        </w:rPr>
        <w:lastRenderedPageBreak/>
        <w:t>χιλιάδες κ</w:t>
      </w:r>
      <w:r>
        <w:rPr>
          <w:rFonts w:eastAsia="Times New Roman" w:cs="Times New Roman"/>
          <w:szCs w:val="24"/>
        </w:rPr>
        <w:t xml:space="preserve">άνατε τους δικαιούχους </w:t>
      </w:r>
      <w:r>
        <w:rPr>
          <w:rFonts w:eastAsia="Times New Roman" w:cs="Times New Roman"/>
          <w:szCs w:val="24"/>
        </w:rPr>
        <w:t xml:space="preserve">διακόσιες πενήντα χιλιάδες </w:t>
      </w:r>
      <w:r>
        <w:rPr>
          <w:rFonts w:eastAsia="Times New Roman" w:cs="Times New Roman"/>
          <w:szCs w:val="24"/>
        </w:rPr>
        <w:t xml:space="preserve">και μη μας πείτε ότι </w:t>
      </w:r>
      <w:r>
        <w:rPr>
          <w:rFonts w:eastAsia="Times New Roman" w:cs="Times New Roman"/>
          <w:szCs w:val="24"/>
        </w:rPr>
        <w:t>πήραν και κάποιοι φτωχοί άνθρωποι. Μπορεί να είναι έτσι. Αλλά τι κάνετε; Παίρνετε από τους φτωχούς και τα δίνετε σε άλλους φτωχούς. Η δική μας διαφωνία είναι ότι όλα αυτά πρέπει να γίνονται με βάση κριτήρια, όπως το να παραμένει αυτός ο κόσμος στην παραγωγ</w:t>
      </w:r>
      <w:r>
        <w:rPr>
          <w:rFonts w:eastAsia="Times New Roman" w:cs="Times New Roman"/>
          <w:szCs w:val="24"/>
        </w:rPr>
        <w:t>ική δραστηριότητα και να εξασφαλίζεται η παραμονή του σε αυτές τις περιοχές.</w:t>
      </w:r>
    </w:p>
    <w:p w14:paraId="7B974750"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Το 2016 δώσατε την εξισωτική σε αυτούς που είχαν και </w:t>
      </w:r>
      <w:proofErr w:type="spellStart"/>
      <w:r>
        <w:rPr>
          <w:rFonts w:eastAsia="Times New Roman" w:cs="Times New Roman"/>
          <w:szCs w:val="24"/>
        </w:rPr>
        <w:t>εξωαγροτικό</w:t>
      </w:r>
      <w:proofErr w:type="spellEnd"/>
      <w:r>
        <w:rPr>
          <w:rFonts w:eastAsia="Times New Roman" w:cs="Times New Roman"/>
          <w:szCs w:val="24"/>
        </w:rPr>
        <w:t xml:space="preserve"> εισόδημα, αρκεί να έπαιρναν τη βασική ενίσχυση ή να είχαν κτηματική περιουσία σε αυτές τις περιοχές. Αυτό που κάνε</w:t>
      </w:r>
      <w:r>
        <w:rPr>
          <w:rFonts w:eastAsia="Times New Roman" w:cs="Times New Roman"/>
          <w:szCs w:val="24"/>
        </w:rPr>
        <w:t>τε τώρα με αυτές τις περιοχές είναι το εξής: Παίρνετε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τον μέσο όρο του εισοδήματος και αυτό είναι εις βάρος κάποιων παραγωγών. Δεν μπορεί σε μια περιοχή να διαιρείτε το εισόδημα και να τους βάζετε όλους μαζί στην ίδια θέση. </w:t>
      </w:r>
    </w:p>
    <w:p w14:paraId="7B974751"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Εμείς θεωρούμε ότι</w:t>
      </w:r>
      <w:r>
        <w:rPr>
          <w:rFonts w:eastAsia="Times New Roman" w:cs="Times New Roman"/>
          <w:szCs w:val="24"/>
        </w:rPr>
        <w:t xml:space="preserve"> αυτή τη στιγμή και αν υπάρχει ανάπτυξη, γίνεται σε αυτές τις περιοχές που είναι οι καπιταλιστικές επιχειρήσεις, γιατί</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και τα διάφορα σχέδια που υπάρχουν από το Υπουργείο Αγροτικής Ανάπτυξης, τα προγράμματα, δεν μπορούν να τα πάρουν οι φτω</w:t>
      </w:r>
      <w:r>
        <w:rPr>
          <w:rFonts w:eastAsia="Times New Roman" w:cs="Times New Roman"/>
          <w:szCs w:val="24"/>
        </w:rPr>
        <w:t>χοί παραγωγοί, γιατί η συμμετοχή από ίδια κεφάλαια από 25% πηγαίνει στο 50%. Δηλαδή για μια μικρή επένδυση 50.000 ένας κτηνοτρόφος, ένας φτωχός αγρότης πρέπει να βάλει συμμετοχή τουλάχιστον 20.000. Ποιος έχει τη δυνατότητα από αυτόν τον κόσμο; Και όσοι έκα</w:t>
      </w:r>
      <w:r>
        <w:rPr>
          <w:rFonts w:eastAsia="Times New Roman" w:cs="Times New Roman"/>
          <w:szCs w:val="24"/>
        </w:rPr>
        <w:t xml:space="preserve">ναν αυτή την </w:t>
      </w:r>
      <w:r>
        <w:rPr>
          <w:rFonts w:eastAsia="Times New Roman" w:cs="Times New Roman"/>
          <w:szCs w:val="24"/>
        </w:rPr>
        <w:lastRenderedPageBreak/>
        <w:t xml:space="preserve">προσπάθεια, σήμερα τους σφίγγει τη θηλιά η τράπεζα καθημερινά και βρίσκονται σε αδιέξοδα. Εμείς θεωρούμε ότι αυτή η πολιτική είναι εχθρική απέναντι στην αγροτιά και πρέπει να οργανώσει την πάλη της. </w:t>
      </w:r>
    </w:p>
    <w:p w14:paraId="7B974752"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έχω χρέος να σας αναφέρω ότι</w:t>
      </w:r>
      <w:r>
        <w:rPr>
          <w:rFonts w:eastAsia="Times New Roman" w:cs="Times New Roman"/>
          <w:szCs w:val="24"/>
        </w:rPr>
        <w:t xml:space="preserve"> η χώρα γίνεται ένα απέραντο </w:t>
      </w:r>
      <w:proofErr w:type="spellStart"/>
      <w:r>
        <w:rPr>
          <w:rFonts w:eastAsia="Times New Roman" w:cs="Times New Roman"/>
          <w:szCs w:val="24"/>
        </w:rPr>
        <w:t>αγροτοδικείο</w:t>
      </w:r>
      <w:proofErr w:type="spellEnd"/>
      <w:r>
        <w:rPr>
          <w:rFonts w:eastAsia="Times New Roman" w:cs="Times New Roman"/>
          <w:szCs w:val="24"/>
        </w:rPr>
        <w:t>. Χθες καταδικάστηκαν στη Λάρισα αγωνιστές αγρότες που πάλευαν για το δίκιο και για το ψωμί των παιδιών τους και καταδικάστηκαν για το μπλόκο του 2013</w:t>
      </w:r>
      <w:r>
        <w:rPr>
          <w:rFonts w:eastAsia="Times New Roman" w:cs="Times New Roman"/>
          <w:szCs w:val="24"/>
        </w:rPr>
        <w:t>,</w:t>
      </w:r>
      <w:r>
        <w:rPr>
          <w:rFonts w:eastAsia="Times New Roman" w:cs="Times New Roman"/>
          <w:szCs w:val="24"/>
        </w:rPr>
        <w:t xml:space="preserve"> που ο κύριος Πρωθυπουργός, τότε σαν Αρχηγός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w:t>
      </w:r>
      <w:r>
        <w:rPr>
          <w:rFonts w:eastAsia="Times New Roman" w:cs="Times New Roman"/>
          <w:szCs w:val="24"/>
        </w:rPr>
        <w:t>ιπολίτευσης, είχε επισκεφτεί το μπλόκο και ξέρετε τι είχε πει; Είπε: «Ο αγώνας σας είναι δίκαιος και να συνεχίσετε, γιατί</w:t>
      </w:r>
      <w:r>
        <w:rPr>
          <w:rFonts w:eastAsia="Times New Roman" w:cs="Times New Roman"/>
          <w:szCs w:val="24"/>
        </w:rPr>
        <w:t>,</w:t>
      </w:r>
      <w:r>
        <w:rPr>
          <w:rFonts w:eastAsia="Times New Roman" w:cs="Times New Roman"/>
          <w:szCs w:val="24"/>
        </w:rPr>
        <w:t xml:space="preserve"> όσο η πολιτική αυτή εφαρμόζεται, θα ξεκληρίζεστε</w:t>
      </w:r>
      <w:r>
        <w:rPr>
          <w:rFonts w:eastAsia="Times New Roman" w:cs="Times New Roman"/>
          <w:szCs w:val="24"/>
        </w:rPr>
        <w:t>.</w:t>
      </w:r>
      <w:r>
        <w:rPr>
          <w:rFonts w:eastAsia="Times New Roman" w:cs="Times New Roman"/>
          <w:szCs w:val="24"/>
        </w:rPr>
        <w:t>». Σήμερα αυτός ο κόσμος οδηγήθηκε στα δικαστήρια και δικάστηκε. Και όπως σήμερα έγι</w:t>
      </w:r>
      <w:r>
        <w:rPr>
          <w:rFonts w:eastAsia="Times New Roman" w:cs="Times New Roman"/>
          <w:szCs w:val="24"/>
        </w:rPr>
        <w:t xml:space="preserve">νε δικαστήριο στο Αίγιο, εμείς θα λέμε καθαρά ότι είναι δοκιμασμένες αυτές οι συνταγές. Η ποινικοποίηση των αγώνων δεν πρόκειται να κάμψει το αγωνιστικό φρόνημα των αγροτών, γιατί έχουν δίκιο και πραγματικά πρέπει οργανωμένα να παλέψουν για το δίκιο τους. </w:t>
      </w:r>
    </w:p>
    <w:p w14:paraId="7B974753"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Εμείς στηρίζουμε αυτούς τους αγώνες, αλλά ιδιαίτερα σε αυτό που σας ρωτάμε σήμερα, πρέπει να πάρετε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κύριε Υπουργέ, όλα αυτά που σας λέμε. Αυτή είναι η πραγματικότητα και αδικούνται πάρα πολλοί αγρότες και κτηνοτρόφοι. Σας δηλώνουμε ότι με αυ</w:t>
      </w:r>
      <w:r>
        <w:rPr>
          <w:rFonts w:eastAsia="Times New Roman" w:cs="Times New Roman"/>
          <w:szCs w:val="24"/>
        </w:rPr>
        <w:t xml:space="preserve">τή την αντιλαϊκή πολιτική αυτός ο κόσμος θα οδηγηθεί σε βίαιο μαζικό ξεκλήρισμα. </w:t>
      </w:r>
    </w:p>
    <w:p w14:paraId="7B974754"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7B974755"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 xml:space="preserve">Νικόλαος </w:t>
      </w:r>
      <w:r>
        <w:rPr>
          <w:rFonts w:eastAsia="Times New Roman" w:cs="Times New Roman"/>
          <w:szCs w:val="24"/>
        </w:rPr>
        <w:t xml:space="preserve">Μωραΐτης καταθέτει για τα Πρακτικά τα προαναφερθέντα έγγραφα, τα οποία βρίσκονται στο αρχείο του Τμήματος </w:t>
      </w:r>
      <w:r>
        <w:rPr>
          <w:rFonts w:eastAsia="Times New Roman" w:cs="Times New Roman"/>
          <w:szCs w:val="24"/>
        </w:rPr>
        <w:t>Γραμματείας της Διεύθυνσης Στενογραφίας και Πρακτικών της Βουλής)</w:t>
      </w:r>
    </w:p>
    <w:p w14:paraId="7B974756"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w:t>
      </w:r>
      <w:r>
        <w:rPr>
          <w:rFonts w:eastAsia="Times New Roman" w:cs="Times New Roman"/>
          <w:szCs w:val="24"/>
        </w:rPr>
        <w:t>,</w:t>
      </w:r>
      <w:r>
        <w:rPr>
          <w:rFonts w:eastAsia="Times New Roman" w:cs="Times New Roman"/>
          <w:szCs w:val="24"/>
        </w:rPr>
        <w:t xml:space="preserve"> κύριε συνάδελφε. </w:t>
      </w:r>
    </w:p>
    <w:p w14:paraId="7B974757"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έχει το λόγο. </w:t>
      </w:r>
    </w:p>
    <w:p w14:paraId="7B974758"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 xml:space="preserve">Ευχαριστώ, κύριε Πρόεδρε. </w:t>
      </w:r>
    </w:p>
    <w:p w14:paraId="7B974759"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Μωραΐτη, νομίζω ότι ένα σημείο δεν το ερμηνεύσαμε καλά. Ο </w:t>
      </w:r>
      <w:r>
        <w:rPr>
          <w:rFonts w:eastAsia="Times New Roman" w:cs="Times New Roman"/>
          <w:szCs w:val="24"/>
        </w:rPr>
        <w:t>κ</w:t>
      </w:r>
      <w:r>
        <w:rPr>
          <w:rFonts w:eastAsia="Times New Roman" w:cs="Times New Roman"/>
          <w:szCs w:val="24"/>
        </w:rPr>
        <w:t>ανονισμός για τον ορισμό των μειονεκτικών περιοχών δεν προβλέπει κοινωνικά κριτήρια. Ωστόσο, είναι ευτύχημα για τη χώρα μας ότι στην κατηγορία των περιοχών με ειδικά μειονεκτήματα, στις ειδικ</w:t>
      </w:r>
      <w:r>
        <w:rPr>
          <w:rFonts w:eastAsia="Times New Roman" w:cs="Times New Roman"/>
          <w:szCs w:val="24"/>
        </w:rPr>
        <w:t xml:space="preserve">ές περιοχές, προβλέπονται κάποια κοινωνικά κριτήρια. </w:t>
      </w:r>
    </w:p>
    <w:p w14:paraId="7B97475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Με βάση, λοιπόν, αυτή την πρόβλεψη, εντάσσουμε τόσο τις νησιωτικές περιοχές, που αποδεικνύεται άλλωστε ότι έχουν ειδικά μειονεκτήματα, όπως είναι η δυσχερής σύνδεση, το μεταφορικό κόστος, όλα αυτά τα πρ</w:t>
      </w:r>
      <w:r>
        <w:rPr>
          <w:rFonts w:eastAsia="Times New Roman" w:cs="Times New Roman"/>
          <w:szCs w:val="24"/>
        </w:rPr>
        <w:t>άγματα για τις νησιωτικές περιοχές, αλλά και των περιοχών με χερσαία σύνορα, όπου και εκεί είναι αποδεδειγμένο ότι έχουμε φυσικά μειονεκτήματα</w:t>
      </w:r>
      <w:r>
        <w:rPr>
          <w:rFonts w:eastAsia="Times New Roman" w:cs="Times New Roman"/>
          <w:szCs w:val="24"/>
        </w:rPr>
        <w:t>,</w:t>
      </w:r>
      <w:r>
        <w:rPr>
          <w:rFonts w:eastAsia="Times New Roman" w:cs="Times New Roman"/>
          <w:szCs w:val="24"/>
        </w:rPr>
        <w:t xml:space="preserve"> λόγω της εγγύτητάς τους με άλλες περιοχές, είτε λόγω ανταγωνισμού είτε οτιδήποτε άλλο κ.λπ..</w:t>
      </w:r>
    </w:p>
    <w:p w14:paraId="7B97475B"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Να ξεκαθαρίσουμε κά</w:t>
      </w:r>
      <w:r>
        <w:rPr>
          <w:rFonts w:eastAsia="Times New Roman" w:cs="Times New Roman"/>
          <w:szCs w:val="24"/>
        </w:rPr>
        <w:t>τι για τους βοσκοτόπους. Ο νέος ορισμός που πέτυχε η χώρα για τους βοσκοτόπους στο</w:t>
      </w:r>
      <w:r>
        <w:rPr>
          <w:rFonts w:eastAsia="Times New Roman" w:cs="Times New Roman"/>
          <w:szCs w:val="24"/>
        </w:rPr>
        <w:t>ν</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lang w:val="en-US"/>
        </w:rPr>
        <w:t>mnibus</w:t>
      </w:r>
      <w:r>
        <w:rPr>
          <w:rFonts w:eastAsia="Times New Roman" w:cs="Times New Roman"/>
          <w:szCs w:val="24"/>
        </w:rPr>
        <w:t xml:space="preserve"> διευρύνει τον βοσκότοπο, οπότε λύνει τα προβλήματα του παρελθόντος. Αυτά τα προβλήματα, λοιπόν, επιλύονται και θα το δείτε με την εφαρμογή του κανονισμού. Ωστόσο, το πρώτο βήμα το πετύχαμε, το πέτυχε η χώρα.</w:t>
      </w:r>
    </w:p>
    <w:p w14:paraId="7B97475C"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Όσον αφορά τη μείωση του προϋπολογισμού, το 201</w:t>
      </w:r>
      <w:r>
        <w:rPr>
          <w:rFonts w:eastAsia="Times New Roman" w:cs="Times New Roman"/>
          <w:szCs w:val="24"/>
        </w:rPr>
        <w:t>6 να ξεκαθαρίσουμε ότι δόθηκε ένα υπόλοιπο που υπήρχε από το προηγούμενο πλαίσιο και μοιράστηκε στους αγρότες. Ο προϋπολογισμός έχει αυξηθεί, έχει διπλασιαστεί από τον προβλεπόμεν</w:t>
      </w:r>
      <w:r>
        <w:rPr>
          <w:rFonts w:eastAsia="Times New Roman" w:cs="Times New Roman"/>
          <w:szCs w:val="24"/>
        </w:rPr>
        <w:t>ο</w:t>
      </w:r>
      <w:r>
        <w:rPr>
          <w:rFonts w:eastAsia="Times New Roman" w:cs="Times New Roman"/>
          <w:szCs w:val="24"/>
        </w:rPr>
        <w:t xml:space="preserve"> -από το 2017 δηλαδή, που ήταν ο κανονικός προϋπολογισμός- και έχει φθάσει σ</w:t>
      </w:r>
      <w:r>
        <w:rPr>
          <w:rFonts w:eastAsia="Times New Roman" w:cs="Times New Roman"/>
          <w:szCs w:val="24"/>
        </w:rPr>
        <w:t xml:space="preserve">τα 245 εκατομμύρια ευρώ για την εξισωτική. </w:t>
      </w:r>
    </w:p>
    <w:p w14:paraId="7B97475D"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Εγώ θα συμφωνήσω μαζί σας ότι δεν πρέπει να ξαναγυρίσουμε σ’ ένα παρελθόν που οι επιδοτήσεις δίνονταν με έναν πελατειακό τρόπο και δεν θα ξαναγυρίσουμε σ’ ένα </w:t>
      </w:r>
      <w:proofErr w:type="spellStart"/>
      <w:r>
        <w:rPr>
          <w:rFonts w:eastAsia="Times New Roman" w:cs="Times New Roman"/>
          <w:szCs w:val="24"/>
        </w:rPr>
        <w:t>ξαναμοίρασμα</w:t>
      </w:r>
      <w:proofErr w:type="spellEnd"/>
      <w:r>
        <w:rPr>
          <w:rFonts w:eastAsia="Times New Roman" w:cs="Times New Roman"/>
          <w:szCs w:val="24"/>
        </w:rPr>
        <w:t xml:space="preserve"> με αυτή τη λογική. Θα πρέπει να είμαστε </w:t>
      </w:r>
      <w:r>
        <w:rPr>
          <w:rFonts w:eastAsia="Times New Roman" w:cs="Times New Roman"/>
          <w:szCs w:val="24"/>
        </w:rPr>
        <w:t>απόλυτα</w:t>
      </w:r>
      <w:r>
        <w:rPr>
          <w:rFonts w:eastAsia="Times New Roman" w:cs="Times New Roman"/>
          <w:szCs w:val="24"/>
        </w:rPr>
        <w:t>,</w:t>
      </w:r>
      <w:r>
        <w:rPr>
          <w:rFonts w:eastAsia="Times New Roman" w:cs="Times New Roman"/>
          <w:szCs w:val="24"/>
        </w:rPr>
        <w:t xml:space="preserve"> μα απόλυτα</w:t>
      </w:r>
      <w:r>
        <w:rPr>
          <w:rFonts w:eastAsia="Times New Roman" w:cs="Times New Roman"/>
          <w:szCs w:val="24"/>
        </w:rPr>
        <w:t>,</w:t>
      </w:r>
      <w:r>
        <w:rPr>
          <w:rFonts w:eastAsia="Times New Roman" w:cs="Times New Roman"/>
          <w:szCs w:val="24"/>
        </w:rPr>
        <w:t xml:space="preserve"> διαφανείς </w:t>
      </w:r>
      <w:r>
        <w:rPr>
          <w:rFonts w:eastAsia="Times New Roman" w:cs="Times New Roman"/>
          <w:szCs w:val="24"/>
        </w:rPr>
        <w:t>–</w:t>
      </w:r>
      <w:r>
        <w:rPr>
          <w:rFonts w:eastAsia="Times New Roman" w:cs="Times New Roman"/>
          <w:szCs w:val="24"/>
        </w:rPr>
        <w:t>και γι’ αυτό τέθηκε και στη διαβούλευση</w:t>
      </w:r>
      <w:r>
        <w:rPr>
          <w:rFonts w:eastAsia="Times New Roman" w:cs="Times New Roman"/>
          <w:szCs w:val="24"/>
        </w:rPr>
        <w:t>–</w:t>
      </w:r>
      <w:r>
        <w:rPr>
          <w:rFonts w:eastAsia="Times New Roman" w:cs="Times New Roman"/>
          <w:szCs w:val="24"/>
        </w:rPr>
        <w:t>, θα πρέπει να είμαστε απόλυτα τεκμηριωμένοι και συμβατοί με τους κανονισμούς, έτσι ώστε να μη φτάσουν να κινδυν</w:t>
      </w:r>
      <w:r>
        <w:rPr>
          <w:rFonts w:eastAsia="Times New Roman" w:cs="Times New Roman"/>
          <w:szCs w:val="24"/>
        </w:rPr>
        <w:t>εύσ</w:t>
      </w:r>
      <w:r>
        <w:rPr>
          <w:rFonts w:eastAsia="Times New Roman" w:cs="Times New Roman"/>
          <w:szCs w:val="24"/>
        </w:rPr>
        <w:t xml:space="preserve">ουν οι επιδοτήσεις των Ελλήνων παραγωγών και ειδικά των μικρομεσαίων </w:t>
      </w:r>
      <w:r>
        <w:rPr>
          <w:rFonts w:eastAsia="Times New Roman" w:cs="Times New Roman"/>
          <w:szCs w:val="24"/>
        </w:rPr>
        <w:t>αγροτών</w:t>
      </w:r>
      <w:r>
        <w:rPr>
          <w:rFonts w:eastAsia="Times New Roman" w:cs="Times New Roman"/>
          <w:szCs w:val="24"/>
        </w:rPr>
        <w:t>,</w:t>
      </w:r>
      <w:r>
        <w:rPr>
          <w:rFonts w:eastAsia="Times New Roman" w:cs="Times New Roman"/>
          <w:szCs w:val="24"/>
        </w:rPr>
        <w:t xml:space="preserve"> που τις έχουν και μεγαλύτερη ανάγκη από όλους.</w:t>
      </w:r>
    </w:p>
    <w:p w14:paraId="7B97475E"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Σας ευχαριστώ πάρα πολύ για την ερώτηση.</w:t>
      </w:r>
    </w:p>
    <w:p w14:paraId="7B97475F" w14:textId="77777777" w:rsidR="008C556B" w:rsidRDefault="006D7C5B">
      <w:pPr>
        <w:spacing w:line="600" w:lineRule="auto"/>
        <w:ind w:firstLine="720"/>
        <w:jc w:val="both"/>
        <w:rPr>
          <w:rFonts w:eastAsia="Times New Roman" w:cs="Times New Roman"/>
          <w:szCs w:val="24"/>
        </w:rPr>
      </w:pPr>
      <w:r w:rsidRPr="00625381">
        <w:rPr>
          <w:rFonts w:eastAsia="Times New Roman" w:cs="Times New Roman"/>
          <w:b/>
          <w:szCs w:val="24"/>
        </w:rPr>
        <w:lastRenderedPageBreak/>
        <w:t>ΠΡΟΕΔΡΕΥΩΝ (</w:t>
      </w:r>
      <w:r>
        <w:rPr>
          <w:rFonts w:eastAsia="Times New Roman" w:cs="Times New Roman"/>
          <w:b/>
          <w:szCs w:val="24"/>
        </w:rPr>
        <w:t>Σπυρίδων Λυκούδης</w:t>
      </w:r>
      <w:r w:rsidRPr="00625381">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 ευχαριστώ, κύριε Υπουργέ.</w:t>
      </w:r>
    </w:p>
    <w:p w14:paraId="7B974760"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Θα συζητηθεί τώρα η πρώτη με αριθμό 33/8-10-2018 επίκαιρη ερώτηση δεύτερου κύκλου του Βουλευτή Έβ</w:t>
      </w:r>
      <w:r>
        <w:rPr>
          <w:rFonts w:eastAsia="Times New Roman" w:cs="Times New Roman"/>
          <w:szCs w:val="24"/>
        </w:rPr>
        <w:t xml:space="preserve">ρου της Νέας Δημοκρατίας κ. </w:t>
      </w:r>
      <w:r w:rsidRPr="00AC0A83">
        <w:rPr>
          <w:rFonts w:eastAsia="Times New Roman" w:cs="Times New Roman"/>
          <w:bCs/>
          <w:szCs w:val="24"/>
        </w:rPr>
        <w:t xml:space="preserve">Αναστασίου </w:t>
      </w:r>
      <w:proofErr w:type="spellStart"/>
      <w:r w:rsidRPr="00AC0A83">
        <w:rPr>
          <w:rFonts w:eastAsia="Times New Roman" w:cs="Times New Roman"/>
          <w:bCs/>
          <w:szCs w:val="24"/>
        </w:rPr>
        <w:t>Δημοσχάκη</w:t>
      </w:r>
      <w:proofErr w:type="spellEnd"/>
      <w:r w:rsidRPr="00AC0A83">
        <w:rPr>
          <w:rFonts w:eastAsia="Times New Roman" w:cs="Times New Roman"/>
          <w:bCs/>
          <w:szCs w:val="24"/>
        </w:rPr>
        <w:t xml:space="preserve"> </w:t>
      </w:r>
      <w:r>
        <w:rPr>
          <w:rFonts w:eastAsia="Times New Roman" w:cs="Times New Roman"/>
          <w:szCs w:val="24"/>
        </w:rPr>
        <w:t xml:space="preserve">προς τον Υπουργό </w:t>
      </w:r>
      <w:r w:rsidRPr="00AC0A83">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«Εξαίρεση των αγροτών του Έβρου από την D</w:t>
      </w:r>
      <w:r>
        <w:rPr>
          <w:rFonts w:eastAsia="Times New Roman" w:cs="Times New Roman"/>
          <w:szCs w:val="24"/>
        </w:rPr>
        <w:t>e</w:t>
      </w:r>
      <w:r>
        <w:rPr>
          <w:rFonts w:eastAsia="Times New Roman" w:cs="Times New Roman"/>
          <w:szCs w:val="24"/>
        </w:rPr>
        <w:t xml:space="preserve"> </w:t>
      </w:r>
      <w:proofErr w:type="spellStart"/>
      <w:r>
        <w:rPr>
          <w:rFonts w:eastAsia="Times New Roman" w:cs="Times New Roman"/>
          <w:szCs w:val="24"/>
        </w:rPr>
        <w:t>M</w:t>
      </w:r>
      <w:r>
        <w:rPr>
          <w:rFonts w:eastAsia="Times New Roman" w:cs="Times New Roman"/>
          <w:szCs w:val="24"/>
        </w:rPr>
        <w:t>inimis</w:t>
      </w:r>
      <w:proofErr w:type="spellEnd"/>
      <w:r>
        <w:rPr>
          <w:rFonts w:eastAsia="Times New Roman" w:cs="Times New Roman"/>
          <w:szCs w:val="24"/>
        </w:rPr>
        <w:t xml:space="preserve"> αποζημίωση».</w:t>
      </w:r>
    </w:p>
    <w:p w14:paraId="7B974761"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p>
    <w:p w14:paraId="7B974762"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κύριε Πρ</w:t>
      </w:r>
      <w:r>
        <w:rPr>
          <w:rFonts w:eastAsia="Times New Roman" w:cs="Times New Roman"/>
          <w:szCs w:val="24"/>
        </w:rPr>
        <w:t>όεδρε.</w:t>
      </w:r>
    </w:p>
    <w:p w14:paraId="7B974763"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Υπουργέ, προχθές υποδεχθήκατε τους αγρότες του Έβρου μαζί με τους θεσμικούς παράγοντες, τους δημάρχους, αλλά και τους παραγωγικούς φορείς της περιοχής. Είχατε μια πλήρη ενημέρωση για το τι ακριβώς συμβαίνει κυρίως με μια βασική καλλιέργεια, πο</w:t>
      </w:r>
      <w:r>
        <w:rPr>
          <w:rFonts w:eastAsia="Times New Roman" w:cs="Times New Roman"/>
          <w:szCs w:val="24"/>
        </w:rPr>
        <w:t>υ είναι το βαμβάκι. Είναι οι ζημιές που έχουν προκληθεί από το σκουλήκι, αλλά αυτή τη στιγμή δεν είναι μόνο αυτό. Δεν μείναμε ικανοποιημένοι από την απάντηση και την τοποθέτησή σας. Δεν δεσμευθήκατε, δεν δημιουργήσατε την αισιοδοξία, την ελπίδα σ’ αυτούς τ</w:t>
      </w:r>
      <w:r>
        <w:rPr>
          <w:rFonts w:eastAsia="Times New Roman" w:cs="Times New Roman"/>
          <w:szCs w:val="24"/>
        </w:rPr>
        <w:t xml:space="preserve">ους ανθρώπους, διότι ο χειμώνας, κύριε Πρόεδρε, ως γνωστόν, για τους </w:t>
      </w:r>
      <w:proofErr w:type="spellStart"/>
      <w:r>
        <w:rPr>
          <w:rFonts w:eastAsia="Times New Roman" w:cs="Times New Roman"/>
          <w:szCs w:val="24"/>
        </w:rPr>
        <w:t>αγροκτηνοτρόφους</w:t>
      </w:r>
      <w:proofErr w:type="spellEnd"/>
      <w:r>
        <w:rPr>
          <w:rFonts w:eastAsia="Times New Roman" w:cs="Times New Roman"/>
          <w:szCs w:val="24"/>
        </w:rPr>
        <w:t xml:space="preserve"> είναι δύσκολος και πολύ περισσότερο στην περιοχή μου, στην εκλογική μου </w:t>
      </w:r>
      <w:r>
        <w:rPr>
          <w:rFonts w:eastAsia="Times New Roman" w:cs="Times New Roman"/>
          <w:szCs w:val="24"/>
        </w:rPr>
        <w:t>π</w:t>
      </w:r>
      <w:r>
        <w:rPr>
          <w:rFonts w:eastAsia="Times New Roman" w:cs="Times New Roman"/>
          <w:szCs w:val="24"/>
        </w:rPr>
        <w:t xml:space="preserve">εριφέρεια, εκεί που τα πλήγματα είναι καίρια σε βάρος όλων των καλλιεργειών. </w:t>
      </w:r>
    </w:p>
    <w:p w14:paraId="7B974764"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Οι έντονες και συνε</w:t>
      </w:r>
      <w:r>
        <w:rPr>
          <w:rFonts w:eastAsia="Times New Roman" w:cs="Times New Roman"/>
          <w:szCs w:val="24"/>
        </w:rPr>
        <w:t xml:space="preserve">χείς βροχοπτώσεις του χειμώνα αλλά και η πρόκληση τοπικών πλημμυρών που προέρχονται από τα βρόχινα νερά, </w:t>
      </w:r>
      <w:r>
        <w:rPr>
          <w:rFonts w:eastAsia="Times New Roman" w:cs="Times New Roman"/>
          <w:szCs w:val="24"/>
        </w:rPr>
        <w:t>όπως</w:t>
      </w:r>
      <w:r>
        <w:rPr>
          <w:rFonts w:eastAsia="Times New Roman" w:cs="Times New Roman"/>
          <w:szCs w:val="24"/>
        </w:rPr>
        <w:t xml:space="preserve"> και η υπερχείλιση του ποταμού Έβρου κατά τον μήνα Μάρτιο δημιούργησαν σοβαρότατα προβλήματα και ζημιές στις χειμερινές καλλιέργειες. Ταυτόχρονα, όμως, δημιούργησαν και προβλήματα στις περιόδους της καλλιέργειας, με αποτέλεσμα να δημιουργηθούν σοβαρότατα π</w:t>
      </w:r>
      <w:r>
        <w:rPr>
          <w:rFonts w:eastAsia="Times New Roman" w:cs="Times New Roman"/>
          <w:szCs w:val="24"/>
        </w:rPr>
        <w:t>ροβλήματα, με αποτέλεσμα να έχουμε διπλή σπορά στον αυτό αγρό και να έχουμε προβλήματα και στη συγκομιδή.</w:t>
      </w:r>
    </w:p>
    <w:p w14:paraId="7B974765"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Τα προβλήματά μας εστιάζονται στα σιτηρά, στον ηλίανθο, στο βαμβάκι, όπως </w:t>
      </w:r>
      <w:proofErr w:type="spellStart"/>
      <w:r>
        <w:rPr>
          <w:rFonts w:eastAsia="Times New Roman" w:cs="Times New Roman"/>
          <w:szCs w:val="24"/>
        </w:rPr>
        <w:t>προείπα</w:t>
      </w:r>
      <w:proofErr w:type="spellEnd"/>
      <w:r>
        <w:rPr>
          <w:rFonts w:eastAsia="Times New Roman" w:cs="Times New Roman"/>
          <w:szCs w:val="24"/>
        </w:rPr>
        <w:t xml:space="preserve"> από άλλες αιτίες, στα κηπευτικά και στον καπνό. Αυτές οι ζημιές, οι </w:t>
      </w:r>
      <w:r>
        <w:rPr>
          <w:rFonts w:eastAsia="Times New Roman" w:cs="Times New Roman"/>
          <w:szCs w:val="24"/>
        </w:rPr>
        <w:t xml:space="preserve">οποίες έχουν προκληθεί, είναι ανεπανόρθωτες, όπως αποδεικνύεται και από τις αποδόσεις που είχαμε κατά τη συγκομιδή. </w:t>
      </w:r>
    </w:p>
    <w:p w14:paraId="7B974766"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Αυτή τη στιγμή η πολιτεία δεν στηρίζει αυτούς τους ανθρώπους που είχαν αυτές τις ζημιές. Εμείς προτείναμε μέσα από τις συσκέψεις που έχουν </w:t>
      </w:r>
      <w:r>
        <w:rPr>
          <w:rFonts w:eastAsia="Times New Roman" w:cs="Times New Roman"/>
          <w:szCs w:val="24"/>
        </w:rPr>
        <w:t>πραγματοποιηθεί, είτε στον τοπικό Δήμο του Διδυμοτείχου είτε στον τοπικό Δήμο της Ορεστιάδας, την ενεργοποίηση του κανονισμού κρατικής ενίσχυσης ήσσονος απόδοσης, με τη γνωστή επωνυμία D</w:t>
      </w:r>
      <w:r>
        <w:rPr>
          <w:rFonts w:eastAsia="Times New Roman" w:cs="Times New Roman"/>
          <w:szCs w:val="24"/>
        </w:rPr>
        <w:t>e</w:t>
      </w:r>
      <w:r>
        <w:rPr>
          <w:rFonts w:eastAsia="Times New Roman" w:cs="Times New Roman"/>
          <w:szCs w:val="24"/>
        </w:rPr>
        <w:t xml:space="preserve"> </w:t>
      </w:r>
      <w:proofErr w:type="spellStart"/>
      <w:r>
        <w:rPr>
          <w:rFonts w:eastAsia="Times New Roman" w:cs="Times New Roman"/>
          <w:szCs w:val="24"/>
        </w:rPr>
        <w:t>M</w:t>
      </w:r>
      <w:r>
        <w:rPr>
          <w:rFonts w:eastAsia="Times New Roman" w:cs="Times New Roman"/>
          <w:szCs w:val="24"/>
        </w:rPr>
        <w:t>inimis</w:t>
      </w:r>
      <w:proofErr w:type="spellEnd"/>
      <w:r>
        <w:rPr>
          <w:rFonts w:eastAsia="Times New Roman" w:cs="Times New Roman"/>
          <w:szCs w:val="24"/>
        </w:rPr>
        <w:t>.</w:t>
      </w:r>
    </w:p>
    <w:p w14:paraId="7B974767"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Υπουργέ, είναι το μόνο χρηματοδοτικό εργαλείο. Ο προκ</w:t>
      </w:r>
      <w:r>
        <w:rPr>
          <w:rFonts w:eastAsia="Times New Roman" w:cs="Times New Roman"/>
          <w:szCs w:val="24"/>
        </w:rPr>
        <w:t xml:space="preserve">άτοχός σας σε γραπτή ερώτησή μου δεν μας ικανοποίησε με τις απαντήσεις του και δεν έλυσε το </w:t>
      </w:r>
      <w:r>
        <w:rPr>
          <w:rFonts w:eastAsia="Times New Roman" w:cs="Times New Roman"/>
          <w:szCs w:val="24"/>
        </w:rPr>
        <w:lastRenderedPageBreak/>
        <w:t>πρόβλημα. Το πρόβλημα συνεχίζει να υπάρχει. Γι</w:t>
      </w:r>
      <w:r>
        <w:rPr>
          <w:rFonts w:eastAsia="Times New Roman" w:cs="Times New Roman"/>
          <w:szCs w:val="24"/>
        </w:rPr>
        <w:t>α</w:t>
      </w:r>
      <w:r>
        <w:rPr>
          <w:rFonts w:eastAsia="Times New Roman" w:cs="Times New Roman"/>
          <w:szCs w:val="24"/>
        </w:rPr>
        <w:t xml:space="preserve"> αυτό και αυτή η ερώτηση η γραπτή μετατράπηκε σε επίκαιρη. </w:t>
      </w:r>
    </w:p>
    <w:p w14:paraId="7B974768"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Παρακαλώ, να δώσετε τις απαντήσεις στα ερωτήματά μας: Σχε</w:t>
      </w:r>
      <w:r>
        <w:rPr>
          <w:rFonts w:eastAsia="Times New Roman" w:cs="Times New Roman"/>
          <w:szCs w:val="24"/>
        </w:rPr>
        <w:t>διάζετε να χρησιμοποιήσετε αυτό το χρηματοδοτικό εργαλείο; Υπάρχει στον κωδικό το ανάλογο χρήμα; Διότι, αυτό υποστήριξε ο προκάτοχός σας. Έχετε άλλο χρηματοδοτικό εργαλείο;</w:t>
      </w:r>
    </w:p>
    <w:p w14:paraId="7B974769"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Πρόεδρε, φανταστείτε ότι ένα στρέμμα καλής ποιότητας παραγωγής στα σιτηρά πωλ</w:t>
      </w:r>
      <w:r>
        <w:rPr>
          <w:rFonts w:eastAsia="Times New Roman" w:cs="Times New Roman"/>
          <w:szCs w:val="24"/>
        </w:rPr>
        <w:t xml:space="preserve">είται από πεντακόσια έως επτακόσια κιλά. Φέτος, είχαμε από εβδομήντα μέχρι εκατό κιλά ανά στρέμμα και μάλιστα κακής ποιότητας παραγωγή. Τα πλήγματα, όπως </w:t>
      </w:r>
      <w:proofErr w:type="spellStart"/>
      <w:r>
        <w:rPr>
          <w:rFonts w:eastAsia="Times New Roman" w:cs="Times New Roman"/>
          <w:szCs w:val="24"/>
        </w:rPr>
        <w:t>προείπα</w:t>
      </w:r>
      <w:proofErr w:type="spellEnd"/>
      <w:r>
        <w:rPr>
          <w:rFonts w:eastAsia="Times New Roman" w:cs="Times New Roman"/>
          <w:szCs w:val="24"/>
        </w:rPr>
        <w:t xml:space="preserve">, είναι πολύ μεγάλα. Θα πρέπει να σκύψετε στο πρόβλημα, το οποίο απασχολεί έναν ολόκληρο νομό. </w:t>
      </w:r>
      <w:r>
        <w:rPr>
          <w:rFonts w:eastAsia="Times New Roman" w:cs="Times New Roman"/>
          <w:szCs w:val="24"/>
        </w:rPr>
        <w:t xml:space="preserve">Μπορώ να πω και στον Νομό Ροδόπης είναι περίπου ομοειδή τα προβλήματα. </w:t>
      </w:r>
    </w:p>
    <w:p w14:paraId="7B97476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να ακούσουμε τις απαντήσεις σας σε ό,τι αφορά τα προβλήματα αυτά. </w:t>
      </w:r>
    </w:p>
    <w:p w14:paraId="7B97476B"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7B97476C"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B97476D"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Ευχαριστώ, κύριε συνάδελφε, για την ερώτηση.</w:t>
      </w:r>
    </w:p>
    <w:p w14:paraId="7B97476E"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Όντως, όπως σωστά είπατε</w:t>
      </w:r>
      <w:r w:rsidRPr="00960B0B">
        <w:rPr>
          <w:rFonts w:eastAsia="Times New Roman" w:cs="Times New Roman"/>
          <w:szCs w:val="24"/>
        </w:rPr>
        <w:t>,</w:t>
      </w:r>
      <w:r>
        <w:rPr>
          <w:rFonts w:eastAsia="Times New Roman" w:cs="Times New Roman"/>
          <w:szCs w:val="24"/>
        </w:rPr>
        <w:t xml:space="preserve"> πριν από λίγες ημέρες είχαμε μια ευρύτατη σύσκεψη με τους Βουλευτές, όχι μόνο του Έβρου αλλά και ολόκληρης της Θράκης με</w:t>
      </w:r>
      <w:r>
        <w:rPr>
          <w:rFonts w:eastAsia="Times New Roman" w:cs="Times New Roman"/>
          <w:szCs w:val="24"/>
        </w:rPr>
        <w:t xml:space="preserve"> 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και με εκπροσώπους των αγροτών στο Υπουργείο.</w:t>
      </w:r>
    </w:p>
    <w:p w14:paraId="7B97476F"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Αυτό που ξεκαθαρίσαμε -και το επαναλαμβάνω από εδώ- είναι ότι η λύση δεν είναι ενιαία. Οι λύσεις είναι λύσεις κατά περίπτωση. Θα εξεταστούν όλα, λοιπόν, τα εργαλεία τα οποία έχουμε στη δι</w:t>
      </w:r>
      <w:r>
        <w:rPr>
          <w:rFonts w:eastAsia="Times New Roman" w:cs="Times New Roman"/>
          <w:szCs w:val="24"/>
        </w:rPr>
        <w:t>άθεσή μας.</w:t>
      </w:r>
    </w:p>
    <w:p w14:paraId="7B974770"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Αν θέλετε, επιτρέψτε μου να πω κάτι προσωπικό. Υποσχέσεις πριν να έχουμε ολοκληρωμένο το έργο από εμένα δεν θα ακούσετε. Προτιμώ να κάνουμε υπομονή λίγες ημέρες, να εξετάσουμε όλα τα εργαλεία που έχουμε στη διάθεσή μας και να ανακοινώσουμε τις λ</w:t>
      </w:r>
      <w:r>
        <w:rPr>
          <w:rFonts w:eastAsia="Times New Roman" w:cs="Times New Roman"/>
          <w:szCs w:val="24"/>
        </w:rPr>
        <w:t xml:space="preserve">ύσεις και όχι τις προβλέψεις. Κάνετε λίγες ημέρες υπομονή λοιπόν. Κατανοώ και τη δική σας αγωνία και όλων των </w:t>
      </w:r>
      <w:proofErr w:type="spellStart"/>
      <w:r>
        <w:rPr>
          <w:rFonts w:eastAsia="Times New Roman" w:cs="Times New Roman"/>
          <w:szCs w:val="24"/>
        </w:rPr>
        <w:t>αυτοδιοικητικών</w:t>
      </w:r>
      <w:proofErr w:type="spellEnd"/>
      <w:r>
        <w:rPr>
          <w:rFonts w:eastAsia="Times New Roman" w:cs="Times New Roman"/>
          <w:szCs w:val="24"/>
        </w:rPr>
        <w:t>, όλων των συναδέλφων Βουλευτών, αλλά περισσότερο των παραγωγών να ακούσουν κάτι χειροπιαστό. Κάνετε υπομονή, όμως, να ακούσουμε τι</w:t>
      </w:r>
      <w:r>
        <w:rPr>
          <w:rFonts w:eastAsia="Times New Roman" w:cs="Times New Roman"/>
          <w:szCs w:val="24"/>
        </w:rPr>
        <w:t>ς λύσεις πραγματικά.</w:t>
      </w:r>
    </w:p>
    <w:p w14:paraId="7B974771"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Όσον αφορά το</w:t>
      </w:r>
      <w:r>
        <w:rPr>
          <w:rFonts w:eastAsia="Times New Roman" w:cs="Times New Roman"/>
          <w:szCs w:val="24"/>
        </w:rPr>
        <w:t>ν</w:t>
      </w:r>
      <w:r>
        <w:rPr>
          <w:rFonts w:eastAsia="Times New Roman" w:cs="Times New Roman"/>
          <w:szCs w:val="24"/>
        </w:rPr>
        <w:t xml:space="preserve"> </w:t>
      </w:r>
      <w:r>
        <w:rPr>
          <w:rFonts w:eastAsia="Times New Roman" w:cs="Times New Roman"/>
          <w:szCs w:val="24"/>
          <w:lang w:val="en-US"/>
        </w:rPr>
        <w:t>D</w:t>
      </w:r>
      <w:r>
        <w:rPr>
          <w:rFonts w:eastAsia="Times New Roman" w:cs="Times New Roman"/>
          <w:szCs w:val="24"/>
          <w:lang w:val="en-US"/>
        </w:rPr>
        <w:t>e</w:t>
      </w:r>
      <w:r w:rsidRPr="001C5891">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inimis</w:t>
      </w:r>
      <w:r w:rsidRPr="001C5891">
        <w:rPr>
          <w:rFonts w:eastAsia="Times New Roman" w:cs="Times New Roman"/>
          <w:szCs w:val="24"/>
        </w:rPr>
        <w:t xml:space="preserve"> </w:t>
      </w:r>
      <w:r>
        <w:rPr>
          <w:rFonts w:eastAsia="Times New Roman" w:cs="Times New Roman"/>
          <w:szCs w:val="24"/>
        </w:rPr>
        <w:t xml:space="preserve">που θέσατε για τη χορήγηση ενισχύσεων ήσσονος σημασίας, </w:t>
      </w:r>
      <w:proofErr w:type="spellStart"/>
      <w:r>
        <w:rPr>
          <w:rFonts w:eastAsia="Times New Roman" w:cs="Times New Roman"/>
          <w:szCs w:val="24"/>
        </w:rPr>
        <w:t>διέπεται</w:t>
      </w:r>
      <w:proofErr w:type="spellEnd"/>
      <w:r>
        <w:rPr>
          <w:rFonts w:eastAsia="Times New Roman" w:cs="Times New Roman"/>
          <w:szCs w:val="24"/>
        </w:rPr>
        <w:t xml:space="preserve"> από έναν συγκεκριμένο </w:t>
      </w:r>
      <w:r>
        <w:rPr>
          <w:rFonts w:eastAsia="Times New Roman" w:cs="Times New Roman"/>
          <w:szCs w:val="24"/>
        </w:rPr>
        <w:t>κ</w:t>
      </w:r>
      <w:r>
        <w:rPr>
          <w:rFonts w:eastAsia="Times New Roman" w:cs="Times New Roman"/>
          <w:szCs w:val="24"/>
        </w:rPr>
        <w:t>ανονισμό της Ευρωπαϊκής Ένωσης, τον 1408/2013, ο οποίος προβλέπει ένα συγκεκριμένο πλαίσιο ένταξης ζημιών και χορήγησης ε</w:t>
      </w:r>
      <w:r>
        <w:rPr>
          <w:rFonts w:eastAsia="Times New Roman" w:cs="Times New Roman"/>
          <w:szCs w:val="24"/>
        </w:rPr>
        <w:t xml:space="preserve">νισχύσεων μέσω του </w:t>
      </w:r>
      <w:r>
        <w:rPr>
          <w:rFonts w:eastAsia="Times New Roman" w:cs="Times New Roman"/>
          <w:szCs w:val="24"/>
          <w:lang w:val="en-US"/>
        </w:rPr>
        <w:t>D</w:t>
      </w:r>
      <w:r>
        <w:rPr>
          <w:rFonts w:eastAsia="Times New Roman" w:cs="Times New Roman"/>
          <w:szCs w:val="24"/>
          <w:lang w:val="en-US"/>
        </w:rPr>
        <w:t>e</w:t>
      </w:r>
      <w:r w:rsidRPr="001C5891">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inimis</w:t>
      </w:r>
      <w:r>
        <w:rPr>
          <w:rFonts w:eastAsia="Times New Roman" w:cs="Times New Roman"/>
          <w:szCs w:val="24"/>
        </w:rPr>
        <w:t xml:space="preserve">. Το συνολικό ποσό που έχουμε στη διάθεσή μας είναι 109.260.000 ευρώ για την τριετία μέχρι το 2020. Από αυτά </w:t>
      </w:r>
      <w:r>
        <w:rPr>
          <w:rFonts w:eastAsia="Times New Roman" w:cs="Times New Roman"/>
          <w:szCs w:val="24"/>
        </w:rPr>
        <w:lastRenderedPageBreak/>
        <w:t>έχει δοθεί ένα ποσό σε ροδάκινα για το εμπάργκο της Ρωσίας. Έχει δοθεί ένα ποσό σε ροδάκινα και νεκταρίνια για τις άκα</w:t>
      </w:r>
      <w:r>
        <w:rPr>
          <w:rFonts w:eastAsia="Times New Roman" w:cs="Times New Roman"/>
          <w:szCs w:val="24"/>
        </w:rPr>
        <w:t>ιρες βροχοπτώσεις του 2017. Έχει δοθεί στη νησιωτική Ελλάδα για διάφορα προβλήματα που έχουν δημιουργηθεί, κυρίως στην κτηνοτροφία και στα νησιά, για ασθένειες, για καταστροφή, υποβάθμιση βοσκοτόπων και για τα χιόνια του 2017.</w:t>
      </w:r>
    </w:p>
    <w:p w14:paraId="7B974772"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Εδώ, όμως, να το επισημάνω και πάλι: Οι προϋποθέσεις χορήγησης ενισχύσεων ήσσονος σημασίας είναι αρκετά αυστηρές και πρέπει να τις τηρήσουμε κατά γράμμα, εάν δεν θέλουμε να δούμε πάλι φαινόμενα του παρελθόντος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κατά τα οποία </w:t>
      </w:r>
      <w:r>
        <w:rPr>
          <w:rFonts w:eastAsia="Times New Roman" w:cs="Times New Roman"/>
          <w:szCs w:val="24"/>
        </w:rPr>
        <w:t xml:space="preserve">είχαμε ανακτήσεις ή </w:t>
      </w:r>
      <w:r>
        <w:rPr>
          <w:rFonts w:eastAsia="Times New Roman" w:cs="Times New Roman"/>
          <w:szCs w:val="24"/>
        </w:rPr>
        <w:t>καταλογισμούς στους αγρότες μας.</w:t>
      </w:r>
    </w:p>
    <w:p w14:paraId="7B974773"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Να πούμε </w:t>
      </w:r>
      <w:r>
        <w:rPr>
          <w:rFonts w:eastAsia="Times New Roman" w:cs="Times New Roman"/>
          <w:szCs w:val="24"/>
        </w:rPr>
        <w:t xml:space="preserve">ότι για </w:t>
      </w:r>
      <w:r>
        <w:rPr>
          <w:rFonts w:eastAsia="Times New Roman" w:cs="Times New Roman"/>
          <w:szCs w:val="24"/>
        </w:rPr>
        <w:t xml:space="preserve">τον Έβρο και για την ευρύτερη περιοχή της Ροδόπης, οι ζημίες χωρίζονται σε δύο βασικές κατηγορίες: στις καλυπτόμενες από τον </w:t>
      </w:r>
      <w:r>
        <w:rPr>
          <w:rFonts w:eastAsia="Times New Roman" w:cs="Times New Roman"/>
          <w:szCs w:val="24"/>
        </w:rPr>
        <w:t>Κ</w:t>
      </w:r>
      <w:r>
        <w:rPr>
          <w:rFonts w:eastAsia="Times New Roman" w:cs="Times New Roman"/>
          <w:szCs w:val="24"/>
        </w:rPr>
        <w:t xml:space="preserve">ανονισμό του ΕΛΓΑ και τις μη καλυπτόμενες. Για τις καλυπτόμενες ζημίες ήδη έχει </w:t>
      </w:r>
      <w:r>
        <w:rPr>
          <w:rFonts w:eastAsia="Times New Roman" w:cs="Times New Roman"/>
          <w:szCs w:val="24"/>
        </w:rPr>
        <w:t>ξεκινήσει η διαδικασία, όπως ξέρουν οι αγρότες, τόσο της πρώτης εκτίμησης που είναι η πρώτη φάση, όσο και της αναγγελίας της ζημίας για να κάνουν τις δουλειές τους και της έναρξης της εξατομίκευσης της ζημιάς. Μάλιστα, έχω και το νούμερο των αιτήσεων, οι ο</w:t>
      </w:r>
      <w:r>
        <w:rPr>
          <w:rFonts w:eastAsia="Times New Roman" w:cs="Times New Roman"/>
          <w:szCs w:val="24"/>
        </w:rPr>
        <w:t>ποίες έχουν φτάσει στις δύο χιλιάδες διακόσες σαράντα. Αυτό δείχνει βέβαια και το μέγεθος της ζημίας που υπάρχει στην περιοχή.</w:t>
      </w:r>
    </w:p>
    <w:p w14:paraId="7B974774"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 xml:space="preserve">Ο ΕΛΓΑ έχει ολοκληρώσει σε πολλές περιπτώσεις και το έργο των εξατομικευμένων ενισχύσεων, οπότε προχωράει στην </w:t>
      </w:r>
      <w:proofErr w:type="spellStart"/>
      <w:r>
        <w:rPr>
          <w:rFonts w:eastAsia="Times New Roman" w:cs="Times New Roman"/>
          <w:szCs w:val="24"/>
        </w:rPr>
        <w:t>καθαρογραφή</w:t>
      </w:r>
      <w:proofErr w:type="spellEnd"/>
      <w:r>
        <w:rPr>
          <w:rFonts w:eastAsia="Times New Roman" w:cs="Times New Roman"/>
          <w:szCs w:val="24"/>
        </w:rPr>
        <w:t xml:space="preserve"> των πο</w:t>
      </w:r>
      <w:r>
        <w:rPr>
          <w:rFonts w:eastAsia="Times New Roman" w:cs="Times New Roman"/>
          <w:szCs w:val="24"/>
        </w:rPr>
        <w:t>ρισμάτων, στην καταβολή των χρημάτων και τη διαδικασία, όπου υπάρχει αντίρρηση, της επανεκτίμησης. Αυτά όσον αφορά τις καλυπτόμενες ζημιές.</w:t>
      </w:r>
    </w:p>
    <w:p w14:paraId="7B974775"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Όσον αφορά τώρα τις μη καλυπτόμενες ζημιές</w:t>
      </w:r>
      <w:r>
        <w:rPr>
          <w:rFonts w:eastAsia="Times New Roman"/>
          <w:szCs w:val="24"/>
        </w:rPr>
        <w:t>…</w:t>
      </w:r>
    </w:p>
    <w:p w14:paraId="7B974776" w14:textId="77777777" w:rsidR="008C556B" w:rsidRDefault="006D7C5B">
      <w:pPr>
        <w:tabs>
          <w:tab w:val="left" w:pos="2940"/>
        </w:tabs>
        <w:spacing w:line="600" w:lineRule="auto"/>
        <w:ind w:firstLine="720"/>
        <w:jc w:val="both"/>
        <w:rPr>
          <w:rFonts w:eastAsia="Times New Roman"/>
          <w:szCs w:val="24"/>
        </w:rPr>
      </w:pPr>
      <w:r w:rsidRPr="007E319A">
        <w:rPr>
          <w:rFonts w:eastAsia="Times New Roman"/>
          <w:b/>
          <w:szCs w:val="24"/>
        </w:rPr>
        <w:t xml:space="preserve">ΑΝΑΣΤΑΣΙΟΣ </w:t>
      </w:r>
      <w:r>
        <w:rPr>
          <w:rFonts w:eastAsia="Times New Roman"/>
          <w:b/>
          <w:szCs w:val="24"/>
        </w:rPr>
        <w:t xml:space="preserve">(ΤΑΣΟΣ) </w:t>
      </w:r>
      <w:r w:rsidRPr="007E319A">
        <w:rPr>
          <w:rFonts w:eastAsia="Times New Roman"/>
          <w:b/>
          <w:szCs w:val="24"/>
        </w:rPr>
        <w:t>ΔΗΜΟΣΧΑΚΗΣ:</w:t>
      </w:r>
      <w:r>
        <w:rPr>
          <w:rFonts w:eastAsia="Times New Roman"/>
          <w:szCs w:val="24"/>
        </w:rPr>
        <w:t xml:space="preserve"> Όπως μιλάμε.</w:t>
      </w:r>
    </w:p>
    <w:p w14:paraId="7B974777" w14:textId="77777777" w:rsidR="008C556B" w:rsidRDefault="006D7C5B">
      <w:pPr>
        <w:tabs>
          <w:tab w:val="left" w:pos="2940"/>
        </w:tabs>
        <w:spacing w:line="600" w:lineRule="auto"/>
        <w:ind w:firstLine="720"/>
        <w:jc w:val="both"/>
        <w:rPr>
          <w:rFonts w:eastAsia="Times New Roman"/>
          <w:szCs w:val="24"/>
        </w:rPr>
      </w:pPr>
      <w:r w:rsidRPr="007E319A">
        <w:rPr>
          <w:rFonts w:eastAsia="Times New Roman"/>
          <w:b/>
          <w:szCs w:val="24"/>
        </w:rPr>
        <w:t>ΣΤΑΥΡΟΣ ΑΡΑΧΩΒΙΤΗΣ (Υπουργός</w:t>
      </w:r>
      <w:r w:rsidRPr="007E319A">
        <w:rPr>
          <w:rFonts w:eastAsia="Times New Roman"/>
          <w:b/>
          <w:szCs w:val="24"/>
        </w:rPr>
        <w:t xml:space="preserve"> Αγροτικής Ανάπτυξης και Τροφίμων):</w:t>
      </w:r>
      <w:r>
        <w:rPr>
          <w:rFonts w:eastAsia="Times New Roman"/>
          <w:szCs w:val="24"/>
        </w:rPr>
        <w:t xml:space="preserve"> Ναι, όπως μιλάμε τώρα</w:t>
      </w:r>
      <w:r w:rsidRPr="00423513">
        <w:rPr>
          <w:rFonts w:eastAsia="Times New Roman"/>
          <w:szCs w:val="24"/>
        </w:rPr>
        <w:t xml:space="preserve">. </w:t>
      </w:r>
      <w:r>
        <w:rPr>
          <w:rFonts w:eastAsia="Times New Roman"/>
          <w:szCs w:val="24"/>
        </w:rPr>
        <w:t>Για τις μη καλυπτόμενες ζημιές, ο ΕΛΓΑ θα μας βοηθήσει με την παροχή τόσο μετεωρολογικών δεδομένων όσο και εκτιμήσεων για το ποσοστό μείωσης της ζημιάς, που θα μας βοηθήσει να αποτυπώσουμε το μέγεθ</w:t>
      </w:r>
      <w:r>
        <w:rPr>
          <w:rFonts w:eastAsia="Times New Roman"/>
          <w:szCs w:val="24"/>
        </w:rPr>
        <w:t>ος της ζημιάς και να δούμε ποια από τα εργαλεία μπορούμε να χρησιμοποιήσουμε.</w:t>
      </w:r>
    </w:p>
    <w:p w14:paraId="7B974778"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Στη δευτερολογία μου θα σας αναφέρω αναλυτικότερα τα αίτια…</w:t>
      </w:r>
    </w:p>
    <w:p w14:paraId="7B974779" w14:textId="77777777" w:rsidR="008C556B" w:rsidRDefault="006D7C5B">
      <w:pPr>
        <w:tabs>
          <w:tab w:val="left" w:pos="2940"/>
        </w:tabs>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Ευχαριστώ, κύριε Υπουργέ.</w:t>
      </w:r>
    </w:p>
    <w:p w14:paraId="7B97477A"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w:t>
      </w:r>
      <w:r>
        <w:rPr>
          <w:rFonts w:eastAsia="Times New Roman"/>
          <w:szCs w:val="24"/>
        </w:rPr>
        <w:t xml:space="preserve"> έχετε τον λόγο.</w:t>
      </w:r>
    </w:p>
    <w:p w14:paraId="7B97477B" w14:textId="77777777" w:rsidR="008C556B" w:rsidRDefault="006D7C5B">
      <w:pPr>
        <w:tabs>
          <w:tab w:val="left" w:pos="2940"/>
        </w:tabs>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(ΤΑΣΟΣ)</w:t>
      </w:r>
      <w:r>
        <w:rPr>
          <w:rFonts w:eastAsia="Times New Roman"/>
          <w:b/>
          <w:szCs w:val="24"/>
        </w:rPr>
        <w:t xml:space="preserve"> ΔΗΜΟΣΧΑΚ</w:t>
      </w:r>
      <w:r>
        <w:rPr>
          <w:rFonts w:eastAsia="Times New Roman"/>
          <w:b/>
          <w:szCs w:val="24"/>
        </w:rPr>
        <w:t>ΗΣ:</w:t>
      </w:r>
      <w:r>
        <w:rPr>
          <w:rFonts w:eastAsia="Times New Roman"/>
          <w:szCs w:val="24"/>
        </w:rPr>
        <w:t xml:space="preserve"> Κύριε Υπουργέ, σε ό,τι αφορά τον ΕΛΓΑ, οι εταίροι και οι μέτοχοι αυτού είναι οι αγρότες, οι οποίοι και πληρώνουν και πολλές φορές ο </w:t>
      </w:r>
      <w:r>
        <w:rPr>
          <w:rFonts w:eastAsia="Times New Roman"/>
          <w:szCs w:val="24"/>
        </w:rPr>
        <w:t>κ</w:t>
      </w:r>
      <w:r>
        <w:rPr>
          <w:rFonts w:eastAsia="Times New Roman"/>
          <w:szCs w:val="24"/>
        </w:rPr>
        <w:t>ανονισμός δεν τους καλύπτει.</w:t>
      </w:r>
    </w:p>
    <w:p w14:paraId="7B97477C"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lastRenderedPageBreak/>
        <w:t>Σήμερα σας ενημερώνω με αριθμούς, οι οποίοι δεν είναι δικοί μου, είναι των ενεργών γεωπόνω</w:t>
      </w:r>
      <w:r>
        <w:rPr>
          <w:rFonts w:eastAsia="Times New Roman"/>
          <w:szCs w:val="24"/>
        </w:rPr>
        <w:t>ν και των υπηρεσιών του Υπουργείου Αγροτικής Ανάπτυξης στην περιοχή μου. Έχουμε διακόσια ενενήντα τρία χιλιάδες στρέμματα με σιτηρά, διακόσια σαράντα χιλιάδες στρέμματα με ηλίανθο, δεκαο</w:t>
      </w:r>
      <w:r>
        <w:rPr>
          <w:rFonts w:eastAsia="Times New Roman"/>
          <w:szCs w:val="24"/>
        </w:rPr>
        <w:t>κ</w:t>
      </w:r>
      <w:r>
        <w:rPr>
          <w:rFonts w:eastAsia="Times New Roman"/>
          <w:szCs w:val="24"/>
        </w:rPr>
        <w:t>τώ χιλιάδες στρέμματα με κηπευτικά.</w:t>
      </w:r>
    </w:p>
    <w:p w14:paraId="7B97477D"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 xml:space="preserve">Υπ’ </w:t>
      </w:r>
      <w:proofErr w:type="spellStart"/>
      <w:r>
        <w:rPr>
          <w:rFonts w:eastAsia="Times New Roman"/>
          <w:szCs w:val="24"/>
        </w:rPr>
        <w:t>όψιν</w:t>
      </w:r>
      <w:proofErr w:type="spellEnd"/>
      <w:r>
        <w:rPr>
          <w:rFonts w:eastAsia="Times New Roman"/>
          <w:szCs w:val="24"/>
        </w:rPr>
        <w:t>, κύριε Πρόεδρε, ότι τα κ</w:t>
      </w:r>
      <w:r>
        <w:rPr>
          <w:rFonts w:eastAsia="Times New Roman"/>
          <w:szCs w:val="24"/>
        </w:rPr>
        <w:t>ηπευτικά του Έβρου σχεδόν εφοδιάζουν τις μεγάλες εταιρείες, από τις οποίες αγοράζουμε κατεψυγμένα προϊόντα από τα διάφορα σο</w:t>
      </w:r>
      <w:r>
        <w:rPr>
          <w:rFonts w:eastAsia="Times New Roman"/>
          <w:szCs w:val="24"/>
        </w:rPr>
        <w:t>υ</w:t>
      </w:r>
      <w:r>
        <w:rPr>
          <w:rFonts w:eastAsia="Times New Roman"/>
          <w:szCs w:val="24"/>
        </w:rPr>
        <w:t>περμάρκετ. Έχουμε τρεις μονάδες, οι οποίες είναι πραγματικά οι ατμομηχανές σε ό,τι αφορά το αντικείμενο και οι ζημιές είναι πάρα πο</w:t>
      </w:r>
      <w:r>
        <w:rPr>
          <w:rFonts w:eastAsia="Times New Roman"/>
          <w:szCs w:val="24"/>
        </w:rPr>
        <w:t>λύ μεγάλες.</w:t>
      </w:r>
    </w:p>
    <w:p w14:paraId="7B97477E"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Έχουμε τρεισήμισι χιλιάδες στρέμματα καπνού στον ορεινό όγκο και διακόσια εξήντα χιλιάδες στρέμματα βαμβακιού.</w:t>
      </w:r>
    </w:p>
    <w:p w14:paraId="7B97477F"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Βλέπετε ότι τα μεγέθη είναι πολύ μεγάλα και θα πρέπει να βρείτε τον τρόπο από τώρα και, μάλιστα, ως νεοφώτιστος Υπουργός, και τη λύση</w:t>
      </w:r>
      <w:r>
        <w:rPr>
          <w:rFonts w:eastAsia="Times New Roman"/>
          <w:szCs w:val="24"/>
        </w:rPr>
        <w:t xml:space="preserve"> στο μεγάλο πρόβλημα.</w:t>
      </w:r>
    </w:p>
    <w:p w14:paraId="7B974780"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Χθες ήμασταν με διακομματική επιτροπή στην έδρα της Ευρωπαϊκής Ένωσης στις Βρυξέλλες, στην Ευρωπαϊκή Επιτροπή και στο Ευρωπαϊκό Κοινοβούλιο και ε</w:t>
      </w:r>
      <w:r>
        <w:rPr>
          <w:rFonts w:eastAsia="Times New Roman"/>
          <w:szCs w:val="24"/>
        </w:rPr>
        <w:lastRenderedPageBreak/>
        <w:t>πισκεφθήκαμε και τη Μόνιμη Ελληνική Αντιπροσωπεία, την γνωστή ΜΕΑ. Οι άνθρωποι εκεί είναι</w:t>
      </w:r>
      <w:r>
        <w:rPr>
          <w:rFonts w:eastAsia="Times New Roman"/>
          <w:szCs w:val="24"/>
        </w:rPr>
        <w:t xml:space="preserve"> στη διάθεσή σας να βοηθήσουν. Έχουν δυνατότητες πολλές. Ένα παράδειγμα είναι το Ταμείο Κλιματικής Αλλαγής.</w:t>
      </w:r>
    </w:p>
    <w:p w14:paraId="7B974781"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 xml:space="preserve">Ήδη, η Γερμανία, κύριε Πρόεδρε, ζητάει την ενεργοποίηση αυτού του </w:t>
      </w:r>
      <w:r>
        <w:rPr>
          <w:rFonts w:eastAsia="Times New Roman"/>
          <w:szCs w:val="24"/>
        </w:rPr>
        <w:t>τ</w:t>
      </w:r>
      <w:r>
        <w:rPr>
          <w:rFonts w:eastAsia="Times New Roman"/>
          <w:szCs w:val="24"/>
        </w:rPr>
        <w:t xml:space="preserve">αμείου με οικονομικά χρηματοδοτικά εργαλεία ισχυρά για να βοηθήσει τους </w:t>
      </w:r>
      <w:proofErr w:type="spellStart"/>
      <w:r>
        <w:rPr>
          <w:rFonts w:eastAsia="Times New Roman"/>
          <w:szCs w:val="24"/>
        </w:rPr>
        <w:t>αγροκτηνοτρόφους</w:t>
      </w:r>
      <w:proofErr w:type="spellEnd"/>
      <w:r>
        <w:rPr>
          <w:rFonts w:eastAsia="Times New Roman"/>
          <w:szCs w:val="24"/>
        </w:rPr>
        <w:t xml:space="preserve"> της γερμανικής επικράτειας. Γιατί να μην το πράξουμε; Κι εσείς πιστεύω το γνωρίζετε και, μάλιστα, ως εγκρατής πάνω στα θέματα αυτά.</w:t>
      </w:r>
    </w:p>
    <w:p w14:paraId="7B974782"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Συνεπώς εγώ εκείνο το οποίο θα σας παρακαλέσω είναι να σκύψετε στα προβλήματά μας. Η κατάσταση είναι οριακή</w:t>
      </w:r>
      <w:r>
        <w:rPr>
          <w:rFonts w:eastAsia="Times New Roman"/>
          <w:szCs w:val="24"/>
        </w:rPr>
        <w:t xml:space="preserve">. Θα έχουμε κινητοποιήσεις, οι οποίες δεν τιμούν τους </w:t>
      </w:r>
      <w:proofErr w:type="spellStart"/>
      <w:r>
        <w:rPr>
          <w:rFonts w:eastAsia="Times New Roman"/>
          <w:szCs w:val="24"/>
        </w:rPr>
        <w:t>Εβρίτες</w:t>
      </w:r>
      <w:proofErr w:type="spellEnd"/>
      <w:r>
        <w:rPr>
          <w:rFonts w:eastAsia="Times New Roman"/>
          <w:szCs w:val="24"/>
        </w:rPr>
        <w:t>, δηλαδή να διεκδικούν κατ’ αυτόν τον τρόπο την ικανοποίηση των αιτημάτων τους. Συνέρχονται, συζητούν με τους δημάρχους, με τους παραγωγικούς φορείς, με τους γεωπόνους, με τις υπηρεσίες τις δικές</w:t>
      </w:r>
      <w:r>
        <w:rPr>
          <w:rFonts w:eastAsia="Times New Roman"/>
          <w:szCs w:val="24"/>
        </w:rPr>
        <w:t xml:space="preserve"> σας, που έχετε πάνω και σε περιφερειακό και σε νομαρχιακό επίπεδο.</w:t>
      </w:r>
    </w:p>
    <w:p w14:paraId="7B974783"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Δυστυχώς, όμως, οι λύσεις δεν υπάρχουν. Εσείς έχετε το κλειδί στα χέρια σας κι εσείς μπορείτε να στηρίξετε αυτούς τους ανθρώπους και αξίζει τον κόπο.</w:t>
      </w:r>
    </w:p>
    <w:p w14:paraId="7B974784"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Θα πρέπει να γνωρίζετε ότι η λεκάνη απ</w:t>
      </w:r>
      <w:r>
        <w:rPr>
          <w:rFonts w:eastAsia="Times New Roman"/>
          <w:szCs w:val="24"/>
        </w:rPr>
        <w:t xml:space="preserve">ορροής του ποταμού Έβρου με τέσσερις παραποτάμους ένθεν και ένθεν είναι μεν ευλογία, αλλά πολλές φορές, μας τιμωρεί. Δυστυχώς σχεδόν κάθε χρόνο έχουμε αυτά τα </w:t>
      </w:r>
      <w:proofErr w:type="spellStart"/>
      <w:r>
        <w:rPr>
          <w:rFonts w:eastAsia="Times New Roman"/>
          <w:szCs w:val="24"/>
        </w:rPr>
        <w:t>πλημμυρικά</w:t>
      </w:r>
      <w:proofErr w:type="spellEnd"/>
      <w:r>
        <w:rPr>
          <w:rFonts w:eastAsia="Times New Roman"/>
          <w:szCs w:val="24"/>
        </w:rPr>
        <w:t xml:space="preserve"> φαινόμενα και </w:t>
      </w:r>
      <w:r>
        <w:rPr>
          <w:rFonts w:eastAsia="Times New Roman"/>
          <w:szCs w:val="24"/>
        </w:rPr>
        <w:lastRenderedPageBreak/>
        <w:t xml:space="preserve">τα τοπικά και τα γενικότερα. Έχουμε και τα καιρικά φαινόμενα, όπως </w:t>
      </w:r>
      <w:proofErr w:type="spellStart"/>
      <w:r>
        <w:rPr>
          <w:rFonts w:eastAsia="Times New Roman"/>
          <w:szCs w:val="24"/>
        </w:rPr>
        <w:t>προεί</w:t>
      </w:r>
      <w:r>
        <w:rPr>
          <w:rFonts w:eastAsia="Times New Roman"/>
          <w:szCs w:val="24"/>
        </w:rPr>
        <w:t>παμε</w:t>
      </w:r>
      <w:proofErr w:type="spellEnd"/>
      <w:r>
        <w:rPr>
          <w:rFonts w:eastAsia="Times New Roman"/>
          <w:szCs w:val="24"/>
        </w:rPr>
        <w:t>, είχαμε και την ξηρασία εξαιτίας της ανομβρίας στη συνέχεια. Από εκεί και πέρα, είχαμε και την ανάπτυξη του σκουληκιού, το οποίο μας κατάφερε οριστικό πλήγμα στην ολική καταστροφή της βασικής μας καλλιέργειας.</w:t>
      </w:r>
    </w:p>
    <w:p w14:paraId="7B974785"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Σας ευχαριστώ.</w:t>
      </w:r>
    </w:p>
    <w:p w14:paraId="7B974786" w14:textId="77777777" w:rsidR="008C556B" w:rsidRDefault="006D7C5B">
      <w:pPr>
        <w:tabs>
          <w:tab w:val="left" w:pos="2940"/>
        </w:tabs>
        <w:spacing w:line="600" w:lineRule="auto"/>
        <w:ind w:firstLine="720"/>
        <w:jc w:val="both"/>
        <w:rPr>
          <w:rFonts w:eastAsia="Times New Roman"/>
          <w:szCs w:val="24"/>
        </w:rPr>
      </w:pPr>
      <w:r>
        <w:rPr>
          <w:rFonts w:eastAsia="Times New Roman" w:cs="Times New Roman"/>
          <w:b/>
          <w:szCs w:val="24"/>
        </w:rPr>
        <w:t>ΠΡΟΕΔΡΕΥΩΝ (Σπυρίδων Λυκού</w:t>
      </w:r>
      <w:r>
        <w:rPr>
          <w:rFonts w:eastAsia="Times New Roman" w:cs="Times New Roman"/>
          <w:b/>
          <w:szCs w:val="24"/>
        </w:rPr>
        <w:t xml:space="preserve">δης): </w:t>
      </w:r>
      <w:r>
        <w:rPr>
          <w:rFonts w:eastAsia="Times New Roman"/>
          <w:szCs w:val="24"/>
        </w:rPr>
        <w:t>Κύριε Υπουργέ, έχετε τον λόγο.</w:t>
      </w:r>
    </w:p>
    <w:p w14:paraId="7B974787" w14:textId="77777777" w:rsidR="008C556B" w:rsidRDefault="006D7C5B">
      <w:pPr>
        <w:tabs>
          <w:tab w:val="left" w:pos="2940"/>
        </w:tabs>
        <w:spacing w:line="600" w:lineRule="auto"/>
        <w:ind w:firstLine="720"/>
        <w:jc w:val="both"/>
        <w:rPr>
          <w:rFonts w:eastAsia="Times New Roman"/>
          <w:szCs w:val="24"/>
        </w:rPr>
      </w:pPr>
      <w:r>
        <w:rPr>
          <w:rFonts w:eastAsia="Times New Roman"/>
          <w:b/>
          <w:szCs w:val="24"/>
        </w:rPr>
        <w:t>ΣΤΑΥΡΟΣ ΑΡΑΧΩΒΙΤΗΣ (Υπουργός Αγροτικής Ανάπτυξης και Τροφίμων):</w:t>
      </w:r>
      <w:r>
        <w:rPr>
          <w:rFonts w:eastAsia="Times New Roman"/>
          <w:szCs w:val="24"/>
        </w:rPr>
        <w:t xml:space="preserve"> Ευχαριστώ, κύριε Πρόεδρε.</w:t>
      </w:r>
    </w:p>
    <w:p w14:paraId="7B974788" w14:textId="77777777" w:rsidR="008C556B" w:rsidRDefault="006D7C5B">
      <w:pPr>
        <w:tabs>
          <w:tab w:val="left" w:pos="2940"/>
        </w:tabs>
        <w:spacing w:line="600" w:lineRule="auto"/>
        <w:ind w:firstLine="720"/>
        <w:jc w:val="both"/>
        <w:rPr>
          <w:rFonts w:eastAsia="Times New Roman"/>
          <w:szCs w:val="24"/>
        </w:rPr>
      </w:pPr>
      <w:r>
        <w:rPr>
          <w:rFonts w:eastAsia="Times New Roman"/>
          <w:szCs w:val="24"/>
        </w:rPr>
        <w:t xml:space="preserve">Η εικόνα αυτή που μας μεταφέρετε, κύριε </w:t>
      </w:r>
      <w:proofErr w:type="spellStart"/>
      <w:r>
        <w:rPr>
          <w:rFonts w:eastAsia="Times New Roman"/>
          <w:szCs w:val="24"/>
        </w:rPr>
        <w:t>Δημοσχάκη</w:t>
      </w:r>
      <w:proofErr w:type="spellEnd"/>
      <w:r>
        <w:rPr>
          <w:rFonts w:eastAsia="Times New Roman"/>
          <w:szCs w:val="24"/>
        </w:rPr>
        <w:t xml:space="preserve">, μας έχει μεταφερθεί και από τους παραγωγούς και από τους φορείς της περιοχής, </w:t>
      </w:r>
      <w:r>
        <w:rPr>
          <w:rFonts w:eastAsia="Times New Roman"/>
          <w:szCs w:val="24"/>
        </w:rPr>
        <w:t>αλλά και από τις υπηρεσίες, και από τον ΕΛΓΑ και από δικές μας αποκεντρωμένες υπηρεσίες.</w:t>
      </w:r>
    </w:p>
    <w:p w14:paraId="7B974789" w14:textId="77777777" w:rsidR="008C556B" w:rsidRDefault="006D7C5B">
      <w:pPr>
        <w:tabs>
          <w:tab w:val="left" w:pos="2940"/>
        </w:tabs>
        <w:spacing w:line="600" w:lineRule="auto"/>
        <w:ind w:firstLine="720"/>
        <w:jc w:val="both"/>
        <w:rPr>
          <w:rFonts w:eastAsia="Times New Roman"/>
          <w:color w:val="000000" w:themeColor="text1"/>
          <w:szCs w:val="24"/>
        </w:rPr>
      </w:pPr>
      <w:r>
        <w:rPr>
          <w:rFonts w:eastAsia="Times New Roman"/>
          <w:szCs w:val="24"/>
        </w:rPr>
        <w:t xml:space="preserve">Όντως οι παραγωγοί από το πράσινο σκουλήκι, από εντομολογικές προσβολές, από μυκητολογικές προσβολές έχουν πάθει ζημιά σε πάρα πολύ </w:t>
      </w:r>
      <w:r w:rsidRPr="008B1617">
        <w:rPr>
          <w:rFonts w:eastAsia="Times New Roman"/>
          <w:color w:val="000000" w:themeColor="text1"/>
          <w:szCs w:val="24"/>
        </w:rPr>
        <w:t xml:space="preserve">μεγάλο βαθμό, </w:t>
      </w:r>
      <w:r>
        <w:rPr>
          <w:rFonts w:eastAsia="Times New Roman"/>
          <w:color w:val="000000" w:themeColor="text1"/>
          <w:szCs w:val="24"/>
        </w:rPr>
        <w:t xml:space="preserve">η οποία </w:t>
      </w:r>
      <w:r w:rsidRPr="008B1617">
        <w:rPr>
          <w:rFonts w:eastAsia="Times New Roman"/>
          <w:color w:val="000000" w:themeColor="text1"/>
          <w:szCs w:val="24"/>
        </w:rPr>
        <w:t xml:space="preserve">είναι σχεδόν </w:t>
      </w:r>
      <w:r w:rsidRPr="008B1617">
        <w:rPr>
          <w:rFonts w:eastAsia="Times New Roman"/>
          <w:color w:val="000000" w:themeColor="text1"/>
          <w:szCs w:val="24"/>
        </w:rPr>
        <w:t>ολοκληρωτική.</w:t>
      </w:r>
    </w:p>
    <w:p w14:paraId="7B97478A"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sidRPr="008B1617">
        <w:rPr>
          <w:rFonts w:eastAsia="Times New Roman" w:cs="Times New Roman"/>
          <w:color w:val="000000" w:themeColor="text1"/>
          <w:szCs w:val="24"/>
        </w:rPr>
        <w:t>Αυτό που κάνουμε εμείς είναι, πρώτον, ότι για τις ζημίες</w:t>
      </w:r>
      <w:r w:rsidRPr="008B1617">
        <w:rPr>
          <w:rFonts w:eastAsia="Times New Roman" w:cs="Times New Roman"/>
          <w:color w:val="000000" w:themeColor="text1"/>
          <w:szCs w:val="24"/>
        </w:rPr>
        <w:t>,</w:t>
      </w:r>
      <w:r w:rsidRPr="008B1617">
        <w:rPr>
          <w:rFonts w:eastAsia="Times New Roman" w:cs="Times New Roman"/>
          <w:color w:val="000000" w:themeColor="text1"/>
          <w:szCs w:val="24"/>
        </w:rPr>
        <w:t xml:space="preserve"> οι οποίες οφείλονται σε αίτια κλιματικής αλλαγής</w:t>
      </w:r>
      <w:r w:rsidRPr="008B1617">
        <w:rPr>
          <w:rFonts w:eastAsia="Times New Roman" w:cs="Times New Roman"/>
          <w:color w:val="000000" w:themeColor="text1"/>
          <w:szCs w:val="24"/>
        </w:rPr>
        <w:t>,</w:t>
      </w:r>
      <w:r w:rsidRPr="008B1617">
        <w:rPr>
          <w:rFonts w:eastAsia="Times New Roman" w:cs="Times New Roman"/>
          <w:color w:val="000000" w:themeColor="text1"/>
          <w:szCs w:val="24"/>
        </w:rPr>
        <w:t xml:space="preserve"> η Ελλάδα έχει καταθέσει διά του Γενικού Γραμματέα του Υπουργείου επιστολή προς την Ευρωπαϊκή Επιτροπή –παράλληλα με τη Γερμανία- όπου εξηγούμε τους λόγους –αναλυτικά, όμως και όχι γενικά- </w:t>
      </w:r>
      <w:r w:rsidRPr="008B1617">
        <w:rPr>
          <w:rFonts w:eastAsia="Times New Roman" w:cs="Times New Roman"/>
          <w:color w:val="000000" w:themeColor="text1"/>
          <w:szCs w:val="24"/>
        </w:rPr>
        <w:t xml:space="preserve">σχετικά με </w:t>
      </w:r>
      <w:r w:rsidRPr="008B1617">
        <w:rPr>
          <w:rFonts w:eastAsia="Times New Roman" w:cs="Times New Roman"/>
          <w:color w:val="000000" w:themeColor="text1"/>
          <w:szCs w:val="24"/>
        </w:rPr>
        <w:t xml:space="preserve">τα άκαιρα </w:t>
      </w:r>
      <w:r w:rsidRPr="008B1617">
        <w:rPr>
          <w:rFonts w:eastAsia="Times New Roman" w:cs="Times New Roman"/>
          <w:color w:val="000000" w:themeColor="text1"/>
          <w:szCs w:val="24"/>
        </w:rPr>
        <w:lastRenderedPageBreak/>
        <w:t>καιρικά φαινόμενα, όχι μόνο τις υψηλές θερμοκρ</w:t>
      </w:r>
      <w:r w:rsidRPr="008B1617">
        <w:rPr>
          <w:rFonts w:eastAsia="Times New Roman" w:cs="Times New Roman"/>
          <w:color w:val="000000" w:themeColor="text1"/>
          <w:szCs w:val="24"/>
        </w:rPr>
        <w:t xml:space="preserve">ασίες ή τις περιόδους με ξηρασία ή τα </w:t>
      </w:r>
      <w:proofErr w:type="spellStart"/>
      <w:r w:rsidRPr="008B1617">
        <w:rPr>
          <w:rFonts w:eastAsia="Times New Roman" w:cs="Times New Roman"/>
          <w:color w:val="000000" w:themeColor="text1"/>
          <w:szCs w:val="24"/>
        </w:rPr>
        <w:t>πλημμυρικά</w:t>
      </w:r>
      <w:proofErr w:type="spellEnd"/>
      <w:r w:rsidRPr="008B1617">
        <w:rPr>
          <w:rFonts w:eastAsia="Times New Roman" w:cs="Times New Roman"/>
          <w:color w:val="000000" w:themeColor="text1"/>
          <w:szCs w:val="24"/>
        </w:rPr>
        <w:t xml:space="preserve"> φαινόμενα, αλλά τον συνδυασμό αυτών και </w:t>
      </w:r>
      <w:r>
        <w:rPr>
          <w:rFonts w:eastAsia="Times New Roman" w:cs="Times New Roman"/>
          <w:szCs w:val="24"/>
        </w:rPr>
        <w:t xml:space="preserve">κατά </w:t>
      </w:r>
      <w:proofErr w:type="spellStart"/>
      <w:r>
        <w:rPr>
          <w:rFonts w:eastAsia="Times New Roman" w:cs="Times New Roman"/>
          <w:szCs w:val="24"/>
        </w:rPr>
        <w:t>χρονοσειρά</w:t>
      </w:r>
      <w:proofErr w:type="spellEnd"/>
      <w:r>
        <w:rPr>
          <w:rFonts w:eastAsia="Times New Roman" w:cs="Times New Roman"/>
          <w:szCs w:val="24"/>
        </w:rPr>
        <w:t xml:space="preserve"> με μετεωρολογικά δεδομένα. Έχουμε καταθέσει και εμείς επιστολή στην Ευρωπαϊκή Επιτροπή και τεκμηριώνουμε τις επιπτώσεις της κλιματικής αλλαγής. </w:t>
      </w:r>
    </w:p>
    <w:p w14:paraId="7B97478B"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w:t>
      </w:r>
      <w:r>
        <w:rPr>
          <w:rFonts w:eastAsia="Times New Roman" w:cs="Times New Roman"/>
          <w:szCs w:val="24"/>
        </w:rPr>
        <w:t xml:space="preserve">ον, έχουμε φτιάξει σε συνεργασία με το Γεωπονικό Πανεπιστήμιο </w:t>
      </w:r>
      <w:r>
        <w:rPr>
          <w:rFonts w:eastAsia="Times New Roman" w:cs="Times New Roman"/>
          <w:szCs w:val="24"/>
        </w:rPr>
        <w:t>ε</w:t>
      </w:r>
      <w:r>
        <w:rPr>
          <w:rFonts w:eastAsia="Times New Roman" w:cs="Times New Roman"/>
          <w:szCs w:val="24"/>
        </w:rPr>
        <w:t xml:space="preserve">πιτροπή η οποία μας βοηθάει στη σύνταξη φακέλου για την παρακολούθηση αυτού του φαινομένου και την άμεση και συνεχή ενημέρωση της Ευρωπαϊκής Επιτροπής. </w:t>
      </w:r>
    </w:p>
    <w:p w14:paraId="7B97478C"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Τρίτον, με τη ΜΕΑ έχουμε μία πολύ </w:t>
      </w:r>
      <w:r>
        <w:rPr>
          <w:rFonts w:eastAsia="Times New Roman" w:cs="Times New Roman"/>
          <w:szCs w:val="24"/>
        </w:rPr>
        <w:t xml:space="preserve">καλή </w:t>
      </w:r>
      <w:r>
        <w:rPr>
          <w:rFonts w:eastAsia="Times New Roman" w:cs="Times New Roman"/>
          <w:szCs w:val="24"/>
        </w:rPr>
        <w:t>ε</w:t>
      </w:r>
      <w:r>
        <w:rPr>
          <w:rFonts w:eastAsia="Times New Roman" w:cs="Times New Roman"/>
          <w:szCs w:val="24"/>
        </w:rPr>
        <w:t xml:space="preserve">πικοινωνία και προσπαθούμε να την ενισχύσουμε κιόλας, γιατί </w:t>
      </w:r>
      <w:r>
        <w:rPr>
          <w:rFonts w:eastAsia="Times New Roman" w:cs="Times New Roman"/>
          <w:szCs w:val="24"/>
        </w:rPr>
        <w:t xml:space="preserve">η Μόνιμη Ελληνική Αντιπροσωπεία </w:t>
      </w:r>
      <w:r>
        <w:rPr>
          <w:rFonts w:eastAsia="Times New Roman" w:cs="Times New Roman"/>
          <w:szCs w:val="24"/>
        </w:rPr>
        <w:t>είναι ένα πολύτιμο εργαλείο, που μας κρατάει σε άμεση επαφή και ταυτόχρονα περνάει και τις ελληνικές θέσεις. Είμαστε σε άμεση επαφή και προσπαθούμε να την ενισχύσου</w:t>
      </w:r>
      <w:r>
        <w:rPr>
          <w:rFonts w:eastAsia="Times New Roman" w:cs="Times New Roman"/>
          <w:szCs w:val="24"/>
        </w:rPr>
        <w:t xml:space="preserve">με. </w:t>
      </w:r>
    </w:p>
    <w:p w14:paraId="7B97478D"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όμως, που θέλω να ξέρουν οι αγρότες είναι ότι η πρόθεσή μας είναι να στηρίξουμε την απώλεια του εισοδήματος στον μέγιστο βαθμό που μπορούμε και αυτό το κάνουμε με κάθε τρόπο, απόλυτα τεκμηριωμένο, όμως και μέσα στους κανονισμούς. Δηλαδή η </w:t>
      </w:r>
      <w:r>
        <w:rPr>
          <w:rFonts w:eastAsia="Times New Roman" w:cs="Times New Roman"/>
          <w:szCs w:val="24"/>
        </w:rPr>
        <w:t>επιστημονική επιτροπή,</w:t>
      </w:r>
      <w:r>
        <w:rPr>
          <w:rFonts w:eastAsia="Times New Roman" w:cs="Times New Roman"/>
          <w:szCs w:val="24"/>
        </w:rPr>
        <w:t xml:space="preserve"> που έχουμε φτιάξει</w:t>
      </w:r>
      <w:r>
        <w:rPr>
          <w:rFonts w:eastAsia="Times New Roman" w:cs="Times New Roman"/>
          <w:szCs w:val="24"/>
        </w:rPr>
        <w:t>,</w:t>
      </w:r>
      <w:r>
        <w:rPr>
          <w:rFonts w:eastAsia="Times New Roman" w:cs="Times New Roman"/>
          <w:szCs w:val="24"/>
        </w:rPr>
        <w:t xml:space="preserve"> με τα επίσημα μετεωρολογικά στοιχεία που παίρνει τεκμηριώνει τη δημιουργία φακέλου για τη χρησιμοποίηση όλων των εργαλείων. Το εργαλείο για την κλιματική αλλαγή που είπατε είναι ένα από αυτά. Υπάρχουν και άλλα εργ</w:t>
      </w:r>
      <w:r>
        <w:rPr>
          <w:rFonts w:eastAsia="Times New Roman" w:cs="Times New Roman"/>
          <w:szCs w:val="24"/>
        </w:rPr>
        <w:t xml:space="preserve">αλεία. </w:t>
      </w:r>
    </w:p>
    <w:p w14:paraId="7B97478E"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Όλα αυτά τα εργαλεία τα έχουμε ενεργοποιήσει και προσπαθούμε να αντλήσουμε τους μέγιστους πόρους, γιατί, δυστυχώς –και με αυτό θα κλείσω- η χώρα μας είναι από τις χώρες που πλήττονται πρώτα από την κλιματική αλλαγή</w:t>
      </w:r>
      <w:r>
        <w:rPr>
          <w:rFonts w:eastAsia="Times New Roman" w:cs="Times New Roman"/>
          <w:szCs w:val="24"/>
        </w:rPr>
        <w:t>,</w:t>
      </w:r>
      <w:r>
        <w:rPr>
          <w:rFonts w:eastAsia="Times New Roman" w:cs="Times New Roman"/>
          <w:szCs w:val="24"/>
        </w:rPr>
        <w:t xml:space="preserve"> τόσο στην αλιεία όσο και στη γεω</w:t>
      </w:r>
      <w:r>
        <w:rPr>
          <w:rFonts w:eastAsia="Times New Roman" w:cs="Times New Roman"/>
          <w:szCs w:val="24"/>
        </w:rPr>
        <w:t>ργία</w:t>
      </w:r>
      <w:r>
        <w:rPr>
          <w:rFonts w:eastAsia="Times New Roman" w:cs="Times New Roman"/>
          <w:szCs w:val="24"/>
        </w:rPr>
        <w:t>,</w:t>
      </w:r>
      <w:r>
        <w:rPr>
          <w:rFonts w:eastAsia="Times New Roman" w:cs="Times New Roman"/>
          <w:szCs w:val="24"/>
        </w:rPr>
        <w:t xml:space="preserve"> και φυσικά κατ’ επέκταση και στην κτηνοτροφία. Οπότε τα επόμενα χρόνια πρέπει να αξιοποιήσουμε όλα τα εργαλεία που έχουμε στη διάθεσή μας και να τα διευρύνουμε. </w:t>
      </w:r>
    </w:p>
    <w:p w14:paraId="7B97478F"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B974790"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7B974791"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Επόμενη </w:t>
      </w:r>
      <w:r>
        <w:rPr>
          <w:rFonts w:eastAsia="Times New Roman" w:cs="Times New Roman"/>
          <w:szCs w:val="24"/>
        </w:rPr>
        <w:t>είναι η πρώτη με αριθμό 862/23-8-2018 ερώτηση του κύκλου αναφορών</w:t>
      </w:r>
      <w:r>
        <w:rPr>
          <w:rFonts w:eastAsia="Times New Roman" w:cs="Times New Roman"/>
          <w:szCs w:val="24"/>
        </w:rPr>
        <w:t xml:space="preserve"> και </w:t>
      </w:r>
      <w:r>
        <w:rPr>
          <w:rFonts w:eastAsia="Times New Roman" w:cs="Times New Roman"/>
          <w:szCs w:val="24"/>
        </w:rPr>
        <w:t>ερωτήσεων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8A6FA8">
        <w:rPr>
          <w:rFonts w:eastAsia="Times New Roman" w:cs="Times New Roman"/>
          <w:bCs/>
          <w:szCs w:val="24"/>
        </w:rPr>
        <w:t>Οδυσσέα Κωνσταντινόπουλου</w:t>
      </w:r>
      <w:r>
        <w:rPr>
          <w:rFonts w:eastAsia="Times New Roman" w:cs="Times New Roman"/>
          <w:b/>
          <w:szCs w:val="24"/>
        </w:rPr>
        <w:t xml:space="preserve"> </w:t>
      </w:r>
      <w:r>
        <w:rPr>
          <w:rFonts w:eastAsia="Times New Roman" w:cs="Times New Roman"/>
          <w:szCs w:val="24"/>
        </w:rPr>
        <w:t xml:space="preserve">προς τον Υπουργό </w:t>
      </w:r>
      <w:r w:rsidRPr="008A6FA8">
        <w:rPr>
          <w:rFonts w:eastAsia="Times New Roman" w:cs="Times New Roman"/>
          <w:bCs/>
          <w:szCs w:val="24"/>
        </w:rPr>
        <w:t>Αγροτικής Ανάπτυξης και Τροφίμων,</w:t>
      </w:r>
      <w:r>
        <w:rPr>
          <w:rFonts w:eastAsia="Times New Roman" w:cs="Times New Roman"/>
          <w:szCs w:val="24"/>
        </w:rPr>
        <w:t xml:space="preserve"> με θέμα: «Αίτημα των καλλιεργη</w:t>
      </w:r>
      <w:r>
        <w:rPr>
          <w:rFonts w:eastAsia="Times New Roman" w:cs="Times New Roman"/>
          <w:szCs w:val="24"/>
        </w:rPr>
        <w:t xml:space="preserve">τών της περιοχής Μαντινείας και </w:t>
      </w:r>
      <w:proofErr w:type="spellStart"/>
      <w:r>
        <w:rPr>
          <w:rFonts w:eastAsia="Times New Roman" w:cs="Times New Roman"/>
          <w:szCs w:val="24"/>
        </w:rPr>
        <w:t>Κορυθίου</w:t>
      </w:r>
      <w:proofErr w:type="spellEnd"/>
      <w:r>
        <w:rPr>
          <w:rFonts w:eastAsia="Times New Roman" w:cs="Times New Roman"/>
          <w:szCs w:val="24"/>
        </w:rPr>
        <w:t xml:space="preserve"> του Δήμου Τριπόλεως Αρκαδίας για την αποζημίωσή τους λόγω των καταστροφών από έντονες βροχοπτώσεις».</w:t>
      </w:r>
    </w:p>
    <w:p w14:paraId="7B974792"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Κωνσταντινόπουλε, έχετε τον λόγο. </w:t>
      </w:r>
    </w:p>
    <w:p w14:paraId="7B974793"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7B974794"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Κύριε Υπου</w:t>
      </w:r>
      <w:r>
        <w:rPr>
          <w:rFonts w:eastAsia="Times New Roman" w:cs="Times New Roman"/>
          <w:szCs w:val="24"/>
        </w:rPr>
        <w:t>ργέ, είμαι εδώ σήμερα γιατί δεν απαντήσατε στην ερώτησή μου και έχουν περάσει τουλάχιστον δύο μήνες. Η ερώτησή μου αφορούσε τις καταστροφές που έγιναν στις 23 Αυγούστου στις συγκεκριμένες περιοχές. Και χαίρομαι που έστω και σήμερα ήρθατε, γιατί ο κ. Αγγελό</w:t>
      </w:r>
      <w:r>
        <w:rPr>
          <w:rFonts w:eastAsia="Times New Roman" w:cs="Times New Roman"/>
          <w:szCs w:val="24"/>
        </w:rPr>
        <w:t xml:space="preserve">πουλος, όταν γίνεται ερώτηση στη Βουλή, τις προηγούμενες μέρες αποδέχεται τις αναγγελίες. Θα σας πω λίγο πιο κάτω. </w:t>
      </w:r>
    </w:p>
    <w:p w14:paraId="7B974795"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Πήγαν στον κ. Αγγελόπουλο, τους αποθάρρυνε και μετά από την ερώτησή μου στις 23 Αυγούστου εμφανίστηκε ο κ. </w:t>
      </w:r>
      <w:proofErr w:type="spellStart"/>
      <w:r>
        <w:rPr>
          <w:rFonts w:eastAsia="Times New Roman" w:cs="Times New Roman"/>
          <w:szCs w:val="24"/>
        </w:rPr>
        <w:t>Κουρεμπές</w:t>
      </w:r>
      <w:proofErr w:type="spellEnd"/>
      <w:r>
        <w:rPr>
          <w:rFonts w:eastAsia="Times New Roman" w:cs="Times New Roman"/>
          <w:szCs w:val="24"/>
        </w:rPr>
        <w:t>, ο οποίος είπε «να δούμ</w:t>
      </w:r>
      <w:r>
        <w:rPr>
          <w:rFonts w:eastAsia="Times New Roman" w:cs="Times New Roman"/>
          <w:szCs w:val="24"/>
        </w:rPr>
        <w:t xml:space="preserve">ε τι ακριβώς συμβαίνει, να δούμε αν μπορούν να αποζημιωθούν ή όχι», ενώ ο κ. Αγγελόπουλος έλεγε ότι δεν γίνεται να δοθεί καμμία αποζημίωση και ζήτησε οι τελικές εκτιμήσεις να γίνουν μετά τη συγκομιδή. </w:t>
      </w:r>
    </w:p>
    <w:p w14:paraId="7B974796"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να σας πω ότι ήρθε και ο «Ζορμπάς», ο οποίος </w:t>
      </w:r>
      <w:r>
        <w:rPr>
          <w:rFonts w:eastAsia="Times New Roman" w:cs="Times New Roman"/>
          <w:szCs w:val="24"/>
        </w:rPr>
        <w:t xml:space="preserve">έκανε μεγάλες καταστροφές, αλλά σήμερα η δέσμευση του κ. </w:t>
      </w:r>
      <w:proofErr w:type="spellStart"/>
      <w:r>
        <w:rPr>
          <w:rFonts w:eastAsia="Times New Roman" w:cs="Times New Roman"/>
          <w:szCs w:val="24"/>
        </w:rPr>
        <w:t>Κουρεμπέ</w:t>
      </w:r>
      <w:proofErr w:type="spellEnd"/>
      <w:r>
        <w:rPr>
          <w:rFonts w:eastAsia="Times New Roman" w:cs="Times New Roman"/>
          <w:szCs w:val="24"/>
        </w:rPr>
        <w:t xml:space="preserve"> είναι ότι αν είναι παραπάνω από 30% η ζημιά στην πραγματική παραγωγή, οι αγρότες θα ενταχθούν στα ΠΣΕΑ και θα αρχίσουν να λαμβάνονται αποζημιώσεις. </w:t>
      </w:r>
    </w:p>
    <w:p w14:paraId="7B974797" w14:textId="77777777" w:rsidR="008C556B" w:rsidRDefault="006D7C5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Ακούστε τώρα τα στοιχεία που υπάρχουν, πο</w:t>
      </w:r>
      <w:r>
        <w:rPr>
          <w:rFonts w:eastAsia="Times New Roman" w:cs="Times New Roman"/>
          <w:szCs w:val="24"/>
        </w:rPr>
        <w:t xml:space="preserve">υ έχουμε συγκεντρώσει εμείς –ελπίζω θα έχετε και εσείς- κύριε Υπουργέ, από πενήντα αμπελουργούς της Μαντινείας: Οι σαράντα πέντε έχουν υποστεί σχεδόν ολική καταστροφή, 75% με 100%. </w:t>
      </w:r>
      <w:r>
        <w:rPr>
          <w:rFonts w:eastAsia="Times New Roman" w:cs="Times New Roman"/>
          <w:szCs w:val="24"/>
        </w:rPr>
        <w:lastRenderedPageBreak/>
        <w:t>Οι εκτιμήσεις στις αμπελοκαλλιέργειες δεν έχουν ξεκινήσει καν. Οι εκτιμητές</w:t>
      </w:r>
      <w:r>
        <w:rPr>
          <w:rFonts w:eastAsia="Times New Roman" w:cs="Times New Roman"/>
          <w:szCs w:val="24"/>
        </w:rPr>
        <w:t xml:space="preserve"> του ΕΛΓΑ έχουν πάει μόνο σε κάποιες </w:t>
      </w:r>
      <w:proofErr w:type="spellStart"/>
      <w:r>
        <w:rPr>
          <w:rFonts w:eastAsia="Times New Roman" w:cs="Times New Roman"/>
          <w:szCs w:val="24"/>
        </w:rPr>
        <w:t>πατατοκαλλιέργειες</w:t>
      </w:r>
      <w:proofErr w:type="spellEnd"/>
      <w:r>
        <w:rPr>
          <w:rFonts w:eastAsia="Times New Roman" w:cs="Times New Roman"/>
          <w:szCs w:val="24"/>
        </w:rPr>
        <w:t>.</w:t>
      </w:r>
    </w:p>
    <w:p w14:paraId="7B974798"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Επιπλέον, θα σας πω κάτι που νομίζω ότι σας ενδιαφέρει και το οποίο είναι εντελώς παράξενο. Θα μου επιτρέψετε να σας πω και να καταθέσω την προσπάθεια που κάνει ο περιφερειακός διευθυντής, που εσείς </w:t>
      </w:r>
      <w:r>
        <w:rPr>
          <w:rFonts w:eastAsia="Times New Roman" w:cs="Times New Roman"/>
          <w:szCs w:val="24"/>
        </w:rPr>
        <w:t>έχετε -και τον γνωρίζετε πολύ καλά, δεν θέλω να πω κάτι παραπάνω- να μην κάνει αναγγελίες.</w:t>
      </w:r>
    </w:p>
    <w:p w14:paraId="7B974799"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Θα σας καταθέσω </w:t>
      </w:r>
      <w:r>
        <w:rPr>
          <w:rFonts w:eastAsia="Times New Roman" w:cs="Times New Roman"/>
          <w:szCs w:val="24"/>
        </w:rPr>
        <w:t>το</w:t>
      </w:r>
      <w:r>
        <w:rPr>
          <w:rFonts w:eastAsia="Times New Roman" w:cs="Times New Roman"/>
          <w:szCs w:val="24"/>
        </w:rPr>
        <w:t xml:space="preserve"> από τις 5-10-2018 </w:t>
      </w:r>
      <w:proofErr w:type="spellStart"/>
      <w:r>
        <w:rPr>
          <w:rFonts w:eastAsia="Times New Roman" w:cs="Times New Roman"/>
          <w:szCs w:val="24"/>
        </w:rPr>
        <w:t>απομαγνητοφωνημένο</w:t>
      </w:r>
      <w:proofErr w:type="spellEnd"/>
      <w:r>
        <w:rPr>
          <w:rFonts w:eastAsia="Times New Roman" w:cs="Times New Roman"/>
          <w:szCs w:val="24"/>
        </w:rPr>
        <w:t xml:space="preserve"> κείμενο από την τοπική τηλεόραση του κ. Δεληγιάννη, του κ. Αθανασόπουλου, του κ. </w:t>
      </w:r>
      <w:proofErr w:type="spellStart"/>
      <w:r>
        <w:rPr>
          <w:rFonts w:eastAsia="Times New Roman" w:cs="Times New Roman"/>
          <w:szCs w:val="24"/>
        </w:rPr>
        <w:t>Κοσκολού</w:t>
      </w:r>
      <w:proofErr w:type="spellEnd"/>
      <w:r>
        <w:rPr>
          <w:rFonts w:eastAsia="Times New Roman" w:cs="Times New Roman"/>
          <w:szCs w:val="24"/>
        </w:rPr>
        <w:t xml:space="preserve">, του κ. </w:t>
      </w:r>
      <w:proofErr w:type="spellStart"/>
      <w:r>
        <w:rPr>
          <w:rFonts w:eastAsia="Times New Roman" w:cs="Times New Roman"/>
          <w:szCs w:val="24"/>
        </w:rPr>
        <w:t>Παφίλη</w:t>
      </w:r>
      <w:proofErr w:type="spellEnd"/>
      <w:r>
        <w:rPr>
          <w:rFonts w:eastAsia="Times New Roman" w:cs="Times New Roman"/>
          <w:szCs w:val="24"/>
        </w:rPr>
        <w:t>. Ανα</w:t>
      </w:r>
      <w:r>
        <w:rPr>
          <w:rFonts w:eastAsia="Times New Roman" w:cs="Times New Roman"/>
          <w:szCs w:val="24"/>
        </w:rPr>
        <w:t xml:space="preserve">ρωτιούνται γιατί ο διευθυντής δεν κάνει δεκτές τις αναγγελίες. Ευτυχώς έμαθα σήμερα το πρωί ότι χθες, διά μαγείας, αποδέχθηκε σε τρεις-τέσσερις περιοχές. </w:t>
      </w:r>
    </w:p>
    <w:p w14:paraId="7B97479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Πρέπει να κάνουμε ερώτηση κάθε μέρα σε σας, αλλά εδώ υπάρχει ένα βασικό ζήτημα, κύριε Υπουργέ. Έχουμε</w:t>
      </w:r>
      <w:r>
        <w:rPr>
          <w:rFonts w:eastAsia="Times New Roman" w:cs="Times New Roman"/>
          <w:szCs w:val="24"/>
        </w:rPr>
        <w:t xml:space="preserve"> καταστροφές στο 75% έως 100%. Ο κ. </w:t>
      </w:r>
      <w:proofErr w:type="spellStart"/>
      <w:r>
        <w:rPr>
          <w:rFonts w:eastAsia="Times New Roman" w:cs="Times New Roman"/>
          <w:szCs w:val="24"/>
        </w:rPr>
        <w:t>Κουρεμπές</w:t>
      </w:r>
      <w:proofErr w:type="spellEnd"/>
      <w:r>
        <w:rPr>
          <w:rFonts w:eastAsia="Times New Roman" w:cs="Times New Roman"/>
          <w:szCs w:val="24"/>
        </w:rPr>
        <w:t xml:space="preserve"> έχει επισκεφθεί τις περιοχές. Σας ζητώ να πείτε, όχι σε μένα, αλλά στους αγρότες -γιατί μας παρακολουθούν δεκάδες αγρότες- τι θα κάνετε σε σχέση με αυτή την καταστροφή. </w:t>
      </w:r>
    </w:p>
    <w:p w14:paraId="7B97479B"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w:t>
      </w:r>
      <w:r>
        <w:rPr>
          <w:rFonts w:eastAsia="Times New Roman" w:cs="Times New Roman"/>
          <w:szCs w:val="24"/>
        </w:rPr>
        <w:t>ουργέ, έχετε τον λόγο.</w:t>
      </w:r>
    </w:p>
    <w:p w14:paraId="7B97479C"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lastRenderedPageBreak/>
        <w:t>ΣΤΑΥΡΟΣ ΑΡΑΧΩΒΙΤΗΣ (Υπουργός Αγροτικής Ανάπτυξης και Τροφίμων):</w:t>
      </w:r>
      <w:r>
        <w:rPr>
          <w:rFonts w:eastAsia="Times New Roman" w:cs="Times New Roman"/>
          <w:szCs w:val="24"/>
        </w:rPr>
        <w:t xml:space="preserve"> Ευχαριστώ, κύριε Πρόεδρε. </w:t>
      </w:r>
    </w:p>
    <w:p w14:paraId="7B97479D"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συνάδελφε, σχετικά με τις έντονες βροχοπτώσεις του τρέχοντος έτους, του καλοκαιριού, όσον αφορά κυρίως την περιφερειακή ενότητα Αρκαδίας</w:t>
      </w:r>
      <w:r>
        <w:rPr>
          <w:rFonts w:eastAsia="Times New Roman" w:cs="Times New Roman"/>
          <w:szCs w:val="24"/>
        </w:rPr>
        <w:t>, 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και να ξεκαθαρίσουμε ότι δεν είναι θέμα απόφασης ενός περιφερειακού διευθυντή. Υπάρχει μία συγκεκριμένη διαδικασία, που είναι σύμφωνη με τον </w:t>
      </w:r>
      <w:r>
        <w:rPr>
          <w:rFonts w:eastAsia="Times New Roman" w:cs="Times New Roman"/>
          <w:szCs w:val="24"/>
        </w:rPr>
        <w:t>κ</w:t>
      </w:r>
      <w:r>
        <w:rPr>
          <w:rFonts w:eastAsia="Times New Roman" w:cs="Times New Roman"/>
          <w:szCs w:val="24"/>
        </w:rPr>
        <w:t xml:space="preserve">ανονισμό που ισχύει από το 1988 για το πώς γίνεται η αναγγελία μέχρι να φτάσουμε </w:t>
      </w:r>
      <w:r>
        <w:rPr>
          <w:rFonts w:eastAsia="Times New Roman" w:cs="Times New Roman"/>
          <w:szCs w:val="24"/>
        </w:rPr>
        <w:t xml:space="preserve">στο τέλος. </w:t>
      </w:r>
    </w:p>
    <w:p w14:paraId="7B97479E"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Δεν νομίζω ότι κανένας περιφερειακός διευθυντής,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ο </w:t>
      </w:r>
      <w:r>
        <w:rPr>
          <w:rFonts w:eastAsia="Times New Roman" w:cs="Times New Roman"/>
          <w:szCs w:val="24"/>
        </w:rPr>
        <w:t>Π</w:t>
      </w:r>
      <w:r>
        <w:rPr>
          <w:rFonts w:eastAsia="Times New Roman" w:cs="Times New Roman"/>
          <w:szCs w:val="24"/>
        </w:rPr>
        <w:t xml:space="preserve">εριφερειακός </w:t>
      </w:r>
      <w:r>
        <w:rPr>
          <w:rFonts w:eastAsia="Times New Roman" w:cs="Times New Roman"/>
          <w:szCs w:val="24"/>
        </w:rPr>
        <w:t>Δ</w:t>
      </w:r>
      <w:r>
        <w:rPr>
          <w:rFonts w:eastAsia="Times New Roman" w:cs="Times New Roman"/>
          <w:szCs w:val="24"/>
        </w:rPr>
        <w:t>ιευθυντής Πελοποννήσου έχει κα</w:t>
      </w:r>
      <w:r>
        <w:rPr>
          <w:rFonts w:eastAsia="Times New Roman" w:cs="Times New Roman"/>
          <w:szCs w:val="24"/>
        </w:rPr>
        <w:t>μ</w:t>
      </w:r>
      <w:r>
        <w:rPr>
          <w:rFonts w:eastAsia="Times New Roman" w:cs="Times New Roman"/>
          <w:szCs w:val="24"/>
        </w:rPr>
        <w:t xml:space="preserve">μία αντίρρηση στο να βγουν αναγγελίες όταν πραγματικά υπάρχουν ζημιές και είναι σύμφωνες με τον </w:t>
      </w:r>
      <w:r>
        <w:rPr>
          <w:rFonts w:eastAsia="Times New Roman" w:cs="Times New Roman"/>
          <w:szCs w:val="24"/>
        </w:rPr>
        <w:t>κ</w:t>
      </w:r>
      <w:r>
        <w:rPr>
          <w:rFonts w:eastAsia="Times New Roman" w:cs="Times New Roman"/>
          <w:szCs w:val="24"/>
        </w:rPr>
        <w:t xml:space="preserve">ανονισμό. Ξέρετε ότι και εγώ είμαι από την περιοχή. Οι αγρότες έχουν μια καλή εικόνα για το περιφερειακό κατάστημα της Τρίπολης. </w:t>
      </w:r>
    </w:p>
    <w:p w14:paraId="7B97479F"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Τα βήματα, λοιπόν, είναι τα εξής: Πρώτον, μετά την εκδήλωση της ζημιάς, άμεσα οι γεωτεχνικοί επισκέπτονται την περιοχή από την</w:t>
      </w:r>
      <w:r>
        <w:rPr>
          <w:rFonts w:eastAsia="Times New Roman" w:cs="Times New Roman"/>
          <w:szCs w:val="24"/>
        </w:rPr>
        <w:t xml:space="preserve"> πρώτη στιγμή και κάνουν τις απαραίτητες επισημάνσεις. Κάνουν </w:t>
      </w:r>
      <w:proofErr w:type="spellStart"/>
      <w:r>
        <w:rPr>
          <w:rFonts w:eastAsia="Times New Roman" w:cs="Times New Roman"/>
          <w:szCs w:val="24"/>
        </w:rPr>
        <w:t>χωροθέτηση</w:t>
      </w:r>
      <w:proofErr w:type="spellEnd"/>
      <w:r>
        <w:rPr>
          <w:rFonts w:eastAsia="Times New Roman" w:cs="Times New Roman"/>
          <w:szCs w:val="24"/>
        </w:rPr>
        <w:t xml:space="preserve"> της περιοχής για το πού υπάρχει ζημιά. Το δεύτερο βήμα είναι η αναγγελία της ζημιάς. Στη συνέχεια οι αγρότες </w:t>
      </w:r>
      <w:r>
        <w:rPr>
          <w:rFonts w:eastAsia="Times New Roman" w:cs="Times New Roman"/>
          <w:szCs w:val="24"/>
        </w:rPr>
        <w:lastRenderedPageBreak/>
        <w:t>κάνουν τη δήλωσή τους και μετά ακολουθεί η εξατομίκευση της ζημιάς από του</w:t>
      </w:r>
      <w:r>
        <w:rPr>
          <w:rFonts w:eastAsia="Times New Roman" w:cs="Times New Roman"/>
          <w:szCs w:val="24"/>
        </w:rPr>
        <w:t xml:space="preserve">ς γεωπόνους, τους γεωτεχνικούς, το προσωπικό του ΕΛΓΑ, μόνιμο και έκτακτο. </w:t>
      </w:r>
    </w:p>
    <w:p w14:paraId="7B9747A0"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Να σας ενημερώσω εδώ ότι το υποκατάστημα του ΕΛΓΑ της Πελοποννήσου έχει ήδη στελεχωθεί με εποχικούς συναδέλφους γεωτεχνικούς, οπότε είναι πλήρως έτοιμο να προχωρήσει και να δει όλε</w:t>
      </w:r>
      <w:r>
        <w:rPr>
          <w:rFonts w:eastAsia="Times New Roman" w:cs="Times New Roman"/>
          <w:szCs w:val="24"/>
        </w:rPr>
        <w:t>ς τις ζημιές, που δυστυχώς το τελευταίο διάστημα ήταν πολλές, ακριβώς και λόγω του πρόσφατου κυκλώνα που είχαμε στην περιοχή.</w:t>
      </w:r>
    </w:p>
    <w:p w14:paraId="7B9747A1"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Ακολουθεί η </w:t>
      </w:r>
      <w:proofErr w:type="spellStart"/>
      <w:r>
        <w:rPr>
          <w:rFonts w:eastAsia="Times New Roman" w:cs="Times New Roman"/>
          <w:szCs w:val="24"/>
        </w:rPr>
        <w:t>καθαρογραφή</w:t>
      </w:r>
      <w:proofErr w:type="spellEnd"/>
      <w:r>
        <w:rPr>
          <w:rFonts w:eastAsia="Times New Roman" w:cs="Times New Roman"/>
          <w:szCs w:val="24"/>
        </w:rPr>
        <w:t xml:space="preserve"> και κοινοποίηση των πορισμάτων και ταυτόχρονα γίνει η καταβολή των αποζημιώσεων. Εδώ, όπου υπάρχει αντίρρη</w:t>
      </w:r>
      <w:r>
        <w:rPr>
          <w:rFonts w:eastAsia="Times New Roman" w:cs="Times New Roman"/>
          <w:szCs w:val="24"/>
        </w:rPr>
        <w:t>ση ή διαφωνία μεταξύ παραγωγού και πορίσματος, υπάρχει και η δυνατότητα της επανεκτίμησης. Αυτό το ξέρουν οι παραγωγοί μας και μπορεί να γίνει.</w:t>
      </w:r>
    </w:p>
    <w:p w14:paraId="7B9747A2"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Όμως, εδώ να δούμε το εξής: Έχουμε έναν </w:t>
      </w:r>
      <w:r>
        <w:rPr>
          <w:rFonts w:eastAsia="Times New Roman" w:cs="Times New Roman"/>
          <w:szCs w:val="24"/>
        </w:rPr>
        <w:t>κανονισμό ασφάλισης</w:t>
      </w:r>
      <w:r>
        <w:rPr>
          <w:rFonts w:eastAsia="Times New Roman" w:cs="Times New Roman"/>
          <w:szCs w:val="24"/>
        </w:rPr>
        <w:t xml:space="preserve"> του ΕΛΓΑ, που ο βασικός κορμός του είναι από το 1988</w:t>
      </w:r>
      <w:r>
        <w:rPr>
          <w:rFonts w:eastAsia="Times New Roman" w:cs="Times New Roman"/>
          <w:szCs w:val="24"/>
        </w:rPr>
        <w:t xml:space="preserve"> με την τροποποίηση του 2011 όταν έγινε οργανισμός της κεντρικής κυβέρνησης. Τα θυμάστε αυτά.</w:t>
      </w:r>
    </w:p>
    <w:p w14:paraId="7B9747A3"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Αυτή τη διαδικασία</w:t>
      </w:r>
      <w:r>
        <w:rPr>
          <w:rFonts w:eastAsia="Times New Roman" w:cs="Times New Roman"/>
          <w:szCs w:val="24"/>
        </w:rPr>
        <w:t>,</w:t>
      </w:r>
      <w:r>
        <w:rPr>
          <w:rFonts w:eastAsia="Times New Roman" w:cs="Times New Roman"/>
          <w:szCs w:val="24"/>
        </w:rPr>
        <w:t xml:space="preserve"> που περιγράφει σαφέστατα ο </w:t>
      </w:r>
      <w:r>
        <w:rPr>
          <w:rFonts w:eastAsia="Times New Roman" w:cs="Times New Roman"/>
          <w:szCs w:val="24"/>
        </w:rPr>
        <w:t>κ</w:t>
      </w:r>
      <w:r>
        <w:rPr>
          <w:rFonts w:eastAsia="Times New Roman" w:cs="Times New Roman"/>
          <w:szCs w:val="24"/>
        </w:rPr>
        <w:t>ανονισμός</w:t>
      </w:r>
      <w:r>
        <w:rPr>
          <w:rFonts w:eastAsia="Times New Roman" w:cs="Times New Roman"/>
          <w:szCs w:val="24"/>
        </w:rPr>
        <w:t>,</w:t>
      </w:r>
      <w:r>
        <w:rPr>
          <w:rFonts w:eastAsia="Times New Roman" w:cs="Times New Roman"/>
          <w:szCs w:val="24"/>
        </w:rPr>
        <w:t xml:space="preserve"> είναι υποχρεωμένοι οι υπηρεσιακοί, αλλά και ο οργανισμός –γιατί λογοδοτεί- να τον ακολουθήσουν πιστά. Δ</w:t>
      </w:r>
      <w:r>
        <w:rPr>
          <w:rFonts w:eastAsia="Times New Roman" w:cs="Times New Roman"/>
          <w:szCs w:val="24"/>
        </w:rPr>
        <w:t xml:space="preserve">εν είναι ότι κάποιος δεν θέλει να δώσει αποζημιώσεις, ωστόσο αυτές πρέπει να είναι σύμφωνες με τον </w:t>
      </w:r>
      <w:r>
        <w:rPr>
          <w:rFonts w:eastAsia="Times New Roman" w:cs="Times New Roman"/>
          <w:szCs w:val="24"/>
        </w:rPr>
        <w:t>κ</w:t>
      </w:r>
      <w:r>
        <w:rPr>
          <w:rFonts w:eastAsia="Times New Roman" w:cs="Times New Roman"/>
          <w:szCs w:val="24"/>
        </w:rPr>
        <w:t>ανονισμό. Θέλω να είναι κατανοητό αυτό.</w:t>
      </w:r>
    </w:p>
    <w:p w14:paraId="7B9747A4"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είπα στην προηγούμενη ερώτηση του κ. </w:t>
      </w:r>
      <w:proofErr w:type="spellStart"/>
      <w:r>
        <w:rPr>
          <w:rFonts w:eastAsia="Times New Roman" w:cs="Times New Roman"/>
          <w:szCs w:val="24"/>
        </w:rPr>
        <w:t>Δημοσχάκη</w:t>
      </w:r>
      <w:proofErr w:type="spellEnd"/>
      <w:r>
        <w:rPr>
          <w:rFonts w:eastAsia="Times New Roman" w:cs="Times New Roman"/>
          <w:szCs w:val="24"/>
        </w:rPr>
        <w:t xml:space="preserve">, υπάρχουν και άλλα εργαλεία που μπορούν να αξιοποιηθούν, δηλαδή ό,τι δεν είναι καλυπτόμενο μέσα από τον </w:t>
      </w:r>
      <w:r>
        <w:rPr>
          <w:rFonts w:eastAsia="Times New Roman" w:cs="Times New Roman"/>
          <w:szCs w:val="24"/>
        </w:rPr>
        <w:t>κ</w:t>
      </w:r>
      <w:r>
        <w:rPr>
          <w:rFonts w:eastAsia="Times New Roman" w:cs="Times New Roman"/>
          <w:szCs w:val="24"/>
        </w:rPr>
        <w:t xml:space="preserve">ανονισμό, αλλά μπορεί να τεκμηριωθεί η αναγκαιότητά του και η κάλυψή του μέσω άλλων χρηματοδοτικών </w:t>
      </w:r>
      <w:r>
        <w:rPr>
          <w:rFonts w:eastAsia="Times New Roman" w:cs="Times New Roman"/>
          <w:szCs w:val="24"/>
        </w:rPr>
        <w:t xml:space="preserve">εργαλείων, εργαλείων αποζημίωσης ή εργαλείων ενίσχυσης. Όλα αυτά θα χρησιμοποιηθούν. Φέτος ήταν και μία από τις πιο δύσκολες χρονιές. Για τον </w:t>
      </w:r>
      <w:r>
        <w:rPr>
          <w:rFonts w:eastAsia="Times New Roman" w:cs="Times New Roman"/>
          <w:szCs w:val="24"/>
        </w:rPr>
        <w:t>κ</w:t>
      </w:r>
      <w:r>
        <w:rPr>
          <w:rFonts w:eastAsia="Times New Roman" w:cs="Times New Roman"/>
          <w:szCs w:val="24"/>
        </w:rPr>
        <w:t>ανονισμό, όμως, θα ήθελα να πω δ</w:t>
      </w:r>
      <w:r>
        <w:rPr>
          <w:rFonts w:eastAsia="Times New Roman" w:cs="Times New Roman"/>
          <w:szCs w:val="24"/>
        </w:rPr>
        <w:t>υ</w:t>
      </w:r>
      <w:r>
        <w:rPr>
          <w:rFonts w:eastAsia="Times New Roman" w:cs="Times New Roman"/>
          <w:szCs w:val="24"/>
        </w:rPr>
        <w:t>ο πράγματα ακόμα στη δευτερολογία μου.</w:t>
      </w:r>
    </w:p>
    <w:p w14:paraId="7B9747A5" w14:textId="77777777" w:rsidR="008C556B" w:rsidRDefault="006D7C5B">
      <w:pPr>
        <w:spacing w:line="600" w:lineRule="auto"/>
        <w:ind w:firstLine="720"/>
        <w:jc w:val="both"/>
        <w:rPr>
          <w:rFonts w:eastAsia="Times New Roman" w:cs="Times New Roman"/>
          <w:szCs w:val="24"/>
        </w:rPr>
      </w:pPr>
      <w:r w:rsidRPr="00F76E39">
        <w:rPr>
          <w:rFonts w:eastAsia="Times New Roman"/>
          <w:b/>
          <w:bCs/>
        </w:rPr>
        <w:t>ΠΡΟΕΔΡΕΥΩΝ (Σπυρίδων Λυκούδης):</w:t>
      </w:r>
      <w:r>
        <w:rPr>
          <w:rFonts w:eastAsia="Times New Roman" w:cs="Times New Roman"/>
          <w:szCs w:val="24"/>
        </w:rPr>
        <w:t xml:space="preserve"> Κύριε Κων</w:t>
      </w:r>
      <w:r>
        <w:rPr>
          <w:rFonts w:eastAsia="Times New Roman" w:cs="Times New Roman"/>
          <w:szCs w:val="24"/>
        </w:rPr>
        <w:t xml:space="preserve">σταντινόπουλε, έχετε τον λόγο για τη δευτερολογία σας. </w:t>
      </w:r>
    </w:p>
    <w:p w14:paraId="7B9747A6" w14:textId="77777777" w:rsidR="008C556B" w:rsidRDefault="006D7C5B">
      <w:pPr>
        <w:spacing w:line="600" w:lineRule="auto"/>
        <w:ind w:firstLine="720"/>
        <w:jc w:val="both"/>
        <w:rPr>
          <w:rFonts w:eastAsia="Times New Roman" w:cs="Times New Roman"/>
          <w:szCs w:val="24"/>
        </w:rPr>
      </w:pPr>
      <w:r w:rsidRPr="00CC154B">
        <w:rPr>
          <w:rFonts w:eastAsia="Times New Roman" w:cs="Times New Roman"/>
          <w:b/>
          <w:szCs w:val="24"/>
        </w:rPr>
        <w:t>ΟΔΥΣΣΕΑΣ ΚΩΝΣΤΑΝΤΙΝΟΠΟΥΛΟΣ:</w:t>
      </w:r>
      <w:r>
        <w:rPr>
          <w:rFonts w:eastAsia="Times New Roman" w:cs="Times New Roman"/>
          <w:szCs w:val="24"/>
        </w:rPr>
        <w:t xml:space="preserve"> Εγώ σας παρακολούθησα, αλλά δεν κατάλαβα τι είπατε. Κάνατε την ανάλυση της διαδικασίας. Οι αγρότες στην Αρκαδία είμαι σίγουρος ότι την ξέρουν αυτή. Ας υποθέσουμε ότι την εί</w:t>
      </w:r>
      <w:r>
        <w:rPr>
          <w:rFonts w:eastAsia="Times New Roman" w:cs="Times New Roman"/>
          <w:szCs w:val="24"/>
        </w:rPr>
        <w:t xml:space="preserve">πατε σε μένα και καλά κάνατε. </w:t>
      </w:r>
    </w:p>
    <w:p w14:paraId="7B9747A7"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Εγώ δεν κατάλαβα τι απαντήσατε στην ερώτησή μου και σίγουρα δεν κατάλαβαν και οι αγρότες. Εγώ θέλω να σας ρωτήσω το εξής. Σχετικά με αυτή την ερώτηση που σας έχω κάνει από τον Αύγουστο, δεν την απαντήσατε, την μετατρέψαμε σε </w:t>
      </w:r>
      <w:r>
        <w:rPr>
          <w:rFonts w:eastAsia="Times New Roman" w:cs="Times New Roman"/>
          <w:szCs w:val="24"/>
        </w:rPr>
        <w:t>επίκαιρη, τελικά στους αμπελώνες τι θα γίνει; Εντάξει</w:t>
      </w:r>
      <w:r>
        <w:rPr>
          <w:rFonts w:eastAsia="Times New Roman" w:cs="Times New Roman"/>
          <w:szCs w:val="24"/>
        </w:rPr>
        <w:t>,</w:t>
      </w:r>
      <w:r>
        <w:rPr>
          <w:rFonts w:eastAsia="Times New Roman" w:cs="Times New Roman"/>
          <w:szCs w:val="24"/>
        </w:rPr>
        <w:t xml:space="preserve"> καλύψατε τον διευθυντή. Καλά κάνατε. Είναι δικαίωμά σας. Θα σας ακούσουν και σε αυτό οι αγρότες. </w:t>
      </w:r>
    </w:p>
    <w:p w14:paraId="7B9747A8"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Εγώ σας ρωτώ, τι κάνατε γι</w:t>
      </w:r>
      <w:r>
        <w:rPr>
          <w:rFonts w:eastAsia="Times New Roman" w:cs="Times New Roman"/>
          <w:szCs w:val="24"/>
        </w:rPr>
        <w:t>’</w:t>
      </w:r>
      <w:r>
        <w:rPr>
          <w:rFonts w:eastAsia="Times New Roman" w:cs="Times New Roman"/>
          <w:szCs w:val="24"/>
        </w:rPr>
        <w:t xml:space="preserve"> αυτούς; Θα αποζημιωθούν; Έχουν καταστροφές 75%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100%. Είναι ολική η καταστ</w:t>
      </w:r>
      <w:r>
        <w:rPr>
          <w:rFonts w:eastAsia="Times New Roman" w:cs="Times New Roman"/>
          <w:szCs w:val="24"/>
        </w:rPr>
        <w:t xml:space="preserve">ροφή. Σας ρωτώ τι θα κάνετε. Τους λέτε τη </w:t>
      </w:r>
      <w:r w:rsidRPr="000332B5">
        <w:rPr>
          <w:rFonts w:eastAsia="Times New Roman"/>
          <w:szCs w:val="24"/>
        </w:rPr>
        <w:t>διαδικασία</w:t>
      </w:r>
      <w:r>
        <w:rPr>
          <w:rFonts w:eastAsia="Times New Roman" w:cs="Times New Roman"/>
          <w:szCs w:val="24"/>
        </w:rPr>
        <w:t xml:space="preserve">. Την ξέρουν τη διαδικασία. Έχετε στείλει; Είναι δύο μήνες. Πού βρίσκεται αυτή η διαδικασία; Περιμένετε να μιλήσετε για να μην υπάρχει λόγος </w:t>
      </w:r>
      <w:r w:rsidRPr="00F331DF">
        <w:rPr>
          <w:rFonts w:eastAsia="Times New Roman"/>
          <w:bCs/>
        </w:rPr>
        <w:t>και</w:t>
      </w:r>
      <w:r>
        <w:rPr>
          <w:rFonts w:eastAsia="Times New Roman" w:cs="Times New Roman"/>
          <w:szCs w:val="24"/>
        </w:rPr>
        <w:t xml:space="preserve"> να μην έχετε αντίλογο; Και μας χαλάσατε τρία λεπτά, για να πείτε ποια είναι η διαδικασία της αναγγελίας και το ένα και το άλλο; Ωραία, και να μην το ήξερα εγώ, κύριε Υπουργέ, ένα τέτοιο ζήτημα, οι αγρότες το ξέρουν. </w:t>
      </w:r>
    </w:p>
    <w:p w14:paraId="7B9747A9"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Εδώ σας φέρνω και σας παρακαλώ να κατα</w:t>
      </w:r>
      <w:r>
        <w:rPr>
          <w:rFonts w:eastAsia="Times New Roman" w:cs="Times New Roman"/>
          <w:szCs w:val="24"/>
        </w:rPr>
        <w:t xml:space="preserve">τεθεί ένα έγγραφο, για να δείτε τι λένε οι ίδιοι οι αγρότες. Είσαστε στην </w:t>
      </w:r>
      <w:r>
        <w:rPr>
          <w:rFonts w:eastAsia="Times New Roman" w:cs="Times New Roman"/>
          <w:szCs w:val="24"/>
        </w:rPr>
        <w:t>Κ</w:t>
      </w:r>
      <w:r>
        <w:rPr>
          <w:rFonts w:eastAsia="Times New Roman" w:cs="Times New Roman"/>
          <w:szCs w:val="24"/>
        </w:rPr>
        <w:t xml:space="preserve">υβέρνηση για να αλλάζετε ό,τι δεν πάει καλά. Σας λέω ότι πήγε ο κ. </w:t>
      </w:r>
      <w:proofErr w:type="spellStart"/>
      <w:r>
        <w:rPr>
          <w:rFonts w:eastAsia="Times New Roman" w:cs="Times New Roman"/>
          <w:szCs w:val="24"/>
        </w:rPr>
        <w:t>Κουρεμπές</w:t>
      </w:r>
      <w:proofErr w:type="spellEnd"/>
      <w:r>
        <w:rPr>
          <w:rFonts w:eastAsia="Times New Roman" w:cs="Times New Roman"/>
          <w:szCs w:val="24"/>
        </w:rPr>
        <w:t xml:space="preserve"> και έκανε περιοδεία εκεί και </w:t>
      </w:r>
      <w:r w:rsidRPr="00214DD4">
        <w:rPr>
          <w:rFonts w:eastAsia="Times New Roman" w:cs="Times New Roman"/>
          <w:color w:val="000000" w:themeColor="text1"/>
          <w:szCs w:val="24"/>
        </w:rPr>
        <w:t>είπε: «Έχουμε ένα συγκεκριμένο θέμα, που είναι μη καλυπτόμενο από τον ΕΛΓΑ.</w:t>
      </w:r>
      <w:r w:rsidRPr="00214DD4">
        <w:rPr>
          <w:rFonts w:eastAsia="Times New Roman" w:cs="Times New Roman"/>
          <w:color w:val="000000" w:themeColor="text1"/>
          <w:szCs w:val="24"/>
        </w:rPr>
        <w:t xml:space="preserve"> Θα παρακολουθούμε την ασθένεια, για να δούμε αν μπορεί να υπαχθεί σε κάποιο πρόγραμμα του Υπουργείου Αγροτικής Ανάπτυξης». Και λέει, «να γίνει πρώτα η συγκομιδή και αφού εκτιμηθεί η πραγματική ζημία του κάθε αγρότη, αν η μείωση είναι μεγαλύτερη από 30%, ο</w:t>
      </w:r>
      <w:r w:rsidRPr="00214DD4">
        <w:rPr>
          <w:rFonts w:eastAsia="Times New Roman" w:cs="Times New Roman"/>
          <w:color w:val="000000" w:themeColor="text1"/>
          <w:szCs w:val="24"/>
        </w:rPr>
        <w:t xml:space="preserve">ι αγρότες θα αποζημιωθούν». Τι έχει γίνει; </w:t>
      </w:r>
    </w:p>
    <w:p w14:paraId="7B9747A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Σας λέμε ότι έχουμε διαπιστώσει εμείς -γιατί εσείς αποδεδειγμένα δεν έχετε στοιχεία - ότι πενήντα αμπελουργοί της Μαντινείας έχουν καταστροφές 75-100%. Να σας τους δείξουμε. Να έρθετε, κύριε Υπουργέ, στην Αρκαδία</w:t>
      </w:r>
      <w:r>
        <w:rPr>
          <w:rFonts w:eastAsia="Times New Roman" w:cs="Times New Roman"/>
          <w:szCs w:val="24"/>
        </w:rPr>
        <w:t xml:space="preserve"> να τους δείτε. Και </w:t>
      </w:r>
      <w:r>
        <w:rPr>
          <w:rFonts w:eastAsia="Times New Roman" w:cs="Times New Roman"/>
          <w:szCs w:val="24"/>
        </w:rPr>
        <w:lastRenderedPageBreak/>
        <w:t xml:space="preserve">σας ρωτώ: Έχουν κάνει τις εκτιμήσεις οι </w:t>
      </w:r>
      <w:r>
        <w:rPr>
          <w:rFonts w:eastAsia="Times New Roman" w:cs="Times New Roman"/>
          <w:szCs w:val="24"/>
        </w:rPr>
        <w:t>υ</w:t>
      </w:r>
      <w:r>
        <w:rPr>
          <w:rFonts w:eastAsia="Times New Roman" w:cs="Times New Roman"/>
          <w:szCs w:val="24"/>
        </w:rPr>
        <w:t xml:space="preserve">πηρεσίες σας; Τι θα κάνουν; Θα αποζημιωθούν ναι ή όχι; </w:t>
      </w:r>
    </w:p>
    <w:p w14:paraId="7B9747AB"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Αυτό είναι το βασικό ερώτημα που περιμένουμε να απαντήσετε. Αν δεν απαντήσετε, μη νομίζετε, σας ακούνε ένας προς έναν. Στην Αρκαδία σήμερα </w:t>
      </w:r>
      <w:r>
        <w:rPr>
          <w:rFonts w:eastAsia="Times New Roman" w:cs="Times New Roman"/>
          <w:szCs w:val="24"/>
        </w:rPr>
        <w:t xml:space="preserve">σας παρακολουθούν όλοι οι ενδιαφερόμενοι αγρότες. </w:t>
      </w:r>
    </w:p>
    <w:p w14:paraId="7B9747AC"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Και για τις αναγγελίες να ξέρετε </w:t>
      </w:r>
      <w:r w:rsidRPr="002B5B2E">
        <w:rPr>
          <w:rFonts w:eastAsia="Times New Roman"/>
          <w:bCs/>
          <w:shd w:val="clear" w:color="auto" w:fill="FFFFFF"/>
        </w:rPr>
        <w:t>ότι</w:t>
      </w:r>
      <w:r>
        <w:rPr>
          <w:rFonts w:eastAsia="Times New Roman" w:cs="Times New Roman"/>
          <w:szCs w:val="24"/>
        </w:rPr>
        <w:t xml:space="preserve"> ξέρουν πολύ καλύτερα από εσάς</w:t>
      </w:r>
      <w:r>
        <w:rPr>
          <w:rFonts w:eastAsia="Times New Roman" w:cs="Times New Roman"/>
          <w:szCs w:val="24"/>
        </w:rPr>
        <w:t>,</w:t>
      </w:r>
      <w:r>
        <w:rPr>
          <w:rFonts w:eastAsia="Times New Roman" w:cs="Times New Roman"/>
          <w:szCs w:val="24"/>
        </w:rPr>
        <w:t xml:space="preserve"> τι κάνει και τι δεν κάνει ο κ. Αγγελόπουλος και αν αποδέχθηκε χθες τις αναγγελίες ή όχι. Τα ξέρουν αυτοί. Γιατί εγώ δεν τα λέω από μόνος </w:t>
      </w:r>
      <w:r>
        <w:rPr>
          <w:rFonts w:eastAsia="Times New Roman" w:cs="Times New Roman"/>
          <w:szCs w:val="24"/>
        </w:rPr>
        <w:t xml:space="preserve">μου. Τα είπαν στη δημόσια τηλεόραση. Ο κ. </w:t>
      </w:r>
      <w:proofErr w:type="spellStart"/>
      <w:r>
        <w:rPr>
          <w:rFonts w:eastAsia="Times New Roman" w:cs="Times New Roman"/>
          <w:szCs w:val="24"/>
        </w:rPr>
        <w:t>Κοσκολός</w:t>
      </w:r>
      <w:proofErr w:type="spellEnd"/>
      <w:r>
        <w:rPr>
          <w:rFonts w:eastAsia="Times New Roman" w:cs="Times New Roman"/>
          <w:szCs w:val="24"/>
        </w:rPr>
        <w:t xml:space="preserve"> είπε επί λέξει</w:t>
      </w:r>
      <w:r>
        <w:rPr>
          <w:rFonts w:eastAsia="Times New Roman" w:cs="Times New Roman"/>
          <w:szCs w:val="24"/>
        </w:rPr>
        <w:t>:</w:t>
      </w:r>
      <w:r>
        <w:rPr>
          <w:rFonts w:eastAsia="Times New Roman" w:cs="Times New Roman"/>
          <w:szCs w:val="24"/>
        </w:rPr>
        <w:t xml:space="preserve"> «Είμαστε, λοιπόν, παραγωγοί -κατά τον ΕΛΓΑ και τον προϊστάμενό του- ενός άλλου </w:t>
      </w:r>
      <w:r>
        <w:rPr>
          <w:rFonts w:eastAsia="Times New Roman" w:cs="Times New Roman"/>
          <w:szCs w:val="24"/>
        </w:rPr>
        <w:t>θ</w:t>
      </w:r>
      <w:r>
        <w:rPr>
          <w:rFonts w:eastAsia="Times New Roman" w:cs="Times New Roman"/>
          <w:szCs w:val="24"/>
        </w:rPr>
        <w:t xml:space="preserve">εού». Δεν τα λέω εγώ. Τα λένε οι ίδιοι οι αγρότες, αυτοί με τους οποίους πηγαίνατε αγκαλιά πολλές φορές. </w:t>
      </w:r>
    </w:p>
    <w:p w14:paraId="7B9747AD"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παρακαλώ, κύριε Υπουργέ, να απαντήσετε συγκεκριμένα για αυτή την περιοχή </w:t>
      </w:r>
      <w:r w:rsidRPr="00F331DF">
        <w:rPr>
          <w:rFonts w:eastAsia="Times New Roman"/>
          <w:bCs/>
        </w:rPr>
        <w:t>και</w:t>
      </w:r>
      <w:r>
        <w:rPr>
          <w:rFonts w:eastAsia="Times New Roman" w:cs="Times New Roman"/>
          <w:szCs w:val="24"/>
        </w:rPr>
        <w:t xml:space="preserve"> για όλα αυτά που σας έχω πει -γιατί καταλαβαίνετε ότι τα περιθώρια της ερώτησής μου είναι συγκεκριμένα- αν έχετε κάνει κάτι, αν υπάρχουν εξελίξεις, αν θα αποζημιωθούν ή όχι, για </w:t>
      </w:r>
      <w:r>
        <w:rPr>
          <w:rFonts w:eastAsia="Times New Roman" w:cs="Times New Roman"/>
          <w:szCs w:val="24"/>
        </w:rPr>
        <w:t>να ξέρουν οι άνθρωποι.</w:t>
      </w:r>
    </w:p>
    <w:p w14:paraId="7B9747AE"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Σας ευχαριστώ.</w:t>
      </w:r>
    </w:p>
    <w:p w14:paraId="7B9747AF" w14:textId="77777777" w:rsidR="008C556B" w:rsidRDefault="006D7C5B">
      <w:pPr>
        <w:spacing w:line="600" w:lineRule="auto"/>
        <w:ind w:firstLine="720"/>
        <w:jc w:val="both"/>
        <w:rPr>
          <w:rFonts w:eastAsia="Times New Roman" w:cs="Times New Roman"/>
        </w:rPr>
      </w:pPr>
      <w:r w:rsidRPr="000731CA">
        <w:rPr>
          <w:rFonts w:eastAsia="Times New Roman" w:cs="Times New Roman"/>
        </w:rPr>
        <w:lastRenderedPageBreak/>
        <w:t>(Στο σημείο αυτό ο Βουλευτής κ.</w:t>
      </w:r>
      <w:r>
        <w:rPr>
          <w:rFonts w:eastAsia="Times New Roman" w:cs="Times New Roman"/>
        </w:rPr>
        <w:t xml:space="preserve"> Οδυσσέας Κωνσταντινόπουλος</w:t>
      </w:r>
      <w:r w:rsidRPr="000731CA">
        <w:rPr>
          <w:rFonts w:eastAsia="Times New Roman" w:cs="Times New Roman"/>
        </w:rPr>
        <w:t xml:space="preserve">  καταθέτει για τα Πρακτικά </w:t>
      </w:r>
      <w:r>
        <w:rPr>
          <w:rFonts w:eastAsia="Times New Roman" w:cs="Times New Roman"/>
        </w:rPr>
        <w:t>το προαναφερθέν έγγραφο</w:t>
      </w:r>
      <w:r w:rsidRPr="000731CA">
        <w:rPr>
          <w:rFonts w:eastAsia="Times New Roman" w:cs="Times New Roman"/>
        </w:rPr>
        <w:t xml:space="preserve">, </w:t>
      </w:r>
      <w:r w:rsidRPr="001F0EAA">
        <w:rPr>
          <w:rFonts w:eastAsia="Times New Roman" w:cs="Times New Roman"/>
          <w:bCs/>
          <w:shd w:val="clear" w:color="auto" w:fill="FFFFFF"/>
        </w:rPr>
        <w:t>το οποίο</w:t>
      </w:r>
      <w:r>
        <w:rPr>
          <w:rFonts w:eastAsia="Times New Roman" w:cs="Times New Roman"/>
        </w:rPr>
        <w:t xml:space="preserve"> βρίσκεται</w:t>
      </w:r>
      <w:r w:rsidRPr="000731CA">
        <w:rPr>
          <w:rFonts w:eastAsia="Times New Roman" w:cs="Times New Roman"/>
        </w:rPr>
        <w:t xml:space="preserve"> στο αρχείο του Τμήματος Γραμματείας της Διεύθυνσης Στενογραφίας και  Πρακτικών της Βουλή</w:t>
      </w:r>
      <w:r w:rsidRPr="000731CA">
        <w:rPr>
          <w:rFonts w:eastAsia="Times New Roman" w:cs="Times New Roman"/>
        </w:rPr>
        <w:t>ς)</w:t>
      </w:r>
    </w:p>
    <w:p w14:paraId="7B9747B0" w14:textId="77777777" w:rsidR="008C556B" w:rsidRDefault="006D7C5B">
      <w:pPr>
        <w:spacing w:line="600" w:lineRule="auto"/>
        <w:ind w:firstLine="720"/>
        <w:jc w:val="both"/>
        <w:rPr>
          <w:rFonts w:eastAsia="Times New Roman" w:cs="Times New Roman"/>
          <w:szCs w:val="24"/>
        </w:rPr>
      </w:pPr>
      <w:r w:rsidRPr="001F0206">
        <w:rPr>
          <w:rFonts w:eastAsia="Times New Roman" w:cs="Times New Roman"/>
          <w:b/>
          <w:szCs w:val="24"/>
        </w:rPr>
        <w:t>ΠΡΟΕΔΡΕΥΩΝ (</w:t>
      </w:r>
      <w:r>
        <w:rPr>
          <w:rFonts w:eastAsia="Times New Roman" w:cs="Times New Roman"/>
          <w:b/>
          <w:szCs w:val="24"/>
        </w:rPr>
        <w:t>Σπυρίδων Λυκούδης</w:t>
      </w:r>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Υπουργέ, έχετε τον λόγο. </w:t>
      </w:r>
    </w:p>
    <w:p w14:paraId="7B9747B1" w14:textId="77777777" w:rsidR="008C556B" w:rsidRDefault="006D7C5B">
      <w:pPr>
        <w:spacing w:line="600" w:lineRule="auto"/>
        <w:ind w:firstLine="720"/>
        <w:jc w:val="both"/>
        <w:rPr>
          <w:rFonts w:eastAsia="Times New Roman" w:cs="Times New Roman"/>
          <w:szCs w:val="24"/>
        </w:rPr>
      </w:pPr>
      <w:r w:rsidRPr="001F0EAA">
        <w:rPr>
          <w:rFonts w:eastAsia="Times New Roman" w:cs="Times New Roman"/>
          <w:b/>
          <w:szCs w:val="24"/>
        </w:rPr>
        <w:t>ΣΤΑΥΡΟΣ ΑΡΑΧΩΒΙΤΗΣ (Υπουργός Αγροτικής Ανάπτυξης</w:t>
      </w:r>
      <w:r>
        <w:rPr>
          <w:rFonts w:eastAsia="Times New Roman" w:cs="Times New Roman"/>
          <w:b/>
          <w:szCs w:val="24"/>
        </w:rPr>
        <w:t xml:space="preserve"> και Τροφίμων</w:t>
      </w:r>
      <w:r w:rsidRPr="001F0EAA">
        <w:rPr>
          <w:rFonts w:eastAsia="Times New Roman" w:cs="Times New Roman"/>
          <w:b/>
          <w:szCs w:val="24"/>
        </w:rPr>
        <w:t>):</w:t>
      </w:r>
      <w:r>
        <w:rPr>
          <w:rFonts w:eastAsia="Times New Roman" w:cs="Times New Roman"/>
          <w:szCs w:val="24"/>
        </w:rPr>
        <w:t xml:space="preserve"> Κύριε Κωνσταντινόπουλε, προφανώς και εσείς καταλάβατε πολύ καλά και οι αγρότες μας κατάλαβαν πολύ καλά. Ας αφήσουμε, λοιπόν, αυτή τη συζήτηση και ας πάμε στην ουσία. </w:t>
      </w:r>
    </w:p>
    <w:p w14:paraId="7B9747B2"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Η ουσία, όπως ξαναείπα και ξαναλέω, είναι ότι η διαδικασία προβλέπει ότι οι γεωτεχνικοί </w:t>
      </w:r>
      <w:r>
        <w:rPr>
          <w:rFonts w:eastAsia="Times New Roman" w:cs="Times New Roman"/>
          <w:szCs w:val="24"/>
        </w:rPr>
        <w:t xml:space="preserve">βγαίνουν από την πρώτη στιγμή της ζημιάς και κάνουν τις απαραίτητες επισημάνσεις. Έγινε αυτό στην Αρκαδία, ναι ή όχι; </w:t>
      </w:r>
    </w:p>
    <w:p w14:paraId="7B9747B3"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Εγώ θα σας πω; </w:t>
      </w:r>
    </w:p>
    <w:p w14:paraId="7B9747B4" w14:textId="77777777" w:rsidR="008C556B" w:rsidRDefault="006D7C5B">
      <w:pPr>
        <w:spacing w:line="600" w:lineRule="auto"/>
        <w:ind w:firstLine="720"/>
        <w:jc w:val="both"/>
        <w:rPr>
          <w:rFonts w:eastAsia="Times New Roman" w:cs="Times New Roman"/>
          <w:szCs w:val="24"/>
        </w:rPr>
      </w:pPr>
      <w:r w:rsidRPr="001F0EAA">
        <w:rPr>
          <w:rFonts w:eastAsia="Times New Roman" w:cs="Times New Roman"/>
          <w:b/>
          <w:szCs w:val="24"/>
        </w:rPr>
        <w:t>ΣΤΑΥΡΟΣ ΑΡΑΧΩΒΙΤΗΣ (Υπουργός Αγροτικής Ανάπτυξης</w:t>
      </w:r>
      <w:r>
        <w:rPr>
          <w:rFonts w:eastAsia="Times New Roman" w:cs="Times New Roman"/>
          <w:b/>
          <w:szCs w:val="24"/>
        </w:rPr>
        <w:t xml:space="preserve"> και Τροφίμων</w:t>
      </w:r>
      <w:r w:rsidRPr="001F0EAA">
        <w:rPr>
          <w:rFonts w:eastAsia="Times New Roman" w:cs="Times New Roman"/>
          <w:b/>
          <w:szCs w:val="24"/>
        </w:rPr>
        <w:t>):</w:t>
      </w:r>
      <w:r>
        <w:rPr>
          <w:rFonts w:eastAsia="Times New Roman" w:cs="Times New Roman"/>
          <w:szCs w:val="24"/>
        </w:rPr>
        <w:t xml:space="preserve"> Έγινε. Από την πρώτη στιγμή, </w:t>
      </w:r>
      <w:r>
        <w:rPr>
          <w:rFonts w:eastAsia="Times New Roman" w:cs="Times New Roman"/>
          <w:szCs w:val="24"/>
        </w:rPr>
        <w:t xml:space="preserve">λοιπόν, της ζημιάς οι αγρότες ξέρουν πολύ καλά ότι κλιμάκια του ΕΛΓΑ ήταν εκεί και έκαναν τις επισημάνσεις. Και δεν ήταν μόνο την πρώτη στιγμή, αλλά είναι </w:t>
      </w:r>
      <w:r w:rsidRPr="00F331DF">
        <w:rPr>
          <w:rFonts w:eastAsia="Times New Roman"/>
          <w:bCs/>
        </w:rPr>
        <w:t>και</w:t>
      </w:r>
      <w:r>
        <w:rPr>
          <w:rFonts w:eastAsia="Times New Roman" w:cs="Times New Roman"/>
          <w:szCs w:val="24"/>
        </w:rPr>
        <w:t xml:space="preserve"> στην εξέλιξη της διαδικασίας για όλα τα ζημιογόνα αίτια τα καλυπτόμενα από τον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α</w:t>
      </w:r>
      <w:r>
        <w:rPr>
          <w:rFonts w:eastAsia="Times New Roman" w:cs="Times New Roman"/>
          <w:szCs w:val="24"/>
        </w:rPr>
        <w:t>σφάλιση</w:t>
      </w:r>
      <w:r>
        <w:rPr>
          <w:rFonts w:eastAsia="Times New Roman" w:cs="Times New Roman"/>
          <w:szCs w:val="24"/>
        </w:rPr>
        <w:t xml:space="preserve">ς, που από το 1988 κανένας δεν άλλαξε. </w:t>
      </w:r>
    </w:p>
    <w:p w14:paraId="7B9747B5"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ο </w:t>
      </w:r>
      <w:r>
        <w:rPr>
          <w:rFonts w:eastAsia="Times New Roman" w:cs="Times New Roman"/>
          <w:szCs w:val="24"/>
        </w:rPr>
        <w:t>κ</w:t>
      </w:r>
      <w:r>
        <w:rPr>
          <w:rFonts w:eastAsia="Times New Roman" w:cs="Times New Roman"/>
          <w:szCs w:val="24"/>
        </w:rPr>
        <w:t xml:space="preserve">ανονισμός είναι σε διαδικασία αλλαγής τώρα. Τώρα αλλάζει ο κανονισμός με αυτή την Κυβέρνηση. Γιατί αυτή η Κυβέρνηση έχει μάθει να ακούει τα προβλήματα. Κάνουμε, λοιπόν, έναν πιο σύγχρονο </w:t>
      </w:r>
      <w:r>
        <w:rPr>
          <w:rFonts w:eastAsia="Times New Roman" w:cs="Times New Roman"/>
          <w:szCs w:val="24"/>
        </w:rPr>
        <w:t>κ</w:t>
      </w:r>
      <w:r>
        <w:rPr>
          <w:rFonts w:eastAsia="Times New Roman" w:cs="Times New Roman"/>
          <w:szCs w:val="24"/>
        </w:rPr>
        <w:t xml:space="preserve">ανονισμό, ο οποίος </w:t>
      </w:r>
      <w:r>
        <w:rPr>
          <w:rFonts w:eastAsia="Times New Roman" w:cs="Times New Roman"/>
          <w:szCs w:val="24"/>
        </w:rPr>
        <w:t xml:space="preserve">βρίσκεται τώρα στη διαδικασία. Ξεκινάνε οι αναλογιστικές μελέτες, έτσι ώστε να ξέρουμε τι θα μπει, τι θα βγει, πόσο θα αναπροσαρμοστεί το ασφάλιστρο προς τα πάνω ή προς τα κάτω σε όσες περιπτώσεις χρειάζεται, έτσι ώστε να εξυπηρετεί τις σύγχρονες ανάγκες. </w:t>
      </w:r>
    </w:p>
    <w:p w14:paraId="7B9747B6"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μια διαδικασία που έχουμε από το 1988. Έχουμε και νέες καλλιέργειες και νέες τεχνικές καλλιέργειας</w:t>
      </w:r>
      <w:r w:rsidRPr="006C7ECF">
        <w:rPr>
          <w:rFonts w:eastAsia="Times New Roman"/>
          <w:color w:val="000000"/>
          <w:szCs w:val="24"/>
          <w:shd w:val="clear" w:color="auto" w:fill="FFFFFF"/>
        </w:rPr>
        <w:t>,</w:t>
      </w:r>
      <w:r>
        <w:rPr>
          <w:rFonts w:eastAsia="Times New Roman"/>
          <w:color w:val="000000"/>
          <w:szCs w:val="24"/>
          <w:shd w:val="clear" w:color="auto" w:fill="FFFFFF"/>
        </w:rPr>
        <w:t xml:space="preserve"> που ποτέ δεν ελήφθησαν υπ’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Έχουμε κλιματική αλλαγή. Τα ζούμε και τα βλέπουμε όλα. Χρειάζεται ευελιξία και</w:t>
      </w:r>
      <w:r>
        <w:rPr>
          <w:rFonts w:eastAsia="Times New Roman"/>
          <w:color w:val="000000"/>
          <w:szCs w:val="24"/>
          <w:shd w:val="clear" w:color="auto" w:fill="FFFFFF"/>
        </w:rPr>
        <w:t>,</w:t>
      </w:r>
      <w:r>
        <w:rPr>
          <w:rFonts w:eastAsia="Times New Roman"/>
          <w:color w:val="000000"/>
          <w:szCs w:val="24"/>
          <w:shd w:val="clear" w:color="auto" w:fill="FFFFFF"/>
        </w:rPr>
        <w:t xml:space="preserve"> κυρίως</w:t>
      </w:r>
      <w:r>
        <w:rPr>
          <w:rFonts w:eastAsia="Times New Roman"/>
          <w:color w:val="000000"/>
          <w:szCs w:val="24"/>
          <w:shd w:val="clear" w:color="auto" w:fill="FFFFFF"/>
        </w:rPr>
        <w:t>,</w:t>
      </w:r>
      <w:r>
        <w:rPr>
          <w:rFonts w:eastAsia="Times New Roman"/>
          <w:color w:val="000000"/>
          <w:szCs w:val="24"/>
          <w:shd w:val="clear" w:color="auto" w:fill="FFFFFF"/>
        </w:rPr>
        <w:t xml:space="preserve"> κοινωνική δικαιοσύνη.</w:t>
      </w:r>
    </w:p>
    <w:p w14:paraId="7B9747B7"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Καταλά</w:t>
      </w:r>
      <w:r>
        <w:rPr>
          <w:rFonts w:eastAsia="Times New Roman"/>
          <w:color w:val="000000"/>
          <w:szCs w:val="24"/>
          <w:shd w:val="clear" w:color="auto" w:fill="FFFFFF"/>
        </w:rPr>
        <w:t>βετε κάτι</w:t>
      </w:r>
      <w:r>
        <w:rPr>
          <w:rFonts w:eastAsia="Times New Roman"/>
          <w:color w:val="000000"/>
          <w:szCs w:val="24"/>
          <w:shd w:val="clear" w:color="auto" w:fill="FFFFFF"/>
        </w:rPr>
        <w:t>.</w:t>
      </w:r>
      <w:r>
        <w:rPr>
          <w:rFonts w:eastAsia="Times New Roman"/>
          <w:color w:val="000000"/>
          <w:szCs w:val="24"/>
          <w:shd w:val="clear" w:color="auto" w:fill="FFFFFF"/>
        </w:rPr>
        <w:t xml:space="preserve"> Κανένας σε αυτή την Κυβέρνηση δεν πρόκειται να παρανομήσει, γιατί αναγνωρίζοντας τις ανάγκες των παραγωγών, θα χρησιμοποιήσουμε όλα τα εργαλεία στο νόμιμο πλαίσιο. Καταλογισμοί και ανακτήσεις από αυτή την Κυβέρνηση δεν θα υπάρξουν. Οι αγρότες πρ</w:t>
      </w:r>
      <w:r>
        <w:rPr>
          <w:rFonts w:eastAsia="Times New Roman"/>
          <w:color w:val="000000"/>
          <w:szCs w:val="24"/>
          <w:shd w:val="clear" w:color="auto" w:fill="FFFFFF"/>
        </w:rPr>
        <w:t>έπει να αποζημιωθούν</w:t>
      </w:r>
      <w:r>
        <w:rPr>
          <w:rFonts w:eastAsia="Times New Roman"/>
          <w:color w:val="000000"/>
          <w:szCs w:val="24"/>
          <w:shd w:val="clear" w:color="auto" w:fill="FFFFFF"/>
        </w:rPr>
        <w:t>,</w:t>
      </w:r>
      <w:r>
        <w:rPr>
          <w:rFonts w:eastAsia="Times New Roman"/>
          <w:color w:val="000000"/>
          <w:szCs w:val="24"/>
          <w:shd w:val="clear" w:color="auto" w:fill="FFFFFF"/>
        </w:rPr>
        <w:t xml:space="preserve"> γιατί πρέπει να επιβιώσουν και πρέπει να παραμείνουν στο επάγγελμά τους. Αυτό, όμως, θα γίνει με τον απόλυτα νόμιμο τρόπο. Αυτή είναι η διαδικασία. </w:t>
      </w:r>
    </w:p>
    <w:p w14:paraId="7B9747B8"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Γνωρίζετε καλά, λοιπόν, ότι για την περιοχή της Αρκαδίας έχουν βγει αναγγελίες ζημιών</w:t>
      </w:r>
      <w:r>
        <w:rPr>
          <w:rFonts w:eastAsia="Times New Roman"/>
          <w:color w:val="000000"/>
          <w:szCs w:val="24"/>
          <w:shd w:val="clear" w:color="auto" w:fill="FFFFFF"/>
        </w:rPr>
        <w:t>, έχουν γίνει δηλώσεις και η διαδικασία βρίσκεται σε εξέλιξη. Αυτό το ξέρουν και οι αγρότες μας, που μας παρακολουθούν. Και όχι μόνον εκεί αλλά και σε όλες τις περιοχές. Στον Έβρο ήδη έχουν ολοκληρωθεί για πολλές ζημιές. Αλλού και ανάλογα με τη χρονική περ</w:t>
      </w:r>
      <w:r>
        <w:rPr>
          <w:rFonts w:eastAsia="Times New Roman"/>
          <w:color w:val="000000"/>
          <w:szCs w:val="24"/>
          <w:shd w:val="clear" w:color="auto" w:fill="FFFFFF"/>
        </w:rPr>
        <w:t>ίοδο η διαδικασία βρίσκεται σε εξέλιξη.</w:t>
      </w:r>
    </w:p>
    <w:p w14:paraId="7B9747B9"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w:t>
      </w:r>
      <w:r>
        <w:rPr>
          <w:rFonts w:eastAsia="Times New Roman"/>
          <w:color w:val="000000"/>
          <w:szCs w:val="24"/>
          <w:shd w:val="clear" w:color="auto" w:fill="FFFFFF"/>
        </w:rPr>
        <w:t>ο</w:t>
      </w:r>
      <w:r>
        <w:rPr>
          <w:rFonts w:eastAsia="Times New Roman"/>
          <w:color w:val="000000"/>
          <w:szCs w:val="24"/>
          <w:shd w:val="clear" w:color="auto" w:fill="FFFFFF"/>
        </w:rPr>
        <w:t>ργανισμός είναι πλέον επαρκώς στελεχωμένος με εποχικό προσωπικό όπου χρειάζεται και όσο χρειάζεται, έτσι ώστε να μην έχουμε καθυστερήσεις. Όμως να ξεκαθαρίσω -και τελειώνω με αυτό- ότι αυτό που μας ενδιαφέρει είνα</w:t>
      </w:r>
      <w:r>
        <w:rPr>
          <w:rFonts w:eastAsia="Times New Roman"/>
          <w:color w:val="000000"/>
          <w:szCs w:val="24"/>
          <w:shd w:val="clear" w:color="auto" w:fill="FFFFFF"/>
        </w:rPr>
        <w:t xml:space="preserve">ι ο δημόσιος και αλληλέγγυος χαρακτήρας του </w:t>
      </w:r>
      <w:r>
        <w:rPr>
          <w:rFonts w:eastAsia="Times New Roman"/>
          <w:color w:val="000000"/>
          <w:szCs w:val="24"/>
          <w:shd w:val="clear" w:color="auto" w:fill="FFFFFF"/>
        </w:rPr>
        <w:t>ο</w:t>
      </w:r>
      <w:r>
        <w:rPr>
          <w:rFonts w:eastAsia="Times New Roman"/>
          <w:color w:val="000000"/>
          <w:szCs w:val="24"/>
          <w:shd w:val="clear" w:color="auto" w:fill="FFFFFF"/>
        </w:rPr>
        <w:t xml:space="preserve">ργανισμού με αίσθημα κοινωνικής δικαιοσύνης, αλλά ταυτόχρονα και ένας </w:t>
      </w:r>
      <w:r>
        <w:rPr>
          <w:rFonts w:eastAsia="Times New Roman"/>
          <w:color w:val="000000"/>
          <w:szCs w:val="24"/>
          <w:shd w:val="clear" w:color="auto" w:fill="FFFFFF"/>
        </w:rPr>
        <w:t>ο</w:t>
      </w:r>
      <w:r>
        <w:rPr>
          <w:rFonts w:eastAsia="Times New Roman"/>
          <w:color w:val="000000"/>
          <w:szCs w:val="24"/>
          <w:shd w:val="clear" w:color="auto" w:fill="FFFFFF"/>
        </w:rPr>
        <w:t xml:space="preserve">ργανισμός που θα είναι δίπλα στον αγρότη όταν τον </w:t>
      </w:r>
      <w:r>
        <w:rPr>
          <w:rFonts w:eastAsia="Times New Roman"/>
          <w:color w:val="000000"/>
          <w:szCs w:val="24"/>
          <w:shd w:val="clear" w:color="auto" w:fill="FFFFFF"/>
        </w:rPr>
        <w:t xml:space="preserve">χρειάζεται. Αυτός είναι ο στόχος μας και θα τον επιτύχουμε και με την αλλαγή και τον εκσυγχρονισμό του </w:t>
      </w:r>
      <w:r>
        <w:rPr>
          <w:rFonts w:eastAsia="Times New Roman"/>
          <w:color w:val="000000"/>
          <w:szCs w:val="24"/>
          <w:shd w:val="clear" w:color="auto" w:fill="FFFFFF"/>
        </w:rPr>
        <w:t>κ</w:t>
      </w:r>
      <w:r>
        <w:rPr>
          <w:rFonts w:eastAsia="Times New Roman"/>
          <w:color w:val="000000"/>
          <w:szCs w:val="24"/>
          <w:shd w:val="clear" w:color="auto" w:fill="FFFFFF"/>
        </w:rPr>
        <w:t>ανονισμού που ήδη έχει ξεκινήσει μετά το 1988.</w:t>
      </w:r>
    </w:p>
    <w:p w14:paraId="7B9747BA"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7B9747BB"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sidRPr="001B4ED4">
        <w:rPr>
          <w:rFonts w:eastAsia="Times New Roman"/>
          <w:b/>
          <w:color w:val="000000"/>
          <w:szCs w:val="24"/>
          <w:shd w:val="clear" w:color="auto" w:fill="FFFFFF"/>
        </w:rPr>
        <w:t>ΠΡΟΕΔΡΕΥΩΝ (Σπυρίδων Λυκούδης):</w:t>
      </w:r>
      <w:r>
        <w:rPr>
          <w:rFonts w:eastAsia="Times New Roman"/>
          <w:b/>
          <w:color w:val="000000"/>
          <w:szCs w:val="24"/>
          <w:shd w:val="clear" w:color="auto" w:fill="FFFFFF"/>
        </w:rPr>
        <w:t xml:space="preserve"> </w:t>
      </w:r>
      <w:r>
        <w:rPr>
          <w:rFonts w:eastAsia="Times New Roman"/>
          <w:color w:val="000000"/>
          <w:szCs w:val="24"/>
          <w:shd w:val="clear" w:color="auto" w:fill="FFFFFF"/>
        </w:rPr>
        <w:t>Κυρίες και κύριοι συνάδελφοι, η</w:t>
      </w:r>
      <w:r w:rsidRPr="001B4ED4">
        <w:rPr>
          <w:rFonts w:eastAsia="Times New Roman"/>
          <w:color w:val="000000"/>
          <w:szCs w:val="24"/>
          <w:shd w:val="clear" w:color="auto" w:fill="FFFFFF"/>
        </w:rPr>
        <w:t xml:space="preserve"> </w:t>
      </w:r>
      <w:r>
        <w:rPr>
          <w:rFonts w:eastAsia="Times New Roman"/>
          <w:color w:val="000000"/>
          <w:szCs w:val="24"/>
          <w:shd w:val="clear" w:color="auto" w:fill="FFFFFF"/>
        </w:rPr>
        <w:t xml:space="preserve">τρίτη </w:t>
      </w:r>
      <w:r w:rsidRPr="001B4ED4">
        <w:rPr>
          <w:rFonts w:eastAsia="Times New Roman"/>
          <w:color w:val="000000"/>
          <w:szCs w:val="24"/>
          <w:shd w:val="clear" w:color="auto" w:fill="FFFFFF"/>
        </w:rPr>
        <w:t>με αριθμό 1/1-1</w:t>
      </w:r>
      <w:r w:rsidRPr="001B4ED4">
        <w:rPr>
          <w:rFonts w:eastAsia="Times New Roman"/>
          <w:color w:val="000000"/>
          <w:szCs w:val="24"/>
          <w:shd w:val="clear" w:color="auto" w:fill="FFFFFF"/>
        </w:rPr>
        <w:t xml:space="preserve">0-2018 </w:t>
      </w:r>
      <w:r>
        <w:rPr>
          <w:rFonts w:eastAsia="Times New Roman"/>
          <w:color w:val="000000"/>
          <w:szCs w:val="24"/>
          <w:shd w:val="clear" w:color="auto" w:fill="FFFFFF"/>
        </w:rPr>
        <w:t>ε</w:t>
      </w:r>
      <w:r w:rsidRPr="001B4ED4">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B4ED4">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 </w:t>
      </w:r>
      <w:r w:rsidRPr="001B4ED4">
        <w:rPr>
          <w:rFonts w:eastAsia="Times New Roman"/>
          <w:color w:val="000000"/>
          <w:szCs w:val="24"/>
          <w:shd w:val="clear" w:color="auto" w:fill="FFFFFF"/>
        </w:rPr>
        <w:t xml:space="preserve">του Βουλευτή Α΄ Θεσσαλονίκης του Λαϊκού Συνδέσμου </w:t>
      </w:r>
      <w:r>
        <w:rPr>
          <w:rFonts w:eastAsia="Times New Roman"/>
          <w:color w:val="000000"/>
          <w:szCs w:val="24"/>
          <w:shd w:val="clear" w:color="auto" w:fill="FFFFFF"/>
        </w:rPr>
        <w:t>-</w:t>
      </w:r>
      <w:r w:rsidRPr="001B4ED4">
        <w:rPr>
          <w:rFonts w:eastAsia="Times New Roman"/>
          <w:color w:val="000000"/>
          <w:szCs w:val="24"/>
          <w:shd w:val="clear" w:color="auto" w:fill="FFFFFF"/>
        </w:rPr>
        <w:t xml:space="preserve"> Χρυσή Αυγή κ.</w:t>
      </w:r>
      <w:r>
        <w:rPr>
          <w:rFonts w:eastAsia="Times New Roman"/>
          <w:color w:val="000000"/>
          <w:szCs w:val="24"/>
          <w:shd w:val="clear" w:color="auto" w:fill="FFFFFF"/>
        </w:rPr>
        <w:t xml:space="preserve"> </w:t>
      </w:r>
      <w:r w:rsidRPr="001B4ED4">
        <w:rPr>
          <w:rFonts w:eastAsia="Times New Roman"/>
          <w:bCs/>
          <w:color w:val="000000"/>
          <w:szCs w:val="24"/>
          <w:shd w:val="clear" w:color="auto" w:fill="FFFFFF"/>
        </w:rPr>
        <w:t>Αντωνίου Γρέγου</w:t>
      </w:r>
      <w:r>
        <w:rPr>
          <w:rFonts w:eastAsia="Times New Roman"/>
          <w:color w:val="000000"/>
          <w:szCs w:val="24"/>
          <w:shd w:val="clear" w:color="auto" w:fill="FFFFFF"/>
        </w:rPr>
        <w:t xml:space="preserve"> </w:t>
      </w:r>
      <w:r w:rsidRPr="001B4ED4">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Π</w:t>
      </w:r>
      <w:r w:rsidRPr="001B4ED4">
        <w:rPr>
          <w:rFonts w:eastAsia="Times New Roman"/>
          <w:bCs/>
          <w:color w:val="000000"/>
          <w:szCs w:val="24"/>
          <w:shd w:val="clear" w:color="auto" w:fill="FFFFFF"/>
        </w:rPr>
        <w:t>ολιτισμού και Αθλητισμού,</w:t>
      </w:r>
      <w:r>
        <w:rPr>
          <w:rFonts w:eastAsia="Times New Roman"/>
          <w:color w:val="000000"/>
          <w:szCs w:val="24"/>
          <w:shd w:val="clear" w:color="auto" w:fill="FFFFFF"/>
        </w:rPr>
        <w:t xml:space="preserve"> </w:t>
      </w:r>
      <w:r w:rsidRPr="001B4ED4">
        <w:rPr>
          <w:rFonts w:eastAsia="Times New Roman"/>
          <w:color w:val="000000"/>
          <w:szCs w:val="24"/>
          <w:shd w:val="clear" w:color="auto" w:fill="FFFFFF"/>
        </w:rPr>
        <w:t xml:space="preserve">με θέμα: «Περί του Μουσείου Μακεδονικού </w:t>
      </w:r>
      <w:r w:rsidRPr="001B4ED4">
        <w:rPr>
          <w:rFonts w:eastAsia="Times New Roman"/>
          <w:color w:val="000000"/>
          <w:szCs w:val="24"/>
          <w:shd w:val="clear" w:color="auto" w:fill="FFFFFF"/>
        </w:rPr>
        <w:lastRenderedPageBreak/>
        <w:t>Αγώνα και λοιπών φορέων, συλλόγων και σωματείων τη</w:t>
      </w:r>
      <w:r w:rsidRPr="001B4ED4">
        <w:rPr>
          <w:rFonts w:eastAsia="Times New Roman"/>
          <w:color w:val="000000"/>
          <w:szCs w:val="24"/>
          <w:shd w:val="clear" w:color="auto" w:fill="FFFFFF"/>
        </w:rPr>
        <w:t>ς Μακεδονίας και του άρθρου 6 της συμφωνίας Ελλάδας - Σκοπίων»</w:t>
      </w:r>
      <w:r>
        <w:rPr>
          <w:rFonts w:eastAsia="Times New Roman"/>
          <w:color w:val="000000"/>
          <w:szCs w:val="24"/>
          <w:shd w:val="clear" w:color="auto" w:fill="FFFFFF"/>
        </w:rPr>
        <w:t>,</w:t>
      </w:r>
      <w:r>
        <w:rPr>
          <w:rFonts w:eastAsia="Times New Roman"/>
          <w:color w:val="000000"/>
          <w:szCs w:val="24"/>
          <w:shd w:val="clear" w:color="auto" w:fill="FFFFFF"/>
        </w:rPr>
        <w:t xml:space="preserve"> δεν θα συζητηθεί.</w:t>
      </w:r>
    </w:p>
    <w:p w14:paraId="7B9747BC"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sidRPr="001B4ED4">
        <w:rPr>
          <w:rFonts w:eastAsia="Times New Roman"/>
          <w:color w:val="000000"/>
          <w:szCs w:val="24"/>
          <w:shd w:val="clear" w:color="auto" w:fill="FFFFFF"/>
        </w:rPr>
        <w:t>Η</w:t>
      </w:r>
      <w:r>
        <w:rPr>
          <w:rFonts w:eastAsia="Times New Roman"/>
          <w:color w:val="000000"/>
          <w:szCs w:val="24"/>
          <w:shd w:val="clear" w:color="auto" w:fill="FFFFFF"/>
        </w:rPr>
        <w:t xml:space="preserve"> πρώτη</w:t>
      </w:r>
      <w:r w:rsidRPr="001B4ED4">
        <w:rPr>
          <w:rFonts w:eastAsia="Times New Roman"/>
          <w:color w:val="000000"/>
          <w:szCs w:val="24"/>
          <w:shd w:val="clear" w:color="auto" w:fill="FFFFFF"/>
        </w:rPr>
        <w:t xml:space="preserve"> με αριθμό 32/8-10-2018</w:t>
      </w:r>
      <w:r>
        <w:rPr>
          <w:rFonts w:eastAsia="Times New Roman"/>
          <w:color w:val="000000"/>
          <w:szCs w:val="24"/>
          <w:shd w:val="clear" w:color="auto" w:fill="FFFFFF"/>
        </w:rPr>
        <w:t xml:space="preserve"> επίκαιρη ερώτηση πρώτου κύκλου του Βουλευτή Αττικής</w:t>
      </w:r>
      <w:r w:rsidRPr="001B4ED4">
        <w:rPr>
          <w:rFonts w:eastAsia="Times New Roman"/>
          <w:color w:val="000000"/>
          <w:szCs w:val="24"/>
          <w:shd w:val="clear" w:color="auto" w:fill="FFFFFF"/>
        </w:rPr>
        <w:t xml:space="preserve"> της Νέας Δημοκρατίας κ</w:t>
      </w:r>
      <w:r w:rsidRPr="00284E68">
        <w:rPr>
          <w:rFonts w:eastAsia="Times New Roman"/>
          <w:color w:val="000000"/>
          <w:szCs w:val="24"/>
          <w:shd w:val="clear" w:color="auto" w:fill="FFFFFF"/>
        </w:rPr>
        <w:t>.</w:t>
      </w:r>
      <w:r>
        <w:rPr>
          <w:rFonts w:eastAsia="Times New Roman"/>
          <w:b/>
          <w:color w:val="000000"/>
          <w:szCs w:val="24"/>
          <w:shd w:val="clear" w:color="auto" w:fill="FFFFFF"/>
        </w:rPr>
        <w:t xml:space="preserve"> </w:t>
      </w:r>
      <w:r w:rsidRPr="001B4ED4">
        <w:rPr>
          <w:rFonts w:eastAsia="Times New Roman"/>
          <w:bCs/>
          <w:color w:val="000000"/>
          <w:szCs w:val="24"/>
          <w:shd w:val="clear" w:color="auto" w:fill="FFFFFF"/>
        </w:rPr>
        <w:t>Γεωργίου Βλάχου</w:t>
      </w:r>
      <w:r>
        <w:rPr>
          <w:rFonts w:eastAsia="Times New Roman"/>
          <w:b/>
          <w:bCs/>
          <w:color w:val="000000"/>
          <w:szCs w:val="24"/>
          <w:shd w:val="clear" w:color="auto" w:fill="FFFFFF"/>
        </w:rPr>
        <w:t xml:space="preserve"> </w:t>
      </w:r>
      <w:r w:rsidRPr="001B4ED4">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B4ED4">
        <w:rPr>
          <w:rFonts w:eastAsia="Times New Roman"/>
          <w:bCs/>
          <w:color w:val="000000"/>
          <w:szCs w:val="24"/>
          <w:shd w:val="clear" w:color="auto" w:fill="FFFFFF"/>
        </w:rPr>
        <w:t xml:space="preserve">Υποδομών και Μεταφορών, </w:t>
      </w:r>
      <w:r w:rsidRPr="001B4ED4">
        <w:rPr>
          <w:rFonts w:eastAsia="Times New Roman"/>
          <w:color w:val="000000"/>
          <w:szCs w:val="24"/>
          <w:shd w:val="clear" w:color="auto" w:fill="FFFFFF"/>
        </w:rPr>
        <w:t xml:space="preserve">με θέμα: «Χρονοδιάγραμμα αποκατάστασης των υποδομών στις περιοχές που επλήγησαν από την καταστροφική πυρκαγιά της </w:t>
      </w:r>
      <w:r w:rsidRPr="00437C8C">
        <w:rPr>
          <w:rFonts w:eastAsia="Times New Roman"/>
          <w:color w:val="000000"/>
          <w:szCs w:val="24"/>
          <w:shd w:val="clear" w:color="auto" w:fill="FFFFFF"/>
        </w:rPr>
        <w:t>23</w:t>
      </w:r>
      <w:r w:rsidRPr="00C93A2A">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w:t>
      </w:r>
      <w:r w:rsidRPr="001B4ED4">
        <w:rPr>
          <w:rFonts w:eastAsia="Times New Roman"/>
          <w:color w:val="000000"/>
          <w:szCs w:val="24"/>
          <w:shd w:val="clear" w:color="auto" w:fill="FFFFFF"/>
        </w:rPr>
        <w:t>Ιουλίου 2018»</w:t>
      </w:r>
      <w:r>
        <w:rPr>
          <w:rFonts w:eastAsia="Times New Roman"/>
          <w:color w:val="000000"/>
          <w:szCs w:val="24"/>
          <w:shd w:val="clear" w:color="auto" w:fill="FFFFFF"/>
        </w:rPr>
        <w:t>, δεν θα συζητηθεί κατόπιν συνεννόησης του αρμόδιου Υπουργού και του Βουλευτού.</w:t>
      </w:r>
    </w:p>
    <w:p w14:paraId="7B9747BD" w14:textId="77777777" w:rsidR="008C556B" w:rsidRDefault="006D7C5B">
      <w:pPr>
        <w:spacing w:after="0" w:line="600" w:lineRule="auto"/>
        <w:ind w:firstLine="720"/>
        <w:jc w:val="both"/>
        <w:rPr>
          <w:rFonts w:eastAsia="Times New Roman"/>
          <w:color w:val="000000"/>
          <w:szCs w:val="24"/>
        </w:rPr>
      </w:pPr>
      <w:r w:rsidRPr="001B4ED4">
        <w:rPr>
          <w:rFonts w:eastAsia="Times New Roman"/>
          <w:color w:val="000000"/>
          <w:szCs w:val="24"/>
        </w:rPr>
        <w:t xml:space="preserve">Η </w:t>
      </w:r>
      <w:r>
        <w:rPr>
          <w:rFonts w:eastAsia="Times New Roman"/>
          <w:color w:val="000000"/>
          <w:szCs w:val="24"/>
        </w:rPr>
        <w:t xml:space="preserve">δεύτερη </w:t>
      </w:r>
      <w:r w:rsidRPr="001B4ED4">
        <w:rPr>
          <w:rFonts w:eastAsia="Times New Roman"/>
          <w:color w:val="000000"/>
          <w:szCs w:val="24"/>
        </w:rPr>
        <w:t xml:space="preserve">με αριθμό 29/8-10-2018 </w:t>
      </w:r>
      <w:r>
        <w:rPr>
          <w:rFonts w:eastAsia="Times New Roman"/>
          <w:color w:val="000000"/>
          <w:szCs w:val="24"/>
        </w:rPr>
        <w:t>ε</w:t>
      </w:r>
      <w:r w:rsidRPr="001B4ED4">
        <w:rPr>
          <w:rFonts w:eastAsia="Times New Roman"/>
          <w:color w:val="000000"/>
          <w:szCs w:val="24"/>
        </w:rPr>
        <w:t xml:space="preserve">πίκαιρη </w:t>
      </w:r>
      <w:r>
        <w:rPr>
          <w:rFonts w:eastAsia="Times New Roman"/>
          <w:color w:val="000000"/>
          <w:szCs w:val="24"/>
        </w:rPr>
        <w:t xml:space="preserve">ερώτηση </w:t>
      </w:r>
      <w:r>
        <w:rPr>
          <w:rFonts w:eastAsia="Times New Roman"/>
          <w:color w:val="000000"/>
          <w:szCs w:val="24"/>
        </w:rPr>
        <w:t xml:space="preserve">πρώτου </w:t>
      </w:r>
      <w:r>
        <w:rPr>
          <w:rFonts w:eastAsia="Times New Roman"/>
          <w:color w:val="000000"/>
          <w:szCs w:val="24"/>
        </w:rPr>
        <w:t xml:space="preserve">κύκλου του Βουλευτή Α΄ Πειραιώς </w:t>
      </w:r>
      <w:r w:rsidRPr="001B4ED4">
        <w:rPr>
          <w:rFonts w:eastAsia="Times New Roman"/>
          <w:color w:val="000000"/>
          <w:szCs w:val="24"/>
        </w:rPr>
        <w:t xml:space="preserve">του Λαϊκού Συνδέσμου </w:t>
      </w:r>
      <w:r>
        <w:rPr>
          <w:rFonts w:eastAsia="Times New Roman"/>
          <w:color w:val="000000"/>
          <w:szCs w:val="24"/>
        </w:rPr>
        <w:t>-</w:t>
      </w:r>
      <w:r w:rsidRPr="001B4ED4">
        <w:rPr>
          <w:rFonts w:eastAsia="Times New Roman"/>
          <w:color w:val="000000"/>
          <w:szCs w:val="24"/>
        </w:rPr>
        <w:t xml:space="preserve"> Χρυσή Αυγή κ.</w:t>
      </w:r>
      <w:r>
        <w:rPr>
          <w:rFonts w:eastAsia="Times New Roman"/>
          <w:color w:val="000000"/>
          <w:szCs w:val="24"/>
        </w:rPr>
        <w:t xml:space="preserve"> </w:t>
      </w:r>
      <w:r w:rsidRPr="001B4ED4">
        <w:rPr>
          <w:rFonts w:eastAsia="Times New Roman"/>
          <w:bCs/>
          <w:color w:val="000000"/>
          <w:szCs w:val="24"/>
        </w:rPr>
        <w:t xml:space="preserve">Νικολάου </w:t>
      </w:r>
      <w:proofErr w:type="spellStart"/>
      <w:r w:rsidRPr="001B4ED4">
        <w:rPr>
          <w:rFonts w:eastAsia="Times New Roman"/>
          <w:bCs/>
          <w:color w:val="000000"/>
          <w:szCs w:val="24"/>
        </w:rPr>
        <w:t>Κούζηλου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sidRPr="001B4ED4">
        <w:rPr>
          <w:rFonts w:eastAsia="Times New Roman"/>
          <w:bCs/>
          <w:color w:val="000000"/>
          <w:szCs w:val="24"/>
        </w:rPr>
        <w:t>Εξωτερικών</w:t>
      </w:r>
      <w:r>
        <w:rPr>
          <w:rFonts w:eastAsia="Times New Roman"/>
          <w:bCs/>
          <w:color w:val="000000"/>
          <w:szCs w:val="24"/>
        </w:rPr>
        <w:t>,</w:t>
      </w:r>
      <w:r>
        <w:rPr>
          <w:rFonts w:eastAsia="Times New Roman"/>
          <w:b/>
          <w:bCs/>
          <w:color w:val="000000"/>
          <w:szCs w:val="24"/>
        </w:rPr>
        <w:t xml:space="preserve"> </w:t>
      </w:r>
      <w:r w:rsidRPr="001B4ED4">
        <w:rPr>
          <w:rFonts w:eastAsia="Times New Roman"/>
          <w:color w:val="000000"/>
          <w:szCs w:val="24"/>
        </w:rPr>
        <w:t>με θέμα: «Λιμάνι των Σκοπίων καθίσταται η Θεσσαλονίκη β</w:t>
      </w:r>
      <w:r>
        <w:rPr>
          <w:rFonts w:eastAsia="Times New Roman"/>
          <w:color w:val="000000"/>
          <w:szCs w:val="24"/>
        </w:rPr>
        <w:t xml:space="preserve">άσει της Συμφωνίας των Πρεσπών», δεν θα συζητηθεί λόγω κωλύματος του </w:t>
      </w:r>
      <w:r>
        <w:rPr>
          <w:rFonts w:eastAsia="Times New Roman"/>
          <w:color w:val="000000"/>
          <w:szCs w:val="24"/>
        </w:rPr>
        <w:t xml:space="preserve">αρμοδίου Υπουργού κ. Γεωργίου </w:t>
      </w:r>
      <w:proofErr w:type="spellStart"/>
      <w:r>
        <w:rPr>
          <w:rFonts w:eastAsia="Times New Roman"/>
          <w:color w:val="000000"/>
          <w:szCs w:val="24"/>
        </w:rPr>
        <w:t>Κατρούγκαλου</w:t>
      </w:r>
      <w:proofErr w:type="spellEnd"/>
      <w:r>
        <w:rPr>
          <w:rFonts w:eastAsia="Times New Roman"/>
          <w:color w:val="000000"/>
          <w:szCs w:val="24"/>
        </w:rPr>
        <w:t>, ο οποίος θα βρίσκεται εκτός Ελλάδας.</w:t>
      </w:r>
    </w:p>
    <w:p w14:paraId="7B9747BE" w14:textId="77777777" w:rsidR="008C556B" w:rsidRDefault="006D7C5B">
      <w:pPr>
        <w:spacing w:after="0" w:line="600" w:lineRule="auto"/>
        <w:ind w:firstLine="720"/>
        <w:jc w:val="both"/>
        <w:rPr>
          <w:rFonts w:eastAsia="Times New Roman"/>
          <w:color w:val="000000"/>
          <w:szCs w:val="24"/>
        </w:rPr>
      </w:pPr>
      <w:r>
        <w:rPr>
          <w:rFonts w:eastAsia="Times New Roman"/>
          <w:color w:val="000000"/>
          <w:szCs w:val="24"/>
        </w:rPr>
        <w:t>Τέλος η</w:t>
      </w:r>
      <w:r w:rsidRPr="001B4ED4">
        <w:rPr>
          <w:rFonts w:eastAsia="Times New Roman"/>
          <w:color w:val="000000"/>
          <w:szCs w:val="24"/>
        </w:rPr>
        <w:t xml:space="preserve"> </w:t>
      </w:r>
      <w:r>
        <w:rPr>
          <w:rFonts w:eastAsia="Times New Roman"/>
          <w:color w:val="000000"/>
          <w:szCs w:val="24"/>
        </w:rPr>
        <w:t>δεύτερη με αριθμό 30/8-10-2018 ε</w:t>
      </w:r>
      <w:r w:rsidRPr="001B4ED4">
        <w:rPr>
          <w:rFonts w:eastAsia="Times New Roman"/>
          <w:color w:val="000000"/>
          <w:szCs w:val="24"/>
        </w:rPr>
        <w:t xml:space="preserve">πίκαιρη </w:t>
      </w:r>
      <w:r>
        <w:rPr>
          <w:rFonts w:eastAsia="Times New Roman"/>
          <w:color w:val="000000"/>
          <w:szCs w:val="24"/>
        </w:rPr>
        <w:t>ε</w:t>
      </w:r>
      <w:r w:rsidRPr="001B4ED4">
        <w:rPr>
          <w:rFonts w:eastAsia="Times New Roman"/>
          <w:color w:val="000000"/>
          <w:szCs w:val="24"/>
        </w:rPr>
        <w:t>ρώτηση</w:t>
      </w:r>
      <w:r>
        <w:rPr>
          <w:rFonts w:eastAsia="Times New Roman"/>
          <w:color w:val="000000"/>
          <w:szCs w:val="24"/>
        </w:rPr>
        <w:t xml:space="preserve"> δεύτερου κύκλου</w:t>
      </w:r>
      <w:r w:rsidRPr="001B4ED4">
        <w:rPr>
          <w:rFonts w:eastAsia="Times New Roman"/>
          <w:color w:val="000000"/>
          <w:szCs w:val="24"/>
        </w:rPr>
        <w:t xml:space="preserve"> της Βουλευτού Β΄ Αθηνών του Λαϊκού</w:t>
      </w:r>
      <w:r>
        <w:rPr>
          <w:rFonts w:eastAsia="Times New Roman"/>
          <w:color w:val="000000"/>
          <w:szCs w:val="24"/>
        </w:rPr>
        <w:t xml:space="preserve"> Συνδέσμου - Χρυσή Αυγή κ. </w:t>
      </w:r>
      <w:r w:rsidRPr="001B4ED4">
        <w:rPr>
          <w:rFonts w:eastAsia="Times New Roman"/>
          <w:bCs/>
          <w:color w:val="000000"/>
          <w:szCs w:val="24"/>
        </w:rPr>
        <w:t>Ελένης</w:t>
      </w:r>
      <w:r w:rsidRPr="001B4ED4">
        <w:rPr>
          <w:rFonts w:eastAsia="Times New Roman"/>
          <w:b/>
          <w:bCs/>
          <w:color w:val="000000"/>
          <w:szCs w:val="24"/>
        </w:rPr>
        <w:t xml:space="preserve"> </w:t>
      </w:r>
      <w:proofErr w:type="spellStart"/>
      <w:r w:rsidRPr="001B4ED4">
        <w:rPr>
          <w:rFonts w:eastAsia="Times New Roman"/>
          <w:bCs/>
          <w:color w:val="000000"/>
          <w:szCs w:val="24"/>
        </w:rPr>
        <w:t>Ζαρούλια</w:t>
      </w:r>
      <w:proofErr w:type="spellEnd"/>
      <w:r>
        <w:rPr>
          <w:rFonts w:eastAsia="Times New Roman"/>
          <w:b/>
          <w:bCs/>
          <w:color w:val="000000"/>
          <w:szCs w:val="24"/>
        </w:rPr>
        <w:t xml:space="preserve"> </w:t>
      </w:r>
      <w:r w:rsidRPr="001B4ED4">
        <w:rPr>
          <w:rFonts w:eastAsia="Times New Roman"/>
          <w:color w:val="000000"/>
          <w:szCs w:val="24"/>
        </w:rPr>
        <w:t>προς τον Υπουργό</w:t>
      </w:r>
      <w:r>
        <w:rPr>
          <w:rFonts w:eastAsia="Times New Roman"/>
          <w:color w:val="000000"/>
          <w:szCs w:val="24"/>
        </w:rPr>
        <w:t xml:space="preserve"> </w:t>
      </w:r>
      <w:r w:rsidRPr="001B4ED4">
        <w:rPr>
          <w:rFonts w:eastAsia="Times New Roman"/>
          <w:bCs/>
          <w:color w:val="000000"/>
          <w:szCs w:val="24"/>
        </w:rPr>
        <w:t>Εξωτερικώ</w:t>
      </w:r>
      <w:r w:rsidRPr="001B4ED4">
        <w:rPr>
          <w:rFonts w:eastAsia="Times New Roman"/>
          <w:bCs/>
          <w:color w:val="000000"/>
          <w:szCs w:val="24"/>
        </w:rPr>
        <w:t>ν,</w:t>
      </w:r>
      <w:r>
        <w:rPr>
          <w:rFonts w:eastAsia="Times New Roman"/>
          <w:b/>
          <w:bCs/>
          <w:color w:val="000000"/>
          <w:szCs w:val="24"/>
        </w:rPr>
        <w:t xml:space="preserve"> </w:t>
      </w:r>
      <w:r w:rsidRPr="001B4ED4">
        <w:rPr>
          <w:rFonts w:eastAsia="Times New Roman"/>
          <w:color w:val="000000"/>
          <w:szCs w:val="24"/>
        </w:rPr>
        <w:t>με θέμα: «Συνεχίζεται το πογκρόμ κατά των Ελλήνων στη Χιμάρα</w:t>
      </w:r>
      <w:r>
        <w:rPr>
          <w:rFonts w:eastAsia="Times New Roman"/>
          <w:color w:val="000000"/>
          <w:szCs w:val="24"/>
        </w:rPr>
        <w:t xml:space="preserve">», δεν θα συζητηθεί λόγω κωλύματος του αρμοδίου Υπουργού κ. Γεωργίου </w:t>
      </w:r>
      <w:proofErr w:type="spellStart"/>
      <w:r>
        <w:rPr>
          <w:rFonts w:eastAsia="Times New Roman"/>
          <w:color w:val="000000"/>
          <w:szCs w:val="24"/>
        </w:rPr>
        <w:t>Κατρούγκαλου</w:t>
      </w:r>
      <w:proofErr w:type="spellEnd"/>
      <w:r>
        <w:rPr>
          <w:rFonts w:eastAsia="Times New Roman"/>
          <w:color w:val="000000"/>
          <w:szCs w:val="24"/>
        </w:rPr>
        <w:t>, ο οποίος θα βρίσκεται εκτός Ελλάδας.</w:t>
      </w:r>
    </w:p>
    <w:p w14:paraId="7B9747BF" w14:textId="77777777" w:rsidR="008C556B" w:rsidRDefault="006D7C5B">
      <w:pPr>
        <w:spacing w:after="0" w:line="600" w:lineRule="auto"/>
        <w:ind w:firstLine="720"/>
        <w:jc w:val="both"/>
        <w:rPr>
          <w:rFonts w:eastAsia="Times New Roman"/>
          <w:color w:val="000000"/>
          <w:szCs w:val="24"/>
        </w:rPr>
      </w:pPr>
      <w:r>
        <w:rPr>
          <w:rFonts w:eastAsia="Times New Roman"/>
          <w:color w:val="000000"/>
          <w:szCs w:val="24"/>
        </w:rPr>
        <w:lastRenderedPageBreak/>
        <w:t>Κυρίες και κύριοι συνάδελφοι, ολοκληρώθηκε η συζήτηση των επικαίρων ερωτή</w:t>
      </w:r>
      <w:r>
        <w:rPr>
          <w:rFonts w:eastAsia="Times New Roman"/>
          <w:color w:val="000000"/>
          <w:szCs w:val="24"/>
        </w:rPr>
        <w:t>σεων.</w:t>
      </w:r>
    </w:p>
    <w:p w14:paraId="7B9747C0" w14:textId="77777777" w:rsidR="008C556B" w:rsidRDefault="006D7C5B">
      <w:pPr>
        <w:spacing w:after="0" w:line="600" w:lineRule="auto"/>
        <w:ind w:firstLine="720"/>
        <w:jc w:val="center"/>
        <w:rPr>
          <w:rFonts w:eastAsia="Times New Roman"/>
          <w:color w:val="FF0000"/>
          <w:szCs w:val="24"/>
        </w:rPr>
      </w:pPr>
      <w:r w:rsidRPr="001427D7">
        <w:rPr>
          <w:rFonts w:eastAsia="Times New Roman"/>
          <w:color w:val="FF0000"/>
          <w:szCs w:val="24"/>
        </w:rPr>
        <w:t>(ΑΛΛΑΓΗ ΣΕΛΙΔΑΣ ΛΟΓΩ ΑΛΛΑΓΗΣ ΘΕΜΑΤΟΣ)</w:t>
      </w:r>
    </w:p>
    <w:p w14:paraId="7B9747C1"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sidRPr="00437C8C">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Κυρίες και κύριοι συνάδελφοι, εισερχόμαστε στην ημερήσια διάταξη της </w:t>
      </w:r>
    </w:p>
    <w:p w14:paraId="7B9747C2" w14:textId="77777777" w:rsidR="008C556B" w:rsidRDefault="006D7C5B">
      <w:pPr>
        <w:tabs>
          <w:tab w:val="left" w:pos="1470"/>
        </w:tabs>
        <w:spacing w:line="600" w:lineRule="auto"/>
        <w:ind w:firstLine="720"/>
        <w:jc w:val="center"/>
        <w:rPr>
          <w:rFonts w:eastAsia="Times New Roman"/>
          <w:b/>
          <w:color w:val="000000"/>
          <w:szCs w:val="24"/>
          <w:shd w:val="clear" w:color="auto" w:fill="FFFFFF"/>
        </w:rPr>
      </w:pPr>
      <w:r w:rsidRPr="00D83331">
        <w:rPr>
          <w:rFonts w:eastAsia="Times New Roman"/>
          <w:b/>
          <w:color w:val="000000"/>
          <w:szCs w:val="24"/>
          <w:shd w:val="clear" w:color="auto" w:fill="FFFFFF"/>
        </w:rPr>
        <w:t>ΝΟΜΟΘΕΤΙΚΗΣ ΕΡΓΑΣΙΑΣ</w:t>
      </w:r>
    </w:p>
    <w:p w14:paraId="7B9747C3"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sidRPr="006C7ECF">
        <w:rPr>
          <w:rFonts w:eastAsia="Times New Roman"/>
          <w:color w:val="000000"/>
          <w:szCs w:val="24"/>
          <w:shd w:val="clear" w:color="auto" w:fill="FFFFFF"/>
        </w:rPr>
        <w:t>Μόνη συζήτηση και ψήφιση επί της αρχής, των άρθρων και του συνόλου του σχεδίου νόμου του Υπουργείου Παιδείας, Έρευνας και Θρησκευμάτων: «Κύρωση της Συμφωνίας μεταξύ της Κυβέρνησης της Ελληνικής Δημοκρατίας και της Κυβέρνησης της Δημοκρατίας του Αγίου Μαρίν</w:t>
      </w:r>
      <w:r w:rsidRPr="006C7ECF">
        <w:rPr>
          <w:rFonts w:eastAsia="Times New Roman"/>
          <w:color w:val="000000"/>
          <w:szCs w:val="24"/>
          <w:shd w:val="clear" w:color="auto" w:fill="FFFFFF"/>
        </w:rPr>
        <w:t>ου σχετικά με τη συνεργασία στον πολιτιστικό, μορφωτικό και επιστημονικό τομέα».</w:t>
      </w:r>
    </w:p>
    <w:p w14:paraId="7B9747C4"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Μπορούν, δηλαδή, να λ</w:t>
      </w:r>
      <w:r>
        <w:rPr>
          <w:rFonts w:eastAsia="Times New Roman"/>
          <w:color w:val="000000"/>
          <w:szCs w:val="24"/>
          <w:shd w:val="clear" w:color="auto" w:fill="FFFFFF"/>
        </w:rPr>
        <w:t xml:space="preserve">άβουν τον λόγο όσοι έχουν αντίρρηση επί της κυρώσεως αυτής της </w:t>
      </w:r>
      <w:r>
        <w:rPr>
          <w:rFonts w:eastAsia="Times New Roman"/>
          <w:color w:val="000000"/>
          <w:szCs w:val="24"/>
          <w:shd w:val="clear" w:color="auto" w:fill="FFFFFF"/>
        </w:rPr>
        <w:t>σ</w:t>
      </w:r>
      <w:r>
        <w:rPr>
          <w:rFonts w:eastAsia="Times New Roman"/>
          <w:color w:val="000000"/>
          <w:szCs w:val="24"/>
          <w:shd w:val="clear" w:color="auto" w:fill="FFFFFF"/>
        </w:rPr>
        <w:t>υμφωνίας.</w:t>
      </w:r>
    </w:p>
    <w:p w14:paraId="7B9747C5"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ήθελε κάποιος συνάδελφος να πάρει τον λόγο;</w:t>
      </w:r>
    </w:p>
    <w:p w14:paraId="7B9747C6"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sidRPr="00437C8C">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Κύριε Πρόεδρε, θα ήθελα τον λόγο.</w:t>
      </w:r>
    </w:p>
    <w:p w14:paraId="7B9747C7" w14:textId="77777777" w:rsidR="008C556B" w:rsidRDefault="006D7C5B">
      <w:pPr>
        <w:tabs>
          <w:tab w:val="left" w:pos="1470"/>
        </w:tabs>
        <w:spacing w:line="600" w:lineRule="auto"/>
        <w:ind w:firstLine="720"/>
        <w:jc w:val="both"/>
        <w:rPr>
          <w:rFonts w:eastAsia="Times New Roman"/>
          <w:color w:val="000000"/>
          <w:szCs w:val="24"/>
          <w:shd w:val="clear" w:color="auto" w:fill="FFFFFF"/>
        </w:rPr>
      </w:pPr>
      <w:r w:rsidRPr="00437C8C">
        <w:rPr>
          <w:rFonts w:eastAsia="Times New Roman"/>
          <w:b/>
          <w:color w:val="000000"/>
          <w:szCs w:val="24"/>
          <w:shd w:val="clear" w:color="auto" w:fill="FFFFFF"/>
        </w:rPr>
        <w:lastRenderedPageBreak/>
        <w:t xml:space="preserve">ΠΡΟΕΔΡΕΥΩΝ (Σπυρίδων Λυκούδης): </w:t>
      </w:r>
      <w:r>
        <w:rPr>
          <w:rFonts w:eastAsia="Times New Roman"/>
          <w:color w:val="000000"/>
          <w:szCs w:val="24"/>
          <w:shd w:val="clear" w:color="auto" w:fill="FFFFFF"/>
        </w:rPr>
        <w:t xml:space="preserve">Τον λόγο έχει ο συνάδελφος κ. Χρήστος Παππάς από τον </w:t>
      </w:r>
      <w:r>
        <w:rPr>
          <w:rFonts w:eastAsia="Times New Roman"/>
          <w:color w:val="000000"/>
          <w:szCs w:val="24"/>
          <w:shd w:val="clear" w:color="auto" w:fill="FFFFFF"/>
        </w:rPr>
        <w:t>Λαϊκό Σύνδεσμο – Χρυσή Αυγή.</w:t>
      </w:r>
    </w:p>
    <w:p w14:paraId="7B9747C8"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Στο πρόσφατο ταξίδι του κυβερνητικού εταίρου</w:t>
      </w:r>
      <w:r w:rsidRPr="00A0358A">
        <w:rPr>
          <w:rFonts w:eastAsia="Times New Roman" w:cs="Times New Roman"/>
          <w:szCs w:val="24"/>
        </w:rPr>
        <w:t>,</w:t>
      </w:r>
      <w:r>
        <w:rPr>
          <w:rFonts w:eastAsia="Times New Roman" w:cs="Times New Roman"/>
          <w:szCs w:val="24"/>
        </w:rPr>
        <w:t xml:space="preserve"> του </w:t>
      </w:r>
      <w:proofErr w:type="spellStart"/>
      <w:r>
        <w:rPr>
          <w:rFonts w:eastAsia="Times New Roman" w:cs="Times New Roman"/>
          <w:szCs w:val="24"/>
        </w:rPr>
        <w:t>ΑΝΕΛίτη</w:t>
      </w:r>
      <w:proofErr w:type="spellEnd"/>
      <w:r>
        <w:rPr>
          <w:rFonts w:eastAsia="Times New Roman" w:cs="Times New Roman"/>
          <w:szCs w:val="24"/>
        </w:rPr>
        <w:t xml:space="preserve"> κ. Καμμένου</w:t>
      </w:r>
      <w:r>
        <w:rPr>
          <w:rFonts w:eastAsia="Times New Roman" w:cs="Times New Roman"/>
          <w:szCs w:val="24"/>
        </w:rPr>
        <w:t>,</w:t>
      </w:r>
      <w:r>
        <w:rPr>
          <w:rFonts w:eastAsia="Times New Roman" w:cs="Times New Roman"/>
          <w:szCs w:val="24"/>
        </w:rPr>
        <w:t xml:space="preserve"> στις Ηνωμένες Πολιτείες και κατά τη συνάντησή του με τον Υπουργό Εθνικής Αμύνης αυτόν που φέρει το παρωνύμιο, το παρατσούκλι δηλαδή</w:t>
      </w:r>
      <w:r w:rsidRPr="00A0358A">
        <w:rPr>
          <w:rFonts w:eastAsia="Times New Roman" w:cs="Times New Roman"/>
          <w:szCs w:val="24"/>
        </w:rPr>
        <w:t>,</w:t>
      </w:r>
      <w:r>
        <w:rPr>
          <w:rFonts w:eastAsia="Times New Roman" w:cs="Times New Roman"/>
          <w:szCs w:val="24"/>
        </w:rPr>
        <w:t xml:space="preserve"> στις Ηνωμένες Πολιτείες «λυσσασμένο σκυλί»</w:t>
      </w:r>
      <w:r w:rsidRPr="00A0358A">
        <w:rPr>
          <w:rFonts w:eastAsia="Times New Roman" w:cs="Times New Roman"/>
          <w:szCs w:val="24"/>
        </w:rPr>
        <w:t>,</w:t>
      </w:r>
      <w:r>
        <w:rPr>
          <w:rFonts w:eastAsia="Times New Roman" w:cs="Times New Roman"/>
          <w:szCs w:val="24"/>
        </w:rPr>
        <w:t xml:space="preserve"> ειπώθηκαν πάρα πολλά και ο εκπρόσωπος της </w:t>
      </w:r>
      <w:r w:rsidRPr="001866BC">
        <w:rPr>
          <w:rFonts w:eastAsia="Times New Roman" w:cs="Times New Roman"/>
          <w:szCs w:val="24"/>
        </w:rPr>
        <w:t>Κυβέρνησης</w:t>
      </w:r>
      <w:r>
        <w:rPr>
          <w:rFonts w:eastAsia="Times New Roman" w:cs="Times New Roman"/>
          <w:szCs w:val="24"/>
        </w:rPr>
        <w:t xml:space="preserve"> «Πρώτη φορά Αριστερά» κυριολεκτικά τα έδωσε όλα</w:t>
      </w:r>
      <w:r w:rsidRPr="00A0358A">
        <w:rPr>
          <w:rFonts w:eastAsia="Times New Roman" w:cs="Times New Roman"/>
          <w:szCs w:val="24"/>
        </w:rPr>
        <w:t xml:space="preserve"> </w:t>
      </w:r>
      <w:r>
        <w:rPr>
          <w:rFonts w:eastAsia="Times New Roman" w:cs="Times New Roman"/>
          <w:szCs w:val="24"/>
        </w:rPr>
        <w:t>στους Αμερικανούς και είπε ότι θα πρέπει να υπάρξει μεγαλύτερη στρατιωτική παρουσία των Ηνωμένων Πολιτειών στη</w:t>
      </w:r>
      <w:r>
        <w:rPr>
          <w:rFonts w:eastAsia="Times New Roman" w:cs="Times New Roman"/>
          <w:szCs w:val="24"/>
        </w:rPr>
        <w:t xml:space="preserve">ν Ελλάδα. Μάλιστα προσέφερε αφειδώς περιοχές και νέες βάσεις, ώστε να γίνει η Ελλάδα μία απέραντη αμερικανική βάση και τορπίλισε συγχρόνως τις </w:t>
      </w:r>
      <w:proofErr w:type="spellStart"/>
      <w:r>
        <w:rPr>
          <w:rFonts w:eastAsia="Times New Roman" w:cs="Times New Roman"/>
          <w:szCs w:val="24"/>
        </w:rPr>
        <w:t>Ε</w:t>
      </w:r>
      <w:r>
        <w:rPr>
          <w:rFonts w:eastAsia="Times New Roman" w:cs="Times New Roman"/>
          <w:szCs w:val="24"/>
        </w:rPr>
        <w:t>λ</w:t>
      </w:r>
      <w:r>
        <w:rPr>
          <w:rFonts w:eastAsia="Times New Roman" w:cs="Times New Roman"/>
          <w:szCs w:val="24"/>
        </w:rPr>
        <w:t>ληνορωσικές</w:t>
      </w:r>
      <w:proofErr w:type="spellEnd"/>
      <w:r>
        <w:rPr>
          <w:rFonts w:eastAsia="Times New Roman" w:cs="Times New Roman"/>
          <w:szCs w:val="24"/>
        </w:rPr>
        <w:t xml:space="preserve"> σχέσεις. </w:t>
      </w:r>
    </w:p>
    <w:p w14:paraId="7B9747C9"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προκάλεσαν τον ενθουσιασμό του Αμερικανού, ο οποίος μάλιστα συν τοις </w:t>
      </w:r>
      <w:proofErr w:type="spellStart"/>
      <w:r>
        <w:rPr>
          <w:rFonts w:eastAsia="Times New Roman" w:cs="Times New Roman"/>
          <w:szCs w:val="24"/>
        </w:rPr>
        <w:t>ά</w:t>
      </w:r>
      <w:r>
        <w:rPr>
          <w:rFonts w:eastAsia="Times New Roman" w:cs="Times New Roman"/>
          <w:szCs w:val="24"/>
        </w:rPr>
        <w:t>λλοις</w:t>
      </w:r>
      <w:proofErr w:type="spellEnd"/>
      <w:r>
        <w:rPr>
          <w:rFonts w:eastAsia="Times New Roman" w:cs="Times New Roman"/>
          <w:szCs w:val="24"/>
        </w:rPr>
        <w:t xml:space="preserve"> έδειξε ένα μεγάλο ενδιαφέρον για την αντιμετώπιση της προσφυγικής κρίσης και εξέφρασε και την ευαρέσκειά του για την πολιτική των ανοιχτών συνόρων που εφαρμόζει η </w:t>
      </w:r>
      <w:r w:rsidRPr="001866BC">
        <w:rPr>
          <w:rFonts w:eastAsia="Times New Roman" w:cs="Times New Roman"/>
          <w:szCs w:val="24"/>
        </w:rPr>
        <w:t>Κυβέρνηση</w:t>
      </w:r>
      <w:r>
        <w:rPr>
          <w:rFonts w:eastAsia="Times New Roman" w:cs="Times New Roman"/>
          <w:szCs w:val="24"/>
        </w:rPr>
        <w:t xml:space="preserve"> Τσίπρα.</w:t>
      </w:r>
    </w:p>
    <w:p w14:paraId="7B9747C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Γίνονται, λοιπόν, όλα αυτά</w:t>
      </w:r>
      <w:r>
        <w:rPr>
          <w:rFonts w:eastAsia="Times New Roman" w:cs="Times New Roman"/>
          <w:szCs w:val="24"/>
        </w:rPr>
        <w:t>,</w:t>
      </w:r>
      <w:r>
        <w:rPr>
          <w:rFonts w:eastAsia="Times New Roman" w:cs="Times New Roman"/>
          <w:szCs w:val="24"/>
        </w:rPr>
        <w:t xml:space="preserve"> όταν σύμφωνα με δημοσιεύματα και πληροφορ</w:t>
      </w:r>
      <w:r>
        <w:rPr>
          <w:rFonts w:eastAsia="Times New Roman" w:cs="Times New Roman"/>
          <w:szCs w:val="24"/>
        </w:rPr>
        <w:t xml:space="preserve">ίες, ακόμα και πληροφορίες και δηλώσεις τοπικών αρχόντων της περιοχής μας, του </w:t>
      </w:r>
      <w:r>
        <w:rPr>
          <w:rFonts w:eastAsia="Times New Roman" w:cs="Times New Roman"/>
          <w:szCs w:val="24"/>
        </w:rPr>
        <w:lastRenderedPageBreak/>
        <w:t>Έβρου, μισό εκατομμύριο Ιρακινοί και Αφγανοί είναι έτοιμοι να εισέλθουν στην Ελλάδα από τα σύνορα του ποταμού Έβρου. Και παρεμπιπτόντως θα πρέπει να πούμε και να μάθει ο ελληνικ</w:t>
      </w:r>
      <w:r>
        <w:rPr>
          <w:rFonts w:eastAsia="Times New Roman" w:cs="Times New Roman"/>
          <w:szCs w:val="24"/>
        </w:rPr>
        <w:t xml:space="preserve">ός λαός ότι από τη συμφωνία </w:t>
      </w:r>
      <w:proofErr w:type="spellStart"/>
      <w:r>
        <w:rPr>
          <w:rFonts w:eastAsia="Times New Roman" w:cs="Times New Roman"/>
          <w:szCs w:val="24"/>
        </w:rPr>
        <w:t>επαναπροώθησης</w:t>
      </w:r>
      <w:proofErr w:type="spellEnd"/>
      <w:r>
        <w:rPr>
          <w:rFonts w:eastAsia="Times New Roman" w:cs="Times New Roman"/>
          <w:szCs w:val="24"/>
        </w:rPr>
        <w:t xml:space="preserve"> των </w:t>
      </w:r>
      <w:proofErr w:type="spellStart"/>
      <w:r>
        <w:rPr>
          <w:rFonts w:eastAsia="Times New Roman" w:cs="Times New Roman"/>
          <w:szCs w:val="24"/>
        </w:rPr>
        <w:t>παρατύπων</w:t>
      </w:r>
      <w:proofErr w:type="spellEnd"/>
      <w:r>
        <w:rPr>
          <w:rFonts w:eastAsia="Times New Roman" w:cs="Times New Roman"/>
          <w:szCs w:val="24"/>
        </w:rPr>
        <w:t xml:space="preserve"> μεταναστών, όπως λέτε εσείς, μεταξύ Ευρωπαϊκής Ένωσης και Τουρκίας εξαιρούνται τα χερσαία σύνορα του Έβρου, ενώ ισχύει μόνο για τα νησιά του Αιγαίου.</w:t>
      </w:r>
    </w:p>
    <w:p w14:paraId="7B9747CB"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Όταν, λοιπόν, γίνονται όλα αυτά, όταν στο στόχαστ</w:t>
      </w:r>
      <w:r>
        <w:rPr>
          <w:rFonts w:eastAsia="Times New Roman" w:cs="Times New Roman"/>
          <w:szCs w:val="24"/>
        </w:rPr>
        <w:t xml:space="preserve">ρο της </w:t>
      </w:r>
      <w:r w:rsidRPr="001866BC">
        <w:rPr>
          <w:rFonts w:eastAsia="Times New Roman" w:cs="Times New Roman"/>
          <w:szCs w:val="24"/>
        </w:rPr>
        <w:t>Κυβέρνησης</w:t>
      </w:r>
      <w:r>
        <w:rPr>
          <w:rFonts w:eastAsia="Times New Roman" w:cs="Times New Roman"/>
          <w:szCs w:val="24"/>
        </w:rPr>
        <w:t xml:space="preserve"> και των «κορακιών» των τραπεζών βρίσκεται η πρώτη κατοικία των Ελλήνων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εμείς μιλάμε για την Κύρωση Συνεργασίας πολιτιστικής, μορφωτικής και επιστημονικής με τον Άγιο Μαρίνο, με την Γαληνότατη Δημοκρατία του Αγίου Μαρίνου. Μι</w:t>
      </w:r>
      <w:r>
        <w:rPr>
          <w:rFonts w:eastAsia="Times New Roman" w:cs="Times New Roman"/>
          <w:szCs w:val="24"/>
        </w:rPr>
        <w:t xml:space="preserve">λάμε για ένα περίκλειστο κράτος στην Ιταλία, στην βορειοανατολική πλευρά των </w:t>
      </w:r>
      <w:proofErr w:type="spellStart"/>
      <w:r>
        <w:rPr>
          <w:rFonts w:eastAsia="Times New Roman" w:cs="Times New Roman"/>
          <w:szCs w:val="24"/>
        </w:rPr>
        <w:t>Απεννίνων</w:t>
      </w:r>
      <w:proofErr w:type="spellEnd"/>
      <w:r>
        <w:rPr>
          <w:rFonts w:eastAsia="Times New Roman" w:cs="Times New Roman"/>
          <w:szCs w:val="24"/>
        </w:rPr>
        <w:t xml:space="preserve"> </w:t>
      </w:r>
      <w:proofErr w:type="spellStart"/>
      <w:r>
        <w:rPr>
          <w:rFonts w:eastAsia="Times New Roman" w:cs="Times New Roman"/>
          <w:szCs w:val="24"/>
        </w:rPr>
        <w:t>Ορέων</w:t>
      </w:r>
      <w:proofErr w:type="spellEnd"/>
      <w:r>
        <w:rPr>
          <w:rFonts w:eastAsia="Times New Roman" w:cs="Times New Roman"/>
          <w:szCs w:val="24"/>
        </w:rPr>
        <w:t>, ένα από τα πιο μικρά κράτη του κόσμου, με πληθυσμό περίπου τριάντα τρεις χιλιάδες κατοίκους, σύμφωνα με στοιχεία του 2018. Μιλάμε, λοιπόν, για μία συνεργασία με έ</w:t>
      </w:r>
      <w:r>
        <w:rPr>
          <w:rFonts w:eastAsia="Times New Roman" w:cs="Times New Roman"/>
          <w:szCs w:val="24"/>
        </w:rPr>
        <w:t>να κρατίδιο τριάντα τριών χιλιάδων κατοίκων. Δηλαδή, τι πιο ανούσιο θα μπορούσε να γίνει αυτή τη στιγμή στην Ολομέλεια της Βουλής των Ελλήνων;</w:t>
      </w:r>
    </w:p>
    <w:p w14:paraId="7B9747CC"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Συζητάμε, λοιπόν, αυτό το ανούσιο θέμα και ενδεχομένως, λέγω, ανοίγουμε το</w:t>
      </w:r>
      <w:r>
        <w:rPr>
          <w:rFonts w:eastAsia="Times New Roman" w:cs="Times New Roman"/>
          <w:szCs w:val="24"/>
        </w:rPr>
        <w:t>ν</w:t>
      </w:r>
      <w:r>
        <w:rPr>
          <w:rFonts w:eastAsia="Times New Roman" w:cs="Times New Roman"/>
          <w:szCs w:val="24"/>
        </w:rPr>
        <w:t xml:space="preserve"> δρόμο για κάποιες μπίζνες, για κάποιε</w:t>
      </w:r>
      <w:r>
        <w:rPr>
          <w:rFonts w:eastAsia="Times New Roman" w:cs="Times New Roman"/>
          <w:szCs w:val="24"/>
        </w:rPr>
        <w:t xml:space="preserve">ς δουλειές κάποιων «ημετέρων». Με τις αποκαλύψεις ενδεχομένως που θα έχουμε στο μέλλον, θα δικαιωθούμε. </w:t>
      </w:r>
    </w:p>
    <w:p w14:paraId="7B9747CD"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σε αυτή την </w:t>
      </w:r>
      <w:r>
        <w:rPr>
          <w:rFonts w:eastAsia="Times New Roman" w:cs="Times New Roman"/>
          <w:szCs w:val="24"/>
        </w:rPr>
        <w:t>κύρωση</w:t>
      </w:r>
      <w:r>
        <w:rPr>
          <w:rFonts w:eastAsia="Times New Roman" w:cs="Times New Roman"/>
          <w:szCs w:val="24"/>
        </w:rPr>
        <w:t>, που «τρέχει» από το 2010, δηλώνουμε «</w:t>
      </w:r>
      <w:r>
        <w:rPr>
          <w:rFonts w:eastAsia="Times New Roman" w:cs="Times New Roman"/>
          <w:szCs w:val="24"/>
        </w:rPr>
        <w:t>παρών</w:t>
      </w:r>
      <w:r>
        <w:rPr>
          <w:rFonts w:eastAsia="Times New Roman" w:cs="Times New Roman"/>
          <w:szCs w:val="24"/>
        </w:rPr>
        <w:t>», όπως και είμαστε παρόντες, και δεν συμμετέχουμε και δεν συμφωνούμε.</w:t>
      </w:r>
    </w:p>
    <w:p w14:paraId="7B9747CE" w14:textId="77777777" w:rsidR="008C556B" w:rsidRDefault="006D7C5B">
      <w:pPr>
        <w:spacing w:line="600" w:lineRule="auto"/>
        <w:ind w:firstLine="720"/>
        <w:jc w:val="both"/>
        <w:rPr>
          <w:rFonts w:eastAsia="Times New Roman" w:cs="Times New Roman"/>
          <w:szCs w:val="24"/>
        </w:rPr>
      </w:pPr>
      <w:r w:rsidRPr="00ED6B46">
        <w:rPr>
          <w:rFonts w:eastAsia="Times New Roman" w:cs="Times New Roman"/>
          <w:b/>
          <w:szCs w:val="24"/>
        </w:rPr>
        <w:t>ΠΡΟΔΡΕΥΩΝ (Σ</w:t>
      </w:r>
      <w:r w:rsidRPr="00ED6B46">
        <w:rPr>
          <w:rFonts w:eastAsia="Times New Roman" w:cs="Times New Roman"/>
          <w:b/>
          <w:szCs w:val="24"/>
        </w:rPr>
        <w:t xml:space="preserve">πυρίδων Λυκούδης): </w:t>
      </w:r>
      <w:r>
        <w:rPr>
          <w:rFonts w:eastAsia="Times New Roman" w:cs="Times New Roman"/>
          <w:szCs w:val="24"/>
        </w:rPr>
        <w:t>Ευχαριστώ, κύριε συνάδελφε.</w:t>
      </w:r>
    </w:p>
    <w:p w14:paraId="7B9747CF" w14:textId="77777777" w:rsidR="008C556B" w:rsidRDefault="006D7C5B">
      <w:pPr>
        <w:spacing w:line="600" w:lineRule="auto"/>
        <w:ind w:firstLine="720"/>
        <w:jc w:val="both"/>
        <w:rPr>
          <w:rFonts w:eastAsia="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w:t>
      </w:r>
      <w:r>
        <w:rPr>
          <w:rFonts w:eastAsia="Times New Roman" w:cs="Times New Roman"/>
          <w:szCs w:val="24"/>
        </w:rPr>
        <w:t xml:space="preserve">ης </w:t>
      </w:r>
      <w:r>
        <w:rPr>
          <w:rFonts w:eastAsia="Times New Roman"/>
          <w:szCs w:val="24"/>
        </w:rPr>
        <w:t>και λειτουργίας της Βουλής, είκοσι εννιά μαθήτριες και μαθητές και τρεις συνοδοί</w:t>
      </w:r>
      <w:r>
        <w:rPr>
          <w:rFonts w:eastAsia="Times New Roman"/>
          <w:szCs w:val="24"/>
        </w:rPr>
        <w:t xml:space="preserve"> </w:t>
      </w:r>
      <w:r>
        <w:rPr>
          <w:rFonts w:eastAsia="Times New Roman"/>
          <w:szCs w:val="24"/>
        </w:rPr>
        <w:t>εκπαιδευτικοί από το 3</w:t>
      </w:r>
      <w:r w:rsidRPr="00A0358A">
        <w:rPr>
          <w:rFonts w:eastAsia="Times New Roman"/>
          <w:szCs w:val="24"/>
          <w:vertAlign w:val="superscript"/>
        </w:rPr>
        <w:t>ο</w:t>
      </w:r>
      <w:r>
        <w:rPr>
          <w:rFonts w:eastAsia="Times New Roman"/>
          <w:szCs w:val="24"/>
        </w:rPr>
        <w:t xml:space="preserve"> Γυμνάσιο </w:t>
      </w:r>
      <w:proofErr w:type="spellStart"/>
      <w:r>
        <w:rPr>
          <w:rFonts w:eastAsia="Times New Roman"/>
          <w:szCs w:val="24"/>
        </w:rPr>
        <w:t>Κορωπίου</w:t>
      </w:r>
      <w:proofErr w:type="spellEnd"/>
      <w:r>
        <w:rPr>
          <w:rFonts w:eastAsia="Times New Roman"/>
          <w:szCs w:val="24"/>
        </w:rPr>
        <w:t xml:space="preserve"> </w:t>
      </w:r>
      <w:r>
        <w:rPr>
          <w:rFonts w:eastAsia="Times New Roman"/>
          <w:szCs w:val="24"/>
        </w:rPr>
        <w:t>(δεύτερο</w:t>
      </w:r>
      <w:r>
        <w:rPr>
          <w:rFonts w:eastAsia="Times New Roman"/>
          <w:szCs w:val="24"/>
        </w:rPr>
        <w:t xml:space="preserve"> </w:t>
      </w:r>
      <w:r>
        <w:rPr>
          <w:rFonts w:eastAsia="Times New Roman"/>
          <w:szCs w:val="24"/>
        </w:rPr>
        <w:t>τμήμα)</w:t>
      </w:r>
      <w:r>
        <w:rPr>
          <w:rFonts w:eastAsia="Times New Roman"/>
          <w:szCs w:val="24"/>
        </w:rPr>
        <w:t>.</w:t>
      </w:r>
    </w:p>
    <w:p w14:paraId="7B9747D0" w14:textId="77777777" w:rsidR="008C556B" w:rsidRDefault="006D7C5B">
      <w:pPr>
        <w:spacing w:line="600" w:lineRule="auto"/>
        <w:ind w:firstLine="720"/>
        <w:jc w:val="both"/>
        <w:rPr>
          <w:rFonts w:eastAsia="Times New Roman"/>
          <w:szCs w:val="24"/>
        </w:rPr>
      </w:pPr>
      <w:r>
        <w:rPr>
          <w:rFonts w:eastAsia="Times New Roman"/>
          <w:szCs w:val="24"/>
        </w:rPr>
        <w:t>Η Βουλή τούς καλωσορίζει.</w:t>
      </w:r>
    </w:p>
    <w:p w14:paraId="7B9747D1" w14:textId="77777777" w:rsidR="008C556B" w:rsidRDefault="006D7C5B">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7B9747D2"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οι Ανεξάρτητοι Έλληνες ήταν απόντες στην </w:t>
      </w:r>
      <w:r>
        <w:rPr>
          <w:rFonts w:eastAsia="Times New Roman" w:cs="Times New Roman"/>
          <w:szCs w:val="24"/>
        </w:rPr>
        <w:t>επιτροπή</w:t>
      </w:r>
      <w:r>
        <w:rPr>
          <w:rFonts w:eastAsia="Times New Roman" w:cs="Times New Roman"/>
          <w:szCs w:val="24"/>
        </w:rPr>
        <w:t>. Δεν ξέρω επομένως αν ψηφίζετε υπέρ της κυρώσεως. Λογικά</w:t>
      </w:r>
      <w:r w:rsidRPr="00691EA6">
        <w:rPr>
          <w:rFonts w:eastAsia="Times New Roman" w:cs="Times New Roman"/>
          <w:szCs w:val="24"/>
        </w:rPr>
        <w:t>,</w:t>
      </w:r>
      <w:r>
        <w:rPr>
          <w:rFonts w:eastAsia="Times New Roman" w:cs="Times New Roman"/>
          <w:szCs w:val="24"/>
        </w:rPr>
        <w:t xml:space="preserve"> με βάση τον Κανονισμό</w:t>
      </w:r>
      <w:r w:rsidRPr="00691EA6">
        <w:rPr>
          <w:rFonts w:eastAsia="Times New Roman" w:cs="Times New Roman"/>
          <w:szCs w:val="24"/>
        </w:rPr>
        <w:t>,</w:t>
      </w:r>
      <w:r>
        <w:rPr>
          <w:rFonts w:eastAsia="Times New Roman" w:cs="Times New Roman"/>
          <w:szCs w:val="24"/>
        </w:rPr>
        <w:t xml:space="preserve"> δεν μιλάτε. Σας ρωτώ απλώς επειδή ήσασταν απόντες και έχω υποχρέωση να σας ρωτήσω.</w:t>
      </w:r>
    </w:p>
    <w:p w14:paraId="7B9747D3" w14:textId="77777777" w:rsidR="008C556B" w:rsidRDefault="006D7C5B">
      <w:pPr>
        <w:spacing w:line="600" w:lineRule="auto"/>
        <w:ind w:firstLine="720"/>
        <w:jc w:val="both"/>
        <w:rPr>
          <w:rFonts w:eastAsia="Times New Roman" w:cs="Times New Roman"/>
          <w:szCs w:val="24"/>
        </w:rPr>
      </w:pPr>
      <w:r w:rsidRPr="00691EA6">
        <w:rPr>
          <w:rFonts w:eastAsia="Times New Roman" w:cs="Times New Roman"/>
          <w:b/>
          <w:szCs w:val="24"/>
        </w:rPr>
        <w:t>ΑΘΑΝΑΣΙΟΣ ΠΑΠΑΧΡΙΣΤ</w:t>
      </w:r>
      <w:r w:rsidRPr="00691EA6">
        <w:rPr>
          <w:rFonts w:eastAsia="Times New Roman" w:cs="Times New Roman"/>
          <w:b/>
          <w:szCs w:val="24"/>
        </w:rPr>
        <w:t>ΟΠΟΥΛΟΣ:</w:t>
      </w:r>
      <w:r>
        <w:rPr>
          <w:rFonts w:eastAsia="Times New Roman" w:cs="Times New Roman"/>
          <w:szCs w:val="24"/>
        </w:rPr>
        <w:t xml:space="preserve"> Ψηφίζουμε υπέρ, κύριε Πρόεδρε.</w:t>
      </w:r>
    </w:p>
    <w:p w14:paraId="7B9747D4"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Ευχαριστώ.</w:t>
      </w:r>
    </w:p>
    <w:p w14:paraId="7B9747D5" w14:textId="77777777" w:rsidR="008C556B" w:rsidRDefault="006D7C5B">
      <w:pPr>
        <w:spacing w:line="600" w:lineRule="auto"/>
        <w:ind w:firstLine="720"/>
        <w:jc w:val="both"/>
        <w:rPr>
          <w:rFonts w:eastAsia="Times New Roman" w:cs="Times New Roman"/>
          <w:szCs w:val="24"/>
        </w:rPr>
      </w:pPr>
      <w:r w:rsidRPr="00FA52C7">
        <w:rPr>
          <w:rFonts w:eastAsia="Times New Roman" w:cs="Times New Roman"/>
          <w:b/>
          <w:szCs w:val="24"/>
        </w:rPr>
        <w:lastRenderedPageBreak/>
        <w:t>ΠΡΟΕΔΡΕΥΩΝ (Σπυρίδων Λυκούδης):</w:t>
      </w:r>
      <w:r w:rsidRPr="00FA52C7">
        <w:rPr>
          <w:rFonts w:eastAsia="Times New Roman" w:cs="Times New Roman"/>
          <w:szCs w:val="24"/>
        </w:rPr>
        <w:t xml:space="preserve"> </w:t>
      </w:r>
      <w:r>
        <w:rPr>
          <w:rFonts w:eastAsia="Times New Roman" w:cs="Times New Roman"/>
          <w:szCs w:val="24"/>
        </w:rPr>
        <w:t xml:space="preserve">Ευχαριστώ,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7B9747D6"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Ο κ. Τσιάρας δεν έχει έρθει.</w:t>
      </w:r>
    </w:p>
    <w:p w14:paraId="7B9747D7"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Τζαβάρα, θα έρθει ο κ. Τσιάρας;</w:t>
      </w:r>
    </w:p>
    <w:p w14:paraId="7B9747D8"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ΚΩΝΣΤΑΝΤΙΝΟΣ ΤΖ</w:t>
      </w:r>
      <w:r w:rsidRPr="00061AB4">
        <w:rPr>
          <w:rFonts w:eastAsia="Times New Roman" w:cs="Times New Roman"/>
          <w:b/>
          <w:szCs w:val="24"/>
        </w:rPr>
        <w:t>ΑΒΑΡΑΣ:</w:t>
      </w:r>
      <w:r>
        <w:rPr>
          <w:rFonts w:eastAsia="Times New Roman" w:cs="Times New Roman"/>
          <w:szCs w:val="24"/>
        </w:rPr>
        <w:t xml:space="preserve"> Σε ένα λεπτό, κύριε Πρόεδρε.</w:t>
      </w:r>
    </w:p>
    <w:p w14:paraId="7B9747D9" w14:textId="77777777" w:rsidR="008C556B" w:rsidRDefault="006D7C5B">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w:t>
      </w:r>
      <w:r w:rsidRPr="00FA52C7">
        <w:rPr>
          <w:rFonts w:eastAsia="Times New Roman" w:cs="Times New Roman"/>
          <w:b/>
          <w:szCs w:val="24"/>
        </w:rPr>
        <w:t xml:space="preserve"> Λυκούδης):</w:t>
      </w:r>
      <w:r w:rsidRPr="00FA52C7">
        <w:rPr>
          <w:rFonts w:eastAsia="Times New Roman" w:cs="Times New Roman"/>
          <w:szCs w:val="24"/>
        </w:rPr>
        <w:t xml:space="preserve"> </w:t>
      </w:r>
      <w:r>
        <w:rPr>
          <w:rFonts w:eastAsia="Times New Roman" w:cs="Times New Roman"/>
          <w:szCs w:val="24"/>
        </w:rPr>
        <w:t>Ωραία. Θα διαβάσω μερικές ανακοινώσεις, περιμένοντας.</w:t>
      </w:r>
    </w:p>
    <w:p w14:paraId="7B9747D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Ο Υπουργός Υποδομών και Μεταφορών, ο Αντιπρόεδρος της Κυβέρνησης και Υπουργός Οικονομίας και Ανάπτυξης, οι Υπουργοί Εσωτερικών, Οικονομικών, Περιβάλλοντος και Ενέργειας και Διοικητικής Ανασυ</w:t>
      </w:r>
      <w:r>
        <w:rPr>
          <w:rFonts w:eastAsia="Times New Roman" w:cs="Times New Roman"/>
          <w:szCs w:val="24"/>
        </w:rPr>
        <w:t xml:space="preserve">γκρότησης, οι Αναπληρωτές Υπουργοί Οικονομίας και Ανάπτυξης και Οικονομικών, καθώς και η Υφυπουργός Οικονομικών κατέθεσαν </w:t>
      </w:r>
      <w:r>
        <w:rPr>
          <w:rFonts w:eastAsia="Times New Roman" w:cs="Times New Roman"/>
          <w:szCs w:val="24"/>
        </w:rPr>
        <w:t xml:space="preserve">στις </w:t>
      </w:r>
      <w:r>
        <w:rPr>
          <w:rFonts w:eastAsia="Times New Roman" w:cs="Times New Roman"/>
          <w:szCs w:val="24"/>
        </w:rPr>
        <w:t xml:space="preserve">9-10-2018 σχέδιο νόμου: «Κύρωση της Σύμβασης Παραχώρησης μεταξύ του Ελληνικού Δημοσίου και της εταιρείας </w:t>
      </w:r>
      <w:r>
        <w:rPr>
          <w:rFonts w:eastAsia="Times New Roman" w:cs="Times New Roman"/>
          <w:szCs w:val="24"/>
        </w:rPr>
        <w:t>«</w:t>
      </w:r>
      <w:r>
        <w:rPr>
          <w:rFonts w:eastAsia="Times New Roman" w:cs="Times New Roman"/>
          <w:szCs w:val="24"/>
        </w:rPr>
        <w:t>ΓΑΙΑΟΣΕ Α.Ε. ΑΝΩΝΥΜΗ ΕΤ</w:t>
      </w:r>
      <w:r>
        <w:rPr>
          <w:rFonts w:eastAsia="Times New Roman" w:cs="Times New Roman"/>
          <w:szCs w:val="24"/>
        </w:rPr>
        <w:t>ΑΙΡΕΙΑ ΔΙΑΧΕΙΡΙΣΗΣ ΣΙΔΗΡΟΔΡΟΜΙΚΗΣ ΠΕΡΙΟΥΣΙΑΣ</w:t>
      </w:r>
      <w:r>
        <w:rPr>
          <w:rFonts w:eastAsia="Times New Roman" w:cs="Times New Roman"/>
          <w:szCs w:val="24"/>
        </w:rPr>
        <w:t xml:space="preserve">», </w:t>
      </w:r>
      <w:r>
        <w:rPr>
          <w:rFonts w:eastAsia="Times New Roman" w:cs="Times New Roman"/>
          <w:szCs w:val="24"/>
        </w:rPr>
        <w:t xml:space="preserve">της εταιρείας </w:t>
      </w:r>
      <w:r>
        <w:rPr>
          <w:rFonts w:eastAsia="Times New Roman" w:cs="Times New Roman"/>
          <w:szCs w:val="24"/>
        </w:rPr>
        <w:t>«</w:t>
      </w:r>
      <w:r>
        <w:rPr>
          <w:rFonts w:eastAsia="Times New Roman" w:cs="Times New Roman"/>
          <w:szCs w:val="24"/>
        </w:rPr>
        <w:t>ΘΡΙΑΣΙΟ ΕΜΠΟΡΕΥΜΑΤΙΚΟ ΚΕΝΤΡΟ ΑΝΩΝΥΜΗ ΕΤΑΙΡΕΙΑ</w:t>
      </w:r>
      <w:r>
        <w:rPr>
          <w:rFonts w:eastAsia="Times New Roman" w:cs="Times New Roman"/>
          <w:szCs w:val="24"/>
        </w:rPr>
        <w:t xml:space="preserve">», </w:t>
      </w:r>
      <w:r>
        <w:rPr>
          <w:rFonts w:eastAsia="Times New Roman" w:cs="Times New Roman"/>
          <w:szCs w:val="24"/>
        </w:rPr>
        <w:t xml:space="preserve">της εταιρείας </w:t>
      </w:r>
      <w:r>
        <w:rPr>
          <w:rFonts w:eastAsia="Times New Roman" w:cs="Times New Roman"/>
          <w:szCs w:val="24"/>
        </w:rPr>
        <w:t>«</w:t>
      </w:r>
      <w:r>
        <w:rPr>
          <w:rFonts w:eastAsia="Times New Roman" w:cs="Times New Roman"/>
          <w:szCs w:val="24"/>
        </w:rPr>
        <w:t>ΕΤΒΑ ΒΙΟΜΗΧΑΝΙΚΕΣ ΠΕΡΙΟΧΕΣ ΑΝΩΝΥΜΗ ΕΤΑΙΡΕΙΑ</w:t>
      </w:r>
      <w:r>
        <w:rPr>
          <w:rFonts w:eastAsia="Times New Roman" w:cs="Times New Roman"/>
          <w:szCs w:val="24"/>
        </w:rPr>
        <w:t xml:space="preserve">» </w:t>
      </w:r>
      <w:r>
        <w:rPr>
          <w:rFonts w:eastAsia="Times New Roman" w:cs="Times New Roman"/>
          <w:szCs w:val="24"/>
        </w:rPr>
        <w:t xml:space="preserve">και της εταιρείας </w:t>
      </w:r>
      <w:r>
        <w:rPr>
          <w:rFonts w:eastAsia="Times New Roman" w:cs="Times New Roman"/>
          <w:szCs w:val="24"/>
        </w:rPr>
        <w:lastRenderedPageBreak/>
        <w:t>«</w:t>
      </w:r>
      <w:r>
        <w:rPr>
          <w:rFonts w:eastAsia="Times New Roman" w:cs="Times New Roman"/>
          <w:szCs w:val="24"/>
        </w:rPr>
        <w:t xml:space="preserve">ΓΚΟΛΝΤΑΙΡ ΚΑΡΓΚΟ ΕΤΑΙΡΕΙΑ ΔΙΕΘΝΩΝ ΜΕΤΑΦΟΡΩΝ ΚΑΙ LOGISTICS ΑΝΩΝΥΜΟΣ </w:t>
      </w:r>
      <w:r>
        <w:rPr>
          <w:rFonts w:eastAsia="Times New Roman" w:cs="Times New Roman"/>
          <w:szCs w:val="24"/>
        </w:rPr>
        <w:t>ΕΤΑΙΡΕΙΑ</w:t>
      </w:r>
      <w:r>
        <w:rPr>
          <w:rFonts w:eastAsia="Times New Roman" w:cs="Times New Roman"/>
          <w:szCs w:val="24"/>
        </w:rPr>
        <w:t xml:space="preserve">», </w:t>
      </w:r>
      <w:r>
        <w:rPr>
          <w:rFonts w:eastAsia="Times New Roman" w:cs="Times New Roman"/>
          <w:szCs w:val="24"/>
        </w:rPr>
        <w:t xml:space="preserve">για την </w:t>
      </w:r>
      <w:r>
        <w:rPr>
          <w:rFonts w:eastAsia="Times New Roman" w:cs="Times New Roman"/>
          <w:szCs w:val="24"/>
        </w:rPr>
        <w:t>«</w:t>
      </w:r>
      <w:r>
        <w:rPr>
          <w:rFonts w:eastAsia="Times New Roman" w:cs="Times New Roman"/>
          <w:szCs w:val="24"/>
        </w:rPr>
        <w:t>ΑΝΑΠΤΥΞΗ ΕΜΠΟΡΕΥΜΑΤΙΚΟΥ ΚΕΝΤΡΟΥ ΘΡΙΑΣΙΟΥ ΠΕΔΙΟΥ</w:t>
      </w:r>
      <w:r>
        <w:rPr>
          <w:rFonts w:eastAsia="Times New Roman" w:cs="Times New Roman"/>
          <w:szCs w:val="24"/>
        </w:rPr>
        <w:t xml:space="preserve">» </w:t>
      </w:r>
      <w:r>
        <w:rPr>
          <w:rFonts w:eastAsia="Times New Roman" w:cs="Times New Roman"/>
          <w:szCs w:val="24"/>
        </w:rPr>
        <w:t>και άλλες διατάξεις».</w:t>
      </w:r>
    </w:p>
    <w:p w14:paraId="7B9747DB"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7B9747DC"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επίσης την τιμή να σας ανακοινώσω:</w:t>
      </w:r>
    </w:p>
    <w:p w14:paraId="7B9747DD"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α) την υπ’ αριθμόν πρωτοκόλλου 12631/7922 από 9 Οκτωβ</w:t>
      </w:r>
      <w:r>
        <w:rPr>
          <w:rFonts w:eastAsia="Times New Roman" w:cs="Times New Roman"/>
          <w:szCs w:val="24"/>
        </w:rPr>
        <w:t>ρίου 2018 απόφαση του Προέδρου της Βουλής «Σύσταση και συγκρότηση της Επιτροπής του απολογισμού και του γενικού ισολογισμού του Κράτους και ελέγχου της εκτέλεσης του προϋπολογισμού του Κράτους»,</w:t>
      </w:r>
    </w:p>
    <w:p w14:paraId="7B9747DE"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β) την υπ’ αριθμόν πρωτοκόλλου 12632/7923 από 9 Οκτωβρίου 201</w:t>
      </w:r>
      <w:r>
        <w:rPr>
          <w:rFonts w:eastAsia="Times New Roman" w:cs="Times New Roman"/>
          <w:szCs w:val="24"/>
        </w:rPr>
        <w:t>8 απόφαση του Προέδρου της Βουλής «Σύσταση και συγκρότηση της Ειδικής Διαρκούς Επιτροπής Εξοπλιστικών Προγραμμάτων και Συμβάσεων»,</w:t>
      </w:r>
    </w:p>
    <w:p w14:paraId="7B9747DF"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γ) την υπ’ αριθμόν</w:t>
      </w:r>
      <w:r w:rsidRPr="00061AB4">
        <w:rPr>
          <w:rFonts w:eastAsia="Times New Roman" w:cs="Times New Roman"/>
          <w:szCs w:val="24"/>
        </w:rPr>
        <w:t xml:space="preserve"> </w:t>
      </w:r>
      <w:r>
        <w:rPr>
          <w:rFonts w:eastAsia="Times New Roman" w:cs="Times New Roman"/>
          <w:szCs w:val="24"/>
        </w:rPr>
        <w:t>πρωτοκόλλου 12633/7924</w:t>
      </w:r>
      <w:r w:rsidRPr="00061AB4">
        <w:rPr>
          <w:rFonts w:eastAsia="Times New Roman" w:cs="Times New Roman"/>
          <w:szCs w:val="24"/>
        </w:rPr>
        <w:t xml:space="preserve"> από 9 Οκτωβρίου 2018 απόφαση του Πρ</w:t>
      </w:r>
      <w:r>
        <w:rPr>
          <w:rFonts w:eastAsia="Times New Roman" w:cs="Times New Roman"/>
          <w:szCs w:val="24"/>
        </w:rPr>
        <w:t>οέδρου της Βουλής «Σύσταση και σ</w:t>
      </w:r>
      <w:r w:rsidRPr="00061AB4">
        <w:rPr>
          <w:rFonts w:eastAsia="Times New Roman" w:cs="Times New Roman"/>
          <w:szCs w:val="24"/>
        </w:rPr>
        <w:t>υγκρότηση της Ει</w:t>
      </w:r>
      <w:r w:rsidRPr="00061AB4">
        <w:rPr>
          <w:rFonts w:eastAsia="Times New Roman" w:cs="Times New Roman"/>
          <w:szCs w:val="24"/>
        </w:rPr>
        <w:t xml:space="preserve">δικής Διαρκούς Επιτροπής </w:t>
      </w:r>
      <w:r>
        <w:rPr>
          <w:rFonts w:eastAsia="Times New Roman" w:cs="Times New Roman"/>
          <w:szCs w:val="24"/>
        </w:rPr>
        <w:t>για την Παρακολούθηση του Συστήματος Κοινωνικής Ασφάλισης</w:t>
      </w:r>
      <w:r w:rsidRPr="00061AB4">
        <w:rPr>
          <w:rFonts w:eastAsia="Times New Roman" w:cs="Times New Roman"/>
          <w:szCs w:val="24"/>
        </w:rPr>
        <w:t>»</w:t>
      </w:r>
      <w:r>
        <w:rPr>
          <w:rFonts w:eastAsia="Times New Roman" w:cs="Times New Roman"/>
          <w:szCs w:val="24"/>
        </w:rPr>
        <w:t>.</w:t>
      </w:r>
    </w:p>
    <w:p w14:paraId="7B9747E0"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Οι σχετικές αποφάσεις έχουν αναρτηθεί στην Κοινοβουλευτική Διαφάνεια και θα καταχωριστούν στα Πρακτικά της σημερινής συνεδρίασης.</w:t>
      </w:r>
    </w:p>
    <w:p w14:paraId="7B9747E1" w14:textId="77777777" w:rsidR="008C556B" w:rsidRDefault="006D7C5B">
      <w:pPr>
        <w:spacing w:line="600" w:lineRule="auto"/>
        <w:ind w:firstLine="720"/>
        <w:jc w:val="both"/>
        <w:rPr>
          <w:rFonts w:eastAsia="Times New Roman" w:cs="Times New Roman"/>
          <w:szCs w:val="24"/>
        </w:rPr>
      </w:pPr>
      <w:r w:rsidRPr="004C2B81">
        <w:rPr>
          <w:rFonts w:eastAsia="Times New Roman" w:cs="Times New Roman"/>
          <w:szCs w:val="24"/>
        </w:rPr>
        <w:lastRenderedPageBreak/>
        <w:t>(</w:t>
      </w:r>
      <w:r>
        <w:rPr>
          <w:rFonts w:eastAsia="Times New Roman" w:cs="Times New Roman"/>
          <w:szCs w:val="24"/>
        </w:rPr>
        <w:t xml:space="preserve">Οι προαναφερθείσες αποφάσεις </w:t>
      </w:r>
      <w:r>
        <w:rPr>
          <w:rFonts w:eastAsia="Times New Roman" w:cs="Times New Roman"/>
          <w:szCs w:val="24"/>
        </w:rPr>
        <w:t>καταχωρίζον</w:t>
      </w:r>
      <w:r>
        <w:rPr>
          <w:rFonts w:eastAsia="Times New Roman" w:cs="Times New Roman"/>
          <w:szCs w:val="24"/>
        </w:rPr>
        <w:t xml:space="preserve">ται στα Πρακτικά και </w:t>
      </w:r>
      <w:r>
        <w:rPr>
          <w:rFonts w:eastAsia="Times New Roman" w:cs="Times New Roman"/>
          <w:szCs w:val="24"/>
        </w:rPr>
        <w:t>έχουν ως εξής:</w:t>
      </w:r>
    </w:p>
    <w:p w14:paraId="7B9747E2" w14:textId="77777777" w:rsidR="008C556B" w:rsidRDefault="006D7C5B">
      <w:pPr>
        <w:spacing w:line="600" w:lineRule="auto"/>
        <w:ind w:firstLine="720"/>
        <w:jc w:val="center"/>
        <w:rPr>
          <w:rFonts w:eastAsia="Times New Roman" w:cs="Times New Roman"/>
          <w:color w:val="FF0000"/>
          <w:szCs w:val="24"/>
        </w:rPr>
      </w:pPr>
      <w:r w:rsidRPr="001703F8">
        <w:rPr>
          <w:rFonts w:eastAsia="Times New Roman" w:cs="Times New Roman"/>
          <w:color w:val="FF0000"/>
          <w:szCs w:val="24"/>
        </w:rPr>
        <w:t>(ΑΛΛΑΓΗ ΣΕΛΙΔΑΣ)</w:t>
      </w:r>
    </w:p>
    <w:p w14:paraId="7B9747E3" w14:textId="77777777" w:rsidR="008C556B" w:rsidRDefault="006D7C5B">
      <w:pPr>
        <w:spacing w:line="600" w:lineRule="auto"/>
        <w:ind w:firstLine="720"/>
        <w:jc w:val="center"/>
        <w:rPr>
          <w:rFonts w:eastAsia="Times New Roman" w:cs="Times New Roman"/>
          <w:color w:val="FF0000"/>
          <w:szCs w:val="24"/>
        </w:rPr>
      </w:pPr>
      <w:r w:rsidRPr="001703F8">
        <w:rPr>
          <w:rFonts w:eastAsia="Times New Roman" w:cs="Times New Roman"/>
          <w:color w:val="FF0000"/>
          <w:szCs w:val="24"/>
        </w:rPr>
        <w:t>(ΝΑ ΜΠΟΥΝ ΟΙ ΣΕΛΙΔΕΣ 50 έως</w:t>
      </w:r>
      <w:r w:rsidRPr="001703F8">
        <w:rPr>
          <w:rFonts w:eastAsia="Times New Roman" w:cs="Times New Roman"/>
          <w:color w:val="FF0000"/>
          <w:szCs w:val="24"/>
        </w:rPr>
        <w:t xml:space="preserve"> 55)</w:t>
      </w:r>
    </w:p>
    <w:p w14:paraId="7B9747E4" w14:textId="77777777" w:rsidR="008C556B" w:rsidRDefault="006D7C5B">
      <w:pPr>
        <w:ind w:firstLine="709"/>
        <w:jc w:val="center"/>
        <w:rPr>
          <w:rFonts w:eastAsia="Times New Roman" w:cs="Times New Roman"/>
          <w:color w:val="FF0000"/>
          <w:szCs w:val="24"/>
        </w:rPr>
      </w:pPr>
      <w:r w:rsidRPr="001703F8">
        <w:rPr>
          <w:rFonts w:eastAsia="Times New Roman" w:cs="Times New Roman"/>
          <w:color w:val="FF0000"/>
          <w:szCs w:val="24"/>
        </w:rPr>
        <w:t>(ΑΛΛΑΓΗ ΣΕΛΙΔΑΣ)</w:t>
      </w:r>
    </w:p>
    <w:p w14:paraId="7B9747E5" w14:textId="77777777" w:rsidR="008C556B" w:rsidRDefault="008C556B">
      <w:pPr>
        <w:ind w:firstLine="709"/>
        <w:jc w:val="center"/>
        <w:rPr>
          <w:rFonts w:eastAsia="Times New Roman" w:cs="Times New Roman"/>
          <w:color w:val="FF0000"/>
          <w:szCs w:val="24"/>
        </w:rPr>
      </w:pPr>
    </w:p>
    <w:p w14:paraId="7B9747E6" w14:textId="77777777" w:rsidR="008C556B" w:rsidRDefault="008C556B">
      <w:pPr>
        <w:spacing w:line="600" w:lineRule="auto"/>
        <w:ind w:hanging="142"/>
        <w:jc w:val="both"/>
        <w:rPr>
          <w:rFonts w:eastAsia="Times New Roman" w:cs="Times New Roman"/>
          <w:color w:val="FF0000"/>
          <w:szCs w:val="24"/>
        </w:rPr>
      </w:pPr>
    </w:p>
    <w:p w14:paraId="7B9747E7" w14:textId="77777777" w:rsidR="008C556B" w:rsidRDefault="006D7C5B">
      <w:pPr>
        <w:spacing w:line="600" w:lineRule="auto"/>
        <w:jc w:val="both"/>
        <w:rPr>
          <w:rFonts w:eastAsia="Times New Roman" w:cs="Times New Roman"/>
          <w:szCs w:val="24"/>
        </w:rPr>
      </w:pPr>
      <w:r>
        <w:rPr>
          <w:rFonts w:eastAsia="Times New Roman" w:cs="Times New Roman"/>
          <w:color w:val="FF0000"/>
          <w:szCs w:val="24"/>
        </w:rPr>
        <w:tab/>
      </w: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Η Βουλευτής κ. Αικατερίνη Μάρκου ζητεί άδεια ολιγοήμερης απουσίας στο εξωτερικό για το διάστημα από 18</w:t>
      </w:r>
      <w:r>
        <w:rPr>
          <w:rFonts w:eastAsia="Times New Roman" w:cs="Times New Roman"/>
          <w:szCs w:val="24"/>
        </w:rPr>
        <w:t xml:space="preserve"> Οκτωβρίου</w:t>
      </w:r>
      <w:r>
        <w:rPr>
          <w:rFonts w:eastAsia="Times New Roman" w:cs="Times New Roman"/>
          <w:szCs w:val="24"/>
        </w:rPr>
        <w:t xml:space="preserve"> έως 22 Οκτωβρίου</w:t>
      </w:r>
      <w:r>
        <w:rPr>
          <w:rFonts w:eastAsia="Times New Roman" w:cs="Times New Roman"/>
          <w:szCs w:val="24"/>
        </w:rPr>
        <w:t xml:space="preserve"> 2018</w:t>
      </w:r>
      <w:r>
        <w:rPr>
          <w:rFonts w:eastAsia="Times New Roman" w:cs="Times New Roman"/>
          <w:szCs w:val="24"/>
        </w:rPr>
        <w:t>. Η Βουλή εγκρίνει;</w:t>
      </w:r>
    </w:p>
    <w:p w14:paraId="7B9747E8" w14:textId="77777777" w:rsidR="008C556B" w:rsidRDefault="006D7C5B">
      <w:pPr>
        <w:spacing w:line="600" w:lineRule="auto"/>
        <w:ind w:firstLine="720"/>
        <w:jc w:val="both"/>
        <w:rPr>
          <w:rFonts w:eastAsia="Times New Roman" w:cs="Times New Roman"/>
          <w:szCs w:val="24"/>
        </w:rPr>
      </w:pPr>
      <w:r w:rsidRPr="00061AB4">
        <w:rPr>
          <w:rFonts w:eastAsia="Times New Roman" w:cs="Times New Roman"/>
          <w:b/>
          <w:szCs w:val="24"/>
        </w:rPr>
        <w:t xml:space="preserve">ΟΛΟΙ </w:t>
      </w:r>
      <w:r>
        <w:rPr>
          <w:rFonts w:eastAsia="Times New Roman" w:cs="Times New Roman"/>
          <w:b/>
          <w:szCs w:val="24"/>
        </w:rPr>
        <w:t xml:space="preserve">ΟΙ </w:t>
      </w:r>
      <w:r w:rsidRPr="00061AB4">
        <w:rPr>
          <w:rFonts w:eastAsia="Times New Roman" w:cs="Times New Roman"/>
          <w:b/>
          <w:szCs w:val="24"/>
        </w:rPr>
        <w:t>ΒΟΥΛΕΥΤΕΣ:</w:t>
      </w:r>
      <w:r>
        <w:rPr>
          <w:rFonts w:eastAsia="Times New Roman" w:cs="Times New Roman"/>
          <w:szCs w:val="24"/>
        </w:rPr>
        <w:t xml:space="preserve"> Μάλιστα, μάλιστα.</w:t>
      </w:r>
    </w:p>
    <w:p w14:paraId="7B9747E9" w14:textId="77777777" w:rsidR="008C556B" w:rsidRDefault="006D7C5B">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7B9747EA"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Κύριε Τσιάρα, θέλετε τον λόγο;</w:t>
      </w:r>
    </w:p>
    <w:p w14:paraId="7B9747EB" w14:textId="77777777" w:rsidR="008C556B" w:rsidRDefault="006D7C5B">
      <w:pPr>
        <w:spacing w:line="600" w:lineRule="auto"/>
        <w:ind w:firstLine="720"/>
        <w:jc w:val="both"/>
        <w:rPr>
          <w:rFonts w:eastAsia="Times New Roman" w:cs="Times New Roman"/>
          <w:szCs w:val="24"/>
        </w:rPr>
      </w:pPr>
      <w:r w:rsidRPr="001D75E2">
        <w:rPr>
          <w:rFonts w:eastAsia="Times New Roman" w:cs="Times New Roman"/>
          <w:b/>
          <w:szCs w:val="24"/>
        </w:rPr>
        <w:t>ΚΩΝΣΤΑΝΤΙΝΟΣ ΤΣΙΑΡΑΣ:</w:t>
      </w:r>
      <w:r>
        <w:rPr>
          <w:rFonts w:eastAsia="Times New Roman" w:cs="Times New Roman"/>
          <w:szCs w:val="24"/>
        </w:rPr>
        <w:t xml:space="preserve"> Όχι, κύριε Πρόεδρε.</w:t>
      </w:r>
    </w:p>
    <w:p w14:paraId="7B9747EC" w14:textId="77777777" w:rsidR="008C556B" w:rsidRDefault="006D7C5B">
      <w:pPr>
        <w:spacing w:line="600" w:lineRule="auto"/>
        <w:ind w:firstLine="720"/>
        <w:jc w:val="both"/>
        <w:rPr>
          <w:rFonts w:eastAsia="Times New Roman" w:cs="Times New Roman"/>
          <w:szCs w:val="24"/>
        </w:rPr>
      </w:pPr>
      <w:r w:rsidRPr="00FA52C7">
        <w:rPr>
          <w:rFonts w:eastAsia="Times New Roman" w:cs="Times New Roman"/>
          <w:b/>
          <w:szCs w:val="24"/>
        </w:rPr>
        <w:t xml:space="preserve">ΠΡΟΕΔΡΕΥΩΝ (Σπυρίδων </w:t>
      </w:r>
      <w:r w:rsidRPr="00FA52C7">
        <w:rPr>
          <w:rFonts w:eastAsia="Times New Roman" w:cs="Times New Roman"/>
          <w:b/>
          <w:szCs w:val="24"/>
        </w:rPr>
        <w:t>Λυκούδης):</w:t>
      </w:r>
      <w:r w:rsidRPr="00FA52C7">
        <w:rPr>
          <w:rFonts w:eastAsia="Times New Roman" w:cs="Times New Roman"/>
          <w:szCs w:val="24"/>
        </w:rPr>
        <w:t xml:space="preserve"> </w:t>
      </w:r>
      <w:r>
        <w:rPr>
          <w:rFonts w:eastAsia="Times New Roman" w:cs="Times New Roman"/>
          <w:szCs w:val="24"/>
        </w:rPr>
        <w:t xml:space="preserve">Κύριε Τζαβάρα και κύριε Τσιάρα, είχατε δηλώσει επιφύλαξη στην </w:t>
      </w:r>
      <w:r>
        <w:rPr>
          <w:rFonts w:eastAsia="Times New Roman" w:cs="Times New Roman"/>
          <w:szCs w:val="24"/>
        </w:rPr>
        <w:t>ε</w:t>
      </w:r>
      <w:r>
        <w:rPr>
          <w:rFonts w:eastAsia="Times New Roman" w:cs="Times New Roman"/>
          <w:szCs w:val="24"/>
        </w:rPr>
        <w:t>πιτροπή, επομένως αποσαφηνίστε την ψήφο.</w:t>
      </w:r>
    </w:p>
    <w:p w14:paraId="7B9747ED"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Η επιφύλαξη ουσιαστικά</w:t>
      </w:r>
      <w:r>
        <w:rPr>
          <w:rFonts w:eastAsia="Times New Roman" w:cs="Times New Roman"/>
          <w:szCs w:val="24"/>
        </w:rPr>
        <w:t>,</w:t>
      </w:r>
      <w:r>
        <w:rPr>
          <w:rFonts w:eastAsia="Times New Roman" w:cs="Times New Roman"/>
          <w:szCs w:val="24"/>
        </w:rPr>
        <w:t xml:space="preserve"> έγινε για τεχνικούς λόγους, γιατί πράγματι</w:t>
      </w:r>
      <w:r>
        <w:rPr>
          <w:rFonts w:eastAsia="Times New Roman" w:cs="Times New Roman"/>
          <w:szCs w:val="24"/>
        </w:rPr>
        <w:t>,</w:t>
      </w:r>
      <w:r>
        <w:rPr>
          <w:rFonts w:eastAsia="Times New Roman" w:cs="Times New Roman"/>
          <w:szCs w:val="24"/>
        </w:rPr>
        <w:t xml:space="preserve"> η Κυβέρνηση μάς έχει συνηθίσει, όταν έρχονται στην</w:t>
      </w:r>
      <w:r>
        <w:rPr>
          <w:rFonts w:eastAsia="Times New Roman" w:cs="Times New Roman"/>
          <w:szCs w:val="24"/>
        </w:rPr>
        <w:t xml:space="preserve"> Ολομέλεια να συζητηθούν αυτού του είδους οι συμβάσεις, μονίμως να συνοδεύονται από δύο-τρεις τροπολογίες, τις οποίες είμαστε υποχρεωμένοι να αναπτύσσουμε και να παίρνουμε τον λόγο με μια διαδικασία</w:t>
      </w:r>
      <w:r>
        <w:rPr>
          <w:rFonts w:eastAsia="Times New Roman" w:cs="Times New Roman"/>
          <w:szCs w:val="24"/>
        </w:rPr>
        <w:t>,</w:t>
      </w:r>
      <w:r>
        <w:rPr>
          <w:rFonts w:eastAsia="Times New Roman" w:cs="Times New Roman"/>
          <w:szCs w:val="24"/>
        </w:rPr>
        <w:t xml:space="preserve"> η οποία δεν προσιδιάζει σε αυτό…</w:t>
      </w:r>
    </w:p>
    <w:p w14:paraId="7B9747EE" w14:textId="77777777" w:rsidR="008C556B" w:rsidRDefault="006D7C5B">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w:t>
      </w:r>
      <w:r w:rsidRPr="00FA52C7">
        <w:rPr>
          <w:rFonts w:eastAsia="Times New Roman" w:cs="Times New Roman"/>
          <w:b/>
          <w:szCs w:val="24"/>
        </w:rPr>
        <w:t>κούδης):</w:t>
      </w:r>
      <w:r w:rsidRPr="00FA52C7">
        <w:rPr>
          <w:rFonts w:eastAsia="Times New Roman" w:cs="Times New Roman"/>
          <w:szCs w:val="24"/>
        </w:rPr>
        <w:t xml:space="preserve"> </w:t>
      </w:r>
      <w:r>
        <w:rPr>
          <w:rFonts w:eastAsia="Times New Roman" w:cs="Times New Roman"/>
          <w:szCs w:val="24"/>
        </w:rPr>
        <w:t>Επιφυλαχθήκατε, δηλαδή, για να δείτε τι θα γίνει.</w:t>
      </w:r>
    </w:p>
    <w:p w14:paraId="7B9747EF" w14:textId="77777777" w:rsidR="008C556B" w:rsidRDefault="006D7C5B">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 αυτό ακριβώς σήμερα</w:t>
      </w:r>
      <w:r>
        <w:rPr>
          <w:rFonts w:eastAsia="Times New Roman" w:cs="Times New Roman"/>
          <w:szCs w:val="24"/>
        </w:rPr>
        <w:t>,</w:t>
      </w:r>
      <w:r>
        <w:rPr>
          <w:rFonts w:eastAsia="Times New Roman" w:cs="Times New Roman"/>
          <w:szCs w:val="24"/>
        </w:rPr>
        <w:t xml:space="preserve"> σας λέμε ότι γι’ αυτή τουλάχιστον τη συμφωνία πολιτιστικής και εκπαιδευτικής συνεργασίας μεταξύ της Ελλάδας και της Δημοκρατίας του Αγίου Μαρίνου δεν</w:t>
      </w:r>
      <w:r>
        <w:rPr>
          <w:rFonts w:eastAsia="Times New Roman" w:cs="Times New Roman"/>
          <w:szCs w:val="24"/>
        </w:rPr>
        <w:t xml:space="preserve"> χρειάζεται η Βουλή να καταναλώσει λόγο</w:t>
      </w:r>
      <w:r>
        <w:rPr>
          <w:rFonts w:eastAsia="Times New Roman" w:cs="Times New Roman"/>
          <w:szCs w:val="24"/>
        </w:rPr>
        <w:t>,</w:t>
      </w:r>
      <w:r>
        <w:rPr>
          <w:rFonts w:eastAsia="Times New Roman" w:cs="Times New Roman"/>
          <w:szCs w:val="24"/>
        </w:rPr>
        <w:t xml:space="preserve"> πέραν αυτού που χρειάζεται</w:t>
      </w:r>
      <w:r>
        <w:rPr>
          <w:rFonts w:eastAsia="Times New Roman" w:cs="Times New Roman"/>
          <w:szCs w:val="24"/>
        </w:rPr>
        <w:t>,</w:t>
      </w:r>
      <w:r>
        <w:rPr>
          <w:rFonts w:eastAsia="Times New Roman" w:cs="Times New Roman"/>
          <w:szCs w:val="24"/>
        </w:rPr>
        <w:t xml:space="preserve"> για να επικυρωθεί.</w:t>
      </w:r>
    </w:p>
    <w:p w14:paraId="7B9747F0" w14:textId="77777777" w:rsidR="008C556B" w:rsidRDefault="006D7C5B">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κύριε Τζαβάρα.</w:t>
      </w:r>
    </w:p>
    <w:p w14:paraId="7B9747F1" w14:textId="77777777" w:rsidR="008C556B" w:rsidRDefault="006D7C5B">
      <w:pPr>
        <w:spacing w:line="600" w:lineRule="auto"/>
        <w:ind w:firstLine="720"/>
        <w:jc w:val="both"/>
        <w:rPr>
          <w:rFonts w:eastAsia="Times New Roman" w:cs="Times New Roman"/>
          <w:szCs w:val="24"/>
        </w:rPr>
      </w:pPr>
      <w:r>
        <w:rPr>
          <w:rFonts w:eastAsia="Times New Roman" w:cs="Times New Roman"/>
          <w:szCs w:val="24"/>
        </w:rPr>
        <w:t>Κυρία Υπουργέ, θέλετε να μιλήσετε;</w:t>
      </w:r>
    </w:p>
    <w:p w14:paraId="7B9747F2" w14:textId="77777777" w:rsidR="008C556B" w:rsidRDefault="006D7C5B">
      <w:pPr>
        <w:spacing w:line="600" w:lineRule="auto"/>
        <w:ind w:firstLine="720"/>
        <w:jc w:val="both"/>
        <w:rPr>
          <w:rFonts w:eastAsia="Times New Roman" w:cs="Times New Roman"/>
          <w:szCs w:val="24"/>
        </w:rPr>
      </w:pPr>
      <w:r w:rsidRPr="002620DC">
        <w:rPr>
          <w:rFonts w:eastAsia="Times New Roman" w:cs="Times New Roman"/>
          <w:b/>
          <w:szCs w:val="24"/>
        </w:rPr>
        <w:t>ΜΕΡΟΠΗ ΤΖΟΥΦΗ (Υφυπουργός Παιδείας, Έρευνας και Θρησκευμάτων):</w:t>
      </w:r>
      <w:r w:rsidRPr="002620DC">
        <w:rPr>
          <w:rFonts w:eastAsia="Times New Roman" w:cs="Times New Roman"/>
          <w:szCs w:val="24"/>
        </w:rPr>
        <w:t xml:space="preserve"> </w:t>
      </w:r>
      <w:r>
        <w:rPr>
          <w:rFonts w:eastAsia="Times New Roman" w:cs="Times New Roman"/>
          <w:szCs w:val="24"/>
        </w:rPr>
        <w:t xml:space="preserve">Κατ’ αρχάς, </w:t>
      </w:r>
      <w:r>
        <w:rPr>
          <w:rFonts w:eastAsia="Times New Roman" w:cs="Times New Roman"/>
          <w:szCs w:val="24"/>
        </w:rPr>
        <w:t>θα ήθελα να πω ότι χαίρομαι</w:t>
      </w:r>
      <w:r>
        <w:rPr>
          <w:rFonts w:eastAsia="Times New Roman" w:cs="Times New Roman"/>
          <w:szCs w:val="24"/>
        </w:rPr>
        <w:t>,</w:t>
      </w:r>
      <w:r>
        <w:rPr>
          <w:rFonts w:eastAsia="Times New Roman" w:cs="Times New Roman"/>
          <w:szCs w:val="24"/>
        </w:rPr>
        <w:t xml:space="preserve"> που σχεδόν όλες οι πτέρυγες της Βουλής συμφωνούν στην κύρωση αυτής της </w:t>
      </w:r>
      <w:r>
        <w:rPr>
          <w:rFonts w:eastAsia="Times New Roman" w:cs="Times New Roman"/>
          <w:szCs w:val="24"/>
        </w:rPr>
        <w:t>συμφωνίας</w:t>
      </w:r>
      <w:r>
        <w:rPr>
          <w:rFonts w:eastAsia="Times New Roman" w:cs="Times New Roman"/>
          <w:szCs w:val="24"/>
        </w:rPr>
        <w:t>, που, όπως ήδη ειπώθηκε, αφορά την εκπαίδευση, τις επιστήμες, την έρευνα, τη νεολαία, τον πολιτισμό και τον αθλητισμό.</w:t>
      </w:r>
    </w:p>
    <w:p w14:paraId="7B9747F3"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υπήρχε μια καθυστέρ</w:t>
      </w:r>
      <w:r>
        <w:rPr>
          <w:rFonts w:eastAsia="Times New Roman" w:cs="Times New Roman"/>
          <w:szCs w:val="24"/>
        </w:rPr>
        <w:t>ηση από το 2010, αλλά η επιθυμία υπάρχει και μπορούμε</w:t>
      </w:r>
      <w:r w:rsidRPr="004B4EC8">
        <w:rPr>
          <w:rFonts w:eastAsia="Times New Roman" w:cs="Times New Roman"/>
          <w:szCs w:val="24"/>
        </w:rPr>
        <w:t>,</w:t>
      </w:r>
      <w:r>
        <w:rPr>
          <w:rFonts w:eastAsia="Times New Roman" w:cs="Times New Roman"/>
          <w:szCs w:val="24"/>
        </w:rPr>
        <w:t xml:space="preserve"> λοιπόν</w:t>
      </w:r>
      <w:r w:rsidRPr="004B4EC8">
        <w:rPr>
          <w:rFonts w:eastAsia="Times New Roman" w:cs="Times New Roman"/>
          <w:szCs w:val="24"/>
        </w:rPr>
        <w:t>,</w:t>
      </w:r>
      <w:r>
        <w:rPr>
          <w:rFonts w:eastAsia="Times New Roman" w:cs="Times New Roman"/>
          <w:szCs w:val="24"/>
        </w:rPr>
        <w:t xml:space="preserve"> να προχωρήσουμε σ’ αυτή τη συνεργασία. </w:t>
      </w:r>
    </w:p>
    <w:p w14:paraId="7B9747F4"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Τώρα</w:t>
      </w:r>
      <w:r w:rsidRPr="00AC7E33">
        <w:rPr>
          <w:rFonts w:eastAsia="Times New Roman" w:cs="Times New Roman"/>
          <w:szCs w:val="24"/>
        </w:rPr>
        <w:t>,</w:t>
      </w:r>
      <w:r>
        <w:rPr>
          <w:rFonts w:eastAsia="Times New Roman" w:cs="Times New Roman"/>
          <w:szCs w:val="24"/>
        </w:rPr>
        <w:t xml:space="preserve"> το θέμα που τέθηκε</w:t>
      </w:r>
      <w:r>
        <w:rPr>
          <w:rFonts w:eastAsia="Times New Roman" w:cs="Times New Roman"/>
          <w:szCs w:val="24"/>
        </w:rPr>
        <w:t>,</w:t>
      </w:r>
      <w:r>
        <w:rPr>
          <w:rFonts w:eastAsia="Times New Roman" w:cs="Times New Roman"/>
          <w:szCs w:val="24"/>
        </w:rPr>
        <w:t xml:space="preserve"> σχετικά με το αν έχει κάποια σημασία να κάνει κανείς συμφωνία με ένα τόσο μικρό κράτος, απαντήθηκε και στην </w:t>
      </w:r>
      <w:r>
        <w:rPr>
          <w:rFonts w:eastAsia="Times New Roman" w:cs="Times New Roman"/>
          <w:szCs w:val="24"/>
        </w:rPr>
        <w:t>ε</w:t>
      </w:r>
      <w:r>
        <w:rPr>
          <w:rFonts w:eastAsia="Times New Roman" w:cs="Times New Roman"/>
          <w:szCs w:val="24"/>
        </w:rPr>
        <w:t>πιτροπή ότι μπορεί</w:t>
      </w:r>
      <w:r>
        <w:rPr>
          <w:rFonts w:eastAsia="Times New Roman" w:cs="Times New Roman"/>
          <w:szCs w:val="24"/>
        </w:rPr>
        <w:t xml:space="preserve"> να πρόκειται για ένα μικρό κράτος, έχει όμως διαχρονικά βαρύνουσα πολιτισμική παρουσία στη διάρκεια των χρόνων, είναι από τις παλαιότερες δημοκρατίες στον κόσμο και ολόκληρο το κρατίδιο βρίσκεται στον κατάλογο των Μνημείων Πολιτιστικής Κληρονομιάς της </w:t>
      </w:r>
      <w:r>
        <w:rPr>
          <w:rFonts w:eastAsia="Times New Roman" w:cs="Times New Roman"/>
          <w:szCs w:val="24"/>
          <w:lang w:val="en-US"/>
        </w:rPr>
        <w:t>UNE</w:t>
      </w:r>
      <w:r>
        <w:rPr>
          <w:rFonts w:eastAsia="Times New Roman" w:cs="Times New Roman"/>
          <w:szCs w:val="24"/>
          <w:lang w:val="en-US"/>
        </w:rPr>
        <w:t>SCO</w:t>
      </w:r>
      <w:r>
        <w:rPr>
          <w:rFonts w:eastAsia="Times New Roman" w:cs="Times New Roman"/>
          <w:szCs w:val="24"/>
        </w:rPr>
        <w:t xml:space="preserve">. </w:t>
      </w:r>
    </w:p>
    <w:p w14:paraId="7B9747F5"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Μάλιστα</w:t>
      </w:r>
      <w:r>
        <w:rPr>
          <w:rFonts w:eastAsia="Times New Roman" w:cs="Times New Roman"/>
          <w:szCs w:val="24"/>
        </w:rPr>
        <w:t>,</w:t>
      </w:r>
      <w:r>
        <w:rPr>
          <w:rFonts w:eastAsia="Times New Roman" w:cs="Times New Roman"/>
          <w:szCs w:val="24"/>
        </w:rPr>
        <w:t xml:space="preserve"> είχα καταθέσει εκεί και το πόσο πρωτοπόρο είναι αυτό το κράτος, κυρίως στο κομμάτι του κοινωνικού κράτους, με μηδενικό αναλφαβητισμό, με ανεργία σε πολύ χαμηλά επίπεδα και με ένα πανεπιστήμιο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παρ’ ότι είναι καινούργιο, είναι ιδιαίτερα </w:t>
      </w:r>
      <w:r>
        <w:rPr>
          <w:rFonts w:eastAsia="Times New Roman" w:cs="Times New Roman"/>
          <w:szCs w:val="24"/>
        </w:rPr>
        <w:t>ενεργό και δραστήριο σε διεθνές επίπεδο</w:t>
      </w:r>
      <w:r>
        <w:rPr>
          <w:rFonts w:eastAsia="Times New Roman" w:cs="Times New Roman"/>
          <w:szCs w:val="24"/>
        </w:rPr>
        <w:t>.</w:t>
      </w:r>
      <w:r>
        <w:rPr>
          <w:rFonts w:eastAsia="Times New Roman" w:cs="Times New Roman"/>
          <w:szCs w:val="24"/>
        </w:rPr>
        <w:t xml:space="preserve"> με συνεργασίες με πανεπιστήμια σε όλον τον κόσμο, ενώ ανεκτίμητη είναι και η κληρονομιά της κρατικής βιβλιοθήκης, των μουσείων και των πινακοθηκών του. </w:t>
      </w:r>
    </w:p>
    <w:p w14:paraId="7B9747F6"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Επιπλέον, είναι ένα κράτος που παρ’ ότι είναι ανεξάρτητο, συμμ</w:t>
      </w:r>
      <w:r>
        <w:rPr>
          <w:rFonts w:eastAsia="Times New Roman" w:cs="Times New Roman"/>
          <w:szCs w:val="24"/>
        </w:rPr>
        <w:t xml:space="preserve">ετέχει σε διεθνείς </w:t>
      </w:r>
      <w:r>
        <w:rPr>
          <w:rFonts w:eastAsia="Times New Roman" w:cs="Times New Roman"/>
          <w:szCs w:val="24"/>
        </w:rPr>
        <w:t>ο</w:t>
      </w:r>
      <w:r>
        <w:rPr>
          <w:rFonts w:eastAsia="Times New Roman" w:cs="Times New Roman"/>
          <w:szCs w:val="24"/>
        </w:rPr>
        <w:t xml:space="preserve">ργανισμούς, όπως είναι η </w:t>
      </w:r>
      <w:r>
        <w:rPr>
          <w:rFonts w:eastAsia="Times New Roman" w:cs="Times New Roman"/>
          <w:szCs w:val="24"/>
          <w:lang w:val="en-US"/>
        </w:rPr>
        <w:t>UNESCO</w:t>
      </w:r>
      <w:r>
        <w:rPr>
          <w:rFonts w:eastAsia="Times New Roman" w:cs="Times New Roman"/>
          <w:szCs w:val="24"/>
        </w:rPr>
        <w:t xml:space="preserve"> και το Συμβούλιο της Ευρώπης και παρ’ ότι δεν είναι μέλος ακόμη της Ευρωπαϊκής Ένωσης, έχει υπογράψει με την Ευρωπαϊκή Ένωση «Σύμφωνο Συνεργασίας και Τελωνειακής Σύνδεσης» και ως μέλος του Συμβουλίου της </w:t>
      </w:r>
      <w:r>
        <w:rPr>
          <w:rFonts w:eastAsia="Times New Roman" w:cs="Times New Roman"/>
          <w:szCs w:val="24"/>
        </w:rPr>
        <w:t xml:space="preserve">Ευρώπης, αλλά και άλλων διεθνών </w:t>
      </w:r>
      <w:r>
        <w:rPr>
          <w:rFonts w:eastAsia="Times New Roman" w:cs="Times New Roman"/>
          <w:szCs w:val="24"/>
        </w:rPr>
        <w:t>ο</w:t>
      </w:r>
      <w:r>
        <w:rPr>
          <w:rFonts w:eastAsia="Times New Roman" w:cs="Times New Roman"/>
          <w:szCs w:val="24"/>
        </w:rPr>
        <w:t xml:space="preserve">ργανισμών και του ΟΗΕ, </w:t>
      </w:r>
      <w:r>
        <w:rPr>
          <w:rFonts w:eastAsia="Times New Roman" w:cs="Times New Roman"/>
          <w:szCs w:val="24"/>
        </w:rPr>
        <w:lastRenderedPageBreak/>
        <w:t>σταθερά και διαχρονικά</w:t>
      </w:r>
      <w:r>
        <w:rPr>
          <w:rFonts w:eastAsia="Times New Roman" w:cs="Times New Roman"/>
          <w:szCs w:val="24"/>
        </w:rPr>
        <w:t>,</w:t>
      </w:r>
      <w:r>
        <w:rPr>
          <w:rFonts w:eastAsia="Times New Roman" w:cs="Times New Roman"/>
          <w:szCs w:val="24"/>
        </w:rPr>
        <w:t xml:space="preserve"> υποστηρίζει τις ελληνικές θέσεις σε όλα τα θέματα, συμπεριλαμβανομένων και των εθνικών θεμάτων. </w:t>
      </w:r>
    </w:p>
    <w:p w14:paraId="7B9747F7"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Ήδη έχει ξεκινήσει μια συνεργασία στο επίπεδο της «</w:t>
      </w:r>
      <w:r>
        <w:rPr>
          <w:rFonts w:eastAsia="Times New Roman" w:cs="Times New Roman"/>
          <w:szCs w:val="24"/>
          <w:lang w:val="en-US"/>
        </w:rPr>
        <w:t>Biennale</w:t>
      </w:r>
      <w:r w:rsidRPr="00D0633A">
        <w:rPr>
          <w:rFonts w:eastAsia="Times New Roman" w:cs="Times New Roman"/>
          <w:szCs w:val="24"/>
        </w:rPr>
        <w:t xml:space="preserve"> </w:t>
      </w:r>
      <w:r>
        <w:rPr>
          <w:rFonts w:eastAsia="Times New Roman" w:cs="Times New Roman"/>
          <w:szCs w:val="24"/>
        </w:rPr>
        <w:t>των Νέων Δημιουργών</w:t>
      </w:r>
      <w:r>
        <w:rPr>
          <w:rFonts w:eastAsia="Times New Roman" w:cs="Times New Roman"/>
          <w:szCs w:val="24"/>
        </w:rPr>
        <w:t xml:space="preserve"> της Ευρώπης και της Μεσογείου» και η Γενική Γραμματεία Νέας Γενιάς και διά Βίου Μάθησης του Υπουργείου Παιδείας, Έρευνας και Θρησκευμάτων συνεργάζεται σ’ αυτήν την κατεύθυνση. Έχουν προκηρυχθεί ήδη από τον Μάιο του 2018 οι υποτροφίες για φοιτητές για πολλ</w:t>
      </w:r>
      <w:r>
        <w:rPr>
          <w:rFonts w:eastAsia="Times New Roman" w:cs="Times New Roman"/>
          <w:szCs w:val="24"/>
        </w:rPr>
        <w:t xml:space="preserve">ά ενδιαφέροντα πεδία, για συγγραφείς τέχνης, για καλλιτεχνικούς ερευνητές ηλικίας από </w:t>
      </w:r>
      <w:r>
        <w:rPr>
          <w:rFonts w:eastAsia="Times New Roman" w:cs="Times New Roman"/>
          <w:szCs w:val="24"/>
        </w:rPr>
        <w:t>δεκαοκτώ</w:t>
      </w:r>
      <w:r>
        <w:rPr>
          <w:rFonts w:eastAsia="Times New Roman" w:cs="Times New Roman"/>
          <w:szCs w:val="24"/>
        </w:rPr>
        <w:t xml:space="preserve"> έως </w:t>
      </w:r>
      <w:r>
        <w:rPr>
          <w:rFonts w:eastAsia="Times New Roman" w:cs="Times New Roman"/>
          <w:szCs w:val="24"/>
        </w:rPr>
        <w:t>τριάντα τεσσάρων</w:t>
      </w:r>
      <w:r>
        <w:rPr>
          <w:rFonts w:eastAsia="Times New Roman" w:cs="Times New Roman"/>
          <w:szCs w:val="24"/>
        </w:rPr>
        <w:t xml:space="preserve"> ετών</w:t>
      </w:r>
      <w:r>
        <w:rPr>
          <w:rFonts w:eastAsia="Times New Roman" w:cs="Times New Roman"/>
          <w:szCs w:val="24"/>
        </w:rPr>
        <w:t>,</w:t>
      </w:r>
      <w:r>
        <w:rPr>
          <w:rFonts w:eastAsia="Times New Roman" w:cs="Times New Roman"/>
          <w:szCs w:val="24"/>
        </w:rPr>
        <w:t xml:space="preserve"> που υπάρχουν και μπορούν να συμμετέχουν σε αυτό το σημαντικό διακρατικό ερευνητικό πρόγραμμα κατάρτισης μακράς διάρκειας «</w:t>
      </w:r>
      <w:r>
        <w:rPr>
          <w:rFonts w:eastAsia="Times New Roman" w:cs="Times New Roman"/>
          <w:szCs w:val="24"/>
          <w:lang w:val="en-US"/>
        </w:rPr>
        <w:t>A</w:t>
      </w:r>
      <w:r w:rsidRPr="00D0633A">
        <w:rPr>
          <w:rFonts w:eastAsia="Times New Roman" w:cs="Times New Roman"/>
          <w:szCs w:val="24"/>
        </w:rPr>
        <w:t xml:space="preserve"> </w:t>
      </w:r>
      <w:r>
        <w:rPr>
          <w:rFonts w:eastAsia="Times New Roman" w:cs="Times New Roman"/>
          <w:szCs w:val="24"/>
          <w:lang w:val="en-US"/>
        </w:rPr>
        <w:t>natural</w:t>
      </w:r>
      <w:r w:rsidRPr="00D0633A">
        <w:rPr>
          <w:rFonts w:eastAsia="Times New Roman" w:cs="Times New Roman"/>
          <w:szCs w:val="24"/>
        </w:rPr>
        <w:t xml:space="preserve"> </w:t>
      </w:r>
      <w:r>
        <w:rPr>
          <w:rFonts w:eastAsia="Times New Roman" w:cs="Times New Roman"/>
          <w:szCs w:val="24"/>
          <w:lang w:val="en-US"/>
        </w:rPr>
        <w:t>Oasis</w:t>
      </w:r>
      <w:r>
        <w:rPr>
          <w:rFonts w:eastAsia="Times New Roman" w:cs="Times New Roman"/>
          <w:szCs w:val="24"/>
        </w:rPr>
        <w:t>»</w:t>
      </w:r>
      <w:r w:rsidRPr="00D0633A">
        <w:rPr>
          <w:rFonts w:eastAsia="Times New Roman" w:cs="Times New Roman"/>
          <w:szCs w:val="24"/>
        </w:rPr>
        <w:t xml:space="preserve"> </w:t>
      </w:r>
      <w:r>
        <w:rPr>
          <w:rFonts w:eastAsia="Times New Roman" w:cs="Times New Roman"/>
          <w:szCs w:val="24"/>
        </w:rPr>
        <w:t xml:space="preserve">του 2018. </w:t>
      </w:r>
    </w:p>
    <w:p w14:paraId="7B9747F8"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μια συμφωνία πολλαπλά ωφέλιμη και για τον Άγιο Μαρίνο και για μας. Γενικά, οι μορφωτικές συμφωνίες μπορούν να συμβάλουν σε πάρα πολλές κατευθύνσεις. Είχε γίνει μια κριτική στην </w:t>
      </w:r>
      <w:r>
        <w:rPr>
          <w:rFonts w:eastAsia="Times New Roman" w:cs="Times New Roman"/>
          <w:szCs w:val="24"/>
        </w:rPr>
        <w:t xml:space="preserve">επιτροπή </w:t>
      </w:r>
      <w:r>
        <w:rPr>
          <w:rFonts w:eastAsia="Times New Roman" w:cs="Times New Roman"/>
          <w:szCs w:val="24"/>
        </w:rPr>
        <w:t>σχετικά με τον καθορισμό των μελών τη</w:t>
      </w:r>
      <w:r>
        <w:rPr>
          <w:rFonts w:eastAsia="Times New Roman" w:cs="Times New Roman"/>
          <w:szCs w:val="24"/>
        </w:rPr>
        <w:t xml:space="preserve">ς </w:t>
      </w:r>
      <w:r>
        <w:rPr>
          <w:rFonts w:eastAsia="Times New Roman" w:cs="Times New Roman"/>
          <w:szCs w:val="24"/>
        </w:rPr>
        <w:t>επιτροπής</w:t>
      </w:r>
      <w:r>
        <w:rPr>
          <w:rFonts w:eastAsia="Times New Roman" w:cs="Times New Roman"/>
          <w:szCs w:val="24"/>
        </w:rPr>
        <w:t>. Εκεί απαντήθηκε -το λέω ξανά τώρα- ότι αυτό είναι το πρωτόκολλο</w:t>
      </w:r>
      <w:r>
        <w:rPr>
          <w:rFonts w:eastAsia="Times New Roman" w:cs="Times New Roman"/>
          <w:szCs w:val="24"/>
        </w:rPr>
        <w:t>,</w:t>
      </w:r>
      <w:r>
        <w:rPr>
          <w:rFonts w:eastAsia="Times New Roman" w:cs="Times New Roman"/>
          <w:szCs w:val="24"/>
        </w:rPr>
        <w:t xml:space="preserve"> με το οποίο καταγράφονται οι μορφωτικές συμφωνίες και στη συνέχεια, η </w:t>
      </w:r>
      <w:r>
        <w:rPr>
          <w:rFonts w:eastAsia="Times New Roman" w:cs="Times New Roman"/>
          <w:szCs w:val="24"/>
        </w:rPr>
        <w:t>δ</w:t>
      </w:r>
      <w:r>
        <w:rPr>
          <w:rFonts w:eastAsia="Times New Roman" w:cs="Times New Roman"/>
          <w:szCs w:val="24"/>
        </w:rPr>
        <w:t>ιοίκηση μπορεί</w:t>
      </w:r>
      <w:r>
        <w:rPr>
          <w:rFonts w:eastAsia="Times New Roman" w:cs="Times New Roman"/>
          <w:szCs w:val="24"/>
        </w:rPr>
        <w:t>,</w:t>
      </w:r>
      <w:r>
        <w:rPr>
          <w:rFonts w:eastAsia="Times New Roman" w:cs="Times New Roman"/>
          <w:szCs w:val="24"/>
        </w:rPr>
        <w:t xml:space="preserve"> ως μέλη αυτής της μεικτής </w:t>
      </w:r>
      <w:r>
        <w:rPr>
          <w:rFonts w:eastAsia="Times New Roman" w:cs="Times New Roman"/>
          <w:szCs w:val="24"/>
        </w:rPr>
        <w:t xml:space="preserve">επιτροπής </w:t>
      </w:r>
      <w:r>
        <w:rPr>
          <w:rFonts w:eastAsia="Times New Roman" w:cs="Times New Roman"/>
          <w:szCs w:val="24"/>
        </w:rPr>
        <w:t>για την υλοποίηση της συνθήκης, στα εκτελεστικά προγράμ</w:t>
      </w:r>
      <w:r>
        <w:rPr>
          <w:rFonts w:eastAsia="Times New Roman" w:cs="Times New Roman"/>
          <w:szCs w:val="24"/>
        </w:rPr>
        <w:t>ματα</w:t>
      </w:r>
      <w:r>
        <w:rPr>
          <w:rFonts w:eastAsia="Times New Roman" w:cs="Times New Roman"/>
          <w:szCs w:val="24"/>
        </w:rPr>
        <w:t>,</w:t>
      </w:r>
      <w:r>
        <w:rPr>
          <w:rFonts w:eastAsia="Times New Roman" w:cs="Times New Roman"/>
          <w:szCs w:val="24"/>
        </w:rPr>
        <w:t xml:space="preserve"> που είναι συνήθως τριετούς διάρκειας</w:t>
      </w:r>
      <w:r>
        <w:rPr>
          <w:rFonts w:eastAsia="Times New Roman" w:cs="Times New Roman"/>
          <w:szCs w:val="24"/>
        </w:rPr>
        <w:t>,</w:t>
      </w:r>
      <w:r>
        <w:rPr>
          <w:rFonts w:eastAsia="Times New Roman" w:cs="Times New Roman"/>
          <w:szCs w:val="24"/>
        </w:rPr>
        <w:t xml:space="preserve"> να βάλει ως μέλη της μεικτής </w:t>
      </w:r>
      <w:r>
        <w:rPr>
          <w:rFonts w:eastAsia="Times New Roman" w:cs="Times New Roman"/>
          <w:szCs w:val="24"/>
        </w:rPr>
        <w:t>ε</w:t>
      </w:r>
      <w:r>
        <w:rPr>
          <w:rFonts w:eastAsia="Times New Roman" w:cs="Times New Roman"/>
          <w:szCs w:val="24"/>
        </w:rPr>
        <w:t xml:space="preserve">πιτροπής διπλωματικούς υπαλλήλους των Αρχών μας στο εξωτερικό, κυρίως για να περιοριστούν οι δαπάνες. </w:t>
      </w:r>
    </w:p>
    <w:p w14:paraId="7B9747F9"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w:t>
      </w:r>
      <w:r>
        <w:rPr>
          <w:rFonts w:eastAsia="Times New Roman" w:cs="Times New Roman"/>
          <w:szCs w:val="24"/>
        </w:rPr>
        <w:t>,</w:t>
      </w:r>
      <w:r>
        <w:rPr>
          <w:rFonts w:eastAsia="Times New Roman" w:cs="Times New Roman"/>
          <w:szCs w:val="24"/>
        </w:rPr>
        <w:t xml:space="preserve"> σχετικά με τις δαπάνες που προβλέπονται στη συμφωνία, ένα μέρος 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αναλογεί στη χώρα μας. Υπάρχουν ενδεικτικά εγγεγραμμένες στην έκθεση του Γενικού Λογιστηρίου του Κράτους και βεβαίως</w:t>
      </w:r>
      <w:r>
        <w:rPr>
          <w:rFonts w:eastAsia="Times New Roman" w:cs="Times New Roman"/>
          <w:szCs w:val="24"/>
        </w:rPr>
        <w:t>,</w:t>
      </w:r>
      <w:r>
        <w:rPr>
          <w:rFonts w:eastAsia="Times New Roman" w:cs="Times New Roman"/>
          <w:szCs w:val="24"/>
        </w:rPr>
        <w:t xml:space="preserve"> θα καθοριστούν με απόλυτη ακρίβεια, αφού εξαρτώνται από το εύρος της συνεργασίας και κατά την πλειονότητά τους θα καλυφθούν από την τεχνικ</w:t>
      </w:r>
      <w:r>
        <w:rPr>
          <w:rFonts w:eastAsia="Times New Roman" w:cs="Times New Roman"/>
          <w:szCs w:val="24"/>
        </w:rPr>
        <w:t>ή βοήθεια της Γενικής Γραμματείας Έρευνας και Τεχνολογίας, ενώ τα κόστη δράσεων στην πολιτιστική συνεργασία</w:t>
      </w:r>
      <w:r>
        <w:rPr>
          <w:rFonts w:eastAsia="Times New Roman" w:cs="Times New Roman"/>
          <w:szCs w:val="24"/>
        </w:rPr>
        <w:t>,</w:t>
      </w:r>
      <w:r>
        <w:rPr>
          <w:rFonts w:eastAsia="Times New Roman" w:cs="Times New Roman"/>
          <w:szCs w:val="24"/>
        </w:rPr>
        <w:t xml:space="preserve"> από τις πιστώσεις του προϋπολογισμού του Υπουργείου Πολιτισμού και Αθλητισμού. </w:t>
      </w:r>
    </w:p>
    <w:p w14:paraId="7B9747FA"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Καταληκτικά, λοιπόν, θεωρούμε ότι είναι μια συμφωνία</w:t>
      </w:r>
      <w:r>
        <w:rPr>
          <w:rFonts w:eastAsia="Times New Roman" w:cs="Times New Roman"/>
          <w:szCs w:val="24"/>
        </w:rPr>
        <w:t>,</w:t>
      </w:r>
      <w:r>
        <w:rPr>
          <w:rFonts w:eastAsia="Times New Roman" w:cs="Times New Roman"/>
          <w:szCs w:val="24"/>
        </w:rPr>
        <w:t xml:space="preserve"> που μπορεί να</w:t>
      </w:r>
      <w:r>
        <w:rPr>
          <w:rFonts w:eastAsia="Times New Roman" w:cs="Times New Roman"/>
          <w:szCs w:val="24"/>
        </w:rPr>
        <w:t xml:space="preserve"> βοηθήσει στην υιοθέτηση βέλτιστων πρακτικών στον τομέα της έρευνας, της επιστήμης, του πολιτισμού, στη στήριξη νέων ανθρώπων -είπα ήδη για υπάρχουσες υποτροφίες που είναι διαθέσιμες- στο να αναδειχθούν τα ιδιαίτερα πολιτιστικά χαρακτηριστικά των δύο λαών </w:t>
      </w:r>
      <w:r>
        <w:rPr>
          <w:rFonts w:eastAsia="Times New Roman" w:cs="Times New Roman"/>
          <w:szCs w:val="24"/>
        </w:rPr>
        <w:t xml:space="preserve">και στη διαπολιτισμική προσέγγιση. Βέβαια, ενδυναμώνουν και τις διμερείς σχέσεις που μας είναι πολύτιμες στα διεθνή </w:t>
      </w:r>
      <w:r>
        <w:rPr>
          <w:rFonts w:eastAsia="Times New Roman" w:cs="Times New Roman"/>
          <w:szCs w:val="24"/>
          <w:lang w:val="en-US"/>
        </w:rPr>
        <w:t>for</w:t>
      </w:r>
      <w:r>
        <w:rPr>
          <w:rFonts w:eastAsia="Times New Roman" w:cs="Times New Roman"/>
          <w:szCs w:val="24"/>
        </w:rPr>
        <w:t xml:space="preserve">a.  </w:t>
      </w:r>
    </w:p>
    <w:p w14:paraId="7B9747FB"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προειδοποιητικά το κουδούνι λήξεως του χρόνου ομιλίας της κυρίας Υφυπουργού) </w:t>
      </w:r>
    </w:p>
    <w:p w14:paraId="7B9747FC"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ακόμη ένα λεπτό, </w:t>
      </w:r>
      <w:r>
        <w:rPr>
          <w:rFonts w:eastAsia="Times New Roman" w:cs="Times New Roman"/>
          <w:szCs w:val="24"/>
        </w:rPr>
        <w:t xml:space="preserve">κύριε Πρόεδρε, σας παρακαλώ. </w:t>
      </w:r>
    </w:p>
    <w:p w14:paraId="7B9747FD"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ερευνητικό κομμάτι το γεγονός ότι μπορεί να συμμετέχει μια τρίτη συνεργαζόμενη χώρα μάς δίνει βάσει του άρθρου 9 τη δυνατότητα να βρούμε και </w:t>
      </w:r>
      <w:r>
        <w:rPr>
          <w:rFonts w:eastAsia="Times New Roman" w:cs="Times New Roman"/>
          <w:szCs w:val="24"/>
        </w:rPr>
        <w:lastRenderedPageBreak/>
        <w:t xml:space="preserve">άλλους πόρους από διεθνείς </w:t>
      </w:r>
      <w:r>
        <w:rPr>
          <w:rFonts w:eastAsia="Times New Roman" w:cs="Times New Roman"/>
          <w:szCs w:val="24"/>
        </w:rPr>
        <w:t>οργανισμούς</w:t>
      </w:r>
      <w:r>
        <w:rPr>
          <w:rFonts w:eastAsia="Times New Roman" w:cs="Times New Roman"/>
          <w:szCs w:val="24"/>
        </w:rPr>
        <w:t>, που αφορούν για παράδειγμα τη συμ</w:t>
      </w:r>
      <w:r>
        <w:rPr>
          <w:rFonts w:eastAsia="Times New Roman" w:cs="Times New Roman"/>
          <w:szCs w:val="24"/>
        </w:rPr>
        <w:t xml:space="preserve">μετοχή μας στο </w:t>
      </w:r>
      <w:r>
        <w:rPr>
          <w:rFonts w:eastAsia="Times New Roman" w:cs="Times New Roman"/>
          <w:szCs w:val="24"/>
        </w:rPr>
        <w:t>«</w:t>
      </w:r>
      <w:r>
        <w:rPr>
          <w:rFonts w:eastAsia="Times New Roman" w:cs="Times New Roman"/>
          <w:szCs w:val="24"/>
          <w:lang w:val="en-US"/>
        </w:rPr>
        <w:t>ERASMUS</w:t>
      </w:r>
      <w:r w:rsidRPr="007D07EB">
        <w:rPr>
          <w:rFonts w:eastAsia="Times New Roman" w:cs="Times New Roman"/>
          <w:szCs w:val="24"/>
        </w:rPr>
        <w:t xml:space="preserve"> </w:t>
      </w:r>
      <w:r>
        <w:rPr>
          <w:rFonts w:eastAsia="Times New Roman" w:cs="Times New Roman"/>
          <w:szCs w:val="24"/>
          <w:lang w:val="en-US"/>
        </w:rPr>
        <w:t>PLUS</w:t>
      </w:r>
      <w:r>
        <w:rPr>
          <w:rFonts w:eastAsia="Times New Roman" w:cs="Times New Roman"/>
          <w:szCs w:val="24"/>
        </w:rPr>
        <w:t>»</w:t>
      </w:r>
      <w:r>
        <w:rPr>
          <w:rFonts w:eastAsia="Times New Roman" w:cs="Times New Roman"/>
          <w:szCs w:val="24"/>
        </w:rPr>
        <w:t xml:space="preserve">, στο οποίο ο Άγιος Μαρίνος είναι επιλέξιμη χώρα. </w:t>
      </w:r>
    </w:p>
    <w:p w14:paraId="7B9747FE"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Φυσικά, καταθέτω εδώ ότι όλες αυτές οι διαδικασίες θα χαρακτηρίζονται από διαφάνεια, από ανοικτές προσκλήσεις, διασφαλίζοντας την ουσιαστική δυνατότητα της συμμετοχής. Αυτού του τύπου οι συμφωνίες φιλοδοξούν να αποτελέσουν γέφυρες πολιτισμού και βεβαίως να</w:t>
      </w:r>
      <w:r>
        <w:rPr>
          <w:rFonts w:eastAsia="Times New Roman" w:cs="Times New Roman"/>
          <w:szCs w:val="24"/>
        </w:rPr>
        <w:t xml:space="preserve"> τονώσουν την κινητικότητα και την αλληλεπίδραση μεταξύ όλων των νέων ανθρώπων που αποτελούν το πνευματικό κεφάλαιο κάθε τόπου. </w:t>
      </w:r>
    </w:p>
    <w:p w14:paraId="7B9747FF"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Θα ήθελα να πω δύο ακόμα κουβέντες σχετικά με την παρέμβαση της Χρυσής Αυγής. Η ελληνική Κυβέρνηση παραμένει σταθερά προσηλωμέν</w:t>
      </w:r>
      <w:r>
        <w:rPr>
          <w:rFonts w:eastAsia="Times New Roman" w:cs="Times New Roman"/>
          <w:szCs w:val="24"/>
        </w:rPr>
        <w:t>η στη Συμφωνία των Πρεσπών και περιμένουμε από τη γειτονική χώρα να εκπληρώσει τις υποχρεώσεις της, να προχωρήσει στις αλλαγές στο Σύνταγμά της και μόνο εφόσον αυτό ολοκληρωθεί θα ξεκινήσουν οι διαδικασίες στην ελληνική Βουλή.</w:t>
      </w:r>
    </w:p>
    <w:p w14:paraId="7B974800" w14:textId="77777777" w:rsidR="008C556B" w:rsidRDefault="006D7C5B">
      <w:pPr>
        <w:spacing w:line="600" w:lineRule="auto"/>
        <w:ind w:firstLine="720"/>
        <w:contextualSpacing/>
        <w:jc w:val="both"/>
        <w:rPr>
          <w:rFonts w:eastAsia="Times New Roman" w:cs="Times New Roman"/>
          <w:szCs w:val="24"/>
        </w:rPr>
      </w:pPr>
      <w:r>
        <w:rPr>
          <w:rFonts w:eastAsia="Times New Roman" w:cs="Times New Roman"/>
          <w:szCs w:val="24"/>
        </w:rPr>
        <w:t>Επιπλέον συνεργαζόμαστε, θεωρ</w:t>
      </w:r>
      <w:r>
        <w:rPr>
          <w:rFonts w:eastAsia="Times New Roman" w:cs="Times New Roman"/>
          <w:szCs w:val="24"/>
        </w:rPr>
        <w:t xml:space="preserve">ούμε ότι είναι μία βιώσιμη </w:t>
      </w:r>
      <w:r>
        <w:rPr>
          <w:rFonts w:eastAsia="Times New Roman" w:cs="Times New Roman"/>
          <w:szCs w:val="24"/>
        </w:rPr>
        <w:t>συμφωνία</w:t>
      </w:r>
      <w:r>
        <w:rPr>
          <w:rFonts w:eastAsia="Times New Roman" w:cs="Times New Roman"/>
          <w:szCs w:val="24"/>
        </w:rPr>
        <w:t>, η οποία μπορεί να προάγει τη δημοκρατία, την ειρήνη αλλά και τη συνεργασία στα Βαλκάνια και βεβαίως δεν υπάρχει κα</w:t>
      </w:r>
      <w:r>
        <w:rPr>
          <w:rFonts w:eastAsia="Times New Roman" w:cs="Times New Roman"/>
          <w:szCs w:val="24"/>
        </w:rPr>
        <w:t>μ</w:t>
      </w:r>
      <w:r>
        <w:rPr>
          <w:rFonts w:eastAsia="Times New Roman" w:cs="Times New Roman"/>
          <w:szCs w:val="24"/>
        </w:rPr>
        <w:t xml:space="preserve">μία συζήτηση για νέες βάσεις στη χώρα μας, διότι η Ελλάδα δεν θέλει να παίξει τον ρόλο του </w:t>
      </w:r>
      <w:proofErr w:type="spellStart"/>
      <w:r>
        <w:rPr>
          <w:rFonts w:eastAsia="Times New Roman" w:cs="Times New Roman"/>
          <w:szCs w:val="24"/>
        </w:rPr>
        <w:t>προκεχωρημένο</w:t>
      </w:r>
      <w:r>
        <w:rPr>
          <w:rFonts w:eastAsia="Times New Roman" w:cs="Times New Roman"/>
          <w:szCs w:val="24"/>
        </w:rPr>
        <w:t>υ</w:t>
      </w:r>
      <w:proofErr w:type="spellEnd"/>
      <w:r>
        <w:rPr>
          <w:rFonts w:eastAsia="Times New Roman" w:cs="Times New Roman"/>
          <w:szCs w:val="24"/>
        </w:rPr>
        <w:t xml:space="preserve"> φυλακίου των Ηνωμένων Πολιτειών, είναι δύναμη σταθερότητας για την περιοχή και στόχος της είναι να </w:t>
      </w:r>
      <w:r>
        <w:rPr>
          <w:rFonts w:eastAsia="Times New Roman" w:cs="Times New Roman"/>
          <w:szCs w:val="24"/>
        </w:rPr>
        <w:lastRenderedPageBreak/>
        <w:t>βελτιώνει διαρκώς τις σχέσεις της με όλες τις γειτονικές χώρες και προς αυτή την κατεύθυνση εργάζεται η Κυβέρνηση.</w:t>
      </w:r>
    </w:p>
    <w:p w14:paraId="7B974801" w14:textId="77777777" w:rsidR="008C556B" w:rsidRDefault="006D7C5B">
      <w:pPr>
        <w:autoSpaceDE w:val="0"/>
        <w:autoSpaceDN w:val="0"/>
        <w:adjustRightInd w:val="0"/>
        <w:spacing w:line="600" w:lineRule="auto"/>
        <w:ind w:firstLine="720"/>
        <w:jc w:val="both"/>
        <w:rPr>
          <w:rFonts w:eastAsia="SimSun"/>
          <w:bCs/>
          <w:szCs w:val="24"/>
          <w:lang w:eastAsia="zh-CN"/>
        </w:rPr>
      </w:pPr>
      <w:r w:rsidRPr="00EF3F89">
        <w:rPr>
          <w:rFonts w:eastAsia="SimSun"/>
          <w:b/>
          <w:bCs/>
          <w:szCs w:val="24"/>
          <w:lang w:eastAsia="zh-CN"/>
        </w:rPr>
        <w:t>ΠΡΟΕΔΡΕΥΩΝ (</w:t>
      </w:r>
      <w:r>
        <w:rPr>
          <w:rFonts w:eastAsia="SimSun"/>
          <w:b/>
          <w:bCs/>
          <w:szCs w:val="24"/>
          <w:lang w:eastAsia="zh-CN"/>
        </w:rPr>
        <w:t>Σπυρίδων Λυκούδης</w:t>
      </w:r>
      <w:r w:rsidRPr="00EF3F89">
        <w:rPr>
          <w:rFonts w:eastAsia="SimSun"/>
          <w:b/>
          <w:bCs/>
          <w:szCs w:val="24"/>
          <w:lang w:eastAsia="zh-CN"/>
        </w:rPr>
        <w:t xml:space="preserve">): </w:t>
      </w:r>
      <w:r>
        <w:rPr>
          <w:rFonts w:eastAsia="SimSun"/>
          <w:bCs/>
          <w:szCs w:val="24"/>
          <w:lang w:eastAsia="zh-CN"/>
        </w:rPr>
        <w:t xml:space="preserve">Σας ευχαριστώ, κυρία Υπουργέ. </w:t>
      </w:r>
    </w:p>
    <w:p w14:paraId="7B974802" w14:textId="77777777" w:rsidR="008C556B" w:rsidRDefault="006D7C5B">
      <w:pPr>
        <w:autoSpaceDE w:val="0"/>
        <w:autoSpaceDN w:val="0"/>
        <w:adjustRightInd w:val="0"/>
        <w:spacing w:line="600" w:lineRule="auto"/>
        <w:ind w:firstLine="720"/>
        <w:jc w:val="both"/>
        <w:rPr>
          <w:rFonts w:eastAsia="SimSun"/>
          <w:b/>
          <w:bCs/>
          <w:szCs w:val="24"/>
          <w:lang w:eastAsia="zh-CN"/>
        </w:rPr>
      </w:pPr>
      <w:r w:rsidRPr="00EF3F89">
        <w:rPr>
          <w:rFonts w:eastAsia="SimSun"/>
          <w:szCs w:val="24"/>
          <w:lang w:eastAsia="zh-CN"/>
        </w:rPr>
        <w:t>Κ</w:t>
      </w:r>
      <w:r>
        <w:rPr>
          <w:rFonts w:eastAsia="SimSun"/>
          <w:szCs w:val="24"/>
          <w:lang w:eastAsia="zh-CN"/>
        </w:rPr>
        <w:t>υρίες και κύριοι συνάδελφοι, κ</w:t>
      </w:r>
      <w:r w:rsidRPr="00EF3F89">
        <w:rPr>
          <w:rFonts w:eastAsia="SimSun"/>
          <w:szCs w:val="24"/>
          <w:lang w:eastAsia="zh-CN"/>
        </w:rPr>
        <w:t>ηρύσσεται περαιωμένη η συζή</w:t>
      </w:r>
      <w:r>
        <w:rPr>
          <w:rFonts w:eastAsia="SimSun"/>
          <w:szCs w:val="24"/>
          <w:lang w:eastAsia="zh-CN"/>
        </w:rPr>
        <w:t xml:space="preserve">τηση </w:t>
      </w:r>
      <w:r>
        <w:rPr>
          <w:rFonts w:eastAsia="SimSun"/>
          <w:szCs w:val="24"/>
          <w:lang w:eastAsia="zh-CN"/>
        </w:rPr>
        <w:t xml:space="preserve">ενιαία </w:t>
      </w:r>
      <w:r>
        <w:rPr>
          <w:rFonts w:eastAsia="SimSun"/>
          <w:szCs w:val="24"/>
          <w:lang w:eastAsia="zh-CN"/>
        </w:rPr>
        <w:t>επί της αρχής</w:t>
      </w:r>
      <w:r>
        <w:rPr>
          <w:rFonts w:eastAsia="SimSun"/>
          <w:szCs w:val="24"/>
          <w:lang w:eastAsia="zh-CN"/>
        </w:rPr>
        <w:t xml:space="preserve"> και επί</w:t>
      </w:r>
      <w:r>
        <w:rPr>
          <w:rFonts w:eastAsia="SimSun"/>
          <w:szCs w:val="24"/>
          <w:lang w:eastAsia="zh-CN"/>
        </w:rPr>
        <w:t xml:space="preserve"> των άρθρων </w:t>
      </w:r>
      <w:r w:rsidRPr="00EF3F89">
        <w:rPr>
          <w:rFonts w:eastAsia="SimSun"/>
          <w:szCs w:val="24"/>
          <w:lang w:eastAsia="zh-CN"/>
        </w:rPr>
        <w:t xml:space="preserve">του σχεδίου νόμου του Υπουργείου </w:t>
      </w:r>
      <w:r>
        <w:rPr>
          <w:rFonts w:eastAsia="SimSun"/>
          <w:szCs w:val="24"/>
          <w:lang w:eastAsia="zh-CN"/>
        </w:rPr>
        <w:t xml:space="preserve">Παιδείας, Έρευνας και Θρησκευμάτων: </w:t>
      </w:r>
      <w:r w:rsidRPr="002B5EE5">
        <w:rPr>
          <w:rFonts w:eastAsia="SimSun"/>
          <w:szCs w:val="24"/>
          <w:lang w:eastAsia="zh-CN"/>
        </w:rPr>
        <w:t>«Κύρωση της Συμφωνίας μεταξύ της Κυβέρνησης της Ελλην</w:t>
      </w:r>
      <w:r w:rsidRPr="002B5EE5">
        <w:rPr>
          <w:rFonts w:eastAsia="SimSun"/>
          <w:szCs w:val="24"/>
          <w:lang w:eastAsia="zh-CN"/>
        </w:rPr>
        <w:t>ικής Δημοκρατίας και της Κυβέρνησης της Δημοκρατίας του Αγίου Μαρίνου σχετικά με τη συνεργασία στον πολιτιστικό, μορφωτικό και επιστημονικό τομέα».</w:t>
      </w:r>
    </w:p>
    <w:p w14:paraId="7B974803" w14:textId="77777777" w:rsidR="008C556B" w:rsidRDefault="006D7C5B">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και </w:t>
      </w:r>
      <w:r>
        <w:rPr>
          <w:rFonts w:eastAsia="SimSun"/>
          <w:szCs w:val="24"/>
          <w:lang w:eastAsia="zh-CN"/>
        </w:rPr>
        <w:t xml:space="preserve">του συνόλου </w:t>
      </w:r>
      <w:r w:rsidRPr="00EF3F89">
        <w:rPr>
          <w:rFonts w:eastAsia="SimSun"/>
          <w:szCs w:val="24"/>
          <w:lang w:eastAsia="zh-CN"/>
        </w:rPr>
        <w:t xml:space="preserve">και η ψήφισή τους θα γίνει χωριστά. </w:t>
      </w:r>
    </w:p>
    <w:p w14:paraId="7B974804" w14:textId="77777777" w:rsidR="008C556B" w:rsidRDefault="006D7C5B">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w:t>
      </w:r>
      <w:r w:rsidRPr="00EF3F89">
        <w:rPr>
          <w:rFonts w:eastAsia="SimSun"/>
          <w:szCs w:val="24"/>
          <w:lang w:eastAsia="zh-CN"/>
        </w:rPr>
        <w:t>καλώ να ανοίξει το σύστημα της ηλεκτρονικής ψηφοφορίας.</w:t>
      </w:r>
    </w:p>
    <w:p w14:paraId="7B974805" w14:textId="77777777" w:rsidR="008C556B" w:rsidRDefault="006D7C5B">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t>(ΨΗΦΟΦΟΡΙΑ)</w:t>
      </w:r>
    </w:p>
    <w:p w14:paraId="7B974806" w14:textId="77777777" w:rsidR="008C556B" w:rsidRDefault="006D7C5B">
      <w:pPr>
        <w:autoSpaceDE w:val="0"/>
        <w:autoSpaceDN w:val="0"/>
        <w:adjustRightInd w:val="0"/>
        <w:spacing w:line="600" w:lineRule="auto"/>
        <w:ind w:firstLine="709"/>
        <w:rPr>
          <w:rFonts w:eastAsia="SimSun"/>
          <w:szCs w:val="24"/>
          <w:lang w:eastAsia="zh-CN"/>
        </w:rPr>
      </w:pPr>
      <w:r>
        <w:rPr>
          <w:rFonts w:eastAsia="SimSun"/>
          <w:b/>
          <w:bCs/>
          <w:szCs w:val="24"/>
          <w:lang w:eastAsia="zh-CN"/>
        </w:rPr>
        <w:t xml:space="preserve">ΠΡΟΕΔΡΕΥΩΝ (Σπυρίδων Λυκούδης): </w:t>
      </w:r>
      <w:r>
        <w:rPr>
          <w:rFonts w:eastAsia="SimSun"/>
          <w:szCs w:val="24"/>
          <w:lang w:eastAsia="zh-CN"/>
        </w:rPr>
        <w:t>Παρακαλώ να κλείσει το σύστημα της ηλεκτρονικής ψηφοφορίας.</w:t>
      </w:r>
    </w:p>
    <w:p w14:paraId="7B974807" w14:textId="77777777" w:rsidR="008C556B" w:rsidRDefault="006D7C5B">
      <w:pPr>
        <w:tabs>
          <w:tab w:val="left" w:pos="2940"/>
        </w:tabs>
        <w:spacing w:line="600" w:lineRule="auto"/>
        <w:ind w:firstLine="709"/>
        <w:jc w:val="center"/>
        <w:rPr>
          <w:rFonts w:eastAsia="Times New Roman"/>
          <w:szCs w:val="24"/>
        </w:rPr>
      </w:pPr>
      <w:r>
        <w:rPr>
          <w:rFonts w:eastAsia="Times New Roman"/>
          <w:szCs w:val="24"/>
        </w:rPr>
        <w:t>(ΗΛΕΚΤΡΟΝΙΚΗ ΚΑΤΑΜΕΤΡΗΣΗ)</w:t>
      </w:r>
    </w:p>
    <w:p w14:paraId="7B974808" w14:textId="77777777" w:rsidR="008C556B" w:rsidRDefault="006D7C5B">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7B974809" w14:textId="77777777" w:rsidR="008C556B" w:rsidRDefault="006D7C5B">
      <w:pPr>
        <w:spacing w:line="600" w:lineRule="auto"/>
        <w:ind w:firstLine="709"/>
        <w:jc w:val="both"/>
        <w:rPr>
          <w:rFonts w:eastAsia="Times New Roman" w:cs="Times New Roman"/>
          <w:szCs w:val="24"/>
        </w:rPr>
      </w:pPr>
      <w:r>
        <w:rPr>
          <w:rFonts w:eastAsia="SimSun"/>
          <w:b/>
          <w:szCs w:val="24"/>
          <w:lang w:eastAsia="zh-CN"/>
        </w:rPr>
        <w:lastRenderedPageBreak/>
        <w:t>ΠΡΟΕΔΡΕΥΩΝ (</w:t>
      </w:r>
      <w:r>
        <w:rPr>
          <w:rFonts w:eastAsia="SimSun"/>
          <w:b/>
          <w:bCs/>
          <w:szCs w:val="24"/>
          <w:lang w:eastAsia="zh-CN"/>
        </w:rPr>
        <w:t>Σπυρίδων Λυκούδης</w:t>
      </w:r>
      <w:r>
        <w:rPr>
          <w:rFonts w:eastAsia="SimSun"/>
          <w:b/>
          <w:szCs w:val="24"/>
          <w:lang w:eastAsia="zh-CN"/>
        </w:rPr>
        <w:t xml:space="preserve">): </w:t>
      </w:r>
      <w:r>
        <w:rPr>
          <w:rFonts w:eastAsia="Times New Roman" w:cs="Times New Roman"/>
          <w:szCs w:val="24"/>
        </w:rPr>
        <w:t xml:space="preserve">Οι </w:t>
      </w:r>
      <w:r>
        <w:rPr>
          <w:rFonts w:eastAsia="Times New Roman" w:cs="Times New Roman"/>
          <w:szCs w:val="24"/>
        </w:rPr>
        <w:t>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6960" w:type="dxa"/>
        <w:tblCellMar>
          <w:left w:w="10" w:type="dxa"/>
          <w:right w:w="10" w:type="dxa"/>
        </w:tblCellMar>
        <w:tblLook w:val="04A0" w:firstRow="1" w:lastRow="0" w:firstColumn="1" w:lastColumn="0" w:noHBand="0" w:noVBand="1"/>
      </w:tblPr>
      <w:tblGrid>
        <w:gridCol w:w="1238"/>
        <w:gridCol w:w="1335"/>
        <w:gridCol w:w="1737"/>
        <w:gridCol w:w="673"/>
        <w:gridCol w:w="57"/>
        <w:gridCol w:w="960"/>
        <w:gridCol w:w="960"/>
      </w:tblGrid>
      <w:tr w:rsidR="008C556B" w14:paraId="7B97480D" w14:textId="77777777">
        <w:trPr>
          <w:trHeight w:val="1035"/>
        </w:trPr>
        <w:tc>
          <w:tcPr>
            <w:tcW w:w="5040" w:type="dxa"/>
            <w:gridSpan w:val="5"/>
            <w:vAlign w:val="center"/>
            <w:hideMark/>
          </w:tcPr>
          <w:p w14:paraId="7B97480A" w14:textId="77777777" w:rsidR="00DB6586" w:rsidRDefault="006D7C5B">
            <w:pPr>
              <w:jc w:val="center"/>
              <w:rPr>
                <w:rFonts w:ascii="Calibri" w:eastAsia="Times New Roman" w:hAnsi="Calibri" w:cs="Calibri"/>
                <w:color w:val="000000"/>
                <w:szCs w:val="24"/>
              </w:rPr>
            </w:pPr>
            <w:r>
              <w:rPr>
                <w:rFonts w:ascii="Calibri" w:eastAsia="Times New Roman" w:hAnsi="Calibri" w:cs="Calibri"/>
                <w:color w:val="000000"/>
                <w:szCs w:val="24"/>
              </w:rPr>
              <w:t>Υπ. Παιδείας Κύρωση της Συμφωνίας μεταξύ της Κυβέρνησης της Ελληνικής Δημοκρατίας και της  Κυβέρνησης</w:t>
            </w:r>
            <w:r>
              <w:rPr>
                <w:rFonts w:ascii="Calibri" w:eastAsia="Times New Roman" w:hAnsi="Calibri" w:cs="Calibri"/>
                <w:color w:val="000000"/>
                <w:szCs w:val="24"/>
              </w:rPr>
              <w:t xml:space="preserve"> της Δημοκρατίας του Αγίου Μαρίνου</w:t>
            </w:r>
          </w:p>
        </w:tc>
        <w:tc>
          <w:tcPr>
            <w:tcW w:w="960" w:type="dxa"/>
            <w:noWrap/>
            <w:vAlign w:val="bottom"/>
            <w:hideMark/>
          </w:tcPr>
          <w:p w14:paraId="7B97480B" w14:textId="77777777" w:rsidR="00DB6586" w:rsidRDefault="006D7C5B">
            <w:pPr>
              <w:rPr>
                <w:rFonts w:ascii="Calibri" w:eastAsia="Times New Roman" w:hAnsi="Calibri" w:cs="Calibri"/>
                <w:color w:val="000000"/>
                <w:szCs w:val="24"/>
              </w:rPr>
            </w:pPr>
          </w:p>
        </w:tc>
        <w:tc>
          <w:tcPr>
            <w:tcW w:w="960" w:type="dxa"/>
            <w:noWrap/>
            <w:vAlign w:val="bottom"/>
            <w:hideMark/>
          </w:tcPr>
          <w:p w14:paraId="7B97480C" w14:textId="77777777" w:rsidR="00DB6586" w:rsidRDefault="006D7C5B">
            <w:pPr>
              <w:rPr>
                <w:rFonts w:eastAsia="Times New Roman"/>
                <w:sz w:val="20"/>
              </w:rPr>
            </w:pPr>
          </w:p>
        </w:tc>
      </w:tr>
      <w:tr w:rsidR="008C556B" w14:paraId="7B974815" w14:textId="77777777">
        <w:trPr>
          <w:trHeight w:val="300"/>
        </w:trPr>
        <w:tc>
          <w:tcPr>
            <w:tcW w:w="1238" w:type="dxa"/>
            <w:noWrap/>
            <w:vAlign w:val="bottom"/>
            <w:hideMark/>
          </w:tcPr>
          <w:p w14:paraId="7B97480E" w14:textId="77777777" w:rsidR="00DB6586" w:rsidRDefault="006D7C5B">
            <w:pPr>
              <w:rPr>
                <w:rFonts w:eastAsia="Times New Roman"/>
                <w:sz w:val="20"/>
              </w:rPr>
            </w:pPr>
          </w:p>
        </w:tc>
        <w:tc>
          <w:tcPr>
            <w:tcW w:w="1335" w:type="dxa"/>
            <w:noWrap/>
            <w:vAlign w:val="bottom"/>
            <w:hideMark/>
          </w:tcPr>
          <w:p w14:paraId="7B97480F" w14:textId="77777777" w:rsidR="00DB6586" w:rsidRDefault="006D7C5B">
            <w:pPr>
              <w:rPr>
                <w:rFonts w:ascii="Calibri" w:eastAsia="Times New Roman" w:hAnsi="Calibri" w:cs="Calibri"/>
                <w:color w:val="000000"/>
                <w:sz w:val="22"/>
                <w:szCs w:val="22"/>
              </w:rPr>
            </w:pPr>
            <w:proofErr w:type="spellStart"/>
            <w:r>
              <w:rPr>
                <w:rFonts w:ascii="Calibri" w:eastAsia="Times New Roman" w:hAnsi="Calibri" w:cs="Calibri"/>
                <w:color w:val="000000"/>
                <w:szCs w:val="24"/>
              </w:rPr>
              <w:t>Ημ</w:t>
            </w:r>
            <w:proofErr w:type="spellEnd"/>
            <w:r>
              <w:rPr>
                <w:rFonts w:ascii="Calibri" w:eastAsia="Times New Roman" w:hAnsi="Calibri" w:cs="Calibri"/>
                <w:color w:val="000000"/>
                <w:szCs w:val="24"/>
              </w:rPr>
              <w:t>/</w:t>
            </w:r>
            <w:proofErr w:type="spellStart"/>
            <w:r>
              <w:rPr>
                <w:rFonts w:ascii="Calibri" w:eastAsia="Times New Roman" w:hAnsi="Calibri" w:cs="Calibri"/>
                <w:color w:val="000000"/>
                <w:szCs w:val="24"/>
              </w:rPr>
              <w:t>νία</w:t>
            </w:r>
            <w:proofErr w:type="spellEnd"/>
            <w:r>
              <w:rPr>
                <w:rFonts w:ascii="Calibri" w:eastAsia="Times New Roman" w:hAnsi="Calibri" w:cs="Calibri"/>
                <w:color w:val="000000"/>
                <w:szCs w:val="24"/>
              </w:rPr>
              <w:t>:</w:t>
            </w:r>
          </w:p>
        </w:tc>
        <w:tc>
          <w:tcPr>
            <w:tcW w:w="1737" w:type="dxa"/>
            <w:noWrap/>
            <w:vAlign w:val="bottom"/>
            <w:hideMark/>
          </w:tcPr>
          <w:p w14:paraId="7B974810" w14:textId="77777777" w:rsidR="00DB6586" w:rsidRDefault="006D7C5B">
            <w:pPr>
              <w:jc w:val="right"/>
              <w:rPr>
                <w:rFonts w:ascii="Calibri" w:eastAsia="Times New Roman" w:hAnsi="Calibri" w:cs="Calibri"/>
                <w:color w:val="000000"/>
                <w:szCs w:val="24"/>
              </w:rPr>
            </w:pPr>
            <w:r>
              <w:rPr>
                <w:rFonts w:ascii="Calibri" w:eastAsia="Times New Roman" w:hAnsi="Calibri" w:cs="Calibri"/>
                <w:color w:val="000000"/>
                <w:szCs w:val="24"/>
              </w:rPr>
              <w:t>11/10/2018</w:t>
            </w:r>
          </w:p>
        </w:tc>
        <w:tc>
          <w:tcPr>
            <w:tcW w:w="673" w:type="dxa"/>
            <w:noWrap/>
            <w:vAlign w:val="bottom"/>
            <w:hideMark/>
          </w:tcPr>
          <w:p w14:paraId="7B974811" w14:textId="77777777" w:rsidR="00DB6586" w:rsidRDefault="006D7C5B">
            <w:pPr>
              <w:rPr>
                <w:rFonts w:ascii="Calibri" w:eastAsia="Times New Roman" w:hAnsi="Calibri" w:cs="Calibri"/>
                <w:color w:val="000000"/>
                <w:szCs w:val="24"/>
              </w:rPr>
            </w:pPr>
          </w:p>
        </w:tc>
        <w:tc>
          <w:tcPr>
            <w:tcW w:w="57" w:type="dxa"/>
            <w:noWrap/>
            <w:vAlign w:val="bottom"/>
            <w:hideMark/>
          </w:tcPr>
          <w:p w14:paraId="7B974812" w14:textId="77777777" w:rsidR="00DB6586" w:rsidRDefault="006D7C5B">
            <w:pPr>
              <w:rPr>
                <w:rFonts w:eastAsia="Times New Roman"/>
                <w:sz w:val="20"/>
              </w:rPr>
            </w:pPr>
          </w:p>
        </w:tc>
        <w:tc>
          <w:tcPr>
            <w:tcW w:w="960" w:type="dxa"/>
            <w:noWrap/>
            <w:vAlign w:val="bottom"/>
            <w:hideMark/>
          </w:tcPr>
          <w:p w14:paraId="7B974813" w14:textId="77777777" w:rsidR="00DB6586" w:rsidRDefault="006D7C5B">
            <w:pPr>
              <w:rPr>
                <w:rFonts w:eastAsia="Times New Roman"/>
                <w:sz w:val="20"/>
              </w:rPr>
            </w:pPr>
          </w:p>
        </w:tc>
        <w:tc>
          <w:tcPr>
            <w:tcW w:w="960" w:type="dxa"/>
            <w:noWrap/>
            <w:vAlign w:val="bottom"/>
            <w:hideMark/>
          </w:tcPr>
          <w:p w14:paraId="7B974814" w14:textId="77777777" w:rsidR="00DB6586" w:rsidRDefault="006D7C5B">
            <w:pPr>
              <w:rPr>
                <w:rFonts w:eastAsia="Times New Roman"/>
                <w:sz w:val="20"/>
              </w:rPr>
            </w:pPr>
          </w:p>
        </w:tc>
      </w:tr>
      <w:tr w:rsidR="008C556B" w14:paraId="7B97481D" w14:textId="77777777">
        <w:trPr>
          <w:trHeight w:val="300"/>
        </w:trPr>
        <w:tc>
          <w:tcPr>
            <w:tcW w:w="1238" w:type="dxa"/>
            <w:noWrap/>
            <w:vAlign w:val="bottom"/>
            <w:hideMark/>
          </w:tcPr>
          <w:p w14:paraId="7B974816" w14:textId="77777777" w:rsidR="00DB6586" w:rsidRDefault="006D7C5B">
            <w:pPr>
              <w:rPr>
                <w:rFonts w:eastAsia="Times New Roman"/>
                <w:sz w:val="20"/>
              </w:rPr>
            </w:pPr>
          </w:p>
        </w:tc>
        <w:tc>
          <w:tcPr>
            <w:tcW w:w="1335" w:type="dxa"/>
            <w:noWrap/>
            <w:vAlign w:val="bottom"/>
            <w:hideMark/>
          </w:tcPr>
          <w:p w14:paraId="7B974817"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Κωδικός:</w:t>
            </w:r>
          </w:p>
        </w:tc>
        <w:tc>
          <w:tcPr>
            <w:tcW w:w="1737" w:type="dxa"/>
            <w:noWrap/>
            <w:vAlign w:val="bottom"/>
            <w:hideMark/>
          </w:tcPr>
          <w:p w14:paraId="7B974818" w14:textId="77777777" w:rsidR="00DB6586" w:rsidRDefault="006D7C5B">
            <w:pPr>
              <w:jc w:val="right"/>
              <w:rPr>
                <w:rFonts w:ascii="Calibri" w:eastAsia="Times New Roman" w:hAnsi="Calibri" w:cs="Calibri"/>
                <w:color w:val="000000"/>
                <w:szCs w:val="24"/>
              </w:rPr>
            </w:pPr>
            <w:r>
              <w:rPr>
                <w:rFonts w:ascii="Calibri" w:eastAsia="Times New Roman" w:hAnsi="Calibri" w:cs="Calibri"/>
                <w:color w:val="000000"/>
                <w:szCs w:val="24"/>
              </w:rPr>
              <w:t>20181011</w:t>
            </w:r>
          </w:p>
        </w:tc>
        <w:tc>
          <w:tcPr>
            <w:tcW w:w="673" w:type="dxa"/>
            <w:noWrap/>
            <w:vAlign w:val="bottom"/>
            <w:hideMark/>
          </w:tcPr>
          <w:p w14:paraId="7B974819" w14:textId="77777777" w:rsidR="00DB6586" w:rsidRDefault="006D7C5B">
            <w:pPr>
              <w:rPr>
                <w:rFonts w:ascii="Calibri" w:eastAsia="Times New Roman" w:hAnsi="Calibri" w:cs="Calibri"/>
                <w:color w:val="000000"/>
                <w:szCs w:val="24"/>
              </w:rPr>
            </w:pPr>
          </w:p>
        </w:tc>
        <w:tc>
          <w:tcPr>
            <w:tcW w:w="57" w:type="dxa"/>
            <w:noWrap/>
            <w:vAlign w:val="bottom"/>
            <w:hideMark/>
          </w:tcPr>
          <w:p w14:paraId="7B97481A" w14:textId="77777777" w:rsidR="00DB6586" w:rsidRDefault="006D7C5B">
            <w:pPr>
              <w:rPr>
                <w:rFonts w:eastAsia="Times New Roman"/>
                <w:sz w:val="20"/>
              </w:rPr>
            </w:pPr>
          </w:p>
        </w:tc>
        <w:tc>
          <w:tcPr>
            <w:tcW w:w="960" w:type="dxa"/>
            <w:noWrap/>
            <w:vAlign w:val="bottom"/>
            <w:hideMark/>
          </w:tcPr>
          <w:p w14:paraId="7B97481B" w14:textId="77777777" w:rsidR="00DB6586" w:rsidRDefault="006D7C5B">
            <w:pPr>
              <w:rPr>
                <w:rFonts w:eastAsia="Times New Roman"/>
                <w:sz w:val="20"/>
              </w:rPr>
            </w:pPr>
          </w:p>
        </w:tc>
        <w:tc>
          <w:tcPr>
            <w:tcW w:w="960" w:type="dxa"/>
            <w:noWrap/>
            <w:vAlign w:val="bottom"/>
            <w:hideMark/>
          </w:tcPr>
          <w:p w14:paraId="7B97481C" w14:textId="77777777" w:rsidR="00DB6586" w:rsidRDefault="006D7C5B">
            <w:pPr>
              <w:rPr>
                <w:rFonts w:eastAsia="Times New Roman"/>
                <w:sz w:val="20"/>
              </w:rPr>
            </w:pPr>
          </w:p>
        </w:tc>
      </w:tr>
      <w:tr w:rsidR="008C556B" w14:paraId="7B974822" w14:textId="77777777">
        <w:trPr>
          <w:trHeight w:val="300"/>
        </w:trPr>
        <w:tc>
          <w:tcPr>
            <w:tcW w:w="1238" w:type="dxa"/>
            <w:noWrap/>
            <w:vAlign w:val="bottom"/>
            <w:hideMark/>
          </w:tcPr>
          <w:p w14:paraId="7B97481E" w14:textId="77777777" w:rsidR="00DB6586" w:rsidRDefault="006D7C5B">
            <w:pPr>
              <w:rPr>
                <w:rFonts w:eastAsia="Times New Roman"/>
                <w:sz w:val="20"/>
              </w:rPr>
            </w:pPr>
          </w:p>
        </w:tc>
        <w:tc>
          <w:tcPr>
            <w:tcW w:w="3802" w:type="dxa"/>
            <w:gridSpan w:val="4"/>
            <w:noWrap/>
            <w:vAlign w:val="bottom"/>
            <w:hideMark/>
          </w:tcPr>
          <w:p w14:paraId="7B97481F"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Επί της Αρχής   ΔΕΚΤΟ ΚΑΤΑ ΠΛΕΙΟΨΗΦΙΑ</w:t>
            </w:r>
          </w:p>
        </w:tc>
        <w:tc>
          <w:tcPr>
            <w:tcW w:w="960" w:type="dxa"/>
            <w:noWrap/>
            <w:vAlign w:val="bottom"/>
            <w:hideMark/>
          </w:tcPr>
          <w:p w14:paraId="7B974820"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21" w14:textId="77777777" w:rsidR="00DB6586" w:rsidRDefault="006D7C5B">
            <w:pPr>
              <w:rPr>
                <w:rFonts w:eastAsia="Times New Roman"/>
                <w:sz w:val="20"/>
              </w:rPr>
            </w:pPr>
          </w:p>
        </w:tc>
      </w:tr>
      <w:tr w:rsidR="008C556B" w14:paraId="7B97482A" w14:textId="77777777">
        <w:trPr>
          <w:trHeight w:val="300"/>
        </w:trPr>
        <w:tc>
          <w:tcPr>
            <w:tcW w:w="1238" w:type="dxa"/>
            <w:noWrap/>
            <w:vAlign w:val="bottom"/>
            <w:hideMark/>
          </w:tcPr>
          <w:p w14:paraId="7B974823"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1335" w:type="dxa"/>
            <w:noWrap/>
            <w:vAlign w:val="bottom"/>
            <w:hideMark/>
          </w:tcPr>
          <w:p w14:paraId="7B974824"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25" w14:textId="77777777" w:rsidR="00DB6586" w:rsidRDefault="006D7C5B">
            <w:pPr>
              <w:rPr>
                <w:rFonts w:eastAsia="Times New Roman"/>
                <w:sz w:val="20"/>
              </w:rPr>
            </w:pPr>
          </w:p>
        </w:tc>
        <w:tc>
          <w:tcPr>
            <w:tcW w:w="673" w:type="dxa"/>
            <w:noWrap/>
            <w:vAlign w:val="bottom"/>
            <w:hideMark/>
          </w:tcPr>
          <w:p w14:paraId="7B974826"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27"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28" w14:textId="77777777" w:rsidR="00DB6586" w:rsidRDefault="006D7C5B">
            <w:pPr>
              <w:rPr>
                <w:rFonts w:eastAsia="Times New Roman"/>
                <w:sz w:val="20"/>
              </w:rPr>
            </w:pPr>
          </w:p>
        </w:tc>
        <w:tc>
          <w:tcPr>
            <w:tcW w:w="960" w:type="dxa"/>
            <w:noWrap/>
            <w:vAlign w:val="bottom"/>
            <w:hideMark/>
          </w:tcPr>
          <w:p w14:paraId="7B974829" w14:textId="77777777" w:rsidR="00DB6586" w:rsidRDefault="006D7C5B">
            <w:pPr>
              <w:rPr>
                <w:rFonts w:eastAsia="Times New Roman"/>
                <w:sz w:val="20"/>
              </w:rPr>
            </w:pPr>
          </w:p>
        </w:tc>
      </w:tr>
      <w:tr w:rsidR="008C556B" w14:paraId="7B974832" w14:textId="77777777">
        <w:trPr>
          <w:trHeight w:val="300"/>
        </w:trPr>
        <w:tc>
          <w:tcPr>
            <w:tcW w:w="1238" w:type="dxa"/>
            <w:noWrap/>
            <w:vAlign w:val="bottom"/>
            <w:hideMark/>
          </w:tcPr>
          <w:p w14:paraId="7B97482B"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1335" w:type="dxa"/>
            <w:noWrap/>
            <w:vAlign w:val="bottom"/>
            <w:hideMark/>
          </w:tcPr>
          <w:p w14:paraId="7B97482C"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2D" w14:textId="77777777" w:rsidR="00DB6586" w:rsidRDefault="006D7C5B">
            <w:pPr>
              <w:rPr>
                <w:rFonts w:eastAsia="Times New Roman"/>
                <w:sz w:val="20"/>
              </w:rPr>
            </w:pPr>
          </w:p>
        </w:tc>
        <w:tc>
          <w:tcPr>
            <w:tcW w:w="673" w:type="dxa"/>
            <w:noWrap/>
            <w:vAlign w:val="bottom"/>
            <w:hideMark/>
          </w:tcPr>
          <w:p w14:paraId="7B97482E"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2F"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30" w14:textId="77777777" w:rsidR="00DB6586" w:rsidRDefault="006D7C5B">
            <w:pPr>
              <w:rPr>
                <w:rFonts w:eastAsia="Times New Roman"/>
                <w:sz w:val="20"/>
              </w:rPr>
            </w:pPr>
          </w:p>
        </w:tc>
        <w:tc>
          <w:tcPr>
            <w:tcW w:w="960" w:type="dxa"/>
            <w:noWrap/>
            <w:vAlign w:val="bottom"/>
            <w:hideMark/>
          </w:tcPr>
          <w:p w14:paraId="7B974831" w14:textId="77777777" w:rsidR="00DB6586" w:rsidRDefault="006D7C5B">
            <w:pPr>
              <w:rPr>
                <w:rFonts w:eastAsia="Times New Roman"/>
                <w:sz w:val="20"/>
              </w:rPr>
            </w:pPr>
          </w:p>
        </w:tc>
      </w:tr>
      <w:tr w:rsidR="008C556B" w14:paraId="7B97483A" w14:textId="77777777">
        <w:trPr>
          <w:trHeight w:val="300"/>
        </w:trPr>
        <w:tc>
          <w:tcPr>
            <w:tcW w:w="1238" w:type="dxa"/>
            <w:noWrap/>
            <w:vAlign w:val="bottom"/>
            <w:hideMark/>
          </w:tcPr>
          <w:p w14:paraId="7B974833"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1335" w:type="dxa"/>
            <w:noWrap/>
            <w:vAlign w:val="bottom"/>
            <w:hideMark/>
          </w:tcPr>
          <w:p w14:paraId="7B974834"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35" w14:textId="77777777" w:rsidR="00DB6586" w:rsidRDefault="006D7C5B">
            <w:pPr>
              <w:rPr>
                <w:rFonts w:eastAsia="Times New Roman"/>
                <w:sz w:val="20"/>
              </w:rPr>
            </w:pPr>
          </w:p>
        </w:tc>
        <w:tc>
          <w:tcPr>
            <w:tcW w:w="673" w:type="dxa"/>
            <w:noWrap/>
            <w:vAlign w:val="bottom"/>
            <w:hideMark/>
          </w:tcPr>
          <w:p w14:paraId="7B974836"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37"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38" w14:textId="77777777" w:rsidR="00DB6586" w:rsidRDefault="006D7C5B">
            <w:pPr>
              <w:rPr>
                <w:rFonts w:eastAsia="Times New Roman"/>
                <w:sz w:val="20"/>
              </w:rPr>
            </w:pPr>
          </w:p>
        </w:tc>
        <w:tc>
          <w:tcPr>
            <w:tcW w:w="960" w:type="dxa"/>
            <w:noWrap/>
            <w:vAlign w:val="bottom"/>
            <w:hideMark/>
          </w:tcPr>
          <w:p w14:paraId="7B974839" w14:textId="77777777" w:rsidR="00DB6586" w:rsidRDefault="006D7C5B">
            <w:pPr>
              <w:rPr>
                <w:rFonts w:eastAsia="Times New Roman"/>
                <w:sz w:val="20"/>
              </w:rPr>
            </w:pPr>
          </w:p>
        </w:tc>
      </w:tr>
      <w:tr w:rsidR="008C556B" w14:paraId="7B974842" w14:textId="77777777">
        <w:trPr>
          <w:trHeight w:val="300"/>
        </w:trPr>
        <w:tc>
          <w:tcPr>
            <w:tcW w:w="1238" w:type="dxa"/>
            <w:noWrap/>
            <w:vAlign w:val="bottom"/>
            <w:hideMark/>
          </w:tcPr>
          <w:p w14:paraId="7B97483B"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1335" w:type="dxa"/>
            <w:noWrap/>
            <w:vAlign w:val="bottom"/>
            <w:hideMark/>
          </w:tcPr>
          <w:p w14:paraId="7B97483C"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3D" w14:textId="77777777" w:rsidR="00DB6586" w:rsidRDefault="006D7C5B">
            <w:pPr>
              <w:rPr>
                <w:rFonts w:eastAsia="Times New Roman"/>
                <w:sz w:val="20"/>
              </w:rPr>
            </w:pPr>
          </w:p>
        </w:tc>
        <w:tc>
          <w:tcPr>
            <w:tcW w:w="673" w:type="dxa"/>
            <w:noWrap/>
            <w:vAlign w:val="bottom"/>
            <w:hideMark/>
          </w:tcPr>
          <w:p w14:paraId="7B97483E"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57" w:type="dxa"/>
            <w:noWrap/>
            <w:vAlign w:val="bottom"/>
            <w:hideMark/>
          </w:tcPr>
          <w:p w14:paraId="7B97483F"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40" w14:textId="77777777" w:rsidR="00DB6586" w:rsidRDefault="006D7C5B">
            <w:pPr>
              <w:rPr>
                <w:rFonts w:eastAsia="Times New Roman"/>
                <w:sz w:val="20"/>
              </w:rPr>
            </w:pPr>
          </w:p>
        </w:tc>
        <w:tc>
          <w:tcPr>
            <w:tcW w:w="960" w:type="dxa"/>
            <w:noWrap/>
            <w:vAlign w:val="bottom"/>
            <w:hideMark/>
          </w:tcPr>
          <w:p w14:paraId="7B974841" w14:textId="77777777" w:rsidR="00DB6586" w:rsidRDefault="006D7C5B">
            <w:pPr>
              <w:rPr>
                <w:rFonts w:eastAsia="Times New Roman"/>
                <w:sz w:val="20"/>
              </w:rPr>
            </w:pPr>
          </w:p>
        </w:tc>
      </w:tr>
      <w:tr w:rsidR="008C556B" w14:paraId="7B97484A" w14:textId="77777777">
        <w:trPr>
          <w:trHeight w:val="300"/>
        </w:trPr>
        <w:tc>
          <w:tcPr>
            <w:tcW w:w="1238" w:type="dxa"/>
            <w:noWrap/>
            <w:vAlign w:val="bottom"/>
            <w:hideMark/>
          </w:tcPr>
          <w:p w14:paraId="7B974843"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1335" w:type="dxa"/>
            <w:noWrap/>
            <w:vAlign w:val="bottom"/>
            <w:hideMark/>
          </w:tcPr>
          <w:p w14:paraId="7B974844"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45" w14:textId="77777777" w:rsidR="00DB6586" w:rsidRDefault="006D7C5B">
            <w:pPr>
              <w:rPr>
                <w:rFonts w:eastAsia="Times New Roman"/>
                <w:sz w:val="20"/>
              </w:rPr>
            </w:pPr>
          </w:p>
        </w:tc>
        <w:tc>
          <w:tcPr>
            <w:tcW w:w="673" w:type="dxa"/>
            <w:noWrap/>
            <w:vAlign w:val="bottom"/>
            <w:hideMark/>
          </w:tcPr>
          <w:p w14:paraId="7B974846"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47"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48" w14:textId="77777777" w:rsidR="00DB6586" w:rsidRDefault="006D7C5B">
            <w:pPr>
              <w:rPr>
                <w:rFonts w:eastAsia="Times New Roman"/>
                <w:sz w:val="20"/>
              </w:rPr>
            </w:pPr>
          </w:p>
        </w:tc>
        <w:tc>
          <w:tcPr>
            <w:tcW w:w="960" w:type="dxa"/>
            <w:noWrap/>
            <w:vAlign w:val="bottom"/>
            <w:hideMark/>
          </w:tcPr>
          <w:p w14:paraId="7B974849" w14:textId="77777777" w:rsidR="00DB6586" w:rsidRDefault="006D7C5B">
            <w:pPr>
              <w:rPr>
                <w:rFonts w:eastAsia="Times New Roman"/>
                <w:sz w:val="20"/>
              </w:rPr>
            </w:pPr>
          </w:p>
        </w:tc>
      </w:tr>
      <w:tr w:rsidR="008C556B" w14:paraId="7B974852" w14:textId="77777777">
        <w:trPr>
          <w:trHeight w:val="300"/>
        </w:trPr>
        <w:tc>
          <w:tcPr>
            <w:tcW w:w="1238" w:type="dxa"/>
            <w:noWrap/>
            <w:vAlign w:val="bottom"/>
            <w:hideMark/>
          </w:tcPr>
          <w:p w14:paraId="7B97484B"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1335" w:type="dxa"/>
            <w:noWrap/>
            <w:vAlign w:val="bottom"/>
            <w:hideMark/>
          </w:tcPr>
          <w:p w14:paraId="7B97484C"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4D" w14:textId="77777777" w:rsidR="00DB6586" w:rsidRDefault="006D7C5B">
            <w:pPr>
              <w:rPr>
                <w:rFonts w:eastAsia="Times New Roman"/>
                <w:sz w:val="20"/>
              </w:rPr>
            </w:pPr>
          </w:p>
        </w:tc>
        <w:tc>
          <w:tcPr>
            <w:tcW w:w="673" w:type="dxa"/>
            <w:noWrap/>
            <w:vAlign w:val="bottom"/>
            <w:hideMark/>
          </w:tcPr>
          <w:p w14:paraId="7B97484E"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4F"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50" w14:textId="77777777" w:rsidR="00DB6586" w:rsidRDefault="006D7C5B">
            <w:pPr>
              <w:rPr>
                <w:rFonts w:eastAsia="Times New Roman"/>
                <w:sz w:val="20"/>
              </w:rPr>
            </w:pPr>
          </w:p>
        </w:tc>
        <w:tc>
          <w:tcPr>
            <w:tcW w:w="960" w:type="dxa"/>
            <w:noWrap/>
            <w:vAlign w:val="bottom"/>
            <w:hideMark/>
          </w:tcPr>
          <w:p w14:paraId="7B974851" w14:textId="77777777" w:rsidR="00DB6586" w:rsidRDefault="006D7C5B">
            <w:pPr>
              <w:rPr>
                <w:rFonts w:eastAsia="Times New Roman"/>
                <w:sz w:val="20"/>
              </w:rPr>
            </w:pPr>
          </w:p>
        </w:tc>
      </w:tr>
      <w:tr w:rsidR="008C556B" w14:paraId="7B97485A" w14:textId="77777777">
        <w:trPr>
          <w:trHeight w:val="300"/>
        </w:trPr>
        <w:tc>
          <w:tcPr>
            <w:tcW w:w="1238" w:type="dxa"/>
            <w:noWrap/>
            <w:vAlign w:val="bottom"/>
            <w:hideMark/>
          </w:tcPr>
          <w:p w14:paraId="7B974853"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1335" w:type="dxa"/>
            <w:noWrap/>
            <w:vAlign w:val="bottom"/>
            <w:hideMark/>
          </w:tcPr>
          <w:p w14:paraId="7B974854"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55" w14:textId="77777777" w:rsidR="00DB6586" w:rsidRDefault="006D7C5B">
            <w:pPr>
              <w:rPr>
                <w:rFonts w:eastAsia="Times New Roman"/>
                <w:sz w:val="20"/>
              </w:rPr>
            </w:pPr>
          </w:p>
        </w:tc>
        <w:tc>
          <w:tcPr>
            <w:tcW w:w="673" w:type="dxa"/>
            <w:noWrap/>
            <w:vAlign w:val="bottom"/>
            <w:hideMark/>
          </w:tcPr>
          <w:p w14:paraId="7B974856"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w:t>
            </w:r>
          </w:p>
        </w:tc>
        <w:tc>
          <w:tcPr>
            <w:tcW w:w="57" w:type="dxa"/>
            <w:noWrap/>
            <w:vAlign w:val="bottom"/>
            <w:hideMark/>
          </w:tcPr>
          <w:p w14:paraId="7B974857"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58" w14:textId="77777777" w:rsidR="00DB6586" w:rsidRDefault="006D7C5B">
            <w:pPr>
              <w:rPr>
                <w:rFonts w:eastAsia="Times New Roman"/>
                <w:sz w:val="20"/>
              </w:rPr>
            </w:pPr>
          </w:p>
        </w:tc>
        <w:tc>
          <w:tcPr>
            <w:tcW w:w="960" w:type="dxa"/>
            <w:noWrap/>
            <w:vAlign w:val="bottom"/>
            <w:hideMark/>
          </w:tcPr>
          <w:p w14:paraId="7B974859" w14:textId="77777777" w:rsidR="00DB6586" w:rsidRDefault="006D7C5B">
            <w:pPr>
              <w:rPr>
                <w:rFonts w:eastAsia="Times New Roman"/>
                <w:sz w:val="20"/>
              </w:rPr>
            </w:pPr>
          </w:p>
        </w:tc>
      </w:tr>
      <w:tr w:rsidR="008C556B" w14:paraId="7B974861" w14:textId="77777777">
        <w:trPr>
          <w:trHeight w:val="300"/>
        </w:trPr>
        <w:tc>
          <w:tcPr>
            <w:tcW w:w="2573" w:type="dxa"/>
            <w:gridSpan w:val="2"/>
            <w:noWrap/>
            <w:vAlign w:val="bottom"/>
            <w:hideMark/>
          </w:tcPr>
          <w:p w14:paraId="7B97485B"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w:t>
            </w:r>
          </w:p>
        </w:tc>
        <w:tc>
          <w:tcPr>
            <w:tcW w:w="1737" w:type="dxa"/>
            <w:noWrap/>
            <w:vAlign w:val="bottom"/>
            <w:hideMark/>
          </w:tcPr>
          <w:p w14:paraId="7B97485C" w14:textId="77777777" w:rsidR="00DB6586" w:rsidRDefault="006D7C5B">
            <w:pPr>
              <w:rPr>
                <w:rFonts w:ascii="Calibri" w:eastAsia="Times New Roman" w:hAnsi="Calibri" w:cs="Calibri"/>
                <w:color w:val="000000"/>
                <w:sz w:val="22"/>
                <w:szCs w:val="22"/>
              </w:rPr>
            </w:pPr>
          </w:p>
        </w:tc>
        <w:tc>
          <w:tcPr>
            <w:tcW w:w="673" w:type="dxa"/>
            <w:noWrap/>
            <w:vAlign w:val="bottom"/>
            <w:hideMark/>
          </w:tcPr>
          <w:p w14:paraId="7B97485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5E"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5F" w14:textId="77777777" w:rsidR="00DB6586" w:rsidRDefault="006D7C5B">
            <w:pPr>
              <w:rPr>
                <w:rFonts w:eastAsia="Times New Roman"/>
                <w:sz w:val="20"/>
              </w:rPr>
            </w:pPr>
          </w:p>
        </w:tc>
        <w:tc>
          <w:tcPr>
            <w:tcW w:w="960" w:type="dxa"/>
            <w:noWrap/>
            <w:vAlign w:val="bottom"/>
            <w:hideMark/>
          </w:tcPr>
          <w:p w14:paraId="7B974860" w14:textId="77777777" w:rsidR="00DB6586" w:rsidRDefault="006D7C5B">
            <w:pPr>
              <w:rPr>
                <w:rFonts w:eastAsia="Times New Roman"/>
                <w:sz w:val="20"/>
              </w:rPr>
            </w:pPr>
          </w:p>
        </w:tc>
      </w:tr>
      <w:tr w:rsidR="008C556B" w14:paraId="7B974869" w14:textId="77777777">
        <w:trPr>
          <w:trHeight w:val="300"/>
        </w:trPr>
        <w:tc>
          <w:tcPr>
            <w:tcW w:w="1238" w:type="dxa"/>
            <w:noWrap/>
            <w:vAlign w:val="bottom"/>
            <w:hideMark/>
          </w:tcPr>
          <w:p w14:paraId="7B974862" w14:textId="77777777" w:rsidR="00DB6586" w:rsidRDefault="006D7C5B">
            <w:pPr>
              <w:rPr>
                <w:rFonts w:eastAsia="Times New Roman"/>
                <w:sz w:val="20"/>
              </w:rPr>
            </w:pPr>
          </w:p>
        </w:tc>
        <w:tc>
          <w:tcPr>
            <w:tcW w:w="1335" w:type="dxa"/>
            <w:noWrap/>
            <w:vAlign w:val="bottom"/>
            <w:hideMark/>
          </w:tcPr>
          <w:p w14:paraId="7B974863" w14:textId="77777777" w:rsidR="00DB6586" w:rsidRDefault="006D7C5B">
            <w:pPr>
              <w:rPr>
                <w:rFonts w:eastAsia="Times New Roman"/>
                <w:sz w:val="20"/>
              </w:rPr>
            </w:pPr>
          </w:p>
        </w:tc>
        <w:tc>
          <w:tcPr>
            <w:tcW w:w="1737" w:type="dxa"/>
            <w:noWrap/>
            <w:vAlign w:val="bottom"/>
            <w:hideMark/>
          </w:tcPr>
          <w:p w14:paraId="7B974864" w14:textId="77777777" w:rsidR="00DB6586" w:rsidRDefault="006D7C5B">
            <w:pPr>
              <w:rPr>
                <w:rFonts w:eastAsia="Times New Roman"/>
                <w:sz w:val="20"/>
              </w:rPr>
            </w:pPr>
          </w:p>
        </w:tc>
        <w:tc>
          <w:tcPr>
            <w:tcW w:w="673" w:type="dxa"/>
            <w:noWrap/>
            <w:vAlign w:val="bottom"/>
            <w:hideMark/>
          </w:tcPr>
          <w:p w14:paraId="7B974865" w14:textId="77777777" w:rsidR="00DB6586" w:rsidRDefault="006D7C5B">
            <w:pPr>
              <w:rPr>
                <w:rFonts w:eastAsia="Times New Roman"/>
                <w:sz w:val="20"/>
              </w:rPr>
            </w:pPr>
          </w:p>
        </w:tc>
        <w:tc>
          <w:tcPr>
            <w:tcW w:w="57" w:type="dxa"/>
            <w:noWrap/>
            <w:vAlign w:val="bottom"/>
            <w:hideMark/>
          </w:tcPr>
          <w:p w14:paraId="7B974866" w14:textId="77777777" w:rsidR="00DB6586" w:rsidRDefault="006D7C5B">
            <w:pPr>
              <w:rPr>
                <w:rFonts w:eastAsia="Times New Roman"/>
                <w:sz w:val="20"/>
              </w:rPr>
            </w:pPr>
          </w:p>
        </w:tc>
        <w:tc>
          <w:tcPr>
            <w:tcW w:w="960" w:type="dxa"/>
            <w:noWrap/>
            <w:vAlign w:val="bottom"/>
            <w:hideMark/>
          </w:tcPr>
          <w:p w14:paraId="7B974867" w14:textId="77777777" w:rsidR="00DB6586" w:rsidRDefault="006D7C5B">
            <w:pPr>
              <w:rPr>
                <w:rFonts w:eastAsia="Times New Roman"/>
                <w:sz w:val="20"/>
              </w:rPr>
            </w:pPr>
          </w:p>
        </w:tc>
        <w:tc>
          <w:tcPr>
            <w:tcW w:w="960" w:type="dxa"/>
            <w:noWrap/>
            <w:vAlign w:val="bottom"/>
            <w:hideMark/>
          </w:tcPr>
          <w:p w14:paraId="7B974868" w14:textId="77777777" w:rsidR="00DB6586" w:rsidRDefault="006D7C5B">
            <w:pPr>
              <w:rPr>
                <w:rFonts w:eastAsia="Times New Roman"/>
                <w:sz w:val="20"/>
              </w:rPr>
            </w:pPr>
          </w:p>
        </w:tc>
      </w:tr>
      <w:tr w:rsidR="008C556B" w14:paraId="7B97486E" w14:textId="77777777">
        <w:trPr>
          <w:trHeight w:val="300"/>
        </w:trPr>
        <w:tc>
          <w:tcPr>
            <w:tcW w:w="1238" w:type="dxa"/>
            <w:noWrap/>
            <w:vAlign w:val="bottom"/>
            <w:hideMark/>
          </w:tcPr>
          <w:p w14:paraId="7B97486A" w14:textId="77777777" w:rsidR="00DB6586" w:rsidRDefault="006D7C5B">
            <w:pPr>
              <w:rPr>
                <w:rFonts w:eastAsia="Times New Roman"/>
                <w:sz w:val="20"/>
              </w:rPr>
            </w:pPr>
          </w:p>
        </w:tc>
        <w:tc>
          <w:tcPr>
            <w:tcW w:w="3802" w:type="dxa"/>
            <w:gridSpan w:val="4"/>
            <w:noWrap/>
            <w:vAlign w:val="bottom"/>
            <w:hideMark/>
          </w:tcPr>
          <w:p w14:paraId="7B97486B"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Άρθρο πρώτο   ΔΕΚΤΟ ΚΑΤΑ ΠΛΕΙΟΨΗΦΙΑ</w:t>
            </w:r>
          </w:p>
        </w:tc>
        <w:tc>
          <w:tcPr>
            <w:tcW w:w="960" w:type="dxa"/>
            <w:noWrap/>
            <w:vAlign w:val="bottom"/>
            <w:hideMark/>
          </w:tcPr>
          <w:p w14:paraId="7B97486C"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6D" w14:textId="77777777" w:rsidR="00DB6586" w:rsidRDefault="006D7C5B">
            <w:pPr>
              <w:rPr>
                <w:rFonts w:eastAsia="Times New Roman"/>
                <w:sz w:val="20"/>
              </w:rPr>
            </w:pPr>
          </w:p>
        </w:tc>
      </w:tr>
      <w:tr w:rsidR="008C556B" w14:paraId="7B974876" w14:textId="77777777">
        <w:trPr>
          <w:trHeight w:val="300"/>
        </w:trPr>
        <w:tc>
          <w:tcPr>
            <w:tcW w:w="1238" w:type="dxa"/>
            <w:noWrap/>
            <w:vAlign w:val="bottom"/>
            <w:hideMark/>
          </w:tcPr>
          <w:p w14:paraId="7B97486F"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1335" w:type="dxa"/>
            <w:noWrap/>
            <w:vAlign w:val="bottom"/>
            <w:hideMark/>
          </w:tcPr>
          <w:p w14:paraId="7B974870"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71" w14:textId="77777777" w:rsidR="00DB6586" w:rsidRDefault="006D7C5B">
            <w:pPr>
              <w:rPr>
                <w:rFonts w:eastAsia="Times New Roman"/>
                <w:sz w:val="20"/>
              </w:rPr>
            </w:pPr>
          </w:p>
        </w:tc>
        <w:tc>
          <w:tcPr>
            <w:tcW w:w="673" w:type="dxa"/>
            <w:noWrap/>
            <w:vAlign w:val="bottom"/>
            <w:hideMark/>
          </w:tcPr>
          <w:p w14:paraId="7B97487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73"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74" w14:textId="77777777" w:rsidR="00DB6586" w:rsidRDefault="006D7C5B">
            <w:pPr>
              <w:rPr>
                <w:rFonts w:eastAsia="Times New Roman"/>
                <w:sz w:val="20"/>
              </w:rPr>
            </w:pPr>
          </w:p>
        </w:tc>
        <w:tc>
          <w:tcPr>
            <w:tcW w:w="960" w:type="dxa"/>
            <w:noWrap/>
            <w:vAlign w:val="bottom"/>
            <w:hideMark/>
          </w:tcPr>
          <w:p w14:paraId="7B974875" w14:textId="77777777" w:rsidR="00DB6586" w:rsidRDefault="006D7C5B">
            <w:pPr>
              <w:rPr>
                <w:rFonts w:eastAsia="Times New Roman"/>
                <w:sz w:val="20"/>
              </w:rPr>
            </w:pPr>
          </w:p>
        </w:tc>
      </w:tr>
      <w:tr w:rsidR="008C556B" w14:paraId="7B97487E" w14:textId="77777777">
        <w:trPr>
          <w:trHeight w:val="300"/>
        </w:trPr>
        <w:tc>
          <w:tcPr>
            <w:tcW w:w="1238" w:type="dxa"/>
            <w:noWrap/>
            <w:vAlign w:val="bottom"/>
            <w:hideMark/>
          </w:tcPr>
          <w:p w14:paraId="7B974877"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1335" w:type="dxa"/>
            <w:noWrap/>
            <w:vAlign w:val="bottom"/>
            <w:hideMark/>
          </w:tcPr>
          <w:p w14:paraId="7B974878"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79" w14:textId="77777777" w:rsidR="00DB6586" w:rsidRDefault="006D7C5B">
            <w:pPr>
              <w:rPr>
                <w:rFonts w:eastAsia="Times New Roman"/>
                <w:sz w:val="20"/>
              </w:rPr>
            </w:pPr>
          </w:p>
        </w:tc>
        <w:tc>
          <w:tcPr>
            <w:tcW w:w="673" w:type="dxa"/>
            <w:noWrap/>
            <w:vAlign w:val="bottom"/>
            <w:hideMark/>
          </w:tcPr>
          <w:p w14:paraId="7B97487A"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7B"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7C" w14:textId="77777777" w:rsidR="00DB6586" w:rsidRDefault="006D7C5B">
            <w:pPr>
              <w:rPr>
                <w:rFonts w:eastAsia="Times New Roman"/>
                <w:sz w:val="20"/>
              </w:rPr>
            </w:pPr>
          </w:p>
        </w:tc>
        <w:tc>
          <w:tcPr>
            <w:tcW w:w="960" w:type="dxa"/>
            <w:noWrap/>
            <w:vAlign w:val="bottom"/>
            <w:hideMark/>
          </w:tcPr>
          <w:p w14:paraId="7B97487D" w14:textId="77777777" w:rsidR="00DB6586" w:rsidRDefault="006D7C5B">
            <w:pPr>
              <w:rPr>
                <w:rFonts w:eastAsia="Times New Roman"/>
                <w:sz w:val="20"/>
              </w:rPr>
            </w:pPr>
          </w:p>
        </w:tc>
      </w:tr>
      <w:tr w:rsidR="008C556B" w14:paraId="7B974886" w14:textId="77777777">
        <w:trPr>
          <w:trHeight w:val="300"/>
        </w:trPr>
        <w:tc>
          <w:tcPr>
            <w:tcW w:w="1238" w:type="dxa"/>
            <w:noWrap/>
            <w:vAlign w:val="bottom"/>
            <w:hideMark/>
          </w:tcPr>
          <w:p w14:paraId="7B97487F"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1335" w:type="dxa"/>
            <w:noWrap/>
            <w:vAlign w:val="bottom"/>
            <w:hideMark/>
          </w:tcPr>
          <w:p w14:paraId="7B974880"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81" w14:textId="77777777" w:rsidR="00DB6586" w:rsidRDefault="006D7C5B">
            <w:pPr>
              <w:rPr>
                <w:rFonts w:eastAsia="Times New Roman"/>
                <w:sz w:val="20"/>
              </w:rPr>
            </w:pPr>
          </w:p>
        </w:tc>
        <w:tc>
          <w:tcPr>
            <w:tcW w:w="673" w:type="dxa"/>
            <w:noWrap/>
            <w:vAlign w:val="bottom"/>
            <w:hideMark/>
          </w:tcPr>
          <w:p w14:paraId="7B97488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83"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84" w14:textId="77777777" w:rsidR="00DB6586" w:rsidRDefault="006D7C5B">
            <w:pPr>
              <w:rPr>
                <w:rFonts w:eastAsia="Times New Roman"/>
                <w:sz w:val="20"/>
              </w:rPr>
            </w:pPr>
          </w:p>
        </w:tc>
        <w:tc>
          <w:tcPr>
            <w:tcW w:w="960" w:type="dxa"/>
            <w:noWrap/>
            <w:vAlign w:val="bottom"/>
            <w:hideMark/>
          </w:tcPr>
          <w:p w14:paraId="7B974885" w14:textId="77777777" w:rsidR="00DB6586" w:rsidRDefault="006D7C5B">
            <w:pPr>
              <w:rPr>
                <w:rFonts w:eastAsia="Times New Roman"/>
                <w:sz w:val="20"/>
              </w:rPr>
            </w:pPr>
          </w:p>
        </w:tc>
      </w:tr>
      <w:tr w:rsidR="008C556B" w14:paraId="7B97488E" w14:textId="77777777">
        <w:trPr>
          <w:trHeight w:val="300"/>
        </w:trPr>
        <w:tc>
          <w:tcPr>
            <w:tcW w:w="1238" w:type="dxa"/>
            <w:noWrap/>
            <w:vAlign w:val="bottom"/>
            <w:hideMark/>
          </w:tcPr>
          <w:p w14:paraId="7B974887"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1335" w:type="dxa"/>
            <w:noWrap/>
            <w:vAlign w:val="bottom"/>
            <w:hideMark/>
          </w:tcPr>
          <w:p w14:paraId="7B974888"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89" w14:textId="77777777" w:rsidR="00DB6586" w:rsidRDefault="006D7C5B">
            <w:pPr>
              <w:rPr>
                <w:rFonts w:eastAsia="Times New Roman"/>
                <w:sz w:val="20"/>
              </w:rPr>
            </w:pPr>
          </w:p>
        </w:tc>
        <w:tc>
          <w:tcPr>
            <w:tcW w:w="673" w:type="dxa"/>
            <w:noWrap/>
            <w:vAlign w:val="bottom"/>
            <w:hideMark/>
          </w:tcPr>
          <w:p w14:paraId="7B97488A"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57" w:type="dxa"/>
            <w:noWrap/>
            <w:vAlign w:val="bottom"/>
            <w:hideMark/>
          </w:tcPr>
          <w:p w14:paraId="7B97488B"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8C" w14:textId="77777777" w:rsidR="00DB6586" w:rsidRDefault="006D7C5B">
            <w:pPr>
              <w:rPr>
                <w:rFonts w:eastAsia="Times New Roman"/>
                <w:sz w:val="20"/>
              </w:rPr>
            </w:pPr>
          </w:p>
        </w:tc>
        <w:tc>
          <w:tcPr>
            <w:tcW w:w="960" w:type="dxa"/>
            <w:noWrap/>
            <w:vAlign w:val="bottom"/>
            <w:hideMark/>
          </w:tcPr>
          <w:p w14:paraId="7B97488D" w14:textId="77777777" w:rsidR="00DB6586" w:rsidRDefault="006D7C5B">
            <w:pPr>
              <w:rPr>
                <w:rFonts w:eastAsia="Times New Roman"/>
                <w:sz w:val="20"/>
              </w:rPr>
            </w:pPr>
          </w:p>
        </w:tc>
      </w:tr>
      <w:tr w:rsidR="008C556B" w14:paraId="7B974896" w14:textId="77777777">
        <w:trPr>
          <w:trHeight w:val="300"/>
        </w:trPr>
        <w:tc>
          <w:tcPr>
            <w:tcW w:w="1238" w:type="dxa"/>
            <w:noWrap/>
            <w:vAlign w:val="bottom"/>
            <w:hideMark/>
          </w:tcPr>
          <w:p w14:paraId="7B97488F"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1335" w:type="dxa"/>
            <w:noWrap/>
            <w:vAlign w:val="bottom"/>
            <w:hideMark/>
          </w:tcPr>
          <w:p w14:paraId="7B974890"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91" w14:textId="77777777" w:rsidR="00DB6586" w:rsidRDefault="006D7C5B">
            <w:pPr>
              <w:rPr>
                <w:rFonts w:eastAsia="Times New Roman"/>
                <w:sz w:val="20"/>
              </w:rPr>
            </w:pPr>
          </w:p>
        </w:tc>
        <w:tc>
          <w:tcPr>
            <w:tcW w:w="673" w:type="dxa"/>
            <w:noWrap/>
            <w:vAlign w:val="bottom"/>
            <w:hideMark/>
          </w:tcPr>
          <w:p w14:paraId="7B97489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93"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94" w14:textId="77777777" w:rsidR="00DB6586" w:rsidRDefault="006D7C5B">
            <w:pPr>
              <w:rPr>
                <w:rFonts w:eastAsia="Times New Roman"/>
                <w:sz w:val="20"/>
              </w:rPr>
            </w:pPr>
          </w:p>
        </w:tc>
        <w:tc>
          <w:tcPr>
            <w:tcW w:w="960" w:type="dxa"/>
            <w:noWrap/>
            <w:vAlign w:val="bottom"/>
            <w:hideMark/>
          </w:tcPr>
          <w:p w14:paraId="7B974895" w14:textId="77777777" w:rsidR="00DB6586" w:rsidRDefault="006D7C5B">
            <w:pPr>
              <w:rPr>
                <w:rFonts w:eastAsia="Times New Roman"/>
                <w:sz w:val="20"/>
              </w:rPr>
            </w:pPr>
          </w:p>
        </w:tc>
      </w:tr>
      <w:tr w:rsidR="008C556B" w14:paraId="7B97489E" w14:textId="77777777">
        <w:trPr>
          <w:trHeight w:val="300"/>
        </w:trPr>
        <w:tc>
          <w:tcPr>
            <w:tcW w:w="1238" w:type="dxa"/>
            <w:noWrap/>
            <w:vAlign w:val="bottom"/>
            <w:hideMark/>
          </w:tcPr>
          <w:p w14:paraId="7B974897"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1335" w:type="dxa"/>
            <w:noWrap/>
            <w:vAlign w:val="bottom"/>
            <w:hideMark/>
          </w:tcPr>
          <w:p w14:paraId="7B974898"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99" w14:textId="77777777" w:rsidR="00DB6586" w:rsidRDefault="006D7C5B">
            <w:pPr>
              <w:rPr>
                <w:rFonts w:eastAsia="Times New Roman"/>
                <w:sz w:val="20"/>
              </w:rPr>
            </w:pPr>
          </w:p>
        </w:tc>
        <w:tc>
          <w:tcPr>
            <w:tcW w:w="673" w:type="dxa"/>
            <w:noWrap/>
            <w:vAlign w:val="bottom"/>
            <w:hideMark/>
          </w:tcPr>
          <w:p w14:paraId="7B97489A"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9B"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9C" w14:textId="77777777" w:rsidR="00DB6586" w:rsidRDefault="006D7C5B">
            <w:pPr>
              <w:rPr>
                <w:rFonts w:eastAsia="Times New Roman"/>
                <w:sz w:val="20"/>
              </w:rPr>
            </w:pPr>
          </w:p>
        </w:tc>
        <w:tc>
          <w:tcPr>
            <w:tcW w:w="960" w:type="dxa"/>
            <w:noWrap/>
            <w:vAlign w:val="bottom"/>
            <w:hideMark/>
          </w:tcPr>
          <w:p w14:paraId="7B97489D" w14:textId="77777777" w:rsidR="00DB6586" w:rsidRDefault="006D7C5B">
            <w:pPr>
              <w:rPr>
                <w:rFonts w:eastAsia="Times New Roman"/>
                <w:sz w:val="20"/>
              </w:rPr>
            </w:pPr>
          </w:p>
        </w:tc>
      </w:tr>
      <w:tr w:rsidR="008C556B" w14:paraId="7B9748A6" w14:textId="77777777">
        <w:trPr>
          <w:trHeight w:val="300"/>
        </w:trPr>
        <w:tc>
          <w:tcPr>
            <w:tcW w:w="1238" w:type="dxa"/>
            <w:noWrap/>
            <w:vAlign w:val="bottom"/>
            <w:hideMark/>
          </w:tcPr>
          <w:p w14:paraId="7B97489F"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1335" w:type="dxa"/>
            <w:noWrap/>
            <w:vAlign w:val="bottom"/>
            <w:hideMark/>
          </w:tcPr>
          <w:p w14:paraId="7B9748A0"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A1" w14:textId="77777777" w:rsidR="00DB6586" w:rsidRDefault="006D7C5B">
            <w:pPr>
              <w:rPr>
                <w:rFonts w:eastAsia="Times New Roman"/>
                <w:sz w:val="20"/>
              </w:rPr>
            </w:pPr>
          </w:p>
        </w:tc>
        <w:tc>
          <w:tcPr>
            <w:tcW w:w="673" w:type="dxa"/>
            <w:noWrap/>
            <w:vAlign w:val="bottom"/>
            <w:hideMark/>
          </w:tcPr>
          <w:p w14:paraId="7B9748A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w:t>
            </w:r>
          </w:p>
        </w:tc>
        <w:tc>
          <w:tcPr>
            <w:tcW w:w="57" w:type="dxa"/>
            <w:noWrap/>
            <w:vAlign w:val="bottom"/>
            <w:hideMark/>
          </w:tcPr>
          <w:p w14:paraId="7B9748A3"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A4" w14:textId="77777777" w:rsidR="00DB6586" w:rsidRDefault="006D7C5B">
            <w:pPr>
              <w:rPr>
                <w:rFonts w:eastAsia="Times New Roman"/>
                <w:sz w:val="20"/>
              </w:rPr>
            </w:pPr>
          </w:p>
        </w:tc>
        <w:tc>
          <w:tcPr>
            <w:tcW w:w="960" w:type="dxa"/>
            <w:noWrap/>
            <w:vAlign w:val="bottom"/>
            <w:hideMark/>
          </w:tcPr>
          <w:p w14:paraId="7B9748A5" w14:textId="77777777" w:rsidR="00DB6586" w:rsidRDefault="006D7C5B">
            <w:pPr>
              <w:rPr>
                <w:rFonts w:eastAsia="Times New Roman"/>
                <w:sz w:val="20"/>
              </w:rPr>
            </w:pPr>
          </w:p>
        </w:tc>
      </w:tr>
      <w:tr w:rsidR="008C556B" w14:paraId="7B9748AD" w14:textId="77777777">
        <w:trPr>
          <w:trHeight w:val="300"/>
        </w:trPr>
        <w:tc>
          <w:tcPr>
            <w:tcW w:w="2573" w:type="dxa"/>
            <w:gridSpan w:val="2"/>
            <w:noWrap/>
            <w:vAlign w:val="bottom"/>
            <w:hideMark/>
          </w:tcPr>
          <w:p w14:paraId="7B9748A7"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1737" w:type="dxa"/>
            <w:noWrap/>
            <w:vAlign w:val="bottom"/>
            <w:hideMark/>
          </w:tcPr>
          <w:p w14:paraId="7B9748A8" w14:textId="77777777" w:rsidR="00DB6586" w:rsidRDefault="006D7C5B">
            <w:pPr>
              <w:rPr>
                <w:rFonts w:ascii="Calibri" w:eastAsia="Times New Roman" w:hAnsi="Calibri" w:cs="Calibri"/>
                <w:color w:val="000000"/>
                <w:sz w:val="22"/>
                <w:szCs w:val="22"/>
              </w:rPr>
            </w:pPr>
          </w:p>
        </w:tc>
        <w:tc>
          <w:tcPr>
            <w:tcW w:w="673" w:type="dxa"/>
            <w:noWrap/>
            <w:vAlign w:val="bottom"/>
            <w:hideMark/>
          </w:tcPr>
          <w:p w14:paraId="7B9748A9"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AA"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AB" w14:textId="77777777" w:rsidR="00DB6586" w:rsidRDefault="006D7C5B">
            <w:pPr>
              <w:rPr>
                <w:rFonts w:eastAsia="Times New Roman"/>
                <w:sz w:val="20"/>
              </w:rPr>
            </w:pPr>
          </w:p>
        </w:tc>
        <w:tc>
          <w:tcPr>
            <w:tcW w:w="960" w:type="dxa"/>
            <w:noWrap/>
            <w:vAlign w:val="bottom"/>
            <w:hideMark/>
          </w:tcPr>
          <w:p w14:paraId="7B9748AC" w14:textId="77777777" w:rsidR="00DB6586" w:rsidRDefault="006D7C5B">
            <w:pPr>
              <w:rPr>
                <w:rFonts w:eastAsia="Times New Roman"/>
                <w:sz w:val="20"/>
              </w:rPr>
            </w:pPr>
          </w:p>
        </w:tc>
      </w:tr>
      <w:tr w:rsidR="008C556B" w14:paraId="7B9748B5" w14:textId="77777777">
        <w:trPr>
          <w:trHeight w:val="300"/>
        </w:trPr>
        <w:tc>
          <w:tcPr>
            <w:tcW w:w="1238" w:type="dxa"/>
            <w:noWrap/>
            <w:vAlign w:val="bottom"/>
            <w:hideMark/>
          </w:tcPr>
          <w:p w14:paraId="7B9748AE" w14:textId="77777777" w:rsidR="00DB6586" w:rsidRDefault="006D7C5B">
            <w:pPr>
              <w:rPr>
                <w:rFonts w:eastAsia="Times New Roman"/>
                <w:sz w:val="20"/>
              </w:rPr>
            </w:pPr>
          </w:p>
        </w:tc>
        <w:tc>
          <w:tcPr>
            <w:tcW w:w="1335" w:type="dxa"/>
            <w:noWrap/>
            <w:vAlign w:val="bottom"/>
            <w:hideMark/>
          </w:tcPr>
          <w:p w14:paraId="7B9748AF" w14:textId="77777777" w:rsidR="00DB6586" w:rsidRDefault="006D7C5B">
            <w:pPr>
              <w:rPr>
                <w:rFonts w:eastAsia="Times New Roman"/>
                <w:sz w:val="20"/>
              </w:rPr>
            </w:pPr>
          </w:p>
        </w:tc>
        <w:tc>
          <w:tcPr>
            <w:tcW w:w="1737" w:type="dxa"/>
            <w:noWrap/>
            <w:vAlign w:val="bottom"/>
            <w:hideMark/>
          </w:tcPr>
          <w:p w14:paraId="7B9748B0" w14:textId="77777777" w:rsidR="00DB6586" w:rsidRDefault="006D7C5B">
            <w:pPr>
              <w:rPr>
                <w:rFonts w:eastAsia="Times New Roman"/>
                <w:sz w:val="20"/>
              </w:rPr>
            </w:pPr>
          </w:p>
        </w:tc>
        <w:tc>
          <w:tcPr>
            <w:tcW w:w="673" w:type="dxa"/>
            <w:noWrap/>
            <w:vAlign w:val="bottom"/>
            <w:hideMark/>
          </w:tcPr>
          <w:p w14:paraId="7B9748B1" w14:textId="77777777" w:rsidR="00DB6586" w:rsidRDefault="006D7C5B">
            <w:pPr>
              <w:rPr>
                <w:rFonts w:eastAsia="Times New Roman"/>
                <w:sz w:val="20"/>
              </w:rPr>
            </w:pPr>
          </w:p>
        </w:tc>
        <w:tc>
          <w:tcPr>
            <w:tcW w:w="57" w:type="dxa"/>
            <w:noWrap/>
            <w:vAlign w:val="bottom"/>
            <w:hideMark/>
          </w:tcPr>
          <w:p w14:paraId="7B9748B2" w14:textId="77777777" w:rsidR="00DB6586" w:rsidRDefault="006D7C5B">
            <w:pPr>
              <w:rPr>
                <w:rFonts w:eastAsia="Times New Roman"/>
                <w:sz w:val="20"/>
              </w:rPr>
            </w:pPr>
          </w:p>
        </w:tc>
        <w:tc>
          <w:tcPr>
            <w:tcW w:w="960" w:type="dxa"/>
            <w:noWrap/>
            <w:vAlign w:val="bottom"/>
            <w:hideMark/>
          </w:tcPr>
          <w:p w14:paraId="7B9748B3" w14:textId="77777777" w:rsidR="00DB6586" w:rsidRDefault="006D7C5B">
            <w:pPr>
              <w:rPr>
                <w:rFonts w:eastAsia="Times New Roman"/>
                <w:sz w:val="20"/>
              </w:rPr>
            </w:pPr>
          </w:p>
        </w:tc>
        <w:tc>
          <w:tcPr>
            <w:tcW w:w="960" w:type="dxa"/>
            <w:noWrap/>
            <w:vAlign w:val="bottom"/>
            <w:hideMark/>
          </w:tcPr>
          <w:p w14:paraId="7B9748B4" w14:textId="77777777" w:rsidR="00DB6586" w:rsidRDefault="006D7C5B">
            <w:pPr>
              <w:rPr>
                <w:rFonts w:eastAsia="Times New Roman"/>
                <w:sz w:val="20"/>
              </w:rPr>
            </w:pPr>
          </w:p>
        </w:tc>
      </w:tr>
      <w:tr w:rsidR="008C556B" w14:paraId="7B9748B9" w14:textId="77777777">
        <w:trPr>
          <w:trHeight w:val="300"/>
        </w:trPr>
        <w:tc>
          <w:tcPr>
            <w:tcW w:w="1238" w:type="dxa"/>
            <w:noWrap/>
            <w:vAlign w:val="bottom"/>
            <w:hideMark/>
          </w:tcPr>
          <w:p w14:paraId="7B9748B6" w14:textId="77777777" w:rsidR="00DB6586" w:rsidRDefault="006D7C5B">
            <w:pPr>
              <w:rPr>
                <w:rFonts w:eastAsia="Times New Roman"/>
                <w:sz w:val="20"/>
              </w:rPr>
            </w:pPr>
          </w:p>
        </w:tc>
        <w:tc>
          <w:tcPr>
            <w:tcW w:w="4762" w:type="dxa"/>
            <w:gridSpan w:val="5"/>
            <w:noWrap/>
            <w:vAlign w:val="bottom"/>
            <w:hideMark/>
          </w:tcPr>
          <w:p w14:paraId="7B9748B7"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Ακροτελεύτιο άρθρο   ΔΕΚΤΟ ΚΑΤΑ ΠΛΕΙΟΨΗΦΙΑ</w:t>
            </w:r>
          </w:p>
        </w:tc>
        <w:tc>
          <w:tcPr>
            <w:tcW w:w="960" w:type="dxa"/>
            <w:noWrap/>
            <w:vAlign w:val="bottom"/>
            <w:hideMark/>
          </w:tcPr>
          <w:p w14:paraId="7B9748B8" w14:textId="77777777" w:rsidR="00DB6586" w:rsidRDefault="006D7C5B">
            <w:pPr>
              <w:rPr>
                <w:rFonts w:ascii="Calibri" w:eastAsia="Times New Roman" w:hAnsi="Calibri" w:cs="Calibri"/>
                <w:color w:val="000000"/>
                <w:sz w:val="22"/>
                <w:szCs w:val="22"/>
              </w:rPr>
            </w:pPr>
          </w:p>
        </w:tc>
      </w:tr>
      <w:tr w:rsidR="008C556B" w14:paraId="7B9748C1" w14:textId="77777777">
        <w:trPr>
          <w:trHeight w:val="300"/>
        </w:trPr>
        <w:tc>
          <w:tcPr>
            <w:tcW w:w="1238" w:type="dxa"/>
            <w:noWrap/>
            <w:vAlign w:val="bottom"/>
            <w:hideMark/>
          </w:tcPr>
          <w:p w14:paraId="7B9748BA"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1335" w:type="dxa"/>
            <w:noWrap/>
            <w:vAlign w:val="bottom"/>
            <w:hideMark/>
          </w:tcPr>
          <w:p w14:paraId="7B9748BB"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BC" w14:textId="77777777" w:rsidR="00DB6586" w:rsidRDefault="006D7C5B">
            <w:pPr>
              <w:rPr>
                <w:rFonts w:eastAsia="Times New Roman"/>
                <w:sz w:val="20"/>
              </w:rPr>
            </w:pPr>
          </w:p>
        </w:tc>
        <w:tc>
          <w:tcPr>
            <w:tcW w:w="673" w:type="dxa"/>
            <w:noWrap/>
            <w:vAlign w:val="bottom"/>
            <w:hideMark/>
          </w:tcPr>
          <w:p w14:paraId="7B9748B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BE"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BF" w14:textId="77777777" w:rsidR="00DB6586" w:rsidRDefault="006D7C5B">
            <w:pPr>
              <w:rPr>
                <w:rFonts w:eastAsia="Times New Roman"/>
                <w:sz w:val="20"/>
              </w:rPr>
            </w:pPr>
          </w:p>
        </w:tc>
        <w:tc>
          <w:tcPr>
            <w:tcW w:w="960" w:type="dxa"/>
            <w:noWrap/>
            <w:vAlign w:val="bottom"/>
            <w:hideMark/>
          </w:tcPr>
          <w:p w14:paraId="7B9748C0" w14:textId="77777777" w:rsidR="00DB6586" w:rsidRDefault="006D7C5B">
            <w:pPr>
              <w:rPr>
                <w:rFonts w:eastAsia="Times New Roman"/>
                <w:sz w:val="20"/>
              </w:rPr>
            </w:pPr>
          </w:p>
        </w:tc>
      </w:tr>
      <w:tr w:rsidR="008C556B" w14:paraId="7B9748C9" w14:textId="77777777">
        <w:trPr>
          <w:trHeight w:val="300"/>
        </w:trPr>
        <w:tc>
          <w:tcPr>
            <w:tcW w:w="1238" w:type="dxa"/>
            <w:noWrap/>
            <w:vAlign w:val="bottom"/>
            <w:hideMark/>
          </w:tcPr>
          <w:p w14:paraId="7B9748C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1335" w:type="dxa"/>
            <w:noWrap/>
            <w:vAlign w:val="bottom"/>
            <w:hideMark/>
          </w:tcPr>
          <w:p w14:paraId="7B9748C3"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C4" w14:textId="77777777" w:rsidR="00DB6586" w:rsidRDefault="006D7C5B">
            <w:pPr>
              <w:rPr>
                <w:rFonts w:eastAsia="Times New Roman"/>
                <w:sz w:val="20"/>
              </w:rPr>
            </w:pPr>
          </w:p>
        </w:tc>
        <w:tc>
          <w:tcPr>
            <w:tcW w:w="673" w:type="dxa"/>
            <w:noWrap/>
            <w:vAlign w:val="bottom"/>
            <w:hideMark/>
          </w:tcPr>
          <w:p w14:paraId="7B9748C5"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C6"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C7" w14:textId="77777777" w:rsidR="00DB6586" w:rsidRDefault="006D7C5B">
            <w:pPr>
              <w:rPr>
                <w:rFonts w:eastAsia="Times New Roman"/>
                <w:sz w:val="20"/>
              </w:rPr>
            </w:pPr>
          </w:p>
        </w:tc>
        <w:tc>
          <w:tcPr>
            <w:tcW w:w="960" w:type="dxa"/>
            <w:noWrap/>
            <w:vAlign w:val="bottom"/>
            <w:hideMark/>
          </w:tcPr>
          <w:p w14:paraId="7B9748C8" w14:textId="77777777" w:rsidR="00DB6586" w:rsidRDefault="006D7C5B">
            <w:pPr>
              <w:rPr>
                <w:rFonts w:eastAsia="Times New Roman"/>
                <w:sz w:val="20"/>
              </w:rPr>
            </w:pPr>
          </w:p>
        </w:tc>
      </w:tr>
      <w:tr w:rsidR="008C556B" w14:paraId="7B9748D1" w14:textId="77777777">
        <w:trPr>
          <w:trHeight w:val="300"/>
        </w:trPr>
        <w:tc>
          <w:tcPr>
            <w:tcW w:w="1238" w:type="dxa"/>
            <w:noWrap/>
            <w:vAlign w:val="bottom"/>
            <w:hideMark/>
          </w:tcPr>
          <w:p w14:paraId="7B9748CA"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1335" w:type="dxa"/>
            <w:noWrap/>
            <w:vAlign w:val="bottom"/>
            <w:hideMark/>
          </w:tcPr>
          <w:p w14:paraId="7B9748CB"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CC" w14:textId="77777777" w:rsidR="00DB6586" w:rsidRDefault="006D7C5B">
            <w:pPr>
              <w:rPr>
                <w:rFonts w:eastAsia="Times New Roman"/>
                <w:sz w:val="20"/>
              </w:rPr>
            </w:pPr>
          </w:p>
        </w:tc>
        <w:tc>
          <w:tcPr>
            <w:tcW w:w="673" w:type="dxa"/>
            <w:noWrap/>
            <w:vAlign w:val="bottom"/>
            <w:hideMark/>
          </w:tcPr>
          <w:p w14:paraId="7B9748C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CE"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CF" w14:textId="77777777" w:rsidR="00DB6586" w:rsidRDefault="006D7C5B">
            <w:pPr>
              <w:rPr>
                <w:rFonts w:eastAsia="Times New Roman"/>
                <w:sz w:val="20"/>
              </w:rPr>
            </w:pPr>
          </w:p>
        </w:tc>
        <w:tc>
          <w:tcPr>
            <w:tcW w:w="960" w:type="dxa"/>
            <w:noWrap/>
            <w:vAlign w:val="bottom"/>
            <w:hideMark/>
          </w:tcPr>
          <w:p w14:paraId="7B9748D0" w14:textId="77777777" w:rsidR="00DB6586" w:rsidRDefault="006D7C5B">
            <w:pPr>
              <w:rPr>
                <w:rFonts w:eastAsia="Times New Roman"/>
                <w:sz w:val="20"/>
              </w:rPr>
            </w:pPr>
          </w:p>
        </w:tc>
      </w:tr>
      <w:tr w:rsidR="008C556B" w14:paraId="7B9748D9" w14:textId="77777777">
        <w:trPr>
          <w:trHeight w:val="300"/>
        </w:trPr>
        <w:tc>
          <w:tcPr>
            <w:tcW w:w="1238" w:type="dxa"/>
            <w:noWrap/>
            <w:vAlign w:val="bottom"/>
            <w:hideMark/>
          </w:tcPr>
          <w:p w14:paraId="7B9748D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1335" w:type="dxa"/>
            <w:noWrap/>
            <w:vAlign w:val="bottom"/>
            <w:hideMark/>
          </w:tcPr>
          <w:p w14:paraId="7B9748D3"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D4" w14:textId="77777777" w:rsidR="00DB6586" w:rsidRDefault="006D7C5B">
            <w:pPr>
              <w:rPr>
                <w:rFonts w:eastAsia="Times New Roman"/>
                <w:sz w:val="20"/>
              </w:rPr>
            </w:pPr>
          </w:p>
        </w:tc>
        <w:tc>
          <w:tcPr>
            <w:tcW w:w="673" w:type="dxa"/>
            <w:noWrap/>
            <w:vAlign w:val="bottom"/>
            <w:hideMark/>
          </w:tcPr>
          <w:p w14:paraId="7B9748D5"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57" w:type="dxa"/>
            <w:noWrap/>
            <w:vAlign w:val="bottom"/>
            <w:hideMark/>
          </w:tcPr>
          <w:p w14:paraId="7B9748D6"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D7" w14:textId="77777777" w:rsidR="00DB6586" w:rsidRDefault="006D7C5B">
            <w:pPr>
              <w:rPr>
                <w:rFonts w:eastAsia="Times New Roman"/>
                <w:sz w:val="20"/>
              </w:rPr>
            </w:pPr>
          </w:p>
        </w:tc>
        <w:tc>
          <w:tcPr>
            <w:tcW w:w="960" w:type="dxa"/>
            <w:noWrap/>
            <w:vAlign w:val="bottom"/>
            <w:hideMark/>
          </w:tcPr>
          <w:p w14:paraId="7B9748D8" w14:textId="77777777" w:rsidR="00DB6586" w:rsidRDefault="006D7C5B">
            <w:pPr>
              <w:rPr>
                <w:rFonts w:eastAsia="Times New Roman"/>
                <w:sz w:val="20"/>
              </w:rPr>
            </w:pPr>
          </w:p>
        </w:tc>
      </w:tr>
      <w:tr w:rsidR="008C556B" w14:paraId="7B9748E1" w14:textId="77777777">
        <w:trPr>
          <w:trHeight w:val="300"/>
        </w:trPr>
        <w:tc>
          <w:tcPr>
            <w:tcW w:w="1238" w:type="dxa"/>
            <w:noWrap/>
            <w:vAlign w:val="bottom"/>
            <w:hideMark/>
          </w:tcPr>
          <w:p w14:paraId="7B9748DA"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1335" w:type="dxa"/>
            <w:noWrap/>
            <w:vAlign w:val="bottom"/>
            <w:hideMark/>
          </w:tcPr>
          <w:p w14:paraId="7B9748DB"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DC" w14:textId="77777777" w:rsidR="00DB6586" w:rsidRDefault="006D7C5B">
            <w:pPr>
              <w:rPr>
                <w:rFonts w:eastAsia="Times New Roman"/>
                <w:sz w:val="20"/>
              </w:rPr>
            </w:pPr>
          </w:p>
        </w:tc>
        <w:tc>
          <w:tcPr>
            <w:tcW w:w="673" w:type="dxa"/>
            <w:noWrap/>
            <w:vAlign w:val="bottom"/>
            <w:hideMark/>
          </w:tcPr>
          <w:p w14:paraId="7B9748D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DE"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DF" w14:textId="77777777" w:rsidR="00DB6586" w:rsidRDefault="006D7C5B">
            <w:pPr>
              <w:rPr>
                <w:rFonts w:eastAsia="Times New Roman"/>
                <w:sz w:val="20"/>
              </w:rPr>
            </w:pPr>
          </w:p>
        </w:tc>
        <w:tc>
          <w:tcPr>
            <w:tcW w:w="960" w:type="dxa"/>
            <w:noWrap/>
            <w:vAlign w:val="bottom"/>
            <w:hideMark/>
          </w:tcPr>
          <w:p w14:paraId="7B9748E0" w14:textId="77777777" w:rsidR="00DB6586" w:rsidRDefault="006D7C5B">
            <w:pPr>
              <w:rPr>
                <w:rFonts w:eastAsia="Times New Roman"/>
                <w:sz w:val="20"/>
              </w:rPr>
            </w:pPr>
          </w:p>
        </w:tc>
      </w:tr>
      <w:tr w:rsidR="008C556B" w14:paraId="7B9748E9" w14:textId="77777777">
        <w:trPr>
          <w:trHeight w:val="300"/>
        </w:trPr>
        <w:tc>
          <w:tcPr>
            <w:tcW w:w="1238" w:type="dxa"/>
            <w:noWrap/>
            <w:vAlign w:val="bottom"/>
            <w:hideMark/>
          </w:tcPr>
          <w:p w14:paraId="7B9748E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lastRenderedPageBreak/>
              <w:t>ΑΝ.ΕΛ:</w:t>
            </w:r>
          </w:p>
        </w:tc>
        <w:tc>
          <w:tcPr>
            <w:tcW w:w="1335" w:type="dxa"/>
            <w:noWrap/>
            <w:vAlign w:val="bottom"/>
            <w:hideMark/>
          </w:tcPr>
          <w:p w14:paraId="7B9748E3"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E4" w14:textId="77777777" w:rsidR="00DB6586" w:rsidRDefault="006D7C5B">
            <w:pPr>
              <w:rPr>
                <w:rFonts w:eastAsia="Times New Roman"/>
                <w:sz w:val="20"/>
              </w:rPr>
            </w:pPr>
          </w:p>
        </w:tc>
        <w:tc>
          <w:tcPr>
            <w:tcW w:w="673" w:type="dxa"/>
            <w:noWrap/>
            <w:vAlign w:val="bottom"/>
            <w:hideMark/>
          </w:tcPr>
          <w:p w14:paraId="7B9748E5"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E6"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E7" w14:textId="77777777" w:rsidR="00DB6586" w:rsidRDefault="006D7C5B">
            <w:pPr>
              <w:rPr>
                <w:rFonts w:eastAsia="Times New Roman"/>
                <w:sz w:val="20"/>
              </w:rPr>
            </w:pPr>
          </w:p>
        </w:tc>
        <w:tc>
          <w:tcPr>
            <w:tcW w:w="960" w:type="dxa"/>
            <w:noWrap/>
            <w:vAlign w:val="bottom"/>
            <w:hideMark/>
          </w:tcPr>
          <w:p w14:paraId="7B9748E8" w14:textId="77777777" w:rsidR="00DB6586" w:rsidRDefault="006D7C5B">
            <w:pPr>
              <w:rPr>
                <w:rFonts w:eastAsia="Times New Roman"/>
                <w:sz w:val="20"/>
              </w:rPr>
            </w:pPr>
          </w:p>
        </w:tc>
      </w:tr>
      <w:tr w:rsidR="008C556B" w14:paraId="7B9748F1" w14:textId="77777777">
        <w:trPr>
          <w:trHeight w:val="300"/>
        </w:trPr>
        <w:tc>
          <w:tcPr>
            <w:tcW w:w="1238" w:type="dxa"/>
            <w:noWrap/>
            <w:vAlign w:val="bottom"/>
            <w:hideMark/>
          </w:tcPr>
          <w:p w14:paraId="7B9748EA"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1335" w:type="dxa"/>
            <w:noWrap/>
            <w:vAlign w:val="bottom"/>
            <w:hideMark/>
          </w:tcPr>
          <w:p w14:paraId="7B9748EB"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8EC" w14:textId="77777777" w:rsidR="00DB6586" w:rsidRDefault="006D7C5B">
            <w:pPr>
              <w:rPr>
                <w:rFonts w:eastAsia="Times New Roman"/>
                <w:sz w:val="20"/>
              </w:rPr>
            </w:pPr>
          </w:p>
        </w:tc>
        <w:tc>
          <w:tcPr>
            <w:tcW w:w="673" w:type="dxa"/>
            <w:noWrap/>
            <w:vAlign w:val="bottom"/>
            <w:hideMark/>
          </w:tcPr>
          <w:p w14:paraId="7B9748E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w:t>
            </w:r>
          </w:p>
        </w:tc>
        <w:tc>
          <w:tcPr>
            <w:tcW w:w="57" w:type="dxa"/>
            <w:noWrap/>
            <w:vAlign w:val="bottom"/>
            <w:hideMark/>
          </w:tcPr>
          <w:p w14:paraId="7B9748EE"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EF" w14:textId="77777777" w:rsidR="00DB6586" w:rsidRDefault="006D7C5B">
            <w:pPr>
              <w:rPr>
                <w:rFonts w:eastAsia="Times New Roman"/>
                <w:sz w:val="20"/>
              </w:rPr>
            </w:pPr>
          </w:p>
        </w:tc>
        <w:tc>
          <w:tcPr>
            <w:tcW w:w="960" w:type="dxa"/>
            <w:noWrap/>
            <w:vAlign w:val="bottom"/>
            <w:hideMark/>
          </w:tcPr>
          <w:p w14:paraId="7B9748F0" w14:textId="77777777" w:rsidR="00DB6586" w:rsidRDefault="006D7C5B">
            <w:pPr>
              <w:rPr>
                <w:rFonts w:eastAsia="Times New Roman"/>
                <w:sz w:val="20"/>
              </w:rPr>
            </w:pPr>
          </w:p>
        </w:tc>
      </w:tr>
      <w:tr w:rsidR="008C556B" w14:paraId="7B9748F8" w14:textId="77777777">
        <w:trPr>
          <w:trHeight w:val="300"/>
        </w:trPr>
        <w:tc>
          <w:tcPr>
            <w:tcW w:w="2573" w:type="dxa"/>
            <w:gridSpan w:val="2"/>
            <w:noWrap/>
            <w:vAlign w:val="bottom"/>
            <w:hideMark/>
          </w:tcPr>
          <w:p w14:paraId="7B9748F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1737" w:type="dxa"/>
            <w:noWrap/>
            <w:vAlign w:val="bottom"/>
            <w:hideMark/>
          </w:tcPr>
          <w:p w14:paraId="7B9748F3" w14:textId="77777777" w:rsidR="00DB6586" w:rsidRDefault="006D7C5B">
            <w:pPr>
              <w:rPr>
                <w:rFonts w:ascii="Calibri" w:eastAsia="Times New Roman" w:hAnsi="Calibri" w:cs="Calibri"/>
                <w:color w:val="000000"/>
                <w:sz w:val="22"/>
                <w:szCs w:val="22"/>
              </w:rPr>
            </w:pPr>
          </w:p>
        </w:tc>
        <w:tc>
          <w:tcPr>
            <w:tcW w:w="673" w:type="dxa"/>
            <w:noWrap/>
            <w:vAlign w:val="bottom"/>
            <w:hideMark/>
          </w:tcPr>
          <w:p w14:paraId="7B9748F4"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8F5"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8F6" w14:textId="77777777" w:rsidR="00DB6586" w:rsidRDefault="006D7C5B">
            <w:pPr>
              <w:rPr>
                <w:rFonts w:eastAsia="Times New Roman"/>
                <w:sz w:val="20"/>
              </w:rPr>
            </w:pPr>
          </w:p>
        </w:tc>
        <w:tc>
          <w:tcPr>
            <w:tcW w:w="960" w:type="dxa"/>
            <w:noWrap/>
            <w:vAlign w:val="bottom"/>
            <w:hideMark/>
          </w:tcPr>
          <w:p w14:paraId="7B9748F7" w14:textId="77777777" w:rsidR="00DB6586" w:rsidRDefault="006D7C5B">
            <w:pPr>
              <w:rPr>
                <w:rFonts w:eastAsia="Times New Roman"/>
                <w:sz w:val="20"/>
              </w:rPr>
            </w:pPr>
          </w:p>
        </w:tc>
      </w:tr>
      <w:tr w:rsidR="008C556B" w14:paraId="7B974900" w14:textId="77777777">
        <w:trPr>
          <w:trHeight w:val="300"/>
        </w:trPr>
        <w:tc>
          <w:tcPr>
            <w:tcW w:w="1238" w:type="dxa"/>
            <w:noWrap/>
            <w:vAlign w:val="bottom"/>
            <w:hideMark/>
          </w:tcPr>
          <w:p w14:paraId="7B9748F9" w14:textId="77777777" w:rsidR="00DB6586" w:rsidRDefault="006D7C5B">
            <w:pPr>
              <w:rPr>
                <w:rFonts w:eastAsia="Times New Roman"/>
                <w:sz w:val="20"/>
              </w:rPr>
            </w:pPr>
          </w:p>
        </w:tc>
        <w:tc>
          <w:tcPr>
            <w:tcW w:w="1335" w:type="dxa"/>
            <w:noWrap/>
            <w:vAlign w:val="bottom"/>
            <w:hideMark/>
          </w:tcPr>
          <w:p w14:paraId="7B9748FA" w14:textId="77777777" w:rsidR="00DB6586" w:rsidRDefault="006D7C5B">
            <w:pPr>
              <w:rPr>
                <w:rFonts w:eastAsia="Times New Roman"/>
                <w:sz w:val="20"/>
              </w:rPr>
            </w:pPr>
          </w:p>
        </w:tc>
        <w:tc>
          <w:tcPr>
            <w:tcW w:w="1737" w:type="dxa"/>
            <w:noWrap/>
            <w:vAlign w:val="bottom"/>
            <w:hideMark/>
          </w:tcPr>
          <w:p w14:paraId="7B9748FB" w14:textId="77777777" w:rsidR="00DB6586" w:rsidRDefault="006D7C5B">
            <w:pPr>
              <w:rPr>
                <w:rFonts w:eastAsia="Times New Roman"/>
                <w:sz w:val="20"/>
              </w:rPr>
            </w:pPr>
          </w:p>
        </w:tc>
        <w:tc>
          <w:tcPr>
            <w:tcW w:w="673" w:type="dxa"/>
            <w:noWrap/>
            <w:vAlign w:val="bottom"/>
            <w:hideMark/>
          </w:tcPr>
          <w:p w14:paraId="7B9748FC" w14:textId="77777777" w:rsidR="00DB6586" w:rsidRDefault="006D7C5B">
            <w:pPr>
              <w:rPr>
                <w:rFonts w:eastAsia="Times New Roman"/>
                <w:sz w:val="20"/>
              </w:rPr>
            </w:pPr>
          </w:p>
        </w:tc>
        <w:tc>
          <w:tcPr>
            <w:tcW w:w="57" w:type="dxa"/>
            <w:noWrap/>
            <w:vAlign w:val="bottom"/>
            <w:hideMark/>
          </w:tcPr>
          <w:p w14:paraId="7B9748FD" w14:textId="77777777" w:rsidR="00DB6586" w:rsidRDefault="006D7C5B">
            <w:pPr>
              <w:rPr>
                <w:rFonts w:eastAsia="Times New Roman"/>
                <w:sz w:val="20"/>
              </w:rPr>
            </w:pPr>
          </w:p>
        </w:tc>
        <w:tc>
          <w:tcPr>
            <w:tcW w:w="960" w:type="dxa"/>
            <w:noWrap/>
            <w:vAlign w:val="bottom"/>
            <w:hideMark/>
          </w:tcPr>
          <w:p w14:paraId="7B9748FE" w14:textId="77777777" w:rsidR="00DB6586" w:rsidRDefault="006D7C5B">
            <w:pPr>
              <w:rPr>
                <w:rFonts w:eastAsia="Times New Roman"/>
                <w:sz w:val="20"/>
              </w:rPr>
            </w:pPr>
          </w:p>
        </w:tc>
        <w:tc>
          <w:tcPr>
            <w:tcW w:w="960" w:type="dxa"/>
            <w:noWrap/>
            <w:vAlign w:val="bottom"/>
            <w:hideMark/>
          </w:tcPr>
          <w:p w14:paraId="7B9748FF" w14:textId="77777777" w:rsidR="00DB6586" w:rsidRDefault="006D7C5B">
            <w:pPr>
              <w:rPr>
                <w:rFonts w:eastAsia="Times New Roman"/>
                <w:sz w:val="20"/>
              </w:rPr>
            </w:pPr>
          </w:p>
        </w:tc>
      </w:tr>
      <w:tr w:rsidR="008C556B" w14:paraId="7B974904" w14:textId="77777777">
        <w:trPr>
          <w:trHeight w:val="300"/>
        </w:trPr>
        <w:tc>
          <w:tcPr>
            <w:tcW w:w="1238" w:type="dxa"/>
            <w:noWrap/>
            <w:vAlign w:val="bottom"/>
            <w:hideMark/>
          </w:tcPr>
          <w:p w14:paraId="7B974901" w14:textId="77777777" w:rsidR="00DB6586" w:rsidRDefault="006D7C5B">
            <w:pPr>
              <w:rPr>
                <w:rFonts w:eastAsia="Times New Roman"/>
                <w:sz w:val="20"/>
              </w:rPr>
            </w:pPr>
          </w:p>
        </w:tc>
        <w:tc>
          <w:tcPr>
            <w:tcW w:w="4762" w:type="dxa"/>
            <w:gridSpan w:val="5"/>
            <w:noWrap/>
            <w:vAlign w:val="bottom"/>
            <w:hideMark/>
          </w:tcPr>
          <w:p w14:paraId="7B974902"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Επί του Συνόλου   ΔΕΚΤΟ ΚΑΤΑ ΠΛΕΙΟΨΗΦΙΑ</w:t>
            </w:r>
          </w:p>
        </w:tc>
        <w:tc>
          <w:tcPr>
            <w:tcW w:w="960" w:type="dxa"/>
            <w:noWrap/>
            <w:vAlign w:val="bottom"/>
            <w:hideMark/>
          </w:tcPr>
          <w:p w14:paraId="7B974903" w14:textId="77777777" w:rsidR="00DB6586" w:rsidRDefault="006D7C5B">
            <w:pPr>
              <w:rPr>
                <w:rFonts w:ascii="Calibri" w:eastAsia="Times New Roman" w:hAnsi="Calibri" w:cs="Calibri"/>
                <w:color w:val="000000"/>
                <w:sz w:val="22"/>
                <w:szCs w:val="22"/>
              </w:rPr>
            </w:pPr>
          </w:p>
        </w:tc>
      </w:tr>
      <w:tr w:rsidR="008C556B" w14:paraId="7B97490C" w14:textId="77777777">
        <w:trPr>
          <w:trHeight w:val="300"/>
        </w:trPr>
        <w:tc>
          <w:tcPr>
            <w:tcW w:w="1238" w:type="dxa"/>
            <w:noWrap/>
            <w:vAlign w:val="bottom"/>
            <w:hideMark/>
          </w:tcPr>
          <w:p w14:paraId="7B974905"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ΣΥΡΙΖΑ:</w:t>
            </w:r>
          </w:p>
        </w:tc>
        <w:tc>
          <w:tcPr>
            <w:tcW w:w="1335" w:type="dxa"/>
            <w:noWrap/>
            <w:vAlign w:val="bottom"/>
            <w:hideMark/>
          </w:tcPr>
          <w:p w14:paraId="7B974906"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907" w14:textId="77777777" w:rsidR="00DB6586" w:rsidRDefault="006D7C5B">
            <w:pPr>
              <w:rPr>
                <w:rFonts w:eastAsia="Times New Roman"/>
                <w:sz w:val="20"/>
              </w:rPr>
            </w:pPr>
          </w:p>
        </w:tc>
        <w:tc>
          <w:tcPr>
            <w:tcW w:w="673" w:type="dxa"/>
            <w:noWrap/>
            <w:vAlign w:val="bottom"/>
            <w:hideMark/>
          </w:tcPr>
          <w:p w14:paraId="7B974908"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909"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90A" w14:textId="77777777" w:rsidR="00DB6586" w:rsidRDefault="006D7C5B">
            <w:pPr>
              <w:rPr>
                <w:rFonts w:eastAsia="Times New Roman"/>
                <w:sz w:val="20"/>
              </w:rPr>
            </w:pPr>
          </w:p>
        </w:tc>
        <w:tc>
          <w:tcPr>
            <w:tcW w:w="960" w:type="dxa"/>
            <w:noWrap/>
            <w:vAlign w:val="bottom"/>
            <w:hideMark/>
          </w:tcPr>
          <w:p w14:paraId="7B97490B" w14:textId="77777777" w:rsidR="00DB6586" w:rsidRDefault="006D7C5B">
            <w:pPr>
              <w:rPr>
                <w:rFonts w:eastAsia="Times New Roman"/>
                <w:sz w:val="20"/>
              </w:rPr>
            </w:pPr>
          </w:p>
        </w:tc>
      </w:tr>
      <w:tr w:rsidR="008C556B" w14:paraId="7B974914" w14:textId="77777777">
        <w:trPr>
          <w:trHeight w:val="300"/>
        </w:trPr>
        <w:tc>
          <w:tcPr>
            <w:tcW w:w="1238" w:type="dxa"/>
            <w:noWrap/>
            <w:vAlign w:val="bottom"/>
            <w:hideMark/>
          </w:tcPr>
          <w:p w14:paraId="7B97490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Ν.Δ:</w:t>
            </w:r>
          </w:p>
        </w:tc>
        <w:tc>
          <w:tcPr>
            <w:tcW w:w="1335" w:type="dxa"/>
            <w:noWrap/>
            <w:vAlign w:val="bottom"/>
            <w:hideMark/>
          </w:tcPr>
          <w:p w14:paraId="7B97490E"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90F" w14:textId="77777777" w:rsidR="00DB6586" w:rsidRDefault="006D7C5B">
            <w:pPr>
              <w:rPr>
                <w:rFonts w:eastAsia="Times New Roman"/>
                <w:sz w:val="20"/>
              </w:rPr>
            </w:pPr>
          </w:p>
        </w:tc>
        <w:tc>
          <w:tcPr>
            <w:tcW w:w="673" w:type="dxa"/>
            <w:noWrap/>
            <w:vAlign w:val="bottom"/>
            <w:hideMark/>
          </w:tcPr>
          <w:p w14:paraId="7B974910"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911"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912" w14:textId="77777777" w:rsidR="00DB6586" w:rsidRDefault="006D7C5B">
            <w:pPr>
              <w:rPr>
                <w:rFonts w:eastAsia="Times New Roman"/>
                <w:sz w:val="20"/>
              </w:rPr>
            </w:pPr>
          </w:p>
        </w:tc>
        <w:tc>
          <w:tcPr>
            <w:tcW w:w="960" w:type="dxa"/>
            <w:noWrap/>
            <w:vAlign w:val="bottom"/>
            <w:hideMark/>
          </w:tcPr>
          <w:p w14:paraId="7B974913" w14:textId="77777777" w:rsidR="00DB6586" w:rsidRDefault="006D7C5B">
            <w:pPr>
              <w:rPr>
                <w:rFonts w:eastAsia="Times New Roman"/>
                <w:sz w:val="20"/>
              </w:rPr>
            </w:pPr>
          </w:p>
        </w:tc>
      </w:tr>
      <w:tr w:rsidR="008C556B" w14:paraId="7B97491C" w14:textId="77777777">
        <w:trPr>
          <w:trHeight w:val="300"/>
        </w:trPr>
        <w:tc>
          <w:tcPr>
            <w:tcW w:w="1238" w:type="dxa"/>
            <w:noWrap/>
            <w:vAlign w:val="bottom"/>
            <w:hideMark/>
          </w:tcPr>
          <w:p w14:paraId="7B974915"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ΔΗ.ΣΥ:</w:t>
            </w:r>
          </w:p>
        </w:tc>
        <w:tc>
          <w:tcPr>
            <w:tcW w:w="1335" w:type="dxa"/>
            <w:noWrap/>
            <w:vAlign w:val="bottom"/>
            <w:hideMark/>
          </w:tcPr>
          <w:p w14:paraId="7B974916"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917" w14:textId="77777777" w:rsidR="00DB6586" w:rsidRDefault="006D7C5B">
            <w:pPr>
              <w:rPr>
                <w:rFonts w:eastAsia="Times New Roman"/>
                <w:sz w:val="20"/>
              </w:rPr>
            </w:pPr>
          </w:p>
        </w:tc>
        <w:tc>
          <w:tcPr>
            <w:tcW w:w="673" w:type="dxa"/>
            <w:noWrap/>
            <w:vAlign w:val="bottom"/>
            <w:hideMark/>
          </w:tcPr>
          <w:p w14:paraId="7B974918"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919"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91A" w14:textId="77777777" w:rsidR="00DB6586" w:rsidRDefault="006D7C5B">
            <w:pPr>
              <w:rPr>
                <w:rFonts w:eastAsia="Times New Roman"/>
                <w:sz w:val="20"/>
              </w:rPr>
            </w:pPr>
          </w:p>
        </w:tc>
        <w:tc>
          <w:tcPr>
            <w:tcW w:w="960" w:type="dxa"/>
            <w:noWrap/>
            <w:vAlign w:val="bottom"/>
            <w:hideMark/>
          </w:tcPr>
          <w:p w14:paraId="7B97491B" w14:textId="77777777" w:rsidR="00DB6586" w:rsidRDefault="006D7C5B">
            <w:pPr>
              <w:rPr>
                <w:rFonts w:eastAsia="Times New Roman"/>
                <w:sz w:val="20"/>
              </w:rPr>
            </w:pPr>
          </w:p>
        </w:tc>
      </w:tr>
      <w:tr w:rsidR="008C556B" w14:paraId="7B974924" w14:textId="77777777">
        <w:trPr>
          <w:trHeight w:val="300"/>
        </w:trPr>
        <w:tc>
          <w:tcPr>
            <w:tcW w:w="1238" w:type="dxa"/>
            <w:noWrap/>
            <w:vAlign w:val="bottom"/>
            <w:hideMark/>
          </w:tcPr>
          <w:p w14:paraId="7B97491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Χ.Α:</w:t>
            </w:r>
          </w:p>
        </w:tc>
        <w:tc>
          <w:tcPr>
            <w:tcW w:w="1335" w:type="dxa"/>
            <w:noWrap/>
            <w:vAlign w:val="bottom"/>
            <w:hideMark/>
          </w:tcPr>
          <w:p w14:paraId="7B97491E"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91F" w14:textId="77777777" w:rsidR="00DB6586" w:rsidRDefault="006D7C5B">
            <w:pPr>
              <w:rPr>
                <w:rFonts w:eastAsia="Times New Roman"/>
                <w:sz w:val="20"/>
              </w:rPr>
            </w:pPr>
          </w:p>
        </w:tc>
        <w:tc>
          <w:tcPr>
            <w:tcW w:w="673" w:type="dxa"/>
            <w:noWrap/>
            <w:vAlign w:val="bottom"/>
            <w:hideMark/>
          </w:tcPr>
          <w:p w14:paraId="7B974920"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57" w:type="dxa"/>
            <w:noWrap/>
            <w:vAlign w:val="bottom"/>
            <w:hideMark/>
          </w:tcPr>
          <w:p w14:paraId="7B974921"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922" w14:textId="77777777" w:rsidR="00DB6586" w:rsidRDefault="006D7C5B">
            <w:pPr>
              <w:rPr>
                <w:rFonts w:eastAsia="Times New Roman"/>
                <w:sz w:val="20"/>
              </w:rPr>
            </w:pPr>
          </w:p>
        </w:tc>
        <w:tc>
          <w:tcPr>
            <w:tcW w:w="960" w:type="dxa"/>
            <w:noWrap/>
            <w:vAlign w:val="bottom"/>
            <w:hideMark/>
          </w:tcPr>
          <w:p w14:paraId="7B974923" w14:textId="77777777" w:rsidR="00DB6586" w:rsidRDefault="006D7C5B">
            <w:pPr>
              <w:rPr>
                <w:rFonts w:eastAsia="Times New Roman"/>
                <w:sz w:val="20"/>
              </w:rPr>
            </w:pPr>
          </w:p>
        </w:tc>
      </w:tr>
      <w:tr w:rsidR="008C556B" w14:paraId="7B97492C" w14:textId="77777777">
        <w:trPr>
          <w:trHeight w:val="300"/>
        </w:trPr>
        <w:tc>
          <w:tcPr>
            <w:tcW w:w="1238" w:type="dxa"/>
            <w:noWrap/>
            <w:vAlign w:val="bottom"/>
            <w:hideMark/>
          </w:tcPr>
          <w:p w14:paraId="7B974925"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Κ.Κ.Ε:</w:t>
            </w:r>
          </w:p>
        </w:tc>
        <w:tc>
          <w:tcPr>
            <w:tcW w:w="1335" w:type="dxa"/>
            <w:noWrap/>
            <w:vAlign w:val="bottom"/>
            <w:hideMark/>
          </w:tcPr>
          <w:p w14:paraId="7B974926"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927" w14:textId="77777777" w:rsidR="00DB6586" w:rsidRDefault="006D7C5B">
            <w:pPr>
              <w:rPr>
                <w:rFonts w:eastAsia="Times New Roman"/>
                <w:sz w:val="20"/>
              </w:rPr>
            </w:pPr>
          </w:p>
        </w:tc>
        <w:tc>
          <w:tcPr>
            <w:tcW w:w="673" w:type="dxa"/>
            <w:noWrap/>
            <w:vAlign w:val="bottom"/>
            <w:hideMark/>
          </w:tcPr>
          <w:p w14:paraId="7B974928"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929"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92A" w14:textId="77777777" w:rsidR="00DB6586" w:rsidRDefault="006D7C5B">
            <w:pPr>
              <w:rPr>
                <w:rFonts w:eastAsia="Times New Roman"/>
                <w:sz w:val="20"/>
              </w:rPr>
            </w:pPr>
          </w:p>
        </w:tc>
        <w:tc>
          <w:tcPr>
            <w:tcW w:w="960" w:type="dxa"/>
            <w:noWrap/>
            <w:vAlign w:val="bottom"/>
            <w:hideMark/>
          </w:tcPr>
          <w:p w14:paraId="7B97492B" w14:textId="77777777" w:rsidR="00DB6586" w:rsidRDefault="006D7C5B">
            <w:pPr>
              <w:rPr>
                <w:rFonts w:eastAsia="Times New Roman"/>
                <w:sz w:val="20"/>
              </w:rPr>
            </w:pPr>
          </w:p>
        </w:tc>
      </w:tr>
      <w:tr w:rsidR="008C556B" w14:paraId="7B974934" w14:textId="77777777">
        <w:trPr>
          <w:trHeight w:val="300"/>
        </w:trPr>
        <w:tc>
          <w:tcPr>
            <w:tcW w:w="1238" w:type="dxa"/>
            <w:noWrap/>
            <w:vAlign w:val="bottom"/>
            <w:hideMark/>
          </w:tcPr>
          <w:p w14:paraId="7B97492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ΑΝ.ΕΛ:</w:t>
            </w:r>
          </w:p>
        </w:tc>
        <w:tc>
          <w:tcPr>
            <w:tcW w:w="1335" w:type="dxa"/>
            <w:noWrap/>
            <w:vAlign w:val="bottom"/>
            <w:hideMark/>
          </w:tcPr>
          <w:p w14:paraId="7B97492E"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92F" w14:textId="77777777" w:rsidR="00DB6586" w:rsidRDefault="006D7C5B">
            <w:pPr>
              <w:rPr>
                <w:rFonts w:eastAsia="Times New Roman"/>
                <w:sz w:val="20"/>
              </w:rPr>
            </w:pPr>
          </w:p>
        </w:tc>
        <w:tc>
          <w:tcPr>
            <w:tcW w:w="673" w:type="dxa"/>
            <w:noWrap/>
            <w:vAlign w:val="bottom"/>
            <w:hideMark/>
          </w:tcPr>
          <w:p w14:paraId="7B974930"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931"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932" w14:textId="77777777" w:rsidR="00DB6586" w:rsidRDefault="006D7C5B">
            <w:pPr>
              <w:rPr>
                <w:rFonts w:eastAsia="Times New Roman"/>
                <w:sz w:val="20"/>
              </w:rPr>
            </w:pPr>
          </w:p>
        </w:tc>
        <w:tc>
          <w:tcPr>
            <w:tcW w:w="960" w:type="dxa"/>
            <w:noWrap/>
            <w:vAlign w:val="bottom"/>
            <w:hideMark/>
          </w:tcPr>
          <w:p w14:paraId="7B974933" w14:textId="77777777" w:rsidR="00DB6586" w:rsidRDefault="006D7C5B">
            <w:pPr>
              <w:rPr>
                <w:rFonts w:eastAsia="Times New Roman"/>
                <w:sz w:val="20"/>
              </w:rPr>
            </w:pPr>
          </w:p>
        </w:tc>
      </w:tr>
      <w:tr w:rsidR="008C556B" w14:paraId="7B97493C" w14:textId="77777777">
        <w:trPr>
          <w:trHeight w:val="300"/>
        </w:trPr>
        <w:tc>
          <w:tcPr>
            <w:tcW w:w="1238" w:type="dxa"/>
            <w:noWrap/>
            <w:vAlign w:val="bottom"/>
            <w:hideMark/>
          </w:tcPr>
          <w:p w14:paraId="7B974935"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ΠΟΤΑΜΙ:</w:t>
            </w:r>
          </w:p>
        </w:tc>
        <w:tc>
          <w:tcPr>
            <w:tcW w:w="1335" w:type="dxa"/>
            <w:noWrap/>
            <w:vAlign w:val="bottom"/>
            <w:hideMark/>
          </w:tcPr>
          <w:p w14:paraId="7B974936" w14:textId="77777777" w:rsidR="00DB6586" w:rsidRDefault="006D7C5B">
            <w:pPr>
              <w:rPr>
                <w:rFonts w:ascii="Calibri" w:eastAsia="Times New Roman" w:hAnsi="Calibri" w:cs="Calibri"/>
                <w:color w:val="000000"/>
                <w:sz w:val="22"/>
                <w:szCs w:val="22"/>
              </w:rPr>
            </w:pPr>
          </w:p>
        </w:tc>
        <w:tc>
          <w:tcPr>
            <w:tcW w:w="1737" w:type="dxa"/>
            <w:noWrap/>
            <w:vAlign w:val="bottom"/>
            <w:hideMark/>
          </w:tcPr>
          <w:p w14:paraId="7B974937" w14:textId="77777777" w:rsidR="00DB6586" w:rsidRDefault="006D7C5B">
            <w:pPr>
              <w:rPr>
                <w:rFonts w:eastAsia="Times New Roman"/>
                <w:sz w:val="20"/>
              </w:rPr>
            </w:pPr>
          </w:p>
        </w:tc>
        <w:tc>
          <w:tcPr>
            <w:tcW w:w="673" w:type="dxa"/>
            <w:noWrap/>
            <w:vAlign w:val="bottom"/>
            <w:hideMark/>
          </w:tcPr>
          <w:p w14:paraId="7B974938"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w:t>
            </w:r>
          </w:p>
        </w:tc>
        <w:tc>
          <w:tcPr>
            <w:tcW w:w="57" w:type="dxa"/>
            <w:noWrap/>
            <w:vAlign w:val="bottom"/>
            <w:hideMark/>
          </w:tcPr>
          <w:p w14:paraId="7B974939"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93A" w14:textId="77777777" w:rsidR="00DB6586" w:rsidRDefault="006D7C5B">
            <w:pPr>
              <w:rPr>
                <w:rFonts w:eastAsia="Times New Roman"/>
                <w:sz w:val="20"/>
              </w:rPr>
            </w:pPr>
          </w:p>
        </w:tc>
        <w:tc>
          <w:tcPr>
            <w:tcW w:w="960" w:type="dxa"/>
            <w:noWrap/>
            <w:vAlign w:val="bottom"/>
            <w:hideMark/>
          </w:tcPr>
          <w:p w14:paraId="7B97493B" w14:textId="77777777" w:rsidR="00DB6586" w:rsidRDefault="006D7C5B">
            <w:pPr>
              <w:rPr>
                <w:rFonts w:eastAsia="Times New Roman"/>
                <w:sz w:val="20"/>
              </w:rPr>
            </w:pPr>
          </w:p>
        </w:tc>
      </w:tr>
      <w:tr w:rsidR="008C556B" w14:paraId="7B974943" w14:textId="77777777">
        <w:trPr>
          <w:trHeight w:val="300"/>
        </w:trPr>
        <w:tc>
          <w:tcPr>
            <w:tcW w:w="2573" w:type="dxa"/>
            <w:gridSpan w:val="2"/>
            <w:noWrap/>
            <w:vAlign w:val="bottom"/>
            <w:hideMark/>
          </w:tcPr>
          <w:p w14:paraId="7B97493D"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ΕΝ. ΚΕΝΤΡΩΩΝ:</w:t>
            </w:r>
          </w:p>
        </w:tc>
        <w:tc>
          <w:tcPr>
            <w:tcW w:w="1737" w:type="dxa"/>
            <w:noWrap/>
            <w:vAlign w:val="bottom"/>
            <w:hideMark/>
          </w:tcPr>
          <w:p w14:paraId="7B97493E" w14:textId="77777777" w:rsidR="00DB6586" w:rsidRDefault="006D7C5B">
            <w:pPr>
              <w:rPr>
                <w:rFonts w:ascii="Calibri" w:eastAsia="Times New Roman" w:hAnsi="Calibri" w:cs="Calibri"/>
                <w:color w:val="000000"/>
                <w:sz w:val="22"/>
                <w:szCs w:val="22"/>
              </w:rPr>
            </w:pPr>
          </w:p>
        </w:tc>
        <w:tc>
          <w:tcPr>
            <w:tcW w:w="673" w:type="dxa"/>
            <w:noWrap/>
            <w:vAlign w:val="bottom"/>
            <w:hideMark/>
          </w:tcPr>
          <w:p w14:paraId="7B97493F" w14:textId="77777777" w:rsidR="00DB6586" w:rsidRDefault="006D7C5B">
            <w:pPr>
              <w:rPr>
                <w:rFonts w:ascii="Calibri" w:eastAsia="Times New Roman" w:hAnsi="Calibri" w:cs="Calibri"/>
                <w:color w:val="000000"/>
                <w:sz w:val="22"/>
                <w:szCs w:val="22"/>
              </w:rPr>
            </w:pPr>
            <w:r>
              <w:rPr>
                <w:rFonts w:ascii="Calibri" w:eastAsia="Times New Roman" w:hAnsi="Calibri" w:cs="Calibri"/>
                <w:color w:val="000000"/>
                <w:szCs w:val="24"/>
              </w:rPr>
              <w:t>ΝΑΙ</w:t>
            </w:r>
          </w:p>
        </w:tc>
        <w:tc>
          <w:tcPr>
            <w:tcW w:w="57" w:type="dxa"/>
            <w:noWrap/>
            <w:vAlign w:val="bottom"/>
            <w:hideMark/>
          </w:tcPr>
          <w:p w14:paraId="7B974940" w14:textId="77777777" w:rsidR="00DB6586" w:rsidRDefault="006D7C5B">
            <w:pPr>
              <w:rPr>
                <w:rFonts w:ascii="Calibri" w:eastAsia="Times New Roman" w:hAnsi="Calibri" w:cs="Calibri"/>
                <w:color w:val="000000"/>
                <w:sz w:val="22"/>
                <w:szCs w:val="22"/>
              </w:rPr>
            </w:pPr>
          </w:p>
        </w:tc>
        <w:tc>
          <w:tcPr>
            <w:tcW w:w="960" w:type="dxa"/>
            <w:noWrap/>
            <w:vAlign w:val="bottom"/>
            <w:hideMark/>
          </w:tcPr>
          <w:p w14:paraId="7B974941" w14:textId="77777777" w:rsidR="00DB6586" w:rsidRDefault="006D7C5B">
            <w:pPr>
              <w:rPr>
                <w:rFonts w:eastAsia="Times New Roman"/>
                <w:sz w:val="20"/>
              </w:rPr>
            </w:pPr>
          </w:p>
        </w:tc>
        <w:tc>
          <w:tcPr>
            <w:tcW w:w="960" w:type="dxa"/>
            <w:noWrap/>
            <w:vAlign w:val="bottom"/>
            <w:hideMark/>
          </w:tcPr>
          <w:p w14:paraId="7B974942" w14:textId="77777777" w:rsidR="00DB6586" w:rsidRDefault="006D7C5B">
            <w:pPr>
              <w:rPr>
                <w:rFonts w:eastAsia="Times New Roman"/>
                <w:sz w:val="20"/>
              </w:rPr>
            </w:pPr>
          </w:p>
        </w:tc>
      </w:tr>
    </w:tbl>
    <w:p w14:paraId="7B974944" w14:textId="77777777" w:rsidR="008C556B" w:rsidRDefault="008C556B">
      <w:pPr>
        <w:rPr>
          <w:rFonts w:eastAsia="SimSun"/>
          <w:b/>
          <w:bCs/>
          <w:szCs w:val="24"/>
          <w:lang w:eastAsia="zh-CN"/>
        </w:rPr>
      </w:pPr>
    </w:p>
    <w:p w14:paraId="7B974945" w14:textId="77777777" w:rsidR="008C556B" w:rsidRDefault="006D7C5B">
      <w:pPr>
        <w:spacing w:line="600" w:lineRule="auto"/>
        <w:ind w:firstLine="709"/>
        <w:jc w:val="both"/>
        <w:rPr>
          <w:rFonts w:eastAsia="Times New Roman" w:cs="Times New Roman"/>
          <w:szCs w:val="24"/>
        </w:rPr>
      </w:pPr>
      <w:r>
        <w:rPr>
          <w:rFonts w:eastAsia="SimSun"/>
          <w:b/>
          <w:bCs/>
          <w:szCs w:val="24"/>
          <w:lang w:eastAsia="zh-CN"/>
        </w:rPr>
        <w:t>ΠΡΟΕΔΡΕΥΩΝ (Σπυρίδων Λυκούδης):</w:t>
      </w:r>
      <w:r>
        <w:rPr>
          <w:rFonts w:eastAsia="SimSun"/>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Υπουργείου Παιδείας, Έρευνας και Θρησκευμάτων</w:t>
      </w:r>
      <w:r>
        <w:rPr>
          <w:rFonts w:eastAsia="SimSun"/>
          <w:szCs w:val="24"/>
          <w:lang w:eastAsia="zh-CN"/>
        </w:rPr>
        <w:t>:</w:t>
      </w:r>
      <w:r>
        <w:rPr>
          <w:rFonts w:eastAsia="SimSun"/>
          <w:szCs w:val="24"/>
          <w:lang w:eastAsia="zh-CN"/>
        </w:rPr>
        <w:t xml:space="preserve"> «</w:t>
      </w:r>
      <w:r>
        <w:rPr>
          <w:rFonts w:eastAsia="Times New Roman"/>
          <w:szCs w:val="24"/>
        </w:rPr>
        <w:t xml:space="preserve">Κύρωση της Συμφωνίας μεταξύ της Κυβέρνησης της Ελληνικής Δημοκρατίας και </w:t>
      </w:r>
      <w:r>
        <w:rPr>
          <w:rFonts w:eastAsia="Times New Roman"/>
          <w:szCs w:val="24"/>
        </w:rPr>
        <w:t>της Κυβέρνησης της Δημοκρατίας του Αγίου Μαρίνου σχετικά με τη συνεργασία στον πολιτιστικό, μορφωτικό και επιστημονικό τομέα»</w:t>
      </w:r>
      <w:r>
        <w:rPr>
          <w:rFonts w:eastAsia="Times New Roman" w:cs="Times New Roman"/>
          <w:szCs w:val="24"/>
        </w:rPr>
        <w:t xml:space="preserve">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B974946" w14:textId="77777777" w:rsidR="008C556B" w:rsidRDefault="006D7C5B">
      <w:pPr>
        <w:autoSpaceDE w:val="0"/>
        <w:autoSpaceDN w:val="0"/>
        <w:adjustRightInd w:val="0"/>
        <w:spacing w:line="600" w:lineRule="auto"/>
        <w:ind w:firstLine="720"/>
        <w:jc w:val="center"/>
        <w:rPr>
          <w:rFonts w:eastAsia="SimSun"/>
          <w:b/>
          <w:color w:val="FF0000"/>
          <w:szCs w:val="24"/>
          <w:lang w:eastAsia="zh-CN"/>
        </w:rPr>
      </w:pPr>
      <w:r w:rsidRPr="00F272D4">
        <w:rPr>
          <w:rFonts w:eastAsia="Times New Roman" w:cs="Times New Roman"/>
          <w:color w:val="FF0000"/>
          <w:szCs w:val="24"/>
        </w:rPr>
        <w:t>(Να καταχωριστεί το κεί</w:t>
      </w:r>
      <w:r w:rsidRPr="00F272D4">
        <w:rPr>
          <w:rFonts w:eastAsia="Times New Roman" w:cs="Times New Roman"/>
          <w:color w:val="FF0000"/>
          <w:szCs w:val="24"/>
        </w:rPr>
        <w:t>μενο του νομοσχεδίου</w:t>
      </w:r>
      <w:r w:rsidRPr="00F272D4">
        <w:rPr>
          <w:rFonts w:eastAsia="Times New Roman" w:cs="Times New Roman"/>
          <w:color w:val="FF0000"/>
          <w:szCs w:val="24"/>
        </w:rPr>
        <w:t xml:space="preserve"> 67α</w:t>
      </w:r>
      <w:r w:rsidRPr="00F272D4">
        <w:rPr>
          <w:rFonts w:eastAsia="Times New Roman" w:cs="Times New Roman"/>
          <w:color w:val="FF0000"/>
          <w:szCs w:val="24"/>
        </w:rPr>
        <w:t>)</w:t>
      </w:r>
    </w:p>
    <w:p w14:paraId="7B974947" w14:textId="77777777" w:rsidR="008C556B" w:rsidRDefault="006D7C5B">
      <w:pPr>
        <w:autoSpaceDE w:val="0"/>
        <w:autoSpaceDN w:val="0"/>
        <w:adjustRightInd w:val="0"/>
        <w:spacing w:line="600" w:lineRule="auto"/>
        <w:ind w:firstLine="720"/>
        <w:jc w:val="both"/>
        <w:rPr>
          <w:rFonts w:eastAsia="SimSun"/>
          <w:szCs w:val="24"/>
          <w:lang w:eastAsia="zh-CN"/>
        </w:rPr>
      </w:pPr>
      <w:r w:rsidRPr="00EF3F89">
        <w:rPr>
          <w:rFonts w:eastAsia="SimSun"/>
          <w:b/>
          <w:szCs w:val="24"/>
          <w:lang w:eastAsia="zh-CN"/>
        </w:rPr>
        <w:t>ΠΡΟΕΔΡΕΥΩΝ (</w:t>
      </w:r>
      <w:r>
        <w:rPr>
          <w:rFonts w:eastAsia="SimSun"/>
          <w:b/>
          <w:szCs w:val="24"/>
          <w:lang w:eastAsia="zh-CN"/>
        </w:rPr>
        <w:t>Σπυρίδων Λυκούδης</w:t>
      </w:r>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w:t>
      </w:r>
      <w:r>
        <w:rPr>
          <w:rFonts w:eastAsia="SimSun"/>
          <w:szCs w:val="24"/>
          <w:lang w:eastAsia="zh-CN"/>
        </w:rPr>
        <w:t>ύνολο του παραπάνω νομοσχεδίου.</w:t>
      </w:r>
    </w:p>
    <w:p w14:paraId="7B974948" w14:textId="77777777" w:rsidR="008C556B" w:rsidRDefault="006D7C5B">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b/>
          <w:bCs/>
          <w:szCs w:val="24"/>
          <w:lang w:eastAsia="zh-CN"/>
        </w:rPr>
        <w:t>:</w:t>
      </w:r>
      <w:r w:rsidRPr="00EF3F89">
        <w:rPr>
          <w:rFonts w:eastAsia="SimSun"/>
          <w:szCs w:val="24"/>
          <w:lang w:eastAsia="zh-CN"/>
        </w:rPr>
        <w:t xml:space="preserve"> Μάλιστα, μάλιστα.</w:t>
      </w:r>
    </w:p>
    <w:p w14:paraId="7B974949" w14:textId="77777777" w:rsidR="008C556B" w:rsidRDefault="006D7C5B">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lastRenderedPageBreak/>
        <w:t>ΠΡΟΕΔΡΕΥΩΝ (</w:t>
      </w:r>
      <w:r>
        <w:rPr>
          <w:rFonts w:eastAsia="SimSun"/>
          <w:b/>
          <w:szCs w:val="24"/>
          <w:lang w:eastAsia="zh-CN"/>
        </w:rPr>
        <w:t>Σπυρίδων Λυκούδης</w:t>
      </w:r>
      <w:r w:rsidRPr="00EF3F89">
        <w:rPr>
          <w:rFonts w:eastAsia="SimSun"/>
          <w:b/>
          <w:bCs/>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7B97494A" w14:textId="77777777" w:rsidR="008C556B" w:rsidRDefault="006D7C5B">
      <w:pPr>
        <w:autoSpaceDE w:val="0"/>
        <w:autoSpaceDN w:val="0"/>
        <w:adjustRightInd w:val="0"/>
        <w:spacing w:line="600" w:lineRule="auto"/>
        <w:ind w:firstLine="540"/>
        <w:jc w:val="both"/>
        <w:rPr>
          <w:rFonts w:eastAsia="SimSun"/>
          <w:szCs w:val="24"/>
          <w:lang w:eastAsia="zh-CN"/>
        </w:rPr>
      </w:pPr>
      <w:r>
        <w:rPr>
          <w:rFonts w:eastAsia="SimSun"/>
          <w:szCs w:val="24"/>
          <w:lang w:eastAsia="zh-CN"/>
        </w:rPr>
        <w:t>Κ</w:t>
      </w:r>
      <w:r>
        <w:rPr>
          <w:rFonts w:eastAsia="SimSun"/>
          <w:szCs w:val="24"/>
          <w:lang w:eastAsia="zh-CN"/>
        </w:rPr>
        <w:t>υρίες και κ</w:t>
      </w:r>
      <w:r>
        <w:rPr>
          <w:rFonts w:eastAsia="SimSun"/>
          <w:szCs w:val="24"/>
          <w:lang w:eastAsia="zh-CN"/>
        </w:rPr>
        <w:t>ύριοι συνάδελφοι, δέχεστε στο σημείο αυτό να λύσουμε τη συνεδρίαση;</w:t>
      </w:r>
    </w:p>
    <w:p w14:paraId="7B97494B" w14:textId="77777777" w:rsidR="008C556B" w:rsidRDefault="006D7C5B">
      <w:pPr>
        <w:autoSpaceDE w:val="0"/>
        <w:autoSpaceDN w:val="0"/>
        <w:adjustRightInd w:val="0"/>
        <w:spacing w:line="600" w:lineRule="auto"/>
        <w:ind w:firstLine="540"/>
        <w:jc w:val="both"/>
        <w:rPr>
          <w:rFonts w:eastAsia="SimSun"/>
          <w:szCs w:val="24"/>
          <w:lang w:eastAsia="zh-CN"/>
        </w:rPr>
      </w:pPr>
      <w:r w:rsidRPr="002A1401">
        <w:rPr>
          <w:rFonts w:eastAsia="SimSun"/>
          <w:b/>
          <w:szCs w:val="24"/>
          <w:lang w:eastAsia="zh-CN"/>
        </w:rPr>
        <w:t>ΟΛΟΙ ΟΙ ΒΟΥΛΕΥΤΕΣ:</w:t>
      </w:r>
      <w:r>
        <w:rPr>
          <w:rFonts w:eastAsia="SimSun"/>
          <w:szCs w:val="24"/>
          <w:lang w:eastAsia="zh-CN"/>
        </w:rPr>
        <w:t xml:space="preserve"> Μάλιστα, μάλιστα.</w:t>
      </w:r>
    </w:p>
    <w:p w14:paraId="7B97494C" w14:textId="77777777" w:rsidR="008C556B" w:rsidRDefault="006D7C5B">
      <w:pPr>
        <w:autoSpaceDE w:val="0"/>
        <w:autoSpaceDN w:val="0"/>
        <w:adjustRightInd w:val="0"/>
        <w:spacing w:line="600" w:lineRule="auto"/>
        <w:ind w:firstLine="540"/>
        <w:jc w:val="both"/>
        <w:rPr>
          <w:rFonts w:eastAsia="SimSun"/>
          <w:b/>
          <w:szCs w:val="24"/>
          <w:lang w:eastAsia="zh-CN"/>
        </w:rPr>
      </w:pPr>
      <w:r w:rsidRPr="00EF3F89">
        <w:rPr>
          <w:rFonts w:eastAsia="SimSun"/>
          <w:b/>
          <w:bCs/>
          <w:szCs w:val="24"/>
          <w:lang w:eastAsia="zh-CN"/>
        </w:rPr>
        <w:t>ΠΡΟΕΔΡΕΥΩΝ (</w:t>
      </w:r>
      <w:r>
        <w:rPr>
          <w:rFonts w:eastAsia="SimSun"/>
          <w:b/>
          <w:szCs w:val="24"/>
          <w:lang w:eastAsia="zh-CN"/>
        </w:rPr>
        <w:t>Σπυρίδων Λυκούδης</w:t>
      </w:r>
      <w:r w:rsidRPr="00EF3F89">
        <w:rPr>
          <w:rFonts w:eastAsia="SimSun"/>
          <w:b/>
          <w:bCs/>
          <w:szCs w:val="24"/>
          <w:lang w:eastAsia="zh-CN"/>
        </w:rPr>
        <w:t xml:space="preserve">): </w:t>
      </w:r>
      <w:r>
        <w:rPr>
          <w:rFonts w:eastAsia="SimSun"/>
          <w:szCs w:val="24"/>
          <w:lang w:eastAsia="zh-CN"/>
        </w:rPr>
        <w:t xml:space="preserve">Με </w:t>
      </w:r>
      <w:r>
        <w:rPr>
          <w:rFonts w:eastAsia="SimSun"/>
          <w:szCs w:val="24"/>
          <w:lang w:eastAsia="zh-CN"/>
        </w:rPr>
        <w:t>τη συναίνεση του Σώματος και ώρα 10</w:t>
      </w:r>
      <w:r>
        <w:rPr>
          <w:rFonts w:eastAsia="SimSun"/>
          <w:szCs w:val="24"/>
          <w:lang w:eastAsia="zh-CN"/>
        </w:rPr>
        <w:t>.</w:t>
      </w:r>
      <w:r>
        <w:rPr>
          <w:rFonts w:eastAsia="SimSun"/>
          <w:szCs w:val="24"/>
          <w:lang w:eastAsia="zh-CN"/>
        </w:rPr>
        <w:t xml:space="preserve">44΄ </w:t>
      </w:r>
      <w:proofErr w:type="spellStart"/>
      <w:r>
        <w:rPr>
          <w:rFonts w:eastAsia="SimSun"/>
          <w:szCs w:val="24"/>
          <w:lang w:eastAsia="zh-CN"/>
        </w:rPr>
        <w:t>λύεται</w:t>
      </w:r>
      <w:proofErr w:type="spellEnd"/>
      <w:r>
        <w:rPr>
          <w:rFonts w:eastAsia="SimSun"/>
          <w:szCs w:val="24"/>
          <w:lang w:eastAsia="zh-CN"/>
        </w:rPr>
        <w:t xml:space="preserve"> η συνεδρίαση για αύριο</w:t>
      </w:r>
      <w:r>
        <w:rPr>
          <w:rFonts w:eastAsia="SimSun"/>
          <w:szCs w:val="24"/>
          <w:lang w:eastAsia="zh-CN"/>
        </w:rPr>
        <w:t>,</w:t>
      </w:r>
      <w:r>
        <w:rPr>
          <w:rFonts w:eastAsia="SimSun"/>
          <w:szCs w:val="24"/>
          <w:lang w:eastAsia="zh-CN"/>
        </w:rPr>
        <w:t xml:space="preserve"> ημέρα Παρασκευή 12 Οκτωβρίου</w:t>
      </w:r>
      <w:r w:rsidRPr="00F42F17">
        <w:rPr>
          <w:rFonts w:eastAsia="SimSun"/>
          <w:szCs w:val="24"/>
          <w:lang w:eastAsia="zh-CN"/>
        </w:rPr>
        <w:t xml:space="preserve"> 2018</w:t>
      </w:r>
      <w:r>
        <w:rPr>
          <w:rFonts w:eastAsia="SimSun"/>
          <w:szCs w:val="24"/>
          <w:lang w:eastAsia="zh-CN"/>
        </w:rPr>
        <w:t xml:space="preserve"> και ώρα 10.00΄, με αντικείμενο εργασιών του Σώματος: κοινοβουλευτικό έλεγχο, συζήτηση επικαίρων ερωτήσεων.</w:t>
      </w:r>
      <w:r w:rsidRPr="002A1401">
        <w:rPr>
          <w:rFonts w:eastAsia="SimSun"/>
          <w:b/>
          <w:szCs w:val="24"/>
          <w:lang w:eastAsia="zh-CN"/>
        </w:rPr>
        <w:t xml:space="preserve"> </w:t>
      </w:r>
    </w:p>
    <w:p w14:paraId="7B97494D" w14:textId="77777777" w:rsidR="008C556B" w:rsidRDefault="006D7C5B">
      <w:pPr>
        <w:autoSpaceDE w:val="0"/>
        <w:autoSpaceDN w:val="0"/>
        <w:adjustRightInd w:val="0"/>
        <w:spacing w:line="600" w:lineRule="auto"/>
        <w:jc w:val="both"/>
        <w:rPr>
          <w:rFonts w:eastAsia="SimSun"/>
          <w:b/>
          <w:szCs w:val="24"/>
          <w:lang w:eastAsia="zh-CN"/>
        </w:rPr>
      </w:pPr>
      <w:r w:rsidRPr="002A1401">
        <w:rPr>
          <w:rFonts w:eastAsia="SimSun"/>
          <w:b/>
          <w:szCs w:val="24"/>
          <w:lang w:eastAsia="zh-CN"/>
        </w:rPr>
        <w:t>Ο ΠΡΟΕΔΡΟΣ</w:t>
      </w:r>
      <w:r>
        <w:rPr>
          <w:rFonts w:eastAsia="SimSun"/>
          <w:b/>
          <w:szCs w:val="24"/>
          <w:lang w:eastAsia="zh-CN"/>
        </w:rPr>
        <w:t xml:space="preserve">                                                                             </w:t>
      </w:r>
      <w:r w:rsidRPr="002A1401">
        <w:rPr>
          <w:rFonts w:eastAsia="SimSun"/>
          <w:b/>
          <w:szCs w:val="24"/>
          <w:lang w:eastAsia="zh-CN"/>
        </w:rPr>
        <w:t>ΟΙ ΓΡΑΜΜΑΤΕΙΣ</w:t>
      </w:r>
    </w:p>
    <w:sectPr w:rsidR="008C55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YG2vAxnFOGpsIffEvvoOvTFNXIs=" w:salt="1PUEMgkHDZ3mnuRpVkW1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6B"/>
    <w:rsid w:val="006D7C5B"/>
    <w:rsid w:val="007B0CE6"/>
    <w:rsid w:val="008C55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470C"/>
  <w15:docId w15:val="{FEAFDBB1-D1E5-49B4-907A-F0DCCDFE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504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B5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700</MetadataID>
    <Session xmlns="641f345b-441b-4b81-9152-adc2e73ba5e1">Δ´</Session>
    <Date xmlns="641f345b-441b-4b81-9152-adc2e73ba5e1">2018-10-10T21:00:00+00:00</Date>
    <Status xmlns="641f345b-441b-4b81-9152-adc2e73ba5e1">
      <Url>http://srv-sp1/praktika/Lists/Incoming_Metadata/EditForm.aspx?ID=700&amp;Source=/praktika/Recordings_Library/Forms/AllItems.aspx</Url>
      <Description>Δημοσιεύτηκε</Description>
    </Status>
    <Meeting xmlns="641f345b-441b-4b81-9152-adc2e73ba5e1">Η´</Meeting>
  </documentManagement>
</p:properties>
</file>

<file path=customXml/itemProps1.xml><?xml version="1.0" encoding="utf-8"?>
<ds:datastoreItem xmlns:ds="http://schemas.openxmlformats.org/officeDocument/2006/customXml" ds:itemID="{2E478BF0-F41A-47C6-B4C1-CB816DC4C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6F541-5C57-4B4A-8791-D99D994CD320}">
  <ds:schemaRefs>
    <ds:schemaRef ds:uri="http://schemas.microsoft.com/sharepoint/v3/contenttype/forms"/>
  </ds:schemaRefs>
</ds:datastoreItem>
</file>

<file path=customXml/itemProps3.xml><?xml version="1.0" encoding="utf-8"?>
<ds:datastoreItem xmlns:ds="http://schemas.openxmlformats.org/officeDocument/2006/customXml" ds:itemID="{DBE6061F-E4C2-4E53-903F-DA9F01D72F45}">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10491</Words>
  <Characters>56652</Characters>
  <Application>Microsoft Office Word</Application>
  <DocSecurity>0</DocSecurity>
  <Lines>472</Lines>
  <Paragraphs>134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2018-10-17T12:02:00Z</dcterms:created>
  <dcterms:modified xsi:type="dcterms:W3CDTF">2018-10-17T12:02:00Z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