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86BC6" w14:textId="77777777" w:rsidR="005C6055" w:rsidRPr="005C6055" w:rsidRDefault="005C6055" w:rsidP="005C6055">
      <w:pPr>
        <w:spacing w:after="0" w:line="360" w:lineRule="auto"/>
        <w:rPr>
          <w:ins w:id="0" w:author="Φλούδα Χριστίνα" w:date="2018-04-20T11:31:00Z"/>
          <w:rFonts w:eastAsia="Times New Roman"/>
          <w:szCs w:val="24"/>
          <w:lang w:eastAsia="en-US"/>
        </w:rPr>
      </w:pPr>
      <w:bookmarkStart w:id="1" w:name="_GoBack"/>
      <w:bookmarkEnd w:id="1"/>
      <w:ins w:id="2" w:author="Φλούδα Χριστίνα" w:date="2018-04-20T11:31:00Z">
        <w:r w:rsidRPr="005C605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FBB5675" w14:textId="77777777" w:rsidR="005C6055" w:rsidRPr="005C6055" w:rsidRDefault="005C6055" w:rsidP="005C6055">
      <w:pPr>
        <w:spacing w:after="0" w:line="360" w:lineRule="auto"/>
        <w:rPr>
          <w:ins w:id="3" w:author="Φλούδα Χριστίνα" w:date="2018-04-20T11:31:00Z"/>
          <w:rFonts w:eastAsia="Times New Roman"/>
          <w:szCs w:val="24"/>
          <w:lang w:eastAsia="en-US"/>
        </w:rPr>
      </w:pPr>
    </w:p>
    <w:p w14:paraId="40F0A3F1" w14:textId="77777777" w:rsidR="005C6055" w:rsidRPr="005C6055" w:rsidRDefault="005C6055" w:rsidP="005C6055">
      <w:pPr>
        <w:spacing w:after="0" w:line="360" w:lineRule="auto"/>
        <w:rPr>
          <w:ins w:id="4" w:author="Φλούδα Χριστίνα" w:date="2018-04-20T11:31:00Z"/>
          <w:rFonts w:eastAsia="Times New Roman"/>
          <w:szCs w:val="24"/>
          <w:lang w:eastAsia="en-US"/>
        </w:rPr>
      </w:pPr>
      <w:ins w:id="5" w:author="Φλούδα Χριστίνα" w:date="2018-04-20T11:31:00Z">
        <w:r w:rsidRPr="005C6055">
          <w:rPr>
            <w:rFonts w:eastAsia="Times New Roman"/>
            <w:szCs w:val="24"/>
            <w:lang w:eastAsia="en-US"/>
          </w:rPr>
          <w:t>ΠΙΝΑΚΑΣ ΠΕΡΙΕΧΟΜΕΝΩΝ</w:t>
        </w:r>
      </w:ins>
    </w:p>
    <w:p w14:paraId="6ACE1B6E" w14:textId="77777777" w:rsidR="005C6055" w:rsidRPr="005C6055" w:rsidRDefault="005C6055" w:rsidP="005C6055">
      <w:pPr>
        <w:spacing w:after="0" w:line="360" w:lineRule="auto"/>
        <w:rPr>
          <w:ins w:id="6" w:author="Φλούδα Χριστίνα" w:date="2018-04-20T11:31:00Z"/>
          <w:rFonts w:eastAsia="Times New Roman"/>
          <w:szCs w:val="24"/>
          <w:lang w:eastAsia="en-US"/>
        </w:rPr>
      </w:pPr>
      <w:ins w:id="7" w:author="Φλούδα Χριστίνα" w:date="2018-04-20T11:31:00Z">
        <w:r w:rsidRPr="005C6055">
          <w:rPr>
            <w:rFonts w:eastAsia="Times New Roman"/>
            <w:szCs w:val="24"/>
            <w:lang w:eastAsia="en-US"/>
          </w:rPr>
          <w:t xml:space="preserve">ΙΖ’ ΠΕΡΙΟΔΟΣ </w:t>
        </w:r>
      </w:ins>
    </w:p>
    <w:p w14:paraId="7FFF44B7" w14:textId="77777777" w:rsidR="005C6055" w:rsidRPr="005C6055" w:rsidRDefault="005C6055" w:rsidP="005C6055">
      <w:pPr>
        <w:spacing w:after="0" w:line="360" w:lineRule="auto"/>
        <w:rPr>
          <w:ins w:id="8" w:author="Φλούδα Χριστίνα" w:date="2018-04-20T11:31:00Z"/>
          <w:rFonts w:eastAsia="Times New Roman"/>
          <w:szCs w:val="24"/>
          <w:lang w:eastAsia="en-US"/>
        </w:rPr>
      </w:pPr>
      <w:ins w:id="9" w:author="Φλούδα Χριστίνα" w:date="2018-04-20T11:31:00Z">
        <w:r w:rsidRPr="005C6055">
          <w:rPr>
            <w:rFonts w:eastAsia="Times New Roman"/>
            <w:szCs w:val="24"/>
            <w:lang w:eastAsia="en-US"/>
          </w:rPr>
          <w:t>ΠΡΟΕΔΡΕΥΟΜΕΝΗΣ ΚΟΙΝΟΒΟΥΛΕΥΤΙΚΗΣ ΔΗΜΟΚΡΑΤΙΑΣ</w:t>
        </w:r>
      </w:ins>
    </w:p>
    <w:p w14:paraId="7EFC2720" w14:textId="77777777" w:rsidR="005C6055" w:rsidRPr="005C6055" w:rsidRDefault="005C6055" w:rsidP="005C6055">
      <w:pPr>
        <w:spacing w:after="0" w:line="360" w:lineRule="auto"/>
        <w:rPr>
          <w:ins w:id="10" w:author="Φλούδα Χριστίνα" w:date="2018-04-20T11:31:00Z"/>
          <w:rFonts w:eastAsia="Times New Roman"/>
          <w:szCs w:val="24"/>
          <w:lang w:eastAsia="en-US"/>
        </w:rPr>
      </w:pPr>
      <w:ins w:id="11" w:author="Φλούδα Χριστίνα" w:date="2018-04-20T11:31:00Z">
        <w:r w:rsidRPr="005C6055">
          <w:rPr>
            <w:rFonts w:eastAsia="Times New Roman"/>
            <w:szCs w:val="24"/>
            <w:lang w:eastAsia="en-US"/>
          </w:rPr>
          <w:t>ΣΥΝΟΔΟΣ Γ΄</w:t>
        </w:r>
      </w:ins>
    </w:p>
    <w:p w14:paraId="2A75E033" w14:textId="77777777" w:rsidR="005C6055" w:rsidRPr="005C6055" w:rsidRDefault="005C6055" w:rsidP="005C6055">
      <w:pPr>
        <w:spacing w:after="0" w:line="360" w:lineRule="auto"/>
        <w:rPr>
          <w:ins w:id="12" w:author="Φλούδα Χριστίνα" w:date="2018-04-20T11:31:00Z"/>
          <w:rFonts w:eastAsia="Times New Roman"/>
          <w:szCs w:val="24"/>
          <w:lang w:eastAsia="en-US"/>
        </w:rPr>
      </w:pPr>
    </w:p>
    <w:p w14:paraId="0726DBD3" w14:textId="77777777" w:rsidR="005C6055" w:rsidRPr="005C6055" w:rsidRDefault="005C6055" w:rsidP="005C6055">
      <w:pPr>
        <w:spacing w:after="0" w:line="360" w:lineRule="auto"/>
        <w:rPr>
          <w:ins w:id="13" w:author="Φλούδα Χριστίνα" w:date="2018-04-20T11:31:00Z"/>
          <w:rFonts w:eastAsia="Times New Roman"/>
          <w:szCs w:val="24"/>
          <w:lang w:eastAsia="en-US"/>
        </w:rPr>
      </w:pPr>
      <w:ins w:id="14" w:author="Φλούδα Χριστίνα" w:date="2018-04-20T11:31:00Z">
        <w:r w:rsidRPr="005C6055">
          <w:rPr>
            <w:rFonts w:eastAsia="Times New Roman"/>
            <w:szCs w:val="24"/>
            <w:lang w:eastAsia="en-US"/>
          </w:rPr>
          <w:t xml:space="preserve">ΣΥΝΕΔΡΙΑΣΗ </w:t>
        </w:r>
        <w:r w:rsidRPr="005C6055">
          <w:rPr>
            <w:rFonts w:eastAsia="Times New Roman"/>
            <w:szCs w:val="24"/>
          </w:rPr>
          <w:t>Ϟ</w:t>
        </w:r>
        <w:r w:rsidRPr="005C6055">
          <w:rPr>
            <w:rFonts w:eastAsia="Times New Roman"/>
            <w:szCs w:val="24"/>
            <w:lang w:eastAsia="en-US"/>
          </w:rPr>
          <w:t>Ζ΄</w:t>
        </w:r>
      </w:ins>
    </w:p>
    <w:p w14:paraId="78CBD237" w14:textId="77777777" w:rsidR="005C6055" w:rsidRPr="005C6055" w:rsidRDefault="005C6055" w:rsidP="005C6055">
      <w:pPr>
        <w:spacing w:after="0" w:line="360" w:lineRule="auto"/>
        <w:rPr>
          <w:ins w:id="15" w:author="Φλούδα Χριστίνα" w:date="2018-04-20T11:31:00Z"/>
          <w:rFonts w:eastAsia="Times New Roman"/>
          <w:szCs w:val="24"/>
          <w:lang w:eastAsia="en-US"/>
        </w:rPr>
      </w:pPr>
      <w:ins w:id="16" w:author="Φλούδα Χριστίνα" w:date="2018-04-20T11:31:00Z">
        <w:r w:rsidRPr="005C6055">
          <w:rPr>
            <w:rFonts w:eastAsia="Times New Roman"/>
            <w:szCs w:val="24"/>
            <w:lang w:eastAsia="en-US"/>
          </w:rPr>
          <w:t>Δευτέρα  16 Απριλίου 2018</w:t>
        </w:r>
      </w:ins>
    </w:p>
    <w:p w14:paraId="3E4C7A65" w14:textId="77777777" w:rsidR="005C6055" w:rsidRPr="005C6055" w:rsidRDefault="005C6055" w:rsidP="005C6055">
      <w:pPr>
        <w:spacing w:after="0" w:line="360" w:lineRule="auto"/>
        <w:rPr>
          <w:ins w:id="17" w:author="Φλούδα Χριστίνα" w:date="2018-04-20T11:31:00Z"/>
          <w:rFonts w:eastAsia="Times New Roman"/>
          <w:szCs w:val="24"/>
          <w:lang w:eastAsia="en-US"/>
        </w:rPr>
      </w:pPr>
    </w:p>
    <w:p w14:paraId="17005C9F" w14:textId="77777777" w:rsidR="005C6055" w:rsidRPr="005C6055" w:rsidRDefault="005C6055" w:rsidP="005C6055">
      <w:pPr>
        <w:spacing w:after="0" w:line="360" w:lineRule="auto"/>
        <w:rPr>
          <w:ins w:id="18" w:author="Φλούδα Χριστίνα" w:date="2018-04-20T11:31:00Z"/>
          <w:rFonts w:eastAsia="Times New Roman"/>
          <w:szCs w:val="24"/>
          <w:lang w:eastAsia="en-US"/>
        </w:rPr>
      </w:pPr>
      <w:ins w:id="19" w:author="Φλούδα Χριστίνα" w:date="2018-04-20T11:31:00Z">
        <w:r w:rsidRPr="005C6055">
          <w:rPr>
            <w:rFonts w:eastAsia="Times New Roman"/>
            <w:szCs w:val="24"/>
            <w:lang w:eastAsia="en-US"/>
          </w:rPr>
          <w:t>ΘΕΜΑΤΑ</w:t>
        </w:r>
      </w:ins>
    </w:p>
    <w:p w14:paraId="03EDF0C5" w14:textId="77777777" w:rsidR="005C6055" w:rsidRPr="005C6055" w:rsidRDefault="005C6055" w:rsidP="005C6055">
      <w:pPr>
        <w:spacing w:after="0" w:line="360" w:lineRule="auto"/>
        <w:rPr>
          <w:ins w:id="20" w:author="Φλούδα Χριστίνα" w:date="2018-04-20T11:31:00Z"/>
          <w:rFonts w:eastAsia="Times New Roman"/>
          <w:szCs w:val="24"/>
          <w:lang w:eastAsia="en-US"/>
        </w:rPr>
      </w:pPr>
      <w:ins w:id="21" w:author="Φλούδα Χριστίνα" w:date="2018-04-20T11:31:00Z">
        <w:r w:rsidRPr="005C6055">
          <w:rPr>
            <w:rFonts w:eastAsia="Times New Roman"/>
            <w:szCs w:val="24"/>
            <w:lang w:eastAsia="en-US"/>
          </w:rPr>
          <w:t xml:space="preserve"> </w:t>
        </w:r>
        <w:r w:rsidRPr="005C6055">
          <w:rPr>
            <w:rFonts w:eastAsia="Times New Roman"/>
            <w:szCs w:val="24"/>
            <w:lang w:eastAsia="en-US"/>
          </w:rPr>
          <w:br/>
          <w:t xml:space="preserve">Α. ΕΙΔΙΚΑ ΘΕΜΑΤΑ </w:t>
        </w:r>
        <w:r w:rsidRPr="005C6055">
          <w:rPr>
            <w:rFonts w:eastAsia="Times New Roman"/>
            <w:szCs w:val="24"/>
            <w:lang w:eastAsia="en-US"/>
          </w:rPr>
          <w:br/>
          <w:t xml:space="preserve">1. Επικύρωση Πρακτικών, σελ. </w:t>
        </w:r>
        <w:r w:rsidRPr="005C6055">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11 Απριλίου 2018 ποινική δικογραφία που αφορά τον πρώην Υπουργό Δικαιοσύνης, Διαφάνειας και Ανθρωπίνων Δικαιωμάτων, Χαράλαμπο Αθανασίου και τον πρώην Υπουργό Υγείας Μαυρουδή Βορίδη, σελ. </w:t>
        </w:r>
        <w:r w:rsidRPr="005C6055">
          <w:rPr>
            <w:rFonts w:eastAsia="Times New Roman"/>
            <w:szCs w:val="24"/>
            <w:lang w:eastAsia="en-US"/>
          </w:rPr>
          <w:br/>
          <w:t xml:space="preserve">3. Επί διαδικαστικού θέματος, σελ. </w:t>
        </w:r>
        <w:r w:rsidRPr="005C6055">
          <w:rPr>
            <w:rFonts w:eastAsia="Times New Roman"/>
            <w:szCs w:val="24"/>
            <w:lang w:eastAsia="en-US"/>
          </w:rPr>
          <w:br/>
          <w:t xml:space="preserve"> </w:t>
        </w:r>
        <w:r w:rsidRPr="005C6055">
          <w:rPr>
            <w:rFonts w:eastAsia="Times New Roman"/>
            <w:szCs w:val="24"/>
            <w:lang w:eastAsia="en-US"/>
          </w:rPr>
          <w:br/>
          <w:t xml:space="preserve">Β. ΚΟΙΝΟΒΟΥΛΕΥΤΙΚΟΣ ΕΛΕΓΧΟΣ </w:t>
        </w:r>
        <w:r w:rsidRPr="005C6055">
          <w:rPr>
            <w:rFonts w:eastAsia="Times New Roman"/>
            <w:szCs w:val="24"/>
            <w:lang w:eastAsia="en-US"/>
          </w:rPr>
          <w:br/>
          <w:t xml:space="preserve">1. Ανακοίνωση αναφορών, σελ. </w:t>
        </w:r>
        <w:r w:rsidRPr="005C6055">
          <w:rPr>
            <w:rFonts w:eastAsia="Times New Roman"/>
            <w:szCs w:val="24"/>
            <w:lang w:eastAsia="en-US"/>
          </w:rPr>
          <w:br/>
          <w:t>2. Συζήτηση επικαίρων ερωτήσεων:</w:t>
        </w:r>
        <w:r w:rsidRPr="005C6055">
          <w:rPr>
            <w:rFonts w:eastAsia="Times New Roman"/>
            <w:szCs w:val="24"/>
            <w:lang w:eastAsia="en-US"/>
          </w:rPr>
          <w:br/>
          <w:t xml:space="preserve">    α) Προς τον Υπουργό Οικονομικών:</w:t>
        </w:r>
        <w:r w:rsidRPr="005C6055">
          <w:rPr>
            <w:rFonts w:eastAsia="Times New Roman"/>
            <w:szCs w:val="24"/>
            <w:lang w:eastAsia="en-US"/>
          </w:rPr>
          <w:br/>
          <w:t xml:space="preserve">        i. με θέμα: «Αδιαφάνεια στις τοποθετήσεις προϊσταμένων στο ΣΔΟΕ», σελ. </w:t>
        </w:r>
        <w:r w:rsidRPr="005C6055">
          <w:rPr>
            <w:rFonts w:eastAsia="Times New Roman"/>
            <w:szCs w:val="24"/>
            <w:lang w:eastAsia="en-US"/>
          </w:rPr>
          <w:br/>
          <w:t xml:space="preserve">        </w:t>
        </w:r>
        <w:proofErr w:type="spellStart"/>
        <w:r w:rsidRPr="005C6055">
          <w:rPr>
            <w:rFonts w:eastAsia="Times New Roman"/>
            <w:szCs w:val="24"/>
            <w:lang w:eastAsia="en-US"/>
          </w:rPr>
          <w:t>ii</w:t>
        </w:r>
        <w:proofErr w:type="spellEnd"/>
        <w:r w:rsidRPr="005C6055">
          <w:rPr>
            <w:rFonts w:eastAsia="Times New Roman"/>
            <w:szCs w:val="24"/>
            <w:lang w:eastAsia="en-US"/>
          </w:rPr>
          <w:t xml:space="preserve">. με θέμα: «Μεταφορικό ισοδύναμο και εξαίρεση της Καρπάθου», σελ. </w:t>
        </w:r>
        <w:r w:rsidRPr="005C6055">
          <w:rPr>
            <w:rFonts w:eastAsia="Times New Roman"/>
            <w:szCs w:val="24"/>
            <w:lang w:eastAsia="en-US"/>
          </w:rPr>
          <w:br/>
          <w:t xml:space="preserve">        </w:t>
        </w:r>
        <w:proofErr w:type="spellStart"/>
        <w:r w:rsidRPr="005C6055">
          <w:rPr>
            <w:rFonts w:eastAsia="Times New Roman"/>
            <w:szCs w:val="24"/>
            <w:lang w:eastAsia="en-US"/>
          </w:rPr>
          <w:t>iii</w:t>
        </w:r>
        <w:proofErr w:type="spellEnd"/>
        <w:r w:rsidRPr="005C6055">
          <w:rPr>
            <w:rFonts w:eastAsia="Times New Roman"/>
            <w:szCs w:val="24"/>
            <w:lang w:eastAsia="en-US"/>
          </w:rPr>
          <w:t xml:space="preserve">. με θέμα: «Ανησυχητικές εξελίξεις σχετικά με την πώληση της ΑΕΕΓΑ «Η Εθνική»», σελ. </w:t>
        </w:r>
        <w:r w:rsidRPr="005C6055">
          <w:rPr>
            <w:rFonts w:eastAsia="Times New Roman"/>
            <w:szCs w:val="24"/>
            <w:lang w:eastAsia="en-US"/>
          </w:rPr>
          <w:br/>
          <w:t xml:space="preserve">     β) Προς τον Υπουργό Παιδείας,  Έρευνας και Θρησκευμάτων:</w:t>
        </w:r>
        <w:r w:rsidRPr="005C6055">
          <w:rPr>
            <w:rFonts w:eastAsia="Times New Roman"/>
            <w:szCs w:val="24"/>
            <w:lang w:eastAsia="en-US"/>
          </w:rPr>
          <w:br/>
          <w:t xml:space="preserve">        i. με θέμα «ανεξέλεγκτη η βία και η ανομία στα τριτοβάθμια ιδρύματα», σελ. </w:t>
        </w:r>
        <w:r w:rsidRPr="005C6055">
          <w:rPr>
            <w:rFonts w:eastAsia="Times New Roman"/>
            <w:szCs w:val="24"/>
            <w:lang w:eastAsia="en-US"/>
          </w:rPr>
          <w:br/>
          <w:t xml:space="preserve">        </w:t>
        </w:r>
        <w:proofErr w:type="spellStart"/>
        <w:r w:rsidRPr="005C6055">
          <w:rPr>
            <w:rFonts w:eastAsia="Times New Roman"/>
            <w:szCs w:val="24"/>
            <w:lang w:eastAsia="en-US"/>
          </w:rPr>
          <w:t>ii</w:t>
        </w:r>
        <w:proofErr w:type="spellEnd"/>
        <w:r w:rsidRPr="005C6055">
          <w:rPr>
            <w:rFonts w:eastAsia="Times New Roman"/>
            <w:szCs w:val="24"/>
            <w:lang w:eastAsia="en-US"/>
          </w:rPr>
          <w:t xml:space="preserve">. με θέμα: «Αδυναμία καταβολής μισθοδοσίας του  Έκτακτου Εκπαιδευτικού Προσωπικού καθώς και προμηθευτών του ΤΕΙ Κρήτης εξαιτίας της μη έγκρισης της 2ης τροποποίησης του Προϋπολογισμού του ΤΕΙ Κρήτης», σελ. </w:t>
        </w:r>
        <w:r w:rsidRPr="005C6055">
          <w:rPr>
            <w:rFonts w:eastAsia="Times New Roman"/>
            <w:szCs w:val="24"/>
            <w:lang w:eastAsia="en-US"/>
          </w:rPr>
          <w:br/>
          <w:t xml:space="preserve"> </w:t>
        </w:r>
        <w:r w:rsidRPr="005C6055">
          <w:rPr>
            <w:rFonts w:eastAsia="Times New Roman"/>
            <w:szCs w:val="24"/>
            <w:lang w:eastAsia="en-US"/>
          </w:rPr>
          <w:br/>
          <w:t xml:space="preserve">Γ. ΝΟΜΟΘΕΤΙΚΗ ΕΡΓΑΣΙΑ </w:t>
        </w:r>
        <w:r w:rsidRPr="005C6055">
          <w:rPr>
            <w:rFonts w:eastAsia="Times New Roman"/>
            <w:szCs w:val="24"/>
            <w:lang w:eastAsia="en-US"/>
          </w:rPr>
          <w:br/>
          <w:t>1. Κατάθεση σχεδίων νόμων:</w:t>
        </w:r>
        <w:r w:rsidRPr="005C6055">
          <w:rPr>
            <w:rFonts w:eastAsia="Times New Roman"/>
            <w:szCs w:val="24"/>
            <w:lang w:eastAsia="en-US"/>
          </w:rPr>
          <w:br/>
          <w:t xml:space="preserve">    α) Οι Υπουργοί Υποδομών και Μεταφορών, Επικρατείας, Εσωτερικών, Οικονομικών, Υγείας, Διοικητικής Ανασυγκρότησης, Πολιτισμού και Αθλητισμού, Περιβάλλοντος και Ενέργειας καθώς και οι Αναπληρωτές Υπουργοί Οικονομίας και Ανάπτυξης και Οικονομικών κατέθεσαν στις 3-4-2018 σχέδιο νόμου: «Σύσταση φορέα αναπλάσεων της πόλης των Αθηνών», σελ. </w:t>
        </w:r>
        <w:r w:rsidRPr="005C6055">
          <w:rPr>
            <w:rFonts w:eastAsia="Times New Roman"/>
            <w:szCs w:val="24"/>
            <w:lang w:eastAsia="en-US"/>
          </w:rPr>
          <w:br/>
          <w:t xml:space="preserve">    β) Οι Υπουργοί Οικονομικών, Εσωτερικών, Οικονομίας και Ανάπτυξης, Ψηφιακής Πολιτικής, Τηλεπικοινωνίων και Ενημέρωσης, Εθνικής  Άμυνας, Εργασίας, Κοινωνικής Ασφάλισης και Κοινωνικής Αλληλεγγύης, Εξωτερικών, Δικαιοσύνης, Διαφάνειας και Ανθρωπίνων Δικαιωμάτων, Διοικητικής Ανασυγκρότησης, Περιβάλλοντος και Ενέργειας, Υποδομών και Μεταφορών, Αγροτικής Ανάπτυξης και Τροφίμων, οι Αναπληρωτές Υπουργοί Οικονομικών και Περιβάλλοντος και Ενέργειας, καθώς και οι Υφυπουργοί Εργασίας, Κοινωνικής Ασφάλισης και Κοινωνικής Αλληλεγγύης και Οικονομικών, κατέθεσαν στις 11-4-2018 σχέδιο νόμου: «Ενσωμάτωση στην ελληνική νομοθεσία της Οδηγίας 2015/2366/ΕΕ για τις υπηρεσίες πληρωμών και άλλες διατάξεις», σελ. </w:t>
        </w:r>
        <w:r w:rsidRPr="005C6055">
          <w:rPr>
            <w:rFonts w:eastAsia="Times New Roman"/>
            <w:szCs w:val="24"/>
            <w:lang w:eastAsia="en-US"/>
          </w:rPr>
          <w:br/>
          <w:t xml:space="preserve">2. Κατάθεση πρότασης </w:t>
        </w:r>
        <w:proofErr w:type="spellStart"/>
        <w:r w:rsidRPr="005C6055">
          <w:rPr>
            <w:rFonts w:eastAsia="Times New Roman"/>
            <w:szCs w:val="24"/>
            <w:lang w:eastAsia="en-US"/>
          </w:rPr>
          <w:t>νόμου:Ο</w:t>
        </w:r>
        <w:proofErr w:type="spellEnd"/>
        <w:r w:rsidRPr="005C6055">
          <w:rPr>
            <w:rFonts w:eastAsia="Times New Roman"/>
            <w:szCs w:val="24"/>
            <w:lang w:eastAsia="en-US"/>
          </w:rPr>
          <w:t xml:space="preserve"> Πρόεδρος της Κοινοβουλευτικής Ομάδας του Λαϊκού Συνδέσμου-Χρυσή Αυγή και οι Βουλευτές του κόμματός του κατέθεσαν στις 3-4-2018 πρόταση νόμου: « Άμυνα εντός Οικιακού Ασύλου», σελ. </w:t>
        </w:r>
        <w:r w:rsidRPr="005C6055">
          <w:rPr>
            <w:rFonts w:eastAsia="Times New Roman"/>
            <w:szCs w:val="24"/>
            <w:lang w:eastAsia="en-US"/>
          </w:rPr>
          <w:br/>
        </w:r>
      </w:ins>
    </w:p>
    <w:p w14:paraId="5A3A6119" w14:textId="77777777" w:rsidR="005C6055" w:rsidRPr="005C6055" w:rsidRDefault="005C6055" w:rsidP="005C6055">
      <w:pPr>
        <w:spacing w:after="0" w:line="360" w:lineRule="auto"/>
        <w:rPr>
          <w:ins w:id="22" w:author="Φλούδα Χριστίνα" w:date="2018-04-20T11:31:00Z"/>
          <w:rFonts w:eastAsia="Times New Roman"/>
          <w:szCs w:val="24"/>
          <w:lang w:eastAsia="en-US"/>
        </w:rPr>
      </w:pPr>
      <w:ins w:id="23" w:author="Φλούδα Χριστίνα" w:date="2018-04-20T11:31:00Z">
        <w:r w:rsidRPr="005C6055">
          <w:rPr>
            <w:rFonts w:eastAsia="Times New Roman"/>
            <w:szCs w:val="24"/>
            <w:lang w:eastAsia="en-US"/>
          </w:rPr>
          <w:t>ΠΡΟΕΔΡΕΥΩΝ</w:t>
        </w:r>
      </w:ins>
    </w:p>
    <w:p w14:paraId="0CABEA61" w14:textId="77777777" w:rsidR="005C6055" w:rsidRPr="005C6055" w:rsidRDefault="005C6055" w:rsidP="005C6055">
      <w:pPr>
        <w:spacing w:after="0" w:line="360" w:lineRule="auto"/>
        <w:rPr>
          <w:ins w:id="24" w:author="Φλούδα Χριστίνα" w:date="2018-04-20T11:31:00Z"/>
          <w:rFonts w:eastAsia="Times New Roman"/>
          <w:szCs w:val="24"/>
          <w:lang w:eastAsia="en-US"/>
        </w:rPr>
      </w:pPr>
    </w:p>
    <w:p w14:paraId="3A4B4D1A" w14:textId="77777777" w:rsidR="005C6055" w:rsidRPr="005C6055" w:rsidRDefault="005C6055" w:rsidP="005C6055">
      <w:pPr>
        <w:spacing w:after="0" w:line="360" w:lineRule="auto"/>
        <w:rPr>
          <w:ins w:id="25" w:author="Φλούδα Χριστίνα" w:date="2018-04-20T11:31:00Z"/>
          <w:rFonts w:eastAsia="Times New Roman"/>
          <w:szCs w:val="24"/>
          <w:lang w:eastAsia="en-US"/>
        </w:rPr>
      </w:pPr>
      <w:ins w:id="26" w:author="Φλούδα Χριστίνα" w:date="2018-04-20T11:31:00Z">
        <w:r w:rsidRPr="005C6055">
          <w:rPr>
            <w:rFonts w:eastAsia="Times New Roman"/>
            <w:szCs w:val="24"/>
            <w:lang w:eastAsia="en-US"/>
          </w:rPr>
          <w:t>ΓΕΩΡΓΙΑΔΗΣ Μ. , σελ.</w:t>
        </w:r>
        <w:r w:rsidRPr="005C6055">
          <w:rPr>
            <w:rFonts w:eastAsia="Times New Roman"/>
            <w:szCs w:val="24"/>
            <w:lang w:eastAsia="en-US"/>
          </w:rPr>
          <w:br/>
        </w:r>
      </w:ins>
    </w:p>
    <w:p w14:paraId="75D9AB52" w14:textId="77777777" w:rsidR="005C6055" w:rsidRPr="005C6055" w:rsidRDefault="005C6055" w:rsidP="005C6055">
      <w:pPr>
        <w:spacing w:after="0" w:line="360" w:lineRule="auto"/>
        <w:rPr>
          <w:ins w:id="27" w:author="Φλούδα Χριστίνα" w:date="2018-04-20T11:31:00Z"/>
          <w:rFonts w:eastAsia="Times New Roman"/>
          <w:szCs w:val="24"/>
          <w:lang w:eastAsia="en-US"/>
        </w:rPr>
      </w:pPr>
      <w:ins w:id="28" w:author="Φλούδα Χριστίνα" w:date="2018-04-20T11:31:00Z">
        <w:r w:rsidRPr="005C6055">
          <w:rPr>
            <w:rFonts w:eastAsia="Times New Roman"/>
            <w:szCs w:val="24"/>
            <w:lang w:eastAsia="en-US"/>
          </w:rPr>
          <w:t>ΟΜΙΛΗΤΕΣ</w:t>
        </w:r>
      </w:ins>
    </w:p>
    <w:p w14:paraId="62FDD02E" w14:textId="3A8E5091" w:rsidR="005C6055" w:rsidRDefault="005C6055" w:rsidP="005C6055">
      <w:pPr>
        <w:spacing w:line="600" w:lineRule="auto"/>
        <w:ind w:firstLine="720"/>
        <w:jc w:val="center"/>
        <w:rPr>
          <w:ins w:id="29" w:author="Φλούδα Χριστίνα" w:date="2018-04-20T11:31:00Z"/>
          <w:rFonts w:eastAsia="Times New Roman"/>
          <w:szCs w:val="24"/>
        </w:rPr>
      </w:pPr>
      <w:ins w:id="30" w:author="Φλούδα Χριστίνα" w:date="2018-04-20T11:31:00Z">
        <w:r w:rsidRPr="005C6055">
          <w:rPr>
            <w:rFonts w:eastAsia="Times New Roman"/>
            <w:szCs w:val="24"/>
            <w:lang w:eastAsia="en-US"/>
          </w:rPr>
          <w:br/>
          <w:t>Α. Επί διαδικαστικού θέματος:</w:t>
        </w:r>
        <w:r w:rsidRPr="005C6055">
          <w:rPr>
            <w:rFonts w:eastAsia="Times New Roman"/>
            <w:szCs w:val="24"/>
            <w:lang w:eastAsia="en-US"/>
          </w:rPr>
          <w:br/>
          <w:t>ΓΕΩΡΓΙΑΔΗΣ Μ. , σελ.</w:t>
        </w:r>
        <w:r w:rsidRPr="005C6055">
          <w:rPr>
            <w:rFonts w:eastAsia="Times New Roman"/>
            <w:szCs w:val="24"/>
            <w:lang w:eastAsia="en-US"/>
          </w:rPr>
          <w:br/>
          <w:t>ΚΡΕΜΑΣΤΙΝΟΣ Δ. , σελ.</w:t>
        </w:r>
        <w:r w:rsidRPr="005C6055">
          <w:rPr>
            <w:rFonts w:eastAsia="Times New Roman"/>
            <w:szCs w:val="24"/>
            <w:lang w:eastAsia="en-US"/>
          </w:rPr>
          <w:br/>
          <w:t>ΛΟΒΕΡΔΟΣ Α. , σελ.</w:t>
        </w:r>
        <w:r w:rsidRPr="005C6055">
          <w:rPr>
            <w:rFonts w:eastAsia="Times New Roman"/>
            <w:szCs w:val="24"/>
            <w:lang w:eastAsia="en-US"/>
          </w:rPr>
          <w:br/>
        </w:r>
        <w:r w:rsidRPr="005C6055">
          <w:rPr>
            <w:rFonts w:eastAsia="Times New Roman"/>
            <w:szCs w:val="24"/>
            <w:lang w:eastAsia="en-US"/>
          </w:rPr>
          <w:br/>
          <w:t>Β. Επί των επικαίρων ερωτήσεων:</w:t>
        </w:r>
        <w:r w:rsidRPr="005C6055">
          <w:rPr>
            <w:rFonts w:eastAsia="Times New Roman"/>
            <w:szCs w:val="24"/>
            <w:lang w:eastAsia="en-US"/>
          </w:rPr>
          <w:br/>
          <w:t>ΓΑΒΡΟΓΛΟΥ Κ. , σελ.</w:t>
        </w:r>
        <w:r w:rsidRPr="005C6055">
          <w:rPr>
            <w:rFonts w:eastAsia="Times New Roman"/>
            <w:szCs w:val="24"/>
            <w:lang w:eastAsia="en-US"/>
          </w:rPr>
          <w:br/>
          <w:t>ΚΑΤΣΑΦΑΔΟΣ Κ. , σελ.</w:t>
        </w:r>
        <w:r w:rsidRPr="005C6055">
          <w:rPr>
            <w:rFonts w:eastAsia="Times New Roman"/>
            <w:szCs w:val="24"/>
            <w:lang w:eastAsia="en-US"/>
          </w:rPr>
          <w:br/>
          <w:t>ΚΕΡΑΜΕΩΣ Ν. , σελ.</w:t>
        </w:r>
        <w:r w:rsidRPr="005C6055">
          <w:rPr>
            <w:rFonts w:eastAsia="Times New Roman"/>
            <w:szCs w:val="24"/>
            <w:lang w:eastAsia="en-US"/>
          </w:rPr>
          <w:br/>
          <w:t>ΚΡΕΜΑΣΤΙΝΟΣ Δ. , σελ.</w:t>
        </w:r>
        <w:r w:rsidRPr="005C6055">
          <w:rPr>
            <w:rFonts w:eastAsia="Times New Roman"/>
            <w:szCs w:val="24"/>
            <w:lang w:eastAsia="en-US"/>
          </w:rPr>
          <w:br/>
          <w:t>ΚΩΝΣΤΑΝΤΙΝΟΠΟΥΛΟΣ Ο. , σελ.</w:t>
        </w:r>
        <w:r w:rsidRPr="005C6055">
          <w:rPr>
            <w:rFonts w:eastAsia="Times New Roman"/>
            <w:szCs w:val="24"/>
            <w:lang w:eastAsia="en-US"/>
          </w:rPr>
          <w:br/>
          <w:t>ΛΟΒΕΡΔΟΣ Α. , σελ.</w:t>
        </w:r>
        <w:r w:rsidRPr="005C6055">
          <w:rPr>
            <w:rFonts w:eastAsia="Times New Roman"/>
            <w:szCs w:val="24"/>
            <w:lang w:eastAsia="en-US"/>
          </w:rPr>
          <w:br/>
          <w:t>ΣΥΝΤΥΧΑΚΗΣ Ε. , σελ.</w:t>
        </w:r>
        <w:r w:rsidRPr="005C6055">
          <w:rPr>
            <w:rFonts w:eastAsia="Times New Roman"/>
            <w:szCs w:val="24"/>
            <w:lang w:eastAsia="en-US"/>
          </w:rPr>
          <w:br/>
          <w:t>ΤΣΑΚΑΛΩΤΟΣ Ε. , σελ.</w:t>
        </w:r>
        <w:r w:rsidRPr="005C6055">
          <w:rPr>
            <w:rFonts w:eastAsia="Times New Roman"/>
            <w:szCs w:val="24"/>
            <w:lang w:eastAsia="en-US"/>
          </w:rPr>
          <w:br/>
        </w:r>
      </w:ins>
    </w:p>
    <w:p w14:paraId="412A991B" w14:textId="77777777" w:rsidR="004038C1" w:rsidRDefault="0010010E">
      <w:pPr>
        <w:spacing w:line="600" w:lineRule="auto"/>
        <w:ind w:firstLine="720"/>
        <w:jc w:val="center"/>
        <w:rPr>
          <w:rFonts w:eastAsia="Times New Roman"/>
          <w:szCs w:val="24"/>
        </w:rPr>
      </w:pPr>
      <w:r>
        <w:rPr>
          <w:rFonts w:eastAsia="Times New Roman"/>
          <w:szCs w:val="24"/>
        </w:rPr>
        <w:t>ΠΡΑΚΤΙΚΑ ΒΟΥΛΗΣ</w:t>
      </w:r>
    </w:p>
    <w:p w14:paraId="412A991C" w14:textId="77777777" w:rsidR="004038C1" w:rsidRDefault="0010010E">
      <w:pPr>
        <w:spacing w:line="600" w:lineRule="auto"/>
        <w:ind w:firstLine="720"/>
        <w:jc w:val="center"/>
        <w:rPr>
          <w:rFonts w:eastAsia="Times New Roman"/>
          <w:szCs w:val="24"/>
        </w:rPr>
      </w:pPr>
      <w:r>
        <w:rPr>
          <w:rFonts w:eastAsia="Times New Roman"/>
          <w:szCs w:val="24"/>
        </w:rPr>
        <w:t xml:space="preserve">ΙΖ΄ ΠΕΡΙΟΔΟΣ </w:t>
      </w:r>
    </w:p>
    <w:p w14:paraId="412A991D" w14:textId="77777777" w:rsidR="004038C1" w:rsidRDefault="0010010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12A991E" w14:textId="77777777" w:rsidR="004038C1" w:rsidRDefault="0010010E">
      <w:pPr>
        <w:spacing w:line="600" w:lineRule="auto"/>
        <w:ind w:firstLine="720"/>
        <w:jc w:val="center"/>
        <w:rPr>
          <w:rFonts w:eastAsia="Times New Roman"/>
          <w:szCs w:val="24"/>
        </w:rPr>
      </w:pPr>
      <w:r>
        <w:rPr>
          <w:rFonts w:eastAsia="Times New Roman"/>
          <w:szCs w:val="24"/>
        </w:rPr>
        <w:t>ΣΥΝΟΔΟΣ Γ΄</w:t>
      </w:r>
    </w:p>
    <w:p w14:paraId="412A991F" w14:textId="77777777" w:rsidR="004038C1" w:rsidRDefault="0010010E">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ascii="Lucida Sans Unicode" w:eastAsia="Times New Roman" w:hAnsi="Lucida Sans Unicode" w:cs="Lucida Sans Unicode"/>
          <w:szCs w:val="24"/>
        </w:rPr>
        <w:t>Ϟ</w:t>
      </w:r>
      <w:r>
        <w:rPr>
          <w:rFonts w:eastAsia="Times New Roman" w:cs="Times New Roman"/>
          <w:szCs w:val="24"/>
        </w:rPr>
        <w:t>Ζ΄</w:t>
      </w:r>
    </w:p>
    <w:p w14:paraId="412A9920" w14:textId="77777777" w:rsidR="004038C1" w:rsidRDefault="0010010E">
      <w:pPr>
        <w:spacing w:line="600" w:lineRule="auto"/>
        <w:ind w:firstLine="720"/>
        <w:jc w:val="center"/>
        <w:rPr>
          <w:rFonts w:eastAsia="Times New Roman"/>
          <w:szCs w:val="24"/>
        </w:rPr>
      </w:pPr>
      <w:r>
        <w:rPr>
          <w:rFonts w:eastAsia="Times New Roman"/>
          <w:szCs w:val="24"/>
        </w:rPr>
        <w:t>Δευτέρα 16 Απριλίου 2018</w:t>
      </w:r>
    </w:p>
    <w:p w14:paraId="412A9921" w14:textId="77777777" w:rsidR="004038C1" w:rsidRDefault="0010010E">
      <w:pPr>
        <w:spacing w:line="600" w:lineRule="auto"/>
        <w:ind w:firstLine="720"/>
        <w:jc w:val="both"/>
        <w:rPr>
          <w:rFonts w:eastAsia="Times New Roman"/>
          <w:szCs w:val="24"/>
        </w:rPr>
      </w:pPr>
      <w:r>
        <w:rPr>
          <w:rFonts w:eastAsia="Times New Roman"/>
          <w:szCs w:val="24"/>
        </w:rPr>
        <w:t>Αθήνα, σήμερα στις 16 Απριλίου 2018, ημέρα Δευτέρα και ώρα 18.06΄</w:t>
      </w:r>
      <w:r>
        <w:rPr>
          <w:rFonts w:eastAsia="Times New Roman"/>
          <w:szCs w:val="24"/>
        </w:rPr>
        <w:t>,</w:t>
      </w:r>
      <w:r>
        <w:rPr>
          <w:rFonts w:eastAsia="Times New Roman"/>
          <w:szCs w:val="24"/>
        </w:rPr>
        <w:t xml:space="preserve"> συνήλθε στην Αίθουσα της Γερουσίας του Βουλευτηρίου η Βουλή σε ολομέλεια για να συνεδριάσει υπό την προεδρία του Θ΄ Αντιπροέδρου αυτής κ. </w:t>
      </w:r>
      <w:r w:rsidRPr="00D22C8E">
        <w:rPr>
          <w:rFonts w:eastAsia="Times New Roman"/>
          <w:b/>
          <w:szCs w:val="24"/>
        </w:rPr>
        <w:t>ΜΑΡΙΟΥ ΓΕΩΡΓΙΑΔΗ</w:t>
      </w:r>
      <w:r>
        <w:rPr>
          <w:rFonts w:eastAsia="Times New Roman"/>
          <w:szCs w:val="24"/>
        </w:rPr>
        <w:t>.</w:t>
      </w:r>
    </w:p>
    <w:p w14:paraId="412A9922" w14:textId="77777777" w:rsidR="004038C1" w:rsidRDefault="0010010E">
      <w:pPr>
        <w:spacing w:line="600" w:lineRule="auto"/>
        <w:ind w:firstLine="720"/>
        <w:jc w:val="both"/>
        <w:rPr>
          <w:rFonts w:eastAsia="Times New Roman"/>
          <w:szCs w:val="24"/>
        </w:rPr>
      </w:pPr>
      <w:r>
        <w:rPr>
          <w:rFonts w:eastAsia="Times New Roman"/>
          <w:b/>
          <w:bCs/>
        </w:rPr>
        <w:lastRenderedPageBreak/>
        <w:t xml:space="preserve">ΠΡΟΕΔΡΕΥΩΝ (Μάριος Γεωργιάδης): </w:t>
      </w:r>
      <w:r>
        <w:rPr>
          <w:rFonts w:eastAsia="Times New Roman"/>
          <w:szCs w:val="24"/>
        </w:rPr>
        <w:t>Κυρίες και κύριοι συνάδελφοι, αρχίζει η συνεδρίαση.</w:t>
      </w:r>
    </w:p>
    <w:p w14:paraId="412A9923" w14:textId="77777777" w:rsidR="004038C1" w:rsidRDefault="0010010E">
      <w:pPr>
        <w:spacing w:line="600" w:lineRule="auto"/>
        <w:ind w:firstLine="720"/>
        <w:jc w:val="both"/>
        <w:rPr>
          <w:rFonts w:eastAsia="Times New Roman" w:cs="Times New Roman"/>
          <w:szCs w:val="24"/>
        </w:rPr>
      </w:pPr>
      <w:r>
        <w:rPr>
          <w:rFonts w:eastAsia="Times New Roman"/>
          <w:szCs w:val="24"/>
        </w:rPr>
        <w:t>Χρόνια πολλά σε</w:t>
      </w:r>
      <w:r>
        <w:rPr>
          <w:rFonts w:eastAsia="Times New Roman"/>
          <w:szCs w:val="24"/>
        </w:rPr>
        <w:t xml:space="preserve"> όλους, μιας και είναι η πρώτη συνεδρίαση μετά το Πάσχα.</w:t>
      </w:r>
    </w:p>
    <w:p w14:paraId="412A9924" w14:textId="77777777" w:rsidR="004038C1" w:rsidRDefault="0010010E">
      <w:pPr>
        <w:spacing w:line="600" w:lineRule="auto"/>
        <w:ind w:firstLine="720"/>
        <w:jc w:val="both"/>
        <w:rPr>
          <w:rFonts w:eastAsia="Times New Roman"/>
          <w:szCs w:val="24"/>
        </w:rPr>
      </w:pPr>
      <w:r>
        <w:rPr>
          <w:rFonts w:eastAsia="Times New Roman"/>
          <w:szCs w:val="24"/>
        </w:rPr>
        <w:t>(ΕΠΙΚΥΡΩΣΗ ΠΡΑΚΤΙΚΩΝ: Σύμφωνα με την από 2</w:t>
      </w:r>
      <w:r w:rsidRPr="00D22C8E">
        <w:rPr>
          <w:rFonts w:eastAsia="Times New Roman"/>
          <w:szCs w:val="24"/>
        </w:rPr>
        <w:t>-</w:t>
      </w:r>
      <w:r>
        <w:rPr>
          <w:rFonts w:eastAsia="Times New Roman"/>
          <w:szCs w:val="24"/>
        </w:rPr>
        <w:t>4</w:t>
      </w:r>
      <w:r w:rsidRPr="00D22C8E">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w:t>
      </w:r>
      <w:r>
        <w:rPr>
          <w:rFonts w:ascii="Lucida Sans Unicode" w:eastAsia="Times New Roman" w:hAnsi="Lucida Sans Unicode" w:cs="Lucida Sans Unicode"/>
          <w:szCs w:val="24"/>
        </w:rPr>
        <w:t>Ϟ</w:t>
      </w:r>
      <w:r>
        <w:rPr>
          <w:rFonts w:eastAsia="Times New Roman"/>
          <w:szCs w:val="24"/>
        </w:rPr>
        <w:t>ΣΤ΄ συνεδριάσεώς του, της Δευτέρας 2 Απριλίου 2018, σε ό,τι αφορά τη</w:t>
      </w:r>
      <w:r>
        <w:rPr>
          <w:rFonts w:eastAsia="Times New Roman"/>
          <w:szCs w:val="24"/>
        </w:rPr>
        <w:t>ν ψήφιση στο σύνολο του σχεδίου νόμου: «Ενσωμάτωση στην ελληνική νομοθεσία της Οδηγίας (ΕΕ) 2015/1794 και άλλες διατάξεις»</w:t>
      </w:r>
      <w:r w:rsidRPr="00D22C8E">
        <w:rPr>
          <w:rFonts w:eastAsia="Times New Roman"/>
          <w:szCs w:val="24"/>
        </w:rPr>
        <w:t>.</w:t>
      </w:r>
      <w:r>
        <w:rPr>
          <w:rFonts w:eastAsia="Times New Roman"/>
          <w:szCs w:val="24"/>
        </w:rPr>
        <w:t>)</w:t>
      </w:r>
    </w:p>
    <w:p w14:paraId="412A9925" w14:textId="77777777" w:rsidR="004038C1" w:rsidRDefault="0010010E">
      <w:pPr>
        <w:spacing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412A9926" w14:textId="77777777" w:rsidR="004038C1" w:rsidRDefault="0010010E">
      <w:pPr>
        <w:spacing w:after="0" w:line="600" w:lineRule="auto"/>
        <w:ind w:firstLine="720"/>
        <w:jc w:val="both"/>
        <w:rPr>
          <w:rFonts w:eastAsia="Times New Roman" w:cs="Times New Roman"/>
          <w:szCs w:val="24"/>
        </w:rPr>
      </w:pPr>
      <w:r>
        <w:rPr>
          <w:rFonts w:eastAsia="Times New Roman"/>
          <w:szCs w:val="24"/>
        </w:rPr>
        <w:lastRenderedPageBreak/>
        <w:t>(Ανακοινώνονται προς το Σώμα από τον Γραμματέα της Βουλ</w:t>
      </w:r>
      <w:r>
        <w:rPr>
          <w:rFonts w:eastAsia="Times New Roman"/>
          <w:szCs w:val="24"/>
        </w:rPr>
        <w:t xml:space="preserve">ής κ. Μάριο </w:t>
      </w:r>
      <w:proofErr w:type="spellStart"/>
      <w:r>
        <w:rPr>
          <w:rFonts w:eastAsia="Times New Roman"/>
          <w:szCs w:val="24"/>
        </w:rPr>
        <w:t>Κάτση</w:t>
      </w:r>
      <w:proofErr w:type="spellEnd"/>
      <w:r>
        <w:rPr>
          <w:rFonts w:eastAsia="Times New Roman"/>
          <w:szCs w:val="24"/>
        </w:rPr>
        <w:t>, Βουλευτή Θεσπρωτίας, τα ακόλουθα:</w:t>
      </w:r>
      <w:r>
        <w:rPr>
          <w:rFonts w:eastAsia="Times New Roman" w:cs="Times New Roman"/>
          <w:szCs w:val="24"/>
        </w:rPr>
        <w:t xml:space="preserve">  </w:t>
      </w:r>
    </w:p>
    <w:p w14:paraId="412A9927" w14:textId="77777777" w:rsidR="004038C1" w:rsidRDefault="0010010E">
      <w:pPr>
        <w:spacing w:after="0" w:line="720" w:lineRule="auto"/>
        <w:ind w:firstLine="720"/>
        <w:jc w:val="both"/>
        <w:rPr>
          <w:rFonts w:eastAsia="Times New Roman" w:cs="Times New Roman"/>
          <w:szCs w:val="24"/>
        </w:rPr>
      </w:pPr>
      <w:r>
        <w:rPr>
          <w:rFonts w:eastAsia="Times New Roman" w:cs="Times New Roman"/>
          <w:szCs w:val="24"/>
        </w:rPr>
        <w:t>Α. ΚΑΤΑΘΕΣΗ ΑΝΑΦΟΡΩΝ</w:t>
      </w:r>
    </w:p>
    <w:p w14:paraId="412A9928" w14:textId="77777777" w:rsidR="004038C1" w:rsidRDefault="0010010E">
      <w:pPr>
        <w:spacing w:after="0" w:line="720" w:lineRule="auto"/>
        <w:ind w:firstLine="720"/>
        <w:jc w:val="center"/>
        <w:rPr>
          <w:rFonts w:eastAsia="Times New Roman" w:cs="Times New Roman"/>
          <w:color w:val="FF0000"/>
          <w:szCs w:val="24"/>
        </w:rPr>
      </w:pPr>
      <w:r w:rsidRPr="00B137BC">
        <w:rPr>
          <w:rFonts w:eastAsia="Times New Roman" w:cs="Times New Roman"/>
          <w:color w:val="FF0000"/>
          <w:szCs w:val="24"/>
        </w:rPr>
        <w:t>(Να μπει η σελ. 2α)</w:t>
      </w:r>
    </w:p>
    <w:p w14:paraId="412A9929" w14:textId="77777777" w:rsidR="004038C1" w:rsidRDefault="0010010E">
      <w:pPr>
        <w:spacing w:after="0" w:line="72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412A992A" w14:textId="77777777" w:rsidR="004038C1" w:rsidRDefault="0010010E">
      <w:pPr>
        <w:spacing w:after="0" w:line="720" w:lineRule="auto"/>
        <w:ind w:firstLine="720"/>
        <w:jc w:val="center"/>
        <w:rPr>
          <w:rFonts w:eastAsia="Times New Roman" w:cs="Times New Roman"/>
          <w:color w:val="FF0000"/>
          <w:szCs w:val="24"/>
        </w:rPr>
      </w:pPr>
      <w:r w:rsidRPr="00B137BC">
        <w:rPr>
          <w:rFonts w:eastAsia="Times New Roman" w:cs="Times New Roman"/>
          <w:color w:val="FF0000"/>
          <w:szCs w:val="24"/>
        </w:rPr>
        <w:t xml:space="preserve">(Να </w:t>
      </w:r>
      <w:r w:rsidRPr="00B137BC">
        <w:rPr>
          <w:rFonts w:eastAsia="Times New Roman" w:cs="Times New Roman"/>
          <w:color w:val="FF0000"/>
          <w:szCs w:val="24"/>
        </w:rPr>
        <w:t>μπει η σελ. 2β)</w:t>
      </w:r>
    </w:p>
    <w:p w14:paraId="412A992B" w14:textId="77777777" w:rsidR="004038C1" w:rsidRDefault="0010010E">
      <w:pPr>
        <w:spacing w:after="0" w:line="720" w:lineRule="auto"/>
        <w:ind w:firstLine="720"/>
        <w:jc w:val="center"/>
        <w:rPr>
          <w:rFonts w:eastAsia="Times New Roman" w:cs="Times New Roman"/>
          <w:color w:val="FF0000"/>
          <w:szCs w:val="24"/>
        </w:rPr>
      </w:pPr>
      <w:r w:rsidRPr="00B137BC">
        <w:rPr>
          <w:rFonts w:eastAsia="Times New Roman" w:cs="Times New Roman"/>
          <w:color w:val="FF0000"/>
          <w:szCs w:val="24"/>
        </w:rPr>
        <w:t>(ΑΛΛΑΓΗ ΣΕΛΙΔΑΣ)</w:t>
      </w:r>
    </w:p>
    <w:p w14:paraId="412A992C" w14:textId="77777777" w:rsidR="004038C1" w:rsidRDefault="0010010E">
      <w:pPr>
        <w:spacing w:line="72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πριν εισέλθουμε στη συζήτηση των επικαίρων ερωτήσεων,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w:t>
      </w:r>
      <w:r>
        <w:rPr>
          <w:rFonts w:eastAsia="Times New Roman" w:cs="Times New Roman"/>
          <w:szCs w:val="24"/>
        </w:rPr>
        <w:lastRenderedPageBreak/>
        <w:t>ν.</w:t>
      </w:r>
      <w:r>
        <w:rPr>
          <w:rFonts w:eastAsia="Times New Roman" w:cs="Times New Roman"/>
          <w:szCs w:val="24"/>
        </w:rPr>
        <w:t xml:space="preserve">3126/2003 «Ποινική </w:t>
      </w:r>
      <w:r>
        <w:rPr>
          <w:rFonts w:eastAsia="Times New Roman" w:cs="Times New Roman"/>
          <w:szCs w:val="24"/>
        </w:rPr>
        <w:t>ε</w:t>
      </w:r>
      <w:r>
        <w:rPr>
          <w:rFonts w:eastAsia="Times New Roman" w:cs="Times New Roman"/>
          <w:szCs w:val="24"/>
        </w:rPr>
        <w:t xml:space="preserve">υθύνη των Υπουργών», όπως ισχύει, στις 11 Απριλίου 2018 ποινική δικογραφία που αφορά τον πρώην Υπουργό Δικαιοσύνης, Διαφάνειας και Ανθρωπίνων Δικαιωμάτων </w:t>
      </w:r>
      <w:r>
        <w:rPr>
          <w:rFonts w:eastAsia="Times New Roman" w:cs="Times New Roman"/>
          <w:szCs w:val="24"/>
        </w:rPr>
        <w:t xml:space="preserve">κ. </w:t>
      </w:r>
      <w:r>
        <w:rPr>
          <w:rFonts w:eastAsia="Times New Roman" w:cs="Times New Roman"/>
          <w:szCs w:val="24"/>
        </w:rPr>
        <w:t xml:space="preserve">Χαράλαμπο Αθανασίου και τον πρώην Υπουργό Υγείας </w:t>
      </w:r>
      <w:r>
        <w:rPr>
          <w:rFonts w:eastAsia="Times New Roman" w:cs="Times New Roman"/>
          <w:szCs w:val="24"/>
        </w:rPr>
        <w:t xml:space="preserve">κ. </w:t>
      </w:r>
      <w:r>
        <w:rPr>
          <w:rFonts w:eastAsia="Times New Roman" w:cs="Times New Roman"/>
          <w:szCs w:val="24"/>
        </w:rPr>
        <w:t xml:space="preserve">Μαυρουδή Βορίδη. </w:t>
      </w:r>
    </w:p>
    <w:p w14:paraId="412A992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Κύριοι συ</w:t>
      </w:r>
      <w:r>
        <w:rPr>
          <w:rFonts w:eastAsia="Times New Roman" w:cs="Times New Roman"/>
          <w:szCs w:val="24"/>
        </w:rPr>
        <w:t xml:space="preserve">νάδελφοι, εισερχόμαστε στη συζήτηση των </w:t>
      </w:r>
    </w:p>
    <w:p w14:paraId="412A992E" w14:textId="77777777" w:rsidR="004038C1" w:rsidRDefault="0010010E">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12A992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Σήμερα θα συζητηθούν πέντε επίκαιρες ερωτήσεις. Τρεις εξ αυτών αφορούν τον Υπουργό Οικονομικών κ. </w:t>
      </w:r>
      <w:proofErr w:type="spellStart"/>
      <w:r>
        <w:rPr>
          <w:rFonts w:eastAsia="Times New Roman" w:cs="Times New Roman"/>
          <w:szCs w:val="24"/>
        </w:rPr>
        <w:t>Τσακαλώτο</w:t>
      </w:r>
      <w:proofErr w:type="spellEnd"/>
      <w:r>
        <w:rPr>
          <w:rFonts w:eastAsia="Times New Roman" w:cs="Times New Roman"/>
          <w:szCs w:val="24"/>
        </w:rPr>
        <w:t>.</w:t>
      </w:r>
    </w:p>
    <w:p w14:paraId="412A9930"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Πρώτη θα συζητηθεί η έβδομη με αριθμό 1398/26-3-2018 επίκαιρη ερώτηση δεύτερου κύκλου </w:t>
      </w:r>
      <w:r>
        <w:rPr>
          <w:rFonts w:eastAsia="Times New Roman" w:cs="Times New Roman"/>
          <w:szCs w:val="24"/>
        </w:rPr>
        <w:t>του Βουλευτή Α΄ Πειραι</w:t>
      </w:r>
      <w:r>
        <w:rPr>
          <w:rFonts w:eastAsia="Times New Roman" w:cs="Times New Roman"/>
          <w:szCs w:val="24"/>
        </w:rPr>
        <w:t>ώς</w:t>
      </w:r>
      <w:r>
        <w:rPr>
          <w:rFonts w:eastAsia="Times New Roman" w:cs="Times New Roman"/>
          <w:szCs w:val="24"/>
        </w:rPr>
        <w:t xml:space="preserve"> της </w:t>
      </w:r>
      <w:r>
        <w:rPr>
          <w:rFonts w:eastAsia="Times New Roman" w:cs="Times New Roman"/>
          <w:szCs w:val="24"/>
        </w:rPr>
        <w:lastRenderedPageBreak/>
        <w:t xml:space="preserve">Νέας Δημοκρατίας κ. Κωνσταντίνου Κατσαφάδου προς τον Υπουργό Οικονομικών, με θέμα: «Αδιαφάνεια στις τοποθετήσεις προϊσταμένων στο ΣΔΟΕ». </w:t>
      </w:r>
    </w:p>
    <w:p w14:paraId="412A993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412A9932"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ΚΑΤΣΑ</w:t>
      </w:r>
      <w:r>
        <w:rPr>
          <w:rFonts w:eastAsia="Times New Roman" w:cs="Times New Roman"/>
          <w:b/>
          <w:szCs w:val="24"/>
        </w:rPr>
        <w:t xml:space="preserve">ΦΑΔΟΣ: </w:t>
      </w:r>
      <w:r>
        <w:rPr>
          <w:rFonts w:eastAsia="Times New Roman" w:cs="Times New Roman"/>
          <w:szCs w:val="24"/>
        </w:rPr>
        <w:t xml:space="preserve">Ευχαριστώ, κύριε Πρόεδρε. </w:t>
      </w:r>
    </w:p>
    <w:p w14:paraId="412A9933"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ευρισκόμενος στη Βουλή να εκφράσω την οδύνη μου για τον άδικο χαμό ενός νέου ανθρώπου, του </w:t>
      </w:r>
      <w:r>
        <w:rPr>
          <w:rFonts w:eastAsia="Times New Roman" w:cs="Times New Roman"/>
          <w:szCs w:val="24"/>
        </w:rPr>
        <w:t>σ</w:t>
      </w:r>
      <w:r>
        <w:rPr>
          <w:rFonts w:eastAsia="Times New Roman" w:cs="Times New Roman"/>
          <w:szCs w:val="24"/>
        </w:rPr>
        <w:t xml:space="preserve">μήναρχου </w:t>
      </w:r>
      <w:proofErr w:type="spellStart"/>
      <w:r>
        <w:rPr>
          <w:rFonts w:eastAsia="Times New Roman" w:cs="Times New Roman"/>
          <w:szCs w:val="24"/>
        </w:rPr>
        <w:t>Μπαλταδώρου</w:t>
      </w:r>
      <w:proofErr w:type="spellEnd"/>
      <w:r>
        <w:rPr>
          <w:rFonts w:eastAsia="Times New Roman" w:cs="Times New Roman"/>
          <w:szCs w:val="24"/>
        </w:rPr>
        <w:t>, ο οποίος ήταν ο τελευταίος ήρωας, το τελευταίο θύμα αυτού του ακήρυχτου πολέμου ο οποίο</w:t>
      </w:r>
      <w:r>
        <w:rPr>
          <w:rFonts w:eastAsia="Times New Roman" w:cs="Times New Roman"/>
          <w:szCs w:val="24"/>
        </w:rPr>
        <w:t xml:space="preserve">ς έχει ξεσπάσει στο Αιγαίο. Πρόκειται για έναν άνθρωπο ο οποίος άφησε πίσω του δύο παιδιά. Ας ελπίσουμε να είναι ο τελευταίος ήρωας ο οποίος θα </w:t>
      </w:r>
      <w:r>
        <w:rPr>
          <w:rFonts w:eastAsia="Times New Roman" w:cs="Times New Roman"/>
          <w:szCs w:val="24"/>
        </w:rPr>
        <w:lastRenderedPageBreak/>
        <w:t xml:space="preserve">πέσει υπερασπιζόμενος τα σύνορά μας, τις αρχές, τις αξίες μας, υπερασπιζόμενος την πατρίδα μας. </w:t>
      </w:r>
    </w:p>
    <w:p w14:paraId="412A9934"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Για να μπορέσου</w:t>
      </w:r>
      <w:r>
        <w:rPr>
          <w:rFonts w:eastAsia="Times New Roman" w:cs="Times New Roman"/>
          <w:szCs w:val="24"/>
        </w:rPr>
        <w:t>με όμως να έχουμε ισχυρές ένοπλες δυνάμεις, κύριε Πρόεδρε και κύριε Υπουργέ, οφείλουμε να έχουμε και ένα ισχυρό οικονομικά κράτος, όχι μόνο για να έχουμε ισχυρές ένοπλες δυνάμεις, όπως σας είπα στην αρχή, αλλά και για τους κανόνες δικαίου οι οποίοι θα πρέπ</w:t>
      </w:r>
      <w:r>
        <w:rPr>
          <w:rFonts w:eastAsia="Times New Roman" w:cs="Times New Roman"/>
          <w:szCs w:val="24"/>
        </w:rPr>
        <w:t xml:space="preserve">ει να διέπουν την κοινωνία. </w:t>
      </w:r>
    </w:p>
    <w:p w14:paraId="412A9935"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Ένας τρόπος, φυσικά, για να μπορέσουμε να ενισχύσουμε την οικονομία μας είναι η καταπολέμηση της φοροδιαφυγής, η καταπολέμηση του μαύρου χρήματος, η καταπολέμηση του λαθρεμπορίου. </w:t>
      </w:r>
    </w:p>
    <w:p w14:paraId="412A9936"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Αφορμή, λοιπόν, της ερώτησής μου αποτέλεσε ο τ</w:t>
      </w:r>
      <w:r>
        <w:rPr>
          <w:rFonts w:eastAsia="Times New Roman" w:cs="Times New Roman"/>
          <w:szCs w:val="24"/>
        </w:rPr>
        <w:t xml:space="preserve">ρόπος με τον οποίο επιλέξατε στις 4 Δεκεμβρίου να κάνετε τις τοποθετήσεις </w:t>
      </w:r>
      <w:r>
        <w:rPr>
          <w:rFonts w:eastAsia="Times New Roman" w:cs="Times New Roman"/>
          <w:szCs w:val="24"/>
        </w:rPr>
        <w:lastRenderedPageBreak/>
        <w:t>των νέων προϊσταμένων και των νέων διευθυντών του ΣΔΟΕ. Κατέθεσα μια ερώτηση την οποία δεν μου απαντήσατε, κύριε Υπουργέ, για να δούμε με ποια κριτήρια, ποιους όρους, με ποια αξιολόγ</w:t>
      </w:r>
      <w:r>
        <w:rPr>
          <w:rFonts w:eastAsia="Times New Roman" w:cs="Times New Roman"/>
          <w:szCs w:val="24"/>
        </w:rPr>
        <w:t xml:space="preserve">ηση έγιναν οι τοποθετήσεις των νέων διευθυντών και των νέων προϊσταμένων και για ποιον λόγο δεν εφαρμόστηκε η εγκύκλιος της δικής σας Υπουργού, της κ. </w:t>
      </w:r>
      <w:proofErr w:type="spellStart"/>
      <w:r>
        <w:rPr>
          <w:rFonts w:eastAsia="Times New Roman" w:cs="Times New Roman"/>
          <w:szCs w:val="24"/>
        </w:rPr>
        <w:t>Γεροβασίλη</w:t>
      </w:r>
      <w:proofErr w:type="spellEnd"/>
      <w:r>
        <w:rPr>
          <w:rFonts w:eastAsia="Times New Roman" w:cs="Times New Roman"/>
          <w:szCs w:val="24"/>
        </w:rPr>
        <w:t xml:space="preserve">. </w:t>
      </w:r>
    </w:p>
    <w:p w14:paraId="412A9937"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12A9938"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συνάδελφε. </w:t>
      </w:r>
    </w:p>
    <w:p w14:paraId="412A9939"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Τον λόγο έχ</w:t>
      </w:r>
      <w:r>
        <w:rPr>
          <w:rFonts w:eastAsia="Times New Roman" w:cs="Times New Roman"/>
          <w:szCs w:val="24"/>
        </w:rPr>
        <w:t xml:space="preserve">ει ο κύριος Υπουργός για να απαντήσει. Θα σας απαντήσει καθισμένος, διότι έχει ένα θέμα υγείας, κάποιο πρόβλημα με το πόδι του. Θα τον συγχωρέσετε, λοιπόν, που θα σας απαντάει καθιστός. </w:t>
      </w:r>
    </w:p>
    <w:p w14:paraId="412A993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14:paraId="412A993B"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w:t>
      </w:r>
      <w:r>
        <w:rPr>
          <w:rFonts w:eastAsia="Times New Roman" w:cs="Times New Roman"/>
          <w:b/>
          <w:szCs w:val="24"/>
        </w:rPr>
        <w:t xml:space="preserve">μικών): </w:t>
      </w:r>
      <w:r>
        <w:rPr>
          <w:rFonts w:eastAsia="Times New Roman" w:cs="Times New Roman"/>
          <w:szCs w:val="24"/>
        </w:rPr>
        <w:t xml:space="preserve">Ευχαριστώ, κύριε Πρόεδρε. </w:t>
      </w:r>
    </w:p>
    <w:p w14:paraId="412A993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Με τις διατάξεις του άρθρου 18 του ν.4492/2017 καθορίζεται η διαδικασία των μεταβατικών τοποθετήσεων προϊσταμένων στις νέες οργανωτικές δομές. </w:t>
      </w:r>
    </w:p>
    <w:p w14:paraId="412A993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Με αυτές τις διατάξεις τοποθετήθηκαν οι προϊστάμενοι στις οργανικές μονάδες τ</w:t>
      </w:r>
      <w:r>
        <w:rPr>
          <w:rFonts w:eastAsia="Times New Roman" w:cs="Times New Roman"/>
          <w:szCs w:val="24"/>
        </w:rPr>
        <w:t>ου ΣΔΟΕ. Το άρθρο αυτό αποτελεί μία γνήσια μεταβατική διάταξη, αντίθετα με ρυθμίσεις προηγούμενων συστημάτων επιλογής οι οποίες στηρίζονταν στην αρχή «ουδέν μονιμότερο του προσωρινού.</w:t>
      </w:r>
    </w:p>
    <w:p w14:paraId="412A993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Εμείς έχουμε σκοπό να εφαρμόσουμε τον νόμο με ουσιαστικές διαδικασίες επ</w:t>
      </w:r>
      <w:r>
        <w:rPr>
          <w:rFonts w:eastAsia="Times New Roman" w:cs="Times New Roman"/>
          <w:szCs w:val="24"/>
        </w:rPr>
        <w:t xml:space="preserve">ιλογής για θέσεις ευθύνης αντίθετα με το παλιό σύστημα, όπου εφαρμόζονταν για μία δεκαετία μόνο οι μεταβατικές διατάξεις και ποτέ δεν γινόταν ουσιαστική αξιολόγηση. </w:t>
      </w:r>
    </w:p>
    <w:p w14:paraId="412A993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Συγκεκριμένα, στο ΣΔΟΕ η θητεία των προϊσταμένων που είχαν τοποθετηθεί το 2014 έληγε τον </w:t>
      </w:r>
      <w:r>
        <w:rPr>
          <w:rFonts w:eastAsia="Times New Roman" w:cs="Times New Roman"/>
          <w:szCs w:val="24"/>
        </w:rPr>
        <w:t>Δ</w:t>
      </w:r>
      <w:r>
        <w:rPr>
          <w:rFonts w:eastAsia="Times New Roman" w:cs="Times New Roman"/>
          <w:szCs w:val="24"/>
        </w:rPr>
        <w:t xml:space="preserve">εκέμβριο </w:t>
      </w:r>
      <w:r>
        <w:rPr>
          <w:rFonts w:eastAsia="Times New Roman" w:cs="Times New Roman"/>
          <w:szCs w:val="24"/>
        </w:rPr>
        <w:t xml:space="preserve">του 2015. Μετά τη λήξη της θητείας τους οι προϊστάμενοι συνέχισαν επί της ουσίας να ασκούν τα καθήκοντά τους. Ωστόσο, με δεδομένο ότι η θητεία τους έχει ήδη λήξει, δεν </w:t>
      </w:r>
      <w:proofErr w:type="spellStart"/>
      <w:r>
        <w:rPr>
          <w:rFonts w:eastAsia="Times New Roman" w:cs="Times New Roman"/>
          <w:szCs w:val="24"/>
        </w:rPr>
        <w:t>προέκυπτε</w:t>
      </w:r>
      <w:proofErr w:type="spellEnd"/>
      <w:r>
        <w:rPr>
          <w:rFonts w:eastAsia="Times New Roman" w:cs="Times New Roman"/>
          <w:szCs w:val="24"/>
        </w:rPr>
        <w:t xml:space="preserve"> υποχρέωση επανατοποθέτησής τους σύμφωνα με τις μεταβατικές διατάξεις </w:t>
      </w:r>
      <w:r>
        <w:rPr>
          <w:rFonts w:eastAsia="Times New Roman" w:cs="Times New Roman"/>
          <w:szCs w:val="24"/>
        </w:rPr>
        <w:t xml:space="preserve">του ν.4492. Προφανώς οι υπάλληλοι που μεταβατικά τοποθετήθηκαν ως προϊστάμενοι του </w:t>
      </w:r>
      <w:r>
        <w:rPr>
          <w:rFonts w:eastAsia="Times New Roman" w:cs="Times New Roman"/>
          <w:szCs w:val="24"/>
        </w:rPr>
        <w:lastRenderedPageBreak/>
        <w:t>ΣΔΟΕ πληρούν τις προϋποθέσεις τόσο του άρθρου 84 του Υπαλληλικού Κώδικα όσο και αυτές του Οργανισμού του Υπουργείου Οικονομικών.</w:t>
      </w:r>
    </w:p>
    <w:p w14:paraId="412A9940"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w:t>
      </w:r>
      <w:r>
        <w:rPr>
          <w:rFonts w:eastAsia="Times New Roman" w:cs="Times New Roman"/>
          <w:szCs w:val="24"/>
        </w:rPr>
        <w:t xml:space="preserve"> τον Υπουργό και για την οικονομία στον χρόνο. </w:t>
      </w:r>
    </w:p>
    <w:p w14:paraId="412A994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Κύριε Κατσαφάδο, έχετε τον λόγο για τρία λεπτά.</w:t>
      </w:r>
    </w:p>
    <w:p w14:paraId="412A9942"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Με προβλημάτισε η πάρα πολύ σύντομη απάντησή σας, κύριε Υπουργέ. Και γιατί το λέω αυτό; Ήρθαν οι υπάλληλοι του ΣΔΟΕ και απευθύνθηκαν όχ</w:t>
      </w:r>
      <w:r>
        <w:rPr>
          <w:rFonts w:eastAsia="Times New Roman" w:cs="Times New Roman"/>
          <w:szCs w:val="24"/>
        </w:rPr>
        <w:t xml:space="preserve">ι μόνο σε εμένα, αλλά και σε άλλους συναδέλφους Βουλευτές, υποθέτω, για όλη αυτή τη διαδικασία η οποία ακολουθήθηκε. </w:t>
      </w:r>
    </w:p>
    <w:p w14:paraId="412A9943"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Εδώ είναι η απόφασή σας, την οποία θέλω να καταθέσω στα Πρακτικά, όπως επίσης εδώ είναι και η ανακοίνωση της Πανελλήνιας Ομοσπονδίας των Υ</w:t>
      </w:r>
      <w:r>
        <w:rPr>
          <w:rFonts w:eastAsia="Times New Roman" w:cs="Times New Roman"/>
          <w:szCs w:val="24"/>
        </w:rPr>
        <w:t>παλλήλων, την οποία καταθέτω επίσης.</w:t>
      </w:r>
    </w:p>
    <w:p w14:paraId="412A9944" w14:textId="77777777" w:rsidR="004038C1" w:rsidRDefault="0010010E">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της Νέας Δημοκρατίας κ. Κωνσταντίνος Κατσαφάδος καταθέτει για τα Πρακτικά τα προαναφερθέντα έγγραφα, τα οποία βρίσκονται στο αρχείο του Τμήματος Γραμματείας της Διεύθυνσης Στενογραφίας και Π</w:t>
      </w:r>
      <w:r>
        <w:rPr>
          <w:rFonts w:eastAsia="Times New Roman" w:cs="Times New Roman"/>
          <w:szCs w:val="24"/>
        </w:rPr>
        <w:t>ρακτικών της Βουλής)</w:t>
      </w:r>
    </w:p>
    <w:p w14:paraId="412A9945"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Ξέρετε κάτι, κύριε Υπουργέ; Ενώ έχετε αναδειχθεί πρωταθλητής στην επιβολή φόρων, δυστυχώς αυτή η Κυβέρνηση παρουσιάζεται ως ουραγός στην αντιμετώπιση του μαύρου χρήματος και της καταπολέμησης, αν θέλετε, των αδιαφανών διαδικασιών των ο</w:t>
      </w:r>
      <w:r>
        <w:rPr>
          <w:rFonts w:eastAsia="Times New Roman" w:cs="Times New Roman"/>
          <w:szCs w:val="24"/>
        </w:rPr>
        <w:t>ικονομικών.</w:t>
      </w:r>
    </w:p>
    <w:p w14:paraId="412A9946"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 xml:space="preserve">Εγώ δεν θα σταθώ στις δηλώσεις τις οποίες είχατε κάνει, όταν αναλάβατε την Κυβέρνηση το 2015, ότι μέσα σε έξι μήνες θα μπορέσετε να βρείτε 3 δισεκατομμύρια ευρώ από το μαύρο χρήμα. Δεν θα σταθώ στους πομπώδεις λόγους σας και για την λίστα </w:t>
      </w:r>
      <w:proofErr w:type="spellStart"/>
      <w:r>
        <w:rPr>
          <w:rFonts w:eastAsia="Times New Roman" w:cs="Times New Roman"/>
          <w:szCs w:val="24"/>
        </w:rPr>
        <w:t>Λαγκά</w:t>
      </w:r>
      <w:r>
        <w:rPr>
          <w:rFonts w:eastAsia="Times New Roman" w:cs="Times New Roman"/>
          <w:szCs w:val="24"/>
        </w:rPr>
        <w:t>ρντ</w:t>
      </w:r>
      <w:proofErr w:type="spellEnd"/>
      <w:r>
        <w:rPr>
          <w:rFonts w:eastAsia="Times New Roman" w:cs="Times New Roman"/>
          <w:szCs w:val="24"/>
        </w:rPr>
        <w:t xml:space="preserve"> και για την λίστα </w:t>
      </w:r>
      <w:proofErr w:type="spellStart"/>
      <w:r>
        <w:rPr>
          <w:rFonts w:eastAsia="Times New Roman" w:cs="Times New Roman"/>
          <w:szCs w:val="24"/>
        </w:rPr>
        <w:t>Μπόργιανς</w:t>
      </w:r>
      <w:proofErr w:type="spellEnd"/>
      <w:r>
        <w:rPr>
          <w:rFonts w:eastAsia="Times New Roman" w:cs="Times New Roman"/>
          <w:szCs w:val="24"/>
        </w:rPr>
        <w:t xml:space="preserve">, όπου τα αποτελέσματά τους είναι πενιχρά. Θα σταθώ στις είκοσι πέντε χιλιάδες υποθέσεις που, δυστυχώς, εδώ και τρία χρόνια -και αντιμετωπίζουν κίνδυνο παραγραφής μετά το πέρας της πενταετίας, όπως αποφάσισε το Συμβούλιο της </w:t>
      </w:r>
      <w:r>
        <w:rPr>
          <w:rFonts w:eastAsia="Times New Roman" w:cs="Times New Roman"/>
          <w:szCs w:val="24"/>
        </w:rPr>
        <w:t xml:space="preserve">Επικρατείας- δεν έχουν μεταφερθεί από το ΣΔΟΕ στην ΑΑΔΕ. </w:t>
      </w:r>
    </w:p>
    <w:p w14:paraId="412A9947"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Αυτά είναι χρήματα τα οποία θα μπορούσαν να αποδοθούν στον δημόσιο κορβανά και θα μπορούσε να οδηγηθεί και σε μία </w:t>
      </w:r>
      <w:proofErr w:type="spellStart"/>
      <w:r>
        <w:rPr>
          <w:rFonts w:eastAsia="Times New Roman" w:cs="Times New Roman"/>
          <w:szCs w:val="24"/>
        </w:rPr>
        <w:t>αποφορολόγηση</w:t>
      </w:r>
      <w:proofErr w:type="spellEnd"/>
      <w:r>
        <w:rPr>
          <w:rFonts w:eastAsia="Times New Roman" w:cs="Times New Roman"/>
          <w:szCs w:val="24"/>
        </w:rPr>
        <w:t xml:space="preserve"> η ελληνική κοινωνία, η οποία πραγματικά στενάζει με την επιβολή όλων α</w:t>
      </w:r>
      <w:r>
        <w:rPr>
          <w:rFonts w:eastAsia="Times New Roman" w:cs="Times New Roman"/>
          <w:szCs w:val="24"/>
        </w:rPr>
        <w:t>υτών των φόρων.</w:t>
      </w:r>
    </w:p>
    <w:p w14:paraId="412A9948"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Σας ρώτησα να μου πείτε με ποια κριτήρια, γιατί πραγματικά μου κάνει πολύ μεγάλη εντύπωση και θέλω να μιλήσουμε με παραδείγματα για τις τοποθετήσεις τις οποίες κάνετε. Και επειδή δεν θα έχω δικαίωμα να απαντήσω μετά την απάντηση την οποία θ</w:t>
      </w:r>
      <w:r>
        <w:rPr>
          <w:rFonts w:eastAsia="Times New Roman" w:cs="Times New Roman"/>
          <w:szCs w:val="24"/>
        </w:rPr>
        <w:t xml:space="preserve">α μου δώσετε, θα ήθελα να μου δώσετε συγκεκριμένες απαντήσεις. </w:t>
      </w:r>
    </w:p>
    <w:p w14:paraId="412A9949"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Τοποθετήσατε </w:t>
      </w:r>
      <w:r>
        <w:rPr>
          <w:rFonts w:eastAsia="Times New Roman" w:cs="Times New Roman"/>
          <w:szCs w:val="24"/>
        </w:rPr>
        <w:t xml:space="preserve">διευθυντή τεχνικών υπηρεσιών </w:t>
      </w:r>
      <w:r>
        <w:rPr>
          <w:rFonts w:eastAsia="Times New Roman" w:cs="Times New Roman"/>
          <w:szCs w:val="24"/>
        </w:rPr>
        <w:t>έναν απόφοιτο της Σχολής Εμποροπλοιάρχων. Επίσης, τοποθετήσατε προϊσταμένους τμημάτων με β΄ βαθμό και τοποθετήσατε υποδιευθυντές με πολύ λίγα χρόνια υπηρεσίας, την ίδια ώρα που παράνομα αποκλείστηκαν υπηρετούντες προϊστάμενοι με άριστο υπηρεσιακό φάκελο, χ</w:t>
      </w:r>
      <w:r>
        <w:rPr>
          <w:rFonts w:eastAsia="Times New Roman" w:cs="Times New Roman"/>
          <w:szCs w:val="24"/>
        </w:rPr>
        <w:t xml:space="preserve">ωρίς πειθαρχικά παραπτώματα, πτυχιούχοι πανεπιστήμιων, με πρόσθετα προσόντα και μόρια. Τοποθετήσατε προϊστάμενο τμήματος απόφοιτο Γεωργικής Σχολής Μηχανημάτων. </w:t>
      </w:r>
    </w:p>
    <w:p w14:paraId="412A994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Πραγματικά μου κάνει πολύ μεγάλη εντύπωση με ποια κριτήρια γίνεται και πώς όλοι αυτοί μπορούν ν</w:t>
      </w:r>
      <w:r>
        <w:rPr>
          <w:rFonts w:eastAsia="Times New Roman" w:cs="Times New Roman"/>
          <w:szCs w:val="24"/>
        </w:rPr>
        <w:t>α σταθούν στο επαγγελματικό ύψος</w:t>
      </w:r>
      <w:r>
        <w:rPr>
          <w:rFonts w:eastAsia="Times New Roman" w:cs="Times New Roman"/>
          <w:szCs w:val="24"/>
        </w:rPr>
        <w:t>,</w:t>
      </w:r>
      <w:r>
        <w:rPr>
          <w:rFonts w:eastAsia="Times New Roman" w:cs="Times New Roman"/>
          <w:szCs w:val="24"/>
        </w:rPr>
        <w:t xml:space="preserve"> το οποίο πρέπει να έχουν όλοι αυτοί οι οποίοι αναλαμβάνουν τέτοιες θέσεις ευθύνης για την καταπολέμηση της φοροδιαφυγής και του μαύρου χρήματος.</w:t>
      </w:r>
    </w:p>
    <w:p w14:paraId="412A994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Ξέρετε κάτι, κύριε Υπουργέ; Όλοι κρινόμαστε. Κι εμείς κρινόμαστε και κριθήκαμ</w:t>
      </w:r>
      <w:r>
        <w:rPr>
          <w:rFonts w:eastAsia="Times New Roman" w:cs="Times New Roman"/>
          <w:szCs w:val="24"/>
        </w:rPr>
        <w:t>ε κατά το παρελθόν και για τα όποια λάθη κάναμε. Και εσείς θα κριθείτε. Είναι πραγματικά, όμως, πολύ μεγάλη αμαρτία, είναι πραγματικά άδικο σε μία κοινωνία η οποία στενάζει, οι νέοι άνθρωποι οι οποίοι φεύγουν και μεταναστεύουν στο εξωτερικό για μία καλύτερ</w:t>
      </w:r>
      <w:r>
        <w:rPr>
          <w:rFonts w:eastAsia="Times New Roman" w:cs="Times New Roman"/>
          <w:szCs w:val="24"/>
        </w:rPr>
        <w:t xml:space="preserve">η μοίρα, ο ελεύθερος επαγγελματίας και ο νέος </w:t>
      </w:r>
      <w:r>
        <w:rPr>
          <w:rFonts w:eastAsia="Times New Roman" w:cs="Times New Roman"/>
          <w:szCs w:val="24"/>
        </w:rPr>
        <w:lastRenderedPageBreak/>
        <w:t xml:space="preserve">άνθρωπος ο οποίος προσπαθεί να ανοίξει μία επιχείρηση και δυστυχώς δεν μπορεί να ανταποκριθεί, με όλη αυτή την </w:t>
      </w:r>
      <w:proofErr w:type="spellStart"/>
      <w:r>
        <w:rPr>
          <w:rFonts w:eastAsia="Times New Roman" w:cs="Times New Roman"/>
          <w:szCs w:val="24"/>
        </w:rPr>
        <w:t>υπερφορολόγηση</w:t>
      </w:r>
      <w:proofErr w:type="spellEnd"/>
      <w:r>
        <w:rPr>
          <w:rFonts w:eastAsia="Times New Roman" w:cs="Times New Roman"/>
          <w:szCs w:val="24"/>
        </w:rPr>
        <w:t xml:space="preserve">, να μην μπορούν να βρουν δίκιο. </w:t>
      </w:r>
    </w:p>
    <w:p w14:paraId="412A994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Κανόνας δικαίου, όπως σας είπα, είναι να μπορέσουμε</w:t>
      </w:r>
      <w:r>
        <w:rPr>
          <w:rFonts w:eastAsia="Times New Roman" w:cs="Times New Roman"/>
          <w:szCs w:val="24"/>
        </w:rPr>
        <w:t xml:space="preserve"> να βρούμε όλους αυτούς οι οποίοι φοροδιαφεύγουν, όλους αυτούς οι οποίοι με την κακή πρακτική την οποία εφαρμόζουν κάνουν όλους εμάς να πληρώνουμε τις απάτες τους, τις κλοπές τους. Και αντί για τα λεφτά τα οποία έπρεπε να αποδοθούν από τους υπεύθυνους στον</w:t>
      </w:r>
      <w:r>
        <w:rPr>
          <w:rFonts w:eastAsia="Times New Roman" w:cs="Times New Roman"/>
          <w:szCs w:val="24"/>
        </w:rPr>
        <w:t xml:space="preserve"> δημόσιο κορβανά, δυστυχώς μπορούν να ξεφεύγουν και την πληρώνουν όσοι την πληρώνουν άδικα.</w:t>
      </w:r>
    </w:p>
    <w:p w14:paraId="412A994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12A994E" w14:textId="77777777" w:rsidR="004038C1" w:rsidRDefault="001001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Κατσαφάδο. </w:t>
      </w:r>
    </w:p>
    <w:p w14:paraId="412A994F" w14:textId="77777777" w:rsidR="004038C1" w:rsidRDefault="0010010E">
      <w:pPr>
        <w:spacing w:after="0" w:line="600" w:lineRule="auto"/>
        <w:ind w:firstLine="720"/>
        <w:jc w:val="both"/>
        <w:rPr>
          <w:rFonts w:eastAsia="Times New Roman"/>
          <w:szCs w:val="24"/>
        </w:rPr>
      </w:pPr>
      <w:r>
        <w:rPr>
          <w:rFonts w:eastAsia="Times New Roman"/>
          <w:szCs w:val="24"/>
        </w:rPr>
        <w:lastRenderedPageBreak/>
        <w:t xml:space="preserve">Κύριε Υπουργέ, έχετε τον λόγο. </w:t>
      </w:r>
    </w:p>
    <w:p w14:paraId="412A9950" w14:textId="77777777" w:rsidR="004038C1" w:rsidRDefault="0010010E">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w:t>
      </w:r>
      <w:r>
        <w:rPr>
          <w:rFonts w:eastAsia="Times New Roman"/>
          <w:szCs w:val="24"/>
        </w:rPr>
        <w:t>ιε συνάδελφε, με εκπλήσσει που θέτετε το θέμα, όπως το θέτετε. Σας καλωσορίζω στη μάχη κατά της φοροδιαφυγής. Όμως, σας θυμίζω ότι για τα δέκα χρόνια πριν από την κρίση η Ελλάδα είχε έξι ποσοστιαίες μονάδες λιγότερο φόρο από ό,τι είχε η Ευρωπαϊκή Ένωση. Απ</w:t>
      </w:r>
      <w:r>
        <w:rPr>
          <w:rFonts w:eastAsia="Times New Roman"/>
          <w:szCs w:val="24"/>
        </w:rPr>
        <w:t>ό πού προέκυψε αυτό; Δεν προέκυψε από τη φοροδιαφυγή;</w:t>
      </w:r>
    </w:p>
    <w:p w14:paraId="412A9951" w14:textId="77777777" w:rsidR="004038C1" w:rsidRDefault="0010010E">
      <w:pPr>
        <w:spacing w:after="0" w:line="600" w:lineRule="auto"/>
        <w:ind w:firstLine="720"/>
        <w:jc w:val="both"/>
        <w:rPr>
          <w:rFonts w:eastAsia="Times New Roman"/>
          <w:szCs w:val="24"/>
        </w:rPr>
      </w:pPr>
      <w:r>
        <w:rPr>
          <w:rFonts w:eastAsia="Times New Roman"/>
          <w:szCs w:val="24"/>
        </w:rPr>
        <w:t>Θέλετε να πείτε, δηλαδή, ότι τα δέκα χρόνια πριν από την κρίση το δικό σας κόμμα ή το ΠΑΣΟΚ πάλευε κάθε ημέρα για τη φοροδιαφυγή; Νόμιμη φοροδιαφυγή είχαμε. Έτσι φτιάξατε το κοινωνικό σας μπλοκ δυνάμεων</w:t>
      </w:r>
      <w:r>
        <w:rPr>
          <w:rFonts w:eastAsia="Times New Roman"/>
          <w:szCs w:val="24"/>
        </w:rPr>
        <w:t xml:space="preserve">, κλείνοντας το μάτι στους ανθρώπους ότι δεν </w:t>
      </w:r>
      <w:r>
        <w:rPr>
          <w:rFonts w:eastAsia="Times New Roman"/>
          <w:szCs w:val="24"/>
        </w:rPr>
        <w:lastRenderedPageBreak/>
        <w:t>χρειάζεται να πληρώσουν. Και έρχεστε τώρα και μου λέτε ότι εμείς δεν ενδιαφερόμαστε για τη φοροδιαφυγή;</w:t>
      </w:r>
    </w:p>
    <w:p w14:paraId="412A9952" w14:textId="77777777" w:rsidR="004038C1" w:rsidRDefault="0010010E">
      <w:pPr>
        <w:spacing w:after="0" w:line="600" w:lineRule="auto"/>
        <w:ind w:firstLine="720"/>
        <w:jc w:val="both"/>
        <w:rPr>
          <w:rFonts w:eastAsia="Times New Roman"/>
          <w:szCs w:val="24"/>
        </w:rPr>
      </w:pPr>
      <w:r>
        <w:rPr>
          <w:rFonts w:eastAsia="Times New Roman"/>
          <w:szCs w:val="24"/>
        </w:rPr>
        <w:t>Από την αρχή του 2017 μέχρι τον Φεβρουάριο του 2018 το ΣΔΟΕ, για το οποίο μιλάμε, έχει κάνει πάνω από οκτακ</w:t>
      </w:r>
      <w:r>
        <w:rPr>
          <w:rFonts w:eastAsia="Times New Roman"/>
          <w:szCs w:val="24"/>
        </w:rPr>
        <w:t xml:space="preserve">όσιους ελέγχους, έχει σημειώσει πάνω από </w:t>
      </w:r>
      <w:proofErr w:type="spellStart"/>
      <w:r>
        <w:rPr>
          <w:rFonts w:eastAsia="Times New Roman"/>
          <w:szCs w:val="24"/>
        </w:rPr>
        <w:t>επτάμισι</w:t>
      </w:r>
      <w:proofErr w:type="spellEnd"/>
      <w:r>
        <w:rPr>
          <w:rFonts w:eastAsia="Times New Roman"/>
          <w:szCs w:val="24"/>
        </w:rPr>
        <w:t xml:space="preserve"> χιλιάδες παρεμβάσεις και έχει προσδοκώμενα έσοδα της τάξεως των 170 εκατομμυρίων. </w:t>
      </w:r>
    </w:p>
    <w:p w14:paraId="412A9953" w14:textId="77777777" w:rsidR="004038C1" w:rsidRDefault="0010010E">
      <w:pPr>
        <w:spacing w:after="0" w:line="600" w:lineRule="auto"/>
        <w:ind w:firstLine="720"/>
        <w:jc w:val="both"/>
        <w:rPr>
          <w:rFonts w:eastAsia="Times New Roman"/>
          <w:szCs w:val="24"/>
        </w:rPr>
      </w:pPr>
      <w:r>
        <w:rPr>
          <w:rFonts w:eastAsia="Times New Roman"/>
          <w:szCs w:val="24"/>
        </w:rPr>
        <w:t>Δεν θα πω για όλα τα άλλα που έχουμε κάνει και γι’ αυτό έχουμε υπέρβαση του πλεονάσματος. Όμως, εάν για τη φοροδιαφυγή εκπλ</w:t>
      </w:r>
      <w:r>
        <w:rPr>
          <w:rFonts w:eastAsia="Times New Roman"/>
          <w:szCs w:val="24"/>
        </w:rPr>
        <w:t xml:space="preserve">ήσσομαι μία φορά, για τη δημόσια διοίκηση εκπλήσσομαι πέντε φορές. Διότι όχι μόνο είναι προσωρινοί αυτοί και πληρούν όλα τα κριτήρια που λέει ο νόμος, αλλά οι καινούργιοι που θα έρθουν, θα έρθουν με τελείως καινούργιο σύστημα, με ανοιχτές διαδικασίες. </w:t>
      </w:r>
      <w:r>
        <w:rPr>
          <w:rFonts w:eastAsia="Times New Roman"/>
          <w:szCs w:val="24"/>
        </w:rPr>
        <w:lastRenderedPageBreak/>
        <w:t xml:space="preserve">Ήδη </w:t>
      </w:r>
      <w:r>
        <w:rPr>
          <w:rFonts w:eastAsia="Times New Roman"/>
          <w:szCs w:val="24"/>
        </w:rPr>
        <w:t xml:space="preserve">βγαίνουν οι γενικοί γραμματείς, θα βγουν οι διευθυντές, μετά θα βγουν οι από κάτω. </w:t>
      </w:r>
    </w:p>
    <w:p w14:paraId="412A9954" w14:textId="77777777" w:rsidR="004038C1" w:rsidRDefault="0010010E">
      <w:pPr>
        <w:spacing w:after="0" w:line="600" w:lineRule="auto"/>
        <w:ind w:firstLine="720"/>
        <w:jc w:val="both"/>
        <w:rPr>
          <w:rFonts w:eastAsia="Times New Roman"/>
          <w:szCs w:val="24"/>
        </w:rPr>
      </w:pPr>
      <w:r>
        <w:rPr>
          <w:rFonts w:eastAsia="Times New Roman"/>
          <w:szCs w:val="24"/>
        </w:rPr>
        <w:t>Είναι μία τελείως διαφορετική διοίκηση, με τελείως διαφορετικούς κανόνες, με μεγάλη διαφάνεια. Αυτό έκανε ο κ. Μητσοτάκης πριν φύγει από το Υπουργείο; Θυμάστε τι έγινε λίγο</w:t>
      </w:r>
      <w:r>
        <w:rPr>
          <w:rFonts w:eastAsia="Times New Roman"/>
          <w:szCs w:val="24"/>
        </w:rPr>
        <w:t xml:space="preserve"> πριν φύγει ο κ. Μητσοτάκης από το Υπουργείο του, που τους άλλαξε όλους με δική του εντολή; Μπορούμε να συγκριθούμε;</w:t>
      </w:r>
    </w:p>
    <w:p w14:paraId="412A9955" w14:textId="77777777" w:rsidR="004038C1" w:rsidRDefault="0010010E">
      <w:pPr>
        <w:spacing w:after="0" w:line="600" w:lineRule="auto"/>
        <w:ind w:firstLine="720"/>
        <w:jc w:val="both"/>
        <w:rPr>
          <w:rFonts w:eastAsia="Times New Roman"/>
          <w:szCs w:val="24"/>
        </w:rPr>
      </w:pPr>
      <w:r>
        <w:rPr>
          <w:rFonts w:eastAsia="Times New Roman"/>
          <w:szCs w:val="24"/>
        </w:rPr>
        <w:t>Κύριε συνάδελφε, να είμαστε τελείως ειλικρινείς ανάμεσά μας, για να μπορεί να προχωρήσει αυτή η χώρα. Να μας κατηγορεί η Νέα Δημοκρατία, όπ</w:t>
      </w:r>
      <w:r>
        <w:rPr>
          <w:rFonts w:eastAsia="Times New Roman"/>
          <w:szCs w:val="24"/>
        </w:rPr>
        <w:t>ως έγραψα στη συνέντευξή μου στην «</w:t>
      </w:r>
      <w:r>
        <w:rPr>
          <w:rFonts w:eastAsia="Times New Roman"/>
          <w:szCs w:val="24"/>
        </w:rPr>
        <w:t>ΕΦΗΜΕΡΙΔΑ ΤΩΝ ΣΥΝΤΑΚΤΩΝ</w:t>
      </w:r>
      <w:r>
        <w:rPr>
          <w:rFonts w:eastAsia="Times New Roman"/>
          <w:szCs w:val="24"/>
        </w:rPr>
        <w:t xml:space="preserve">», ότι χτίζουμε πελατειακό κράτος είναι σαν ο </w:t>
      </w:r>
      <w:proofErr w:type="spellStart"/>
      <w:r>
        <w:rPr>
          <w:rFonts w:eastAsia="Times New Roman"/>
          <w:szCs w:val="24"/>
        </w:rPr>
        <w:t>Λάκι</w:t>
      </w:r>
      <w:proofErr w:type="spellEnd"/>
      <w:r>
        <w:rPr>
          <w:rFonts w:eastAsia="Times New Roman"/>
          <w:szCs w:val="24"/>
        </w:rPr>
        <w:t xml:space="preserve"> </w:t>
      </w:r>
      <w:proofErr w:type="spellStart"/>
      <w:r>
        <w:rPr>
          <w:rFonts w:eastAsia="Times New Roman"/>
          <w:szCs w:val="24"/>
        </w:rPr>
        <w:t>Λουτσιάνο</w:t>
      </w:r>
      <w:proofErr w:type="spellEnd"/>
      <w:r>
        <w:rPr>
          <w:rFonts w:eastAsia="Times New Roman"/>
          <w:szCs w:val="24"/>
        </w:rPr>
        <w:t xml:space="preserve"> να μας κατηγορεί ότι έχουμε έλλειψη εντιμό</w:t>
      </w:r>
      <w:r>
        <w:rPr>
          <w:rFonts w:eastAsia="Times New Roman"/>
          <w:szCs w:val="24"/>
        </w:rPr>
        <w:lastRenderedPageBreak/>
        <w:t xml:space="preserve">τητας! Δεν υπάρχει σύγκριση με αυτή την Κυβέρνηση και τις </w:t>
      </w:r>
      <w:r>
        <w:rPr>
          <w:rFonts w:eastAsia="Times New Roman"/>
          <w:szCs w:val="24"/>
        </w:rPr>
        <w:t xml:space="preserve">κυβερνήσεις </w:t>
      </w:r>
      <w:r>
        <w:rPr>
          <w:rFonts w:eastAsia="Times New Roman"/>
          <w:szCs w:val="24"/>
        </w:rPr>
        <w:t>του ΠΑΣΟΚ και της Νέας Δη</w:t>
      </w:r>
      <w:r>
        <w:rPr>
          <w:rFonts w:eastAsia="Times New Roman"/>
          <w:szCs w:val="24"/>
        </w:rPr>
        <w:t xml:space="preserve">μοκρατίας, είτε ως προς τη φοροδιαφυγή είτε ως προς το πώς χτίζουμε τη δημόσια διοίκηση. </w:t>
      </w:r>
    </w:p>
    <w:p w14:paraId="412A9956" w14:textId="77777777" w:rsidR="004038C1" w:rsidRDefault="001001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 </w:t>
      </w:r>
    </w:p>
    <w:p w14:paraId="412A9957" w14:textId="77777777" w:rsidR="004038C1" w:rsidRDefault="0010010E">
      <w:pPr>
        <w:spacing w:after="0" w:line="600" w:lineRule="auto"/>
        <w:ind w:firstLine="720"/>
        <w:jc w:val="both"/>
        <w:rPr>
          <w:rFonts w:eastAsia="Times New Roman"/>
          <w:color w:val="000000"/>
          <w:szCs w:val="24"/>
          <w:shd w:val="clear" w:color="auto" w:fill="FFFFFF"/>
        </w:rPr>
      </w:pPr>
      <w:r>
        <w:rPr>
          <w:rFonts w:eastAsia="Times New Roman"/>
          <w:szCs w:val="24"/>
        </w:rPr>
        <w:t xml:space="preserve">Κυρίες και κύριοι συνάδελφοι, </w:t>
      </w:r>
      <w:r>
        <w:rPr>
          <w:rFonts w:eastAsia="Times New Roman"/>
          <w:color w:val="000000"/>
          <w:szCs w:val="24"/>
          <w:shd w:val="clear" w:color="auto" w:fill="FFFFFF"/>
        </w:rPr>
        <w:t>η πρώτη με αριθμό 1479/11-4-2018 επίκαιρη ερώτηση πρώτου κύκλου του Βου</w:t>
      </w:r>
      <w:r>
        <w:rPr>
          <w:rFonts w:eastAsia="Times New Roman"/>
          <w:color w:val="000000"/>
          <w:szCs w:val="24"/>
          <w:shd w:val="clear" w:color="auto" w:fill="FFFFFF"/>
        </w:rPr>
        <w:t xml:space="preserve">λευτή Φθιώτιδος του Συνασπισμού Ριζοσπαστικής Αριστεράς κ. </w:t>
      </w:r>
      <w:r>
        <w:rPr>
          <w:rFonts w:eastAsia="Times New Roman"/>
          <w:bCs/>
          <w:color w:val="000000"/>
          <w:szCs w:val="24"/>
          <w:shd w:val="clear" w:color="auto" w:fill="FFFFFF"/>
        </w:rPr>
        <w:t xml:space="preserve">Ιωάννη </w:t>
      </w:r>
      <w:proofErr w:type="spellStart"/>
      <w:r>
        <w:rPr>
          <w:rFonts w:eastAsia="Times New Roman"/>
          <w:bCs/>
          <w:color w:val="000000"/>
          <w:szCs w:val="24"/>
          <w:shd w:val="clear" w:color="auto" w:fill="FFFFFF"/>
        </w:rPr>
        <w:t>Σαρακιώτη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Παιδείας, Έρευνας και Θρησκευμάτων,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«Προβλήματα στέγασης του Ειδικού Σχολείου Λαμίας»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szCs w:val="24"/>
        </w:rPr>
        <w:t>δεν θα συζητηθεί λόγω κωλύματος του ερωτώντος Βουλευτή.</w:t>
      </w:r>
    </w:p>
    <w:p w14:paraId="412A9958" w14:textId="77777777" w:rsidR="004038C1" w:rsidRDefault="0010010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τρίτη με αριθμό 1463/2-4-2018 επίκαιρη ερώτηση δεύτερου κύκλου του Βουλευτή Β΄ Αθηνών της Δημοκρατικής Συμπαράταξης </w:t>
      </w:r>
      <w:r>
        <w:rPr>
          <w:rFonts w:eastAsia="Times New Roman"/>
          <w:color w:val="000000"/>
          <w:szCs w:val="24"/>
          <w:shd w:val="clear" w:color="auto" w:fill="FFFFFF"/>
        </w:rPr>
        <w:lastRenderedPageBreak/>
        <w:t xml:space="preserve">ΠΑΣΟΚ – ΔΗΜΑΡ κ. </w:t>
      </w:r>
      <w:r>
        <w:rPr>
          <w:rFonts w:eastAsia="Times New Roman"/>
          <w:bCs/>
          <w:color w:val="000000"/>
          <w:szCs w:val="24"/>
          <w:shd w:val="clear" w:color="auto" w:fill="FFFFFF"/>
        </w:rPr>
        <w:t xml:space="preserve">Ανδρέα Λοβέρδου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Οικονομικών, </w:t>
      </w:r>
      <w:r>
        <w:rPr>
          <w:rFonts w:eastAsia="Times New Roman"/>
          <w:color w:val="000000"/>
          <w:szCs w:val="24"/>
          <w:shd w:val="clear" w:color="auto" w:fill="FFFFFF"/>
        </w:rPr>
        <w:t>με θέμα: «Λήψη μέτρων υπέρ των μικρών αποταμιευτών που έχασαν τα χρήματά το</w:t>
      </w:r>
      <w:r>
        <w:rPr>
          <w:rFonts w:eastAsia="Times New Roman"/>
          <w:color w:val="000000"/>
          <w:szCs w:val="24"/>
          <w:shd w:val="clear" w:color="auto" w:fill="FFFFFF"/>
        </w:rPr>
        <w:t xml:space="preserve">υς με το «κούρεμα» του χρέους το 2012», δεν θα συζητηθεί λόγω κωλύματος του Αναπληρωτή Υπουργού Οικονομικών κ. Γεωργίου </w:t>
      </w:r>
      <w:proofErr w:type="spellStart"/>
      <w:r>
        <w:rPr>
          <w:rFonts w:eastAsia="Times New Roman"/>
          <w:color w:val="000000"/>
          <w:szCs w:val="24"/>
          <w:shd w:val="clear" w:color="auto" w:fill="FFFFFF"/>
        </w:rPr>
        <w:t>Χουλιαράκη</w:t>
      </w:r>
      <w:proofErr w:type="spellEnd"/>
      <w:r>
        <w:rPr>
          <w:rFonts w:eastAsia="Times New Roman"/>
          <w:color w:val="000000"/>
          <w:szCs w:val="24"/>
          <w:shd w:val="clear" w:color="auto" w:fill="FFFFFF"/>
        </w:rPr>
        <w:t xml:space="preserve"> εξαιτίας φόρτου εργασίας.</w:t>
      </w:r>
    </w:p>
    <w:p w14:paraId="412A9959" w14:textId="77777777" w:rsidR="004038C1" w:rsidRDefault="0010010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η δέκατη </w:t>
      </w:r>
      <w:r>
        <w:rPr>
          <w:rFonts w:eastAsia="Times New Roman"/>
          <w:color w:val="000000"/>
          <w:szCs w:val="24"/>
        </w:rPr>
        <w:t>με αριθμό 1369/20-3-2018 επίκαιρη ερώτηση δεύτερου κύκλου του Βουλευτή Β΄ Αθηνών τ</w:t>
      </w:r>
      <w:r>
        <w:rPr>
          <w:rFonts w:eastAsia="Times New Roman"/>
          <w:color w:val="000000"/>
          <w:szCs w:val="24"/>
        </w:rPr>
        <w:t xml:space="preserve">ης Νέας Δημοκρατίας κ. </w:t>
      </w:r>
      <w:r>
        <w:rPr>
          <w:rFonts w:eastAsia="Times New Roman"/>
          <w:bCs/>
          <w:color w:val="000000"/>
          <w:szCs w:val="24"/>
        </w:rPr>
        <w:t xml:space="preserve">Σπυρίδωνος – </w:t>
      </w:r>
      <w:proofErr w:type="spellStart"/>
      <w:r>
        <w:rPr>
          <w:rFonts w:eastAsia="Times New Roman"/>
          <w:bCs/>
          <w:color w:val="000000"/>
          <w:szCs w:val="24"/>
        </w:rPr>
        <w:t>Αδώνιδος</w:t>
      </w:r>
      <w:proofErr w:type="spellEnd"/>
      <w:r>
        <w:rPr>
          <w:rFonts w:eastAsia="Times New Roman"/>
          <w:bCs/>
          <w:color w:val="000000"/>
          <w:szCs w:val="24"/>
        </w:rPr>
        <w:t xml:space="preserve"> Γεωργιάδη</w:t>
      </w:r>
      <w:r>
        <w:rPr>
          <w:rFonts w:eastAsia="Times New Roman"/>
          <w:b/>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Οικονομικών,</w:t>
      </w:r>
      <w:r>
        <w:rPr>
          <w:rFonts w:eastAsia="Times New Roman"/>
          <w:color w:val="000000"/>
          <w:szCs w:val="24"/>
        </w:rPr>
        <w:t xml:space="preserve"> με θέμα: «Σιγή ιχθύος τηρεί το Υπουργείο Οικονομικών σχετικά με τη σύμβαση του Οργανισμού Διαχείρισης Δημοσίου Χρέους (ΟΔΔΗΧ) με την επενδυτική τράπεζα </w:t>
      </w:r>
      <w:proofErr w:type="spellStart"/>
      <w:r>
        <w:rPr>
          <w:rFonts w:eastAsia="Times New Roman"/>
          <w:color w:val="000000"/>
          <w:szCs w:val="24"/>
        </w:rPr>
        <w:t>Rothschild</w:t>
      </w:r>
      <w:proofErr w:type="spellEnd"/>
      <w:r>
        <w:rPr>
          <w:rFonts w:eastAsia="Times New Roman"/>
          <w:color w:val="000000"/>
          <w:szCs w:val="24"/>
        </w:rPr>
        <w:t xml:space="preserve">», </w:t>
      </w:r>
      <w:r>
        <w:rPr>
          <w:rFonts w:eastAsia="Times New Roman"/>
          <w:color w:val="000000"/>
          <w:szCs w:val="24"/>
          <w:shd w:val="clear" w:color="auto" w:fill="FFFFFF"/>
        </w:rPr>
        <w:t>δεν θα</w:t>
      </w:r>
      <w:r>
        <w:rPr>
          <w:rFonts w:eastAsia="Times New Roman"/>
          <w:color w:val="000000"/>
          <w:szCs w:val="24"/>
          <w:shd w:val="clear" w:color="auto" w:fill="FFFFFF"/>
        </w:rPr>
        <w:t xml:space="preserve"> συζητηθεί </w:t>
      </w:r>
      <w:r>
        <w:rPr>
          <w:rFonts w:eastAsia="Times New Roman"/>
          <w:color w:val="000000"/>
          <w:szCs w:val="24"/>
          <w:shd w:val="clear" w:color="auto" w:fill="FFFFFF"/>
        </w:rPr>
        <w:lastRenderedPageBreak/>
        <w:t xml:space="preserve">λόγω κωλύματος του Αναπληρωτή Υπουργού Οικονομικών κ. Γεωργίου </w:t>
      </w:r>
      <w:proofErr w:type="spellStart"/>
      <w:r>
        <w:rPr>
          <w:rFonts w:eastAsia="Times New Roman"/>
          <w:color w:val="000000"/>
          <w:szCs w:val="24"/>
          <w:shd w:val="clear" w:color="auto" w:fill="FFFFFF"/>
        </w:rPr>
        <w:t>Χουλιαράκη</w:t>
      </w:r>
      <w:proofErr w:type="spellEnd"/>
      <w:r>
        <w:rPr>
          <w:rFonts w:eastAsia="Times New Roman"/>
          <w:color w:val="000000"/>
          <w:szCs w:val="24"/>
          <w:shd w:val="clear" w:color="auto" w:fill="FFFFFF"/>
        </w:rPr>
        <w:t xml:space="preserve"> εξαιτίας φόρτου εργασίας.</w:t>
      </w:r>
    </w:p>
    <w:p w14:paraId="412A995A" w14:textId="77777777" w:rsidR="004038C1" w:rsidRDefault="0010010E">
      <w:pPr>
        <w:spacing w:after="0" w:line="600" w:lineRule="auto"/>
        <w:ind w:firstLine="720"/>
        <w:jc w:val="both"/>
        <w:rPr>
          <w:rFonts w:eastAsia="Times New Roman"/>
          <w:color w:val="000000"/>
          <w:szCs w:val="24"/>
        </w:rPr>
      </w:pPr>
      <w:r>
        <w:rPr>
          <w:rFonts w:eastAsia="Times New Roman"/>
          <w:b/>
          <w:color w:val="000000"/>
          <w:szCs w:val="24"/>
        </w:rPr>
        <w:t>ΑΝΔΡΕΑΣ ΛΟΒΕΡΔΟΣ:</w:t>
      </w:r>
      <w:r>
        <w:rPr>
          <w:rFonts w:eastAsia="Times New Roman"/>
          <w:color w:val="000000"/>
          <w:szCs w:val="24"/>
        </w:rPr>
        <w:t xml:space="preserve"> Κύριε Πρόεδρε, μπορώ να έχω τον λόγο;</w:t>
      </w:r>
    </w:p>
    <w:p w14:paraId="412A995B" w14:textId="77777777" w:rsidR="004038C1" w:rsidRDefault="0010010E">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Ορίστε, κύριε Λοβέρδο. </w:t>
      </w:r>
    </w:p>
    <w:p w14:paraId="412A995C" w14:textId="77777777" w:rsidR="004038C1" w:rsidRDefault="0010010E">
      <w:pPr>
        <w:spacing w:after="0" w:line="600" w:lineRule="auto"/>
        <w:ind w:firstLine="720"/>
        <w:jc w:val="both"/>
        <w:rPr>
          <w:rFonts w:eastAsia="Times New Roman"/>
          <w:color w:val="000000"/>
          <w:szCs w:val="24"/>
        </w:rPr>
      </w:pPr>
      <w:r>
        <w:rPr>
          <w:rFonts w:eastAsia="Times New Roman"/>
          <w:b/>
          <w:color w:val="000000"/>
          <w:szCs w:val="24"/>
        </w:rPr>
        <w:t>ΑΝΔΡΕΑΣ ΛΟΒΕΡΔΟΣ:</w:t>
      </w:r>
      <w:r>
        <w:rPr>
          <w:rFonts w:eastAsia="Times New Roman"/>
          <w:color w:val="000000"/>
          <w:szCs w:val="24"/>
        </w:rPr>
        <w:t xml:space="preserve"> Σε αυτή την κοι</w:t>
      </w:r>
      <w:r>
        <w:rPr>
          <w:rFonts w:eastAsia="Times New Roman"/>
          <w:color w:val="000000"/>
          <w:szCs w:val="24"/>
        </w:rPr>
        <w:t xml:space="preserve">νοβουλευτική περίοδο έχει καθιερωθεί θεσμικά από το Προεδρείο –και σωστά- στις περιπτώσεις όπου ο βουλευτής εκτιμά ότι η στάση ενός Υπουργού που δεν προσέρχεται τον θίγει, να του δίνεται το δικαίωμα για δύο λεπτά να αναπτύσσει το περιεχόμενο της επίκαιρης </w:t>
      </w:r>
      <w:r>
        <w:rPr>
          <w:rFonts w:eastAsia="Times New Roman"/>
          <w:color w:val="000000"/>
          <w:szCs w:val="24"/>
        </w:rPr>
        <w:t xml:space="preserve">ερώτησής του. Σας το ζητώ. </w:t>
      </w:r>
    </w:p>
    <w:p w14:paraId="412A995D" w14:textId="77777777" w:rsidR="004038C1" w:rsidRDefault="0010010E">
      <w:pPr>
        <w:spacing w:after="0"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Μπορείτε να προχωρήσετε. Ούτως ή άλλως ανέγνωσα και τη δική σας ερώτηση που δεν θα απαντηθεί. Οπότε, βάσει του Κανονισμού της Βουλής, έχετε τον λόγο. </w:t>
      </w:r>
    </w:p>
    <w:p w14:paraId="412A995E" w14:textId="77777777" w:rsidR="004038C1" w:rsidRDefault="0010010E">
      <w:pPr>
        <w:spacing w:after="0" w:line="600" w:lineRule="auto"/>
        <w:ind w:firstLine="720"/>
        <w:jc w:val="both"/>
        <w:rPr>
          <w:rFonts w:eastAsia="Times New Roman"/>
          <w:color w:val="000000"/>
          <w:szCs w:val="24"/>
        </w:rPr>
      </w:pPr>
      <w:r>
        <w:rPr>
          <w:rFonts w:eastAsia="Times New Roman"/>
          <w:b/>
          <w:color w:val="000000"/>
          <w:szCs w:val="24"/>
        </w:rPr>
        <w:t>ΑΝΔΡΕΑΣ ΛΟΒΕΡΔΟΣ:</w:t>
      </w:r>
      <w:r>
        <w:rPr>
          <w:rFonts w:eastAsia="Times New Roman"/>
          <w:color w:val="000000"/>
          <w:szCs w:val="24"/>
        </w:rPr>
        <w:t xml:space="preserve"> Είναι καλή αυτή η πρακτική </w:t>
      </w:r>
      <w:r>
        <w:rPr>
          <w:rFonts w:eastAsia="Times New Roman"/>
          <w:color w:val="000000"/>
          <w:szCs w:val="24"/>
        </w:rPr>
        <w:t xml:space="preserve">που ακολουθεί το Προεδρείο, γιατί στην προηγούμενη κοινοβουλευτική περίοδο δίναμε μία μάχη να πάρουμε τον λόγο για τριάντα δευτερόλεπτα. </w:t>
      </w:r>
    </w:p>
    <w:p w14:paraId="412A995F" w14:textId="77777777" w:rsidR="004038C1" w:rsidRDefault="0010010E">
      <w:pPr>
        <w:spacing w:after="0" w:line="600" w:lineRule="auto"/>
        <w:ind w:firstLine="720"/>
        <w:jc w:val="both"/>
        <w:rPr>
          <w:rFonts w:eastAsia="Times New Roman"/>
          <w:color w:val="000000"/>
          <w:szCs w:val="24"/>
        </w:rPr>
      </w:pPr>
      <w:r>
        <w:rPr>
          <w:rFonts w:eastAsia="Times New Roman"/>
          <w:color w:val="000000"/>
          <w:szCs w:val="24"/>
        </w:rPr>
        <w:t xml:space="preserve">Είναι μία πολύ καλή πρακτική του Προεδρείου και σας ευχαριστώ. </w:t>
      </w:r>
    </w:p>
    <w:p w14:paraId="412A9960"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t>Ακούστε, κύριε Πρόεδρε. Είναι η δέκατη φορά που καταθέ</w:t>
      </w:r>
      <w:r>
        <w:rPr>
          <w:rFonts w:eastAsia="Times New Roman"/>
          <w:szCs w:val="24"/>
        </w:rPr>
        <w:t>τω αυτό το ερώτημα με μορφή επίκαιρης και μπορώ να παρακολου</w:t>
      </w:r>
      <w:r>
        <w:rPr>
          <w:rFonts w:eastAsia="Times New Roman"/>
          <w:szCs w:val="24"/>
        </w:rPr>
        <w:lastRenderedPageBreak/>
        <w:t xml:space="preserve">θήσω, γιατί η εμπειρία μου το επιβάλλει αυτό, απόψεις ή επιχειρήματα των Υπουργών ότι δεν μπορούν να έλθουν στη Βουλή. Αντιλαμβάνομαι ότι αν είσαι στο εξωτερικό, πώς θα </w:t>
      </w:r>
      <w:r>
        <w:rPr>
          <w:rFonts w:eastAsia="Times New Roman"/>
          <w:szCs w:val="24"/>
        </w:rPr>
        <w:t>έρθεις</w:t>
      </w:r>
      <w:r>
        <w:rPr>
          <w:rFonts w:eastAsia="Times New Roman"/>
          <w:szCs w:val="24"/>
        </w:rPr>
        <w:t xml:space="preserve">; Αντιλαμβάνομαι ότι αν έχεις υπουργικό συμβούλιο, πώς θα </w:t>
      </w:r>
      <w:r>
        <w:rPr>
          <w:rFonts w:eastAsia="Times New Roman"/>
          <w:szCs w:val="24"/>
        </w:rPr>
        <w:t>έρθεις</w:t>
      </w:r>
      <w:r>
        <w:rPr>
          <w:rFonts w:eastAsia="Times New Roman"/>
          <w:szCs w:val="24"/>
        </w:rPr>
        <w:t xml:space="preserve">; Αντιλαμβάνομαι ότι αν υπάρχει μια πάρα πολύ σημαντική συνάντηση, που δεν μπορεί να αναβληθεί ή δεν μπορεί να μετατοπιστεί δέκα λεπτά μετά, πώς θα </w:t>
      </w:r>
      <w:r>
        <w:rPr>
          <w:rFonts w:eastAsia="Times New Roman"/>
          <w:szCs w:val="24"/>
        </w:rPr>
        <w:t>έρθεις</w:t>
      </w:r>
      <w:r>
        <w:rPr>
          <w:rFonts w:eastAsia="Times New Roman"/>
          <w:szCs w:val="24"/>
        </w:rPr>
        <w:t>;</w:t>
      </w:r>
    </w:p>
    <w:p w14:paraId="412A9961"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t xml:space="preserve">Όμως, δεν αντιλαμβάνομαι, κύριε </w:t>
      </w:r>
      <w:r>
        <w:rPr>
          <w:rFonts w:eastAsia="Times New Roman"/>
          <w:szCs w:val="24"/>
        </w:rPr>
        <w:t>Πρόεδρε, όταν έχουμε δεχθεί τόσες φορές όλες τις εξηγήσεις, απαντώντας ευγενικά ότι μια άλλη φορά θα απαντηθεί, να υπάρχει η άρνηση λόγω φόρτου εργασίας.</w:t>
      </w:r>
    </w:p>
    <w:p w14:paraId="412A9962"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t>Όχι, κύριε Πρόεδρε. Ο κοινοβουλευτικός έλεγχος είναι μορφή πολιτικής δράσης, εις την οποία υποχρεούντα</w:t>
      </w:r>
      <w:r>
        <w:rPr>
          <w:rFonts w:eastAsia="Times New Roman"/>
          <w:szCs w:val="24"/>
        </w:rPr>
        <w:t xml:space="preserve">ι οι Υπουργοί να προσέρχονται κατά τον Κανονισμό της Βουλής. Δεν είναι δικαίωμά τους. </w:t>
      </w:r>
      <w:r>
        <w:rPr>
          <w:rFonts w:eastAsia="Times New Roman"/>
          <w:szCs w:val="24"/>
        </w:rPr>
        <w:lastRenderedPageBreak/>
        <w:t xml:space="preserve">Δεν είναι «άμα θέλω». Δεν είναι «ιεραρχώ τα προβλήματα». Και δεν παρακολουθώ πρακτικές παλαιότερων συναδέλφων, που, αν δεν ήταν εδώ ο κανονικός Υπουργός, δεν δεχόντουσαν </w:t>
      </w:r>
      <w:r>
        <w:rPr>
          <w:rFonts w:eastAsia="Times New Roman"/>
          <w:szCs w:val="24"/>
        </w:rPr>
        <w:t xml:space="preserve">απάντηση ούτε από Αναπληρωτή ούτε από Υφυπουργό. Εγώ δεν έχω </w:t>
      </w:r>
      <w:r>
        <w:rPr>
          <w:rFonts w:eastAsia="Times New Roman"/>
          <w:szCs w:val="24"/>
        </w:rPr>
        <w:t>επιδείξει</w:t>
      </w:r>
      <w:r>
        <w:rPr>
          <w:rFonts w:eastAsia="Times New Roman"/>
          <w:szCs w:val="24"/>
        </w:rPr>
        <w:t xml:space="preserve"> τέτοιες μορφές αλαζονικής συμπεριφοράς</w:t>
      </w:r>
      <w:r>
        <w:rPr>
          <w:rFonts w:eastAsia="Times New Roman"/>
          <w:szCs w:val="24"/>
        </w:rPr>
        <w:t>.</w:t>
      </w:r>
      <w:r>
        <w:rPr>
          <w:rFonts w:eastAsia="Times New Roman"/>
          <w:szCs w:val="24"/>
        </w:rPr>
        <w:t xml:space="preserve"> Όποιος να ’ναι ας </w:t>
      </w:r>
      <w:r>
        <w:rPr>
          <w:rFonts w:eastAsia="Times New Roman"/>
          <w:szCs w:val="24"/>
        </w:rPr>
        <w:t>έρθει</w:t>
      </w:r>
      <w:r>
        <w:rPr>
          <w:rFonts w:eastAsia="Times New Roman"/>
          <w:szCs w:val="24"/>
        </w:rPr>
        <w:t>, αρκεί να έχει κάτι να πει.</w:t>
      </w:r>
    </w:p>
    <w:p w14:paraId="412A9963"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t>Κι εδώ δεν κάνω μια ερώτηση -για τους μικρούς ομολογιούχους που έχασαν τα χρήματά τους- για ν</w:t>
      </w:r>
      <w:r>
        <w:rPr>
          <w:rFonts w:eastAsia="Times New Roman"/>
          <w:szCs w:val="24"/>
        </w:rPr>
        <w:t>α αντιπολιτευθώ. Διότι θυμάμαι ότι ήμουν μέλος εκείνης της Κυβέρνησης, που κατ’ ανάγκη πέρασε και σ’ αυτό το μέτρο. Όμως, είχαμε δηλώσει τότε ότι δεν θα ξεχάσουμε. Και πολλές φορές μετά το 2012, στη νέα Βουλή, προσκαλούσα τους Υπουργούς να πουν την άποψή τ</w:t>
      </w:r>
      <w:r>
        <w:rPr>
          <w:rFonts w:eastAsia="Times New Roman"/>
          <w:szCs w:val="24"/>
        </w:rPr>
        <w:t>ους, αν συμμερίζονται ότι υπάρχει ένα πρόβλημα κι αν μπορούμε να βρούμε μια λύση.</w:t>
      </w:r>
    </w:p>
    <w:p w14:paraId="412A9964"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lastRenderedPageBreak/>
        <w:t>Εγώ είχα προτείνει, λόγου χάρη, να υπάρχει μια εξαίρεση γι’ αυτούς τους ανθρώπους σε ό,τι αφορά την εισφορά αλληλεγγύης, για όσους από αυτούς υποχρεούνται να πληρώσουν εισφορ</w:t>
      </w:r>
      <w:r>
        <w:rPr>
          <w:rFonts w:eastAsia="Times New Roman"/>
          <w:szCs w:val="24"/>
        </w:rPr>
        <w:t xml:space="preserve">ά αλληλεγγύης. Εκεί να ζυγιστεί, να σταθμιστεί με βάση τα γενικότερα συμφέροντα της χώρας. Δηλαδή, κάνω προτάσεις που θα μπορούσαν να πιάσουν και τόπο, όχι προτάσεις που να κάνω τον έξυπνο και να φέρνω σε μια δύσκολη θέση τον Υπουργό. </w:t>
      </w:r>
    </w:p>
    <w:p w14:paraId="412A9965"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t>Παρ’ όλα ταύτα, παρ’</w:t>
      </w:r>
      <w:r>
        <w:rPr>
          <w:rFonts w:eastAsia="Times New Roman"/>
          <w:szCs w:val="24"/>
        </w:rPr>
        <w:t xml:space="preserve"> ότι αυτό διατυπώνεται και μέσα στο κείμενο της ερώτησής μου, δεν προσέρχεται ο αρμόδιος Υπουργός. Αυτό είναι θέμα αλαζονείας; Αυτό είναι θέμα κάποιας άλλης αιτίας, π.χ. αδιαφορίας ή κάποιας άλλης, που εγώ δεν μπορώ να βάλω στο μυαλό μου ή τις βάζω αλλά δε</w:t>
      </w:r>
      <w:r>
        <w:rPr>
          <w:rFonts w:eastAsia="Times New Roman"/>
          <w:szCs w:val="24"/>
        </w:rPr>
        <w:t>ν θέλω να τις δεχθώ;</w:t>
      </w:r>
    </w:p>
    <w:p w14:paraId="412A9966"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lastRenderedPageBreak/>
        <w:t>Καταλήγω, κύριε Πρόεδρε, ότι εντέλει, ναι, είναι όλα αυτά μαζί, διότι δεν εξηγείται αλλιώς πώς επί τόσο καιρό η ηγεσία του Υπουργείου αυτού τόσο πολύ περιφρονεί την κοινοβουλευτική διαδικασία.</w:t>
      </w:r>
    </w:p>
    <w:p w14:paraId="412A9967"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t>Σας ευχαριστώ.</w:t>
      </w:r>
    </w:p>
    <w:p w14:paraId="412A9968" w14:textId="77777777" w:rsidR="004038C1" w:rsidRDefault="0010010E">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w:t>
      </w:r>
      <w:r>
        <w:rPr>
          <w:rFonts w:eastAsia="Times New Roman"/>
          <w:b/>
          <w:szCs w:val="24"/>
        </w:rPr>
        <w:t>ης):</w:t>
      </w:r>
      <w:r>
        <w:rPr>
          <w:rFonts w:eastAsia="Times New Roman"/>
          <w:szCs w:val="24"/>
        </w:rPr>
        <w:t xml:space="preserve"> Ευχαριστούμε τον κ. Λοβέρδο.</w:t>
      </w:r>
    </w:p>
    <w:p w14:paraId="412A9969"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t xml:space="preserve">Θεωρώ ότι εφόσον είναι και ο Υπουργός εδώ και έχει ακούσει τον λόγο σας, τα καταγράφει. Δεν ξέρω αν ο ίδιος θα ήθελε να δώσει κάποια απάντηση. Θεωρώ ότι πάντως με την </w:t>
      </w:r>
      <w:proofErr w:type="spellStart"/>
      <w:r>
        <w:rPr>
          <w:rFonts w:eastAsia="Times New Roman"/>
          <w:szCs w:val="24"/>
        </w:rPr>
        <w:t>επανακατάθεση</w:t>
      </w:r>
      <w:proofErr w:type="spellEnd"/>
      <w:r>
        <w:rPr>
          <w:rFonts w:eastAsia="Times New Roman"/>
          <w:szCs w:val="24"/>
        </w:rPr>
        <w:t xml:space="preserve"> θα το λάβει υπ’ </w:t>
      </w:r>
      <w:proofErr w:type="spellStart"/>
      <w:r>
        <w:rPr>
          <w:rFonts w:eastAsia="Times New Roman"/>
          <w:szCs w:val="24"/>
        </w:rPr>
        <w:t>όψιν</w:t>
      </w:r>
      <w:proofErr w:type="spellEnd"/>
      <w:r>
        <w:rPr>
          <w:rFonts w:eastAsia="Times New Roman"/>
          <w:szCs w:val="24"/>
        </w:rPr>
        <w:t xml:space="preserve"> του και ο Υπουργός.</w:t>
      </w:r>
    </w:p>
    <w:p w14:paraId="412A996A"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szCs w:val="24"/>
        </w:rPr>
        <w:t xml:space="preserve">Συνεχίζουμε με την όγδοη με αριθμό </w:t>
      </w:r>
      <w:r>
        <w:rPr>
          <w:rFonts w:eastAsia="Times New Roman" w:cs="Times New Roman"/>
          <w:szCs w:val="24"/>
        </w:rPr>
        <w:t xml:space="preserve">1400/26-3-2018 </w:t>
      </w:r>
      <w:r>
        <w:rPr>
          <w:rFonts w:eastAsia="Times New Roman" w:cs="Times New Roman"/>
          <w:szCs w:val="24"/>
        </w:rPr>
        <w:t xml:space="preserve">επίκαιρη ερώτηση </w:t>
      </w:r>
      <w:r>
        <w:rPr>
          <w:rFonts w:eastAsia="Times New Roman" w:cs="Times New Roman"/>
          <w:szCs w:val="24"/>
        </w:rPr>
        <w:t xml:space="preserve">δεύτερου κύκλου του Ε΄ Αντιπροέδρου της Βουλής και </w:t>
      </w:r>
      <w:r>
        <w:rPr>
          <w:rFonts w:eastAsia="Times New Roman" w:cs="Times New Roman"/>
          <w:szCs w:val="24"/>
        </w:rPr>
        <w:lastRenderedPageBreak/>
        <w:t>Βουλευτή Δωδεκανήσου της Δημοκρατικής Συμπαράταξης ΠΑΣΟΚ– 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«Μεταφορικ</w:t>
      </w:r>
      <w:r>
        <w:rPr>
          <w:rFonts w:eastAsia="Times New Roman" w:cs="Times New Roman"/>
          <w:szCs w:val="24"/>
        </w:rPr>
        <w:t>ό ισοδύναμο και εξαίρεση της Καρπάθου».</w:t>
      </w:r>
    </w:p>
    <w:p w14:paraId="412A996B"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cs="Times New Roman"/>
          <w:szCs w:val="24"/>
        </w:rPr>
        <w:t>Κύριε Πρόεδρε, έχετε τον λόγο για δύο λεπτά. Όπως ξέρετε, ο Υπουργός λόγω υγείας δεν σηκώνεται. Αν θέλετε, να σηκωθείτε εσείς.</w:t>
      </w:r>
    </w:p>
    <w:p w14:paraId="412A996C"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Ο Κανονισμός της Βουλής λέει για τον </w:t>
      </w:r>
      <w:r>
        <w:rPr>
          <w:rFonts w:eastAsia="Times New Roman" w:cs="Times New Roman"/>
          <w:szCs w:val="24"/>
        </w:rPr>
        <w:t>Υπουργό και τους Βουλευτές και έχουμε πάρει μια απόφαση στο Προεδρείο, όταν εγώ προέδρευα, ότι, όταν ο Υπουργός θέλει να μη σηκωθεί, δεν υποχρεούται και ο Βουλευτής να σηκωθεί.</w:t>
      </w:r>
    </w:p>
    <w:p w14:paraId="412A996D" w14:textId="77777777" w:rsidR="004038C1" w:rsidRDefault="0010010E">
      <w:pPr>
        <w:tabs>
          <w:tab w:val="left" w:pos="2940"/>
        </w:tabs>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Ο Υπουργός λόγω υγείας δεν σηκώνεται. Οφείλω να</w:t>
      </w:r>
      <w:r>
        <w:rPr>
          <w:rFonts w:eastAsia="Times New Roman"/>
          <w:szCs w:val="24"/>
        </w:rPr>
        <w:t xml:space="preserve"> σας το πω.</w:t>
      </w:r>
    </w:p>
    <w:p w14:paraId="412A996E"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Εγώ δεν το κάνω λόγω υγείας. Σύμφωνοι. Εγώ τότε θα σηκωθώ, για να δείξω καλή διαγωγή. Όμως, δεν το κάνω γι’ αυτό. Το κάνω για άλλο λόγο. Γιατί πιστεύω ότι θέλω να κάνουμε μια πιο χαλαρή συζήτη</w:t>
      </w:r>
      <w:r>
        <w:rPr>
          <w:rFonts w:eastAsia="Times New Roman" w:cs="Times New Roman"/>
          <w:szCs w:val="24"/>
        </w:rPr>
        <w:t>ση…</w:t>
      </w:r>
    </w:p>
    <w:p w14:paraId="412A996F" w14:textId="77777777" w:rsidR="004038C1" w:rsidRDefault="0010010E">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Όπως νοιώθετε. Όμως, επειδή είναι λόγω υγείας…</w:t>
      </w:r>
    </w:p>
    <w:p w14:paraId="412A9970"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…διότι νομίζω ότι είναι θέμα γενικότερου και όχι τοπικού ενδιαφέροντος.</w:t>
      </w:r>
    </w:p>
    <w:p w14:paraId="412A9971" w14:textId="77777777" w:rsidR="004038C1" w:rsidRDefault="0010010E">
      <w:pPr>
        <w:tabs>
          <w:tab w:val="left" w:pos="2940"/>
        </w:tabs>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Σαφέστατα.</w:t>
      </w:r>
    </w:p>
    <w:p w14:paraId="412A9972" w14:textId="77777777" w:rsidR="004038C1" w:rsidRDefault="0010010E">
      <w:pPr>
        <w:tabs>
          <w:tab w:val="left" w:pos="2940"/>
        </w:tabs>
        <w:spacing w:line="600" w:lineRule="auto"/>
        <w:ind w:firstLine="720"/>
        <w:jc w:val="both"/>
        <w:rPr>
          <w:rFonts w:eastAsia="Times New Roman"/>
          <w:szCs w:val="24"/>
        </w:rPr>
      </w:pPr>
      <w:r>
        <w:rPr>
          <w:rFonts w:eastAsia="Times New Roman"/>
          <w:szCs w:val="24"/>
        </w:rPr>
        <w:t xml:space="preserve">Έχετε </w:t>
      </w:r>
      <w:r>
        <w:rPr>
          <w:rFonts w:eastAsia="Times New Roman"/>
          <w:szCs w:val="24"/>
        </w:rPr>
        <w:t>τον λόγο, κύριε Πρόεδρε.</w:t>
      </w:r>
    </w:p>
    <w:p w14:paraId="412A9973"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Και ο λόγος είναι το μεταφορικό ισοδύναμο.</w:t>
      </w:r>
    </w:p>
    <w:p w14:paraId="412A9974"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cs="Times New Roman"/>
          <w:szCs w:val="24"/>
        </w:rPr>
        <w:t>Το μεταφορικό ισοδύναμο είναι ένα δίκαιο μέτρο το οποίο προσπαθούν επί χρόνια οι νησιώτες να διεκδικήσουν και διεκδικούσαν.</w:t>
      </w:r>
    </w:p>
    <w:p w14:paraId="412A9975"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cs="Times New Roman"/>
          <w:szCs w:val="24"/>
        </w:rPr>
        <w:t>Ο αείμνηστος</w:t>
      </w:r>
      <w:r>
        <w:rPr>
          <w:rFonts w:eastAsia="Times New Roman" w:cs="Times New Roman"/>
          <w:szCs w:val="24"/>
        </w:rPr>
        <w:t xml:space="preserve"> </w:t>
      </w:r>
      <w:proofErr w:type="spellStart"/>
      <w:r>
        <w:rPr>
          <w:rFonts w:eastAsia="Times New Roman" w:cs="Times New Roman"/>
          <w:szCs w:val="24"/>
        </w:rPr>
        <w:t>Αλιφέρης</w:t>
      </w:r>
      <w:proofErr w:type="spellEnd"/>
      <w:r>
        <w:rPr>
          <w:rFonts w:eastAsia="Times New Roman" w:cs="Times New Roman"/>
          <w:szCs w:val="24"/>
        </w:rPr>
        <w:t>, ο Δήμαρχος Τήλου, είχε πρωταγωνιστήσει σ’ αυτό σε επίπεδο Ευρωπαϊκής Ένωσης και σε επίπεδο μελετών και είχαμε καταλήξει ότι είναι δύσκολο να εφαρμοστεί στην πράξη. Αυτή είναι η ιστορία.</w:t>
      </w:r>
    </w:p>
    <w:p w14:paraId="412A9976" w14:textId="77777777" w:rsidR="004038C1" w:rsidRDefault="0010010E">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Το μεταφορικό ισοδύναμο, όμως, γινόταν επί εδάφους μειωμένο</w:t>
      </w:r>
      <w:r>
        <w:rPr>
          <w:rFonts w:eastAsia="Times New Roman" w:cs="Times New Roman"/>
          <w:szCs w:val="24"/>
        </w:rPr>
        <w:t>υ ΦΠΑ και ήταν πρόσθετο στον μειωμένο ΦΠΑ και όχι το μεταφορικό ισοδύναμο, το οποίο έχει δυσκολίες, απ’ ό,τι τουλάχιστον ξέρω εγώ στις μελέτες αυτές, να εφαρμοστεί στην πράξη σε σχέση τώρα που δεν υπάρχει και ΦΠΑ. Δηλαδή, δεν υπάρχει μειωμένος ΦΠΑ και υπάρ</w:t>
      </w:r>
      <w:r>
        <w:rPr>
          <w:rFonts w:eastAsia="Times New Roman" w:cs="Times New Roman"/>
          <w:szCs w:val="24"/>
        </w:rPr>
        <w:t xml:space="preserve">χει και </w:t>
      </w:r>
      <w:r>
        <w:rPr>
          <w:rFonts w:eastAsia="Times New Roman" w:cs="Times New Roman"/>
          <w:szCs w:val="24"/>
        </w:rPr>
        <w:t>το τέλος</w:t>
      </w:r>
      <w:r>
        <w:rPr>
          <w:rFonts w:eastAsia="Times New Roman" w:cs="Times New Roman"/>
          <w:szCs w:val="24"/>
        </w:rPr>
        <w:t xml:space="preserve"> διανυκτέρευση</w:t>
      </w:r>
      <w:r>
        <w:rPr>
          <w:rFonts w:eastAsia="Times New Roman" w:cs="Times New Roman"/>
          <w:szCs w:val="24"/>
        </w:rPr>
        <w:t>ς</w:t>
      </w:r>
      <w:r>
        <w:rPr>
          <w:rFonts w:eastAsia="Times New Roman" w:cs="Times New Roman"/>
          <w:szCs w:val="24"/>
        </w:rPr>
        <w:t>.</w:t>
      </w:r>
    </w:p>
    <w:p w14:paraId="412A9977"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Το δεύτερο θέμα</w:t>
      </w:r>
      <w:r>
        <w:rPr>
          <w:rFonts w:eastAsia="Times New Roman" w:cs="Times New Roman"/>
          <w:szCs w:val="24"/>
        </w:rPr>
        <w:t>,</w:t>
      </w:r>
      <w:r>
        <w:rPr>
          <w:rFonts w:eastAsia="Times New Roman" w:cs="Times New Roman"/>
          <w:szCs w:val="24"/>
        </w:rPr>
        <w:t xml:space="preserve"> που τίθεται είναι ότι ο ΦΠΑ ουσιαστικά δεν είναι μόνο για τους κατοίκους, είναι και για τη ζωή των ξενοδοχείων και την ανταγωνιστικότητα με την απέναντι πλευρά, που απέχει μερικά μίλια και δίνει πολύ καλύτε</w:t>
      </w:r>
      <w:r>
        <w:rPr>
          <w:rFonts w:eastAsia="Times New Roman" w:cs="Times New Roman"/>
          <w:szCs w:val="24"/>
        </w:rPr>
        <w:t xml:space="preserve">ρες τιμές. </w:t>
      </w:r>
    </w:p>
    <w:p w14:paraId="412A9978"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Ο ΦΠΑ, λοιπόν, και η νυχτερινή διανυκτέρευση ως πρόσθετο στοιχείο κάνουν μη ανταγωνιστικό τον τουρισμό των περιοχών αυτών και γι’ αυτό υπάρχει και η σχετική ανησυχία. </w:t>
      </w:r>
    </w:p>
    <w:p w14:paraId="412A9979"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 xml:space="preserve">Τώρα </w:t>
      </w:r>
      <w:r>
        <w:rPr>
          <w:rFonts w:eastAsia="Times New Roman" w:cs="Times New Roman"/>
          <w:szCs w:val="24"/>
        </w:rPr>
        <w:t xml:space="preserve">που </w:t>
      </w:r>
      <w:r>
        <w:rPr>
          <w:rFonts w:eastAsia="Times New Roman" w:cs="Times New Roman"/>
          <w:szCs w:val="24"/>
        </w:rPr>
        <w:t xml:space="preserve">ο νόμος δεν υπάρχει </w:t>
      </w:r>
      <w:r>
        <w:rPr>
          <w:rFonts w:eastAsia="Times New Roman" w:cs="Times New Roman"/>
          <w:szCs w:val="24"/>
        </w:rPr>
        <w:t>ακόμα</w:t>
      </w:r>
      <w:r>
        <w:rPr>
          <w:rFonts w:eastAsia="Times New Roman" w:cs="Times New Roman"/>
          <w:szCs w:val="24"/>
        </w:rPr>
        <w:t xml:space="preserve"> καλό είναι να το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Ξεσ</w:t>
      </w:r>
      <w:r>
        <w:rPr>
          <w:rFonts w:eastAsia="Times New Roman" w:cs="Times New Roman"/>
          <w:szCs w:val="24"/>
        </w:rPr>
        <w:t xml:space="preserve">ηκώθηκαν οι Καρπάθιοι κυρίως, αλλά και οι άλλοι νησιώτες και λένε ότι, εάν γίνει σε δύο δόσεις, δηλαδή τώρα για τα μισά νησιά και τον Ιανουάριο για τα υπόλοιπα, τους βάζει σε σκέψεις ότι θα μεσολαβήσουν εκλογές και κατά συνέπεια τον Ιανουάριο αυτοί δεν θα </w:t>
      </w:r>
      <w:r>
        <w:rPr>
          <w:rFonts w:eastAsia="Times New Roman" w:cs="Times New Roman"/>
          <w:szCs w:val="24"/>
        </w:rPr>
        <w:t>πριμοδοτηθούν κατά κάποιον τρόπο. Κατά συνέπεια, το αίτημα των κατοίκων, των δημάρχων κ.λπ. είναι να αρχίσει η εφαρμογή του μεταφορικού ισοδύναμου ενιαία, για όλα τα νησιά. Αυτό είναι το ένα θέμα.</w:t>
      </w:r>
    </w:p>
    <w:p w14:paraId="412A997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Το άλλο θέμα -και το έχουμε συζητήσει και κατ’ ιδίαν- που θ</w:t>
      </w:r>
      <w:r>
        <w:rPr>
          <w:rFonts w:eastAsia="Times New Roman" w:cs="Times New Roman"/>
          <w:szCs w:val="24"/>
        </w:rPr>
        <w:t xml:space="preserve">α ήθελα να θέσω, κύριε Υπουργέ, είναι το γενικότερο θέμα. Πιστεύω –και σας το είπα- ότι χρειάζεται στη φορολογική πολιτική να εφαρμοστεί αυτό που λένε στη γενικότερη πολιτική, δηλαδή «και μαστίγιο </w:t>
      </w:r>
      <w:r>
        <w:rPr>
          <w:rFonts w:eastAsia="Times New Roman" w:cs="Times New Roman"/>
          <w:szCs w:val="24"/>
        </w:rPr>
        <w:lastRenderedPageBreak/>
        <w:t>και καρότο». Πρέπει, δηλαδή, να εφαρμοστούν οπωσδήποτε τα φ</w:t>
      </w:r>
      <w:r>
        <w:rPr>
          <w:rFonts w:eastAsia="Times New Roman" w:cs="Times New Roman"/>
          <w:szCs w:val="24"/>
        </w:rPr>
        <w:t>ορολογικά μέτρα που έχουν θεσπίσει κράτη, όπως είναι οι Ηνωμένες Πολιτείες της Αμερικής. Πρέπει να είναι ουσιαστικά και πρέπει να γίνει και μία καμπάνια μέσω της τηλεόρασης, ούτως ώστε ο Έλληνας πολίτης να μην πιστεύει ότι του έρχεται χαράτσι και το πληρών</w:t>
      </w:r>
      <w:r>
        <w:rPr>
          <w:rFonts w:eastAsia="Times New Roman" w:cs="Times New Roman"/>
          <w:szCs w:val="24"/>
        </w:rPr>
        <w:t xml:space="preserve">ει </w:t>
      </w:r>
      <w:r>
        <w:rPr>
          <w:rFonts w:eastAsia="Times New Roman" w:cs="Times New Roman"/>
          <w:szCs w:val="24"/>
        </w:rPr>
        <w:t>προς</w:t>
      </w:r>
      <w:r>
        <w:rPr>
          <w:rFonts w:eastAsia="Times New Roman" w:cs="Times New Roman"/>
          <w:szCs w:val="24"/>
        </w:rPr>
        <w:t xml:space="preserve"> άλλο κράτος, αλλά ότι πληρώνει για να έχει καλύτερες υπηρεσίες και καλύτερες συντάξεις. Επιπλέον, και η προχθεσινή απόφαση του Συμβουλίου της Επικρατείας</w:t>
      </w:r>
      <w:r>
        <w:rPr>
          <w:rFonts w:eastAsia="Times New Roman" w:cs="Times New Roman"/>
          <w:szCs w:val="24"/>
        </w:rPr>
        <w:t>,</w:t>
      </w:r>
      <w:r>
        <w:rPr>
          <w:rFonts w:eastAsia="Times New Roman" w:cs="Times New Roman"/>
          <w:szCs w:val="24"/>
        </w:rPr>
        <w:t xml:space="preserve"> που δεν έχει </w:t>
      </w:r>
      <w:proofErr w:type="spellStart"/>
      <w:r>
        <w:rPr>
          <w:rFonts w:eastAsia="Times New Roman" w:cs="Times New Roman"/>
          <w:szCs w:val="24"/>
        </w:rPr>
        <w:t>καθαρογραφεί</w:t>
      </w:r>
      <w:proofErr w:type="spellEnd"/>
      <w:r>
        <w:rPr>
          <w:rFonts w:eastAsia="Times New Roman" w:cs="Times New Roman"/>
          <w:szCs w:val="24"/>
        </w:rPr>
        <w:t>, αλλά την προαναγγέλλουν, θα φέρει στον ΕΦΚΑ ανωμαλία, διότι πράγμα</w:t>
      </w:r>
      <w:r>
        <w:rPr>
          <w:rFonts w:eastAsia="Times New Roman" w:cs="Times New Roman"/>
          <w:szCs w:val="24"/>
        </w:rPr>
        <w:t xml:space="preserve">τι ο ΕΦΚΑ είναι </w:t>
      </w:r>
      <w:proofErr w:type="spellStart"/>
      <w:r>
        <w:rPr>
          <w:rFonts w:eastAsia="Times New Roman" w:cs="Times New Roman"/>
          <w:szCs w:val="24"/>
        </w:rPr>
        <w:t>φορολογικοασφαλιστικό</w:t>
      </w:r>
      <w:proofErr w:type="spellEnd"/>
      <w:r>
        <w:rPr>
          <w:rFonts w:eastAsia="Times New Roman" w:cs="Times New Roman"/>
          <w:szCs w:val="24"/>
        </w:rPr>
        <w:t xml:space="preserve"> σύστημα, δεν είναι ασφαλιστικό καθαρό, διότι οι ασφαλισμένοι πληρώνουν με βάση τα εισοδήματά τους και όχι με βάση τις ασφαλιστικές τους ανάγκες και την ανταποδοτικότητα. </w:t>
      </w:r>
    </w:p>
    <w:p w14:paraId="412A997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Κατά συνέπεια, πιστεύω ότι όλα τα θέματα πρέπει</w:t>
      </w:r>
      <w:r>
        <w:rPr>
          <w:rFonts w:eastAsia="Times New Roman" w:cs="Times New Roman"/>
          <w:szCs w:val="24"/>
        </w:rPr>
        <w:t xml:space="preserve"> να τα δείτε συνολικά, για να προχωρήσουν και οι φορολογικές ελαφρύνσεις. Πώς θα γίνουν οι φορολογικές ελαφρύνσεις, εάν υπάρχει φοροδιαφυγή; Μου κάνει εντύπωση –και το έχουμε συζητήσει- ότι τα γκάλοπ λένε ότι το 40% των Ελλήνων εκφράζουν την επιθυμία να φο</w:t>
      </w:r>
      <w:r>
        <w:rPr>
          <w:rFonts w:eastAsia="Times New Roman" w:cs="Times New Roman"/>
          <w:szCs w:val="24"/>
        </w:rPr>
        <w:t>ροδιαφύγουν εάν μπορέσουν. Εγώ -χαριτολογώντας κατά κάποιον τρόπο- λέω ότι το 60% φαίνεται ότι φοροδιαφεύγει και δεν απαντά έτσι και το 40% είναι αυτό που πληρώνει και γι’ αυτό απαντά έτσι!</w:t>
      </w:r>
    </w:p>
    <w:p w14:paraId="412A997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 Δεν έχει σημασία βέβαια να χαριτολογούμε. Η ουσία είναι ότι πρέπε</w:t>
      </w:r>
      <w:r>
        <w:rPr>
          <w:rFonts w:eastAsia="Times New Roman" w:cs="Times New Roman"/>
          <w:szCs w:val="24"/>
        </w:rPr>
        <w:t>ι με το πνεύμα αυτό να γίνει η φορολογική μεταρρύθμιση, ούτως ώστε να πέσουν και οι φόροι. Είναι αδύνατον να μειωθούν οι φόροι, εάν δεν εφαρμόσουμε ένα σύστημα, το οποίο να είναι αυστηρό όσον αφορά τη φοροδιαφυγή.</w:t>
      </w:r>
    </w:p>
    <w:p w14:paraId="412A997D"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w:t>
      </w:r>
      <w:r>
        <w:rPr>
          <w:rFonts w:eastAsia="Times New Roman" w:cs="Times New Roman"/>
          <w:szCs w:val="24"/>
        </w:rPr>
        <w:t>με τον κύριο Αντιπρόεδρο.</w:t>
      </w:r>
    </w:p>
    <w:p w14:paraId="412A997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412A997F"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Στην ουσία διατυπώθηκαν τρία ερωτήματα. Το πρώτο είναι για το μεταφορικό ισοδύναμο και πώς λειτουργεί. Το δεύτερο είναι αν αδικούμε την Κάρ</w:t>
      </w:r>
      <w:r>
        <w:rPr>
          <w:rFonts w:eastAsia="Times New Roman" w:cs="Times New Roman"/>
          <w:szCs w:val="24"/>
        </w:rPr>
        <w:t xml:space="preserve">παθο. Το τρίτο αφορά γενικά φορολογικά θέματα. Στα γενικά φορολογικά θέματα θα εστιάσω στη δευτερολογία μου. Ανεξάρτητα από το ύψος των φόρων –θα αναφερθώ στο θέμα αυτό στη δευτερολογία μου-, δεν θεωρούμε ότι είναι </w:t>
      </w:r>
      <w:proofErr w:type="spellStart"/>
      <w:r>
        <w:rPr>
          <w:rFonts w:eastAsia="Times New Roman" w:cs="Times New Roman"/>
          <w:szCs w:val="24"/>
        </w:rPr>
        <w:t>στοχευμένο</w:t>
      </w:r>
      <w:proofErr w:type="spellEnd"/>
      <w:r>
        <w:rPr>
          <w:rFonts w:eastAsia="Times New Roman" w:cs="Times New Roman"/>
          <w:szCs w:val="24"/>
        </w:rPr>
        <w:t xml:space="preserve"> μέτρο ο μειωμένος ΦΠΑ, ανεξάρτ</w:t>
      </w:r>
      <w:r>
        <w:rPr>
          <w:rFonts w:eastAsia="Times New Roman" w:cs="Times New Roman"/>
          <w:szCs w:val="24"/>
        </w:rPr>
        <w:t xml:space="preserve">ητα που είναι. Εμείς, δηλαδή, το ισοδύναμο δεν το βλέπουμε μόνο ως αντικατάσταση αυτού, το βλέπουμε ως καλό μέτρο αυτό καθαυτό. </w:t>
      </w:r>
    </w:p>
    <w:p w14:paraId="412A9980"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Θεωρούμε ότι είναι καλό ένα σύστημα που λέει: Πόσο κάνει ένα φορτηγό να πάει από τον Βόλο στην Αθήνα; Ποιο νησί είναι το αντίστ</w:t>
      </w:r>
      <w:r>
        <w:rPr>
          <w:rFonts w:eastAsia="Times New Roman" w:cs="Times New Roman"/>
          <w:szCs w:val="24"/>
        </w:rPr>
        <w:t>οιχο από τον Πειραιά στα ίδια χιλιόμετρα; Δεν πρέπει ο άνθρωπος</w:t>
      </w:r>
      <w:r>
        <w:rPr>
          <w:rFonts w:eastAsia="Times New Roman" w:cs="Times New Roman"/>
          <w:szCs w:val="24"/>
        </w:rPr>
        <w:t>,</w:t>
      </w:r>
      <w:r>
        <w:rPr>
          <w:rFonts w:eastAsia="Times New Roman" w:cs="Times New Roman"/>
          <w:szCs w:val="24"/>
        </w:rPr>
        <w:t xml:space="preserve"> που πουλάει γεωργικά προϊόντα σε αυτό το νησί να έχει μεγαλύτερο κόστος απ’ ό,τι έχει κάποιος</w:t>
      </w:r>
      <w:r>
        <w:rPr>
          <w:rFonts w:eastAsia="Times New Roman" w:cs="Times New Roman"/>
          <w:szCs w:val="24"/>
        </w:rPr>
        <w:t>,</w:t>
      </w:r>
      <w:r>
        <w:rPr>
          <w:rFonts w:eastAsia="Times New Roman" w:cs="Times New Roman"/>
          <w:szCs w:val="24"/>
        </w:rPr>
        <w:t xml:space="preserve"> που τα φέρνει από τον Βόλο στην Αθήνα. </w:t>
      </w:r>
    </w:p>
    <w:p w14:paraId="412A998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Αυτό το θεωρούμε πολύ σημαντικό για την πραγματική οικον</w:t>
      </w:r>
      <w:r>
        <w:rPr>
          <w:rFonts w:eastAsia="Times New Roman" w:cs="Times New Roman"/>
          <w:szCs w:val="24"/>
        </w:rPr>
        <w:t>ομία των νησιών, όπως θεωρούμε ότι και οι πολίτες δεν πρέπει να μην έχουν μεγαλύτερο κόστος για να έρθουν στο κέντρο ή αν είναι μικρό νησί και θέλουν να πάνε σε ένα μεγάλο νησί που έχει νοσοκομείο -θέμα που σας ενδιαφέρει- και χρειάζεται να κάνουν τέσσερα,</w:t>
      </w:r>
      <w:r>
        <w:rPr>
          <w:rFonts w:eastAsia="Times New Roman" w:cs="Times New Roman"/>
          <w:szCs w:val="24"/>
        </w:rPr>
        <w:t xml:space="preserve"> πέντε ταξίδια, να μην έχουν πολύ μεγάλη επιβάρυνση και να έχουν και κάποια επιδόματα, αν θέλουν να έρθουν στην Αθήνα.</w:t>
      </w:r>
    </w:p>
    <w:p w14:paraId="412A9982"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Άρα, εμείς βλέπουμε και έχουμε εφαρμόσει σιγά-σιγά μια άποψη</w:t>
      </w:r>
      <w:r>
        <w:rPr>
          <w:rFonts w:eastAsia="Times New Roman" w:cs="Times New Roman"/>
          <w:szCs w:val="24"/>
        </w:rPr>
        <w:t>,</w:t>
      </w:r>
      <w:r>
        <w:rPr>
          <w:rFonts w:eastAsia="Times New Roman" w:cs="Times New Roman"/>
          <w:szCs w:val="24"/>
        </w:rPr>
        <w:t xml:space="preserve"> που έχουμε γενικά για τη νησιωτική πολιτική, για μια πολιτική για τα νησιά </w:t>
      </w:r>
      <w:r>
        <w:rPr>
          <w:rFonts w:eastAsia="Times New Roman" w:cs="Times New Roman"/>
          <w:szCs w:val="24"/>
        </w:rPr>
        <w:t>που έχει επιδόματα, υποστήριξη των δήμων, αλλά και αυτό το μεταφορικό ισοδύναμο που νομίζω ότι είναι και αναπτυξιακό και περιφερειακό εργαλείο. Δηλαδή, έχει και τα δυο αυτά και νομίζουμε ότι μπορεί να βοηθήσει πάρα πολύ τα νησιά.</w:t>
      </w:r>
    </w:p>
    <w:p w14:paraId="412A9983"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Δεν ξέρω γιατί θεωρείτε ότ</w:t>
      </w:r>
      <w:r>
        <w:rPr>
          <w:rFonts w:eastAsia="Times New Roman" w:cs="Times New Roman"/>
          <w:szCs w:val="24"/>
        </w:rPr>
        <w:t>ι αδικούμε την Κάρπαθο. Δεν έχουμε κανέναν τέτοιο στόχο. Πρόθεση της Κυβέρνησης είναι κατά την πρώτη και πιλοτική εφαρμογή να ενταχθούν όσο το δυνατόν περισσότερα νησιά. Ο αρμόδιος Υφυπουργός Ναυτιλίας κ. Σαντορινιός έχει δηλώσει ότι όλα τα σενάρια είναι υ</w:t>
      </w:r>
      <w:r>
        <w:rPr>
          <w:rFonts w:eastAsia="Times New Roman" w:cs="Times New Roman"/>
          <w:szCs w:val="24"/>
        </w:rPr>
        <w:t>πό εξέταση και η πιλοτική εφαρμογή του μέτρου θα συμπεριλαμβάνει πάνω από τριάντα νη</w:t>
      </w:r>
      <w:r>
        <w:rPr>
          <w:rFonts w:eastAsia="Times New Roman" w:cs="Times New Roman"/>
          <w:szCs w:val="24"/>
        </w:rPr>
        <w:lastRenderedPageBreak/>
        <w:t>σιά. Συγκεκριμένα, η Κάρπαθος δεν έχει αποκλειστεί από την εφαρμογή του μεταφορικού ισοδύναμου, όπως και όλη η νησιωτική χώρα, ενώ είναι πολύ πιθανόν το νησί να ενταχθεί κα</w:t>
      </w:r>
      <w:r>
        <w:rPr>
          <w:rFonts w:eastAsia="Times New Roman" w:cs="Times New Roman"/>
          <w:szCs w:val="24"/>
        </w:rPr>
        <w:t xml:space="preserve">ι στην πιλοτική εφαρμογή του μέτρου. </w:t>
      </w:r>
    </w:p>
    <w:p w14:paraId="412A9984"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Άρα, δεν νομίζω ότι υπάρχει ένα ιδιαίτερο πρόβλημα με το νησί. Νομίζω ότι το μεταφορικό ισοδύναμο –ανεξάρτητα από το τι απόψεις έχουμε για τον μειωμένο ΦΠΑ, δηλαδή</w:t>
      </w:r>
      <w:r>
        <w:rPr>
          <w:rFonts w:eastAsia="Times New Roman" w:cs="Times New Roman"/>
          <w:szCs w:val="24"/>
        </w:rPr>
        <w:t>,</w:t>
      </w:r>
      <w:r>
        <w:rPr>
          <w:rFonts w:eastAsia="Times New Roman" w:cs="Times New Roman"/>
          <w:szCs w:val="24"/>
        </w:rPr>
        <w:t xml:space="preserve"> πόσο λειτουργικός είναι ή όχι- είναι ένα πολύ καλό μέ</w:t>
      </w:r>
      <w:r>
        <w:rPr>
          <w:rFonts w:eastAsia="Times New Roman" w:cs="Times New Roman"/>
          <w:szCs w:val="24"/>
        </w:rPr>
        <w:t xml:space="preserve">τρο και πρέπει να έχει υποστήριξη όλης της Βουλής. </w:t>
      </w:r>
    </w:p>
    <w:p w14:paraId="412A9985"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412A9986"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 για τρία λεπτά.</w:t>
      </w:r>
    </w:p>
    <w:p w14:paraId="412A9987"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ΚΡΕΜΑΣΤΙΝΟΣ (Ε΄ Αντιπρόεδρος της Βουλής): </w:t>
      </w:r>
      <w:r>
        <w:rPr>
          <w:rFonts w:eastAsia="Times New Roman" w:cs="Times New Roman"/>
          <w:szCs w:val="24"/>
        </w:rPr>
        <w:t>Σας είπα ότι το εύχομαι και για την Κάρπα</w:t>
      </w:r>
      <w:r>
        <w:rPr>
          <w:rFonts w:eastAsia="Times New Roman" w:cs="Times New Roman"/>
          <w:szCs w:val="24"/>
        </w:rPr>
        <w:t>θο, διότι η Κάρπαθος έχει κατά κάποιο τρόπο διαφοροποιηθεί και ως προς τον ΦΠΑ. Δηλαδή, η Κάρπαθος και η Ρόδος από τον Δεκέμβριο ακόμα έχουν πάψει να έχουν αυτή τη διάκριση, ενώ τα υπόλοιπα νησιά την κρατούν μέχρι τον Ιούνιο. Οπότε, δικαίως οι άνθρωποι δια</w:t>
      </w:r>
      <w:r>
        <w:rPr>
          <w:rFonts w:eastAsia="Times New Roman" w:cs="Times New Roman"/>
          <w:szCs w:val="24"/>
        </w:rPr>
        <w:t xml:space="preserve">μαρτύρονται, γιατί σου λέει «Πάλι κάνετε τα ίδια», κατά κάποιον τρόπο. Κατά τη γνώμη μου, είναι δίκαιο το αίτημά τους. </w:t>
      </w:r>
    </w:p>
    <w:p w14:paraId="412A9988"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Όμως, όσον αφορά τον ΦΠΑ –το είπαμε προηγουμένως και με τους συνεργάτες σας- μου έστειλαν τώρα από πάνω την απάντηση του κ. </w:t>
      </w:r>
      <w:proofErr w:type="spellStart"/>
      <w:r>
        <w:rPr>
          <w:rFonts w:eastAsia="Times New Roman" w:cs="Times New Roman"/>
          <w:szCs w:val="24"/>
        </w:rPr>
        <w:t>Μοσκοβισί</w:t>
      </w:r>
      <w:proofErr w:type="spellEnd"/>
      <w:r>
        <w:rPr>
          <w:rFonts w:eastAsia="Times New Roman" w:cs="Times New Roman"/>
          <w:szCs w:val="24"/>
        </w:rPr>
        <w:t>, ο</w:t>
      </w:r>
      <w:r>
        <w:rPr>
          <w:rFonts w:eastAsia="Times New Roman" w:cs="Times New Roman"/>
          <w:szCs w:val="24"/>
        </w:rPr>
        <w:t xml:space="preserve"> οποίος είναι ο Επίτροπος και λέει ότι πρέπει να υπενθυμίσουμε -άρθρο τάδε,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ότι εξακολουθούμε να επιτρέ</w:t>
      </w:r>
      <w:r>
        <w:rPr>
          <w:rFonts w:eastAsia="Times New Roman" w:cs="Times New Roman"/>
          <w:szCs w:val="24"/>
        </w:rPr>
        <w:lastRenderedPageBreak/>
        <w:t>πουμε στην Ελλάδα να εφαρμόζει συντελεστές μέχρι 30% χαμηλότερους από τους αντίστοιχους συντελεστές που εφαρμόζονται στην ηπειρωτική Ελλάδα σε συγ</w:t>
      </w:r>
      <w:r>
        <w:rPr>
          <w:rFonts w:eastAsia="Times New Roman" w:cs="Times New Roman"/>
          <w:szCs w:val="24"/>
        </w:rPr>
        <w:t xml:space="preserve">κεκριμένα γεωγραφικά διαμερίσματα και νησιά. </w:t>
      </w:r>
    </w:p>
    <w:p w14:paraId="412A9989"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Και συνεχίζει, λέγοντας ότι δεν υπάρχουν σχέδια τροποποίησης του εδαφικού πεδίου εφαρμογής της </w:t>
      </w:r>
      <w:r>
        <w:rPr>
          <w:rFonts w:eastAsia="Times New Roman" w:cs="Times New Roman"/>
          <w:szCs w:val="24"/>
        </w:rPr>
        <w:t>ο</w:t>
      </w:r>
      <w:r>
        <w:rPr>
          <w:rFonts w:eastAsia="Times New Roman" w:cs="Times New Roman"/>
          <w:szCs w:val="24"/>
        </w:rPr>
        <w:t>δηγίας ΦΠΑ.</w:t>
      </w:r>
    </w:p>
    <w:p w14:paraId="412A998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Επίσης, λέει ότι μολονότι η </w:t>
      </w:r>
      <w:r>
        <w:rPr>
          <w:rFonts w:eastAsia="Times New Roman" w:cs="Times New Roman"/>
          <w:szCs w:val="24"/>
        </w:rPr>
        <w:t>ε</w:t>
      </w:r>
      <w:r>
        <w:rPr>
          <w:rFonts w:eastAsia="Times New Roman" w:cs="Times New Roman"/>
          <w:szCs w:val="24"/>
        </w:rPr>
        <w:t xml:space="preserve">πιτροπή παρακολουθεί τη φορολογική πολιτική στο πλαίσιο του προγράμματος </w:t>
      </w:r>
      <w:r>
        <w:rPr>
          <w:rFonts w:eastAsia="Times New Roman" w:cs="Times New Roman"/>
          <w:szCs w:val="24"/>
        </w:rPr>
        <w:t>στήριξης της σταθερότητας για την Ελλάδα, του Ευρωπαϊκού Μηχανισμού Σταθερότητας (ΕΜΣ), η ευθύνη για τη φορολογική πολιτική και τις επιλογές ως προς τον φόρο προστιθέμενης αξίας ΦΠΑ</w:t>
      </w:r>
      <w:r>
        <w:rPr>
          <w:rFonts w:eastAsia="Times New Roman" w:cs="Times New Roman"/>
          <w:szCs w:val="24"/>
        </w:rPr>
        <w:t xml:space="preserve"> </w:t>
      </w:r>
      <w:r>
        <w:rPr>
          <w:rFonts w:eastAsia="Times New Roman" w:cs="Times New Roman"/>
          <w:szCs w:val="24"/>
        </w:rPr>
        <w:t xml:space="preserve">εναπόκειται στις ελληνικές αρχές. </w:t>
      </w:r>
    </w:p>
    <w:p w14:paraId="412A998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τονίζει ότι αναγνωρίζοντας τις </w:t>
      </w:r>
      <w:r>
        <w:rPr>
          <w:rFonts w:eastAsia="Times New Roman" w:cs="Times New Roman"/>
          <w:szCs w:val="24"/>
        </w:rPr>
        <w:t>ιδιαίτερες προκλήσεις</w:t>
      </w:r>
      <w:r>
        <w:rPr>
          <w:rFonts w:eastAsia="Times New Roman" w:cs="Times New Roman"/>
          <w:szCs w:val="24"/>
        </w:rPr>
        <w:t>,</w:t>
      </w:r>
      <w:r>
        <w:rPr>
          <w:rFonts w:eastAsia="Times New Roman" w:cs="Times New Roman"/>
          <w:szCs w:val="24"/>
        </w:rPr>
        <w:t xml:space="preserve"> που αντιμετωπίζουν τα νησιά εξαιτίας της μετανάστευσης, τα ευρωπαϊκά θεσμικά όργανα είναι πρόθυμα να συζητήσουν προτάσεις των ελληνικών αρχών όσον αφορά τον καλύτερο δυνατό τρόπο υποστήριξης των </w:t>
      </w:r>
      <w:proofErr w:type="spellStart"/>
      <w:r>
        <w:rPr>
          <w:rFonts w:eastAsia="Times New Roman" w:cs="Times New Roman"/>
          <w:szCs w:val="24"/>
        </w:rPr>
        <w:t>πληττόμενων</w:t>
      </w:r>
      <w:proofErr w:type="spellEnd"/>
      <w:r>
        <w:rPr>
          <w:rFonts w:eastAsia="Times New Roman" w:cs="Times New Roman"/>
          <w:szCs w:val="24"/>
        </w:rPr>
        <w:t xml:space="preserve"> κοινοτήτων, υπό την προϋπό</w:t>
      </w:r>
      <w:r>
        <w:rPr>
          <w:rFonts w:eastAsia="Times New Roman" w:cs="Times New Roman"/>
          <w:szCs w:val="24"/>
        </w:rPr>
        <w:t>θεση ότι οι προτάσεις αυτές συνάδουν με τις βέλτιστες πρακτικές που εφαρμόζονται σε άλλες περιοχές της Ευρώπης και ότι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διαθέσιμα δημοσιονομικά περιθώρια. </w:t>
      </w:r>
    </w:p>
    <w:p w14:paraId="412A998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Αυτό λοιπόν το «δημοσιονομικά περιθώρια», από ό,τι αντιλαμβάνομαι κι εγώ, είναι</w:t>
      </w:r>
      <w:r>
        <w:rPr>
          <w:rFonts w:eastAsia="Times New Roman" w:cs="Times New Roman"/>
          <w:szCs w:val="24"/>
        </w:rPr>
        <w:t xml:space="preserve"> το πρόβλημα που υπάρχει. Όμως, από την άλλη πλευρά αφήνει ανοικτή την πόρτα για πιέσεις και νομίζω ότι πρέπει η Κυβέρνηση –η αντιπολίτευση δεν μπορεί να το κάνει- να πιέσει τους δανειστές, πείτε τους όπως θέλετε και να τους πει ότι </w:t>
      </w:r>
      <w:r>
        <w:rPr>
          <w:rFonts w:eastAsia="Times New Roman" w:cs="Times New Roman"/>
          <w:szCs w:val="24"/>
        </w:rPr>
        <w:lastRenderedPageBreak/>
        <w:t>είναι θέμα ζωτικό για τ</w:t>
      </w:r>
      <w:r>
        <w:rPr>
          <w:rFonts w:eastAsia="Times New Roman" w:cs="Times New Roman"/>
          <w:szCs w:val="24"/>
        </w:rPr>
        <w:t>ην ανταγωνιστικότητα κατά κάποιον τρόπο των ξενοδοχείων μας και των τουριστικών υποδομών μας, αναφορικά με την άλλη πλευρά η οποία είναι κατ’ ανάγκη ανταγωνιστική.</w:t>
      </w:r>
    </w:p>
    <w:p w14:paraId="412A998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Άρα, λοιπόν, είναι θέμα ζωτικής σημασίας. Εφόσον η Ευρωπαϊκή Ένωση αφήνει την πόρτα ανοιχτή,</w:t>
      </w:r>
      <w:r>
        <w:rPr>
          <w:rFonts w:eastAsia="Times New Roman" w:cs="Times New Roman"/>
          <w:szCs w:val="24"/>
        </w:rPr>
        <w:t xml:space="preserve"> έχω την εντύπωση ότι πρέπει να επανέλθουμε δριμύτεροι πάνω σ’ αυτό το θέμα.</w:t>
      </w:r>
    </w:p>
    <w:p w14:paraId="412A998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Επανέρχομαι τώρα σ’ αυτό</w:t>
      </w:r>
      <w:r>
        <w:rPr>
          <w:rFonts w:eastAsia="Times New Roman" w:cs="Times New Roman"/>
          <w:szCs w:val="24"/>
        </w:rPr>
        <w:t>,</w:t>
      </w:r>
      <w:r>
        <w:rPr>
          <w:rFonts w:eastAsia="Times New Roman" w:cs="Times New Roman"/>
          <w:szCs w:val="24"/>
        </w:rPr>
        <w:t xml:space="preserve"> που είναι το γενικότερο πρόβλημα μου. Αν αντί να κλείσεις το κατάστημα για δυο μέρες σε κάποιον που φοροδιαφεύγει συστηματικά, του πεις ότι του το κλείνε</w:t>
      </w:r>
      <w:r>
        <w:rPr>
          <w:rFonts w:eastAsia="Times New Roman" w:cs="Times New Roman"/>
          <w:szCs w:val="24"/>
        </w:rPr>
        <w:t xml:space="preserve">ις για όλη την περίοδο, εγώ είμαι βέβαιος ότι δεν θα φοροδιαφύγει κανένας, γιατί κανένας δεν θα πει ότι θα κλείσω το κατάστημά μου και θα χάσω την τουριστική περίοδο. Όμως, αν του πείτε ότι για δυο μέρες </w:t>
      </w:r>
      <w:r>
        <w:rPr>
          <w:rFonts w:eastAsia="Times New Roman" w:cs="Times New Roman"/>
          <w:szCs w:val="24"/>
        </w:rPr>
        <w:lastRenderedPageBreak/>
        <w:t>κλείνει τις εργασίες του, μόλις το ανοίξει θα συμπλη</w:t>
      </w:r>
      <w:r>
        <w:rPr>
          <w:rFonts w:eastAsia="Times New Roman" w:cs="Times New Roman"/>
          <w:szCs w:val="24"/>
        </w:rPr>
        <w:t xml:space="preserve">ρώσει τη χασούρα που θα έχει, αφού θα εξακολουθήσει πρακτικά να φοροδιαφεύγει. </w:t>
      </w:r>
    </w:p>
    <w:p w14:paraId="412A998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Κατά συνέπεια, θέλω αυτό το θέμα να το σκεφτείτε, γιατί νομίζω ότι είναι ζωτικής σημασίας για τη γενικότερη πολιτική της ανάπτυξης. </w:t>
      </w:r>
    </w:p>
    <w:p w14:paraId="412A9990"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Κύριε Πρόεδρε, σας καταθέτω για τα Πρακτικά</w:t>
      </w:r>
      <w:r>
        <w:rPr>
          <w:rFonts w:eastAsia="Times New Roman" w:cs="Times New Roman"/>
          <w:szCs w:val="24"/>
        </w:rPr>
        <w:t xml:space="preserve"> το προαναφερθέν έγγραφο.</w:t>
      </w:r>
    </w:p>
    <w:p w14:paraId="412A999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(Στο σημείο αυτό ο Ε΄ Αντιπρόεδρος της Βουλής κ. Δημήτριος Κρεμαστινός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s="Times New Roman"/>
          <w:szCs w:val="24"/>
        </w:rPr>
        <w:t>)</w:t>
      </w:r>
    </w:p>
    <w:p w14:paraId="412A9992"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κύριο Πρόεδρο.</w:t>
      </w:r>
    </w:p>
    <w:p w14:paraId="412A9993"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w:t>
      </w:r>
      <w:r>
        <w:rPr>
          <w:rFonts w:eastAsia="Times New Roman" w:cs="Times New Roman"/>
          <w:szCs w:val="24"/>
        </w:rPr>
        <w:t xml:space="preserve">τον λόγο </w:t>
      </w:r>
      <w:r>
        <w:rPr>
          <w:rFonts w:eastAsia="Times New Roman" w:cs="Times New Roman"/>
          <w:szCs w:val="24"/>
        </w:rPr>
        <w:t>για τρία λεπτά.</w:t>
      </w:r>
    </w:p>
    <w:p w14:paraId="412A9994"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 τον Επίτροπο Πιερ </w:t>
      </w:r>
      <w:proofErr w:type="spellStart"/>
      <w:r>
        <w:rPr>
          <w:rFonts w:eastAsia="Times New Roman" w:cs="Times New Roman"/>
          <w:szCs w:val="24"/>
        </w:rPr>
        <w:t>Μοσκοβισί</w:t>
      </w:r>
      <w:proofErr w:type="spellEnd"/>
      <w:r>
        <w:rPr>
          <w:rFonts w:eastAsia="Times New Roman" w:cs="Times New Roman"/>
          <w:szCs w:val="24"/>
        </w:rPr>
        <w:t xml:space="preserve"> θα ήθελα να πω ότι στη γραπτή του απάντηση </w:t>
      </w:r>
      <w:r>
        <w:rPr>
          <w:rFonts w:eastAsia="Times New Roman" w:cs="Times New Roman"/>
          <w:szCs w:val="24"/>
        </w:rPr>
        <w:t>ουσιαστικά</w:t>
      </w:r>
      <w:r>
        <w:rPr>
          <w:rFonts w:eastAsia="Times New Roman" w:cs="Times New Roman"/>
          <w:szCs w:val="24"/>
        </w:rPr>
        <w:t xml:space="preserve"> λέει τι είναι</w:t>
      </w:r>
      <w:r>
        <w:rPr>
          <w:rFonts w:eastAsia="Times New Roman" w:cs="Times New Roman"/>
          <w:szCs w:val="24"/>
        </w:rPr>
        <w:t xml:space="preserve"> το καθεστώς. Δεν μπαίνει στο θέμα της διαπραγμάτευσης. Οι θεσμοί δεν αρνήθηκαν ότι υπάρχει δυνατότητα να έχεις μειωμένο ΦΠΑ για να έχεις νησιωτική πολιτική. Είπαν ότι, αν έχεις πολλούς συντελεστές, αυτός είναι ένας τρόπος να φοροδιαφεύγεις. Μας πίεσαν πάρ</w:t>
      </w:r>
      <w:r>
        <w:rPr>
          <w:rFonts w:eastAsia="Times New Roman" w:cs="Times New Roman"/>
          <w:szCs w:val="24"/>
        </w:rPr>
        <w:t>α πολύ -και γι’ αυτό έγινε αυτό που έγινε- να έχουμε λιγότερους συντελεστές για να μην μπορεί να διαφεύγει κανείς.</w:t>
      </w:r>
    </w:p>
    <w:p w14:paraId="412A9995"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Στην ουσία, εγώ ποτέ δεν πείστηκα με αυτό το επιχείρημα των θεσμών. Δεν είμαι καθόλου σίγουρος ότι το κλειδί για να μειώσεις τη φοροδιαφυγή σ</w:t>
      </w:r>
      <w:r>
        <w:rPr>
          <w:rFonts w:eastAsia="Times New Roman" w:cs="Times New Roman"/>
          <w:szCs w:val="24"/>
        </w:rPr>
        <w:t>τα νησιά, αλλά και σε άλλα μέρη</w:t>
      </w:r>
      <w:r>
        <w:rPr>
          <w:rFonts w:eastAsia="Times New Roman" w:cs="Times New Roman"/>
          <w:szCs w:val="24"/>
        </w:rPr>
        <w:t>,</w:t>
      </w:r>
      <w:r>
        <w:rPr>
          <w:rFonts w:eastAsia="Times New Roman" w:cs="Times New Roman"/>
          <w:szCs w:val="24"/>
        </w:rPr>
        <w:t xml:space="preserve"> είναι να έχεις μόνο λίγους συντελεστές, αλλά αυτό είναι ένα άλλο ζήτημα που ανοίγει τη συζήτηση που στην ουσία σάς ενδιαφέρει. Δυστυχώς, δεν γίνεται σε επίπεδο μιας επίκαιρης ερώτησης να συζητήσουμε φορολογική πολιτική και </w:t>
      </w:r>
      <w:r>
        <w:rPr>
          <w:rFonts w:eastAsia="Times New Roman" w:cs="Times New Roman"/>
          <w:szCs w:val="24"/>
        </w:rPr>
        <w:t>ιδιαίτερα αυτό που σας ενδιαφέρει, τη φοροδιαφυγή, οπότε θα πω μόνο μερικά ζητήματα.</w:t>
      </w:r>
    </w:p>
    <w:p w14:paraId="412A9996"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Δεν έχετε καθόλου άδικο στην κατεύθυνση που πάτε, δηλαδή στο τέλος της ημέρας λέτε κάτι που συμφωνώ, ότι για να λυθεί το πρόβλημα σιγά-σιγά, πρέπει ο κάθε αυτοαπασχολούμεν</w:t>
      </w:r>
      <w:r>
        <w:rPr>
          <w:rFonts w:eastAsia="Times New Roman" w:cs="Times New Roman"/>
          <w:szCs w:val="24"/>
        </w:rPr>
        <w:t xml:space="preserve">ος, ο κάθε έμπορος, ο κάθε επαγγελματίας, η κάθε επιχείρηση να έχει μικρή </w:t>
      </w:r>
      <w:r>
        <w:rPr>
          <w:rFonts w:eastAsia="Times New Roman" w:cs="Times New Roman"/>
          <w:szCs w:val="24"/>
        </w:rPr>
        <w:lastRenderedPageBreak/>
        <w:t>πιθανότητα να βρεθεί, να γίνει έλεγχος, αλλά να ξέρει ότι θα είναι πολύ σοβαρές οι συνέπειες, όταν βρεθεί.</w:t>
      </w:r>
    </w:p>
    <w:p w14:paraId="412A9997"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Έτσι δουλεύει, όπως είπατε και στη δική σας εισήγηση, το </w:t>
      </w:r>
      <w:r>
        <w:rPr>
          <w:rFonts w:eastAsia="Times New Roman" w:cs="Times New Roman"/>
          <w:szCs w:val="24"/>
          <w:lang w:val="en-US"/>
        </w:rPr>
        <w:t>IRS</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όλα αυτά, για να φτάσουμε εκεί, πρέπει να αλλάξουν πολλά πράγματα. Εγώ έχω κάνει και αυτοκριτική -και το ανέφερε και ο συνάδελφος της Νέας Δημοκρατίας στη δική του ερώτηση- ότι ήμασταν υπεραισιόδοξοι στο πόσο γρήγορα μπορείς να αντιμετωπίσεις το θέμα. Είμα</w:t>
      </w:r>
      <w:r>
        <w:rPr>
          <w:rFonts w:eastAsia="Times New Roman" w:cs="Times New Roman"/>
          <w:szCs w:val="24"/>
        </w:rPr>
        <w:t xml:space="preserve">ι ειλικρινής </w:t>
      </w:r>
      <w:r>
        <w:rPr>
          <w:rFonts w:eastAsia="Times New Roman" w:cs="Times New Roman"/>
          <w:szCs w:val="24"/>
        </w:rPr>
        <w:t xml:space="preserve">σ’ </w:t>
      </w:r>
      <w:r>
        <w:rPr>
          <w:rFonts w:eastAsia="Times New Roman" w:cs="Times New Roman"/>
          <w:szCs w:val="24"/>
        </w:rPr>
        <w:t>αυτό. Είναι πολύπλοκο ζήτημα.</w:t>
      </w:r>
    </w:p>
    <w:p w14:paraId="412A9998"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Έχουμε κάνει αρκετά βήματα, έχουμε πολλά άλλα ζητήματα, αλλά στο τέλος της ημέρας δεν πιστεύω ότι θα υπάρχει μια λύση. Παρ</w:t>
      </w:r>
      <w:r>
        <w:rPr>
          <w:rFonts w:eastAsia="Times New Roman" w:cs="Times New Roman"/>
          <w:szCs w:val="24"/>
        </w:rPr>
        <w:t xml:space="preserve">’ </w:t>
      </w:r>
      <w:r>
        <w:rPr>
          <w:rFonts w:eastAsia="Times New Roman" w:cs="Times New Roman"/>
          <w:szCs w:val="24"/>
        </w:rPr>
        <w:t xml:space="preserve">όλο που συμφωνώ με τη λογική σας για την τιμωρία και πώς πρέπει να λειτουργήσει αυτό, </w:t>
      </w:r>
      <w:r>
        <w:rPr>
          <w:rFonts w:eastAsia="Times New Roman" w:cs="Times New Roman"/>
          <w:szCs w:val="24"/>
        </w:rPr>
        <w:t xml:space="preserve">νομίζω ότι η φοροδιαφυγή χρειάζεται </w:t>
      </w:r>
      <w:r>
        <w:rPr>
          <w:rFonts w:eastAsia="Times New Roman" w:cs="Times New Roman"/>
          <w:szCs w:val="24"/>
        </w:rPr>
        <w:lastRenderedPageBreak/>
        <w:t>πάρα πολλά μέτρα και μια πολύπλοκη και πολύ σύνθετη προσέγγιση. Αν υπάρχει από τις κυβερνήσεις -και από τη δική μας που υπάρχει- και από τις μελλοντικές κυβερνήσεις αυτή η βούληση, νομίζω ότι θα λύσει ένα πολύ μεγάλο συσ</w:t>
      </w:r>
      <w:r>
        <w:rPr>
          <w:rFonts w:eastAsia="Times New Roman" w:cs="Times New Roman"/>
          <w:szCs w:val="24"/>
        </w:rPr>
        <w:t>τημικό, δομικό πρόβλημα της ελληνικής οικονομίας.</w:t>
      </w:r>
    </w:p>
    <w:p w14:paraId="412A9999"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 για την ακρίβεια στο χρόνο της απάντησής του.</w:t>
      </w:r>
    </w:p>
    <w:p w14:paraId="412A999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Πριν περάσουμε στην τελευταία ερώτηση που αφορά </w:t>
      </w:r>
      <w:r>
        <w:rPr>
          <w:rFonts w:eastAsia="Times New Roman" w:cs="Times New Roman"/>
          <w:szCs w:val="24"/>
        </w:rPr>
        <w:t>σ</w:t>
      </w:r>
      <w:r>
        <w:rPr>
          <w:rFonts w:eastAsia="Times New Roman" w:cs="Times New Roman"/>
          <w:szCs w:val="24"/>
        </w:rPr>
        <w:t xml:space="preserve">τον κ. </w:t>
      </w:r>
      <w:proofErr w:type="spellStart"/>
      <w:r>
        <w:rPr>
          <w:rFonts w:eastAsia="Times New Roman" w:cs="Times New Roman"/>
          <w:szCs w:val="24"/>
        </w:rPr>
        <w:t>Τσακαλώτο</w:t>
      </w:r>
      <w:proofErr w:type="spellEnd"/>
      <w:r>
        <w:rPr>
          <w:rFonts w:eastAsia="Times New Roman" w:cs="Times New Roman"/>
          <w:szCs w:val="24"/>
        </w:rPr>
        <w:t>, θα αναγνώσω ορισμένα κωλύματα.</w:t>
      </w:r>
    </w:p>
    <w:p w14:paraId="412A999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1434/28-3-2018 επίκαιρη ερώτηση δευτέρου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με θέμα: «Ποιο το ακριβές υπόλοιπο του τραπεζικού λογαριασμού του </w:t>
      </w:r>
      <w:r>
        <w:rPr>
          <w:rFonts w:eastAsia="Times New Roman" w:cs="Times New Roman"/>
          <w:szCs w:val="24"/>
        </w:rPr>
        <w:lastRenderedPageBreak/>
        <w:t xml:space="preserve">ν.128/1975;», δεν </w:t>
      </w:r>
      <w:r>
        <w:rPr>
          <w:rFonts w:eastAsia="Times New Roman" w:cs="Times New Roman"/>
          <w:szCs w:val="24"/>
        </w:rPr>
        <w:t xml:space="preserve">θα </w:t>
      </w:r>
      <w:r>
        <w:rPr>
          <w:rFonts w:eastAsia="Times New Roman" w:cs="Times New Roman"/>
          <w:szCs w:val="24"/>
        </w:rPr>
        <w:t>συζητηθεί</w:t>
      </w:r>
      <w:r>
        <w:rPr>
          <w:rFonts w:eastAsia="Times New Roman" w:cs="Times New Roman"/>
          <w:szCs w:val="24"/>
        </w:rPr>
        <w:t xml:space="preserve"> διότι ο Υπουργός έχει απαντήσει ήδη σε μια γραπτή και δύο επίκαιρες ερωτήσεις.</w:t>
      </w:r>
    </w:p>
    <w:p w14:paraId="412A999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1481/11-4-2018 επίκαιρη ερώτηση πρώτου κύκλου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με θέμα: «SO</w:t>
      </w:r>
      <w:r>
        <w:rPr>
          <w:rFonts w:eastAsia="Times New Roman" w:cs="Times New Roman"/>
          <w:szCs w:val="24"/>
        </w:rPr>
        <w:t xml:space="preserve">S εκπέμπουν οι καρκινοπαθείς του Νομού Δράμας», 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διότι θα βρίσκεται στο Περιφερειακό Αναπτυξιακό Συνέδριο στη Ρόδο.</w:t>
      </w:r>
    </w:p>
    <w:p w14:paraId="412A999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1402/27-3-2018 επίκαιρη ερώτηση δευτέρου κύκλου </w:t>
      </w:r>
      <w:r>
        <w:rPr>
          <w:rFonts w:eastAsia="Times New Roman" w:cs="Times New Roman"/>
          <w:szCs w:val="24"/>
        </w:rPr>
        <w:t xml:space="preserve">του Βουλευτή Χίου του Συνασπισμού Ριζοσπαστικής Αριστεράς κ. </w:t>
      </w:r>
      <w:r>
        <w:rPr>
          <w:rFonts w:eastAsia="Times New Roman" w:cs="Times New Roman"/>
          <w:bCs/>
          <w:szCs w:val="24"/>
        </w:rPr>
        <w:t xml:space="preserve">Ανδρέα Μιχαηλίδη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«Αποκατάσταση προβλημάτων στις αίθουσες χειρουργείων </w:t>
      </w:r>
      <w:r>
        <w:rPr>
          <w:rFonts w:eastAsia="Times New Roman" w:cs="Times New Roman"/>
          <w:szCs w:val="24"/>
        </w:rPr>
        <w:lastRenderedPageBreak/>
        <w:t>της νέας πτέρυγας του Νοσοκομείου Χίου», δεν θα συζητηθεί για τον ίδιο λόγο.</w:t>
      </w:r>
    </w:p>
    <w:p w14:paraId="412A999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Συνεχίζουμε με</w:t>
      </w:r>
      <w:r>
        <w:rPr>
          <w:rFonts w:eastAsia="Times New Roman" w:cs="Times New Roman"/>
          <w:szCs w:val="24"/>
        </w:rPr>
        <w:t xml:space="preserve"> την τελευταία ερώτηση για τον κ. </w:t>
      </w:r>
      <w:proofErr w:type="spellStart"/>
      <w:r>
        <w:rPr>
          <w:rFonts w:eastAsia="Times New Roman" w:cs="Times New Roman"/>
          <w:szCs w:val="24"/>
        </w:rPr>
        <w:t>Τσακαλώτο</w:t>
      </w:r>
      <w:proofErr w:type="spellEnd"/>
      <w:r>
        <w:rPr>
          <w:rFonts w:eastAsia="Times New Roman" w:cs="Times New Roman"/>
          <w:szCs w:val="24"/>
        </w:rPr>
        <w:t>, την ένατη με αριθμό 1401/26-3-2018 επίκαιρη ερώτηση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Cs/>
          <w:szCs w:val="24"/>
        </w:rPr>
        <w:t xml:space="preserve"> Οδυσσέα Κωνσταντινόπουλου </w:t>
      </w:r>
      <w:r>
        <w:rPr>
          <w:rFonts w:eastAsia="Times New Roman" w:cs="Times New Roman"/>
          <w:szCs w:val="24"/>
        </w:rPr>
        <w:t>προς τον Υπουργό</w:t>
      </w:r>
      <w:r>
        <w:rPr>
          <w:rFonts w:eastAsia="Times New Roman" w:cs="Times New Roman"/>
          <w:bCs/>
          <w:szCs w:val="24"/>
        </w:rPr>
        <w:t xml:space="preserve"> Οικονομικών </w:t>
      </w:r>
      <w:r>
        <w:rPr>
          <w:rFonts w:eastAsia="Times New Roman" w:cs="Times New Roman"/>
          <w:szCs w:val="24"/>
        </w:rPr>
        <w:t>με θέμα: «Ανησυχητικές εξελίξεις σχ</w:t>
      </w:r>
      <w:r>
        <w:rPr>
          <w:rFonts w:eastAsia="Times New Roman" w:cs="Times New Roman"/>
          <w:szCs w:val="24"/>
        </w:rPr>
        <w:t>ετικά με την πώληση της ΑΕΕΓΑ ‘‘Η Εθνική”».</w:t>
      </w:r>
    </w:p>
    <w:p w14:paraId="412A999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412A99A0"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412A99A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μου ερώτηση κατατέθηκε πριν έξι μήνες. Δυστυχώς, ο κ. </w:t>
      </w:r>
      <w:proofErr w:type="spellStart"/>
      <w:r>
        <w:rPr>
          <w:rFonts w:eastAsia="Times New Roman" w:cs="Times New Roman"/>
          <w:szCs w:val="24"/>
        </w:rPr>
        <w:t>Τσακαλώτος</w:t>
      </w:r>
      <w:proofErr w:type="spellEnd"/>
      <w:r>
        <w:rPr>
          <w:rFonts w:eastAsia="Times New Roman" w:cs="Times New Roman"/>
          <w:szCs w:val="24"/>
        </w:rPr>
        <w:t xml:space="preserve"> για έξι μήνες, επί όλες τις Δευτέρε</w:t>
      </w:r>
      <w:r>
        <w:rPr>
          <w:rFonts w:eastAsia="Times New Roman" w:cs="Times New Roman"/>
          <w:szCs w:val="24"/>
        </w:rPr>
        <w:t>ς δεν βρήκε ούτε μια Δευτέρα να έρθει εδώ.</w:t>
      </w:r>
    </w:p>
    <w:p w14:paraId="412A99A2" w14:textId="77777777" w:rsidR="004038C1" w:rsidRDefault="0010010E">
      <w:pPr>
        <w:tabs>
          <w:tab w:val="left" w:pos="3873"/>
        </w:tabs>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σήμερα που ήρθε, ο αγαπημένος της Κυβέρνησης -που έδωσε μάχη και η Αμερικάνικη Πρεσβεία, είναι η αλήθεια- ο κ. Κάλαμος δεν μπόρεσε να πάρει την </w:t>
      </w:r>
      <w:r>
        <w:rPr>
          <w:rFonts w:eastAsia="Times New Roman" w:cs="Times New Roman"/>
          <w:szCs w:val="24"/>
        </w:rPr>
        <w:t>«</w:t>
      </w:r>
      <w:r>
        <w:rPr>
          <w:rFonts w:eastAsia="Times New Roman" w:cs="Times New Roman"/>
          <w:szCs w:val="24"/>
        </w:rPr>
        <w:t>Εθνική Ασφαλιστική</w:t>
      </w:r>
      <w:r>
        <w:rPr>
          <w:rFonts w:eastAsia="Times New Roman" w:cs="Times New Roman"/>
          <w:szCs w:val="24"/>
        </w:rPr>
        <w:t>»</w:t>
      </w:r>
      <w:r>
        <w:rPr>
          <w:rFonts w:eastAsia="Times New Roman" w:cs="Times New Roman"/>
          <w:szCs w:val="24"/>
        </w:rPr>
        <w:t xml:space="preserve"> γιατί δεν είχε τα λεφτά, 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στο Capital </w:t>
      </w:r>
      <w:proofErr w:type="spellStart"/>
      <w:r>
        <w:rPr>
          <w:rFonts w:eastAsia="Times New Roman" w:cs="Times New Roman"/>
          <w:szCs w:val="24"/>
        </w:rPr>
        <w:t>Link</w:t>
      </w:r>
      <w:proofErr w:type="spellEnd"/>
      <w:r>
        <w:rPr>
          <w:rFonts w:eastAsia="Times New Roman" w:cs="Times New Roman"/>
          <w:szCs w:val="24"/>
        </w:rPr>
        <w:t xml:space="preserve"> </w:t>
      </w:r>
      <w:proofErr w:type="spellStart"/>
      <w:r>
        <w:rPr>
          <w:rFonts w:eastAsia="Times New Roman" w:cs="Times New Roman"/>
          <w:szCs w:val="24"/>
        </w:rPr>
        <w:t>Forum</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–θα καταθέσω το βίντεο- διαβεβαίωνε τους επενδυτές και τους δημοσιογράφους ότι έχουν τα λεφτά. Δυστυχώς, ούτε βοσκοτόπια ούτε ράντζο ούτε τίποτα δεν είχε από αυτά. Το τι θα γίνει με την </w:t>
      </w:r>
      <w:r>
        <w:rPr>
          <w:rFonts w:eastAsia="Times New Roman" w:cs="Times New Roman"/>
          <w:szCs w:val="24"/>
        </w:rPr>
        <w:t>«</w:t>
      </w:r>
      <w:r>
        <w:rPr>
          <w:rFonts w:eastAsia="Times New Roman" w:cs="Times New Roman"/>
          <w:szCs w:val="24"/>
        </w:rPr>
        <w:t xml:space="preserve">Εθνική </w:t>
      </w:r>
      <w:proofErr w:type="spellStart"/>
      <w:r>
        <w:rPr>
          <w:rFonts w:eastAsia="Times New Roman" w:cs="Times New Roman"/>
          <w:szCs w:val="24"/>
        </w:rPr>
        <w:t>Ασφαλιστική»</w:t>
      </w:r>
      <w:r>
        <w:rPr>
          <w:rFonts w:eastAsia="Times New Roman" w:cs="Times New Roman"/>
          <w:szCs w:val="24"/>
        </w:rPr>
        <w:t>είναι</w:t>
      </w:r>
      <w:proofErr w:type="spellEnd"/>
      <w:r>
        <w:rPr>
          <w:rFonts w:eastAsia="Times New Roman" w:cs="Times New Roman"/>
          <w:szCs w:val="24"/>
        </w:rPr>
        <w:t xml:space="preserve"> ένα</w:t>
      </w:r>
      <w:r>
        <w:rPr>
          <w:rFonts w:eastAsia="Times New Roman" w:cs="Times New Roman"/>
          <w:szCs w:val="24"/>
        </w:rPr>
        <w:t xml:space="preserve"> θέμα για το οποίο, δυστυχώς, η Κυβέρνηση ό,τι και να πούμε δεν μπορεί και δεν ενδιαφέρεται να μας ακούσει. </w:t>
      </w:r>
    </w:p>
    <w:p w14:paraId="412A99A3" w14:textId="77777777" w:rsidR="004038C1" w:rsidRDefault="0010010E">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Οδυσσέας Κωνσταντινόπουλος καταθέτει για τα Πρακτικά το προαναφερθέν βίντεο, το οποίο βρίσκεται στο αρχείο του Τμήμ</w:t>
      </w:r>
      <w:r>
        <w:rPr>
          <w:rFonts w:eastAsia="Times New Roman" w:cs="Times New Roman"/>
        </w:rPr>
        <w:t>ατος Γραμματείας της Διεύθυνσης Στενογραφίας και Πρακτικών της Βουλής)</w:t>
      </w:r>
    </w:p>
    <w:p w14:paraId="412A99A4" w14:textId="77777777" w:rsidR="004038C1" w:rsidRDefault="0010010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Όμως, υπάρχει, κύριε Πρόεδρε, ένα πολύ πιο σοβαρό θέμα. Μετά από έξι μήνες απαξίωσης του Κοινοβουλίου, σήμερα δεν ξέρω </w:t>
      </w:r>
      <w:r>
        <w:rPr>
          <w:rFonts w:eastAsia="Times New Roman" w:cs="Times New Roman"/>
          <w:szCs w:val="24"/>
        </w:rPr>
        <w:t xml:space="preserve">πως </w:t>
      </w:r>
      <w:r>
        <w:rPr>
          <w:rFonts w:eastAsia="Times New Roman" w:cs="Times New Roman"/>
          <w:szCs w:val="24"/>
        </w:rPr>
        <w:t xml:space="preserve">να αντιδράσω μπροστά στον κ. </w:t>
      </w:r>
      <w:proofErr w:type="spellStart"/>
      <w:r>
        <w:rPr>
          <w:rFonts w:eastAsia="Times New Roman" w:cs="Times New Roman"/>
          <w:szCs w:val="24"/>
        </w:rPr>
        <w:t>Τσακαλώτο</w:t>
      </w:r>
      <w:proofErr w:type="spellEnd"/>
      <w:r>
        <w:rPr>
          <w:rFonts w:eastAsia="Times New Roman" w:cs="Times New Roman"/>
          <w:szCs w:val="24"/>
        </w:rPr>
        <w:t xml:space="preserve">. </w:t>
      </w:r>
    </w:p>
    <w:p w14:paraId="412A99A5" w14:textId="77777777" w:rsidR="004038C1" w:rsidRDefault="0010010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Άκουσα σήμερα τον κ. </w:t>
      </w:r>
      <w:proofErr w:type="spellStart"/>
      <w:r>
        <w:rPr>
          <w:rFonts w:eastAsia="Times New Roman" w:cs="Times New Roman"/>
          <w:szCs w:val="24"/>
        </w:rPr>
        <w:t>Βούτση</w:t>
      </w:r>
      <w:proofErr w:type="spellEnd"/>
      <w:r>
        <w:rPr>
          <w:rFonts w:eastAsia="Times New Roman" w:cs="Times New Roman"/>
          <w:szCs w:val="24"/>
        </w:rPr>
        <w:t xml:space="preserve"> να καλεί τον κ. Φωκά, τον Βουλευτή σας, για το γνωστό «να καεί, να καεί».</w:t>
      </w:r>
    </w:p>
    <w:p w14:paraId="412A99A6"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είναι δικός μας Βουλευτής.</w:t>
      </w:r>
    </w:p>
    <w:p w14:paraId="412A99A7"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Το ξέρω. Το ξέρω. Είπα, κύριε Πρόεδρε, τον βουλευτή σας τον κ. Φωκά που</w:t>
      </w:r>
      <w:r>
        <w:rPr>
          <w:rFonts w:eastAsia="Times New Roman" w:cs="Times New Roman"/>
          <w:szCs w:val="24"/>
        </w:rPr>
        <w:t xml:space="preserve"> είπε «να καεί, να καεί». Βεβαίως, πρέπει να το καταδικάσουμε όλοι. </w:t>
      </w:r>
    </w:p>
    <w:p w14:paraId="412A99A8"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Βεβαίως, οι πρώτοι διδάξαντες είναι εδώ. Ο κ. </w:t>
      </w:r>
      <w:proofErr w:type="spellStart"/>
      <w:r>
        <w:rPr>
          <w:rFonts w:eastAsia="Times New Roman" w:cs="Times New Roman"/>
          <w:szCs w:val="24"/>
        </w:rPr>
        <w:t>Τσακαλώτος</w:t>
      </w:r>
      <w:proofErr w:type="spellEnd"/>
      <w:r>
        <w:rPr>
          <w:rFonts w:eastAsia="Times New Roman" w:cs="Times New Roman"/>
          <w:szCs w:val="24"/>
        </w:rPr>
        <w:t xml:space="preserve"> ήταν στο Σύνταγμα. Αν και δεν το σιγοτραγουδούσε ο κ. </w:t>
      </w:r>
      <w:proofErr w:type="spellStart"/>
      <w:r>
        <w:rPr>
          <w:rFonts w:eastAsia="Times New Roman" w:cs="Times New Roman"/>
          <w:szCs w:val="24"/>
        </w:rPr>
        <w:t>Τσακαλώτος</w:t>
      </w:r>
      <w:proofErr w:type="spellEnd"/>
      <w:r>
        <w:rPr>
          <w:rFonts w:eastAsia="Times New Roman" w:cs="Times New Roman"/>
          <w:szCs w:val="24"/>
        </w:rPr>
        <w:t>, το σιγοτραγουδούσε η πλειοψηφία των στελεχών του ΣΥΡΙΖΑ. Θα θυμά</w:t>
      </w:r>
      <w:r>
        <w:rPr>
          <w:rFonts w:eastAsia="Times New Roman" w:cs="Times New Roman"/>
          <w:szCs w:val="24"/>
        </w:rPr>
        <w:t xml:space="preserve">ται τις φωτογραφίες του μαζί με τον κ. </w:t>
      </w:r>
      <w:proofErr w:type="spellStart"/>
      <w:r>
        <w:rPr>
          <w:rFonts w:eastAsia="Times New Roman" w:cs="Times New Roman"/>
          <w:szCs w:val="24"/>
        </w:rPr>
        <w:t>Βαρουφάκη</w:t>
      </w:r>
      <w:proofErr w:type="spellEnd"/>
      <w:r>
        <w:rPr>
          <w:rFonts w:eastAsia="Times New Roman" w:cs="Times New Roman"/>
          <w:szCs w:val="24"/>
        </w:rPr>
        <w:t xml:space="preserve"> και πολλά άλλα στελέχη που έλεγαν τότε και τι έλεγαν. Δυστυχώς απαξιώνεται η Βουλή. Δεν ξέρω πώς να αντιδράσω, κύριε πρόεδρε. Τι να πω στον κ. </w:t>
      </w:r>
      <w:proofErr w:type="spellStart"/>
      <w:r>
        <w:rPr>
          <w:rFonts w:eastAsia="Times New Roman" w:cs="Times New Roman"/>
          <w:szCs w:val="24"/>
        </w:rPr>
        <w:t>Τσακαλώτο</w:t>
      </w:r>
      <w:proofErr w:type="spellEnd"/>
      <w:r>
        <w:rPr>
          <w:rFonts w:eastAsia="Times New Roman" w:cs="Times New Roman"/>
          <w:szCs w:val="24"/>
        </w:rPr>
        <w:t xml:space="preserve"> μετά από έξι μήνες για την απαξίωση αυτή; </w:t>
      </w:r>
    </w:p>
    <w:p w14:paraId="412A99A9"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Επειδή του </w:t>
      </w:r>
      <w:r>
        <w:rPr>
          <w:rFonts w:eastAsia="Times New Roman" w:cs="Times New Roman"/>
          <w:szCs w:val="24"/>
        </w:rPr>
        <w:t xml:space="preserve">αρέσουν τα παραδείγματα, θέλω να του θυμίσω δύο πράγματα. Φορολογική πολιτική. Κάποιοι πριν από το 2015 </w:t>
      </w:r>
      <w:r>
        <w:rPr>
          <w:rFonts w:eastAsia="Times New Roman" w:cs="Times New Roman"/>
          <w:szCs w:val="24"/>
        </w:rPr>
        <w:lastRenderedPageBreak/>
        <w:t xml:space="preserve">έλεγαν να μην πληρώσουν τίποτα μέχρι να φύγουν. Να μην πληρώσουν τίποτα μέχρι να φύγει η </w:t>
      </w:r>
      <w:r>
        <w:rPr>
          <w:rFonts w:eastAsia="Times New Roman" w:cs="Times New Roman"/>
          <w:szCs w:val="24"/>
        </w:rPr>
        <w:t>κυβέρνηση</w:t>
      </w:r>
      <w:r>
        <w:rPr>
          <w:rFonts w:eastAsia="Times New Roman" w:cs="Times New Roman"/>
          <w:szCs w:val="24"/>
        </w:rPr>
        <w:t xml:space="preserve">. Επειδή θα πει τις </w:t>
      </w:r>
      <w:proofErr w:type="spellStart"/>
      <w:r>
        <w:rPr>
          <w:rFonts w:eastAsia="Times New Roman" w:cs="Times New Roman"/>
          <w:szCs w:val="24"/>
        </w:rPr>
        <w:t>χαριτωμενιές</w:t>
      </w:r>
      <w:proofErr w:type="spellEnd"/>
      <w:r>
        <w:rPr>
          <w:rFonts w:eastAsia="Times New Roman" w:cs="Times New Roman"/>
          <w:szCs w:val="24"/>
        </w:rPr>
        <w:t xml:space="preserve"> του ο κ. </w:t>
      </w:r>
      <w:proofErr w:type="spellStart"/>
      <w:r>
        <w:rPr>
          <w:rFonts w:eastAsia="Times New Roman" w:cs="Times New Roman"/>
          <w:szCs w:val="24"/>
        </w:rPr>
        <w:t>Τσακαλώτος</w:t>
      </w:r>
      <w:proofErr w:type="spellEnd"/>
      <w:r>
        <w:rPr>
          <w:rFonts w:eastAsia="Times New Roman" w:cs="Times New Roman"/>
          <w:szCs w:val="24"/>
        </w:rPr>
        <w:t xml:space="preserve">, </w:t>
      </w:r>
      <w:r>
        <w:rPr>
          <w:rFonts w:eastAsia="Times New Roman" w:cs="Times New Roman"/>
          <w:szCs w:val="24"/>
        </w:rPr>
        <w:t xml:space="preserve">είναι σαν ο Πάμπλο </w:t>
      </w:r>
      <w:proofErr w:type="spellStart"/>
      <w:r>
        <w:rPr>
          <w:rFonts w:eastAsia="Times New Roman" w:cs="Times New Roman"/>
          <w:szCs w:val="24"/>
        </w:rPr>
        <w:t>Εσκομπάρ</w:t>
      </w:r>
      <w:proofErr w:type="spellEnd"/>
      <w:r>
        <w:rPr>
          <w:rFonts w:eastAsia="Times New Roman" w:cs="Times New Roman"/>
          <w:szCs w:val="24"/>
        </w:rPr>
        <w:t xml:space="preserve"> –δεν κάνω συσχετισμό- να θέλει να πει να πάνε οι διακινητές ναρκωτικών στη φυλακή. Σας λέω ότι ήταν καταστροφικό αυτό που είπε ο Βουλευτής σας. Όμως, σας λέω ότι και ο κ. </w:t>
      </w:r>
      <w:proofErr w:type="spellStart"/>
      <w:r>
        <w:rPr>
          <w:rFonts w:eastAsia="Times New Roman" w:cs="Times New Roman"/>
          <w:szCs w:val="24"/>
        </w:rPr>
        <w:t>Τσακαλώτος</w:t>
      </w:r>
      <w:proofErr w:type="spellEnd"/>
      <w:r>
        <w:rPr>
          <w:rFonts w:eastAsia="Times New Roman" w:cs="Times New Roman"/>
          <w:szCs w:val="24"/>
        </w:rPr>
        <w:t xml:space="preserve"> ήταν από αυτούς που </w:t>
      </w:r>
      <w:r>
        <w:rPr>
          <w:rFonts w:eastAsia="Times New Roman" w:cs="Times New Roman"/>
          <w:szCs w:val="24"/>
        </w:rPr>
        <w:t xml:space="preserve">βρίσκονταν </w:t>
      </w:r>
      <w:r>
        <w:rPr>
          <w:rFonts w:eastAsia="Times New Roman" w:cs="Times New Roman"/>
          <w:szCs w:val="24"/>
        </w:rPr>
        <w:t>στην πλατεία Συ</w:t>
      </w:r>
      <w:r>
        <w:rPr>
          <w:rFonts w:eastAsia="Times New Roman" w:cs="Times New Roman"/>
          <w:szCs w:val="24"/>
        </w:rPr>
        <w:t xml:space="preserve">ντάγματος και φωνάζαν αυτό. </w:t>
      </w:r>
    </w:p>
    <w:p w14:paraId="412A99A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Ως αντίδραση, κύριε Πρόεδρε, σεβόμενος τους έξι μήνες και την κοινοβουλευτική δημοκρατία -γιατί εγώ δεν μπορώ να βγω στους αγανακτισμένους, δεν μπορώ να βρίσω και δεν θα το κάνω </w:t>
      </w:r>
      <w:r>
        <w:rPr>
          <w:rFonts w:eastAsia="Times New Roman" w:cs="Times New Roman"/>
          <w:szCs w:val="24"/>
        </w:rPr>
        <w:lastRenderedPageBreak/>
        <w:t xml:space="preserve">ποτέ γιατί πιστεύω στην κοινοβουλευτική δημοκρατία- θα αποχωρήσω από τη διαδικασία. Και ελπίζω εσείς να μην επιτρέπετε στον κάθε Υπουργό να εμφανίζεται στη Βουλή μετά από </w:t>
      </w:r>
      <w:r>
        <w:rPr>
          <w:rFonts w:eastAsia="Times New Roman" w:cs="Times New Roman"/>
          <w:szCs w:val="24"/>
        </w:rPr>
        <w:t xml:space="preserve">οκτώ </w:t>
      </w:r>
      <w:r>
        <w:rPr>
          <w:rFonts w:eastAsia="Times New Roman" w:cs="Times New Roman"/>
          <w:szCs w:val="24"/>
        </w:rPr>
        <w:t>μήνες.</w:t>
      </w:r>
    </w:p>
    <w:p w14:paraId="412A99A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Σας ε</w:t>
      </w:r>
      <w:r>
        <w:rPr>
          <w:rFonts w:eastAsia="Times New Roman"/>
          <w:szCs w:val="24"/>
        </w:rPr>
        <w:t>υχαριστώ πολύ.</w:t>
      </w:r>
      <w:r>
        <w:rPr>
          <w:rFonts w:eastAsia="Times New Roman" w:cs="Times New Roman"/>
          <w:szCs w:val="24"/>
        </w:rPr>
        <w:t xml:space="preserve"> </w:t>
      </w:r>
    </w:p>
    <w:p w14:paraId="412A99AC" w14:textId="77777777" w:rsidR="004038C1" w:rsidRDefault="0010010E">
      <w:pPr>
        <w:spacing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τον κ. </w:t>
      </w:r>
      <w:r>
        <w:rPr>
          <w:rFonts w:eastAsia="Times New Roman" w:cs="Times New Roman"/>
          <w:szCs w:val="24"/>
        </w:rPr>
        <w:t>Κωνσταντινόπουλο.</w:t>
      </w:r>
    </w:p>
    <w:p w14:paraId="412A99AD"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Ποια είναι η διαδικασία τώρα, κύριε Πρόεδρε; Μπορώ να απαντήσω;</w:t>
      </w:r>
    </w:p>
    <w:p w14:paraId="412A99AE" w14:textId="77777777" w:rsidR="004038C1" w:rsidRDefault="0010010E">
      <w:pPr>
        <w:spacing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Κατ’ αρχάς να απαντήσω εγώ στον κ. Κωνσταντινόπουλο, γιατί αναφέρθηκε σε κάποιον Βουλευτή, παρ</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λο που έφυγε. </w:t>
      </w:r>
    </w:p>
    <w:p w14:paraId="412A99A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Οφείλω να πω ότι ο κ. Φωκάς έσφαλε και γι’ αυτόν τον λόγο, αναγνωρίζοντας το σφάλμα του, χωρίς να θέλω να τον δικαιολογήσω, ζήτησε συγγνώμη με επιστολή του στη Διάσκεψη των Προέδρων. Παρ</w:t>
      </w:r>
      <w:r>
        <w:rPr>
          <w:rFonts w:eastAsia="Times New Roman" w:cs="Times New Roman"/>
          <w:szCs w:val="24"/>
        </w:rPr>
        <w:t xml:space="preserve">’ </w:t>
      </w:r>
      <w:r>
        <w:rPr>
          <w:rFonts w:eastAsia="Times New Roman" w:cs="Times New Roman"/>
          <w:szCs w:val="24"/>
        </w:rPr>
        <w:t>όλα αυτά έχει παραπεμφθεί αύριο στην Επιτροπή Δεοντολ</w:t>
      </w:r>
      <w:r>
        <w:rPr>
          <w:rFonts w:eastAsia="Times New Roman" w:cs="Times New Roman"/>
          <w:szCs w:val="24"/>
        </w:rPr>
        <w:t xml:space="preserve">ογίας, όπου θα έρθει να απολογηθεί και να δώσει εξηγήσεις για το εν λόγω συμβάν. </w:t>
      </w:r>
    </w:p>
    <w:p w14:paraId="412A99B0"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οι διαδικασίες έχουν δρομολογηθεί. Σαφέστατα δεν τις επικροτούμε. Και εγώ προσωπικά </w:t>
      </w:r>
      <w:r>
        <w:rPr>
          <w:rFonts w:eastAsia="Times New Roman" w:cs="Times New Roman"/>
          <w:szCs w:val="24"/>
        </w:rPr>
        <w:t xml:space="preserve">ως </w:t>
      </w:r>
      <w:r>
        <w:rPr>
          <w:rFonts w:eastAsia="Times New Roman" w:cs="Times New Roman"/>
          <w:szCs w:val="24"/>
        </w:rPr>
        <w:t xml:space="preserve">βουλευτής, πέρα από Αντιπρόεδρος της Βουλής που είμαι και </w:t>
      </w:r>
      <w:r>
        <w:rPr>
          <w:rFonts w:eastAsia="Times New Roman" w:cs="Times New Roman"/>
          <w:szCs w:val="24"/>
        </w:rPr>
        <w:t xml:space="preserve">ως </w:t>
      </w:r>
      <w:r>
        <w:rPr>
          <w:rFonts w:eastAsia="Times New Roman" w:cs="Times New Roman"/>
          <w:szCs w:val="24"/>
        </w:rPr>
        <w:t>συνάδελ</w:t>
      </w:r>
      <w:r>
        <w:rPr>
          <w:rFonts w:eastAsia="Times New Roman" w:cs="Times New Roman"/>
          <w:szCs w:val="24"/>
        </w:rPr>
        <w:t>φός του στο ίδιο κόμμα, δεν ενστερνίζομαι αυτές τις ατυχείς στιγμές και γεγονότα. Θεωρώ ότι ό,τι είναι, θα αποφασιστεί στην Κοινοβουλευτική Επιτροπή Δεοντολογίας και θα λήξει το θέμα. Ίσως να έχει δοθεί και πολύ μεγαλύτερη έκταση από όσο πιθανόν χρειαζόταν</w:t>
      </w:r>
      <w:r>
        <w:rPr>
          <w:rFonts w:eastAsia="Times New Roman" w:cs="Times New Roman"/>
          <w:szCs w:val="24"/>
        </w:rPr>
        <w:t xml:space="preserve">, από τη </w:t>
      </w:r>
      <w:r>
        <w:rPr>
          <w:rFonts w:eastAsia="Times New Roman" w:cs="Times New Roman"/>
          <w:szCs w:val="24"/>
        </w:rPr>
        <w:lastRenderedPageBreak/>
        <w:t>στιγμή που ζήτησε και συγγνώμη. Αν δεν είχε ζητήσει συγγνώμη, σίγουρα δεν θα αναγνώριζε ο ίδιος το λάθος του. Χωρίς αυτό να σημαίνει ότι όταν ζητάς συγγνώμη τελειώνουν όλα. Γιατί υπάρχει και η παροιμία «από τότε που επινοήθηκε η συγγνώμη, χάθηκε τ</w:t>
      </w:r>
      <w:r>
        <w:rPr>
          <w:rFonts w:eastAsia="Times New Roman" w:cs="Times New Roman"/>
          <w:szCs w:val="24"/>
        </w:rPr>
        <w:t xml:space="preserve">ο φιλότιμο». </w:t>
      </w:r>
    </w:p>
    <w:p w14:paraId="412A99B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κύριε Υπουργέ, αν θέλετε να τοποθετηθείτε </w:t>
      </w:r>
      <w:r>
        <w:rPr>
          <w:rFonts w:eastAsia="Times New Roman" w:cs="Times New Roman"/>
          <w:szCs w:val="24"/>
        </w:rPr>
        <w:t xml:space="preserve">σ’ </w:t>
      </w:r>
      <w:r>
        <w:rPr>
          <w:rFonts w:eastAsia="Times New Roman" w:cs="Times New Roman"/>
          <w:szCs w:val="24"/>
        </w:rPr>
        <w:t>αυτά που είπε ο κ. Κωνσταντινόπουλος, σαφέστατα έχετε το δικαίωμα. Σας δίνω τον λόγο.</w:t>
      </w:r>
    </w:p>
    <w:p w14:paraId="412A99B2"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Θα είμαι πολύ σύντομος, κύριε Πρόεδρε. </w:t>
      </w:r>
    </w:p>
    <w:p w14:paraId="412A99B3"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Δεν ξέρω αν η άγνοια του κυρίου συναδέλφου είναι μεγαλύτερη για τη διαδικασία πώλησης της </w:t>
      </w:r>
      <w:r>
        <w:rPr>
          <w:rFonts w:eastAsia="Times New Roman" w:cs="Times New Roman"/>
          <w:szCs w:val="24"/>
        </w:rPr>
        <w:t>«</w:t>
      </w:r>
      <w:r>
        <w:rPr>
          <w:rFonts w:eastAsia="Times New Roman" w:cs="Times New Roman"/>
          <w:szCs w:val="24"/>
        </w:rPr>
        <w:t>Εθνικής Ασφαλιστικής</w:t>
      </w:r>
      <w:r>
        <w:rPr>
          <w:rFonts w:eastAsia="Times New Roman" w:cs="Times New Roman"/>
          <w:szCs w:val="24"/>
        </w:rPr>
        <w:t>»</w:t>
      </w:r>
      <w:r>
        <w:rPr>
          <w:rFonts w:eastAsia="Times New Roman" w:cs="Times New Roman"/>
          <w:szCs w:val="24"/>
        </w:rPr>
        <w:t xml:space="preserve"> ή για το </w:t>
      </w:r>
      <w:r>
        <w:rPr>
          <w:rFonts w:eastAsia="Times New Roman" w:cs="Times New Roman"/>
          <w:szCs w:val="24"/>
        </w:rPr>
        <w:lastRenderedPageBreak/>
        <w:t>φαινόμενο των «πλατειών» που ήταν όχι μόνο ελληνικό φαινόμενο αλλά και πανευρωπαϊκό.</w:t>
      </w:r>
    </w:p>
    <w:p w14:paraId="412A99B4"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Η συκοφαντία το ότι ο ΣΥΡΙΖΑ φώναζε αυτό το σύνθη</w:t>
      </w:r>
      <w:r>
        <w:rPr>
          <w:rFonts w:eastAsia="Times New Roman" w:cs="Times New Roman"/>
          <w:szCs w:val="24"/>
        </w:rPr>
        <w:t>μα: «Να καεί, να καεί κ</w:t>
      </w:r>
      <w:r>
        <w:rPr>
          <w:rFonts w:eastAsia="Times New Roman" w:cs="Times New Roman"/>
          <w:szCs w:val="24"/>
        </w:rPr>
        <w:t>.</w:t>
      </w:r>
      <w:r>
        <w:rPr>
          <w:rFonts w:eastAsia="Times New Roman" w:cs="Times New Roman"/>
          <w:szCs w:val="24"/>
        </w:rPr>
        <w:t xml:space="preserve">λπ.» είναι ψέμα. Και είμαι πολύ περήφανος που ιδιαίτερα η δική μας η νεολαία, όταν υπήρχαν στην πάνω πλατεία φασιστικά στοιχεία, πήγαν εκεί με ιρλανδέζικες σημαίες, με </w:t>
      </w:r>
      <w:proofErr w:type="spellStart"/>
      <w:r>
        <w:rPr>
          <w:rFonts w:eastAsia="Times New Roman" w:cs="Times New Roman"/>
          <w:szCs w:val="24"/>
        </w:rPr>
        <w:t>πορτογαλέζικες</w:t>
      </w:r>
      <w:proofErr w:type="spellEnd"/>
      <w:r>
        <w:rPr>
          <w:rFonts w:eastAsia="Times New Roman" w:cs="Times New Roman"/>
          <w:szCs w:val="24"/>
        </w:rPr>
        <w:t xml:space="preserve"> σημαίες, με ισπανικές σημαίες και ιταλικές και πρ</w:t>
      </w:r>
      <w:r>
        <w:rPr>
          <w:rFonts w:eastAsia="Times New Roman" w:cs="Times New Roman"/>
          <w:szCs w:val="24"/>
        </w:rPr>
        <w:t xml:space="preserve">οσπάθησαν μέσα από δύσκολες συνθήκες να </w:t>
      </w:r>
      <w:r>
        <w:rPr>
          <w:rFonts w:eastAsia="Times New Roman" w:cs="Times New Roman"/>
          <w:szCs w:val="24"/>
        </w:rPr>
        <w:t>το</w:t>
      </w:r>
      <w:r>
        <w:rPr>
          <w:rFonts w:eastAsia="Times New Roman" w:cs="Times New Roman"/>
          <w:szCs w:val="24"/>
        </w:rPr>
        <w:t xml:space="preserve"> αλλάξουν αυτό και να γίνει από ένα εθνικό πράγμα: Ελλάδα εναντίον της Γερμανίας, Ελλάδα εναντίον κάποιων άλλων χωρών, ένα διεθνιστικό πράγμα που έβαζε τα θέματα της Ευρωζώνης στον κορμό. Την έχω ακούσει πολλές φορ</w:t>
      </w:r>
      <w:r>
        <w:rPr>
          <w:rFonts w:eastAsia="Times New Roman" w:cs="Times New Roman"/>
          <w:szCs w:val="24"/>
        </w:rPr>
        <w:t>ές αυτή</w:t>
      </w:r>
      <w:r>
        <w:rPr>
          <w:rFonts w:eastAsia="Times New Roman" w:cs="Times New Roman"/>
          <w:szCs w:val="24"/>
        </w:rPr>
        <w:t>ν</w:t>
      </w:r>
      <w:r>
        <w:rPr>
          <w:rFonts w:eastAsia="Times New Roman" w:cs="Times New Roman"/>
          <w:szCs w:val="24"/>
        </w:rPr>
        <w:t xml:space="preserve"> τη συκοφαντία για τον Συνασπισμό, για τον ΣΥΡΙΖΑ, για τα παιδιά της νεολαίας, τα δικά μας. Είναι εντελώς </w:t>
      </w:r>
      <w:r>
        <w:rPr>
          <w:rFonts w:eastAsia="Times New Roman" w:cs="Times New Roman"/>
          <w:szCs w:val="24"/>
        </w:rPr>
        <w:lastRenderedPageBreak/>
        <w:t>ψέμα. Το ξέρουν αυτοί που το λένε ότι είναι ψέμα. Και θα πρέπει να ξέρουν και να μάθουν τι ήταν οι πλατείες, που δεν ήταν μόνο στην Αθήνα, ήτα</w:t>
      </w:r>
      <w:r>
        <w:rPr>
          <w:rFonts w:eastAsia="Times New Roman" w:cs="Times New Roman"/>
          <w:szCs w:val="24"/>
        </w:rPr>
        <w:t xml:space="preserve">ν και στη Βαρκελώνη, ήταν και στη Μαδρίτη και στην Βόρειο Αφρική, ήταν ένα κίνημα εναντίον των περιφερειακών και κοινωνικών ανισοτήτων. Ποτέ, μα ποτέ, δικά μας παιδιά δεν </w:t>
      </w:r>
      <w:r>
        <w:rPr>
          <w:rFonts w:eastAsia="Times New Roman" w:cs="Times New Roman"/>
          <w:szCs w:val="24"/>
        </w:rPr>
        <w:t xml:space="preserve">φώναξαν </w:t>
      </w:r>
      <w:r>
        <w:rPr>
          <w:rFonts w:eastAsia="Times New Roman" w:cs="Times New Roman"/>
          <w:szCs w:val="24"/>
        </w:rPr>
        <w:t xml:space="preserve">αυτό το σύνθημα. </w:t>
      </w:r>
    </w:p>
    <w:p w14:paraId="412A99B5"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Τώρα, όσο για την άλλη άγνοια του κ. Κωνσταντινόπουλου, πρέ</w:t>
      </w:r>
      <w:r>
        <w:rPr>
          <w:rFonts w:eastAsia="Times New Roman" w:cs="Times New Roman"/>
          <w:szCs w:val="24"/>
        </w:rPr>
        <w:t xml:space="preserve">πει να σας πω ότι όλες οι ασφαλιστικές επιχειρήσεις εποπτεύονται από την Τράπεζα της Ελλάδος. Γι’ αυτό δεν είχα έρθει προηγούμενα, γιατί δεν είναι δικό μου θέμα. Η Εθνική Τράπεζα πουλάει μια θυγατρική για λόγους που έχουν να κάνουν με το επιχειρησιακό της </w:t>
      </w:r>
      <w:r>
        <w:rPr>
          <w:rFonts w:eastAsia="Times New Roman" w:cs="Times New Roman"/>
          <w:szCs w:val="24"/>
        </w:rPr>
        <w:t xml:space="preserve">σχέδιο, το οποίο εφαρμόστηκε λόγω της </w:t>
      </w:r>
      <w:proofErr w:type="spellStart"/>
      <w:r>
        <w:rPr>
          <w:rFonts w:eastAsia="Times New Roman" w:cs="Times New Roman"/>
          <w:szCs w:val="24"/>
          <w:lang w:val="en-US"/>
        </w:rPr>
        <w:t>DGCom</w:t>
      </w:r>
      <w:proofErr w:type="spellEnd"/>
      <w:r>
        <w:rPr>
          <w:rFonts w:eastAsia="Times New Roman" w:cs="Times New Roman"/>
          <w:szCs w:val="24"/>
        </w:rPr>
        <w:t xml:space="preserve"> που λέει ότι όταν παίρνεις κρατική βοήθεια σε μια </w:t>
      </w:r>
      <w:proofErr w:type="spellStart"/>
      <w:r>
        <w:rPr>
          <w:rFonts w:eastAsia="Times New Roman" w:cs="Times New Roman"/>
          <w:szCs w:val="24"/>
        </w:rPr>
        <w:t>ανακεφαλαιοποίηση</w:t>
      </w:r>
      <w:proofErr w:type="spellEnd"/>
      <w:r>
        <w:rPr>
          <w:rFonts w:eastAsia="Times New Roman" w:cs="Times New Roman"/>
          <w:szCs w:val="24"/>
        </w:rPr>
        <w:t xml:space="preserve">, πρέπει </w:t>
      </w:r>
      <w:r>
        <w:rPr>
          <w:rFonts w:eastAsia="Times New Roman" w:cs="Times New Roman"/>
          <w:szCs w:val="24"/>
        </w:rPr>
        <w:lastRenderedPageBreak/>
        <w:t xml:space="preserve">να χάσεις κάποια από τις επιχειρήσεις σου που δεν είναι του πυρήνα. Γι’ αυτό αναγκάστηκε να μπει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διαδικασία πώλησης. </w:t>
      </w:r>
    </w:p>
    <w:p w14:paraId="412A99B6"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προσπαθήσαμε ως Κυβέρνηση να το σταματήσουμε αυτό και πήγαμε και στην </w:t>
      </w:r>
      <w:proofErr w:type="spellStart"/>
      <w:r>
        <w:rPr>
          <w:rFonts w:eastAsia="Times New Roman" w:cs="Times New Roman"/>
          <w:szCs w:val="24"/>
          <w:lang w:val="en-US"/>
        </w:rPr>
        <w:t>DGCom</w:t>
      </w:r>
      <w:proofErr w:type="spellEnd"/>
      <w:r>
        <w:rPr>
          <w:rFonts w:eastAsia="Times New Roman" w:cs="Times New Roman"/>
          <w:szCs w:val="24"/>
        </w:rPr>
        <w:t xml:space="preserve"> να τους εξηγήσουμε ότι η ίδια η </w:t>
      </w:r>
      <w:r>
        <w:rPr>
          <w:rFonts w:eastAsia="Times New Roman" w:cs="Times New Roman"/>
          <w:szCs w:val="24"/>
        </w:rPr>
        <w:t>«</w:t>
      </w:r>
      <w:r>
        <w:rPr>
          <w:rFonts w:eastAsia="Times New Roman" w:cs="Times New Roman"/>
          <w:szCs w:val="24"/>
        </w:rPr>
        <w:t>Εθνική</w:t>
      </w:r>
      <w:r>
        <w:rPr>
          <w:rFonts w:eastAsia="Times New Roman" w:cs="Times New Roman"/>
          <w:szCs w:val="24"/>
        </w:rPr>
        <w:t>»</w:t>
      </w:r>
      <w:r>
        <w:rPr>
          <w:rFonts w:eastAsia="Times New Roman" w:cs="Times New Roman"/>
          <w:szCs w:val="24"/>
        </w:rPr>
        <w:t xml:space="preserve"> έχει χάσει αρκετές από τις δραστηριότητες που δεν είναι στον πυρήνα. Άρα, δεν είναι δικό μας θέμα ούτε εμείς οργανώνουμε την πώληση ούτε εμ</w:t>
      </w:r>
      <w:r>
        <w:rPr>
          <w:rFonts w:eastAsia="Times New Roman" w:cs="Times New Roman"/>
          <w:szCs w:val="24"/>
        </w:rPr>
        <w:t xml:space="preserve">είς λέμε ποιες πληροφορίες πρέπει να βγουν ή να μη βγουν </w:t>
      </w:r>
      <w:r>
        <w:rPr>
          <w:rFonts w:eastAsia="Times New Roman" w:cs="Times New Roman"/>
          <w:szCs w:val="24"/>
        </w:rPr>
        <w:t xml:space="preserve">σ’ </w:t>
      </w:r>
      <w:r>
        <w:rPr>
          <w:rFonts w:eastAsia="Times New Roman" w:cs="Times New Roman"/>
          <w:szCs w:val="24"/>
        </w:rPr>
        <w:t xml:space="preserve">αυτήν τη διαδικασία. Και καλό είναι και ο κ. Κωνσταντινόπουλος να κάνει λίγο </w:t>
      </w:r>
      <w:r>
        <w:rPr>
          <w:rFonts w:eastAsia="Times New Roman" w:cs="Times New Roman"/>
          <w:szCs w:val="24"/>
          <w:lang w:val="en-US"/>
        </w:rPr>
        <w:t>homework</w:t>
      </w:r>
      <w:r>
        <w:rPr>
          <w:rFonts w:eastAsia="Times New Roman" w:cs="Times New Roman"/>
          <w:szCs w:val="24"/>
        </w:rPr>
        <w:t xml:space="preserve"> να διαβάζει και να ξέρει τι ρωτάει. </w:t>
      </w:r>
    </w:p>
    <w:p w14:paraId="412A99B7"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12A99B8"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κύριο Υπουργό. Τον αποδεσμεύουμε κιόλας γιατί ολοκληρώθηκαν οι ερωτήσεις, οι οποίες αφορούσαν </w:t>
      </w:r>
      <w:r>
        <w:rPr>
          <w:rFonts w:eastAsia="Times New Roman" w:cs="Times New Roman"/>
          <w:szCs w:val="24"/>
        </w:rPr>
        <w:t>σ</w:t>
      </w:r>
      <w:r>
        <w:rPr>
          <w:rFonts w:eastAsia="Times New Roman" w:cs="Times New Roman"/>
          <w:szCs w:val="24"/>
        </w:rPr>
        <w:t xml:space="preserve">το Υπουργείο του. </w:t>
      </w:r>
    </w:p>
    <w:p w14:paraId="412A99B9"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Και μέχρι να κάνει την αλλαγή με τον Υπουργό Παιδείας τον κ. </w:t>
      </w:r>
      <w:proofErr w:type="spellStart"/>
      <w:r>
        <w:rPr>
          <w:rFonts w:eastAsia="Times New Roman" w:cs="Times New Roman"/>
          <w:szCs w:val="24"/>
        </w:rPr>
        <w:t>Γαβρόγλου</w:t>
      </w:r>
      <w:proofErr w:type="spellEnd"/>
      <w:r>
        <w:rPr>
          <w:rFonts w:eastAsia="Times New Roman" w:cs="Times New Roman"/>
          <w:szCs w:val="24"/>
        </w:rPr>
        <w:t xml:space="preserve"> θα ήθελα να κάνω κάποιες ανακοινώσεις για το Σώμα: </w:t>
      </w:r>
    </w:p>
    <w:p w14:paraId="412A99B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ι Υπουργοί Υποδομών και Μεταφορών, Επικρατείας, Εσωτερικών, Οικονομικών, Υγείας, Διοικητικής Ανασυγκρότησης, Πολιτισμού και Αθλητισμού, Περιβάλλοντος και Ενέργειας καθώς και οι Αναπληρωτές Υπουργοί Οικονομίας και Ανάπτυξης και Οικονομικών κατέθεσαν στις 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2018 σχέδιο νόμου: «Σύσταση φορέα αναπλάσεων της πόλης των Αθηνών». </w:t>
      </w:r>
    </w:p>
    <w:p w14:paraId="412A99B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412A99B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Οι Υπουργοί Οικονομικών, Εσωτερικών, Οικονομίας και Ανάπτυξης, Ψηφιακής Πολιτικής, Τηλεπικοινωνίων και Ενημέρωσης, Εθνικής Άμυνας, Εργασίας, Κ</w:t>
      </w:r>
      <w:r>
        <w:rPr>
          <w:rFonts w:eastAsia="Times New Roman" w:cs="Times New Roman"/>
          <w:szCs w:val="24"/>
        </w:rPr>
        <w:t>οινωνικής Ασφάλισης και Κοινωνικής Αλληλεγγύης, Εξωτερικών, Δικαιοσύνης, Διαφάνειας και Ανθρωπίνων Δικαιωμάτων, Διοικητικής Ανασυγκρότησης, Περιβάλλοντος και Ενέργειας, Υποδομών και Μεταφορών, Αγροτικής Ανάπτυξης και Τροφίμων, οι Αναπληρωτές Υπουργοί Οικον</w:t>
      </w:r>
      <w:r>
        <w:rPr>
          <w:rFonts w:eastAsia="Times New Roman" w:cs="Times New Roman"/>
          <w:szCs w:val="24"/>
        </w:rPr>
        <w:t>ομικών και Περιβάλλοντος και Ενέργειας, καθώς και οι Υφυπουργοί Εργασίας, Κοινωνικής Ασφάλισης και Κοινωνικής Αλληλεγγύης και Οικονομικών, κατέθεσαν στις 11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σχέδιο νόμου: «Ενσωμάτωση στην ελληνική νομοθεσία της Οδηγίας 2015/2366/ΕΕ για τις υπηρεσίες</w:t>
      </w:r>
      <w:r>
        <w:rPr>
          <w:rFonts w:eastAsia="Times New Roman" w:cs="Times New Roman"/>
          <w:szCs w:val="24"/>
        </w:rPr>
        <w:t xml:space="preserve"> πληρωμών και άλλες διατάξεις».</w:t>
      </w:r>
    </w:p>
    <w:p w14:paraId="412A99B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412A99B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Ο Πρόεδρος της Κοινοβουλευτικής Ομάδας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και οι Βουλευτές του κόμματός του κατέθεσαν στις 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πρόταση νόμου: «Άμυνα εντός Οικιακού Ασύλου».</w:t>
      </w:r>
    </w:p>
    <w:p w14:paraId="412A99B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Παρα</w:t>
      </w:r>
      <w:r>
        <w:rPr>
          <w:rFonts w:eastAsia="Times New Roman" w:cs="Times New Roman"/>
          <w:szCs w:val="24"/>
        </w:rPr>
        <w:t>πέμπεται στην αρμόδια Διαρκή Επιτροπή.</w:t>
      </w:r>
    </w:p>
    <w:p w14:paraId="412A99C0"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Θα αναγνώσω και κάποια κωλύματα Υπουργών πριν προχωρήσουμε στην επόμενη επίκαιρη ερώτηση. </w:t>
      </w:r>
    </w:p>
    <w:p w14:paraId="412A99C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Η τρίτη επίκαιρη ερώτηση με αριθμό 1465/4-4-2018 πρώτου κύκλου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 ΔΗΜΑΡ</w:t>
      </w:r>
      <w:r>
        <w:rPr>
          <w:rFonts w:eastAsia="Times New Roman" w:cs="Times New Roman"/>
          <w:szCs w:val="24"/>
        </w:rPr>
        <w:t xml:space="preserve"> κ. Θεόδωρου Παπαθεοδώρου</w:t>
      </w:r>
      <w:r>
        <w:rPr>
          <w:rFonts w:eastAsia="Times New Roman" w:cs="Times New Roman"/>
          <w:szCs w:val="24"/>
        </w:rPr>
        <w:t xml:space="preserve"> </w:t>
      </w:r>
      <w:r>
        <w:rPr>
          <w:rFonts w:eastAsia="Times New Roman" w:cs="Times New Roman"/>
          <w:szCs w:val="24"/>
        </w:rPr>
        <w:t>προς τον Υπουργό Υγείας, με θέμα: «Πρωτοφανές σκάνδαλο με υπάλληλο του Νοσοκομείου Ρίου», δεν θα συζητηθεί λόγω κωλύματος του Υπουργού Υγείας του κ. Ανδρέα Ξανθού, ο οποίος θα βρίσκεται στο Περιφερειακό Αναπτυξιακό Συνέδριο στην Ρ</w:t>
      </w:r>
      <w:r>
        <w:rPr>
          <w:rFonts w:eastAsia="Times New Roman" w:cs="Times New Roman"/>
          <w:szCs w:val="24"/>
        </w:rPr>
        <w:t xml:space="preserve">όδο. </w:t>
      </w:r>
    </w:p>
    <w:p w14:paraId="412A99C2"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Επίσης, η</w:t>
      </w:r>
      <w:r>
        <w:rPr>
          <w:rFonts w:eastAsia="Times New Roman" w:cs="Times New Roman"/>
          <w:szCs w:val="24"/>
        </w:rPr>
        <w:t xml:space="preserve"> έκτη</w:t>
      </w:r>
      <w:r>
        <w:rPr>
          <w:rFonts w:eastAsia="Times New Roman" w:cs="Times New Roman"/>
          <w:szCs w:val="24"/>
        </w:rPr>
        <w:t xml:space="preserve"> επίκαιρη ερώτηση 1397/26-3-2018 δεύτερου κύκλου του Βουλευτή Αχαΐας της Νέας Δημοκρατίας κ.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να</w:t>
      </w:r>
      <w:proofErr w:type="spellEnd"/>
      <w:r>
        <w:rPr>
          <w:rFonts w:eastAsia="Times New Roman" w:cs="Times New Roman"/>
          <w:szCs w:val="24"/>
        </w:rPr>
        <w:t xml:space="preserve"> Φωτήλα προς τον Υπουργό Υγείας, με θέμα: «Αποκαλύψεις για το ΚΕΕΛΠΝΟ που εκθέτουν την ηγεσία του Υπουργείου Υγείας», δεν θα συζητηθεί λό</w:t>
      </w:r>
      <w:r>
        <w:rPr>
          <w:rFonts w:eastAsia="Times New Roman" w:cs="Times New Roman"/>
          <w:szCs w:val="24"/>
        </w:rPr>
        <w:t xml:space="preserve">γω κωλύματος του Υπουργού Υγείας του κ. Ανδρέα Ξανθού, ο οποίος θα βρίσκεται στο Περιφερειακό Αναπτυξιακό Συνέδριο στην Ρόδο. </w:t>
      </w:r>
    </w:p>
    <w:p w14:paraId="412A99C3" w14:textId="77777777" w:rsidR="004038C1" w:rsidRDefault="0010010E">
      <w:pPr>
        <w:spacing w:line="600" w:lineRule="auto"/>
        <w:ind w:firstLine="720"/>
        <w:jc w:val="both"/>
        <w:rPr>
          <w:rFonts w:eastAsia="Times New Roman"/>
          <w:szCs w:val="24"/>
        </w:rPr>
      </w:pPr>
      <w:r>
        <w:rPr>
          <w:rFonts w:eastAsia="Times New Roman"/>
          <w:szCs w:val="24"/>
        </w:rPr>
        <w:t>Δεν θα συζητηθεί η τέταρτη με αριθμό 1438/30-3-2018 επίκαιρη ερώτηση πρώτου κύκλου του Βουλευτή Επικρατείας του Λαϊκού Συνδέσμου</w:t>
      </w:r>
      <w:r>
        <w:rPr>
          <w:rFonts w:eastAsia="Times New Roman"/>
          <w:szCs w:val="24"/>
        </w:rPr>
        <w:t xml:space="preserve"> </w:t>
      </w:r>
      <w:r>
        <w:rPr>
          <w:rFonts w:eastAsia="Times New Roman"/>
          <w:szCs w:val="24"/>
        </w:rPr>
        <w:t>– Χρυσή Αυγή</w:t>
      </w:r>
      <w:r>
        <w:rPr>
          <w:rFonts w:eastAsia="Times New Roman"/>
          <w:szCs w:val="24"/>
        </w:rPr>
        <w:t xml:space="preserve"> κ. Χρήστου Παππά προς τον Υπουργό Εθνικής Άμυνας με θέμα</w:t>
      </w:r>
      <w:r>
        <w:rPr>
          <w:rFonts w:eastAsia="Times New Roman"/>
          <w:szCs w:val="24"/>
        </w:rPr>
        <w:t>:</w:t>
      </w:r>
      <w:r>
        <w:rPr>
          <w:rFonts w:eastAsia="Times New Roman"/>
          <w:szCs w:val="24"/>
        </w:rPr>
        <w:t xml:space="preserve"> «Επιτακτική η ανάγκη αυξήσεως της </w:t>
      </w:r>
      <w:r>
        <w:rPr>
          <w:rFonts w:eastAsia="Times New Roman"/>
          <w:szCs w:val="24"/>
        </w:rPr>
        <w:lastRenderedPageBreak/>
        <w:t>στρατιωτικής θητείας», λόγω κωλύματος του Αναπληρωτή Υπουργού Εθνικής Άμυνας κ. Φώτιου Κουβέλη, με αιτία κυβερνητική υποχρέωση.</w:t>
      </w:r>
    </w:p>
    <w:p w14:paraId="412A99C4" w14:textId="77777777" w:rsidR="004038C1" w:rsidRDefault="0010010E">
      <w:pPr>
        <w:spacing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 </w:t>
      </w:r>
      <w:r>
        <w:rPr>
          <w:rFonts w:eastAsia="Times New Roman"/>
          <w:szCs w:val="24"/>
        </w:rPr>
        <w:t>δεύτερ</w:t>
      </w:r>
      <w:r>
        <w:rPr>
          <w:rFonts w:eastAsia="Times New Roman"/>
          <w:szCs w:val="24"/>
        </w:rPr>
        <w:t>η</w:t>
      </w:r>
      <w:r>
        <w:rPr>
          <w:rFonts w:eastAsia="Times New Roman"/>
          <w:szCs w:val="24"/>
        </w:rPr>
        <w:t xml:space="preserve"> με αριθμό 1432/1</w:t>
      </w:r>
      <w:r>
        <w:rPr>
          <w:rFonts w:eastAsia="Times New Roman"/>
          <w:szCs w:val="24"/>
        </w:rPr>
        <w:t>1-</w:t>
      </w:r>
      <w:r>
        <w:rPr>
          <w:rFonts w:eastAsia="Times New Roman"/>
          <w:szCs w:val="24"/>
        </w:rPr>
        <w:t>4</w:t>
      </w:r>
      <w:r>
        <w:rPr>
          <w:rFonts w:eastAsia="Times New Roman"/>
          <w:szCs w:val="24"/>
        </w:rPr>
        <w:t>-</w:t>
      </w:r>
      <w:r>
        <w:rPr>
          <w:rFonts w:eastAsia="Times New Roman"/>
          <w:szCs w:val="24"/>
        </w:rPr>
        <w:t xml:space="preserve">2018 επίκαιρη ερώτηση </w:t>
      </w:r>
      <w:r>
        <w:rPr>
          <w:rFonts w:eastAsia="Times New Roman"/>
          <w:szCs w:val="24"/>
        </w:rPr>
        <w:t>δεύτερου κύκλου</w:t>
      </w:r>
      <w:r>
        <w:rPr>
          <w:rFonts w:eastAsia="Times New Roman"/>
          <w:szCs w:val="24"/>
        </w:rPr>
        <w:t xml:space="preserve"> της Βουλευτού Επικρατείας της Νέας Δημοκρατίας κ. Νίκης </w:t>
      </w:r>
      <w:proofErr w:type="spellStart"/>
      <w:r>
        <w:rPr>
          <w:rFonts w:eastAsia="Times New Roman"/>
          <w:szCs w:val="24"/>
        </w:rPr>
        <w:t>Κεραμέως</w:t>
      </w:r>
      <w:proofErr w:type="spellEnd"/>
      <w:r>
        <w:rPr>
          <w:rFonts w:eastAsia="Times New Roman"/>
          <w:szCs w:val="24"/>
        </w:rPr>
        <w:t xml:space="preserve"> προς τον Υπουργό Παιδείας, Έρευνας και Θρησκευμάτων με θέμα</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ανεξέλεγκτη η βία και η ανομία στα τριτοβάθμια ιδρύματα</w:t>
      </w:r>
      <w:r>
        <w:rPr>
          <w:rFonts w:eastAsia="Times New Roman"/>
          <w:szCs w:val="24"/>
        </w:rPr>
        <w:t>»</w:t>
      </w:r>
      <w:r>
        <w:rPr>
          <w:rFonts w:eastAsia="Times New Roman"/>
          <w:szCs w:val="24"/>
        </w:rPr>
        <w:t>.</w:t>
      </w:r>
    </w:p>
    <w:p w14:paraId="412A99C5" w14:textId="77777777" w:rsidR="004038C1" w:rsidRDefault="0010010E">
      <w:pPr>
        <w:spacing w:line="600" w:lineRule="auto"/>
        <w:ind w:firstLine="720"/>
        <w:jc w:val="both"/>
        <w:rPr>
          <w:rFonts w:eastAsia="Times New Roman"/>
          <w:szCs w:val="24"/>
        </w:rPr>
      </w:pPr>
      <w:r>
        <w:rPr>
          <w:rFonts w:eastAsia="Times New Roman"/>
          <w:szCs w:val="24"/>
        </w:rPr>
        <w:t xml:space="preserve">Κυρία </w:t>
      </w:r>
      <w:r>
        <w:rPr>
          <w:rFonts w:eastAsia="Times New Roman"/>
          <w:szCs w:val="24"/>
        </w:rPr>
        <w:t>συνάδελφε, έχετε τον λόγο για δύο λεπτά.</w:t>
      </w:r>
    </w:p>
    <w:p w14:paraId="412A99C6" w14:textId="77777777" w:rsidR="004038C1" w:rsidRDefault="0010010E">
      <w:pPr>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Ευχαριστώ πολύ, κύριε Πρόεδρε.</w:t>
      </w:r>
    </w:p>
    <w:p w14:paraId="412A99C7" w14:textId="77777777" w:rsidR="004038C1" w:rsidRDefault="0010010E">
      <w:pPr>
        <w:spacing w:line="600" w:lineRule="auto"/>
        <w:ind w:firstLine="720"/>
        <w:jc w:val="both"/>
        <w:rPr>
          <w:rFonts w:eastAsia="Times New Roman"/>
          <w:szCs w:val="24"/>
        </w:rPr>
      </w:pPr>
      <w:r>
        <w:rPr>
          <w:rFonts w:eastAsia="Times New Roman"/>
          <w:szCs w:val="24"/>
        </w:rPr>
        <w:t>Κύριε Υπουργέ, θα ξεκινήσω με μ</w:t>
      </w:r>
      <w:r>
        <w:rPr>
          <w:rFonts w:eastAsia="Times New Roman"/>
          <w:szCs w:val="24"/>
        </w:rPr>
        <w:t>ί</w:t>
      </w:r>
      <w:r>
        <w:rPr>
          <w:rFonts w:eastAsia="Times New Roman"/>
          <w:szCs w:val="24"/>
        </w:rPr>
        <w:t>α παρατήρηση επί της διαδικασίας. Η ερώτηση που συζητάμε σήμερα κατατέθηκε για πρώτη φορά ως απλή ερώτηση πριν από ακριβώς έξι μήνες, στι</w:t>
      </w:r>
      <w:r>
        <w:rPr>
          <w:rFonts w:eastAsia="Times New Roman"/>
          <w:szCs w:val="24"/>
        </w:rPr>
        <w:t>ς 16</w:t>
      </w:r>
      <w:r>
        <w:rPr>
          <w:rFonts w:eastAsia="Times New Roman"/>
          <w:szCs w:val="24"/>
        </w:rPr>
        <w:t>-</w:t>
      </w:r>
      <w:r>
        <w:rPr>
          <w:rFonts w:eastAsia="Times New Roman"/>
          <w:szCs w:val="24"/>
        </w:rPr>
        <w:t>10</w:t>
      </w:r>
      <w:r>
        <w:rPr>
          <w:rFonts w:eastAsia="Times New Roman"/>
          <w:szCs w:val="24"/>
        </w:rPr>
        <w:t>-</w:t>
      </w:r>
      <w:r>
        <w:rPr>
          <w:rFonts w:eastAsia="Times New Roman"/>
          <w:szCs w:val="24"/>
        </w:rPr>
        <w:lastRenderedPageBreak/>
        <w:t>2017. Καθότι αυτή δεν απαντήθηκε, κατατέθηκε εκ νέου ως επίκαιρη ερώτηση πριν από ακριβώς τέσσερις μήνες, στις 15</w:t>
      </w:r>
      <w:r>
        <w:rPr>
          <w:rFonts w:eastAsia="Times New Roman"/>
          <w:szCs w:val="24"/>
        </w:rPr>
        <w:t>-</w:t>
      </w:r>
      <w:r>
        <w:rPr>
          <w:rFonts w:eastAsia="Times New Roman"/>
          <w:szCs w:val="24"/>
        </w:rPr>
        <w:t>12</w:t>
      </w:r>
      <w:r>
        <w:rPr>
          <w:rFonts w:eastAsia="Times New Roman"/>
          <w:szCs w:val="24"/>
        </w:rPr>
        <w:t>-</w:t>
      </w:r>
      <w:r>
        <w:rPr>
          <w:rFonts w:eastAsia="Times New Roman"/>
          <w:szCs w:val="24"/>
        </w:rPr>
        <w:t>2017. Μετά από πάρα πολλές αναβολές, συζητείται επιτέλους τέσσερις μήνες αργότερα.</w:t>
      </w:r>
    </w:p>
    <w:p w14:paraId="412A99C8" w14:textId="77777777" w:rsidR="004038C1" w:rsidRDefault="0010010E">
      <w:pPr>
        <w:spacing w:line="600" w:lineRule="auto"/>
        <w:ind w:firstLine="720"/>
        <w:jc w:val="both"/>
        <w:rPr>
          <w:rFonts w:eastAsia="Times New Roman"/>
          <w:szCs w:val="24"/>
        </w:rPr>
      </w:pPr>
      <w:r>
        <w:rPr>
          <w:rFonts w:eastAsia="Times New Roman"/>
          <w:szCs w:val="24"/>
        </w:rPr>
        <w:t xml:space="preserve">Κύριε Υπουργέ, κύριε Πρόεδρε, θεωρώ ανεπίτρεπτο </w:t>
      </w:r>
      <w:r>
        <w:rPr>
          <w:rFonts w:eastAsia="Times New Roman"/>
          <w:szCs w:val="24"/>
        </w:rPr>
        <w:t>να περιφρονούνται κατά αυτόν τον τρόπο οι κοινοβουλευτικές διαδικασίες.</w:t>
      </w:r>
    </w:p>
    <w:p w14:paraId="412A99C9" w14:textId="77777777" w:rsidR="004038C1" w:rsidRDefault="0010010E">
      <w:pPr>
        <w:spacing w:line="600" w:lineRule="auto"/>
        <w:ind w:firstLine="720"/>
        <w:jc w:val="both"/>
        <w:rPr>
          <w:rFonts w:eastAsia="Times New Roman"/>
          <w:szCs w:val="24"/>
        </w:rPr>
      </w:pPr>
      <w:r>
        <w:rPr>
          <w:rFonts w:eastAsia="Times New Roman"/>
          <w:szCs w:val="24"/>
        </w:rPr>
        <w:t>Και μπαίνω στην ουσία της ερώτησης. Κύριε Υπουργέ, με τον νόμο του περσινού Αυγούστου, του 2017, επαναφέρατε μ</w:t>
      </w:r>
      <w:r>
        <w:rPr>
          <w:rFonts w:eastAsia="Times New Roman"/>
          <w:szCs w:val="24"/>
        </w:rPr>
        <w:t>ί</w:t>
      </w:r>
      <w:r>
        <w:rPr>
          <w:rFonts w:eastAsia="Times New Roman"/>
          <w:szCs w:val="24"/>
        </w:rPr>
        <w:t>α άκρως προβληματική ρύθμιση όσον αφορά το άσυλο, το λεγόμενο «ακαδημαϊκό</w:t>
      </w:r>
      <w:r>
        <w:rPr>
          <w:rFonts w:eastAsia="Times New Roman"/>
          <w:szCs w:val="24"/>
        </w:rPr>
        <w:t xml:space="preserve"> άσυλο» και σύμφωνα με αυτήν τη ρύθμιση απαγορεύεται η επέμβαση των Δυνάμεων Ασφαλείας για την αντιμετώπιση πλήθους </w:t>
      </w:r>
      <w:proofErr w:type="spellStart"/>
      <w:r>
        <w:rPr>
          <w:rFonts w:eastAsia="Times New Roman"/>
          <w:szCs w:val="24"/>
        </w:rPr>
        <w:t>παραβατικών</w:t>
      </w:r>
      <w:proofErr w:type="spellEnd"/>
      <w:r>
        <w:rPr>
          <w:rFonts w:eastAsia="Times New Roman"/>
          <w:szCs w:val="24"/>
        </w:rPr>
        <w:t xml:space="preserve"> συμπεριφορών, χωρίς πρώτα να </w:t>
      </w:r>
      <w:proofErr w:type="spellStart"/>
      <w:r>
        <w:rPr>
          <w:rFonts w:eastAsia="Times New Roman"/>
          <w:szCs w:val="24"/>
        </w:rPr>
        <w:t>συγκληθεί</w:t>
      </w:r>
      <w:proofErr w:type="spellEnd"/>
      <w:r>
        <w:rPr>
          <w:rFonts w:eastAsia="Times New Roman"/>
          <w:szCs w:val="24"/>
        </w:rPr>
        <w:t xml:space="preserve"> το </w:t>
      </w:r>
      <w:r>
        <w:rPr>
          <w:rFonts w:eastAsia="Times New Roman"/>
          <w:szCs w:val="24"/>
        </w:rPr>
        <w:lastRenderedPageBreak/>
        <w:t xml:space="preserve">πολυμελές </w:t>
      </w:r>
      <w:r>
        <w:rPr>
          <w:rFonts w:eastAsia="Times New Roman"/>
          <w:szCs w:val="24"/>
        </w:rPr>
        <w:t>π</w:t>
      </w:r>
      <w:r>
        <w:rPr>
          <w:rFonts w:eastAsia="Times New Roman"/>
          <w:szCs w:val="24"/>
        </w:rPr>
        <w:t xml:space="preserve">ρυτανικό </w:t>
      </w:r>
      <w:r>
        <w:rPr>
          <w:rFonts w:eastAsia="Times New Roman"/>
          <w:szCs w:val="24"/>
        </w:rPr>
        <w:t>σ</w:t>
      </w:r>
      <w:r>
        <w:rPr>
          <w:rFonts w:eastAsia="Times New Roman"/>
          <w:szCs w:val="24"/>
        </w:rPr>
        <w:t xml:space="preserve">υμβούλιο του εν λόγω </w:t>
      </w:r>
      <w:r>
        <w:rPr>
          <w:rFonts w:eastAsia="Times New Roman"/>
          <w:szCs w:val="24"/>
        </w:rPr>
        <w:t>ι</w:t>
      </w:r>
      <w:r>
        <w:rPr>
          <w:rFonts w:eastAsia="Times New Roman"/>
          <w:szCs w:val="24"/>
        </w:rPr>
        <w:t xml:space="preserve">δρύματος, να </w:t>
      </w:r>
      <w:proofErr w:type="spellStart"/>
      <w:r>
        <w:rPr>
          <w:rFonts w:eastAsia="Times New Roman"/>
          <w:szCs w:val="24"/>
        </w:rPr>
        <w:t>συγκληθεί</w:t>
      </w:r>
      <w:proofErr w:type="spellEnd"/>
      <w:r>
        <w:rPr>
          <w:rFonts w:eastAsia="Times New Roman"/>
          <w:szCs w:val="24"/>
        </w:rPr>
        <w:t xml:space="preserve"> για να αποφασίσει γι</w:t>
      </w:r>
      <w:r>
        <w:rPr>
          <w:rFonts w:eastAsia="Times New Roman"/>
          <w:szCs w:val="24"/>
        </w:rPr>
        <w:t xml:space="preserve">α τον χαρακτηρισμό της πράξης που λαμβάνει χώρα εκείνη τη στιγμή ή που έχει ήδη λάβει χώρα και εν τέλει να αποφάσιζε εάν θα καλέσει ή όχι τις </w:t>
      </w:r>
      <w:r>
        <w:rPr>
          <w:rFonts w:eastAsia="Times New Roman"/>
          <w:szCs w:val="24"/>
        </w:rPr>
        <w:t>α</w:t>
      </w:r>
      <w:r>
        <w:rPr>
          <w:rFonts w:eastAsia="Times New Roman"/>
          <w:szCs w:val="24"/>
        </w:rPr>
        <w:t>ρχές.</w:t>
      </w:r>
    </w:p>
    <w:p w14:paraId="412A99CA" w14:textId="77777777" w:rsidR="004038C1" w:rsidRDefault="0010010E">
      <w:pPr>
        <w:spacing w:line="600" w:lineRule="auto"/>
        <w:ind w:firstLine="720"/>
        <w:jc w:val="both"/>
        <w:rPr>
          <w:rFonts w:eastAsia="Times New Roman"/>
          <w:szCs w:val="24"/>
        </w:rPr>
      </w:pPr>
      <w:r>
        <w:rPr>
          <w:rFonts w:eastAsia="Times New Roman"/>
          <w:szCs w:val="24"/>
        </w:rPr>
        <w:t>Είχαμε κρούσει τον κώδωνα του κινδύνου, κύριε Υπουργέ, ότι αυτή η ρύθμιση θα εντείνει τα προβλήματα βίας κα</w:t>
      </w:r>
      <w:r>
        <w:rPr>
          <w:rFonts w:eastAsia="Times New Roman"/>
          <w:szCs w:val="24"/>
        </w:rPr>
        <w:t xml:space="preserve">ι ανομίας στα πανεπιστήμια. Γιατί; Μα, γιατί με η διαδικασία που θεσμοθετήσατε παίρνει μέρες, αν όχι ώρες, για να πραγματοποιηθεί αυτή η σύγκληση του </w:t>
      </w:r>
      <w:r>
        <w:rPr>
          <w:rFonts w:eastAsia="Times New Roman"/>
          <w:szCs w:val="24"/>
        </w:rPr>
        <w:t>π</w:t>
      </w:r>
      <w:r>
        <w:rPr>
          <w:rFonts w:eastAsia="Times New Roman"/>
          <w:szCs w:val="24"/>
        </w:rPr>
        <w:t xml:space="preserve">ρυτανικού </w:t>
      </w:r>
      <w:r>
        <w:rPr>
          <w:rFonts w:eastAsia="Times New Roman"/>
          <w:szCs w:val="24"/>
        </w:rPr>
        <w:t>σ</w:t>
      </w:r>
      <w:r>
        <w:rPr>
          <w:rFonts w:eastAsia="Times New Roman"/>
          <w:szCs w:val="24"/>
        </w:rPr>
        <w:t>υμβουλίου, ενώ σχεδόν σε όλες τις περιπτώσεις οι αξιόποινες πράξεις λαμβάνουν χώρα εντός μερικ</w:t>
      </w:r>
      <w:r>
        <w:rPr>
          <w:rFonts w:eastAsia="Times New Roman"/>
          <w:szCs w:val="24"/>
        </w:rPr>
        <w:t>ών δευτερολέπτων ή το πολύ λεπτών.</w:t>
      </w:r>
    </w:p>
    <w:p w14:paraId="412A99CB" w14:textId="77777777" w:rsidR="004038C1" w:rsidRDefault="0010010E">
      <w:pPr>
        <w:spacing w:line="600" w:lineRule="auto"/>
        <w:ind w:firstLine="720"/>
        <w:jc w:val="both"/>
        <w:rPr>
          <w:rFonts w:eastAsia="Times New Roman"/>
          <w:szCs w:val="24"/>
        </w:rPr>
      </w:pPr>
      <w:r>
        <w:rPr>
          <w:rFonts w:eastAsia="Times New Roman"/>
          <w:szCs w:val="24"/>
        </w:rPr>
        <w:t xml:space="preserve">Δυστυχώς, επιβεβαιωθήκαμε και επιβεβαιωνόμαστε καθημερινά. Θα αναφέρω ενδεικτικά μόνο τους προπηλακισμούς εναντίον </w:t>
      </w:r>
      <w:r>
        <w:rPr>
          <w:rFonts w:eastAsia="Times New Roman"/>
          <w:szCs w:val="24"/>
        </w:rPr>
        <w:lastRenderedPageBreak/>
        <w:t xml:space="preserve">της </w:t>
      </w:r>
      <w:r>
        <w:rPr>
          <w:rFonts w:eastAsia="Times New Roman"/>
          <w:szCs w:val="24"/>
        </w:rPr>
        <w:t>π</w:t>
      </w:r>
      <w:r>
        <w:rPr>
          <w:rFonts w:eastAsia="Times New Roman"/>
          <w:szCs w:val="24"/>
        </w:rPr>
        <w:t xml:space="preserve">ρυτάνεως και των </w:t>
      </w:r>
      <w:r>
        <w:rPr>
          <w:rFonts w:eastAsia="Times New Roman"/>
          <w:szCs w:val="24"/>
        </w:rPr>
        <w:t>π</w:t>
      </w:r>
      <w:r>
        <w:rPr>
          <w:rFonts w:eastAsia="Times New Roman"/>
          <w:szCs w:val="24"/>
        </w:rPr>
        <w:t xml:space="preserve">ροέδρων των </w:t>
      </w:r>
      <w:r>
        <w:rPr>
          <w:rFonts w:eastAsia="Times New Roman"/>
          <w:szCs w:val="24"/>
        </w:rPr>
        <w:t>τ</w:t>
      </w:r>
      <w:r>
        <w:rPr>
          <w:rFonts w:eastAsia="Times New Roman"/>
          <w:szCs w:val="24"/>
        </w:rPr>
        <w:t>μημάτων του Πανεπιστήμιου Πατρών που έλαβε χώρα, τους προπηλακισμούς ε</w:t>
      </w:r>
      <w:r>
        <w:rPr>
          <w:rFonts w:eastAsia="Times New Roman"/>
          <w:szCs w:val="24"/>
        </w:rPr>
        <w:t xml:space="preserve">ναντίον καθηγητή του </w:t>
      </w:r>
      <w:proofErr w:type="spellStart"/>
      <w:r>
        <w:rPr>
          <w:rFonts w:eastAsia="Times New Roman"/>
          <w:szCs w:val="24"/>
        </w:rPr>
        <w:t>Παντείου</w:t>
      </w:r>
      <w:proofErr w:type="spellEnd"/>
      <w:r>
        <w:rPr>
          <w:rFonts w:eastAsia="Times New Roman"/>
          <w:szCs w:val="24"/>
        </w:rPr>
        <w:t xml:space="preserve"> Πανεπιστημίου εν ώρα διάλεξης στο Πανεπιστήμιο Ιωαννίνων, τη βίαιη επίθεση εναντίον φοιτητή ΑΜΕΑ εντός του Οικονομικού Πανεπιστημίου Αθηνών, τη διακίνηση ναρκωτικών ουσιών στο </w:t>
      </w:r>
      <w:r>
        <w:rPr>
          <w:rFonts w:eastAsia="Times New Roman"/>
          <w:szCs w:val="24"/>
          <w:lang w:val="en-US"/>
        </w:rPr>
        <w:t>campus</w:t>
      </w:r>
      <w:r>
        <w:rPr>
          <w:rFonts w:eastAsia="Times New Roman"/>
          <w:szCs w:val="24"/>
        </w:rPr>
        <w:t xml:space="preserve"> του Αριστοτελείου Πανεπιστημίου Θεσσαλονίκη</w:t>
      </w:r>
      <w:r>
        <w:rPr>
          <w:rFonts w:eastAsia="Times New Roman"/>
          <w:szCs w:val="24"/>
        </w:rPr>
        <w:t xml:space="preserve">ς, την εισβολή </w:t>
      </w:r>
      <w:proofErr w:type="spellStart"/>
      <w:r>
        <w:rPr>
          <w:rFonts w:eastAsia="Times New Roman"/>
          <w:szCs w:val="24"/>
        </w:rPr>
        <w:t>αντιεξουσιαστών</w:t>
      </w:r>
      <w:proofErr w:type="spellEnd"/>
      <w:r>
        <w:rPr>
          <w:rFonts w:eastAsia="Times New Roman"/>
          <w:szCs w:val="24"/>
        </w:rPr>
        <w:t xml:space="preserve"> στο Πανεπιστήμιο Μακεδονίας, τη βίαιη επίθεση σε βάρος φοιτητή της Νομικής Αθηνών εντός της αιθούσης διδασκαλίας και πολλά άλλα παραδείγματα.</w:t>
      </w:r>
    </w:p>
    <w:p w14:paraId="412A99CC" w14:textId="77777777" w:rsidR="004038C1" w:rsidRDefault="0010010E">
      <w:pPr>
        <w:spacing w:line="600" w:lineRule="auto"/>
        <w:ind w:firstLine="720"/>
        <w:jc w:val="both"/>
        <w:rPr>
          <w:rFonts w:eastAsia="Times New Roman"/>
          <w:szCs w:val="24"/>
        </w:rPr>
      </w:pPr>
      <w:r>
        <w:rPr>
          <w:rFonts w:eastAsia="Times New Roman"/>
          <w:szCs w:val="24"/>
        </w:rPr>
        <w:t>Η λίστα, κύριε Υπουργέ, είναι ενδεικτική μιας μακράς και ολοένα αυξανόμενης, θα έλε</w:t>
      </w:r>
      <w:r>
        <w:rPr>
          <w:rFonts w:eastAsia="Times New Roman"/>
          <w:szCs w:val="24"/>
        </w:rPr>
        <w:t>γα, λίστας ανάλογων περιστατικών. Όλα αυτά τα περιστατικά έλαβαν χώρα μετά την ψήφιση του νόμου του 2017.</w:t>
      </w:r>
    </w:p>
    <w:p w14:paraId="412A99CD" w14:textId="77777777" w:rsidR="004038C1" w:rsidRDefault="0010010E">
      <w:pPr>
        <w:spacing w:line="600" w:lineRule="auto"/>
        <w:ind w:firstLine="720"/>
        <w:jc w:val="both"/>
        <w:rPr>
          <w:rFonts w:eastAsia="Times New Roman"/>
          <w:szCs w:val="24"/>
        </w:rPr>
      </w:pPr>
      <w:r>
        <w:rPr>
          <w:rFonts w:eastAsia="Times New Roman"/>
          <w:szCs w:val="24"/>
        </w:rPr>
        <w:lastRenderedPageBreak/>
        <w:t>Και ερωτώ, κύριε Υπουργέ, πώς σκοπεύετε να αντιμετωπίσετε ένα τόσο σοβαρό ζήτημα, που πλήττει βάναυσα την εκπαιδευτική διαδικασία και την ποιότητα της</w:t>
      </w:r>
      <w:r>
        <w:rPr>
          <w:rFonts w:eastAsia="Times New Roman"/>
          <w:szCs w:val="24"/>
        </w:rPr>
        <w:t xml:space="preserve"> παρεχόμενης εκπαίδευσης, και αν θα καταρτήσετε αυτήν την προβληματική ρύθμιση για το άσυλο.</w:t>
      </w:r>
    </w:p>
    <w:p w14:paraId="412A99CE" w14:textId="77777777" w:rsidR="004038C1" w:rsidRDefault="0010010E">
      <w:pPr>
        <w:spacing w:line="600" w:lineRule="auto"/>
        <w:ind w:firstLine="720"/>
        <w:jc w:val="both"/>
        <w:rPr>
          <w:rFonts w:eastAsia="Times New Roman"/>
          <w:szCs w:val="24"/>
        </w:rPr>
      </w:pPr>
      <w:r>
        <w:rPr>
          <w:rFonts w:eastAsia="Times New Roman"/>
          <w:szCs w:val="24"/>
        </w:rPr>
        <w:t>Ευχαριστώ πολύ.</w:t>
      </w:r>
    </w:p>
    <w:p w14:paraId="412A99CF" w14:textId="77777777" w:rsidR="004038C1" w:rsidRDefault="0010010E">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κυρία συνάδελφο.</w:t>
      </w:r>
    </w:p>
    <w:p w14:paraId="412A99D0" w14:textId="77777777" w:rsidR="004038C1" w:rsidRDefault="0010010E">
      <w:pPr>
        <w:spacing w:line="600" w:lineRule="auto"/>
        <w:ind w:firstLine="720"/>
        <w:jc w:val="both"/>
        <w:rPr>
          <w:rFonts w:eastAsia="Times New Roman"/>
          <w:szCs w:val="24"/>
        </w:rPr>
      </w:pPr>
      <w:r>
        <w:rPr>
          <w:rFonts w:eastAsia="Times New Roman"/>
          <w:szCs w:val="24"/>
        </w:rPr>
        <w:t>Κύριε Υπουργέ, έχετε τον λόγο για τρία λεπτά.</w:t>
      </w:r>
    </w:p>
    <w:p w14:paraId="412A99D1" w14:textId="77777777" w:rsidR="004038C1" w:rsidRDefault="0010010E">
      <w:pPr>
        <w:spacing w:line="600" w:lineRule="auto"/>
        <w:ind w:firstLine="720"/>
        <w:jc w:val="both"/>
        <w:rPr>
          <w:rFonts w:eastAsia="Times New Roman"/>
          <w:szCs w:val="24"/>
        </w:rPr>
      </w:pPr>
      <w:r>
        <w:rPr>
          <w:rFonts w:eastAsia="Times New Roman"/>
          <w:b/>
          <w:szCs w:val="24"/>
        </w:rPr>
        <w:t>ΚΩΝΣΤΑΝΤΙΝΟΣ ΓΑΒΡΟΓΛΟΥ (Υπουργός Πα</w:t>
      </w:r>
      <w:r>
        <w:rPr>
          <w:rFonts w:eastAsia="Times New Roman"/>
          <w:b/>
          <w:szCs w:val="24"/>
        </w:rPr>
        <w:t>ιδείας, Έρευνας και Θρησκευμάτων):</w:t>
      </w:r>
      <w:r>
        <w:rPr>
          <w:rFonts w:eastAsia="Times New Roman"/>
          <w:szCs w:val="24"/>
        </w:rPr>
        <w:t xml:space="preserve"> Ευχαριστώ, κύριε Πρόεδρε.</w:t>
      </w:r>
    </w:p>
    <w:p w14:paraId="412A99D2" w14:textId="77777777" w:rsidR="004038C1" w:rsidRDefault="0010010E">
      <w:pPr>
        <w:spacing w:line="600" w:lineRule="auto"/>
        <w:ind w:firstLine="720"/>
        <w:jc w:val="both"/>
        <w:rPr>
          <w:rFonts w:eastAsia="Times New Roman"/>
          <w:szCs w:val="24"/>
        </w:rPr>
      </w:pPr>
      <w:r>
        <w:rPr>
          <w:rFonts w:eastAsia="Times New Roman"/>
          <w:szCs w:val="24"/>
        </w:rPr>
        <w:t xml:space="preserve">Κάνετε βάναυση παρέμβαση ακόμη και στη δική σας λογική, διότι η ανεξέλεγκτη βία και ανομία στα τριτοβάθμια ιδρύματα δεν </w:t>
      </w:r>
      <w:r>
        <w:rPr>
          <w:rFonts w:eastAsia="Times New Roman"/>
          <w:szCs w:val="24"/>
        </w:rPr>
        <w:lastRenderedPageBreak/>
        <w:t xml:space="preserve">υφίσταται. Θα σας παρακαλούσα εσάς και τον </w:t>
      </w:r>
      <w:r>
        <w:rPr>
          <w:rFonts w:eastAsia="Times New Roman"/>
          <w:szCs w:val="24"/>
        </w:rPr>
        <w:t>π</w:t>
      </w:r>
      <w:r>
        <w:rPr>
          <w:rFonts w:eastAsia="Times New Roman"/>
          <w:szCs w:val="24"/>
        </w:rPr>
        <w:t>ρόεδρό σας να κάνετε μ</w:t>
      </w:r>
      <w:r>
        <w:rPr>
          <w:rFonts w:eastAsia="Times New Roman"/>
          <w:szCs w:val="24"/>
        </w:rPr>
        <w:t>ί</w:t>
      </w:r>
      <w:r>
        <w:rPr>
          <w:rFonts w:eastAsia="Times New Roman"/>
          <w:szCs w:val="24"/>
        </w:rPr>
        <w:t xml:space="preserve">α βόλτα </w:t>
      </w:r>
      <w:r>
        <w:rPr>
          <w:rFonts w:eastAsia="Times New Roman"/>
          <w:szCs w:val="24"/>
        </w:rPr>
        <w:t>στα ιδρύματα, να μην σταματάει ο κ. Μητσοτάκης μόνο μπροστά στο Οικονομικό Πανεπιστήμιο, στο οποίο υπάρχουν πολύ σοβαρά προβλήματα παραβατικότητας. Τα εκπαιδευτικά μας ιδρύματα δεν είναι κάτω από την κυριαρχία της βίας και της ανομίας. Να το σταματήσουμε α</w:t>
      </w:r>
      <w:r>
        <w:rPr>
          <w:rFonts w:eastAsia="Times New Roman"/>
          <w:szCs w:val="24"/>
        </w:rPr>
        <w:t>υτό, γιατί, επιμένω, αδικείτε τον εαυτό σας.</w:t>
      </w:r>
    </w:p>
    <w:p w14:paraId="412A99D3" w14:textId="77777777" w:rsidR="004038C1" w:rsidRDefault="0010010E">
      <w:pPr>
        <w:spacing w:line="600" w:lineRule="auto"/>
        <w:ind w:firstLine="720"/>
        <w:jc w:val="both"/>
        <w:rPr>
          <w:rFonts w:eastAsia="Times New Roman"/>
          <w:szCs w:val="24"/>
        </w:rPr>
      </w:pPr>
      <w:r>
        <w:rPr>
          <w:rFonts w:eastAsia="Times New Roman"/>
          <w:szCs w:val="24"/>
        </w:rPr>
        <w:t>Δεύτερον, όντως επαναφέραμε μ</w:t>
      </w:r>
      <w:r>
        <w:rPr>
          <w:rFonts w:eastAsia="Times New Roman"/>
          <w:szCs w:val="24"/>
        </w:rPr>
        <w:t>ί</w:t>
      </w:r>
      <w:r>
        <w:rPr>
          <w:rFonts w:eastAsia="Times New Roman"/>
          <w:szCs w:val="24"/>
        </w:rPr>
        <w:t>α διάταξη για το άσυλο. Όπως έχω επανειλημμένα πει, η λειτουργία των πανεπιστημίων βασίζεται εν πολλοίς και σε μ</w:t>
      </w:r>
      <w:r>
        <w:rPr>
          <w:rFonts w:eastAsia="Times New Roman"/>
          <w:szCs w:val="24"/>
        </w:rPr>
        <w:t>ί</w:t>
      </w:r>
      <w:r>
        <w:rPr>
          <w:rFonts w:eastAsia="Times New Roman"/>
          <w:szCs w:val="24"/>
        </w:rPr>
        <w:t>α κουλτούρα η οποία είναι και ιστορικά διαμορφωμένη. Υπάρχουν παραδό</w:t>
      </w:r>
      <w:r>
        <w:rPr>
          <w:rFonts w:eastAsia="Times New Roman"/>
          <w:szCs w:val="24"/>
        </w:rPr>
        <w:t>σεις.</w:t>
      </w:r>
    </w:p>
    <w:p w14:paraId="412A99D4"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Ένα πράγμα που κάνετε κι εσείς και διάφοροι οι οποίοι δραματοποιούν την κατάσταση -μ</w:t>
      </w:r>
      <w:r>
        <w:rPr>
          <w:rFonts w:eastAsia="Times New Roman" w:cs="Times New Roman"/>
          <w:szCs w:val="24"/>
        </w:rPr>
        <w:t>ί</w:t>
      </w:r>
      <w:r>
        <w:rPr>
          <w:rFonts w:eastAsia="Times New Roman" w:cs="Times New Roman"/>
          <w:szCs w:val="24"/>
        </w:rPr>
        <w:t xml:space="preserve">α πραγματική κατάσταση, στην οποία θα αναφερθώ στη συνέχεια-, είναι ότι δεν μας λέτε τι ακριβώς έγινε </w:t>
      </w:r>
      <w:r>
        <w:rPr>
          <w:rFonts w:eastAsia="Times New Roman" w:cs="Times New Roman"/>
          <w:szCs w:val="24"/>
        </w:rPr>
        <w:lastRenderedPageBreak/>
        <w:t>τα τελευταία επτά χρόνια, όταν δεν υπήρχε αυτή η διάταξη. Δεν υπήρχε αυτή η διάταξη. Υπήρχε από το κόμμα σας καμμία πρόταση για φαινόμενα πολύ χειρότερα και περισσότερα ποσοτικά από ό,τι έχουν εμφανιστεί στη συνέχεια; Υπήρχε καμμία πρόταση; Υπήρχε καμμία π</w:t>
      </w:r>
      <w:r>
        <w:rPr>
          <w:rFonts w:eastAsia="Times New Roman" w:cs="Times New Roman"/>
          <w:szCs w:val="24"/>
        </w:rPr>
        <w:t xml:space="preserve">ρόταση από τους </w:t>
      </w:r>
      <w:r>
        <w:rPr>
          <w:rFonts w:eastAsia="Times New Roman" w:cs="Times New Roman"/>
          <w:szCs w:val="24"/>
        </w:rPr>
        <w:t>π</w:t>
      </w:r>
      <w:r>
        <w:rPr>
          <w:rFonts w:eastAsia="Times New Roman" w:cs="Times New Roman"/>
          <w:szCs w:val="24"/>
        </w:rPr>
        <w:t>ρυτάνεις; Καμμία απολύτως.</w:t>
      </w:r>
    </w:p>
    <w:p w14:paraId="412A99D5"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Πιστεύουμε ότι ένα πραγματικό πρόβλημα -και θα σας πω πώς αντιμετωπίζεται-, είναι ένα πάρα πολύ βολικό άλλοθι για την παράταξη σας, για να μην βλέπετε τα θετικά που γίνονται. Και να σας πω κάτι; Οι διαδικασίες, τ</w:t>
      </w:r>
      <w:r>
        <w:rPr>
          <w:rFonts w:eastAsia="Times New Roman" w:cs="Times New Roman"/>
          <w:szCs w:val="24"/>
        </w:rPr>
        <w:t xml:space="preserve">ις οποίες προβλέπει ο νόμος, δεν λένε ότι αν κάνεις κάτι αξιόποινο, δεν τιμωρείσαι. Το αξιόποινο τιμωρείται. Τελεία. Δεν υπάρχει άσυλο για το αξιόποινο. </w:t>
      </w:r>
    </w:p>
    <w:p w14:paraId="412A99D6"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Μου είπατε τώρα ότι υπήρχε μ</w:t>
      </w:r>
      <w:r>
        <w:rPr>
          <w:rFonts w:eastAsia="Times New Roman" w:cs="Times New Roman"/>
          <w:szCs w:val="24"/>
        </w:rPr>
        <w:t>ί</w:t>
      </w:r>
      <w:r>
        <w:rPr>
          <w:rFonts w:eastAsia="Times New Roman" w:cs="Times New Roman"/>
          <w:szCs w:val="24"/>
        </w:rPr>
        <w:t>α επίθεση σε ένα αμφιθέατρο ενός φοιτητή, απέναντι σε έναν άλλον φοιτητή.</w:t>
      </w:r>
      <w:r>
        <w:rPr>
          <w:rFonts w:eastAsia="Times New Roman" w:cs="Times New Roman"/>
          <w:szCs w:val="24"/>
        </w:rPr>
        <w:t xml:space="preserve"> Τι να κάνουμε; Να </w:t>
      </w:r>
      <w:r>
        <w:rPr>
          <w:rFonts w:eastAsia="Times New Roman" w:cs="Times New Roman"/>
          <w:szCs w:val="24"/>
        </w:rPr>
        <w:lastRenderedPageBreak/>
        <w:t>βάλουμε αστυνόμους να παρακολουθούν κι αυτοί τα μαθήματα, με το μάτι τους γυρισμένο πίσω στο αμφιθέατρο, μήπως και κουνηθεί κανένας; Δεν είναι στη δική μας λογική αυτό.</w:t>
      </w:r>
    </w:p>
    <w:p w14:paraId="412A99D7"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Να ξεκαθαρίσουμε το εξής: Για πρώτη φορά, η δική μας Κυβέρνηση αναγν</w:t>
      </w:r>
      <w:r>
        <w:rPr>
          <w:rFonts w:eastAsia="Times New Roman" w:cs="Times New Roman"/>
          <w:szCs w:val="24"/>
        </w:rPr>
        <w:t xml:space="preserve">ωρίζει το πρόβλημα και έχει συστήσει μια τόσο σημαντική ομάδα εργασίας. Είναι επικεφαλής ο κ. Παρασκευόπουλος, καθηγητής της Νομικής του Πανεπιστημίου Θεσσαλονίκης, πρώην Υπουργός Παιδείας, ο κ. </w:t>
      </w:r>
      <w:proofErr w:type="spellStart"/>
      <w:r>
        <w:rPr>
          <w:rFonts w:eastAsia="Times New Roman" w:cs="Times New Roman"/>
          <w:szCs w:val="24"/>
        </w:rPr>
        <w:t>Βαρδαρός</w:t>
      </w:r>
      <w:proofErr w:type="spellEnd"/>
      <w:r>
        <w:rPr>
          <w:rFonts w:eastAsia="Times New Roman" w:cs="Times New Roman"/>
          <w:szCs w:val="24"/>
        </w:rPr>
        <w:t>, ο οποίος είναι Αναπληρωτής Γενικός Γραμματέας του Υ</w:t>
      </w:r>
      <w:r>
        <w:rPr>
          <w:rFonts w:eastAsia="Times New Roman" w:cs="Times New Roman"/>
          <w:szCs w:val="24"/>
        </w:rPr>
        <w:t xml:space="preserve">πουργείου Υγείας, η κ. </w:t>
      </w:r>
      <w:proofErr w:type="spellStart"/>
      <w:r>
        <w:rPr>
          <w:rFonts w:eastAsia="Times New Roman" w:cs="Times New Roman"/>
          <w:szCs w:val="24"/>
        </w:rPr>
        <w:t>Βιδάλη</w:t>
      </w:r>
      <w:proofErr w:type="spellEnd"/>
      <w:r>
        <w:rPr>
          <w:rFonts w:eastAsia="Times New Roman" w:cs="Times New Roman"/>
          <w:szCs w:val="24"/>
        </w:rPr>
        <w:t xml:space="preserve">, καθηγήτρια Εγκληματολογίας και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η κ. </w:t>
      </w:r>
      <w:proofErr w:type="spellStart"/>
      <w:r>
        <w:rPr>
          <w:rFonts w:eastAsia="Times New Roman" w:cs="Times New Roman"/>
          <w:szCs w:val="24"/>
        </w:rPr>
        <w:t>Καρύμπαλη</w:t>
      </w:r>
      <w:proofErr w:type="spellEnd"/>
      <w:r>
        <w:rPr>
          <w:rFonts w:eastAsia="Times New Roman" w:cs="Times New Roman"/>
          <w:szCs w:val="24"/>
        </w:rPr>
        <w:t xml:space="preserve">, καθηγήτρια Νομικής στη Θεσσαλονίκης, ο κ. Μπένος, καθηγητής της Ιατρικής, η κ. </w:t>
      </w:r>
      <w:proofErr w:type="spellStart"/>
      <w:r>
        <w:rPr>
          <w:rFonts w:eastAsia="Times New Roman" w:cs="Times New Roman"/>
          <w:szCs w:val="24"/>
        </w:rPr>
        <w:t>Παπαδή</w:t>
      </w:r>
      <w:proofErr w:type="spellEnd"/>
      <w:r>
        <w:rPr>
          <w:rFonts w:eastAsia="Times New Roman" w:cs="Times New Roman"/>
          <w:szCs w:val="24"/>
        </w:rPr>
        <w:t xml:space="preserve"> Κλινική Ψυχολόγος, ο κ. </w:t>
      </w:r>
      <w:proofErr w:type="spellStart"/>
      <w:r>
        <w:rPr>
          <w:rFonts w:eastAsia="Times New Roman" w:cs="Times New Roman"/>
          <w:szCs w:val="24"/>
        </w:rPr>
        <w:t>Πουλό</w:t>
      </w:r>
      <w:r>
        <w:rPr>
          <w:rFonts w:eastAsia="Times New Roman" w:cs="Times New Roman"/>
          <w:szCs w:val="24"/>
        </w:rPr>
        <w:lastRenderedPageBreak/>
        <w:t>πουλος</w:t>
      </w:r>
      <w:proofErr w:type="spellEnd"/>
      <w:r>
        <w:rPr>
          <w:rFonts w:eastAsia="Times New Roman" w:cs="Times New Roman"/>
          <w:szCs w:val="24"/>
        </w:rPr>
        <w:t>, καθηγητής Κοινωνικής Εργασία</w:t>
      </w:r>
      <w:r>
        <w:rPr>
          <w:rFonts w:eastAsia="Times New Roman" w:cs="Times New Roman"/>
          <w:szCs w:val="24"/>
        </w:rPr>
        <w:t xml:space="preserve">ς, ο κ. Τζαβέλλας Αντεισαγγελέας Εφετών και η κ. Τζήκα, Αστυνόμος από το Υπουργείο Προστασίας του Πολίτη. Και βεβαίως ο εκάστοτε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σ</w:t>
      </w:r>
      <w:r>
        <w:rPr>
          <w:rFonts w:eastAsia="Times New Roman" w:cs="Times New Roman"/>
          <w:szCs w:val="24"/>
        </w:rPr>
        <w:t xml:space="preserve">υνόδου των </w:t>
      </w:r>
      <w:r>
        <w:rPr>
          <w:rFonts w:eastAsia="Times New Roman" w:cs="Times New Roman"/>
          <w:szCs w:val="24"/>
        </w:rPr>
        <w:t>π</w:t>
      </w:r>
      <w:r>
        <w:rPr>
          <w:rFonts w:eastAsia="Times New Roman" w:cs="Times New Roman"/>
          <w:szCs w:val="24"/>
        </w:rPr>
        <w:t>ρυτάνεων.</w:t>
      </w:r>
    </w:p>
    <w:p w14:paraId="412A99D8"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Εμείς αναγνωρίσαμε κάτι που πολλές φορές με μέμφεστε ή θεωρείτε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w:t>
      </w:r>
      <w:r>
        <w:rPr>
          <w:rFonts w:eastAsia="Times New Roman" w:cs="Times New Roman"/>
          <w:szCs w:val="24"/>
        </w:rPr>
        <w:t xml:space="preserve">ι ένα πράγμα που το λέω πολύ συχνά. Δεν θέλετε να αναγνωρίσετε τη </w:t>
      </w:r>
      <w:proofErr w:type="spellStart"/>
      <w:r>
        <w:rPr>
          <w:rFonts w:eastAsia="Times New Roman" w:cs="Times New Roman"/>
          <w:szCs w:val="24"/>
        </w:rPr>
        <w:t>συνθετότητα</w:t>
      </w:r>
      <w:proofErr w:type="spellEnd"/>
      <w:r>
        <w:rPr>
          <w:rFonts w:eastAsia="Times New Roman" w:cs="Times New Roman"/>
          <w:szCs w:val="24"/>
        </w:rPr>
        <w:t xml:space="preserve"> του προβλήματος. Αυτό σας μπλοκάρει. Νομίζετε ότι η κοινωνία είναι κάτι μαυρόασπρο. Δεν είναι λοιπόν μαυρόασπρο. </w:t>
      </w:r>
    </w:p>
    <w:p w14:paraId="412A99D9"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Εμείς, λοιπόν, φτιάξαμε μ</w:t>
      </w:r>
      <w:r>
        <w:rPr>
          <w:rFonts w:eastAsia="Times New Roman" w:cs="Times New Roman"/>
          <w:szCs w:val="24"/>
        </w:rPr>
        <w:t>ί</w:t>
      </w:r>
      <w:r>
        <w:rPr>
          <w:rFonts w:eastAsia="Times New Roman" w:cs="Times New Roman"/>
          <w:szCs w:val="24"/>
        </w:rPr>
        <w:t>α τέτοια ομάδα εργασίας, για να επεξερ</w:t>
      </w:r>
      <w:r>
        <w:rPr>
          <w:rFonts w:eastAsia="Times New Roman" w:cs="Times New Roman"/>
          <w:szCs w:val="24"/>
        </w:rPr>
        <w:t xml:space="preserve">γαστεί τις άπειρες πλευρές αυτού του προβλήματος. Και γνωρίζετε, ελπίζω, διαβάζοντας τα δημόσια δελτία Τύπου, ότι η τελευταία συνεδρίαση της Επιτροπής ήταν μετά από μια εισήγηση της κ. </w:t>
      </w:r>
      <w:proofErr w:type="spellStart"/>
      <w:r>
        <w:rPr>
          <w:rFonts w:eastAsia="Times New Roman" w:cs="Times New Roman"/>
          <w:szCs w:val="24"/>
        </w:rPr>
        <w:lastRenderedPageBreak/>
        <w:t>Βιδάλη</w:t>
      </w:r>
      <w:proofErr w:type="spellEnd"/>
      <w:r>
        <w:rPr>
          <w:rFonts w:eastAsia="Times New Roman" w:cs="Times New Roman"/>
          <w:szCs w:val="24"/>
        </w:rPr>
        <w:t xml:space="preserve">, καθηγήτριας Εγκληματολογίας και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όπως</w:t>
      </w:r>
      <w:r>
        <w:rPr>
          <w:rFonts w:eastAsia="Times New Roman" w:cs="Times New Roman"/>
          <w:szCs w:val="24"/>
        </w:rPr>
        <w:t xml:space="preserve"> και του κ. </w:t>
      </w:r>
      <w:proofErr w:type="spellStart"/>
      <w:r>
        <w:rPr>
          <w:rFonts w:eastAsia="Times New Roman" w:cs="Times New Roman"/>
          <w:szCs w:val="24"/>
        </w:rPr>
        <w:t>Πουλόπουλου</w:t>
      </w:r>
      <w:proofErr w:type="spellEnd"/>
      <w:r>
        <w:rPr>
          <w:rFonts w:eastAsia="Times New Roman" w:cs="Times New Roman"/>
          <w:szCs w:val="24"/>
        </w:rPr>
        <w:t xml:space="preserve"> και της κ. </w:t>
      </w:r>
      <w:proofErr w:type="spellStart"/>
      <w:r>
        <w:rPr>
          <w:rFonts w:eastAsia="Times New Roman" w:cs="Times New Roman"/>
          <w:szCs w:val="24"/>
        </w:rPr>
        <w:t>Παπαδή</w:t>
      </w:r>
      <w:proofErr w:type="spellEnd"/>
      <w:r>
        <w:rPr>
          <w:rFonts w:eastAsia="Times New Roman" w:cs="Times New Roman"/>
          <w:szCs w:val="24"/>
        </w:rPr>
        <w:t xml:space="preserve">. Συμμετείχαν σε αυτήν και ο κ. </w:t>
      </w:r>
      <w:proofErr w:type="spellStart"/>
      <w:r>
        <w:rPr>
          <w:rFonts w:eastAsia="Times New Roman" w:cs="Times New Roman"/>
          <w:szCs w:val="24"/>
        </w:rPr>
        <w:t>Καμίνης</w:t>
      </w:r>
      <w:proofErr w:type="spellEnd"/>
      <w:r>
        <w:rPr>
          <w:rFonts w:eastAsia="Times New Roman" w:cs="Times New Roman"/>
          <w:szCs w:val="24"/>
        </w:rPr>
        <w:t>, ο Δήμαρχος της Αθήνας, και Πρυτάνεις. Έγινε, για πρώτη φορά νομίζουμε, μ</w:t>
      </w:r>
      <w:r>
        <w:rPr>
          <w:rFonts w:eastAsia="Times New Roman" w:cs="Times New Roman"/>
          <w:szCs w:val="24"/>
        </w:rPr>
        <w:t>ί</w:t>
      </w:r>
      <w:r>
        <w:rPr>
          <w:rFonts w:eastAsia="Times New Roman" w:cs="Times New Roman"/>
          <w:szCs w:val="24"/>
        </w:rPr>
        <w:t>α πάρα πολύ σοβαρή συζήτηση γι’ αυτά τα ζητήματα.</w:t>
      </w:r>
    </w:p>
    <w:p w14:paraId="412A99D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Όλοι μαζί θα πρέπει να δεχθούμε ότι σε ορισμένα μέρ</w:t>
      </w:r>
      <w:r>
        <w:rPr>
          <w:rFonts w:eastAsia="Times New Roman" w:cs="Times New Roman"/>
          <w:szCs w:val="24"/>
        </w:rPr>
        <w:t>η -και σας προκαλώ να μου πείτε το σύνολο πανεπιστημίων, διότι τα παρουσιάζετε σαν να είναι σε όλα τα πανεπιστήμια και τα ΤΕΙ- υπάρχει, κατά τη γνώμη μου, και σοβαρό πρόβλημα παραβατικότητας. Αυτό το πρόβλημα πρέπει να αντιμετωπιστεί. Η αντιμετώπισή του δε</w:t>
      </w:r>
      <w:r>
        <w:rPr>
          <w:rFonts w:eastAsia="Times New Roman" w:cs="Times New Roman"/>
          <w:szCs w:val="24"/>
        </w:rPr>
        <w:t>ν είναι η αστυνομοκρατία των πανεπιστημίων, αλλά είναι η κατανόηση του χαρακτήρα των προβλημάτων, γιατί δεν είναι ένα το εί</w:t>
      </w:r>
      <w:r>
        <w:rPr>
          <w:rFonts w:eastAsia="Times New Roman" w:cs="Times New Roman"/>
          <w:szCs w:val="24"/>
        </w:rPr>
        <w:lastRenderedPageBreak/>
        <w:t>δος της παραβατικότητας, και με βάση αυτό να δούμε τι μέτρα μπορούν να παρθούν, ώστε μακροπρόθεσμα να εξασφαλιστεί η έλλειψη αυτής τη</w:t>
      </w:r>
      <w:r>
        <w:rPr>
          <w:rFonts w:eastAsia="Times New Roman" w:cs="Times New Roman"/>
          <w:szCs w:val="24"/>
        </w:rPr>
        <w:t>ς παραβατικότητας.</w:t>
      </w:r>
    </w:p>
    <w:p w14:paraId="412A99D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Ευχαριστώ.</w:t>
      </w:r>
    </w:p>
    <w:p w14:paraId="412A99DC"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 </w:t>
      </w:r>
    </w:p>
    <w:p w14:paraId="412A99D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τρία λεπτά.</w:t>
      </w:r>
    </w:p>
    <w:p w14:paraId="412A99DE"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w:t>
      </w:r>
    </w:p>
    <w:p w14:paraId="412A99D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Κύριε Υπουργέ, θα θίξω ένα</w:t>
      </w:r>
      <w:r>
        <w:rPr>
          <w:rFonts w:eastAsia="Times New Roman" w:cs="Times New Roman"/>
          <w:szCs w:val="24"/>
        </w:rPr>
        <w:t xml:space="preserve"> </w:t>
      </w:r>
      <w:proofErr w:type="spellStart"/>
      <w:r>
        <w:rPr>
          <w:rFonts w:eastAsia="Times New Roman" w:cs="Times New Roman"/>
          <w:szCs w:val="24"/>
        </w:rPr>
        <w:t>ένα</w:t>
      </w:r>
      <w:proofErr w:type="spellEnd"/>
      <w:r>
        <w:rPr>
          <w:rFonts w:eastAsia="Times New Roman" w:cs="Times New Roman"/>
          <w:szCs w:val="24"/>
        </w:rPr>
        <w:t xml:space="preserve"> τα σημεία που αναφέρατε. Είπατε ότι δεν υ</w:t>
      </w:r>
      <w:r>
        <w:rPr>
          <w:rFonts w:eastAsia="Times New Roman" w:cs="Times New Roman"/>
          <w:szCs w:val="24"/>
        </w:rPr>
        <w:t xml:space="preserve">φίσταται βία και ανομία στα πανεπιστήμια. </w:t>
      </w:r>
    </w:p>
    <w:p w14:paraId="412A99E0"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είπα αυτό πάντως.</w:t>
      </w:r>
    </w:p>
    <w:p w14:paraId="412A99E1"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Θα το δούμε στα Πρακτικά.</w:t>
      </w:r>
    </w:p>
    <w:p w14:paraId="412A99E2"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Για να πάρω ένα πρόσφατο παράδειγμα, θα σας υπενθυμίσω την κραυγαλέα δήλωση ενεν</w:t>
      </w:r>
      <w:r>
        <w:rPr>
          <w:rFonts w:eastAsia="Times New Roman" w:cs="Times New Roman"/>
          <w:szCs w:val="24"/>
        </w:rPr>
        <w:t xml:space="preserve">ήντα τριών καθηγητών της Νομικής Αθηνών -ήτοι σχεδόν του συνόλου των καθηγητών της Νομικής Αθηνών, με εξαίρεση κάποιους που είναι σε αναστολή και κάποιους ελάχιστους που δεν υπέγραψαν- δηλαδή την συντριπτική πλειοψηφία της Νομικής Αθηνών, η οποία σας λέει </w:t>
      </w:r>
      <w:r>
        <w:rPr>
          <w:rFonts w:eastAsia="Times New Roman" w:cs="Times New Roman"/>
          <w:szCs w:val="24"/>
        </w:rPr>
        <w:t xml:space="preserve">ότι η κατάσταση έχει ξεφύγει από κάθε έλεγχο, για να πάρουμε ένα τελευταίο παράδειγμα. </w:t>
      </w:r>
      <w:r>
        <w:rPr>
          <w:rFonts w:eastAsia="Times New Roman" w:cs="Times New Roman"/>
          <w:szCs w:val="24"/>
        </w:rPr>
        <w:t>Ε</w:t>
      </w:r>
      <w:r>
        <w:rPr>
          <w:rFonts w:eastAsia="Times New Roman" w:cs="Times New Roman"/>
          <w:szCs w:val="24"/>
        </w:rPr>
        <w:t>σείς μας λέτε ότι δεν υπάρχει τέτοιο θέμα, ότι εμείς το έχουμε επινοήσει ούτε λίγο ούτε πολύ και ότι υπάρχει μόνο σε μεμονωμένα ιδρύματα.</w:t>
      </w:r>
    </w:p>
    <w:p w14:paraId="412A99E3"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Δεύτερον, είπατε: «Δεν μας έχε</w:t>
      </w:r>
      <w:r>
        <w:rPr>
          <w:rFonts w:eastAsia="Times New Roman" w:cs="Times New Roman"/>
          <w:szCs w:val="24"/>
        </w:rPr>
        <w:t>ι κάνει κανείς πρόταση. Οι πρυτάνεις να μας κάνουν πρόταση». Είστε Κυβέρνηση. Εσείς νομοθετείτε. Εσείς έχετε την πρωτοβουλία της νομοθετικής εξουσίας. Εσείς συνεπώς οφείλετε επιτέλους να αναλάβετε το μερίδιο της ευθύνης σας. Εγώ να συμφωνήσω ότι και οι πρυ</w:t>
      </w:r>
      <w:r>
        <w:rPr>
          <w:rFonts w:eastAsia="Times New Roman" w:cs="Times New Roman"/>
          <w:szCs w:val="24"/>
        </w:rPr>
        <w:t>τάνεις έχουν ένα μερίδιο ευθύνης, ασφαλώς, αλλά οι πρυτάνεις έχουν πει τι θέλουν.</w:t>
      </w:r>
    </w:p>
    <w:p w14:paraId="412A99E4"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Να σας διαβάσω μια πρόσφατη δήλωση του κ. Μήτκα, </w:t>
      </w:r>
      <w:proofErr w:type="spellStart"/>
      <w:r>
        <w:rPr>
          <w:rFonts w:eastAsia="Times New Roman" w:cs="Times New Roman"/>
          <w:szCs w:val="24"/>
        </w:rPr>
        <w:t>π</w:t>
      </w:r>
      <w:r>
        <w:rPr>
          <w:rFonts w:eastAsia="Times New Roman" w:cs="Times New Roman"/>
          <w:szCs w:val="24"/>
        </w:rPr>
        <w:t>ροεδρεύοντα</w:t>
      </w:r>
      <w:proofErr w:type="spellEnd"/>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υνόδου </w:t>
      </w:r>
      <w:r>
        <w:rPr>
          <w:rFonts w:eastAsia="Times New Roman" w:cs="Times New Roman"/>
          <w:szCs w:val="24"/>
        </w:rPr>
        <w:t>π</w:t>
      </w:r>
      <w:r>
        <w:rPr>
          <w:rFonts w:eastAsia="Times New Roman" w:cs="Times New Roman"/>
          <w:szCs w:val="24"/>
        </w:rPr>
        <w:t xml:space="preserve">ρυτάνεων, ο οποίος είπε ότι έχουμε ζητήσει και ζητάμε ακόμα να παραμείνει ο νόμος που όριζε ότι σε </w:t>
      </w:r>
      <w:r>
        <w:rPr>
          <w:rFonts w:eastAsia="Times New Roman" w:cs="Times New Roman"/>
          <w:szCs w:val="24"/>
        </w:rPr>
        <w:t>θέματα παραβατικότητας πρέπει να ισχύει και σε πανεπιστημιακό χώρο ό,τι ισχύει στους υπόλοιπους χώρους της κοινωνίας μας, δηλαδή οι αστυνομικές αρχές να επεμβαίνουν όταν διαπράττονται αδικήματα.</w:t>
      </w:r>
    </w:p>
    <w:p w14:paraId="412A99E5"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να σας θυμίσω ότι κατά καιρούς έχετε πάρει διά</w:t>
      </w:r>
      <w:r>
        <w:rPr>
          <w:rFonts w:eastAsia="Times New Roman" w:cs="Times New Roman"/>
          <w:szCs w:val="24"/>
        </w:rPr>
        <w:t>φορες θέσεις.  Έχετε πει ότι σας φταίνε οι πρυτάνεις και δεν σας κάνουν προτάσεις ή ότι φταίει το ρωμαλέο φοιτητικό κίνημα. Να σας το θυμίσω και αυτό.</w:t>
      </w:r>
    </w:p>
    <w:p w14:paraId="412A99E6"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ότι φταίει.</w:t>
      </w:r>
    </w:p>
    <w:p w14:paraId="412A99E7"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Θα μ</w:t>
      </w:r>
      <w:r>
        <w:rPr>
          <w:rFonts w:eastAsia="Times New Roman" w:cs="Times New Roman"/>
          <w:szCs w:val="24"/>
        </w:rPr>
        <w:t xml:space="preserve">ε διορθώσετε εν συνεχεία. </w:t>
      </w:r>
    </w:p>
    <w:p w14:paraId="412A99E8"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Το λέω για να σας προστατεύσω. </w:t>
      </w:r>
    </w:p>
    <w:p w14:paraId="412A99E9"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Δεν χρήζω προστασίας, κύριε Υπουργέ. </w:t>
      </w:r>
    </w:p>
    <w:p w14:paraId="412A99E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Αλίμονο, λοιπόν, για τις οικογένειες που μοχθούν και εμπιστεύονται τα παιδιά τους στο ελληνικό εκπαιδευτικό σύστημα, να τους </w:t>
      </w:r>
      <w:r>
        <w:rPr>
          <w:rFonts w:eastAsia="Times New Roman" w:cs="Times New Roman"/>
          <w:szCs w:val="24"/>
        </w:rPr>
        <w:lastRenderedPageBreak/>
        <w:t>λέμε ότι τα παιδιά αυτά είναι υπεύθυνα για να εντοπίσουν το έγκλημα, την παραβατικότητα, το παραεμπόριο, τα ναρκωτικά.</w:t>
      </w:r>
    </w:p>
    <w:p w14:paraId="412A99E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 xml:space="preserve">έ, δεν φταίνε οι </w:t>
      </w:r>
      <w:r>
        <w:rPr>
          <w:rFonts w:eastAsia="Times New Roman" w:cs="Times New Roman"/>
          <w:szCs w:val="24"/>
        </w:rPr>
        <w:t>π</w:t>
      </w:r>
      <w:r>
        <w:rPr>
          <w:rFonts w:eastAsia="Times New Roman" w:cs="Times New Roman"/>
          <w:szCs w:val="24"/>
        </w:rPr>
        <w:t xml:space="preserve">ρυτάνεις, δεν φταίνε οι φοιτητές. Φταίει πρωτίστως η πολιτεία. Και όταν λέω η πολιτεία, δεν εννοώ μόνο την ηγεσία του Υπουργείου Παιδείας, αλλά και την ηγεσία του Υπουργείου Προστασίας του Πολίτη. Πρέπει να αναλάβουν δράση. </w:t>
      </w:r>
    </w:p>
    <w:p w14:paraId="412A99E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Και επιτρέψτε</w:t>
      </w:r>
      <w:r>
        <w:rPr>
          <w:rFonts w:eastAsia="Times New Roman" w:cs="Times New Roman"/>
          <w:szCs w:val="24"/>
        </w:rPr>
        <w:t xml:space="preserve"> μου, κύριε Υπουργέ, δεν είναι λύση και δεν είναι αποδεκτή λύση να λέτε: «Έχουμε συστήσει άλλη μια επιτροπή». Κύριε Υπουργέ, η κοινωνία σας παρακολουθεί. Δεν περιμένει από εσάς, στην ηγεσία του Υπουργείου Παιδείας, να συστήσετε άλλη μια επιτροπή και δη με </w:t>
      </w:r>
      <w:r>
        <w:rPr>
          <w:rFonts w:eastAsia="Times New Roman" w:cs="Times New Roman"/>
          <w:szCs w:val="24"/>
        </w:rPr>
        <w:t xml:space="preserve">επικεφαλής των καθόλα σεβαστό καθηγητής της Νομικής κ. Παρασκευόπουλο, ο οποίος, όμως, δεν ήταν Υπουργός Παιδείας, όπως κατά λάθος είπατε, αλλά Υπουργός Δικαιοσύνης. </w:t>
      </w:r>
      <w:r>
        <w:rPr>
          <w:rFonts w:eastAsia="Times New Roman" w:cs="Times New Roman"/>
          <w:szCs w:val="24"/>
        </w:rPr>
        <w:lastRenderedPageBreak/>
        <w:t>Ως Υπουργός Δικαιοσύνης αποφυλάκισε πάνω από δύο χιλιάδες ανθρώπους οι οποίοι είχαν καταδι</w:t>
      </w:r>
      <w:r>
        <w:rPr>
          <w:rFonts w:eastAsia="Times New Roman" w:cs="Times New Roman"/>
          <w:szCs w:val="24"/>
        </w:rPr>
        <w:t>καστεί για κακουργήματα. Αυτός ο άνθρωπος προΐσταται μιας επιτροπής η οποία καλείται να αποφασίσει για το πώς θα αντιμετωπιστεί το ζήτημα της βίας και της ανομίας στα πανεπιστήμιά μας.</w:t>
      </w:r>
    </w:p>
    <w:p w14:paraId="412A99E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Και επειδή αναρωτηθήκατε τι προτείνει η Νέα Δημοκρατία, κύριε Υπουργέ, </w:t>
      </w:r>
      <w:r>
        <w:rPr>
          <w:rFonts w:eastAsia="Times New Roman" w:cs="Times New Roman"/>
          <w:szCs w:val="24"/>
        </w:rPr>
        <w:t>η Νέα Δημοκρατία είναι ξεκάθαρη σε αυτό το ζήτημα. Το λέει και το διαμηνύει σε όλους τους τόνους. Τι λέμε; Αυτεπάγγελτη επέμβαση των αρχών για όλες τις αξιόποινες πράξεις που λαμβάνουν χώρα στο πανεπιστήμιο. Γιατί, κύριε Υπουργέ, άσυλο σημαίνει ελευθερία σ</w:t>
      </w:r>
      <w:r>
        <w:rPr>
          <w:rFonts w:eastAsia="Times New Roman" w:cs="Times New Roman"/>
          <w:szCs w:val="24"/>
        </w:rPr>
        <w:t xml:space="preserve">τη διδασκαλία, ελευθερία στην έρευνα. Σημαίνει να μπορώ εγώ ως καθηγητής, ως φοιτητής, να μιλάω ελεύθερα, </w:t>
      </w:r>
      <w:r>
        <w:rPr>
          <w:rFonts w:eastAsia="Times New Roman" w:cs="Times New Roman"/>
          <w:szCs w:val="24"/>
        </w:rPr>
        <w:lastRenderedPageBreak/>
        <w:t xml:space="preserve">χωρίς να έχω δεύτερες σκέψεις για το τι συνέπειες μπορεί να υποστώ εάν πω αυτά που πραγματικά πιστεύω. </w:t>
      </w:r>
    </w:p>
    <w:p w14:paraId="412A99E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Δυστυχώς, όμως, το άσυλο και δη μετά τη δική σ</w:t>
      </w:r>
      <w:r>
        <w:rPr>
          <w:rFonts w:eastAsia="Times New Roman" w:cs="Times New Roman"/>
          <w:szCs w:val="24"/>
        </w:rPr>
        <w:t xml:space="preserve">ας μεταρρύθμιση –εάν μπορεί να την πει κανείς μεταρρύθμιση το 2017- έχει μετουσιωθεί σε ένα άλλοθι για πλήθος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εντός των ιδρυμάτων.</w:t>
      </w:r>
    </w:p>
    <w:p w14:paraId="412A99E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Θα κάνω μια τελευταία αναφορά, -και κλείνω- επειδή αναφερθήκατε σε μια ανάρτηση του κ. Μητσοτάκη. Δε</w:t>
      </w:r>
      <w:r>
        <w:rPr>
          <w:rFonts w:eastAsia="Times New Roman" w:cs="Times New Roman"/>
          <w:szCs w:val="24"/>
        </w:rPr>
        <w:t>ν την προσέξατε καλά. Μάλιστα όταν είχατε απαντήσει σε εκείνη την ανάρτηση, κάνατε και ένα λάθος. Δεν ξέρω εάν ήταν εσκεμμένο ή όχι. Είπατε για τα πεζοδρόμια. Ο κ. Μητσοτάκης μίλησε και για το εσωτερικό των ιδρυμάτων. Προφανώς τα πεζοδρόμια δεν εντάσσονται</w:t>
      </w:r>
      <w:r>
        <w:rPr>
          <w:rFonts w:eastAsia="Times New Roman" w:cs="Times New Roman"/>
          <w:szCs w:val="24"/>
        </w:rPr>
        <w:t xml:space="preserve"> στο ακαδημαϊκό άσυλο. Το εσωτερικό, όμως, εντάσσεται. Και συγκεκριμένα </w:t>
      </w:r>
      <w:r>
        <w:rPr>
          <w:rFonts w:eastAsia="Times New Roman" w:cs="Times New Roman"/>
          <w:szCs w:val="24"/>
        </w:rPr>
        <w:lastRenderedPageBreak/>
        <w:t xml:space="preserve">στην Πατησίων που αναφερθήκατε, τι γίνεται; Συστηματικά όλοι αυτοί οι οποίοι κάνουν παραεμπόριο μπαίνουν μέσα στον χώρο του ιδρύματος προκειμένου να αποφύγουν τη σύλληψη. </w:t>
      </w:r>
    </w:p>
    <w:p w14:paraId="412A99F0"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Εάν αυτό για</w:t>
      </w:r>
      <w:r>
        <w:rPr>
          <w:rFonts w:eastAsia="Times New Roman" w:cs="Times New Roman"/>
          <w:szCs w:val="24"/>
        </w:rPr>
        <w:t xml:space="preserve"> εσάς είναι φυσιολογική κατάσταση, τότε σηκώνω τα χέρια ψηλά. </w:t>
      </w:r>
    </w:p>
    <w:p w14:paraId="412A99F1"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Κεραμέως</w:t>
      </w:r>
      <w:proofErr w:type="spellEnd"/>
      <w:r>
        <w:rPr>
          <w:rFonts w:eastAsia="Times New Roman" w:cs="Times New Roman"/>
          <w:szCs w:val="24"/>
        </w:rPr>
        <w:t xml:space="preserve">. </w:t>
      </w:r>
    </w:p>
    <w:p w14:paraId="412A99F2"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412A99F3"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είπα ότι </w:t>
      </w:r>
      <w:r>
        <w:rPr>
          <w:rFonts w:eastAsia="Times New Roman" w:cs="Times New Roman"/>
          <w:szCs w:val="24"/>
        </w:rPr>
        <w:t xml:space="preserve">δεν υφίσταται βία και ανομία. Εγώ διάβασα τον τίτλο της ερώτησής σας. Λέτε: «ανεξέλεγκτη η βία και η ανομία στα τριτοβάθμια ιδρύματα». Εννοείτε προφανώς </w:t>
      </w:r>
      <w:r>
        <w:rPr>
          <w:rFonts w:eastAsia="Times New Roman" w:cs="Times New Roman"/>
          <w:szCs w:val="24"/>
        </w:rPr>
        <w:lastRenderedPageBreak/>
        <w:t xml:space="preserve">στα ιδρύματα τριτοβάθμιας εκπαίδευσης. Ανεξέλεγκτη βία και ανομία; Πραγματικά το πιστεύετε; </w:t>
      </w:r>
    </w:p>
    <w:p w14:paraId="412A99F4"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ΝΙΚΗ ΚΕΡΑΜ</w:t>
      </w:r>
      <w:r>
        <w:rPr>
          <w:rFonts w:eastAsia="Times New Roman" w:cs="Times New Roman"/>
          <w:b/>
          <w:szCs w:val="24"/>
        </w:rPr>
        <w:t xml:space="preserve">ΕΩΣ: </w:t>
      </w:r>
      <w:r>
        <w:rPr>
          <w:rFonts w:eastAsia="Times New Roman" w:cs="Times New Roman"/>
          <w:szCs w:val="24"/>
        </w:rPr>
        <w:t xml:space="preserve">Βεβαίως. </w:t>
      </w:r>
    </w:p>
    <w:p w14:paraId="412A99F5"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Αν το πιστεύετε, έχετε μεγάλο πρόβλημα.</w:t>
      </w:r>
    </w:p>
    <w:p w14:paraId="412A99F6"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Γι’ αυτό σας λέω, πηγαίνετε παρέα με τον κ. Μητσοτάκη μια βόλτα στα πανεπιστήμια. Σας προκαλώ να το κάνετε αυτό και να μου πείτε.</w:t>
      </w:r>
    </w:p>
    <w:p w14:paraId="412A99F7"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ΙΚΗ ΚΕΡΑΜΕΩΣ: </w:t>
      </w:r>
      <w:r>
        <w:rPr>
          <w:rFonts w:eastAsia="Times New Roman" w:cs="Times New Roman"/>
          <w:szCs w:val="24"/>
        </w:rPr>
        <w:t xml:space="preserve">Πάμε, κύριε Υπουργέ, πάμε. </w:t>
      </w:r>
    </w:p>
    <w:p w14:paraId="412A99F8"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Δεν πάτε. Δεν πάτε! Δεν πάτε, γιατί δεν ξέρετε την πραγματικότητα των πανεπιστημίων.  </w:t>
      </w:r>
    </w:p>
    <w:p w14:paraId="412A99F9"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Οι καθηγητές της Νομικής έχουν όλοι λάθος;</w:t>
      </w:r>
      <w:r>
        <w:rPr>
          <w:rFonts w:eastAsia="Times New Roman" w:cs="Times New Roman"/>
          <w:szCs w:val="24"/>
        </w:rPr>
        <w:t xml:space="preserve"> </w:t>
      </w:r>
    </w:p>
    <w:p w14:paraId="412A99FA"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Θα έρθω και σε αυτό. </w:t>
      </w:r>
    </w:p>
    <w:p w14:paraId="412A99F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Η πραγματικότητα των πανεπιστημίων δεν είναι η ανεξέλεγκτη βία και η ανομία. Είναι η πραγματικότητα που η Νέα Δημοκρατία θέλει να επιβάλει στα πανεπιστήμια, γιατί</w:t>
      </w:r>
      <w:r>
        <w:rPr>
          <w:rFonts w:eastAsia="Times New Roman" w:cs="Times New Roman"/>
          <w:szCs w:val="24"/>
        </w:rPr>
        <w:t xml:space="preserve"> θα την βολέψει να πει ότι οι μεταρρυθμίσεις που κάνουμε έχουν προκαλέσει αυτή την κατάσταση.</w:t>
      </w:r>
    </w:p>
    <w:p w14:paraId="412A99F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Δεύτερον, ξέρετε τι κατήγγειλαν ενενήντα τρεις καθηγητές της Νομικής; Κατήγγειλαν την κατάσταση που είναι εκτός του πανεπιστημιακού ασύλου.</w:t>
      </w:r>
    </w:p>
    <w:p w14:paraId="412A99FD"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Και εντ</w:t>
      </w:r>
      <w:r>
        <w:rPr>
          <w:rFonts w:eastAsia="Times New Roman" w:cs="Times New Roman"/>
          <w:szCs w:val="24"/>
        </w:rPr>
        <w:t xml:space="preserve">ός. </w:t>
      </w:r>
    </w:p>
    <w:p w14:paraId="412A99FE"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Αφήστε με να τελειώσω. </w:t>
      </w:r>
    </w:p>
    <w:p w14:paraId="412A99F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Κατήγγειλαν την κατάσταση που είναι εκτός του πανεπιστημιακού ασύλου και η οποία είναι στο προαύλιο του Πνευματικού Κέντρου του Δήμου Αθηναίων. </w:t>
      </w:r>
    </w:p>
    <w:p w14:paraId="412A9A00"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ΝΙΚΗ ΚΕΡΑΜΕΩ</w:t>
      </w:r>
      <w:r>
        <w:rPr>
          <w:rFonts w:eastAsia="Times New Roman" w:cs="Times New Roman"/>
          <w:b/>
          <w:szCs w:val="24"/>
        </w:rPr>
        <w:t xml:space="preserve">Σ: </w:t>
      </w:r>
      <w:r>
        <w:rPr>
          <w:rFonts w:eastAsia="Times New Roman" w:cs="Times New Roman"/>
          <w:szCs w:val="24"/>
        </w:rPr>
        <w:t xml:space="preserve">Κάνετε λάθος. </w:t>
      </w:r>
    </w:p>
    <w:p w14:paraId="412A9A01"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Σας παρακαλώ να το διαβάσετε ξανά </w:t>
      </w:r>
      <w:r>
        <w:rPr>
          <w:rFonts w:eastAsia="Times New Roman" w:cs="Times New Roman"/>
          <w:szCs w:val="24"/>
        </w:rPr>
        <w:lastRenderedPageBreak/>
        <w:t>και να μην δημιουργείτε τέτοιες εντυπώσεις. Ξέρετε ότι προσπαθώ να είμαι πολύ ήπιος, αλλά όχι όταν λέγονται τέτοιου είδους χονδροειδέσ</w:t>
      </w:r>
      <w:r>
        <w:rPr>
          <w:rFonts w:eastAsia="Times New Roman" w:cs="Times New Roman"/>
          <w:szCs w:val="24"/>
        </w:rPr>
        <w:t xml:space="preserve">τατα ψέματα. </w:t>
      </w:r>
    </w:p>
    <w:p w14:paraId="412A9A02"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12A9A03"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Κυριά </w:t>
      </w:r>
      <w:proofErr w:type="spellStart"/>
      <w:r>
        <w:rPr>
          <w:rFonts w:eastAsia="Times New Roman" w:cs="Times New Roman"/>
          <w:szCs w:val="24"/>
        </w:rPr>
        <w:t>Κεραμέως</w:t>
      </w:r>
      <w:proofErr w:type="spellEnd"/>
      <w:r>
        <w:rPr>
          <w:rFonts w:eastAsia="Times New Roman" w:cs="Times New Roman"/>
          <w:szCs w:val="24"/>
        </w:rPr>
        <w:t xml:space="preserve">, δεν ακούγεστε. Απλά ακούγετε μια φωνή. </w:t>
      </w:r>
    </w:p>
    <w:p w14:paraId="412A9A04"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Οι καθηγητές της Νομικής ανέφεραν ένα φαινόμενο που, πράγματι, είναι απαράδεκτο και είναι απαράδεκτο σε αυτόν τον χώρο. </w:t>
      </w:r>
      <w:r>
        <w:rPr>
          <w:rFonts w:eastAsia="Times New Roman"/>
          <w:szCs w:val="24"/>
        </w:rPr>
        <w:t>Έχουν κάθε δικαίωμα να το καταγγείλουν, αλλά να λέμε ότι κατήγγειλαν αυτό.</w:t>
      </w:r>
    </w:p>
    <w:p w14:paraId="412A9A05"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επόμενο θέμα: Αν εμείς έχουμε την πρωτοβουλία ή όχι. Προφανώς κι έχουμε εμείς την πρωτοβουλία και γι’ αυτό θέλουμε </w:t>
      </w:r>
      <w:r>
        <w:rPr>
          <w:rFonts w:eastAsia="Times New Roman"/>
          <w:szCs w:val="24"/>
        </w:rPr>
        <w:lastRenderedPageBreak/>
        <w:t>να το μελετήσουμε το θέμα. Εσείς, φαίνεται, έχετε έτοιμες απαντ</w:t>
      </w:r>
      <w:r>
        <w:rPr>
          <w:rFonts w:eastAsia="Times New Roman"/>
          <w:szCs w:val="24"/>
        </w:rPr>
        <w:t xml:space="preserve">ήσεις και στις έτοιμες απαντήσεις λέτε «αυτεπάγγελτα να παρεμβαίνει η αστυνομία». Σωστά; Μπορείτε να μου πείτε ποιος θα έχει την απόφαση ότι είναι αυτό αυτεπάγγελτο και θα παρεμβαίνει; Ποιος; Ο </w:t>
      </w:r>
      <w:r>
        <w:rPr>
          <w:rFonts w:eastAsia="Times New Roman"/>
          <w:szCs w:val="24"/>
        </w:rPr>
        <w:t>π</w:t>
      </w:r>
      <w:r>
        <w:rPr>
          <w:rFonts w:eastAsia="Times New Roman"/>
          <w:szCs w:val="24"/>
        </w:rPr>
        <w:t xml:space="preserve">ρύτανης θα τους φωνάζει; Κάποιος τυχαίος πολίτης που περνάει από κει; Κάποιος φοιτητής ή κάποιος αστυνόμος κοιτάζοντας μέσα από τα κάγκελα θα πει «α, κάτι γίνεται και αυτό είναι αυτεπάγγελτο»; </w:t>
      </w:r>
    </w:p>
    <w:p w14:paraId="412A9A06"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Σε ένα κράτος δικαίου δεν γίνονται αυτά τα πράγματα. Πάρτε το </w:t>
      </w:r>
      <w:r>
        <w:rPr>
          <w:rFonts w:eastAsia="Times New Roman"/>
          <w:szCs w:val="24"/>
        </w:rPr>
        <w:t>είδηση. Υπάρχει πρόβλημα σε ορισμένα ιδρύματα, αλλά η απάντηση η δική σας, που το έχετε πρώτο θέμα και υποτίθεται το έχετε συζητήσει μεταξύ σας και το έχετε σκεφτεί τόσο πολύ, είναι αυτεπάγγελτα να μπαίνει η αστυνομία. Και σας ρωτάω πάρα πολύ απλά: Ποιος α</w:t>
      </w:r>
      <w:r>
        <w:rPr>
          <w:rFonts w:eastAsia="Times New Roman"/>
          <w:szCs w:val="24"/>
        </w:rPr>
        <w:t xml:space="preserve">ποφασίζει ότι είναι αυτεπάγγελτο; </w:t>
      </w:r>
    </w:p>
    <w:p w14:paraId="412A9A07"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Τώρα, τι είπε ο κ. Μήτκας; Ο κ. Μήτκας λέει να παραμείνει ο παλιός νόμος. Σωστά; Μόνο που στη διάρκεια του παλιού νόμου έγιναν χειρότερα απ’ ό,τι γίνονται σήμερα.</w:t>
      </w:r>
    </w:p>
    <w:p w14:paraId="412A9A08"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Ποιος το λέει αυτό;</w:t>
      </w:r>
    </w:p>
    <w:p w14:paraId="412A9A09"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ΚΩΝΣΤΑΝΤΙΝΟΣ ΓΡΑΒΡΟΓΛΟΥ</w:t>
      </w:r>
      <w:r>
        <w:rPr>
          <w:rFonts w:eastAsia="Times New Roman"/>
          <w:b/>
          <w:szCs w:val="24"/>
        </w:rPr>
        <w:t xml:space="preserve"> (Υπουργός Παιδείας, Έρευνας και Θρησκευμάτων):</w:t>
      </w:r>
      <w:r>
        <w:rPr>
          <w:rFonts w:eastAsia="Times New Roman"/>
          <w:szCs w:val="24"/>
        </w:rPr>
        <w:t xml:space="preserve"> Εγώ το λέω. Διότι το μελετήσαμε το θέμα και το ξέρετε κι εσείς. Το θέμα είναι για εσάς να μην υπάρχει οποιαδήποτε αναφορά στο άσυλο. Και αυτό δεν πρόκειται να γίνει, γιατί η ελευθερία στα ελληνικά πανεπιστήμι</w:t>
      </w:r>
      <w:r>
        <w:rPr>
          <w:rFonts w:eastAsia="Times New Roman"/>
          <w:szCs w:val="24"/>
        </w:rPr>
        <w:t xml:space="preserve">α, η οποία κατακτήθηκε με τόσους κόπους, πολλές φορές παραβιάζεται βάναυσα, αυτή πρέπει να έχει αναφορά και στο άσυλο. </w:t>
      </w:r>
    </w:p>
    <w:p w14:paraId="412A9A0A"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Και τώρα κοιτάξτε, υπάρχουν δύο πράγματα που καλό είναι να έχουμε και μία αίσθηση όταν τα λέμε: Εγώ αναφέρθηκα στο ρωμαλέο φοιτητικό κίν</w:t>
      </w:r>
      <w:r>
        <w:rPr>
          <w:rFonts w:eastAsia="Times New Roman"/>
          <w:szCs w:val="24"/>
        </w:rPr>
        <w:t>ημα με την έννοια -και το ξέρετε ότι αυτή είναι η έννοια, δεν υπάρχει άλλη- ότι αν υπάρχει ένα ζωντανό φοιτητικό κίνημα μέσα στα πανεπιστήμια, θα ελαχιστοποιηθούν αυτά τα φαινόμενα. Αυτό μας δείχνουν όλα τα μέρη του κόσμου. Αυτό δείχνει, δε, και στη χώρα μ</w:t>
      </w:r>
      <w:r>
        <w:rPr>
          <w:rFonts w:eastAsia="Times New Roman"/>
          <w:szCs w:val="24"/>
        </w:rPr>
        <w:t xml:space="preserve">ας το τι έγινε, όταν το φοιτητικό κίνημα ήταν σε μια άλλη φάση. Άρα, δεν μπορεί αυτοί που ζουν στα πανεπιστήμια, δηλαδή οι διδάσκοντες, οι φοιτητές κ.λπ., να μην είναι μέρος της λύσης. Αυτό. </w:t>
      </w:r>
    </w:p>
    <w:p w14:paraId="412A9A0B"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σχετικά με τον κ. Παρασκευόπουλο: Θα σας παρακαλούσα να ανασ</w:t>
      </w:r>
      <w:r>
        <w:rPr>
          <w:rFonts w:eastAsia="Times New Roman"/>
          <w:szCs w:val="24"/>
        </w:rPr>
        <w:t>κευάσετε αυτά για τα οποία τον κατηγορείτε. Ο κ. Παρα</w:t>
      </w:r>
      <w:r>
        <w:rPr>
          <w:rFonts w:eastAsia="Times New Roman"/>
          <w:szCs w:val="24"/>
        </w:rPr>
        <w:lastRenderedPageBreak/>
        <w:t>σκευόπουλος ήταν ένας από τους κορυφαίους καθηγητές της Νομικής στο Πανεπιστήμιο Θεσσαλονίκης, τώρα είναι ομότιμος καθηγητής, ήταν ένας λαμπρός Υπουργός Δικαιοσύνης που χάραξε κάτι που το συνεχίζει και η</w:t>
      </w:r>
      <w:r>
        <w:rPr>
          <w:rFonts w:eastAsia="Times New Roman"/>
          <w:szCs w:val="24"/>
        </w:rPr>
        <w:t xml:space="preserve"> σημερινή ηγεσία του Υπουργείου Δικαιοσύνης, δηλαδή μια ανθρώπινη συμπεριφορά σε όλο αυτόν τον κόσμο και θέλει πολύ μεγάλη προσοχή όταν κάνουμε δημόσια τέτοιες δηλώσεις για το έργο ενός αξιολογότατου συναδέλφου.</w:t>
      </w:r>
    </w:p>
    <w:p w14:paraId="412A9A0C"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w:t>
      </w:r>
    </w:p>
    <w:p w14:paraId="412A9A0D"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b/>
          <w:szCs w:val="24"/>
        </w:rPr>
        <w:t>):</w:t>
      </w:r>
      <w:r>
        <w:rPr>
          <w:rFonts w:eastAsia="Times New Roman"/>
          <w:szCs w:val="24"/>
        </w:rPr>
        <w:t xml:space="preserve"> Ευχαριστούμε τον κύριο Υπουργό.</w:t>
      </w:r>
    </w:p>
    <w:p w14:paraId="412A9A0E"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Πριν προχωρήσουμε στην τελευταία ερώτηση για σήμερα, να διαβάσω και τα τελευταία κωλύματα που αφορούν την Υπουργό </w:t>
      </w:r>
      <w:r>
        <w:rPr>
          <w:rFonts w:eastAsia="Times New Roman"/>
          <w:szCs w:val="24"/>
        </w:rPr>
        <w:lastRenderedPageBreak/>
        <w:t>Οικονομικών, κ</w:t>
      </w:r>
      <w:r>
        <w:rPr>
          <w:rFonts w:eastAsia="Times New Roman"/>
          <w:szCs w:val="24"/>
        </w:rPr>
        <w:t>.</w:t>
      </w:r>
      <w:r>
        <w:rPr>
          <w:rFonts w:eastAsia="Times New Roman"/>
          <w:szCs w:val="24"/>
        </w:rPr>
        <w:t xml:space="preserve"> Αικατερίνη </w:t>
      </w:r>
      <w:proofErr w:type="spellStart"/>
      <w:r>
        <w:rPr>
          <w:rFonts w:eastAsia="Times New Roman"/>
          <w:szCs w:val="24"/>
        </w:rPr>
        <w:t>Παπανάτσιου</w:t>
      </w:r>
      <w:proofErr w:type="spellEnd"/>
      <w:r>
        <w:rPr>
          <w:rFonts w:eastAsia="Times New Roman"/>
          <w:szCs w:val="24"/>
        </w:rPr>
        <w:t>, λόγω του ότι θα βρίσκεται στο Περιφερειακό Αναπτυξιακό Συνέδριο στη</w:t>
      </w:r>
      <w:r>
        <w:rPr>
          <w:rFonts w:eastAsia="Times New Roman"/>
          <w:szCs w:val="24"/>
        </w:rPr>
        <w:t xml:space="preserve"> Ρόδο. Δεν θα συζητηθούν, λοιπόν, οι εξής τρεις ερωτήσεις: </w:t>
      </w:r>
    </w:p>
    <w:p w14:paraId="412A9A0F"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έκτη με αριθμό 1460/2-4-2018 επίκαιρη ερώτηση πρώτου κύκλου του Η΄ Αντιπροέδρου της Βουλής και Βουλευτή Β΄ Πειραιά των Ανεξαρτήτων Ελλήνων κ.</w:t>
      </w:r>
      <w:r>
        <w:rPr>
          <w:rFonts w:eastAsia="Times New Roman"/>
          <w:bCs/>
          <w:szCs w:val="24"/>
        </w:rPr>
        <w:t xml:space="preserve"> Δημητρίου Καμμένου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w:t>
      </w:r>
      <w:r>
        <w:rPr>
          <w:rFonts w:eastAsia="Times New Roman"/>
          <w:szCs w:val="24"/>
        </w:rPr>
        <w:t xml:space="preserve">τικά με τα προβλήματα 4 εκατομμυρίων δανειοληπτών. </w:t>
      </w:r>
    </w:p>
    <w:p w14:paraId="412A9A10"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έβδομη με αριθμό 1461/2-4-2018 επίκαιρη ερώτηση πρώτου κύκλου του ομιλούντος Θ΄ Αντιπροέδρου της Βουλής και Βουλευτή Α΄ Αθηνών της Ένωσης Κεντρώων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με θέμα: «Ρύθμιση </w:t>
      </w:r>
      <w:r>
        <w:rPr>
          <w:rFonts w:eastAsia="Times New Roman"/>
          <w:szCs w:val="24"/>
        </w:rPr>
        <w:t>λ</w:t>
      </w:r>
      <w:r>
        <w:rPr>
          <w:rFonts w:eastAsia="Times New Roman"/>
          <w:szCs w:val="24"/>
        </w:rPr>
        <w:t>ηξιπρό</w:t>
      </w:r>
      <w:r>
        <w:rPr>
          <w:rFonts w:eastAsia="Times New Roman"/>
          <w:szCs w:val="24"/>
        </w:rPr>
        <w:t xml:space="preserve">θεσμων </w:t>
      </w:r>
      <w:r>
        <w:rPr>
          <w:rFonts w:eastAsia="Times New Roman"/>
          <w:szCs w:val="24"/>
        </w:rPr>
        <w:t>ο</w:t>
      </w:r>
      <w:r>
        <w:rPr>
          <w:rFonts w:eastAsia="Times New Roman"/>
          <w:szCs w:val="24"/>
        </w:rPr>
        <w:t xml:space="preserve">φειλών </w:t>
      </w:r>
      <w:r>
        <w:rPr>
          <w:rFonts w:eastAsia="Times New Roman"/>
          <w:szCs w:val="24"/>
        </w:rPr>
        <w:t>μ</w:t>
      </w:r>
      <w:r>
        <w:rPr>
          <w:rFonts w:eastAsia="Times New Roman"/>
          <w:szCs w:val="24"/>
        </w:rPr>
        <w:t xml:space="preserve">ισθωτών και </w:t>
      </w:r>
      <w:r>
        <w:rPr>
          <w:rFonts w:eastAsia="Times New Roman"/>
          <w:szCs w:val="24"/>
        </w:rPr>
        <w:t>σ</w:t>
      </w:r>
      <w:r>
        <w:rPr>
          <w:rFonts w:eastAsia="Times New Roman"/>
          <w:szCs w:val="24"/>
        </w:rPr>
        <w:t xml:space="preserve">υνταξιούχων προς την </w:t>
      </w:r>
      <w:r>
        <w:rPr>
          <w:rFonts w:eastAsia="Times New Roman"/>
          <w:szCs w:val="24"/>
        </w:rPr>
        <w:t>ε</w:t>
      </w:r>
      <w:r>
        <w:rPr>
          <w:rFonts w:eastAsia="Times New Roman"/>
          <w:szCs w:val="24"/>
        </w:rPr>
        <w:t xml:space="preserve">φορία έως 120 </w:t>
      </w:r>
      <w:r>
        <w:rPr>
          <w:rFonts w:eastAsia="Times New Roman"/>
          <w:szCs w:val="24"/>
        </w:rPr>
        <w:t>δ</w:t>
      </w:r>
      <w:r>
        <w:rPr>
          <w:rFonts w:eastAsia="Times New Roman"/>
          <w:szCs w:val="24"/>
        </w:rPr>
        <w:t>όσεις».</w:t>
      </w:r>
    </w:p>
    <w:p w14:paraId="412A9A11"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Τέλος</w:t>
      </w:r>
      <w:r>
        <w:rPr>
          <w:rFonts w:eastAsia="Times New Roman"/>
          <w:szCs w:val="24"/>
        </w:rPr>
        <w:t>,</w:t>
      </w:r>
      <w:r>
        <w:rPr>
          <w:rFonts w:eastAsia="Times New Roman"/>
          <w:szCs w:val="24"/>
        </w:rPr>
        <w:t xml:space="preserve"> δεν θα συζητηθεί η πρώτη με αριθμό 1480/11-4-2018 επίκαιρη ερώτηση δεύτερου κύκλου του Βουλευτή Β΄ Αθηνών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Ξυδάκη</w:t>
      </w:r>
      <w:proofErr w:type="spellEnd"/>
      <w:r>
        <w:rPr>
          <w:rFonts w:eastAsia="Times New Roman"/>
          <w:bCs/>
          <w:szCs w:val="24"/>
        </w:rPr>
        <w:t xml:space="preserve"> </w:t>
      </w:r>
      <w:r>
        <w:rPr>
          <w:rFonts w:eastAsia="Times New Roman"/>
          <w:szCs w:val="24"/>
        </w:rPr>
        <w:t>προς τον Υ</w:t>
      </w:r>
      <w:r>
        <w:rPr>
          <w:rFonts w:eastAsia="Times New Roman"/>
          <w:szCs w:val="24"/>
        </w:rPr>
        <w:t xml:space="preserve">πουργό </w:t>
      </w:r>
      <w:r>
        <w:rPr>
          <w:rFonts w:eastAsia="Times New Roman"/>
          <w:bCs/>
          <w:szCs w:val="24"/>
        </w:rPr>
        <w:t>Οικονομικών,</w:t>
      </w:r>
      <w:r>
        <w:rPr>
          <w:rFonts w:eastAsia="Times New Roman"/>
          <w:szCs w:val="24"/>
        </w:rPr>
        <w:t xml:space="preserve"> με θέμα: «Φορολογικές ελαφρύνσεις (</w:t>
      </w:r>
      <w:proofErr w:type="spellStart"/>
      <w:r>
        <w:rPr>
          <w:rFonts w:eastAsia="Times New Roman"/>
          <w:szCs w:val="24"/>
        </w:rPr>
        <w:t>tax</w:t>
      </w:r>
      <w:proofErr w:type="spellEnd"/>
      <w:r>
        <w:rPr>
          <w:rFonts w:eastAsia="Times New Roman"/>
          <w:szCs w:val="24"/>
        </w:rPr>
        <w:t xml:space="preserve"> </w:t>
      </w:r>
      <w:proofErr w:type="spellStart"/>
      <w:r>
        <w:rPr>
          <w:rFonts w:eastAsia="Times New Roman"/>
          <w:szCs w:val="24"/>
        </w:rPr>
        <w:t>rebate</w:t>
      </w:r>
      <w:proofErr w:type="spellEnd"/>
      <w:r>
        <w:rPr>
          <w:rFonts w:eastAsia="Times New Roman"/>
          <w:szCs w:val="24"/>
        </w:rPr>
        <w:t>) για ξένες κινηματογραφικές παραγωγές στην Ελλάδα».</w:t>
      </w:r>
    </w:p>
    <w:p w14:paraId="412A9A12"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όλα τα παραπάνω κωλύματα υπάρχει και σχετική επιστολή από τη Γενική Γραμματεία της Κυβερνήσεως. </w:t>
      </w:r>
    </w:p>
    <w:p w14:paraId="412A9A13"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Περνάμε τώρα στην τελευταία επίκαιρη </w:t>
      </w:r>
      <w:r>
        <w:rPr>
          <w:rFonts w:eastAsia="Times New Roman"/>
          <w:szCs w:val="24"/>
        </w:rPr>
        <w:t>ερώτηση για την αποψινή συνεδρίαση. Είναι η πέμπτη επίκαιρη ερώτηση πρώτου κύκλου, με αριθμό</w:t>
      </w:r>
      <w:r>
        <w:rPr>
          <w:rFonts w:ascii="Verdana" w:eastAsia="Times New Roman" w:hAnsi="Verdana" w:cs="Times New Roman"/>
          <w:color w:val="000000"/>
          <w:sz w:val="17"/>
          <w:szCs w:val="17"/>
          <w:shd w:val="clear" w:color="auto" w:fill="FFFFFF"/>
        </w:rPr>
        <w:t xml:space="preserve"> </w:t>
      </w:r>
      <w:r>
        <w:rPr>
          <w:rFonts w:eastAsia="Times New Roman"/>
          <w:szCs w:val="24"/>
        </w:rPr>
        <w:t>1483/11-4-2018,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szCs w:val="24"/>
        </w:rPr>
        <w:t xml:space="preserve"> με θέμα: «Αδ</w:t>
      </w:r>
      <w:r>
        <w:rPr>
          <w:rFonts w:eastAsia="Times New Roman"/>
          <w:szCs w:val="24"/>
        </w:rPr>
        <w:t>υνα</w:t>
      </w:r>
      <w:r>
        <w:rPr>
          <w:rFonts w:eastAsia="Times New Roman"/>
          <w:szCs w:val="24"/>
        </w:rPr>
        <w:lastRenderedPageBreak/>
        <w:t xml:space="preserve">μία καταβολής μισθοδοσίας του </w:t>
      </w:r>
      <w:r>
        <w:rPr>
          <w:rFonts w:eastAsia="Times New Roman"/>
          <w:szCs w:val="24"/>
        </w:rPr>
        <w:t>έ</w:t>
      </w:r>
      <w:r>
        <w:rPr>
          <w:rFonts w:eastAsia="Times New Roman"/>
          <w:szCs w:val="24"/>
        </w:rPr>
        <w:t xml:space="preserve">κτακτου </w:t>
      </w:r>
      <w:proofErr w:type="spellStart"/>
      <w:r>
        <w:rPr>
          <w:rFonts w:eastAsia="Times New Roman"/>
          <w:szCs w:val="24"/>
        </w:rPr>
        <w:t>έ</w:t>
      </w:r>
      <w:r>
        <w:rPr>
          <w:rFonts w:eastAsia="Times New Roman"/>
          <w:szCs w:val="24"/>
        </w:rPr>
        <w:t>κπαιδευτικού</w:t>
      </w:r>
      <w:proofErr w:type="spellEnd"/>
      <w:r>
        <w:rPr>
          <w:rFonts w:eastAsia="Times New Roman"/>
          <w:szCs w:val="24"/>
        </w:rPr>
        <w:t xml:space="preserve"> </w:t>
      </w:r>
      <w:r>
        <w:rPr>
          <w:rFonts w:eastAsia="Times New Roman"/>
          <w:szCs w:val="24"/>
        </w:rPr>
        <w:t>π</w:t>
      </w:r>
      <w:r>
        <w:rPr>
          <w:rFonts w:eastAsia="Times New Roman"/>
          <w:szCs w:val="24"/>
        </w:rPr>
        <w:t>ροσωπικού καθώς και προμηθευτών του ΤΕΙ Κρήτης εξαιτίας της μη έγκρισης της 2</w:t>
      </w:r>
      <w:r>
        <w:rPr>
          <w:rFonts w:eastAsia="Times New Roman"/>
          <w:szCs w:val="24"/>
          <w:vertAlign w:val="superscript"/>
        </w:rPr>
        <w:t>ης</w:t>
      </w:r>
      <w:r>
        <w:rPr>
          <w:rFonts w:eastAsia="Times New Roman"/>
          <w:szCs w:val="24"/>
        </w:rPr>
        <w:t xml:space="preserve"> τροποποίησης του </w:t>
      </w:r>
      <w:r>
        <w:rPr>
          <w:rFonts w:eastAsia="Times New Roman"/>
          <w:szCs w:val="24"/>
        </w:rPr>
        <w:t>π</w:t>
      </w:r>
      <w:r>
        <w:rPr>
          <w:rFonts w:eastAsia="Times New Roman"/>
          <w:szCs w:val="24"/>
        </w:rPr>
        <w:t>ροϋπολογισμού του</w:t>
      </w:r>
      <w:r>
        <w:rPr>
          <w:rFonts w:ascii="Verdana" w:eastAsia="Times New Roman" w:hAnsi="Verdana" w:cs="Times New Roman"/>
          <w:color w:val="000000"/>
          <w:sz w:val="17"/>
          <w:szCs w:val="17"/>
          <w:shd w:val="clear" w:color="auto" w:fill="FFFFFF"/>
        </w:rPr>
        <w:t xml:space="preserve"> </w:t>
      </w:r>
      <w:r>
        <w:rPr>
          <w:rFonts w:eastAsia="Times New Roman"/>
          <w:szCs w:val="24"/>
        </w:rPr>
        <w:t>ΤΕΙ Κρήτης».</w:t>
      </w:r>
    </w:p>
    <w:p w14:paraId="412A9A14" w14:textId="77777777" w:rsidR="004038C1" w:rsidRDefault="0010010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Ορίστε, κύριε συνάδελφε, έχετε τον λόγο για δύο λεπτά.</w:t>
      </w:r>
    </w:p>
    <w:p w14:paraId="412A9A15" w14:textId="77777777" w:rsidR="004038C1" w:rsidRDefault="0010010E">
      <w:pPr>
        <w:spacing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412A9A16" w14:textId="77777777" w:rsidR="004038C1" w:rsidRDefault="0010010E">
      <w:pPr>
        <w:spacing w:line="600" w:lineRule="auto"/>
        <w:ind w:firstLine="720"/>
        <w:jc w:val="both"/>
        <w:rPr>
          <w:rFonts w:eastAsia="Times New Roman" w:cs="Times New Roman"/>
          <w:b/>
          <w:szCs w:val="24"/>
        </w:rPr>
      </w:pPr>
      <w:r>
        <w:rPr>
          <w:rFonts w:eastAsia="Times New Roman" w:cs="Times New Roman"/>
          <w:szCs w:val="24"/>
        </w:rPr>
        <w:t xml:space="preserve">Κύριε Υπουργέ, η </w:t>
      </w:r>
      <w:proofErr w:type="spellStart"/>
      <w:r>
        <w:rPr>
          <w:rFonts w:eastAsia="Times New Roman" w:cs="Times New Roman"/>
          <w:szCs w:val="24"/>
        </w:rPr>
        <w:t>απληρωσιά</w:t>
      </w:r>
      <w:proofErr w:type="spellEnd"/>
      <w:r>
        <w:rPr>
          <w:rFonts w:eastAsia="Times New Roman" w:cs="Times New Roman"/>
          <w:szCs w:val="24"/>
        </w:rPr>
        <w:t xml:space="preserve"> των ωρομίσθιων εκπαιδευτικών των ΤΕΙ δεν περιορίζεται μόνον στο ΤΕΙ της Κρήτης. Αφορά εκείνα τα</w:t>
      </w:r>
      <w:r>
        <w:rPr>
          <w:rFonts w:eastAsia="Times New Roman" w:cs="Times New Roman"/>
          <w:b/>
          <w:szCs w:val="24"/>
        </w:rPr>
        <w:t xml:space="preserve"> </w:t>
      </w:r>
      <w:r>
        <w:rPr>
          <w:rFonts w:eastAsia="Times New Roman" w:cs="Times New Roman"/>
          <w:szCs w:val="24"/>
        </w:rPr>
        <w:t>ΤΕΙ της χώρας που έχουν εκτάκτους. Στην Αττική, για παράδειγμα, το πρόβλημα είναι πολ</w:t>
      </w:r>
      <w:r>
        <w:rPr>
          <w:rFonts w:eastAsia="Times New Roman" w:cs="Times New Roman"/>
          <w:szCs w:val="24"/>
        </w:rPr>
        <w:t>ύ πιο οξυμένο.</w:t>
      </w:r>
      <w:r>
        <w:rPr>
          <w:rFonts w:eastAsia="Times New Roman" w:cs="Times New Roman"/>
          <w:b/>
          <w:szCs w:val="24"/>
        </w:rPr>
        <w:t xml:space="preserve"> </w:t>
      </w:r>
    </w:p>
    <w:p w14:paraId="412A9A17"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Για την Κρήτη οι ωρομίσθιοι του ΤΕΙ δεν έχουν πληρωθεί από τον Ιανουάριο του 2018 και τους προηγούμενους μήνες που πληρώθηκαν έγινε χωρίς να έχει προηγηθεί τροποποίηση του προϋπολογισμού από το Υπουργείο.</w:t>
      </w:r>
    </w:p>
    <w:p w14:paraId="412A9A18"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Η διοίκηση του ΤΕΙ έχει αιτηθεί από</w:t>
      </w:r>
      <w:r>
        <w:rPr>
          <w:rFonts w:eastAsia="Times New Roman" w:cs="Times New Roman"/>
          <w:szCs w:val="24"/>
        </w:rPr>
        <w:t xml:space="preserve"> τις 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2018 την τροποποίηση του προϋπολογισμού για την εξόφληση των συγκεκριμένων οφειλών και η τροποποίηση δεν έχει ακόμα εγκριθεί. Στη δε Αττική από τότε που υπογράφηκε η σύμβαση, 29 Νοέμβρη του 2017 -σημειώστε το-, έως και σήμερα που μιλάμε, δεν έχουν</w:t>
      </w:r>
      <w:r>
        <w:rPr>
          <w:rFonts w:eastAsia="Times New Roman" w:cs="Times New Roman"/>
          <w:szCs w:val="24"/>
        </w:rPr>
        <w:t xml:space="preserve"> δει δεκάρα τσακιστή. Για πρώτη φορά οι έκτακτοι πιάνουν δουλειά δύο μήνες...</w:t>
      </w:r>
    </w:p>
    <w:p w14:paraId="412A9A19"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Από πότε είπατε;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διακόπτω.</w:t>
      </w:r>
    </w:p>
    <w:p w14:paraId="412A9A1A"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Από την ημέρα που υπογράφηκε η σύμβασ</w:t>
      </w:r>
      <w:r>
        <w:rPr>
          <w:rFonts w:eastAsia="Times New Roman" w:cs="Times New Roman"/>
          <w:szCs w:val="24"/>
        </w:rPr>
        <w:t>η, 21 Νοέμβρη 2017, έως και σήμερα που μιλάμε, δεν έχουν δει δεκάρα τσακιστή.</w:t>
      </w:r>
    </w:p>
    <w:p w14:paraId="412A9A1B"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Στην Αθήνα;</w:t>
      </w:r>
    </w:p>
    <w:p w14:paraId="412A9A1C"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 στην Αθήνα.</w:t>
      </w:r>
    </w:p>
    <w:p w14:paraId="412A9A1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Για πρώτη φορά οι έκτακτοι πιάνουν δουλειά δύο μήνες αφότου ξεκίνησε η ακαδημαϊκή χρονιά. Σημαίνει ότι για ένα δίμηνο δεν γίνονταν μαθήματα, παρά μόνο εκείνα των μονίμων. Με πρόσχημα τις καθυστερήσεις του Πληροφοριακού Συστήματος ΕΡΓΑΝΗ γίνονται ετεροχρονι</w:t>
      </w:r>
      <w:r>
        <w:rPr>
          <w:rFonts w:eastAsia="Times New Roman" w:cs="Times New Roman"/>
          <w:szCs w:val="24"/>
        </w:rPr>
        <w:t>σμένες συμβάσεις, ελαχιστοποιώντας τον χρόνο ισχύος των συμβάσεων, ενώ χάνουν οι εργαζόμενοι μέρος από τον μισθό τους.</w:t>
      </w:r>
    </w:p>
    <w:p w14:paraId="412A9A1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Η ουσία είναι, όμως, ότι τελειώνει ο Απρίλιος, τα Χριστούγεννα πέρασαν, πέρασε και το Πάσχα και δεν πήραν ούτε σεντς. Αναρωτηθήκατε αν έκ</w:t>
      </w:r>
      <w:r>
        <w:rPr>
          <w:rFonts w:eastAsia="Times New Roman" w:cs="Times New Roman"/>
          <w:szCs w:val="24"/>
        </w:rPr>
        <w:t xml:space="preserve">αναν Χριστούγεννα και Πάσχα αυτοί οι εργαζόμενοι </w:t>
      </w:r>
      <w:r>
        <w:rPr>
          <w:rFonts w:eastAsia="Times New Roman" w:cs="Times New Roman"/>
          <w:szCs w:val="24"/>
        </w:rPr>
        <w:lastRenderedPageBreak/>
        <w:t>και πώς έκαναν; Και παρ’ όλα αυτά δεν υπάρχει κα</w:t>
      </w:r>
      <w:r>
        <w:rPr>
          <w:rFonts w:eastAsia="Times New Roman" w:cs="Times New Roman"/>
          <w:szCs w:val="24"/>
        </w:rPr>
        <w:t>μ</w:t>
      </w:r>
      <w:r>
        <w:rPr>
          <w:rFonts w:eastAsia="Times New Roman" w:cs="Times New Roman"/>
          <w:szCs w:val="24"/>
        </w:rPr>
        <w:t xml:space="preserve">μιά επίσημη ενημέρωση από πλευρά Υπουργείου Παιδείας για το πότε θα δοθεί η συγκεκριμένη έγκριση για τα δεδουλευμένα, αφήνοντας τους εργαζόμενους στο άγνωστο </w:t>
      </w:r>
      <w:r>
        <w:rPr>
          <w:rFonts w:eastAsia="Times New Roman" w:cs="Times New Roman"/>
          <w:szCs w:val="24"/>
        </w:rPr>
        <w:t xml:space="preserve">με ό,τι αυτό συνεπάγεται για τον οικογενειακό και ατομικό προγραμματισμό και συνολικά για τις ανάγκες τους. </w:t>
      </w:r>
    </w:p>
    <w:p w14:paraId="412A9A1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Εκτός από την </w:t>
      </w:r>
      <w:proofErr w:type="spellStart"/>
      <w:r>
        <w:rPr>
          <w:rFonts w:eastAsia="Times New Roman" w:cs="Times New Roman"/>
          <w:szCs w:val="24"/>
        </w:rPr>
        <w:t>απληρωσιά</w:t>
      </w:r>
      <w:proofErr w:type="spellEnd"/>
      <w:r>
        <w:rPr>
          <w:rFonts w:eastAsia="Times New Roman" w:cs="Times New Roman"/>
          <w:szCs w:val="24"/>
        </w:rPr>
        <w:t xml:space="preserve"> των εκτάκτων, κύριε Υπουργέ, υπάρχουν καθυστερήσεις εξόφλησης του ΤΕΙ Κρήτης, και υποθέτω και των άλλων ΤΕΙ, προς τους προμ</w:t>
      </w:r>
      <w:r>
        <w:rPr>
          <w:rFonts w:eastAsia="Times New Roman" w:cs="Times New Roman"/>
          <w:szCs w:val="24"/>
        </w:rPr>
        <w:t xml:space="preserve">ηθευτές, κάποιοι εκ των οποίων έχουν αναλάβει σημαντικές λειτουργίες των ιδρυμάτων, όπως είναι: ρεύμα, νερό, καθαριότητα, φύλαξη, ενοικίαση δωματίων σε ξενοδοχεία για άπορους φοιτητές και άλλες υποχρεώσεις. Τα παραπάνω </w:t>
      </w:r>
      <w:r>
        <w:rPr>
          <w:rFonts w:eastAsia="Times New Roman" w:cs="Times New Roman"/>
          <w:szCs w:val="24"/>
        </w:rPr>
        <w:lastRenderedPageBreak/>
        <w:t>έρχονται ως αποτέλεσμα, κατά την άποψ</w:t>
      </w:r>
      <w:r>
        <w:rPr>
          <w:rFonts w:eastAsia="Times New Roman" w:cs="Times New Roman"/>
          <w:szCs w:val="24"/>
        </w:rPr>
        <w:t xml:space="preserve">ή μας, της ραγδαίας </w:t>
      </w:r>
      <w:proofErr w:type="spellStart"/>
      <w:r>
        <w:rPr>
          <w:rFonts w:eastAsia="Times New Roman" w:cs="Times New Roman"/>
          <w:szCs w:val="24"/>
        </w:rPr>
        <w:t>υποχρηματοδότησης</w:t>
      </w:r>
      <w:proofErr w:type="spellEnd"/>
      <w:r>
        <w:rPr>
          <w:rFonts w:eastAsia="Times New Roman" w:cs="Times New Roman"/>
          <w:szCs w:val="24"/>
        </w:rPr>
        <w:t xml:space="preserve"> των ΤΕΙ τα τελευταία χρόνια και συνολικά της ανώτατης εκπαίδευσης.</w:t>
      </w:r>
    </w:p>
    <w:p w14:paraId="412A9A20"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Ο προϋπολογισμός του 2011 ήταν στα 23,5% εκατομμύρια και το 2017 κάτι λιγότερο από τα 5 εκατομμύρια. Μέσα σε έξι χρόνια δηλαδή</w:t>
      </w:r>
      <w:r>
        <w:rPr>
          <w:rFonts w:eastAsia="Times New Roman" w:cs="Times New Roman"/>
          <w:szCs w:val="24"/>
        </w:rPr>
        <w:t>,</w:t>
      </w:r>
      <w:r>
        <w:rPr>
          <w:rFonts w:eastAsia="Times New Roman" w:cs="Times New Roman"/>
          <w:szCs w:val="24"/>
        </w:rPr>
        <w:t xml:space="preserve"> η μείωση είναι της τάξη</w:t>
      </w:r>
      <w:r>
        <w:rPr>
          <w:rFonts w:eastAsia="Times New Roman" w:cs="Times New Roman"/>
          <w:szCs w:val="24"/>
        </w:rPr>
        <w:t>ς του 80% περίπου. Αν συμπεριλάβουμε στα παραπάνω ποσά και τα ιδία έσοδα των ΤΕΙ, τότε είναι πολύ χαμηλότερη η χρηματοδότηση.</w:t>
      </w:r>
    </w:p>
    <w:p w14:paraId="412A9A2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Με βάση, λοιπόν, τα παραπάνω σας ρωτάμε, κύριε Υπουργέ, τι μέτρα θα λάβει άμεσα η Κυβέρνηση</w:t>
      </w:r>
      <w:r>
        <w:rPr>
          <w:rFonts w:eastAsia="Times New Roman" w:cs="Times New Roman"/>
          <w:szCs w:val="24"/>
        </w:rPr>
        <w:t>,</w:t>
      </w:r>
      <w:r>
        <w:rPr>
          <w:rFonts w:eastAsia="Times New Roman" w:cs="Times New Roman"/>
          <w:szCs w:val="24"/>
        </w:rPr>
        <w:t xml:space="preserve"> ώστε να εγκριθεί άμεσα η τροποποίηση του προϋπολογισμού των ΤΕΙ, προκειμένου να πληρωθούν άμεσα τα δεδουλευμένα τους -οι ωρομίσθιοι εκπαιδευτικοί- καθώς </w:t>
      </w:r>
      <w:r>
        <w:rPr>
          <w:rFonts w:eastAsia="Times New Roman" w:cs="Times New Roman"/>
          <w:szCs w:val="24"/>
        </w:rPr>
        <w:t>επίσης,</w:t>
      </w:r>
      <w:r>
        <w:rPr>
          <w:rFonts w:eastAsia="Times New Roman" w:cs="Times New Roman"/>
          <w:szCs w:val="24"/>
        </w:rPr>
        <w:t xml:space="preserve"> να μπορέσουν τα ιδρύματα να εξυπηρετήσουν και </w:t>
      </w:r>
      <w:r>
        <w:rPr>
          <w:rFonts w:eastAsia="Times New Roman" w:cs="Times New Roman"/>
          <w:szCs w:val="24"/>
        </w:rPr>
        <w:lastRenderedPageBreak/>
        <w:t>άλλες βασικές ανάγκες για τη λειτουργία τους, πλ</w:t>
      </w:r>
      <w:r>
        <w:rPr>
          <w:rFonts w:eastAsia="Times New Roman" w:cs="Times New Roman"/>
          <w:szCs w:val="24"/>
        </w:rPr>
        <w:t>ηρωμές εργαζομένων και προμηθευτών; Δεύτερον, να εξασφαλίσουν επαρκή κρατική χρηματοδότηση για τις ανάγκες των ΑΕΙ και των ΤΕΙ</w:t>
      </w:r>
      <w:r>
        <w:rPr>
          <w:rFonts w:eastAsia="Times New Roman" w:cs="Times New Roman"/>
          <w:szCs w:val="24"/>
        </w:rPr>
        <w:t>,</w:t>
      </w:r>
      <w:r>
        <w:rPr>
          <w:rFonts w:eastAsia="Times New Roman" w:cs="Times New Roman"/>
          <w:szCs w:val="24"/>
        </w:rPr>
        <w:t xml:space="preserve"> ώστε να μπορούν να λειτουργήσουν απρόσκοπτα</w:t>
      </w:r>
      <w:r>
        <w:rPr>
          <w:rFonts w:eastAsia="Times New Roman" w:cs="Times New Roman"/>
          <w:szCs w:val="24"/>
        </w:rPr>
        <w:t>,</w:t>
      </w:r>
      <w:r>
        <w:rPr>
          <w:rFonts w:eastAsia="Times New Roman" w:cs="Times New Roman"/>
          <w:szCs w:val="24"/>
        </w:rPr>
        <w:t xml:space="preserve"> παρέχοντας υψηλού επιπέδου δημόσια και δωρεάν ανώτατη εκπαίδευση και έρευνα.</w:t>
      </w:r>
    </w:p>
    <w:p w14:paraId="412A9A22"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Ευχαρι</w:t>
      </w:r>
      <w:r>
        <w:rPr>
          <w:rFonts w:eastAsia="Times New Roman" w:cs="Times New Roman"/>
          <w:szCs w:val="24"/>
        </w:rPr>
        <w:t>στώ, κύριε Πρόεδρε.</w:t>
      </w:r>
    </w:p>
    <w:p w14:paraId="412A9A23"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w:t>
      </w:r>
    </w:p>
    <w:p w14:paraId="412A9A24"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12A9A25"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Συντυχάκη, άλλη ερώτηση στείλατε γραπτά, άλλη ερώτηση μου κάνετε προφορικά. Δεν έχω</w:t>
      </w:r>
      <w:r>
        <w:rPr>
          <w:rFonts w:eastAsia="Times New Roman" w:cs="Times New Roman"/>
          <w:szCs w:val="24"/>
        </w:rPr>
        <w:t xml:space="preserve"> τίποτα στην ερώτησή σας σχετικά με το τι γίνεται στην Αθήνα με τις καθυστερήσεις από τον Νοέμβριο κ.λπ.</w:t>
      </w:r>
      <w:r>
        <w:rPr>
          <w:rFonts w:eastAsia="Times New Roman" w:cs="Times New Roman"/>
          <w:szCs w:val="24"/>
        </w:rPr>
        <w:t>.</w:t>
      </w:r>
    </w:p>
    <w:p w14:paraId="412A9A26"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σε σχέση με το ΤΕΙ Κρήτης, υπογράφηκε την Παρασκευή η δεύτερη τροποποίηση του προϋπολογισμού. Άρα, δεν τίθεται κανένα θέμα. Να ξέρετε ότι στο </w:t>
      </w:r>
      <w:r>
        <w:rPr>
          <w:rFonts w:eastAsia="Times New Roman" w:cs="Times New Roman"/>
          <w:szCs w:val="24"/>
        </w:rPr>
        <w:t xml:space="preserve">δημόσιο λογιστικό υπάρχει αυτή η δυσκολία έγκρισης και </w:t>
      </w:r>
      <w:proofErr w:type="spellStart"/>
      <w:r>
        <w:rPr>
          <w:rFonts w:eastAsia="Times New Roman" w:cs="Times New Roman"/>
          <w:szCs w:val="24"/>
        </w:rPr>
        <w:t>επανέγκρισης</w:t>
      </w:r>
      <w:proofErr w:type="spellEnd"/>
      <w:r>
        <w:rPr>
          <w:rFonts w:eastAsia="Times New Roman" w:cs="Times New Roman"/>
          <w:szCs w:val="24"/>
        </w:rPr>
        <w:t xml:space="preserve"> τροποποιήσεων του προϋπολογισμού, διότι από πολλά ιδρύματα δεν γίνεται ένας προϋπολογισμός σύμφωνα με τις πλήρεις ανάγκες τους και υπάρχει αυτή η διαδικασία</w:t>
      </w:r>
      <w:r>
        <w:rPr>
          <w:rFonts w:eastAsia="Times New Roman" w:cs="Times New Roman"/>
          <w:szCs w:val="24"/>
        </w:rPr>
        <w:t>,</w:t>
      </w:r>
      <w:r>
        <w:rPr>
          <w:rFonts w:eastAsia="Times New Roman" w:cs="Times New Roman"/>
          <w:szCs w:val="24"/>
        </w:rPr>
        <w:t xml:space="preserve"> χρόνια τώρα</w:t>
      </w:r>
      <w:r>
        <w:rPr>
          <w:rFonts w:eastAsia="Times New Roman" w:cs="Times New Roman"/>
          <w:szCs w:val="24"/>
        </w:rPr>
        <w:t>,</w:t>
      </w:r>
      <w:r>
        <w:rPr>
          <w:rFonts w:eastAsia="Times New Roman" w:cs="Times New Roman"/>
          <w:szCs w:val="24"/>
        </w:rPr>
        <w:t xml:space="preserve"> που συνεχίζεται. </w:t>
      </w:r>
      <w:r>
        <w:rPr>
          <w:rFonts w:eastAsia="Times New Roman" w:cs="Times New Roman"/>
          <w:szCs w:val="24"/>
        </w:rPr>
        <w:t>Το Υπουργείο κάνει ό,τι μπορεί και νομίζουμε ότι και τα ιδρύματα δέχονται μία κατάσταση</w:t>
      </w:r>
      <w:r>
        <w:rPr>
          <w:rFonts w:eastAsia="Times New Roman" w:cs="Times New Roman"/>
          <w:szCs w:val="24"/>
        </w:rPr>
        <w:t>,</w:t>
      </w:r>
      <w:r>
        <w:rPr>
          <w:rFonts w:eastAsia="Times New Roman" w:cs="Times New Roman"/>
          <w:szCs w:val="24"/>
        </w:rPr>
        <w:t xml:space="preserve"> στην οποία συνεργαζόμαστε άψογα με αυτά.</w:t>
      </w:r>
    </w:p>
    <w:p w14:paraId="412A9A27"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Το δεύτερο είναι αυτό που αναφέρατε. Αν έγιναν όντως οι συμβάσεις 29 Νοεμβρίου 2017 και δεν έχουν πληρωθεί, είναι κάτι το απαρ</w:t>
      </w:r>
      <w:r>
        <w:rPr>
          <w:rFonts w:eastAsia="Times New Roman" w:cs="Times New Roman"/>
          <w:szCs w:val="24"/>
        </w:rPr>
        <w:t>άδεκτο. Θα το μελετήσω και θα σας πω. Έχω, όμως, την αί</w:t>
      </w:r>
      <w:r>
        <w:rPr>
          <w:rFonts w:eastAsia="Times New Roman" w:cs="Times New Roman"/>
          <w:szCs w:val="24"/>
        </w:rPr>
        <w:lastRenderedPageBreak/>
        <w:t>σθηση ότι υπάρχουν ωρομίσθιοι</w:t>
      </w:r>
      <w:r>
        <w:rPr>
          <w:rFonts w:eastAsia="Times New Roman" w:cs="Times New Roman"/>
          <w:szCs w:val="24"/>
        </w:rPr>
        <w:t>,</w:t>
      </w:r>
      <w:r>
        <w:rPr>
          <w:rFonts w:eastAsia="Times New Roman" w:cs="Times New Roman"/>
          <w:szCs w:val="24"/>
        </w:rPr>
        <w:t xml:space="preserve"> που πληρώνονται με </w:t>
      </w:r>
      <w:r>
        <w:rPr>
          <w:rFonts w:eastAsia="Times New Roman" w:cs="Times New Roman"/>
          <w:szCs w:val="24"/>
        </w:rPr>
        <w:t xml:space="preserve">κρατικά </w:t>
      </w:r>
      <w:r>
        <w:rPr>
          <w:rFonts w:eastAsia="Times New Roman" w:cs="Times New Roman"/>
          <w:szCs w:val="24"/>
        </w:rPr>
        <w:t>κονδύλια και υπάρχουν και ωρομίσθιοι</w:t>
      </w:r>
      <w:r>
        <w:rPr>
          <w:rFonts w:eastAsia="Times New Roman" w:cs="Times New Roman"/>
          <w:szCs w:val="24"/>
        </w:rPr>
        <w:t>,</w:t>
      </w:r>
      <w:r>
        <w:rPr>
          <w:rFonts w:eastAsia="Times New Roman" w:cs="Times New Roman"/>
          <w:szCs w:val="24"/>
        </w:rPr>
        <w:t xml:space="preserve"> που πληρώνονται με ίδια έσοδα των ιδρυμάτων.</w:t>
      </w:r>
    </w:p>
    <w:p w14:paraId="412A9A28"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Στο ΤΕΙ Αθηνών υπήρξε η εξής δυσκολία: Ζήτησαν έναν αριθμό ε</w:t>
      </w:r>
      <w:r>
        <w:rPr>
          <w:rFonts w:eastAsia="Times New Roman" w:cs="Times New Roman"/>
          <w:szCs w:val="24"/>
        </w:rPr>
        <w:t>κτάκτων, που όμως ήταν πάνω από το διπλάσιο</w:t>
      </w:r>
      <w:r>
        <w:rPr>
          <w:rFonts w:eastAsia="Times New Roman" w:cs="Times New Roman"/>
          <w:szCs w:val="24"/>
        </w:rPr>
        <w:t>,</w:t>
      </w:r>
      <w:r>
        <w:rPr>
          <w:rFonts w:eastAsia="Times New Roman" w:cs="Times New Roman"/>
          <w:szCs w:val="24"/>
        </w:rPr>
        <w:t xml:space="preserve"> που ζητούσαν κάθε χρόνο. Ενώ κάθε χρόνο έπαιρναν αυτόν τον αριθμό, τους μισούς τους πλήρωνε η πολιτεία, τους άλλους μισούς τους πλήρωναν οι ίδιοι. Αυτό φέτος</w:t>
      </w:r>
      <w:r>
        <w:rPr>
          <w:rFonts w:eastAsia="Times New Roman" w:cs="Times New Roman"/>
          <w:szCs w:val="24"/>
        </w:rPr>
        <w:t>,</w:t>
      </w:r>
      <w:r>
        <w:rPr>
          <w:rFonts w:eastAsia="Times New Roman" w:cs="Times New Roman"/>
          <w:szCs w:val="24"/>
        </w:rPr>
        <w:t xml:space="preserve"> δεν θέλησαν να το κάνουν και στη συνέχεια θέλησαν να</w:t>
      </w:r>
      <w:r>
        <w:rPr>
          <w:rFonts w:eastAsia="Times New Roman" w:cs="Times New Roman"/>
          <w:szCs w:val="24"/>
        </w:rPr>
        <w:t xml:space="preserve"> το κάνουν. Είμαι σίγουρος ότι από εκεί προκύπτει αυτό που λέτε. </w:t>
      </w:r>
    </w:p>
    <w:p w14:paraId="412A9A29"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Πάντως, αν δεν έχουν πληρωθεί, ανεξάρτητα αν είναι από το κράτος ή αν είναι από το ΤΕΙ, είναι απαράδεκτο οι άνθρωποι αυτοί</w:t>
      </w:r>
      <w:r>
        <w:rPr>
          <w:rFonts w:eastAsia="Times New Roman" w:cs="Times New Roman"/>
          <w:szCs w:val="24"/>
        </w:rPr>
        <w:t>,</w:t>
      </w:r>
      <w:r>
        <w:rPr>
          <w:rFonts w:eastAsia="Times New Roman" w:cs="Times New Roman"/>
          <w:szCs w:val="24"/>
        </w:rPr>
        <w:t xml:space="preserve"> μετά τη σύμβαση να μην έχουν πληρωθεί. </w:t>
      </w:r>
    </w:p>
    <w:p w14:paraId="412A9A2A"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Ως προς τους προϋπολογισμο</w:t>
      </w:r>
      <w:r>
        <w:rPr>
          <w:rFonts w:eastAsia="Times New Roman" w:cs="Times New Roman"/>
          <w:szCs w:val="24"/>
        </w:rPr>
        <w:t>ύς, πράγματι στη διάρκεια της κρίσης υπήρξε αυτή η τραγική -θα έλεγα- μείωση των προϋπολογισμών των ανωτάτων εκπαιδευτικών μας ιδρυμάτων. Το γνωρίζετε ότι φέτος</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υπάρχει μια αύξηση 45% για όλα τα ιδρύματα τριτοβάθμιας εκπαίδευσης, και για τ</w:t>
      </w:r>
      <w:r>
        <w:rPr>
          <w:rFonts w:eastAsia="Times New Roman" w:cs="Times New Roman"/>
          <w:szCs w:val="24"/>
        </w:rPr>
        <w:t>α πανεπιστήμια και για τα ΤΕΙ. Ήδη</w:t>
      </w:r>
      <w:r>
        <w:rPr>
          <w:rFonts w:eastAsia="Times New Roman" w:cs="Times New Roman"/>
          <w:szCs w:val="24"/>
        </w:rPr>
        <w:t>,</w:t>
      </w:r>
      <w:r>
        <w:rPr>
          <w:rFonts w:eastAsia="Times New Roman" w:cs="Times New Roman"/>
          <w:szCs w:val="24"/>
        </w:rPr>
        <w:t xml:space="preserve"> ένα μεγάλο ποσό έχει καταβληθεί στα ιδρύματα αυτά από τον Σεπτέμβριο και μέχρι το τέλος της ακαδημαϊκής χρονιάς η αύξηση του προϋπολογισμού θα είναι 45%. </w:t>
      </w:r>
    </w:p>
    <w:p w14:paraId="412A9A2B"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Νομίζουμε ότι είναι κάτι</w:t>
      </w:r>
      <w:r>
        <w:rPr>
          <w:rFonts w:eastAsia="Times New Roman" w:cs="Times New Roman"/>
          <w:szCs w:val="24"/>
        </w:rPr>
        <w:t>,</w:t>
      </w:r>
      <w:r>
        <w:rPr>
          <w:rFonts w:eastAsia="Times New Roman" w:cs="Times New Roman"/>
          <w:szCs w:val="24"/>
        </w:rPr>
        <w:t xml:space="preserve"> που δείχνει πως αρχίζουμε και μπαίνουμε</w:t>
      </w:r>
      <w:r>
        <w:rPr>
          <w:rFonts w:eastAsia="Times New Roman" w:cs="Times New Roman"/>
          <w:szCs w:val="24"/>
        </w:rPr>
        <w:t xml:space="preserve"> σε μια νέα περίοδο στον τόπο μας. Τα ιδρύματα αυτά, προφανώς και η υπόλοιπη εκπαιδευτική κοινότητα, δικαιούνται αυτά τα χρήματα</w:t>
      </w:r>
      <w:r>
        <w:rPr>
          <w:rFonts w:eastAsia="Times New Roman" w:cs="Times New Roman"/>
          <w:szCs w:val="24"/>
        </w:rPr>
        <w:t>,</w:t>
      </w:r>
      <w:r>
        <w:rPr>
          <w:rFonts w:eastAsia="Times New Roman" w:cs="Times New Roman"/>
          <w:szCs w:val="24"/>
        </w:rPr>
        <w:t xml:space="preserve"> γιατί είναι πραγματικά</w:t>
      </w:r>
      <w:r>
        <w:rPr>
          <w:rFonts w:eastAsia="Times New Roman" w:cs="Times New Roman"/>
          <w:szCs w:val="24"/>
        </w:rPr>
        <w:t>,</w:t>
      </w:r>
      <w:r>
        <w:rPr>
          <w:rFonts w:eastAsia="Times New Roman" w:cs="Times New Roman"/>
          <w:szCs w:val="24"/>
        </w:rPr>
        <w:t xml:space="preserve"> σε πολύ δύσκολη κατάσταση κι </w:t>
      </w:r>
      <w:r>
        <w:rPr>
          <w:rFonts w:eastAsia="Times New Roman" w:cs="Times New Roman"/>
          <w:szCs w:val="24"/>
        </w:rPr>
        <w:lastRenderedPageBreak/>
        <w:t>ελπίζουμε αυτός ο ρυθμός</w:t>
      </w:r>
      <w:r>
        <w:rPr>
          <w:rFonts w:eastAsia="Times New Roman" w:cs="Times New Roman"/>
          <w:szCs w:val="24"/>
        </w:rPr>
        <w:t>,</w:t>
      </w:r>
      <w:r>
        <w:rPr>
          <w:rFonts w:eastAsia="Times New Roman" w:cs="Times New Roman"/>
          <w:szCs w:val="24"/>
        </w:rPr>
        <w:t xml:space="preserve"> με τον οποίο θα αυξάνεται η χρηματοδότηση των ι</w:t>
      </w:r>
      <w:r>
        <w:rPr>
          <w:rFonts w:eastAsia="Times New Roman" w:cs="Times New Roman"/>
          <w:szCs w:val="24"/>
        </w:rPr>
        <w:t xml:space="preserve">δρυμάτων </w:t>
      </w:r>
      <w:r>
        <w:rPr>
          <w:rFonts w:eastAsia="Times New Roman" w:cs="Times New Roman"/>
          <w:szCs w:val="24"/>
        </w:rPr>
        <w:t>μας,</w:t>
      </w:r>
      <w:r>
        <w:rPr>
          <w:rFonts w:eastAsia="Times New Roman" w:cs="Times New Roman"/>
          <w:szCs w:val="24"/>
        </w:rPr>
        <w:t xml:space="preserve"> να μπορέσει να συντηρηθεί και για τις υπόλοιπες χρονιές. </w:t>
      </w:r>
    </w:p>
    <w:p w14:paraId="412A9A2C"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12A9A2D"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412A9A2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Συντυχάκης για τρία λεπτά. </w:t>
      </w:r>
    </w:p>
    <w:p w14:paraId="412A9A2F"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Υπουργέ, η ουσία της ερώτησης</w:t>
      </w:r>
      <w:r>
        <w:rPr>
          <w:rFonts w:eastAsia="Times New Roman" w:cs="Times New Roman"/>
          <w:szCs w:val="24"/>
        </w:rPr>
        <w:t xml:space="preserve"> δεν άλλαξε. Το θέμα ήταν η καθυστέρηση στην καταβολή μισθοδοσίας των εκτάκτων εκπαιδευτικών στα ΤΕΙ. Η προσθήκη που έγινε</w:t>
      </w:r>
      <w:r>
        <w:rPr>
          <w:rFonts w:eastAsia="Times New Roman" w:cs="Times New Roman"/>
          <w:szCs w:val="24"/>
        </w:rPr>
        <w:t>,</w:t>
      </w:r>
      <w:r>
        <w:rPr>
          <w:rFonts w:eastAsia="Times New Roman" w:cs="Times New Roman"/>
          <w:szCs w:val="24"/>
        </w:rPr>
        <w:t xml:space="preserve"> είναι ότι εκτός από τους εκτάκτους του ΤΕΙ Κρήτης</w:t>
      </w:r>
      <w:r>
        <w:rPr>
          <w:rFonts w:eastAsia="Times New Roman" w:cs="Times New Roman"/>
          <w:szCs w:val="24"/>
        </w:rPr>
        <w:t>,</w:t>
      </w:r>
      <w:r>
        <w:rPr>
          <w:rFonts w:eastAsia="Times New Roman" w:cs="Times New Roman"/>
          <w:szCs w:val="24"/>
        </w:rPr>
        <w:t xml:space="preserve"> σάς ανέφερα και το παράδειγμα της Αθήνας, της Αττικής, και μάλιστα</w:t>
      </w:r>
      <w:r>
        <w:rPr>
          <w:rFonts w:eastAsia="Times New Roman" w:cs="Times New Roman"/>
          <w:szCs w:val="24"/>
        </w:rPr>
        <w:t>,</w:t>
      </w:r>
      <w:r>
        <w:rPr>
          <w:rFonts w:eastAsia="Times New Roman" w:cs="Times New Roman"/>
          <w:szCs w:val="24"/>
        </w:rPr>
        <w:t xml:space="preserve"> πολύ πιο οξυμ</w:t>
      </w:r>
      <w:r>
        <w:rPr>
          <w:rFonts w:eastAsia="Times New Roman" w:cs="Times New Roman"/>
          <w:szCs w:val="24"/>
        </w:rPr>
        <w:t xml:space="preserve">μένο. </w:t>
      </w:r>
    </w:p>
    <w:p w14:paraId="412A9A30"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Άρα, δεν αλλάζει σε κάτι. Είναι ένα ενιαίο πρόβλημα και ως τέτοιο, τουλάχιστον εμείς, το αντιμετωπίζουμε</w:t>
      </w:r>
      <w:r>
        <w:rPr>
          <w:rFonts w:eastAsia="Times New Roman" w:cs="Times New Roman"/>
          <w:szCs w:val="24"/>
        </w:rPr>
        <w:t>,</w:t>
      </w:r>
      <w:r>
        <w:rPr>
          <w:rFonts w:eastAsia="Times New Roman" w:cs="Times New Roman"/>
          <w:szCs w:val="24"/>
        </w:rPr>
        <w:t xml:space="preserve"> προσπαθώντας να το αναδείξουμε και στη Βουλή και μέσα στο μαζικό λαϊκό κίνημα. Άρα, δεν αλλάζει σε κάτι. Είναι άλλο το αν εσείς δεν το γνωρίζετ</w:t>
      </w:r>
      <w:r>
        <w:rPr>
          <w:rFonts w:eastAsia="Times New Roman" w:cs="Times New Roman"/>
          <w:szCs w:val="24"/>
        </w:rPr>
        <w:t xml:space="preserve">ε, δεν έχετε πληροφορηθεί για το ζήτημα της Αττικής. </w:t>
      </w:r>
    </w:p>
    <w:p w14:paraId="412A9A3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Θα ήθελα, όμως, να σας πω το εξής: </w:t>
      </w:r>
      <w:r>
        <w:rPr>
          <w:rFonts w:eastAsia="Times New Roman" w:cs="Times New Roman"/>
          <w:szCs w:val="24"/>
        </w:rPr>
        <w:t>επίσης,</w:t>
      </w:r>
      <w:r>
        <w:rPr>
          <w:rFonts w:eastAsia="Times New Roman" w:cs="Times New Roman"/>
          <w:szCs w:val="24"/>
        </w:rPr>
        <w:t xml:space="preserve"> δεν δικαιολογείται αυτή η καθυστέρηση της τροποποίησης. Είπατε ότι υπεγράφη την προηγούμενη Παρασκευή. Όταν κατατέθηκε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η ερώτηση δεν υπήρχε καμ</w:t>
      </w:r>
      <w:r>
        <w:rPr>
          <w:rFonts w:eastAsia="Times New Roman" w:cs="Times New Roman"/>
          <w:szCs w:val="24"/>
        </w:rPr>
        <w:t>μ</w:t>
      </w:r>
      <w:r>
        <w:rPr>
          <w:rFonts w:eastAsia="Times New Roman" w:cs="Times New Roman"/>
          <w:szCs w:val="24"/>
        </w:rPr>
        <w:t>ία σκέ</w:t>
      </w:r>
      <w:r>
        <w:rPr>
          <w:rFonts w:eastAsia="Times New Roman" w:cs="Times New Roman"/>
          <w:szCs w:val="24"/>
        </w:rPr>
        <w:t>ψη για τροποποίηση του προϋπολογισμού -τουλάχιστον αυτά μας έχουν πει από το ΤΕΙ της Κρήτης- και φυσικά</w:t>
      </w:r>
      <w:r>
        <w:rPr>
          <w:rFonts w:eastAsia="Times New Roman" w:cs="Times New Roman"/>
          <w:szCs w:val="24"/>
        </w:rPr>
        <w:t>,</w:t>
      </w:r>
      <w:r>
        <w:rPr>
          <w:rFonts w:eastAsia="Times New Roman" w:cs="Times New Roman"/>
          <w:szCs w:val="24"/>
        </w:rPr>
        <w:t xml:space="preserve"> η κατάθεση της συγκεκριμένης επίκαιρης ερώτησης από την πλευρά μας συνέβαλε</w:t>
      </w:r>
      <w:r>
        <w:rPr>
          <w:rFonts w:eastAsia="Times New Roman" w:cs="Times New Roman"/>
          <w:szCs w:val="24"/>
        </w:rPr>
        <w:t>,</w:t>
      </w:r>
      <w:r>
        <w:rPr>
          <w:rFonts w:eastAsia="Times New Roman" w:cs="Times New Roman"/>
          <w:szCs w:val="24"/>
        </w:rPr>
        <w:t xml:space="preserve"> έτσι ώστε να επιταχυνθεί η διαδικασία της τροποποίησης. Τώρα, το πότε πρακ</w:t>
      </w:r>
      <w:r>
        <w:rPr>
          <w:rFonts w:eastAsia="Times New Roman" w:cs="Times New Roman"/>
          <w:szCs w:val="24"/>
        </w:rPr>
        <w:t xml:space="preserve">τικά θα βάλουν στην τσέπη </w:t>
      </w:r>
      <w:r>
        <w:rPr>
          <w:rFonts w:eastAsia="Times New Roman" w:cs="Times New Roman"/>
          <w:szCs w:val="24"/>
        </w:rPr>
        <w:lastRenderedPageBreak/>
        <w:t>τους οι εργαζόμενοι τα δεδουλευμένα</w:t>
      </w:r>
      <w:r>
        <w:rPr>
          <w:rFonts w:eastAsia="Times New Roman" w:cs="Times New Roman"/>
          <w:szCs w:val="24"/>
        </w:rPr>
        <w:t>,</w:t>
      </w:r>
      <w:r>
        <w:rPr>
          <w:rFonts w:eastAsia="Times New Roman" w:cs="Times New Roman"/>
          <w:szCs w:val="24"/>
        </w:rPr>
        <w:t xml:space="preserve"> είναι ένα ζήτημα και παρακαλούμε να επιταχυνθεί αυτή η διαδικασία. </w:t>
      </w:r>
    </w:p>
    <w:p w14:paraId="412A9A32"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και το εξής: Οι ωρομίσθιοι καλύπτουν πάγιες και διαρκείς εκπαιδευτικές ανάγκες και χωρίς </w:t>
      </w:r>
      <w:r>
        <w:rPr>
          <w:rFonts w:eastAsia="Times New Roman" w:cs="Times New Roman"/>
          <w:szCs w:val="24"/>
        </w:rPr>
        <w:t>αυτούς,</w:t>
      </w:r>
      <w:r>
        <w:rPr>
          <w:rFonts w:eastAsia="Times New Roman" w:cs="Times New Roman"/>
          <w:szCs w:val="24"/>
        </w:rPr>
        <w:t xml:space="preserve"> γνωρίζετε</w:t>
      </w:r>
      <w:r>
        <w:rPr>
          <w:rFonts w:eastAsia="Times New Roman" w:cs="Times New Roman"/>
          <w:szCs w:val="24"/>
        </w:rPr>
        <w:t xml:space="preserve"> πάρα πολύ καλά ότι είναι αδύνατον να βγει το εκπαιδευτικό έργο</w:t>
      </w:r>
      <w:r>
        <w:rPr>
          <w:rFonts w:eastAsia="Times New Roman" w:cs="Times New Roman"/>
          <w:szCs w:val="24"/>
        </w:rPr>
        <w:t>,</w:t>
      </w:r>
      <w:r>
        <w:rPr>
          <w:rFonts w:eastAsia="Times New Roman" w:cs="Times New Roman"/>
          <w:szCs w:val="24"/>
        </w:rPr>
        <w:t xml:space="preserve"> που προκύπτει από το πρόγραμμα των σπουδών του ΤΕΙ. </w:t>
      </w:r>
    </w:p>
    <w:p w14:paraId="412A9A33"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Για να δείτε τι παρενέργειες έχει το θέμα αυτό που λέμε</w:t>
      </w:r>
      <w:r>
        <w:rPr>
          <w:rFonts w:eastAsia="Times New Roman" w:cs="Times New Roman"/>
          <w:szCs w:val="24"/>
        </w:rPr>
        <w:t>,</w:t>
      </w:r>
      <w:r>
        <w:rPr>
          <w:rFonts w:eastAsia="Times New Roman" w:cs="Times New Roman"/>
          <w:szCs w:val="24"/>
        </w:rPr>
        <w:t xml:space="preserve"> της τροποποίησης του προϋπολογισμού, των δεδουλευμένων και της </w:t>
      </w:r>
      <w:proofErr w:type="spellStart"/>
      <w:r>
        <w:rPr>
          <w:rFonts w:eastAsia="Times New Roman" w:cs="Times New Roman"/>
          <w:szCs w:val="24"/>
        </w:rPr>
        <w:t>απληρωσιάς</w:t>
      </w:r>
      <w:proofErr w:type="spellEnd"/>
      <w:r>
        <w:rPr>
          <w:rFonts w:eastAsia="Times New Roman" w:cs="Times New Roman"/>
          <w:szCs w:val="24"/>
        </w:rPr>
        <w:t>, υπογρά</w:t>
      </w:r>
      <w:r>
        <w:rPr>
          <w:rFonts w:eastAsia="Times New Roman" w:cs="Times New Roman"/>
          <w:szCs w:val="24"/>
        </w:rPr>
        <w:t>φουν συμβάσεις δύο φορές τον χρόνο: μία στην αρχή του χειμερινού εξαμήνου και τη δεύτερη που αφορά το εαρινό εξάμηνο. Στο Πανεπιστήμιο Αττικής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έχουν ανανεωθεί οι συμβάσεις για το εαρινό εξάμηνο. Σας το θέτουμε αυτό </w:t>
      </w:r>
      <w:r>
        <w:rPr>
          <w:rFonts w:eastAsia="Times New Roman" w:cs="Times New Roman"/>
          <w:szCs w:val="24"/>
        </w:rPr>
        <w:lastRenderedPageBreak/>
        <w:t xml:space="preserve">υπ’ </w:t>
      </w:r>
      <w:proofErr w:type="spellStart"/>
      <w:r>
        <w:rPr>
          <w:rFonts w:eastAsia="Times New Roman" w:cs="Times New Roman"/>
          <w:szCs w:val="24"/>
        </w:rPr>
        <w:t>όψιν</w:t>
      </w:r>
      <w:proofErr w:type="spellEnd"/>
      <w:r>
        <w:rPr>
          <w:rFonts w:eastAsia="Times New Roman" w:cs="Times New Roman"/>
          <w:szCs w:val="24"/>
        </w:rPr>
        <w:t>. Δηλαδή και δεν έχο</w:t>
      </w:r>
      <w:r>
        <w:rPr>
          <w:rFonts w:eastAsia="Times New Roman" w:cs="Times New Roman"/>
          <w:szCs w:val="24"/>
        </w:rPr>
        <w:t xml:space="preserve">υν πληρωθεί τα δεδουλευμένα του χειμερινού εξαμήνου και δεν έχουν ανανεωθεί οι συμβάσεις τους για το εαρινό. </w:t>
      </w:r>
    </w:p>
    <w:p w14:paraId="412A9A34"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Εκτός, όμως, όλων των άλλων</w:t>
      </w:r>
      <w:r>
        <w:rPr>
          <w:rFonts w:eastAsia="Times New Roman" w:cs="Times New Roman"/>
          <w:szCs w:val="24"/>
        </w:rPr>
        <w:t>,</w:t>
      </w:r>
      <w:r>
        <w:rPr>
          <w:rFonts w:eastAsia="Times New Roman" w:cs="Times New Roman"/>
          <w:szCs w:val="24"/>
        </w:rPr>
        <w:t xml:space="preserve"> αυτοί οι εργαζόμενοι δεν πληρώνονται ούτε για τις ημέρες Χριστουγέννων και Πάσχα ούτε έχουν δικαιώματα επιδομάτων, πα</w:t>
      </w:r>
      <w:r>
        <w:rPr>
          <w:rFonts w:eastAsia="Times New Roman" w:cs="Times New Roman"/>
          <w:szCs w:val="24"/>
        </w:rPr>
        <w:t xml:space="preserve">ρ’ όλο που πρόκειται για ενεργή σύμβαση με το ΤΕΙ. Όπως </w:t>
      </w:r>
      <w:r>
        <w:rPr>
          <w:rFonts w:eastAsia="Times New Roman" w:cs="Times New Roman"/>
          <w:szCs w:val="24"/>
        </w:rPr>
        <w:t>επίσης,</w:t>
      </w:r>
      <w:r>
        <w:rPr>
          <w:rFonts w:eastAsia="Times New Roman" w:cs="Times New Roman"/>
          <w:szCs w:val="24"/>
        </w:rPr>
        <w:t xml:space="preserve"> δεν έχουν το δικαίωμα να μπουν στο ταμείο. Δηλαδή είναι εργαζόμενοι που δεν ανήκουν ούτε στον δημόσιο ούτε στον ιδιωτικό τομέα και στις περισσότερες περιπτώσεις ο μισθός τους διαφοροποιείται α</w:t>
      </w:r>
      <w:r>
        <w:rPr>
          <w:rFonts w:eastAsia="Times New Roman" w:cs="Times New Roman"/>
          <w:szCs w:val="24"/>
        </w:rPr>
        <w:t xml:space="preserve">πό το χειμερινό στο εαρινό εξάμηνο, διότι δεν παίρνουν τις ίδιες ώρες διδασκαλίας. Δηλαδή, για </w:t>
      </w:r>
      <w:r>
        <w:rPr>
          <w:rFonts w:eastAsia="Times New Roman" w:cs="Times New Roman"/>
          <w:szCs w:val="24"/>
        </w:rPr>
        <w:lastRenderedPageBreak/>
        <w:t xml:space="preserve">παράδειγμα, στο χειμερινό εξάμηνο μπορεί κάποιος να πάρει δεκαοχτώ ώρες, μέγιστο εβδομαδιαίο όριο και στο εαρινό να πάρει δώδεκα ώρες. </w:t>
      </w:r>
    </w:p>
    <w:p w14:paraId="412A9A35" w14:textId="77777777" w:rsidR="004038C1" w:rsidRDefault="0010010E">
      <w:pPr>
        <w:spacing w:line="600" w:lineRule="auto"/>
        <w:ind w:firstLine="720"/>
        <w:jc w:val="both"/>
        <w:rPr>
          <w:rFonts w:eastAsia="Times New Roman"/>
          <w:szCs w:val="24"/>
        </w:rPr>
      </w:pPr>
      <w:r>
        <w:rPr>
          <w:rFonts w:eastAsia="Times New Roman" w:cs="Times New Roman"/>
          <w:szCs w:val="24"/>
        </w:rPr>
        <w:t>Για το ζήτημα των χρεών σ</w:t>
      </w:r>
      <w:r>
        <w:rPr>
          <w:rFonts w:eastAsia="Times New Roman" w:cs="Times New Roman"/>
          <w:szCs w:val="24"/>
        </w:rPr>
        <w:t xml:space="preserve">τους προμηθευτές, σας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Θα σας φέρω το παράδειγμα με τα μισθωμένα δωμάτια για τους φοιτητές. </w:t>
      </w:r>
      <w:r>
        <w:rPr>
          <w:rFonts w:eastAsia="Times New Roman"/>
          <w:szCs w:val="24"/>
        </w:rPr>
        <w:t>Υπάρχει κίνδυνος να ξεσπιτωθούν, δηλαδή να βγουν από τα μισθώματα οι φοιτητές, εάν δεν πληρωθούν άμεσα οι προμηθευτές. Πρέπει να το δείτε πο</w:t>
      </w:r>
      <w:r>
        <w:rPr>
          <w:rFonts w:eastAsia="Times New Roman"/>
          <w:szCs w:val="24"/>
        </w:rPr>
        <w:t xml:space="preserve">λύ σοβαρά αυτό το ζήτημα. </w:t>
      </w:r>
    </w:p>
    <w:p w14:paraId="412A9A36" w14:textId="77777777" w:rsidR="004038C1" w:rsidRDefault="0010010E">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Σε ποιο μέρος είναι αυτό; </w:t>
      </w:r>
    </w:p>
    <w:p w14:paraId="412A9A37" w14:textId="77777777" w:rsidR="004038C1" w:rsidRDefault="0010010E">
      <w:pPr>
        <w:spacing w:line="600" w:lineRule="auto"/>
        <w:ind w:firstLine="720"/>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Αναφέρομαι στην Κρήτη. Υποθέτω, όμως, εφόσον το πρόβλημα προκύπτει συνολικά για τα ΤΕΙ</w:t>
      </w:r>
      <w:r>
        <w:rPr>
          <w:rFonts w:eastAsia="Times New Roman"/>
          <w:szCs w:val="24"/>
        </w:rPr>
        <w:t>,</w:t>
      </w:r>
      <w:r>
        <w:rPr>
          <w:rFonts w:eastAsia="Times New Roman"/>
          <w:szCs w:val="24"/>
        </w:rPr>
        <w:t xml:space="preserve"> που έχουν εκτάκτους κα</w:t>
      </w:r>
      <w:r>
        <w:rPr>
          <w:rFonts w:eastAsia="Times New Roman"/>
          <w:szCs w:val="24"/>
        </w:rPr>
        <w:t>ι δεν έχουν πληρωθεί…</w:t>
      </w:r>
    </w:p>
    <w:p w14:paraId="412A9A38" w14:textId="77777777" w:rsidR="004038C1" w:rsidRDefault="0010010E">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Για τους φοιτητές εννοούσατε.</w:t>
      </w:r>
    </w:p>
    <w:p w14:paraId="412A9A39" w14:textId="77777777" w:rsidR="004038C1" w:rsidRDefault="0010010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Ναι, για τους φοιτητές. </w:t>
      </w:r>
    </w:p>
    <w:p w14:paraId="412A9A3A" w14:textId="77777777" w:rsidR="004038C1" w:rsidRDefault="0010010E">
      <w:pPr>
        <w:spacing w:line="600" w:lineRule="auto"/>
        <w:ind w:firstLine="720"/>
        <w:jc w:val="both"/>
        <w:rPr>
          <w:rFonts w:eastAsia="Times New Roman"/>
          <w:szCs w:val="24"/>
        </w:rPr>
      </w:pPr>
      <w:r>
        <w:rPr>
          <w:rFonts w:eastAsia="Times New Roman"/>
          <w:szCs w:val="24"/>
        </w:rPr>
        <w:t>Λέω ότι</w:t>
      </w:r>
      <w:r>
        <w:rPr>
          <w:rFonts w:eastAsia="Times New Roman"/>
          <w:szCs w:val="24"/>
        </w:rPr>
        <w:t>,</w:t>
      </w:r>
      <w:r>
        <w:rPr>
          <w:rFonts w:eastAsia="Times New Roman"/>
          <w:szCs w:val="24"/>
        </w:rPr>
        <w:t xml:space="preserve"> επειδή οι προμηθευτές πιθανόν να μην έχουν πληρωθεί</w:t>
      </w:r>
      <w:r>
        <w:rPr>
          <w:rFonts w:eastAsia="Times New Roman"/>
          <w:szCs w:val="24"/>
        </w:rPr>
        <w:t>,</w:t>
      </w:r>
      <w:r>
        <w:rPr>
          <w:rFonts w:eastAsia="Times New Roman"/>
          <w:szCs w:val="24"/>
        </w:rPr>
        <w:t xml:space="preserve"> επειδή δεν έχει τροποποιηθεί ο προϋπολογισμός, το πρόβλημα να προκύπτει και σε άλλες περιοχές της χώρας. </w:t>
      </w:r>
    </w:p>
    <w:p w14:paraId="412A9A3B" w14:textId="77777777" w:rsidR="004038C1" w:rsidRDefault="0010010E">
      <w:pPr>
        <w:spacing w:line="600" w:lineRule="auto"/>
        <w:ind w:firstLine="720"/>
        <w:jc w:val="both"/>
        <w:rPr>
          <w:rFonts w:eastAsia="Times New Roman"/>
          <w:szCs w:val="24"/>
        </w:rPr>
      </w:pPr>
      <w:r>
        <w:rPr>
          <w:rFonts w:eastAsia="Times New Roman"/>
          <w:szCs w:val="24"/>
        </w:rPr>
        <w:t>Αναφέρθηκα, επίσης, για την κρατική χρηματοδότηση, αλλά να σας πω μόνο ότι η κρατική χρηματοδότηση για έκτακτο προσωπικό, από τα 6 εκατομμύρια περίπο</w:t>
      </w:r>
      <w:r>
        <w:rPr>
          <w:rFonts w:eastAsia="Times New Roman"/>
          <w:szCs w:val="24"/>
        </w:rPr>
        <w:t xml:space="preserve">υ του 2011, έφτασε στο μηδέν το 2017. </w:t>
      </w:r>
    </w:p>
    <w:p w14:paraId="412A9A3C" w14:textId="77777777" w:rsidR="004038C1" w:rsidRDefault="0010010E">
      <w:pPr>
        <w:spacing w:line="600" w:lineRule="auto"/>
        <w:ind w:firstLine="720"/>
        <w:jc w:val="both"/>
        <w:rPr>
          <w:rFonts w:eastAsia="Times New Roman"/>
          <w:szCs w:val="24"/>
        </w:rPr>
      </w:pPr>
      <w:r>
        <w:rPr>
          <w:rFonts w:eastAsia="Times New Roman"/>
          <w:szCs w:val="24"/>
        </w:rPr>
        <w:lastRenderedPageBreak/>
        <w:t xml:space="preserve">Και ειδικά για το ΤΕΙ της Κρήτης, μετά από αίτημα της </w:t>
      </w:r>
      <w:r>
        <w:rPr>
          <w:rFonts w:eastAsia="Times New Roman"/>
          <w:szCs w:val="24"/>
        </w:rPr>
        <w:t>δ</w:t>
      </w:r>
      <w:r>
        <w:rPr>
          <w:rFonts w:eastAsia="Times New Roman"/>
          <w:szCs w:val="24"/>
        </w:rPr>
        <w:t>ιοίκησης</w:t>
      </w:r>
      <w:r>
        <w:rPr>
          <w:rFonts w:eastAsia="Times New Roman"/>
          <w:szCs w:val="24"/>
        </w:rPr>
        <w:t>,</w:t>
      </w:r>
      <w:r>
        <w:rPr>
          <w:rFonts w:eastAsia="Times New Roman"/>
          <w:szCs w:val="24"/>
        </w:rPr>
        <w:t xml:space="preserve"> δόθηκε προσθετικά μία χρηματοδότηση 600</w:t>
      </w:r>
      <w:r>
        <w:rPr>
          <w:rFonts w:eastAsia="Times New Roman"/>
          <w:szCs w:val="24"/>
        </w:rPr>
        <w:t xml:space="preserve">.000 </w:t>
      </w:r>
      <w:r>
        <w:rPr>
          <w:rFonts w:eastAsia="Times New Roman"/>
          <w:szCs w:val="24"/>
        </w:rPr>
        <w:t>ευρώ, που μαζί με κάποια αποθεματικά</w:t>
      </w:r>
      <w:r>
        <w:rPr>
          <w:rFonts w:eastAsia="Times New Roman"/>
          <w:szCs w:val="24"/>
        </w:rPr>
        <w:t>,</w:t>
      </w:r>
      <w:r>
        <w:rPr>
          <w:rFonts w:eastAsia="Times New Roman"/>
          <w:szCs w:val="24"/>
        </w:rPr>
        <w:t xml:space="preserve"> που είχε κάλυψαν κάποιες ανάγκες τώρα, στα πλαίσια του 2018. Και όπως </w:t>
      </w:r>
      <w:r>
        <w:rPr>
          <w:rFonts w:eastAsia="Times New Roman"/>
          <w:szCs w:val="24"/>
        </w:rPr>
        <w:t xml:space="preserve">γνωρίζετε, τα αποθεματικά των ιδρυμάτων είτε έχουν τελειώσει ή θα τελειώσουν κάποια στιγμή, με αποτέλεσμα να μην υπάρχει μελλοντικά η δυνατότητα για προσλήψεις εκτάκτου προσωπικού.  </w:t>
      </w:r>
    </w:p>
    <w:p w14:paraId="412A9A3D" w14:textId="77777777" w:rsidR="004038C1" w:rsidRDefault="0010010E">
      <w:pPr>
        <w:spacing w:line="600" w:lineRule="auto"/>
        <w:ind w:firstLine="720"/>
        <w:jc w:val="both"/>
        <w:rPr>
          <w:rFonts w:eastAsia="Times New Roman"/>
          <w:szCs w:val="24"/>
        </w:rPr>
      </w:pPr>
      <w:r>
        <w:rPr>
          <w:rFonts w:eastAsia="Times New Roman"/>
          <w:szCs w:val="24"/>
        </w:rPr>
        <w:t>Επίσης, υπάρχουν σημαντικές καθυστερήσεις στις συμβάσεις, κάτι που δημιου</w:t>
      </w:r>
      <w:r>
        <w:rPr>
          <w:rFonts w:eastAsia="Times New Roman"/>
          <w:szCs w:val="24"/>
        </w:rPr>
        <w:t xml:space="preserve">ργεί πάρα πολλά προβλήματα στην εκπαιδευτική διαδικασία. Διότι γνωρίζετε ότι η διδασκαλία μεγάλου μέρους μαθημάτων, κυρίως εργαστηριακών, δεν έχει ξεκινήσει ακόμα, αν και διανύουμε την έκτη εβδομάδα της διδασκαλίας. </w:t>
      </w:r>
    </w:p>
    <w:p w14:paraId="412A9A3E" w14:textId="77777777" w:rsidR="004038C1" w:rsidRDefault="0010010E">
      <w:pPr>
        <w:spacing w:line="600" w:lineRule="auto"/>
        <w:ind w:firstLine="720"/>
        <w:jc w:val="both"/>
        <w:rPr>
          <w:rFonts w:eastAsia="Times New Roman"/>
          <w:szCs w:val="24"/>
        </w:rPr>
      </w:pPr>
      <w:r>
        <w:rPr>
          <w:rFonts w:eastAsia="Times New Roman"/>
          <w:szCs w:val="24"/>
        </w:rPr>
        <w:lastRenderedPageBreak/>
        <w:t>Υπάρχουν, επίσης, ελλείψεις προσωπικού.</w:t>
      </w:r>
      <w:r>
        <w:rPr>
          <w:rFonts w:eastAsia="Times New Roman"/>
          <w:szCs w:val="24"/>
        </w:rPr>
        <w:t xml:space="preserve"> Το γνωρίζετε πάρα πολύ καλά. Κι όλα αυτά φυσικά</w:t>
      </w:r>
      <w:r>
        <w:rPr>
          <w:rFonts w:eastAsia="Times New Roman"/>
          <w:szCs w:val="24"/>
        </w:rPr>
        <w:t>,</w:t>
      </w:r>
      <w:r>
        <w:rPr>
          <w:rFonts w:eastAsia="Times New Roman"/>
          <w:szCs w:val="24"/>
        </w:rPr>
        <w:t xml:space="preserve"> λειτουργούν σε βάρος της ίδιας της εκπαιδευτικής διαδικασίας. </w:t>
      </w:r>
    </w:p>
    <w:p w14:paraId="412A9A3F" w14:textId="77777777" w:rsidR="004038C1" w:rsidRDefault="0010010E">
      <w:pPr>
        <w:spacing w:line="600" w:lineRule="auto"/>
        <w:ind w:firstLine="720"/>
        <w:jc w:val="both"/>
        <w:rPr>
          <w:rFonts w:eastAsia="Times New Roman"/>
          <w:szCs w:val="24"/>
        </w:rPr>
      </w:pPr>
      <w:r>
        <w:rPr>
          <w:rFonts w:eastAsia="Times New Roman"/>
          <w:szCs w:val="24"/>
        </w:rPr>
        <w:t>Περιπλέκεται, όμως, η κατάσταση και η ανησυχία των εκτάκτων, λέγοντας η Κυβέρνηση ότι θα μονιμοποιήσει τόσους όσους έχουν ανάγκη τα προγράμματα</w:t>
      </w:r>
      <w:r>
        <w:rPr>
          <w:rFonts w:eastAsia="Times New Roman"/>
          <w:szCs w:val="24"/>
        </w:rPr>
        <w:t xml:space="preserve"> σπουδών. Ειπώθηκε αυτό από τον δικό σας </w:t>
      </w:r>
      <w:r>
        <w:rPr>
          <w:rFonts w:eastAsia="Times New Roman"/>
          <w:szCs w:val="24"/>
        </w:rPr>
        <w:t>σ</w:t>
      </w:r>
      <w:r>
        <w:rPr>
          <w:rFonts w:eastAsia="Times New Roman"/>
          <w:szCs w:val="24"/>
        </w:rPr>
        <w:t>ύμβουλο. Και αναμασιέται κάθε λίγο και λιγάκι αυτή η γνωστή «καραμέλα», ότι «αν μονιμοποιηθούν όλοι, αυτό είναι κάτι το αντισυνταγματικό, δεν θα το εγκρίνει το Ελεγκτικό Συνέδριο». Και είναι η ίδια «καραμέλα»</w:t>
      </w:r>
      <w:r>
        <w:rPr>
          <w:rFonts w:eastAsia="Times New Roman"/>
          <w:szCs w:val="24"/>
        </w:rPr>
        <w:t>,</w:t>
      </w:r>
      <w:r>
        <w:rPr>
          <w:rFonts w:eastAsia="Times New Roman"/>
          <w:szCs w:val="24"/>
        </w:rPr>
        <w:t xml:space="preserve"> που </w:t>
      </w:r>
      <w:r>
        <w:rPr>
          <w:rFonts w:eastAsia="Times New Roman"/>
          <w:szCs w:val="24"/>
        </w:rPr>
        <w:t>έχει χρησιμοποιήσει η Κυβέρνηση σε αντίστοιχους τομείς, όπως στους Οργανισμούς Τοπικής Αυτοδιοίκησης για τη μετατροπή των συμβάσεων σε αορίστου χρόνου.</w:t>
      </w:r>
    </w:p>
    <w:p w14:paraId="412A9A40" w14:textId="77777777" w:rsidR="004038C1" w:rsidRDefault="0010010E">
      <w:pPr>
        <w:spacing w:line="600" w:lineRule="auto"/>
        <w:ind w:firstLine="720"/>
        <w:jc w:val="both"/>
        <w:rPr>
          <w:rFonts w:eastAsia="Times New Roman"/>
          <w:szCs w:val="24"/>
        </w:rPr>
      </w:pPr>
      <w:r>
        <w:rPr>
          <w:rFonts w:eastAsia="Times New Roman"/>
          <w:szCs w:val="24"/>
        </w:rPr>
        <w:lastRenderedPageBreak/>
        <w:t xml:space="preserve">Επανερχόμαστε στο συγκεκριμένο και να σας πούμε ότι πρέπει, κατά τη γνώμη μας, να πληρωθούν </w:t>
      </w:r>
      <w:r>
        <w:rPr>
          <w:rFonts w:eastAsia="Times New Roman"/>
          <w:szCs w:val="24"/>
        </w:rPr>
        <w:t xml:space="preserve">άμεσα </w:t>
      </w:r>
      <w:r>
        <w:rPr>
          <w:rFonts w:eastAsia="Times New Roman"/>
          <w:szCs w:val="24"/>
        </w:rPr>
        <w:t>τα δεδ</w:t>
      </w:r>
      <w:r>
        <w:rPr>
          <w:rFonts w:eastAsia="Times New Roman"/>
          <w:szCs w:val="24"/>
        </w:rPr>
        <w:t>ουλευμένα -μα, άμεσα-, χωρίς να υπάρχει κανένα γραφειοκρατικό εμπόδιο, καθώς επίσης και οι προμηθευτές.</w:t>
      </w:r>
    </w:p>
    <w:p w14:paraId="412A9A41" w14:textId="77777777" w:rsidR="004038C1" w:rsidRDefault="0010010E">
      <w:pPr>
        <w:spacing w:line="600" w:lineRule="auto"/>
        <w:ind w:firstLine="720"/>
        <w:jc w:val="both"/>
        <w:rPr>
          <w:rFonts w:eastAsia="Times New Roman"/>
          <w:szCs w:val="24"/>
        </w:rPr>
      </w:pPr>
      <w:r>
        <w:rPr>
          <w:rFonts w:eastAsia="Times New Roman"/>
          <w:szCs w:val="24"/>
        </w:rPr>
        <w:t>Δεύτερον, πρέπει να αυξηθεί γενναία η κρατική χρηματοδότηση, με βάση τις πραγματικές ανάγκες, η κρατική χρηματοδότηση και στα ΑΕΙ και στα ΤΕΙ για τις λε</w:t>
      </w:r>
      <w:r>
        <w:rPr>
          <w:rFonts w:eastAsia="Times New Roman"/>
          <w:szCs w:val="24"/>
        </w:rPr>
        <w:t xml:space="preserve">ιτουργικές και εκπαιδευτικές ανάγκες.  </w:t>
      </w:r>
    </w:p>
    <w:p w14:paraId="412A9A42" w14:textId="77777777" w:rsidR="004038C1" w:rsidRDefault="0010010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συνάδελφε, αν θέλετε ολοκληρώστε. </w:t>
      </w:r>
    </w:p>
    <w:p w14:paraId="412A9A43" w14:textId="77777777" w:rsidR="004038C1" w:rsidRDefault="0010010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Ολοκληρώνω, κύριε Πρόεδρε. </w:t>
      </w:r>
    </w:p>
    <w:p w14:paraId="412A9A44" w14:textId="77777777" w:rsidR="004038C1" w:rsidRDefault="0010010E">
      <w:pPr>
        <w:spacing w:line="600" w:lineRule="auto"/>
        <w:ind w:firstLine="720"/>
        <w:jc w:val="both"/>
        <w:rPr>
          <w:rFonts w:eastAsia="Times New Roman"/>
          <w:szCs w:val="24"/>
        </w:rPr>
      </w:pPr>
      <w:r>
        <w:rPr>
          <w:rFonts w:eastAsia="Times New Roman"/>
          <w:szCs w:val="24"/>
        </w:rPr>
        <w:t>Να προκηρυχθούν άμεσα νέες θέσεις μόνιμου εκπαιδευτικού προσωπικού</w:t>
      </w:r>
      <w:r>
        <w:rPr>
          <w:rFonts w:eastAsia="Times New Roman"/>
          <w:szCs w:val="24"/>
        </w:rPr>
        <w:t>,</w:t>
      </w:r>
      <w:r>
        <w:rPr>
          <w:rFonts w:eastAsia="Times New Roman"/>
          <w:szCs w:val="24"/>
        </w:rPr>
        <w:t xml:space="preserve"> που να καλύπτουν τις ανάγ</w:t>
      </w:r>
      <w:r>
        <w:rPr>
          <w:rFonts w:eastAsia="Times New Roman"/>
          <w:szCs w:val="24"/>
        </w:rPr>
        <w:t xml:space="preserve">κες των ιδρυμάτων. </w:t>
      </w:r>
    </w:p>
    <w:p w14:paraId="412A9A45" w14:textId="77777777" w:rsidR="004038C1" w:rsidRDefault="0010010E">
      <w:pPr>
        <w:spacing w:line="600" w:lineRule="auto"/>
        <w:ind w:firstLine="720"/>
        <w:jc w:val="both"/>
        <w:rPr>
          <w:rFonts w:eastAsia="Times New Roman"/>
          <w:szCs w:val="24"/>
        </w:rPr>
      </w:pPr>
      <w:r>
        <w:rPr>
          <w:rFonts w:eastAsia="Times New Roman"/>
          <w:szCs w:val="24"/>
        </w:rPr>
        <w:lastRenderedPageBreak/>
        <w:t>Και τέλος, να εξασφαλιστούν συμβάσεις, έως ότου μονιμοποιηθούν οι εργαζόμενοι, με αξιοπρεπή αμοιβή και πλήρη ασφαλιστική κάλυψη, με τακτικές πληρωμές, με παράλληλη παροχή όλων των αναγκαίων υποδομών, χώρων, εξοπλισμού, αναλωσίμων, για δ</w:t>
      </w:r>
      <w:r>
        <w:rPr>
          <w:rFonts w:eastAsia="Times New Roman"/>
          <w:szCs w:val="24"/>
        </w:rPr>
        <w:t>ιδασκαλία υψηλού επιπέδου.</w:t>
      </w:r>
    </w:p>
    <w:p w14:paraId="412A9A46" w14:textId="77777777" w:rsidR="004038C1" w:rsidRDefault="0010010E">
      <w:pPr>
        <w:spacing w:line="600" w:lineRule="auto"/>
        <w:ind w:firstLine="720"/>
        <w:jc w:val="both"/>
        <w:rPr>
          <w:rFonts w:eastAsia="Times New Roman"/>
          <w:szCs w:val="24"/>
        </w:rPr>
      </w:pPr>
      <w:r>
        <w:rPr>
          <w:rFonts w:eastAsia="Times New Roman"/>
          <w:szCs w:val="24"/>
        </w:rPr>
        <w:t xml:space="preserve">Ευχαριστώ. </w:t>
      </w:r>
    </w:p>
    <w:p w14:paraId="412A9A47" w14:textId="77777777" w:rsidR="004038C1" w:rsidRDefault="0010010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Συντυχάκη. </w:t>
      </w:r>
    </w:p>
    <w:p w14:paraId="412A9A48" w14:textId="77777777" w:rsidR="004038C1" w:rsidRDefault="0010010E">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412A9A49" w14:textId="77777777" w:rsidR="004038C1" w:rsidRDefault="0010010E">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Κύριε Συντυχάκη, έχω την αίσθηση πως ό,τι και να πο</w:t>
      </w:r>
      <w:r>
        <w:rPr>
          <w:rFonts w:eastAsia="Times New Roman"/>
          <w:szCs w:val="24"/>
        </w:rPr>
        <w:t>ύμε</w:t>
      </w:r>
      <w:r>
        <w:rPr>
          <w:rFonts w:eastAsia="Times New Roman"/>
          <w:szCs w:val="24"/>
        </w:rPr>
        <w:t>,</w:t>
      </w:r>
      <w:r>
        <w:rPr>
          <w:rFonts w:eastAsia="Times New Roman"/>
          <w:szCs w:val="24"/>
        </w:rPr>
        <w:t xml:space="preserve"> δεν παίζει κανέναν ρόλο. Κι ο ρόλος της Βουλής </w:t>
      </w:r>
      <w:r>
        <w:rPr>
          <w:rFonts w:eastAsia="Times New Roman"/>
          <w:szCs w:val="24"/>
        </w:rPr>
        <w:lastRenderedPageBreak/>
        <w:t>είναι να μπορέσουμε να έχουμε κάποια επιχειρήματα. Έχω την αίσθηση ότι τα τρία τέταρτα της δευτερολογίας σας θα μπορούσαν να είναι μέρος της οποιασδήποτε, σχεδόν, ερώτησης που έχει σχέση με τα πανεπιστήμι</w:t>
      </w:r>
      <w:r>
        <w:rPr>
          <w:rFonts w:eastAsia="Times New Roman"/>
          <w:szCs w:val="24"/>
        </w:rPr>
        <w:t xml:space="preserve">α. </w:t>
      </w:r>
    </w:p>
    <w:p w14:paraId="412A9A4A" w14:textId="77777777" w:rsidR="004038C1" w:rsidRDefault="0010010E">
      <w:pPr>
        <w:spacing w:line="600" w:lineRule="auto"/>
        <w:ind w:firstLine="720"/>
        <w:jc w:val="both"/>
        <w:rPr>
          <w:rFonts w:eastAsia="Times New Roman"/>
          <w:szCs w:val="24"/>
        </w:rPr>
      </w:pPr>
      <w:r>
        <w:rPr>
          <w:rFonts w:eastAsia="Times New Roman"/>
          <w:szCs w:val="24"/>
        </w:rPr>
        <w:t>Μου λέτε ότι η απάντησή μου δεν προσέθεσε τίποτα. Πώς δεν προσέθεσε τίποτα; Νομίζετε ότι</w:t>
      </w:r>
      <w:r>
        <w:rPr>
          <w:rFonts w:eastAsia="Times New Roman"/>
          <w:szCs w:val="24"/>
        </w:rPr>
        <w:t>,</w:t>
      </w:r>
      <w:r>
        <w:rPr>
          <w:rFonts w:eastAsia="Times New Roman"/>
          <w:szCs w:val="24"/>
        </w:rPr>
        <w:t xml:space="preserve"> λόγω της ερώτησής </w:t>
      </w:r>
      <w:r>
        <w:rPr>
          <w:rFonts w:eastAsia="Times New Roman"/>
          <w:szCs w:val="24"/>
        </w:rPr>
        <w:t>σας,</w:t>
      </w:r>
      <w:r>
        <w:rPr>
          <w:rFonts w:eastAsia="Times New Roman"/>
          <w:szCs w:val="24"/>
        </w:rPr>
        <w:t xml:space="preserve"> υπογράψαμε τη δεύτερη τροποποίηση; Αυτό σημαίνει μία άγνοια για το πώς λειτουργεί το κράτος, </w:t>
      </w:r>
      <w:proofErr w:type="spellStart"/>
      <w:r>
        <w:rPr>
          <w:rFonts w:eastAsia="Times New Roman"/>
          <w:szCs w:val="24"/>
        </w:rPr>
        <w:t>κατ</w:t>
      </w:r>
      <w:r>
        <w:rPr>
          <w:rFonts w:eastAsia="Times New Roman"/>
          <w:szCs w:val="24"/>
        </w:rPr>
        <w:t>’</w:t>
      </w:r>
      <w:r>
        <w:rPr>
          <w:rFonts w:eastAsia="Times New Roman"/>
          <w:szCs w:val="24"/>
        </w:rPr>
        <w:t>αρχήν</w:t>
      </w:r>
      <w:proofErr w:type="spellEnd"/>
      <w:r>
        <w:rPr>
          <w:rFonts w:eastAsia="Times New Roman"/>
          <w:szCs w:val="24"/>
        </w:rPr>
        <w:t>. Δεν είναι έτσι τα πράγματα. Πρέπει να περάσουμε ελέγχους, πρέπει να γίνεται μία συστηματική αναφορά σε όλες αυτές τις δαπάνες που γίνονται. Είναι σοβαρό πράγμα η τροποποίηση του προϋπολογισμού. Μάλιστα, το ίδιο το Ίδρυμα, με απάντηση που μας έστειλε</w:t>
      </w:r>
      <w:r>
        <w:rPr>
          <w:rFonts w:eastAsia="Times New Roman"/>
          <w:szCs w:val="24"/>
        </w:rPr>
        <w:t xml:space="preserve">, δεν φαίνεται να έχει κανένα πρόβλημα. Έχει, προφανώς, το κόμμα σας.  </w:t>
      </w:r>
    </w:p>
    <w:p w14:paraId="412A9A4B" w14:textId="77777777" w:rsidR="004038C1" w:rsidRDefault="0010010E">
      <w:pPr>
        <w:spacing w:line="600" w:lineRule="auto"/>
        <w:ind w:firstLine="720"/>
        <w:jc w:val="both"/>
        <w:rPr>
          <w:rFonts w:eastAsia="Times New Roman"/>
          <w:szCs w:val="24"/>
        </w:rPr>
      </w:pPr>
      <w:r>
        <w:rPr>
          <w:rFonts w:eastAsia="Times New Roman"/>
          <w:szCs w:val="24"/>
        </w:rPr>
        <w:lastRenderedPageBreak/>
        <w:t>Δεύτερον, θα σας παρακαλούσα</w:t>
      </w:r>
      <w:r>
        <w:rPr>
          <w:rFonts w:eastAsia="Times New Roman"/>
          <w:szCs w:val="24"/>
        </w:rPr>
        <w:t>,</w:t>
      </w:r>
      <w:r>
        <w:rPr>
          <w:rFonts w:eastAsia="Times New Roman"/>
          <w:szCs w:val="24"/>
        </w:rPr>
        <w:t xml:space="preserve"> όταν είναι να κάνετε ερωτήσεις, να τις </w:t>
      </w:r>
      <w:r>
        <w:rPr>
          <w:rFonts w:eastAsia="Times New Roman"/>
          <w:szCs w:val="24"/>
        </w:rPr>
        <w:t xml:space="preserve">κάνετε </w:t>
      </w:r>
      <w:r>
        <w:rPr>
          <w:rFonts w:eastAsia="Times New Roman"/>
          <w:szCs w:val="24"/>
        </w:rPr>
        <w:t>και γραπτά, ώστε να ερχόμαστε προετοιμασμένοι. Όταν δεν έχετε στην ερώτησή σας καμ</w:t>
      </w:r>
      <w:r>
        <w:rPr>
          <w:rFonts w:eastAsia="Times New Roman"/>
          <w:szCs w:val="24"/>
        </w:rPr>
        <w:t>μ</w:t>
      </w:r>
      <w:r>
        <w:rPr>
          <w:rFonts w:eastAsia="Times New Roman"/>
          <w:szCs w:val="24"/>
        </w:rPr>
        <w:t>ία αναφορά στην Αθήνα, μη</w:t>
      </w:r>
      <w:r>
        <w:rPr>
          <w:rFonts w:eastAsia="Times New Roman"/>
          <w:szCs w:val="24"/>
        </w:rPr>
        <w:t>ν κατηγορείτε εμένα</w:t>
      </w:r>
      <w:r>
        <w:rPr>
          <w:rFonts w:eastAsia="Times New Roman"/>
          <w:szCs w:val="24"/>
        </w:rPr>
        <w:t>,</w:t>
      </w:r>
      <w:r>
        <w:rPr>
          <w:rFonts w:eastAsia="Times New Roman"/>
          <w:szCs w:val="24"/>
        </w:rPr>
        <w:t xml:space="preserve"> ότι δεν ξέρω τι μου γίνεται. Σας είπα τι γίνεται και είμαι σχεδόν σίγουρος ότι είναι αυτό που είναι, αλλά θα το μελετήσω. Δεν υπάρχει, όμως, ούτε μία αναφορά στην ερώτησή σας για το καθεστώς της Αθήνας. Άρα, να ακολουθούμε λίγο και την</w:t>
      </w:r>
      <w:r>
        <w:rPr>
          <w:rFonts w:eastAsia="Times New Roman"/>
          <w:szCs w:val="24"/>
        </w:rPr>
        <w:t xml:space="preserve"> κοινοβουλευτική διαδικασία. </w:t>
      </w:r>
    </w:p>
    <w:p w14:paraId="412A9A4C" w14:textId="77777777" w:rsidR="004038C1" w:rsidRDefault="0010010E">
      <w:pPr>
        <w:spacing w:line="600" w:lineRule="auto"/>
        <w:ind w:firstLine="720"/>
        <w:jc w:val="both"/>
        <w:rPr>
          <w:rFonts w:eastAsia="Times New Roman" w:cs="Times New Roman"/>
          <w:szCs w:val="24"/>
        </w:rPr>
      </w:pPr>
      <w:r>
        <w:rPr>
          <w:rFonts w:eastAsia="Times New Roman"/>
          <w:szCs w:val="24"/>
        </w:rPr>
        <w:t>Τώρα, θίξατε κι ένα άλλο πράγμα</w:t>
      </w:r>
      <w:r>
        <w:rPr>
          <w:rFonts w:eastAsia="Times New Roman"/>
          <w:szCs w:val="24"/>
        </w:rPr>
        <w:t>,</w:t>
      </w:r>
      <w:r>
        <w:rPr>
          <w:rFonts w:eastAsia="Times New Roman"/>
          <w:szCs w:val="24"/>
        </w:rPr>
        <w:t xml:space="preserve"> με το οποίο συμφωνώ απολύτως μαζί σας, το καθεστώς των εκτάκτων.</w:t>
      </w:r>
      <w:r w:rsidDel="001F7E41">
        <w:rPr>
          <w:rFonts w:eastAsia="Times New Roman"/>
          <w:szCs w:val="24"/>
        </w:rPr>
        <w:t xml:space="preserve"> </w:t>
      </w:r>
      <w:r>
        <w:rPr>
          <w:rFonts w:eastAsia="Times New Roman" w:cs="Times New Roman"/>
          <w:szCs w:val="24"/>
        </w:rPr>
        <w:t>Υπάρχει πρόβλημα. Υπάρχει πρόβλημα, διότι θα πρέπει τα ιδρύματά μας να μην εξαρτώνται τόσο πολύ από το έργο</w:t>
      </w:r>
      <w:r>
        <w:rPr>
          <w:rFonts w:eastAsia="Times New Roman" w:cs="Times New Roman"/>
          <w:szCs w:val="24"/>
        </w:rPr>
        <w:t>,</w:t>
      </w:r>
      <w:r>
        <w:rPr>
          <w:rFonts w:eastAsia="Times New Roman" w:cs="Times New Roman"/>
          <w:szCs w:val="24"/>
        </w:rPr>
        <w:t xml:space="preserve"> που προσφέρει το έκ</w:t>
      </w:r>
      <w:r>
        <w:rPr>
          <w:rFonts w:eastAsia="Times New Roman" w:cs="Times New Roman"/>
          <w:szCs w:val="24"/>
        </w:rPr>
        <w:t>τακτο προσωπικό. Θα πρέπει δηλαδή</w:t>
      </w:r>
      <w:r>
        <w:rPr>
          <w:rFonts w:eastAsia="Times New Roman" w:cs="Times New Roman"/>
          <w:szCs w:val="24"/>
        </w:rPr>
        <w:t>,</w:t>
      </w:r>
      <w:r>
        <w:rPr>
          <w:rFonts w:eastAsia="Times New Roman" w:cs="Times New Roman"/>
          <w:szCs w:val="24"/>
        </w:rPr>
        <w:t xml:space="preserve"> να προσπαθήσουμε</w:t>
      </w:r>
      <w:r>
        <w:rPr>
          <w:rFonts w:eastAsia="Times New Roman" w:cs="Times New Roman"/>
          <w:szCs w:val="24"/>
        </w:rPr>
        <w:t>, ώστε</w:t>
      </w:r>
      <w:r>
        <w:rPr>
          <w:rFonts w:eastAsia="Times New Roman" w:cs="Times New Roman"/>
          <w:szCs w:val="24"/>
        </w:rPr>
        <w:t xml:space="preserve"> το προσωπικό </w:t>
      </w:r>
      <w:r>
        <w:rPr>
          <w:rFonts w:eastAsia="Times New Roman" w:cs="Times New Roman"/>
          <w:szCs w:val="24"/>
        </w:rPr>
        <w:lastRenderedPageBreak/>
        <w:t xml:space="preserve">αυτό να ενταχθεί με μία μονιμότερη σχέση εργασίας. Το ίδιο έχουμε και με τους αναπληρωτές εκπαιδευτικούς στην </w:t>
      </w:r>
      <w:r>
        <w:rPr>
          <w:rFonts w:eastAsia="Times New Roman" w:cs="Times New Roman"/>
          <w:szCs w:val="24"/>
        </w:rPr>
        <w:t xml:space="preserve">πρωτοβάθμια </w:t>
      </w:r>
      <w:r>
        <w:rPr>
          <w:rFonts w:eastAsia="Times New Roman" w:cs="Times New Roman"/>
          <w:szCs w:val="24"/>
        </w:rPr>
        <w:t xml:space="preserve">και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εκπαίδευση</w:t>
      </w:r>
      <w:r>
        <w:rPr>
          <w:rFonts w:eastAsia="Times New Roman" w:cs="Times New Roman"/>
          <w:szCs w:val="24"/>
        </w:rPr>
        <w:t>. Έκτακτοι και αναπληρωτές θα υπάρχ</w:t>
      </w:r>
      <w:r>
        <w:rPr>
          <w:rFonts w:eastAsia="Times New Roman" w:cs="Times New Roman"/>
          <w:szCs w:val="24"/>
        </w:rPr>
        <w:t>ουν</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πάντα. Το ποσοστό, όμως, πρέπει να είναι εξαιρετικά μικρό, τέτοιο ώστε όντως</w:t>
      </w:r>
      <w:r>
        <w:rPr>
          <w:rFonts w:eastAsia="Times New Roman" w:cs="Times New Roman"/>
          <w:szCs w:val="24"/>
        </w:rPr>
        <w:t>,</w:t>
      </w:r>
      <w:r>
        <w:rPr>
          <w:rFonts w:eastAsia="Times New Roman" w:cs="Times New Roman"/>
          <w:szCs w:val="24"/>
        </w:rPr>
        <w:t xml:space="preserve"> να αναπληρώνουν τις έκτακτες καταστάσεις</w:t>
      </w:r>
      <w:r>
        <w:rPr>
          <w:rFonts w:eastAsia="Times New Roman" w:cs="Times New Roman"/>
          <w:szCs w:val="24"/>
        </w:rPr>
        <w:t>,</w:t>
      </w:r>
      <w:r>
        <w:rPr>
          <w:rFonts w:eastAsia="Times New Roman" w:cs="Times New Roman"/>
          <w:szCs w:val="24"/>
        </w:rPr>
        <w:t xml:space="preserve"> που γίνονται στο μόνιμο προσωπικό.</w:t>
      </w:r>
    </w:p>
    <w:p w14:paraId="412A9A4D"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Με αυτή τη λογική, λοιπόν, έχουμε ζητήσει από τη Διοικούσα Επιτροπή του Πανεπιστημίου </w:t>
      </w:r>
      <w:r>
        <w:rPr>
          <w:rFonts w:eastAsia="Times New Roman" w:cs="Times New Roman"/>
          <w:szCs w:val="24"/>
        </w:rPr>
        <w:t>Δυτικής Αττικής -αλλά το ίδιο θα γίνει και με όλες τις συγκλήτους των πανεπιστημίων</w:t>
      </w:r>
      <w:r>
        <w:rPr>
          <w:rFonts w:eastAsia="Times New Roman" w:cs="Times New Roman"/>
          <w:szCs w:val="24"/>
        </w:rPr>
        <w:t>,</w:t>
      </w:r>
      <w:r>
        <w:rPr>
          <w:rFonts w:eastAsia="Times New Roman" w:cs="Times New Roman"/>
          <w:szCs w:val="24"/>
        </w:rPr>
        <w:t xml:space="preserve"> που θα συνεργαστούν με τα ΤΕΙ- να μας φέρουν συγκεκριμένες προτάσεις για το έκτακτο προσωπικό τους. Και μάλιστα</w:t>
      </w:r>
      <w:r>
        <w:rPr>
          <w:rFonts w:eastAsia="Times New Roman" w:cs="Times New Roman"/>
          <w:szCs w:val="24"/>
        </w:rPr>
        <w:t>,</w:t>
      </w:r>
      <w:r>
        <w:rPr>
          <w:rFonts w:eastAsia="Times New Roman" w:cs="Times New Roman"/>
          <w:szCs w:val="24"/>
        </w:rPr>
        <w:t xml:space="preserve"> υπάρχει έκτακτο προσω</w:t>
      </w:r>
      <w:r>
        <w:rPr>
          <w:rFonts w:eastAsia="Times New Roman" w:cs="Times New Roman"/>
          <w:szCs w:val="24"/>
        </w:rPr>
        <w:lastRenderedPageBreak/>
        <w:t>πικό</w:t>
      </w:r>
      <w:r>
        <w:rPr>
          <w:rFonts w:eastAsia="Times New Roman" w:cs="Times New Roman"/>
          <w:szCs w:val="24"/>
        </w:rPr>
        <w:t>,</w:t>
      </w:r>
      <w:r>
        <w:rPr>
          <w:rFonts w:eastAsia="Times New Roman" w:cs="Times New Roman"/>
          <w:szCs w:val="24"/>
        </w:rPr>
        <w:t xml:space="preserve"> που εργάζεται πάρα πολλά χρόνια</w:t>
      </w:r>
      <w:r>
        <w:rPr>
          <w:rFonts w:eastAsia="Times New Roman" w:cs="Times New Roman"/>
          <w:szCs w:val="24"/>
        </w:rPr>
        <w:t xml:space="preserve"> και πολλές φορές</w:t>
      </w:r>
      <w:r>
        <w:rPr>
          <w:rFonts w:eastAsia="Times New Roman" w:cs="Times New Roman"/>
          <w:szCs w:val="24"/>
        </w:rPr>
        <w:t>,</w:t>
      </w:r>
      <w:r>
        <w:rPr>
          <w:rFonts w:eastAsia="Times New Roman" w:cs="Times New Roman"/>
          <w:szCs w:val="24"/>
        </w:rPr>
        <w:t xml:space="preserve"> η ποιότητα πολλών τμημάτων εξαρτάται από την εξαιρετική δουλειά</w:t>
      </w:r>
      <w:r>
        <w:rPr>
          <w:rFonts w:eastAsia="Times New Roman" w:cs="Times New Roman"/>
          <w:szCs w:val="24"/>
        </w:rPr>
        <w:t>,</w:t>
      </w:r>
      <w:r>
        <w:rPr>
          <w:rFonts w:eastAsia="Times New Roman" w:cs="Times New Roman"/>
          <w:szCs w:val="24"/>
        </w:rPr>
        <w:t xml:space="preserve"> που έχει κάνει αυτό το προσωπικό.</w:t>
      </w:r>
    </w:p>
    <w:p w14:paraId="412A9A4E"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Θα λυθεί το θέμα. Θα δούμε πώς θα λυθεί, με διαφορετικό τρόπο ενδεχομένως σε κάποια ιδρύματα από κάποια άλλα. Περιμένουμε συγκεκριμένες πρ</w:t>
      </w:r>
      <w:r>
        <w:rPr>
          <w:rFonts w:eastAsia="Times New Roman" w:cs="Times New Roman"/>
          <w:szCs w:val="24"/>
        </w:rPr>
        <w:t xml:space="preserve">οτάσεις από τις διοικήσεις των ίδιων των ιδρυμάτων, για να δούμε και μέσα στο δημοσιονομικό πλαίσιο τι θα καταφέρουμε να κάνουμε γι’ αυτό το προσωπικό. </w:t>
      </w:r>
    </w:p>
    <w:p w14:paraId="412A9A4F"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Σας ευχαριστώ.</w:t>
      </w:r>
    </w:p>
    <w:p w14:paraId="412A9A50"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412A9A51"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t xml:space="preserve">Ολοκληρώθηκε η συζήτηση </w:t>
      </w:r>
      <w:r>
        <w:rPr>
          <w:rFonts w:eastAsia="Times New Roman" w:cs="Times New Roman"/>
          <w:szCs w:val="24"/>
        </w:rPr>
        <w:t>των επικαίρων ερωτήσεων.</w:t>
      </w:r>
    </w:p>
    <w:p w14:paraId="412A9A52" w14:textId="77777777" w:rsidR="004038C1" w:rsidRDefault="0010010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412A9A53" w14:textId="77777777" w:rsidR="004038C1" w:rsidRDefault="0010010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12A9A54" w14:textId="77777777" w:rsidR="004038C1" w:rsidRDefault="0010010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Σώματος και ώρα 19.31΄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Τετάρτη 18 Απριλίου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412A9A55" w14:textId="77777777" w:rsidR="004038C1" w:rsidRDefault="0010010E">
      <w:pPr>
        <w:spacing w:line="600" w:lineRule="auto"/>
        <w:jc w:val="center"/>
        <w:rPr>
          <w:rFonts w:eastAsia="Times New Roman" w:cs="Times New Roman"/>
          <w:szCs w:val="24"/>
        </w:rPr>
      </w:pP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 ΠΡΟΕΔΡΟΣ                                                      ΟΙ ΓΡΑΜΜΑΤΕΙΣ</w:t>
      </w:r>
    </w:p>
    <w:p w14:paraId="412A9A56" w14:textId="77777777" w:rsidR="004038C1" w:rsidRDefault="004038C1">
      <w:pPr>
        <w:spacing w:line="600" w:lineRule="auto"/>
        <w:ind w:firstLine="720"/>
        <w:jc w:val="both"/>
        <w:rPr>
          <w:rFonts w:eastAsia="Times New Roman" w:cs="Times New Roman"/>
          <w:szCs w:val="24"/>
        </w:rPr>
      </w:pPr>
    </w:p>
    <w:sectPr w:rsidR="004038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VGARaBEC9JfsVbWU7lx7IzTSesI=" w:salt="OqkzbnwRW5YgqcuaLNOD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C1"/>
    <w:rsid w:val="0038024C"/>
    <w:rsid w:val="004038C1"/>
    <w:rsid w:val="005C60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991B"/>
  <w15:docId w15:val="{616FF951-6097-46AC-9EFE-6EA70CD2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2C8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22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611</MetadataID>
    <Session xmlns="641f345b-441b-4b81-9152-adc2e73ba5e1">Γ´</Session>
    <Date xmlns="641f345b-441b-4b81-9152-adc2e73ba5e1">2018-04-15T21:00:00+00:00</Date>
    <Status xmlns="641f345b-441b-4b81-9152-adc2e73ba5e1">
      <Url>http://srv-sp1/praktika/Lists/Incoming_Metadata/EditForm.aspx?ID=611&amp;Source=/praktika/Recordings_Library/Forms/AllItems.aspx</Url>
      <Description>Δημοσιεύτηκε</Description>
    </Status>
    <Meeting xmlns="641f345b-441b-4b81-9152-adc2e73ba5e1">ϞΖ´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92E7D7-4FF4-4605-B4D6-3499035B2F26}">
  <ds:schemaRefs>
    <ds:schemaRef ds:uri="http://www.w3.org/XML/1998/namespace"/>
    <ds:schemaRef ds:uri="641f345b-441b-4b81-9152-adc2e73ba5e1"/>
    <ds:schemaRef ds:uri="http://schemas.microsoft.com/office/2006/metadata/properties"/>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E6510F21-1F55-4225-AC1D-EB284486B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0750F8-201C-48A8-BF59-CA0EE06925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12247</Words>
  <Characters>66136</Characters>
  <Application>Microsoft Office Word</Application>
  <DocSecurity>0</DocSecurity>
  <Lines>551</Lines>
  <Paragraphs>156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2018-04-20T08:31:00Z</dcterms:created>
  <dcterms:modified xsi:type="dcterms:W3CDTF">2018-04-20T08:31:00Z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