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560A50" w14:textId="77777777" w:rsidR="00C250FA" w:rsidRPr="00C250FA" w:rsidRDefault="00C250FA" w:rsidP="00C250FA">
      <w:pPr>
        <w:spacing w:after="0" w:line="360" w:lineRule="auto"/>
        <w:rPr>
          <w:ins w:id="0" w:author="Φλούδα Χριστίνα" w:date="2017-10-20T15:08:00Z"/>
          <w:rFonts w:eastAsia="Times New Roman"/>
          <w:szCs w:val="24"/>
          <w:lang w:eastAsia="en-US"/>
        </w:rPr>
      </w:pPr>
      <w:ins w:id="1" w:author="Φλούδα Χριστίνα" w:date="2017-10-20T15:08:00Z">
        <w:r w:rsidRPr="00C250FA">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3BD696A6" w14:textId="77777777" w:rsidR="00C250FA" w:rsidRPr="00C250FA" w:rsidRDefault="00C250FA" w:rsidP="00C250FA">
      <w:pPr>
        <w:spacing w:after="0" w:line="360" w:lineRule="auto"/>
        <w:rPr>
          <w:ins w:id="2" w:author="Φλούδα Χριστίνα" w:date="2017-10-20T15:08:00Z"/>
          <w:rFonts w:eastAsia="Times New Roman"/>
          <w:szCs w:val="24"/>
          <w:lang w:eastAsia="en-US"/>
        </w:rPr>
      </w:pPr>
    </w:p>
    <w:p w14:paraId="325E3440" w14:textId="77777777" w:rsidR="00C250FA" w:rsidRPr="00C250FA" w:rsidRDefault="00C250FA" w:rsidP="00C250FA">
      <w:pPr>
        <w:spacing w:after="0" w:line="360" w:lineRule="auto"/>
        <w:rPr>
          <w:ins w:id="3" w:author="Φλούδα Χριστίνα" w:date="2017-10-20T15:08:00Z"/>
          <w:rFonts w:eastAsia="Times New Roman"/>
          <w:szCs w:val="24"/>
          <w:lang w:eastAsia="en-US"/>
        </w:rPr>
      </w:pPr>
      <w:ins w:id="4" w:author="Φλούδα Χριστίνα" w:date="2017-10-20T15:08:00Z">
        <w:r w:rsidRPr="00C250FA">
          <w:rPr>
            <w:rFonts w:eastAsia="Times New Roman"/>
            <w:szCs w:val="24"/>
            <w:lang w:eastAsia="en-US"/>
          </w:rPr>
          <w:t>ΠΙΝΑΚΑΣ ΠΕΡΙΕΧΟΜΕΝΩΝ</w:t>
        </w:r>
      </w:ins>
    </w:p>
    <w:p w14:paraId="63073BD6" w14:textId="77777777" w:rsidR="00C250FA" w:rsidRPr="00C250FA" w:rsidRDefault="00C250FA" w:rsidP="00C250FA">
      <w:pPr>
        <w:spacing w:after="0" w:line="360" w:lineRule="auto"/>
        <w:rPr>
          <w:ins w:id="5" w:author="Φλούδα Χριστίνα" w:date="2017-10-20T15:08:00Z"/>
          <w:rFonts w:eastAsia="Times New Roman"/>
          <w:szCs w:val="24"/>
          <w:lang w:eastAsia="en-US"/>
        </w:rPr>
      </w:pPr>
      <w:ins w:id="6" w:author="Φλούδα Χριστίνα" w:date="2017-10-20T15:08:00Z">
        <w:r w:rsidRPr="00C250FA">
          <w:rPr>
            <w:rFonts w:eastAsia="Times New Roman"/>
            <w:szCs w:val="24"/>
            <w:lang w:eastAsia="en-US"/>
          </w:rPr>
          <w:t xml:space="preserve">ΙΖ΄ ΠΕΡΙΟΔΟΣ </w:t>
        </w:r>
      </w:ins>
    </w:p>
    <w:p w14:paraId="278F709D" w14:textId="77777777" w:rsidR="00C250FA" w:rsidRPr="00C250FA" w:rsidRDefault="00C250FA" w:rsidP="00C250FA">
      <w:pPr>
        <w:spacing w:after="0" w:line="360" w:lineRule="auto"/>
        <w:rPr>
          <w:ins w:id="7" w:author="Φλούδα Χριστίνα" w:date="2017-10-20T15:08:00Z"/>
          <w:rFonts w:eastAsia="Times New Roman"/>
          <w:szCs w:val="24"/>
          <w:lang w:eastAsia="en-US"/>
        </w:rPr>
      </w:pPr>
      <w:ins w:id="8" w:author="Φλούδα Χριστίνα" w:date="2017-10-20T15:08:00Z">
        <w:r w:rsidRPr="00C250FA">
          <w:rPr>
            <w:rFonts w:eastAsia="Times New Roman"/>
            <w:szCs w:val="24"/>
            <w:lang w:eastAsia="en-US"/>
          </w:rPr>
          <w:t>ΠΡΟΕΔΡΕΥΟΜΕΝΗΣ ΚΟΙΝΟΒΟΥΛΕΥΤΙΚΗΣ ΔΗΜΟΚΡΑΤΙΑΣ</w:t>
        </w:r>
      </w:ins>
    </w:p>
    <w:p w14:paraId="44DFF1C7" w14:textId="77777777" w:rsidR="00C250FA" w:rsidRPr="00C250FA" w:rsidRDefault="00C250FA" w:rsidP="00C250FA">
      <w:pPr>
        <w:spacing w:after="0" w:line="360" w:lineRule="auto"/>
        <w:rPr>
          <w:ins w:id="9" w:author="Φλούδα Χριστίνα" w:date="2017-10-20T15:08:00Z"/>
          <w:rFonts w:eastAsia="Times New Roman"/>
          <w:szCs w:val="24"/>
          <w:lang w:eastAsia="en-US"/>
        </w:rPr>
      </w:pPr>
      <w:ins w:id="10" w:author="Φλούδα Χριστίνα" w:date="2017-10-20T15:08:00Z">
        <w:r w:rsidRPr="00C250FA">
          <w:rPr>
            <w:rFonts w:eastAsia="Times New Roman"/>
            <w:szCs w:val="24"/>
            <w:lang w:eastAsia="en-US"/>
          </w:rPr>
          <w:t>ΣΥΝΟΔΟΣ Γ΄</w:t>
        </w:r>
      </w:ins>
    </w:p>
    <w:p w14:paraId="5E4B48B7" w14:textId="77777777" w:rsidR="00C250FA" w:rsidRPr="00C250FA" w:rsidRDefault="00C250FA" w:rsidP="00C250FA">
      <w:pPr>
        <w:spacing w:after="0" w:line="360" w:lineRule="auto"/>
        <w:rPr>
          <w:ins w:id="11" w:author="Φλούδα Χριστίνα" w:date="2017-10-20T15:08:00Z"/>
          <w:rFonts w:eastAsia="Times New Roman"/>
          <w:szCs w:val="24"/>
          <w:lang w:eastAsia="en-US"/>
        </w:rPr>
      </w:pPr>
    </w:p>
    <w:p w14:paraId="09318421" w14:textId="77777777" w:rsidR="00C250FA" w:rsidRPr="00C250FA" w:rsidRDefault="00C250FA" w:rsidP="00C250FA">
      <w:pPr>
        <w:spacing w:after="0" w:line="360" w:lineRule="auto"/>
        <w:rPr>
          <w:ins w:id="12" w:author="Φλούδα Χριστίνα" w:date="2017-10-20T15:08:00Z"/>
          <w:rFonts w:eastAsia="Times New Roman"/>
          <w:szCs w:val="24"/>
          <w:lang w:eastAsia="en-US"/>
        </w:rPr>
      </w:pPr>
      <w:ins w:id="13" w:author="Φλούδα Χριστίνα" w:date="2017-10-20T15:08:00Z">
        <w:r w:rsidRPr="00C250FA">
          <w:rPr>
            <w:rFonts w:eastAsia="Times New Roman"/>
            <w:szCs w:val="24"/>
            <w:lang w:eastAsia="en-US"/>
          </w:rPr>
          <w:t>ΣΥΝΕΔΡΙΑΣΗ Ι΄</w:t>
        </w:r>
      </w:ins>
    </w:p>
    <w:p w14:paraId="4BA68BD4" w14:textId="77777777" w:rsidR="00C250FA" w:rsidRPr="00C250FA" w:rsidRDefault="00C250FA" w:rsidP="00C250FA">
      <w:pPr>
        <w:spacing w:after="0" w:line="360" w:lineRule="auto"/>
        <w:rPr>
          <w:ins w:id="14" w:author="Φλούδα Χριστίνα" w:date="2017-10-20T15:08:00Z"/>
          <w:rFonts w:eastAsia="Times New Roman"/>
          <w:szCs w:val="24"/>
          <w:lang w:eastAsia="en-US"/>
        </w:rPr>
      </w:pPr>
      <w:ins w:id="15" w:author="Φλούδα Χριστίνα" w:date="2017-10-20T15:08:00Z">
        <w:r w:rsidRPr="00C250FA">
          <w:rPr>
            <w:rFonts w:eastAsia="Times New Roman"/>
            <w:szCs w:val="24"/>
            <w:lang w:eastAsia="en-US"/>
          </w:rPr>
          <w:t>Δευτέρα  16 Οκτωβρίου 2017</w:t>
        </w:r>
      </w:ins>
    </w:p>
    <w:p w14:paraId="4F4F1370" w14:textId="77777777" w:rsidR="00C250FA" w:rsidRPr="00C250FA" w:rsidRDefault="00C250FA" w:rsidP="00C250FA">
      <w:pPr>
        <w:spacing w:after="0" w:line="360" w:lineRule="auto"/>
        <w:rPr>
          <w:ins w:id="16" w:author="Φλούδα Χριστίνα" w:date="2017-10-20T15:08:00Z"/>
          <w:rFonts w:eastAsia="Times New Roman"/>
          <w:szCs w:val="24"/>
          <w:lang w:eastAsia="en-US"/>
        </w:rPr>
      </w:pPr>
    </w:p>
    <w:p w14:paraId="27A99E35" w14:textId="77777777" w:rsidR="00C250FA" w:rsidRPr="00C250FA" w:rsidRDefault="00C250FA" w:rsidP="00C250FA">
      <w:pPr>
        <w:spacing w:after="0" w:line="360" w:lineRule="auto"/>
        <w:rPr>
          <w:ins w:id="17" w:author="Φλούδα Χριστίνα" w:date="2017-10-20T15:08:00Z"/>
          <w:rFonts w:eastAsia="Times New Roman"/>
          <w:szCs w:val="24"/>
          <w:lang w:eastAsia="en-US"/>
        </w:rPr>
      </w:pPr>
      <w:ins w:id="18" w:author="Φλούδα Χριστίνα" w:date="2017-10-20T15:08:00Z">
        <w:r w:rsidRPr="00C250FA">
          <w:rPr>
            <w:rFonts w:eastAsia="Times New Roman"/>
            <w:szCs w:val="24"/>
            <w:lang w:eastAsia="en-US"/>
          </w:rPr>
          <w:t>ΘΕΜΑΤΑ</w:t>
        </w:r>
      </w:ins>
    </w:p>
    <w:p w14:paraId="31272E06" w14:textId="77777777" w:rsidR="00C250FA" w:rsidRPr="00C250FA" w:rsidRDefault="00C250FA" w:rsidP="00C250FA">
      <w:pPr>
        <w:spacing w:after="0" w:line="360" w:lineRule="auto"/>
        <w:rPr>
          <w:ins w:id="19" w:author="Φλούδα Χριστίνα" w:date="2017-10-20T15:08:00Z"/>
          <w:rFonts w:eastAsia="Times New Roman"/>
          <w:szCs w:val="24"/>
          <w:lang w:eastAsia="en-US"/>
        </w:rPr>
      </w:pPr>
      <w:ins w:id="20" w:author="Φλούδα Χριστίνα" w:date="2017-10-20T15:08:00Z">
        <w:r w:rsidRPr="00C250FA">
          <w:rPr>
            <w:rFonts w:eastAsia="Times New Roman"/>
            <w:szCs w:val="24"/>
            <w:lang w:eastAsia="en-US"/>
          </w:rPr>
          <w:t xml:space="preserve"> </w:t>
        </w:r>
        <w:r w:rsidRPr="00C250FA">
          <w:rPr>
            <w:rFonts w:eastAsia="Times New Roman"/>
            <w:szCs w:val="24"/>
            <w:lang w:eastAsia="en-US"/>
          </w:rPr>
          <w:br/>
          <w:t xml:space="preserve">Α. ΕΙΔΙΚΑ ΘΕΜΑΤΑ </w:t>
        </w:r>
        <w:r w:rsidRPr="00C250FA">
          <w:rPr>
            <w:rFonts w:eastAsia="Times New Roman"/>
            <w:szCs w:val="24"/>
            <w:lang w:eastAsia="en-US"/>
          </w:rPr>
          <w:br/>
          <w:t xml:space="preserve">1. Επί διαδικαστικού θέματος, σελ. </w:t>
        </w:r>
        <w:r w:rsidRPr="00C250FA">
          <w:rPr>
            <w:rFonts w:eastAsia="Times New Roman"/>
            <w:szCs w:val="24"/>
            <w:lang w:eastAsia="en-US"/>
          </w:rPr>
          <w:br/>
          <w:t xml:space="preserve">2. Επί προσωπικού θέματος, σελ. </w:t>
        </w:r>
        <w:r w:rsidRPr="00C250FA">
          <w:rPr>
            <w:rFonts w:eastAsia="Times New Roman"/>
            <w:szCs w:val="24"/>
            <w:lang w:eastAsia="en-US"/>
          </w:rPr>
          <w:br/>
          <w:t xml:space="preserve"> </w:t>
        </w:r>
        <w:r w:rsidRPr="00C250FA">
          <w:rPr>
            <w:rFonts w:eastAsia="Times New Roman"/>
            <w:szCs w:val="24"/>
            <w:lang w:eastAsia="en-US"/>
          </w:rPr>
          <w:br/>
          <w:t xml:space="preserve">Β. ΚΟΙΝΟΒΟΥΛΕΥΤΙΚΟΣ ΕΛΕΓΧΟΣ </w:t>
        </w:r>
        <w:r w:rsidRPr="00C250FA">
          <w:rPr>
            <w:rFonts w:eastAsia="Times New Roman"/>
            <w:szCs w:val="24"/>
            <w:lang w:eastAsia="en-US"/>
          </w:rPr>
          <w:br/>
          <w:t xml:space="preserve">Συζήτηση επικαίρων ερωτήσεων:, σελ. </w:t>
        </w:r>
        <w:r w:rsidRPr="00C250FA">
          <w:rPr>
            <w:rFonts w:eastAsia="Times New Roman"/>
            <w:szCs w:val="24"/>
            <w:lang w:eastAsia="en-US"/>
          </w:rPr>
          <w:br/>
          <w:t xml:space="preserve">   α) Προς τον Υπουργό Δικαιοσύνης, Διαφάνειας και Ανθρωπίνων Δικαιωμάτων, με θέμα: «Ανάγκη άμεσης νομοθετικής πρωτοβουλίας για τον περιορισμό της ευθύνης των κληρονόμων στις </w:t>
        </w:r>
        <w:proofErr w:type="spellStart"/>
        <w:r w:rsidRPr="00C250FA">
          <w:rPr>
            <w:rFonts w:eastAsia="Times New Roman"/>
            <w:szCs w:val="24"/>
            <w:lang w:eastAsia="en-US"/>
          </w:rPr>
          <w:t>κατάχρεες</w:t>
        </w:r>
        <w:proofErr w:type="spellEnd"/>
        <w:r w:rsidRPr="00C250FA">
          <w:rPr>
            <w:rFonts w:eastAsia="Times New Roman"/>
            <w:szCs w:val="24"/>
            <w:lang w:eastAsia="en-US"/>
          </w:rPr>
          <w:t xml:space="preserve"> κληρονομιές», σελ. </w:t>
        </w:r>
        <w:r w:rsidRPr="00C250FA">
          <w:rPr>
            <w:rFonts w:eastAsia="Times New Roman"/>
            <w:szCs w:val="24"/>
            <w:lang w:eastAsia="en-US"/>
          </w:rPr>
          <w:br/>
          <w:t xml:space="preserve">   β) Προς τον Υπουργό Οικονομικών:</w:t>
        </w:r>
        <w:r w:rsidRPr="00C250FA">
          <w:rPr>
            <w:rFonts w:eastAsia="Times New Roman"/>
            <w:szCs w:val="24"/>
            <w:lang w:eastAsia="en-US"/>
          </w:rPr>
          <w:br/>
          <w:t xml:space="preserve">       i. με θέμα: «Συνεχίζει η Υπουργός την αδικία με το τέλος επιτηδεύματος στα μικρά χωριά», σελ. </w:t>
        </w:r>
        <w:r w:rsidRPr="00C250FA">
          <w:rPr>
            <w:rFonts w:eastAsia="Times New Roman"/>
            <w:szCs w:val="24"/>
            <w:lang w:eastAsia="en-US"/>
          </w:rPr>
          <w:br/>
          <w:t xml:space="preserve">       </w:t>
        </w:r>
        <w:proofErr w:type="spellStart"/>
        <w:r w:rsidRPr="00C250FA">
          <w:rPr>
            <w:rFonts w:eastAsia="Times New Roman"/>
            <w:szCs w:val="24"/>
            <w:lang w:eastAsia="en-US"/>
          </w:rPr>
          <w:t>ii</w:t>
        </w:r>
        <w:proofErr w:type="spellEnd"/>
        <w:r w:rsidRPr="00C250FA">
          <w:rPr>
            <w:rFonts w:eastAsia="Times New Roman"/>
            <w:szCs w:val="24"/>
            <w:lang w:eastAsia="en-US"/>
          </w:rPr>
          <w:t xml:space="preserve">. σχετικά με την επιβολή τέλους επιτηδεύματος σε χωριά με πληθυσμό έως 500 κατοίκους, σελ. </w:t>
        </w:r>
        <w:r w:rsidRPr="00C250FA">
          <w:rPr>
            <w:rFonts w:eastAsia="Times New Roman"/>
            <w:szCs w:val="24"/>
            <w:lang w:eastAsia="en-US"/>
          </w:rPr>
          <w:br/>
        </w:r>
      </w:ins>
    </w:p>
    <w:p w14:paraId="471D5CB1" w14:textId="77777777" w:rsidR="00C250FA" w:rsidRPr="00C250FA" w:rsidRDefault="00C250FA" w:rsidP="00C250FA">
      <w:pPr>
        <w:spacing w:after="0" w:line="360" w:lineRule="auto"/>
        <w:rPr>
          <w:ins w:id="21" w:author="Φλούδα Χριστίνα" w:date="2017-10-20T15:08:00Z"/>
          <w:rFonts w:eastAsia="Times New Roman"/>
          <w:szCs w:val="24"/>
          <w:lang w:eastAsia="en-US"/>
        </w:rPr>
      </w:pPr>
      <w:ins w:id="22" w:author="Φλούδα Χριστίνα" w:date="2017-10-20T15:08:00Z">
        <w:r w:rsidRPr="00C250FA">
          <w:rPr>
            <w:rFonts w:eastAsia="Times New Roman"/>
            <w:szCs w:val="24"/>
            <w:lang w:eastAsia="en-US"/>
          </w:rPr>
          <w:t>ΠΡΟΕΔΡΕΥΩΝ</w:t>
        </w:r>
      </w:ins>
    </w:p>
    <w:p w14:paraId="4C79DB33" w14:textId="77777777" w:rsidR="00C250FA" w:rsidRPr="00C250FA" w:rsidRDefault="00C250FA" w:rsidP="00C250FA">
      <w:pPr>
        <w:spacing w:after="0" w:line="360" w:lineRule="auto"/>
        <w:rPr>
          <w:ins w:id="23" w:author="Φλούδα Χριστίνα" w:date="2017-10-20T15:08:00Z"/>
          <w:rFonts w:eastAsia="Times New Roman"/>
          <w:szCs w:val="24"/>
          <w:lang w:eastAsia="en-US"/>
        </w:rPr>
      </w:pPr>
    </w:p>
    <w:p w14:paraId="79DB18C1" w14:textId="77777777" w:rsidR="00C250FA" w:rsidRPr="00C250FA" w:rsidRDefault="00C250FA" w:rsidP="00C250FA">
      <w:pPr>
        <w:spacing w:after="0" w:line="360" w:lineRule="auto"/>
        <w:rPr>
          <w:ins w:id="24" w:author="Φλούδα Χριστίνα" w:date="2017-10-20T15:08:00Z"/>
          <w:rFonts w:eastAsia="Times New Roman"/>
          <w:szCs w:val="24"/>
          <w:lang w:eastAsia="en-US"/>
        </w:rPr>
      </w:pPr>
      <w:ins w:id="25" w:author="Φλούδα Χριστίνα" w:date="2017-10-20T15:08:00Z">
        <w:r w:rsidRPr="00C250FA">
          <w:rPr>
            <w:rFonts w:eastAsia="Times New Roman"/>
            <w:szCs w:val="24"/>
            <w:lang w:eastAsia="en-US"/>
          </w:rPr>
          <w:t>ΚΡΕΜΑΣΤΙΝΟΣ Δ. , σελ.</w:t>
        </w:r>
        <w:r w:rsidRPr="00C250FA">
          <w:rPr>
            <w:rFonts w:eastAsia="Times New Roman"/>
            <w:szCs w:val="24"/>
            <w:lang w:eastAsia="en-US"/>
          </w:rPr>
          <w:br/>
        </w:r>
      </w:ins>
    </w:p>
    <w:p w14:paraId="65518D29" w14:textId="77777777" w:rsidR="00C250FA" w:rsidRPr="00C250FA" w:rsidRDefault="00C250FA" w:rsidP="00C250FA">
      <w:pPr>
        <w:spacing w:after="0" w:line="360" w:lineRule="auto"/>
        <w:rPr>
          <w:ins w:id="26" w:author="Φλούδα Χριστίνα" w:date="2017-10-20T15:08:00Z"/>
          <w:rFonts w:eastAsia="Times New Roman"/>
          <w:szCs w:val="24"/>
          <w:lang w:eastAsia="en-US"/>
        </w:rPr>
      </w:pPr>
    </w:p>
    <w:p w14:paraId="04A15137" w14:textId="77777777" w:rsidR="00C250FA" w:rsidRPr="00C250FA" w:rsidRDefault="00C250FA" w:rsidP="00C250FA">
      <w:pPr>
        <w:spacing w:after="0" w:line="360" w:lineRule="auto"/>
        <w:rPr>
          <w:ins w:id="27" w:author="Φλούδα Χριστίνα" w:date="2017-10-20T15:08:00Z"/>
          <w:rFonts w:eastAsia="Times New Roman"/>
          <w:szCs w:val="24"/>
          <w:lang w:eastAsia="en-US"/>
        </w:rPr>
      </w:pPr>
    </w:p>
    <w:p w14:paraId="3BB54D00" w14:textId="77777777" w:rsidR="00C250FA" w:rsidRPr="00C250FA" w:rsidRDefault="00C250FA" w:rsidP="00C250FA">
      <w:pPr>
        <w:spacing w:after="0" w:line="360" w:lineRule="auto"/>
        <w:rPr>
          <w:ins w:id="28" w:author="Φλούδα Χριστίνα" w:date="2017-10-20T15:08:00Z"/>
          <w:rFonts w:eastAsia="Times New Roman"/>
          <w:szCs w:val="24"/>
          <w:lang w:eastAsia="en-US"/>
        </w:rPr>
      </w:pPr>
      <w:ins w:id="29" w:author="Φλούδα Χριστίνα" w:date="2017-10-20T15:08:00Z">
        <w:r w:rsidRPr="00C250FA">
          <w:rPr>
            <w:rFonts w:eastAsia="Times New Roman"/>
            <w:szCs w:val="24"/>
            <w:lang w:eastAsia="en-US"/>
          </w:rPr>
          <w:t>ΟΜΙΛΗΤΕΣ</w:t>
        </w:r>
      </w:ins>
    </w:p>
    <w:p w14:paraId="50231128" w14:textId="3557BE4F" w:rsidR="00C250FA" w:rsidRDefault="00C250FA" w:rsidP="00C250FA">
      <w:pPr>
        <w:spacing w:line="600" w:lineRule="auto"/>
        <w:ind w:firstLine="720"/>
        <w:jc w:val="center"/>
        <w:rPr>
          <w:ins w:id="30" w:author="Φλούδα Χριστίνα" w:date="2017-10-20T15:08:00Z"/>
          <w:rFonts w:eastAsia="Times New Roman"/>
          <w:szCs w:val="24"/>
        </w:rPr>
      </w:pPr>
      <w:ins w:id="31" w:author="Φλούδα Χριστίνα" w:date="2017-10-20T15:08:00Z">
        <w:r w:rsidRPr="00C250FA">
          <w:rPr>
            <w:rFonts w:eastAsia="Times New Roman"/>
            <w:szCs w:val="24"/>
            <w:lang w:eastAsia="en-US"/>
          </w:rPr>
          <w:br/>
          <w:t>Α. Επί διαδικαστικού θέματος:</w:t>
        </w:r>
        <w:r w:rsidRPr="00C250FA">
          <w:rPr>
            <w:rFonts w:eastAsia="Times New Roman"/>
            <w:szCs w:val="24"/>
            <w:lang w:eastAsia="en-US"/>
          </w:rPr>
          <w:br/>
          <w:t>ΚΑΡΡΑΣ Γ. , σελ.</w:t>
        </w:r>
        <w:r w:rsidRPr="00C250FA">
          <w:rPr>
            <w:rFonts w:eastAsia="Times New Roman"/>
            <w:szCs w:val="24"/>
            <w:lang w:eastAsia="en-US"/>
          </w:rPr>
          <w:br/>
          <w:t>ΚΡΕΜΑΣΤΙΝΟΣ Δ. , σελ.</w:t>
        </w:r>
        <w:r w:rsidRPr="00C250FA">
          <w:rPr>
            <w:rFonts w:eastAsia="Times New Roman"/>
            <w:szCs w:val="24"/>
            <w:lang w:eastAsia="en-US"/>
          </w:rPr>
          <w:br/>
        </w:r>
        <w:r w:rsidRPr="00C250FA">
          <w:rPr>
            <w:rFonts w:eastAsia="Times New Roman"/>
            <w:szCs w:val="24"/>
            <w:lang w:eastAsia="en-US"/>
          </w:rPr>
          <w:br/>
          <w:t>Β. Επί προσωπικού θέματος:</w:t>
        </w:r>
        <w:r w:rsidRPr="00C250FA">
          <w:rPr>
            <w:rFonts w:eastAsia="Times New Roman"/>
            <w:szCs w:val="24"/>
            <w:lang w:eastAsia="en-US"/>
          </w:rPr>
          <w:br/>
          <w:t>ΚΑΡΡΑΣ Γ. , σελ.</w:t>
        </w:r>
        <w:r w:rsidRPr="00C250FA">
          <w:rPr>
            <w:rFonts w:eastAsia="Times New Roman"/>
            <w:szCs w:val="24"/>
            <w:lang w:eastAsia="en-US"/>
          </w:rPr>
          <w:br/>
          <w:t>ΚΟΝΤΟΝΗΣ Χ. , σελ.</w:t>
        </w:r>
        <w:r w:rsidRPr="00C250FA">
          <w:rPr>
            <w:rFonts w:eastAsia="Times New Roman"/>
            <w:szCs w:val="24"/>
            <w:lang w:eastAsia="en-US"/>
          </w:rPr>
          <w:br/>
        </w:r>
        <w:r w:rsidRPr="00C250FA">
          <w:rPr>
            <w:rFonts w:eastAsia="Times New Roman"/>
            <w:szCs w:val="24"/>
            <w:lang w:eastAsia="en-US"/>
          </w:rPr>
          <w:br/>
          <w:t>Γ. Επί των επικαίρων ερωτήσεων:</w:t>
        </w:r>
        <w:r w:rsidRPr="00C250FA">
          <w:rPr>
            <w:rFonts w:eastAsia="Times New Roman"/>
            <w:szCs w:val="24"/>
            <w:lang w:eastAsia="en-US"/>
          </w:rPr>
          <w:br/>
          <w:t>ΓΕΩΡΓΑΝΤΑΣ Γ. , σελ.</w:t>
        </w:r>
        <w:r w:rsidRPr="00C250FA">
          <w:rPr>
            <w:rFonts w:eastAsia="Times New Roman"/>
            <w:szCs w:val="24"/>
            <w:lang w:eastAsia="en-US"/>
          </w:rPr>
          <w:br/>
          <w:t>ΚΑΡΡΑΣ Γ. , σελ.</w:t>
        </w:r>
        <w:r w:rsidRPr="00C250FA">
          <w:rPr>
            <w:rFonts w:eastAsia="Times New Roman"/>
            <w:szCs w:val="24"/>
            <w:lang w:eastAsia="en-US"/>
          </w:rPr>
          <w:br/>
          <w:t>ΚΑΤΣΑΦΑΔΟΣ Κ. , σελ.</w:t>
        </w:r>
        <w:r w:rsidRPr="00C250FA">
          <w:rPr>
            <w:rFonts w:eastAsia="Times New Roman"/>
            <w:szCs w:val="24"/>
            <w:lang w:eastAsia="en-US"/>
          </w:rPr>
          <w:br/>
          <w:t>ΚΟΝΤΟΝΗΣ Χ. , σελ.</w:t>
        </w:r>
        <w:r w:rsidRPr="00C250FA">
          <w:rPr>
            <w:rFonts w:eastAsia="Times New Roman"/>
            <w:szCs w:val="24"/>
            <w:lang w:eastAsia="en-US"/>
          </w:rPr>
          <w:br/>
          <w:t>ΠΑΠΑΝΑΤΣΙΟΥ Α. , σελ.</w:t>
        </w:r>
        <w:bookmarkStart w:id="32" w:name="_GoBack"/>
        <w:bookmarkEnd w:id="32"/>
      </w:ins>
    </w:p>
    <w:p w14:paraId="131CE878" w14:textId="77777777" w:rsidR="000E7536" w:rsidRDefault="00C250FA">
      <w:pPr>
        <w:spacing w:line="600" w:lineRule="auto"/>
        <w:ind w:firstLine="720"/>
        <w:jc w:val="center"/>
        <w:rPr>
          <w:rFonts w:eastAsia="Times New Roman"/>
          <w:szCs w:val="24"/>
        </w:rPr>
      </w:pPr>
      <w:r>
        <w:rPr>
          <w:rFonts w:eastAsia="Times New Roman"/>
          <w:szCs w:val="24"/>
        </w:rPr>
        <w:t>ΠΡΑΚΤΙΚΑ ΒΟΥΛΗΣ</w:t>
      </w:r>
    </w:p>
    <w:p w14:paraId="131CE879" w14:textId="77777777" w:rsidR="000E7536" w:rsidRDefault="00C250FA">
      <w:pPr>
        <w:spacing w:line="600" w:lineRule="auto"/>
        <w:ind w:firstLine="720"/>
        <w:jc w:val="center"/>
        <w:rPr>
          <w:rFonts w:eastAsia="Times New Roman"/>
          <w:szCs w:val="24"/>
        </w:rPr>
      </w:pPr>
      <w:r>
        <w:rPr>
          <w:rFonts w:eastAsia="Times New Roman"/>
          <w:szCs w:val="24"/>
        </w:rPr>
        <w:t xml:space="preserve">ΙΖ΄ ΠΕΡΙΟΔΟΣ </w:t>
      </w:r>
    </w:p>
    <w:p w14:paraId="131CE87A" w14:textId="77777777" w:rsidR="000E7536" w:rsidRDefault="00C250FA">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131CE87B" w14:textId="77777777" w:rsidR="000E7536" w:rsidRDefault="00C250FA">
      <w:pPr>
        <w:spacing w:line="600" w:lineRule="auto"/>
        <w:ind w:firstLine="720"/>
        <w:jc w:val="center"/>
        <w:rPr>
          <w:rFonts w:eastAsia="Times New Roman"/>
          <w:szCs w:val="24"/>
        </w:rPr>
      </w:pPr>
      <w:r>
        <w:rPr>
          <w:rFonts w:eastAsia="Times New Roman"/>
          <w:szCs w:val="24"/>
        </w:rPr>
        <w:t>ΣΥΝΟΔΟΣ Γ΄</w:t>
      </w:r>
    </w:p>
    <w:p w14:paraId="131CE87C" w14:textId="77777777" w:rsidR="000E7536" w:rsidRDefault="00C250FA">
      <w:pPr>
        <w:spacing w:line="600" w:lineRule="auto"/>
        <w:ind w:firstLine="720"/>
        <w:jc w:val="center"/>
        <w:rPr>
          <w:rFonts w:eastAsia="Times New Roman"/>
          <w:szCs w:val="24"/>
        </w:rPr>
      </w:pPr>
      <w:r>
        <w:rPr>
          <w:rFonts w:eastAsia="Times New Roman"/>
          <w:szCs w:val="24"/>
        </w:rPr>
        <w:t>ΣΥΝΕΔΡΙΑΣΗ Ι΄</w:t>
      </w:r>
    </w:p>
    <w:p w14:paraId="131CE87D" w14:textId="77777777" w:rsidR="000E7536" w:rsidRDefault="00C250FA">
      <w:pPr>
        <w:spacing w:line="600" w:lineRule="auto"/>
        <w:ind w:firstLine="720"/>
        <w:jc w:val="center"/>
        <w:rPr>
          <w:rFonts w:eastAsia="Times New Roman"/>
          <w:szCs w:val="24"/>
        </w:rPr>
      </w:pPr>
      <w:r>
        <w:rPr>
          <w:rFonts w:eastAsia="Times New Roman"/>
          <w:szCs w:val="24"/>
        </w:rPr>
        <w:t>Δευτέρα 16 Οκτωβρίου 2017</w:t>
      </w:r>
    </w:p>
    <w:p w14:paraId="131CE87E" w14:textId="77777777" w:rsidR="000E7536" w:rsidRDefault="00C250FA">
      <w:pPr>
        <w:spacing w:line="600" w:lineRule="auto"/>
        <w:ind w:firstLine="720"/>
        <w:jc w:val="both"/>
        <w:rPr>
          <w:rFonts w:eastAsia="Times New Roman"/>
          <w:szCs w:val="24"/>
        </w:rPr>
      </w:pPr>
      <w:r>
        <w:rPr>
          <w:rFonts w:eastAsia="Times New Roman"/>
          <w:szCs w:val="24"/>
        </w:rPr>
        <w:t>Αθήνα, σήμερα στις 16 Οκτωβρίου 2017, ημέρα Δευτέρα και ώρα 18.04΄</w:t>
      </w:r>
      <w:r>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Ε΄ Αντιπροέδρου αυτής κ. </w:t>
      </w:r>
      <w:r w:rsidRPr="00742FDE">
        <w:rPr>
          <w:rFonts w:eastAsia="Times New Roman"/>
          <w:b/>
          <w:szCs w:val="24"/>
        </w:rPr>
        <w:t>ΔΗΜΗΤΡΙΟΥ ΚΡΕΜΑΣΤΙΝΟΥ</w:t>
      </w:r>
      <w:r>
        <w:rPr>
          <w:rFonts w:eastAsia="Times New Roman"/>
          <w:szCs w:val="24"/>
        </w:rPr>
        <w:t>.</w:t>
      </w:r>
    </w:p>
    <w:p w14:paraId="131CE87F" w14:textId="77777777" w:rsidR="000E7536" w:rsidRDefault="00C250FA">
      <w:pPr>
        <w:tabs>
          <w:tab w:val="left" w:pos="2738"/>
          <w:tab w:val="center" w:pos="4753"/>
          <w:tab w:val="left" w:pos="5723"/>
        </w:tabs>
        <w:spacing w:line="600" w:lineRule="auto"/>
        <w:ind w:firstLine="720"/>
        <w:jc w:val="both"/>
        <w:rPr>
          <w:rFonts w:eastAsia="Times New Roman"/>
          <w:szCs w:val="24"/>
        </w:rPr>
      </w:pPr>
      <w:r>
        <w:rPr>
          <w:rFonts w:eastAsia="Times New Roman" w:cs="Times New Roman"/>
          <w:b/>
          <w:szCs w:val="24"/>
        </w:rPr>
        <w:t xml:space="preserve">ΠΡΟΕΔΡΕΥΩΝ (Δημήτριος Κρεμαστινός): </w:t>
      </w:r>
      <w:r>
        <w:rPr>
          <w:rFonts w:eastAsia="Times New Roman"/>
          <w:szCs w:val="24"/>
        </w:rPr>
        <w:t>Κυρίες και κύριοι συνάδελφοι, αρχίζει η συνεδρίαση.</w:t>
      </w:r>
    </w:p>
    <w:p w14:paraId="131CE880" w14:textId="77777777" w:rsidR="000E7536" w:rsidRDefault="00C250FA">
      <w:pPr>
        <w:tabs>
          <w:tab w:val="left" w:pos="2738"/>
          <w:tab w:val="center" w:pos="4753"/>
          <w:tab w:val="left" w:pos="5723"/>
        </w:tabs>
        <w:spacing w:line="600" w:lineRule="auto"/>
        <w:ind w:firstLine="720"/>
        <w:jc w:val="both"/>
        <w:rPr>
          <w:rFonts w:eastAsia="Times New Roman"/>
          <w:szCs w:val="24"/>
        </w:rPr>
      </w:pPr>
      <w:r>
        <w:rPr>
          <w:rFonts w:eastAsia="Times New Roman"/>
          <w:szCs w:val="24"/>
        </w:rPr>
        <w:t>Εισ</w:t>
      </w:r>
      <w:r>
        <w:rPr>
          <w:rFonts w:eastAsia="Times New Roman"/>
          <w:szCs w:val="24"/>
        </w:rPr>
        <w:t>ερχόμαστε στην ημερήσια διάταξη των</w:t>
      </w:r>
    </w:p>
    <w:p w14:paraId="131CE881" w14:textId="77777777" w:rsidR="000E7536" w:rsidRDefault="00C250FA">
      <w:pPr>
        <w:tabs>
          <w:tab w:val="left" w:pos="2738"/>
          <w:tab w:val="center" w:pos="4753"/>
          <w:tab w:val="left" w:pos="5723"/>
        </w:tabs>
        <w:spacing w:line="600" w:lineRule="auto"/>
        <w:ind w:firstLine="720"/>
        <w:jc w:val="center"/>
        <w:rPr>
          <w:rFonts w:eastAsia="Times New Roman"/>
          <w:b/>
          <w:szCs w:val="24"/>
        </w:rPr>
      </w:pPr>
      <w:r>
        <w:rPr>
          <w:rFonts w:eastAsia="Times New Roman"/>
          <w:b/>
          <w:szCs w:val="24"/>
        </w:rPr>
        <w:t>ΕΠΙΚΑΙΡΩΝ ΕΡΩΤΗΣΕΩΝ</w:t>
      </w:r>
    </w:p>
    <w:p w14:paraId="131CE882" w14:textId="77777777" w:rsidR="000E7536" w:rsidRDefault="00C250F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Ξεκινάμε με τη</w:t>
      </w:r>
      <w:r>
        <w:rPr>
          <w:rFonts w:eastAsia="Times New Roman" w:cs="Times New Roman"/>
          <w:szCs w:val="24"/>
        </w:rPr>
        <w:t xml:space="preserve"> δεύτερη με αριθμό 6/2-10-2017 επίκαιρη ερώτηση δεύτερου κύκλου του Ανεξάρτητου Βουλευτή Αθηνών κ. </w:t>
      </w:r>
      <w:r>
        <w:rPr>
          <w:rFonts w:eastAsia="Times New Roman" w:cs="Times New Roman"/>
          <w:bCs/>
          <w:szCs w:val="24"/>
        </w:rPr>
        <w:t>Γεωργίου</w:t>
      </w:r>
      <w:r>
        <w:rPr>
          <w:rFonts w:eastAsia="Times New Roman" w:cs="Times New Roman"/>
          <w:bCs/>
          <w:szCs w:val="24"/>
        </w:rPr>
        <w:t xml:space="preserve"> </w:t>
      </w:r>
      <w:r>
        <w:rPr>
          <w:rFonts w:eastAsia="Times New Roman" w:cs="Times New Roman"/>
          <w:bCs/>
          <w:szCs w:val="24"/>
        </w:rPr>
        <w:t>-</w:t>
      </w:r>
      <w:r>
        <w:rPr>
          <w:rFonts w:eastAsia="Times New Roman" w:cs="Times New Roman"/>
          <w:bCs/>
          <w:szCs w:val="24"/>
        </w:rPr>
        <w:t xml:space="preserve"> </w:t>
      </w:r>
      <w:r>
        <w:rPr>
          <w:rFonts w:eastAsia="Times New Roman" w:cs="Times New Roman"/>
          <w:bCs/>
          <w:szCs w:val="24"/>
        </w:rPr>
        <w:t>Δημητρίου Καρρά</w:t>
      </w:r>
      <w:r>
        <w:rPr>
          <w:rFonts w:eastAsia="Times New Roman" w:cs="Times New Roman"/>
          <w:b/>
          <w:bCs/>
          <w:szCs w:val="24"/>
        </w:rPr>
        <w:t xml:space="preserve"> </w:t>
      </w:r>
      <w:r>
        <w:rPr>
          <w:rFonts w:eastAsia="Times New Roman" w:cs="Times New Roman"/>
          <w:szCs w:val="24"/>
        </w:rPr>
        <w:t xml:space="preserve">προς </w:t>
      </w:r>
      <w:r>
        <w:rPr>
          <w:rFonts w:eastAsia="Times New Roman" w:cs="Times New Roman"/>
          <w:szCs w:val="24"/>
        </w:rPr>
        <w:lastRenderedPageBreak/>
        <w:t xml:space="preserve">τον Υπουργό </w:t>
      </w:r>
      <w:r>
        <w:rPr>
          <w:rFonts w:eastAsia="Times New Roman" w:cs="Times New Roman"/>
          <w:bCs/>
          <w:szCs w:val="24"/>
        </w:rPr>
        <w:t>Δικαιοσύνης, Διαφάνειας και Ανθρωπίνων Δικα</w:t>
      </w:r>
      <w:r>
        <w:rPr>
          <w:rFonts w:eastAsia="Times New Roman" w:cs="Times New Roman"/>
          <w:bCs/>
          <w:szCs w:val="24"/>
        </w:rPr>
        <w:t>ιωμάτων,</w:t>
      </w:r>
      <w:r>
        <w:rPr>
          <w:rFonts w:eastAsia="Times New Roman" w:cs="Times New Roman"/>
          <w:b/>
          <w:bCs/>
          <w:szCs w:val="24"/>
        </w:rPr>
        <w:t xml:space="preserve"> </w:t>
      </w:r>
      <w:r>
        <w:rPr>
          <w:rFonts w:eastAsia="Times New Roman" w:cs="Times New Roman"/>
          <w:szCs w:val="24"/>
        </w:rPr>
        <w:t xml:space="preserve">με θέμα: «Ανάγκη άμεσης νομοθετικής πρωτοβουλίας για τον περιορισμό της ευθύνης των κληρονόμων στις </w:t>
      </w:r>
      <w:proofErr w:type="spellStart"/>
      <w:r>
        <w:rPr>
          <w:rFonts w:eastAsia="Times New Roman" w:cs="Times New Roman"/>
          <w:szCs w:val="24"/>
        </w:rPr>
        <w:t>κατάχρεες</w:t>
      </w:r>
      <w:proofErr w:type="spellEnd"/>
      <w:r>
        <w:rPr>
          <w:rFonts w:eastAsia="Times New Roman" w:cs="Times New Roman"/>
          <w:szCs w:val="24"/>
        </w:rPr>
        <w:t xml:space="preserve"> κληρονομιές».</w:t>
      </w:r>
    </w:p>
    <w:p w14:paraId="131CE883" w14:textId="77777777" w:rsidR="000E7536" w:rsidRDefault="00C250F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Ορίστε, κύριε Καρρά, έχετε τον λόγο για δύο λεπτά.</w:t>
      </w:r>
    </w:p>
    <w:p w14:paraId="131CE884" w14:textId="77777777" w:rsidR="000E7536" w:rsidRDefault="00C250FA">
      <w:pPr>
        <w:tabs>
          <w:tab w:val="left" w:pos="2738"/>
          <w:tab w:val="center" w:pos="4753"/>
          <w:tab w:val="left" w:pos="5723"/>
        </w:tabs>
        <w:spacing w:line="600" w:lineRule="auto"/>
        <w:ind w:firstLine="720"/>
        <w:jc w:val="both"/>
        <w:rPr>
          <w:rFonts w:eastAsia="Times New Roman" w:cs="Times New Roman"/>
          <w:bCs/>
          <w:szCs w:val="24"/>
        </w:rPr>
      </w:pPr>
      <w:r>
        <w:rPr>
          <w:rFonts w:eastAsia="Times New Roman" w:cs="Times New Roman"/>
          <w:b/>
          <w:bCs/>
          <w:szCs w:val="24"/>
        </w:rPr>
        <w:t>ΓΕΩΡΓΙΟΣ</w:t>
      </w:r>
      <w:r w:rsidRPr="00A80A35">
        <w:rPr>
          <w:rFonts w:eastAsia="Times New Roman" w:cs="Times New Roman"/>
          <w:b/>
          <w:bCs/>
          <w:szCs w:val="24"/>
        </w:rPr>
        <w:t xml:space="preserve"> </w:t>
      </w:r>
      <w:r>
        <w:rPr>
          <w:rFonts w:eastAsia="Times New Roman" w:cs="Times New Roman"/>
          <w:b/>
          <w:bCs/>
          <w:szCs w:val="24"/>
        </w:rPr>
        <w:t>-</w:t>
      </w:r>
      <w:r w:rsidRPr="00A80A35">
        <w:rPr>
          <w:rFonts w:eastAsia="Times New Roman" w:cs="Times New Roman"/>
          <w:b/>
          <w:bCs/>
          <w:szCs w:val="24"/>
        </w:rPr>
        <w:t xml:space="preserve"> </w:t>
      </w:r>
      <w:r>
        <w:rPr>
          <w:rFonts w:eastAsia="Times New Roman" w:cs="Times New Roman"/>
          <w:b/>
          <w:bCs/>
          <w:szCs w:val="24"/>
        </w:rPr>
        <w:t xml:space="preserve">ΔΗΜΗΤΡΙΟΣ ΚΑΡΡΑΣ: </w:t>
      </w:r>
      <w:r>
        <w:rPr>
          <w:rFonts w:eastAsia="Times New Roman" w:cs="Times New Roman"/>
          <w:bCs/>
          <w:szCs w:val="24"/>
        </w:rPr>
        <w:t>Ευχαριστώ, κύριε Πρόεδρε.</w:t>
      </w:r>
    </w:p>
    <w:p w14:paraId="131CE885" w14:textId="77777777" w:rsidR="000E7536" w:rsidRDefault="00C250FA">
      <w:pPr>
        <w:tabs>
          <w:tab w:val="left" w:pos="2738"/>
          <w:tab w:val="center" w:pos="4753"/>
          <w:tab w:val="left" w:pos="5723"/>
        </w:tabs>
        <w:spacing w:line="600" w:lineRule="auto"/>
        <w:ind w:firstLine="720"/>
        <w:jc w:val="both"/>
        <w:rPr>
          <w:rFonts w:ascii="Times New Roman" w:eastAsia="Times New Roman" w:hAnsi="Times New Roman" w:cs="Times New Roman"/>
          <w:sz w:val="22"/>
          <w:szCs w:val="22"/>
        </w:rPr>
      </w:pPr>
      <w:r>
        <w:rPr>
          <w:rFonts w:eastAsia="Times New Roman" w:cs="Times New Roman"/>
          <w:bCs/>
          <w:szCs w:val="24"/>
        </w:rPr>
        <w:t>Όπως είναι γνωστό</w:t>
      </w:r>
      <w:r>
        <w:rPr>
          <w:rFonts w:eastAsia="Times New Roman" w:cs="Times New Roman"/>
          <w:bCs/>
          <w:szCs w:val="24"/>
        </w:rPr>
        <w:t xml:space="preserve"> σε όλους, ο κληρονόμος ιστορικά </w:t>
      </w:r>
      <w:proofErr w:type="spellStart"/>
      <w:r>
        <w:rPr>
          <w:rFonts w:eastAsia="Times New Roman" w:cs="Times New Roman"/>
          <w:bCs/>
          <w:szCs w:val="24"/>
        </w:rPr>
        <w:t>βαρύνεται</w:t>
      </w:r>
      <w:proofErr w:type="spellEnd"/>
      <w:r>
        <w:rPr>
          <w:rFonts w:eastAsia="Times New Roman" w:cs="Times New Roman"/>
          <w:bCs/>
          <w:szCs w:val="24"/>
        </w:rPr>
        <w:t xml:space="preserve"> με τα χρέη της κληρονομιάς. Αυτό είχε κάποια ιστορική και οικονομική αξία στο παρελθόν όταν ήταν μικρές οι περιουσίες, ήταν μικρά και τα χρέη. Οπότε, ο κληρονόμος λαμβάνοντας την κληρονομιά του κληρονομούμενου, </w:t>
      </w:r>
      <w:proofErr w:type="spellStart"/>
      <w:r>
        <w:rPr>
          <w:rFonts w:eastAsia="Times New Roman" w:cs="Times New Roman"/>
          <w:bCs/>
          <w:szCs w:val="24"/>
        </w:rPr>
        <w:t>εν</w:t>
      </w:r>
      <w:r>
        <w:rPr>
          <w:rFonts w:eastAsia="Times New Roman" w:cs="Times New Roman"/>
          <w:bCs/>
          <w:szCs w:val="24"/>
        </w:rPr>
        <w:t>ισχύετο</w:t>
      </w:r>
      <w:proofErr w:type="spellEnd"/>
      <w:r>
        <w:rPr>
          <w:rFonts w:eastAsia="Times New Roman" w:cs="Times New Roman"/>
          <w:bCs/>
          <w:szCs w:val="24"/>
        </w:rPr>
        <w:t xml:space="preserve"> και οικονομικά και μπορούσε να επιβιώσει. Λογικό είναι, λοιπόν, για τα μικρά χρέη να υπάρχει η έννοια της ευθύνης.</w:t>
      </w:r>
    </w:p>
    <w:p w14:paraId="131CE886" w14:textId="77777777" w:rsidR="000E7536" w:rsidRDefault="00C250FA">
      <w:pPr>
        <w:spacing w:line="600" w:lineRule="auto"/>
        <w:ind w:firstLine="720"/>
        <w:jc w:val="both"/>
        <w:rPr>
          <w:rFonts w:eastAsia="Times New Roman" w:cs="Times New Roman"/>
          <w:szCs w:val="24"/>
        </w:rPr>
      </w:pPr>
      <w:r>
        <w:rPr>
          <w:rFonts w:eastAsia="Times New Roman" w:cs="Times New Roman"/>
          <w:szCs w:val="24"/>
        </w:rPr>
        <w:t xml:space="preserve">Συν τω </w:t>
      </w:r>
      <w:proofErr w:type="spellStart"/>
      <w:r>
        <w:rPr>
          <w:rFonts w:eastAsia="Times New Roman" w:cs="Times New Roman"/>
          <w:szCs w:val="24"/>
        </w:rPr>
        <w:t>χρόνω</w:t>
      </w:r>
      <w:proofErr w:type="spellEnd"/>
      <w:r>
        <w:rPr>
          <w:rFonts w:eastAsia="Times New Roman" w:cs="Times New Roman"/>
          <w:szCs w:val="24"/>
        </w:rPr>
        <w:t>, όμως και ιδιαίτερα από τη στιγμή που δημιουργήθηκε η οικονομική κρίση έχει παρατηρηθεί το φαινόμενο ότι τα χρέη των κλη</w:t>
      </w:r>
      <w:r>
        <w:rPr>
          <w:rFonts w:eastAsia="Times New Roman" w:cs="Times New Roman"/>
          <w:szCs w:val="24"/>
        </w:rPr>
        <w:t xml:space="preserve">ρονομιών είναι πολλαπλάσια της περιουσίας που κληρονομείται και επιπλέον τις περισσότερες φορές είναι πολλαπλάσια της περιουσίας του κληρονόμου ή ακόμα πολλές φορές ο κληρονόμος δεν έχει προσωπική του περιουσία. </w:t>
      </w:r>
    </w:p>
    <w:p w14:paraId="131CE887" w14:textId="77777777" w:rsidR="000E7536" w:rsidRDefault="00C250FA">
      <w:pPr>
        <w:spacing w:line="600" w:lineRule="auto"/>
        <w:ind w:firstLine="720"/>
        <w:jc w:val="both"/>
        <w:rPr>
          <w:rFonts w:eastAsia="Times New Roman" w:cs="Times New Roman"/>
          <w:szCs w:val="24"/>
        </w:rPr>
      </w:pPr>
      <w:r>
        <w:rPr>
          <w:rFonts w:eastAsia="Times New Roman" w:cs="Times New Roman"/>
          <w:szCs w:val="24"/>
        </w:rPr>
        <w:t>Η ευθύνη, λοιπόν, του κληρονόμου για τα χρέ</w:t>
      </w:r>
      <w:r>
        <w:rPr>
          <w:rFonts w:eastAsia="Times New Roman" w:cs="Times New Roman"/>
          <w:szCs w:val="24"/>
        </w:rPr>
        <w:t xml:space="preserve">η της κληρονομίας πλέον δεν μπορεί να λειτουργήσει και γι’ αυτό έχει παρατηρηθεί το φαινόμενο των διαδοχικών αποποιήσεων, ούτως ώστε να αποφεύγουν τις ευθύνες τους. Θα δώσω μόνο την </w:t>
      </w:r>
      <w:r>
        <w:rPr>
          <w:rFonts w:eastAsia="Times New Roman" w:cs="Times New Roman"/>
          <w:szCs w:val="24"/>
        </w:rPr>
        <w:lastRenderedPageBreak/>
        <w:t xml:space="preserve">εξής διάσταση: Μπορούμε να δούμε πόσες οικογένειες τρέχουν καθημερινά στα </w:t>
      </w:r>
      <w:r>
        <w:rPr>
          <w:rFonts w:eastAsia="Times New Roman" w:cs="Times New Roman"/>
          <w:szCs w:val="24"/>
        </w:rPr>
        <w:t xml:space="preserve">δικαστήρια για να αποκτήσουν την άδεια του δικαστηρίου, για να παραιτηθούν τις κληρονομιάς που έχει περιέλθει ύστερα από δική τους αποποίηση στο ανήλικο τέκνο </w:t>
      </w:r>
      <w:r>
        <w:rPr>
          <w:rFonts w:eastAsia="Times New Roman" w:cs="Times New Roman"/>
          <w:szCs w:val="24"/>
        </w:rPr>
        <w:t>τους,</w:t>
      </w:r>
      <w:r>
        <w:rPr>
          <w:rFonts w:eastAsia="Times New Roman" w:cs="Times New Roman"/>
          <w:szCs w:val="24"/>
        </w:rPr>
        <w:t xml:space="preserve"> ώστε να μην αποκτήσει και τα βάρη, τα χρέη της κληρονομίας, τα οποία θα το ακολουθούν σε ολ</w:t>
      </w:r>
      <w:r>
        <w:rPr>
          <w:rFonts w:eastAsia="Times New Roman" w:cs="Times New Roman"/>
          <w:szCs w:val="24"/>
        </w:rPr>
        <w:t xml:space="preserve">όκληρη τη ζωή του. </w:t>
      </w:r>
    </w:p>
    <w:p w14:paraId="131CE888" w14:textId="77777777" w:rsidR="000E7536" w:rsidRDefault="00C250FA">
      <w:pPr>
        <w:spacing w:line="600" w:lineRule="auto"/>
        <w:ind w:firstLine="720"/>
        <w:jc w:val="both"/>
        <w:rPr>
          <w:rFonts w:eastAsia="Times New Roman" w:cs="Times New Roman"/>
          <w:szCs w:val="24"/>
        </w:rPr>
      </w:pPr>
      <w:r>
        <w:rPr>
          <w:rFonts w:eastAsia="Times New Roman" w:cs="Times New Roman"/>
          <w:szCs w:val="24"/>
        </w:rPr>
        <w:t xml:space="preserve">Με την έννοια αυτή και δεδομένου ότι δεν εξυπηρετείται ούτε το δημόσιο συμφέρον, διότι απλώς και μόνο </w:t>
      </w:r>
      <w:r>
        <w:rPr>
          <w:rFonts w:eastAsia="Times New Roman" w:cs="Times New Roman"/>
          <w:szCs w:val="24"/>
        </w:rPr>
        <w:t>επιβαρύνεται</w:t>
      </w:r>
      <w:r>
        <w:rPr>
          <w:rFonts w:eastAsia="Times New Roman" w:cs="Times New Roman"/>
          <w:szCs w:val="24"/>
        </w:rPr>
        <w:t>, αλλά και τίθενται εκτός οικονομικών συναλλαγών και περιουσίες και περισσότερο πρόσωπα, τα οποία όταν τα κυνηγάς δεν έχου</w:t>
      </w:r>
      <w:r>
        <w:rPr>
          <w:rFonts w:eastAsia="Times New Roman" w:cs="Times New Roman"/>
          <w:szCs w:val="24"/>
        </w:rPr>
        <w:t>ν και διάθεση να δημιουργήσουν εισόδημα αλλά και να παράγουν για την οικονομία, έχω κάνει την εξής πρόταση, κύριε Πρόεδρε: Να διαχωρίζεται η προσωπική περιουσία του κληρονόμου από την περιουσία που κληρονομεί και τα χρέη της, ούτως ώστε η αναγκαστική εκτέλ</w:t>
      </w:r>
      <w:r>
        <w:rPr>
          <w:rFonts w:eastAsia="Times New Roman" w:cs="Times New Roman"/>
          <w:szCs w:val="24"/>
        </w:rPr>
        <w:t xml:space="preserve">εση που ενδεχόμενα γίνεται εις βάρος της κληρονομίας-περιουσίας να μην επιβαρύνει τον κληρονόμο αυτόν καθ’ αυτόν. </w:t>
      </w:r>
    </w:p>
    <w:p w14:paraId="131CE889" w14:textId="77777777" w:rsidR="000E7536" w:rsidRDefault="00C250FA">
      <w:pPr>
        <w:spacing w:line="600" w:lineRule="auto"/>
        <w:ind w:firstLine="720"/>
        <w:jc w:val="both"/>
        <w:rPr>
          <w:rFonts w:eastAsia="Times New Roman" w:cs="Times New Roman"/>
          <w:szCs w:val="24"/>
        </w:rPr>
      </w:pPr>
      <w:r>
        <w:rPr>
          <w:rFonts w:eastAsia="Times New Roman" w:cs="Times New Roman"/>
          <w:szCs w:val="24"/>
        </w:rPr>
        <w:t xml:space="preserve">(Στο σημείο </w:t>
      </w:r>
      <w:r>
        <w:rPr>
          <w:rFonts w:eastAsia="Times New Roman" w:cs="Times New Roman"/>
          <w:szCs w:val="24"/>
        </w:rPr>
        <w:t>αυτό κ</w:t>
      </w:r>
      <w:r>
        <w:rPr>
          <w:rFonts w:eastAsia="Times New Roman" w:cs="Times New Roman"/>
          <w:szCs w:val="24"/>
        </w:rPr>
        <w:t>τυπάει το κουδούνι λήξεως του χρόνου ομιλίας του κυρίου Βουλευτή)</w:t>
      </w:r>
    </w:p>
    <w:p w14:paraId="131CE88A" w14:textId="77777777" w:rsidR="000E7536" w:rsidRDefault="00C250FA">
      <w:pPr>
        <w:spacing w:line="600" w:lineRule="auto"/>
        <w:ind w:firstLine="720"/>
        <w:jc w:val="both"/>
        <w:rPr>
          <w:rFonts w:eastAsia="Times New Roman" w:cs="Times New Roman"/>
          <w:szCs w:val="24"/>
        </w:rPr>
      </w:pPr>
      <w:r>
        <w:rPr>
          <w:rFonts w:eastAsia="Times New Roman" w:cs="Times New Roman"/>
          <w:szCs w:val="24"/>
        </w:rPr>
        <w:t xml:space="preserve">Με δεδομένου του αριθμού των αποποιήσεων και γνωρίζοντας </w:t>
      </w:r>
      <w:r>
        <w:rPr>
          <w:rFonts w:eastAsia="Times New Roman" w:cs="Times New Roman"/>
          <w:szCs w:val="24"/>
        </w:rPr>
        <w:t>όντως ότι το δημόσιο, οι τράπεζες και οι ασφαλιστικοί οργανισμοί μετά από πολύ καιρό αναζητούν τους κληρονόμους δεύτερης, τρίτης, τέταρτης τάξης, όταν πλέον αγνοούν και την ιδιότητα του κληρονόμου, έχει χαθεί και η προθεσμία της αποποιήσεως, νομίζω ότι πρέ</w:t>
      </w:r>
      <w:r>
        <w:rPr>
          <w:rFonts w:eastAsia="Times New Roman" w:cs="Times New Roman"/>
          <w:szCs w:val="24"/>
        </w:rPr>
        <w:t xml:space="preserve">πει να βάλουμε κανόνα τον διαχωρισμό της περιουσίας του κληρονόμου από την </w:t>
      </w:r>
      <w:r>
        <w:rPr>
          <w:rFonts w:eastAsia="Times New Roman" w:cs="Times New Roman"/>
          <w:szCs w:val="24"/>
        </w:rPr>
        <w:lastRenderedPageBreak/>
        <w:t xml:space="preserve">κληρονομία, τα χρέη της κληρονομίας περιουσίας να βαρύνουν αυτή, να γίνεται εκεί η εκτέλεση για να μπορέσουν και οι οικογένειες και η οικονομία να συνεχίσουν την πορεία τους. </w:t>
      </w:r>
    </w:p>
    <w:p w14:paraId="131CE88B" w14:textId="77777777" w:rsidR="000E7536" w:rsidRDefault="00C250FA">
      <w:pPr>
        <w:spacing w:line="600" w:lineRule="auto"/>
        <w:ind w:firstLine="720"/>
        <w:jc w:val="both"/>
        <w:rPr>
          <w:rFonts w:eastAsia="Times New Roman" w:cs="Times New Roman"/>
          <w:szCs w:val="24"/>
        </w:rPr>
      </w:pPr>
      <w:r>
        <w:rPr>
          <w:rFonts w:eastAsia="Times New Roman" w:cs="Times New Roman"/>
          <w:szCs w:val="24"/>
        </w:rPr>
        <w:t>Ευχαρ</w:t>
      </w:r>
      <w:r>
        <w:rPr>
          <w:rFonts w:eastAsia="Times New Roman" w:cs="Times New Roman"/>
          <w:szCs w:val="24"/>
        </w:rPr>
        <w:t xml:space="preserve">ιστώ, κύριε Πρόεδρε. </w:t>
      </w:r>
    </w:p>
    <w:p w14:paraId="131CE88C" w14:textId="77777777" w:rsidR="000E7536" w:rsidRDefault="00C250FA">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Κι εγώ σας ευχαριστώ. </w:t>
      </w:r>
    </w:p>
    <w:p w14:paraId="131CE88D" w14:textId="77777777" w:rsidR="000E7536" w:rsidRDefault="00C250FA">
      <w:pPr>
        <w:spacing w:line="600" w:lineRule="auto"/>
        <w:ind w:firstLine="720"/>
        <w:jc w:val="both"/>
        <w:rPr>
          <w:rFonts w:eastAsia="Times New Roman" w:cs="Times New Roman"/>
          <w:szCs w:val="24"/>
        </w:rPr>
      </w:pPr>
      <w:r>
        <w:rPr>
          <w:rFonts w:eastAsia="Times New Roman" w:cs="Times New Roman"/>
          <w:szCs w:val="24"/>
        </w:rPr>
        <w:t xml:space="preserve">Στον κ. Καρρά θα απαντήσει ο Υπουργός Δικαιοσύνης, Διαφάνειας και Ανθρωπίνων Δικαιωμάτων κ. Σταύρος Κοντονής. </w:t>
      </w:r>
    </w:p>
    <w:p w14:paraId="131CE88E" w14:textId="77777777" w:rsidR="000E7536" w:rsidRDefault="00C250FA">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w:t>
      </w:r>
    </w:p>
    <w:p w14:paraId="131CE88F" w14:textId="77777777" w:rsidR="000E7536" w:rsidRDefault="00C250FA">
      <w:pPr>
        <w:spacing w:line="600" w:lineRule="auto"/>
        <w:ind w:firstLine="720"/>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 xml:space="preserve">Ευχαριστώ, κύριε Πρόεδρε. </w:t>
      </w:r>
    </w:p>
    <w:p w14:paraId="131CE890" w14:textId="77777777" w:rsidR="000E7536" w:rsidRDefault="00C250FA">
      <w:pPr>
        <w:spacing w:line="600" w:lineRule="auto"/>
        <w:ind w:firstLine="720"/>
        <w:jc w:val="both"/>
        <w:rPr>
          <w:rFonts w:eastAsia="Times New Roman" w:cs="Times New Roman"/>
          <w:szCs w:val="24"/>
        </w:rPr>
      </w:pPr>
      <w:r>
        <w:rPr>
          <w:rFonts w:eastAsia="Times New Roman" w:cs="Times New Roman"/>
          <w:szCs w:val="24"/>
        </w:rPr>
        <w:t>Κύριε συνάδελφε, μου κάνει εντύπωση το περιεχόμενο της ερώτησης και τα ερωτήματα, τα οποία έχετε καταθέσει. Διότι στα ερωτήματα τα οποία υποβάλατε κα</w:t>
      </w:r>
      <w:r>
        <w:rPr>
          <w:rFonts w:eastAsia="Times New Roman" w:cs="Times New Roman"/>
          <w:szCs w:val="24"/>
        </w:rPr>
        <w:t xml:space="preserve">ι εγγράφως και προφορικώς δίνει απάντηση ο Αστικός Κώδικας. </w:t>
      </w:r>
    </w:p>
    <w:p w14:paraId="131CE891" w14:textId="77777777" w:rsidR="000E7536" w:rsidRDefault="00C250FA">
      <w:pPr>
        <w:spacing w:line="600" w:lineRule="auto"/>
        <w:ind w:firstLine="720"/>
        <w:jc w:val="both"/>
        <w:rPr>
          <w:rFonts w:eastAsia="Times New Roman" w:cs="Times New Roman"/>
          <w:szCs w:val="24"/>
        </w:rPr>
      </w:pPr>
      <w:r>
        <w:rPr>
          <w:rFonts w:eastAsia="Times New Roman" w:cs="Times New Roman"/>
          <w:szCs w:val="24"/>
        </w:rPr>
        <w:t xml:space="preserve">Να σας υπενθυμίσω ότι το άρθρο 1902 </w:t>
      </w:r>
      <w:r>
        <w:rPr>
          <w:rFonts w:eastAsia="Times New Roman" w:cs="Times New Roman"/>
          <w:szCs w:val="24"/>
        </w:rPr>
        <w:t>αφορά την</w:t>
      </w:r>
      <w:r>
        <w:rPr>
          <w:rFonts w:eastAsia="Times New Roman" w:cs="Times New Roman"/>
          <w:szCs w:val="24"/>
        </w:rPr>
        <w:t xml:space="preserve"> αποδοχή με το ευεργέτημα της απογραφής και το άρθρο 1905 </w:t>
      </w:r>
      <w:r>
        <w:rPr>
          <w:rFonts w:eastAsia="Times New Roman" w:cs="Times New Roman"/>
          <w:szCs w:val="24"/>
        </w:rPr>
        <w:t>τ</w:t>
      </w:r>
      <w:r>
        <w:rPr>
          <w:rFonts w:eastAsia="Times New Roman" w:cs="Times New Roman"/>
          <w:szCs w:val="24"/>
        </w:rPr>
        <w:t>η</w:t>
      </w:r>
      <w:r>
        <w:rPr>
          <w:rFonts w:eastAsia="Times New Roman" w:cs="Times New Roman"/>
          <w:szCs w:val="24"/>
        </w:rPr>
        <w:t>ν</w:t>
      </w:r>
      <w:r>
        <w:rPr>
          <w:rFonts w:eastAsia="Times New Roman" w:cs="Times New Roman"/>
          <w:szCs w:val="24"/>
        </w:rPr>
        <w:t xml:space="preserve"> κληρονομιά χωριστή ομάδα. </w:t>
      </w:r>
      <w:r>
        <w:rPr>
          <w:rFonts w:eastAsia="Times New Roman" w:cs="Times New Roman"/>
          <w:szCs w:val="24"/>
        </w:rPr>
        <w:t>Α</w:t>
      </w:r>
      <w:r>
        <w:rPr>
          <w:rFonts w:eastAsia="Times New Roman" w:cs="Times New Roman"/>
          <w:szCs w:val="24"/>
        </w:rPr>
        <w:t>ναφέρει συγκεκριμένα το 1905: «Αφού γίνει η δήλωση της αποδοχ</w:t>
      </w:r>
      <w:r>
        <w:rPr>
          <w:rFonts w:eastAsia="Times New Roman" w:cs="Times New Roman"/>
          <w:szCs w:val="24"/>
        </w:rPr>
        <w:t xml:space="preserve">ής κληρονομίας με το ευεργέτημα της απογραφής, τα δικαιώματα και οι υποχρεώσεις της κληρονομίας αποχωρίζονται αυτοδικαίως από την περιουσία του κληρονόμου και αποτελούν χωριστή μονάδα». </w:t>
      </w:r>
      <w:r>
        <w:rPr>
          <w:rFonts w:eastAsia="Times New Roman" w:cs="Times New Roman"/>
          <w:szCs w:val="24"/>
        </w:rPr>
        <w:lastRenderedPageBreak/>
        <w:t xml:space="preserve">Επομένως, το δίκαιό μας, ο Αστικός Κώδικας λύνει αυτά τα ζητήματα. </w:t>
      </w:r>
      <w:r>
        <w:rPr>
          <w:rFonts w:eastAsia="Times New Roman" w:cs="Times New Roman"/>
          <w:szCs w:val="24"/>
        </w:rPr>
        <w:t>Ι</w:t>
      </w:r>
      <w:r>
        <w:rPr>
          <w:rFonts w:eastAsia="Times New Roman" w:cs="Times New Roman"/>
          <w:szCs w:val="24"/>
        </w:rPr>
        <w:t>δί</w:t>
      </w:r>
      <w:r>
        <w:rPr>
          <w:rFonts w:eastAsia="Times New Roman" w:cs="Times New Roman"/>
          <w:szCs w:val="24"/>
        </w:rPr>
        <w:t>ως για το πρώτο που ρωτάτε, θεωρώ ότι η αποδοχή που γίνεται με το ευεργέτημα της απογραφής λύνει απολύτως το πρόβλημα. Όταν</w:t>
      </w:r>
      <w:r>
        <w:rPr>
          <w:rFonts w:eastAsia="Times New Roman" w:cs="Times New Roman"/>
          <w:szCs w:val="24"/>
        </w:rPr>
        <w:t xml:space="preserve"> δε </w:t>
      </w:r>
      <w:r>
        <w:rPr>
          <w:rFonts w:eastAsia="Times New Roman" w:cs="Times New Roman"/>
          <w:szCs w:val="24"/>
        </w:rPr>
        <w:t>χωριστούν οι δύο αυτές οικονομικές μονάδες, τότε οι δανειστές της περιουσίας που κληρονομήθηκε μπορούν να ικανοποιηθούν από το εν</w:t>
      </w:r>
      <w:r>
        <w:rPr>
          <w:rFonts w:eastAsia="Times New Roman" w:cs="Times New Roman"/>
          <w:szCs w:val="24"/>
        </w:rPr>
        <w:t xml:space="preserve">εργητικό αυτής της περιουσίας και μόνο. </w:t>
      </w:r>
    </w:p>
    <w:p w14:paraId="131CE892" w14:textId="77777777" w:rsidR="000E7536" w:rsidRDefault="00C250FA">
      <w:pPr>
        <w:spacing w:line="600" w:lineRule="auto"/>
        <w:ind w:firstLine="720"/>
        <w:jc w:val="both"/>
        <w:rPr>
          <w:rFonts w:eastAsia="Times New Roman" w:cs="Times New Roman"/>
          <w:szCs w:val="24"/>
        </w:rPr>
      </w:pPr>
      <w:r>
        <w:rPr>
          <w:rFonts w:eastAsia="Times New Roman" w:cs="Times New Roman"/>
          <w:szCs w:val="24"/>
        </w:rPr>
        <w:t xml:space="preserve">Επομένως, δεν βρίσκω κανένα αντικείμενο συζήτησης στην ερώτηση, </w:t>
      </w:r>
      <w:r>
        <w:rPr>
          <w:rFonts w:eastAsia="Times New Roman" w:cs="Times New Roman"/>
          <w:szCs w:val="24"/>
        </w:rPr>
        <w:t>που</w:t>
      </w:r>
      <w:r>
        <w:rPr>
          <w:rFonts w:eastAsia="Times New Roman" w:cs="Times New Roman"/>
          <w:szCs w:val="24"/>
        </w:rPr>
        <w:t xml:space="preserve"> υποβάλατε ούτε υπάρχει πεδίο νομοθετικής πρωτοβουλίας, γιατί τα ζητήματα αυτά έχουν λυθεί. </w:t>
      </w:r>
    </w:p>
    <w:p w14:paraId="131CE893" w14:textId="77777777" w:rsidR="000E7536" w:rsidRDefault="00C250FA">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131CE894" w14:textId="77777777" w:rsidR="000E7536" w:rsidRDefault="00C250FA">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w:t>
      </w:r>
      <w:r>
        <w:rPr>
          <w:rFonts w:eastAsia="Times New Roman" w:cs="Times New Roman"/>
          <w:b/>
          <w:szCs w:val="24"/>
        </w:rPr>
        <w:t xml:space="preserve">ινός): </w:t>
      </w:r>
      <w:r>
        <w:rPr>
          <w:rFonts w:eastAsia="Times New Roman" w:cs="Times New Roman"/>
          <w:szCs w:val="24"/>
        </w:rPr>
        <w:t xml:space="preserve">Κι εγώ ευχαριστώ, κύριε Υπουργέ. </w:t>
      </w:r>
    </w:p>
    <w:p w14:paraId="131CE895" w14:textId="77777777" w:rsidR="000E7536" w:rsidRDefault="00C250FA">
      <w:pPr>
        <w:spacing w:line="600" w:lineRule="auto"/>
        <w:ind w:firstLine="720"/>
        <w:jc w:val="both"/>
        <w:rPr>
          <w:rFonts w:eastAsia="Times New Roman" w:cs="Times New Roman"/>
          <w:szCs w:val="24"/>
        </w:rPr>
      </w:pPr>
      <w:r>
        <w:rPr>
          <w:rFonts w:eastAsia="Times New Roman" w:cs="Times New Roman"/>
          <w:szCs w:val="24"/>
        </w:rPr>
        <w:t xml:space="preserve">Κύριε Καρρά, έχετε τον λόγο και πάλι. </w:t>
      </w:r>
    </w:p>
    <w:p w14:paraId="131CE896" w14:textId="77777777" w:rsidR="000E7536" w:rsidRDefault="00C250FA">
      <w:pPr>
        <w:spacing w:after="0" w:line="600" w:lineRule="auto"/>
        <w:ind w:firstLine="720"/>
        <w:jc w:val="both"/>
        <w:rPr>
          <w:rFonts w:eastAsia="Times New Roman" w:cs="Times New Roman"/>
          <w:szCs w:val="24"/>
        </w:rPr>
      </w:pPr>
      <w:r>
        <w:rPr>
          <w:rFonts w:eastAsia="Times New Roman" w:cs="Times New Roman"/>
          <w:b/>
          <w:szCs w:val="24"/>
        </w:rPr>
        <w:t>ΓΕΩΡΓΙΟΣ</w:t>
      </w:r>
      <w:r w:rsidRPr="00A80A35">
        <w:rPr>
          <w:rFonts w:eastAsia="Times New Roman" w:cs="Times New Roman"/>
          <w:b/>
          <w:szCs w:val="24"/>
        </w:rPr>
        <w:t xml:space="preserve"> </w:t>
      </w:r>
      <w:r>
        <w:rPr>
          <w:rFonts w:eastAsia="Times New Roman" w:cs="Times New Roman"/>
          <w:b/>
          <w:szCs w:val="24"/>
        </w:rPr>
        <w:t>-</w:t>
      </w:r>
      <w:r w:rsidRPr="00A80A35">
        <w:rPr>
          <w:rFonts w:eastAsia="Times New Roman" w:cs="Times New Roman"/>
          <w:b/>
          <w:szCs w:val="24"/>
        </w:rPr>
        <w:t xml:space="preserve"> </w:t>
      </w:r>
      <w:r>
        <w:rPr>
          <w:rFonts w:eastAsia="Times New Roman" w:cs="Times New Roman"/>
          <w:b/>
          <w:szCs w:val="24"/>
        </w:rPr>
        <w:t xml:space="preserve">ΔΗΜΗΤΡΙΟΣ ΚΑΡΡΑΣ: </w:t>
      </w:r>
      <w:r>
        <w:rPr>
          <w:rFonts w:eastAsia="Times New Roman" w:cs="Times New Roman"/>
          <w:szCs w:val="24"/>
        </w:rPr>
        <w:t xml:space="preserve">Κύριε Πρόεδρε, θα πρέπει να πω ότι εμένα μου προκαλεί εντύπωση η απάντηση του κυρίου Υπουργού. Διότι περιορίστηκε να επικαλεστεί τις διατάξεις του </w:t>
      </w:r>
      <w:r>
        <w:rPr>
          <w:rFonts w:eastAsia="Times New Roman" w:cs="Times New Roman"/>
          <w:szCs w:val="24"/>
        </w:rPr>
        <w:t>Αστικού Κώδικα που αναφέρονται στην επωφελή απογραφή κληρονομία</w:t>
      </w:r>
      <w:r>
        <w:rPr>
          <w:rFonts w:eastAsia="Times New Roman" w:cs="Times New Roman"/>
          <w:szCs w:val="24"/>
        </w:rPr>
        <w:t>ς</w:t>
      </w:r>
      <w:r>
        <w:rPr>
          <w:rFonts w:eastAsia="Times New Roman" w:cs="Times New Roman"/>
          <w:szCs w:val="24"/>
        </w:rPr>
        <w:t xml:space="preserve">, ενώ το αντικείμενο της ερώτησής μου δεν ήταν αυτό. Το αντικείμενο της ερώτησής μου ήταν εντελώς διαφορετικό. </w:t>
      </w:r>
    </w:p>
    <w:p w14:paraId="131CE897" w14:textId="77777777" w:rsidR="000E7536" w:rsidRDefault="00C250FA">
      <w:pPr>
        <w:spacing w:after="0" w:line="600" w:lineRule="auto"/>
        <w:ind w:firstLine="720"/>
        <w:jc w:val="both"/>
        <w:rPr>
          <w:rFonts w:eastAsia="Times New Roman" w:cs="Times New Roman"/>
          <w:szCs w:val="24"/>
        </w:rPr>
      </w:pPr>
      <w:r>
        <w:rPr>
          <w:rFonts w:eastAsia="Times New Roman" w:cs="Times New Roman"/>
          <w:szCs w:val="24"/>
        </w:rPr>
        <w:t>Αποποιείται εκείνος ο οποίος γνωρίζει ότι είναι κληρονόμος και γνωρίζει ότι έχει</w:t>
      </w:r>
      <w:r>
        <w:rPr>
          <w:rFonts w:eastAsia="Times New Roman" w:cs="Times New Roman"/>
          <w:szCs w:val="24"/>
        </w:rPr>
        <w:t xml:space="preserve"> δικαίωμα να αποποιηθεί εντός τεσσάρων μηνών. Αντίθετα, το φαινόμενο που </w:t>
      </w:r>
      <w:r>
        <w:rPr>
          <w:rFonts w:eastAsia="Times New Roman" w:cs="Times New Roman"/>
          <w:szCs w:val="24"/>
        </w:rPr>
        <w:lastRenderedPageBreak/>
        <w:t>παρατηρείται στις περιόδους κρίσης, τις οποίες διανύουμε αυτή τη στιγμή, είναι να αποποιούνται της πρώτης, δεύτερης τάξης</w:t>
      </w:r>
      <w:r>
        <w:rPr>
          <w:rFonts w:eastAsia="Times New Roman" w:cs="Times New Roman"/>
          <w:szCs w:val="24"/>
        </w:rPr>
        <w:t xml:space="preserve"> κληρονόμοι</w:t>
      </w:r>
      <w:r>
        <w:rPr>
          <w:rFonts w:eastAsia="Times New Roman" w:cs="Times New Roman"/>
          <w:szCs w:val="24"/>
        </w:rPr>
        <w:t>, να μην γνωρίζουν οι επόμενοι, η τρίτη ή τέταρτη τ</w:t>
      </w:r>
      <w:r>
        <w:rPr>
          <w:rFonts w:eastAsia="Times New Roman" w:cs="Times New Roman"/>
          <w:szCs w:val="24"/>
        </w:rPr>
        <w:t>άξη, ούτε ότι έχουν αποκτήσει την ιδιότητα του κληρονόμου</w:t>
      </w:r>
      <w:r>
        <w:rPr>
          <w:rFonts w:eastAsia="Times New Roman" w:cs="Times New Roman"/>
          <w:szCs w:val="24"/>
        </w:rPr>
        <w:t>,</w:t>
      </w:r>
      <w:r>
        <w:rPr>
          <w:rFonts w:eastAsia="Times New Roman" w:cs="Times New Roman"/>
          <w:szCs w:val="24"/>
        </w:rPr>
        <w:t xml:space="preserve"> ούτε τα </w:t>
      </w:r>
      <w:proofErr w:type="spellStart"/>
      <w:r>
        <w:rPr>
          <w:rFonts w:eastAsia="Times New Roman" w:cs="Times New Roman"/>
          <w:szCs w:val="24"/>
        </w:rPr>
        <w:t>κληρονομιαία</w:t>
      </w:r>
      <w:proofErr w:type="spellEnd"/>
      <w:r>
        <w:rPr>
          <w:rFonts w:eastAsia="Times New Roman" w:cs="Times New Roman"/>
          <w:szCs w:val="24"/>
        </w:rPr>
        <w:t xml:space="preserve"> στοιχεία ούτε τα βάρη της κληρονομιάς. </w:t>
      </w:r>
    </w:p>
    <w:p w14:paraId="131CE898" w14:textId="77777777" w:rsidR="000E7536" w:rsidRDefault="00C250FA">
      <w:pPr>
        <w:spacing w:after="0" w:line="600" w:lineRule="auto"/>
        <w:ind w:firstLine="720"/>
        <w:jc w:val="both"/>
        <w:rPr>
          <w:rFonts w:eastAsia="Times New Roman" w:cs="Times New Roman"/>
          <w:szCs w:val="24"/>
        </w:rPr>
      </w:pPr>
      <w:r>
        <w:rPr>
          <w:rFonts w:eastAsia="Times New Roman" w:cs="Times New Roman"/>
          <w:szCs w:val="24"/>
        </w:rPr>
        <w:t xml:space="preserve">Κάποια στιγμή -και αυτό η πραγματικότητα το έχει βεβαιώσει- έρχεται η Δημόσια Οικονομική Υπηρεσία, μετά από τρία, τέσσερα χρόνια, οπότε </w:t>
      </w:r>
      <w:r>
        <w:rPr>
          <w:rFonts w:eastAsia="Times New Roman" w:cs="Times New Roman"/>
          <w:szCs w:val="24"/>
        </w:rPr>
        <w:t xml:space="preserve">έχουν χάσει το δικαίωμα της αποποίησης και ως εκ τούτου, αφού δεν μπορούν να αποποιηθούν, δεν μπορούν να ασκήσουν τη δήλωση αποδοχής της κληρονομίας επ’ </w:t>
      </w:r>
      <w:proofErr w:type="spellStart"/>
      <w:r>
        <w:rPr>
          <w:rFonts w:eastAsia="Times New Roman" w:cs="Times New Roman"/>
          <w:szCs w:val="24"/>
        </w:rPr>
        <w:t>ωφελεία</w:t>
      </w:r>
      <w:proofErr w:type="spellEnd"/>
      <w:r>
        <w:rPr>
          <w:rFonts w:eastAsia="Times New Roman" w:cs="Times New Roman"/>
          <w:szCs w:val="24"/>
        </w:rPr>
        <w:t xml:space="preserve"> του δικαιώματος της απογραφής. Οπότε, έχει βάση ότι θα</w:t>
      </w:r>
      <w:r>
        <w:rPr>
          <w:rFonts w:eastAsia="Times New Roman" w:cs="Times New Roman"/>
          <w:szCs w:val="24"/>
        </w:rPr>
        <w:t xml:space="preserve"> πρέπει να</w:t>
      </w:r>
      <w:r>
        <w:rPr>
          <w:rFonts w:eastAsia="Times New Roman" w:cs="Times New Roman"/>
          <w:szCs w:val="24"/>
        </w:rPr>
        <w:t xml:space="preserve"> διαχωριστεί η περιουσία της ατ</w:t>
      </w:r>
      <w:r>
        <w:rPr>
          <w:rFonts w:eastAsia="Times New Roman" w:cs="Times New Roman"/>
          <w:szCs w:val="24"/>
        </w:rPr>
        <w:t xml:space="preserve">ομικής από την κληρονομία. </w:t>
      </w:r>
    </w:p>
    <w:p w14:paraId="131CE899" w14:textId="77777777" w:rsidR="000E7536" w:rsidRDefault="00C250FA">
      <w:pPr>
        <w:spacing w:after="0" w:line="600" w:lineRule="auto"/>
        <w:ind w:firstLine="720"/>
        <w:jc w:val="both"/>
        <w:rPr>
          <w:rFonts w:eastAsia="Times New Roman" w:cs="Times New Roman"/>
          <w:szCs w:val="24"/>
        </w:rPr>
      </w:pPr>
      <w:r>
        <w:rPr>
          <w:rFonts w:eastAsia="Times New Roman" w:cs="Times New Roman"/>
          <w:szCs w:val="24"/>
        </w:rPr>
        <w:t xml:space="preserve">Εγώ μπορώ να αναφέρω σειρά παραδειγμάτων που έρχεται μετά από τρία, τέσσερα χρόνια η ΔΟΥ και λέει ότι «κύριε Χ, χρωστούσε ο θείος σου τόσα χρήματα στην εφορία, σου επιβάλλω κατάσχεση». </w:t>
      </w:r>
    </w:p>
    <w:p w14:paraId="131CE89A" w14:textId="77777777" w:rsidR="000E7536" w:rsidRDefault="00C250FA">
      <w:pPr>
        <w:spacing w:after="0" w:line="600" w:lineRule="auto"/>
        <w:ind w:firstLine="720"/>
        <w:jc w:val="both"/>
        <w:rPr>
          <w:rFonts w:eastAsia="Times New Roman" w:cs="Times New Roman"/>
          <w:szCs w:val="24"/>
        </w:rPr>
      </w:pPr>
      <w:r>
        <w:rPr>
          <w:rFonts w:eastAsia="Times New Roman" w:cs="Times New Roman"/>
          <w:szCs w:val="24"/>
        </w:rPr>
        <w:t xml:space="preserve">Σημειώνω δε ότι με τα ισχύοντα στη </w:t>
      </w:r>
      <w:proofErr w:type="spellStart"/>
      <w:r>
        <w:rPr>
          <w:rFonts w:eastAsia="Times New Roman" w:cs="Times New Roman"/>
          <w:szCs w:val="24"/>
        </w:rPr>
        <w:t>μνημονι</w:t>
      </w:r>
      <w:r>
        <w:rPr>
          <w:rFonts w:eastAsia="Times New Roman" w:cs="Times New Roman"/>
          <w:szCs w:val="24"/>
        </w:rPr>
        <w:t>ακή</w:t>
      </w:r>
      <w:proofErr w:type="spellEnd"/>
      <w:r>
        <w:rPr>
          <w:rFonts w:eastAsia="Times New Roman" w:cs="Times New Roman"/>
          <w:szCs w:val="24"/>
        </w:rPr>
        <w:t xml:space="preserve"> περίοδο οι κατασχέσεις δεν προαναγγέλλονται, αλλά επιβάλλονται συνήθως στις τράπεζες ως εις χείρας τρίτου, και το μαθαίνουμε πολύ αργότερα, όταν πάμε να κάνουμε μ</w:t>
      </w:r>
      <w:r>
        <w:rPr>
          <w:rFonts w:eastAsia="Times New Roman" w:cs="Times New Roman"/>
          <w:szCs w:val="24"/>
        </w:rPr>
        <w:t>ί</w:t>
      </w:r>
      <w:r>
        <w:rPr>
          <w:rFonts w:eastAsia="Times New Roman" w:cs="Times New Roman"/>
          <w:szCs w:val="24"/>
        </w:rPr>
        <w:t xml:space="preserve">α συναλλαγή. </w:t>
      </w:r>
    </w:p>
    <w:p w14:paraId="131CE89B" w14:textId="77777777" w:rsidR="000E7536" w:rsidRDefault="00C250FA">
      <w:pPr>
        <w:spacing w:after="0" w:line="600" w:lineRule="auto"/>
        <w:ind w:firstLine="720"/>
        <w:jc w:val="both"/>
        <w:rPr>
          <w:rFonts w:eastAsia="Times New Roman" w:cs="Times New Roman"/>
          <w:szCs w:val="24"/>
        </w:rPr>
      </w:pPr>
      <w:r>
        <w:rPr>
          <w:rFonts w:eastAsia="Times New Roman" w:cs="Times New Roman"/>
          <w:szCs w:val="24"/>
        </w:rPr>
        <w:t>Επιπλέον, το ίδιο ζήτημα έχει τεθεί και με τις τράπεζες, οι οποίες στην περ</w:t>
      </w:r>
      <w:r>
        <w:rPr>
          <w:rFonts w:eastAsia="Times New Roman" w:cs="Times New Roman"/>
          <w:szCs w:val="24"/>
        </w:rPr>
        <w:t xml:space="preserve">ίπτωση που αποβιώνει εκείνος ο οποίος έχει υποχρεώσεις στις τράπεζες, μετά από χρόνια εντοπίζουν έναν κληρονόμο, τρίτης, τέταρτης ή πέμπτης τάξης, ο οποίος δεν γνωρίζει πολλές φορές ούτε τον θάνατο του κληρονομούμενου, αλλά δεν γνωρίζει </w:t>
      </w:r>
      <w:r>
        <w:rPr>
          <w:rFonts w:eastAsia="Times New Roman" w:cs="Times New Roman"/>
          <w:szCs w:val="24"/>
        </w:rPr>
        <w:lastRenderedPageBreak/>
        <w:t>καν και το αντικείμ</w:t>
      </w:r>
      <w:r>
        <w:rPr>
          <w:rFonts w:eastAsia="Times New Roman" w:cs="Times New Roman"/>
          <w:szCs w:val="24"/>
        </w:rPr>
        <w:t xml:space="preserve">ενο της κληρονομιάς. Οπότε, αναγκάζεται αυτός ο άνθρωπος να κάνει τη δήλωση αποποίησης </w:t>
      </w:r>
      <w:r>
        <w:rPr>
          <w:rFonts w:eastAsia="Times New Roman" w:cs="Times New Roman"/>
          <w:szCs w:val="24"/>
        </w:rPr>
        <w:t>ή</w:t>
      </w:r>
      <w:r>
        <w:rPr>
          <w:rFonts w:eastAsia="Times New Roman" w:cs="Times New Roman"/>
          <w:szCs w:val="24"/>
        </w:rPr>
        <w:t xml:space="preserve"> τη δήλωση αποδοχής με το ευεργέτημα της απογραφής. </w:t>
      </w:r>
    </w:p>
    <w:p w14:paraId="131CE89C" w14:textId="77777777" w:rsidR="000E7536" w:rsidRDefault="00C250FA">
      <w:pPr>
        <w:spacing w:after="0" w:line="600" w:lineRule="auto"/>
        <w:ind w:firstLine="720"/>
        <w:jc w:val="both"/>
        <w:rPr>
          <w:rFonts w:eastAsia="Times New Roman" w:cs="Times New Roman"/>
          <w:szCs w:val="24"/>
        </w:rPr>
      </w:pPr>
      <w:r>
        <w:rPr>
          <w:rFonts w:eastAsia="Times New Roman" w:cs="Times New Roman"/>
          <w:szCs w:val="24"/>
        </w:rPr>
        <w:t>Ξέρετε τι υποχρεώσεις έχει, κύριε Πρόεδρε; Πρέπει να προσφύγει σε όλα τα δικαστήρια. Διότι η μεν εφορία έχει επιβάλ</w:t>
      </w:r>
      <w:r>
        <w:rPr>
          <w:rFonts w:eastAsia="Times New Roman" w:cs="Times New Roman"/>
          <w:szCs w:val="24"/>
        </w:rPr>
        <w:t xml:space="preserve">ει κατάσχεση είτε σε τραπεζικό λογαριασμό είτε σε ακίνητο είτε σε άλλο περιουσιακό στοιχείο. Πρέπει να ανακόπτει, πρέπει να «τρέχει» να ακυρώσει την πράξη της διοικητικής εκτέλεσης. </w:t>
      </w:r>
    </w:p>
    <w:p w14:paraId="131CE89D" w14:textId="77777777" w:rsidR="000E7536" w:rsidRDefault="00C250FA">
      <w:pPr>
        <w:spacing w:after="0" w:line="600" w:lineRule="auto"/>
        <w:ind w:firstLine="720"/>
        <w:jc w:val="both"/>
        <w:rPr>
          <w:rFonts w:eastAsia="Times New Roman" w:cs="Times New Roman"/>
          <w:szCs w:val="24"/>
        </w:rPr>
      </w:pPr>
      <w:r>
        <w:rPr>
          <w:rFonts w:eastAsia="Times New Roman" w:cs="Times New Roman"/>
          <w:szCs w:val="24"/>
        </w:rPr>
        <w:t>Επίσης, ως προς την πράξη της αναγκαστικής εκτέλεσης της τραπέζης, η τράπ</w:t>
      </w:r>
      <w:r>
        <w:rPr>
          <w:rFonts w:eastAsia="Times New Roman" w:cs="Times New Roman"/>
          <w:szCs w:val="24"/>
        </w:rPr>
        <w:t xml:space="preserve">εζα έχει βγάλει διαταγή πληρωμής. Η τράπεζα όμως -πρέπει να θυμίσω στους </w:t>
      </w:r>
      <w:proofErr w:type="spellStart"/>
      <w:r>
        <w:rPr>
          <w:rFonts w:eastAsia="Times New Roman" w:cs="Times New Roman"/>
          <w:szCs w:val="24"/>
        </w:rPr>
        <w:t>γνωρίζοντες</w:t>
      </w:r>
      <w:proofErr w:type="spellEnd"/>
      <w:r>
        <w:rPr>
          <w:rFonts w:eastAsia="Times New Roman" w:cs="Times New Roman"/>
          <w:szCs w:val="24"/>
        </w:rPr>
        <w:t xml:space="preserve"> τουλάχιστον νομικά- για να εκδώσει τη διαταγή πληρωμής δεν ειδοποιεί τον οφειλέτη ή τον κληρονόμο του οφειλέτη. Την κοινοποιεί, επιβάλλει τα αναγκαστικά μέτρα και πρέπει π</w:t>
      </w:r>
      <w:r>
        <w:rPr>
          <w:rFonts w:eastAsia="Times New Roman" w:cs="Times New Roman"/>
          <w:szCs w:val="24"/>
        </w:rPr>
        <w:t>άλι να «τρέχει» ο κληρονόμος της χρεωμένης κληρονομιάς για να ανακόψει τη διαταγή πληρωμής, να μπει σε μ</w:t>
      </w:r>
      <w:r>
        <w:rPr>
          <w:rFonts w:eastAsia="Times New Roman" w:cs="Times New Roman"/>
          <w:szCs w:val="24"/>
        </w:rPr>
        <w:t>ί</w:t>
      </w:r>
      <w:r>
        <w:rPr>
          <w:rFonts w:eastAsia="Times New Roman" w:cs="Times New Roman"/>
          <w:szCs w:val="24"/>
        </w:rPr>
        <w:t>α δικαστική εμπλοκή ετών, για να αποδείξει τι; Για να αποδείξει ότι δεν γνώριζε ότι ήταν κληρονόμος, ότι δεν γνώριζε ότι του είχε περιέλθει η περιουσία</w:t>
      </w:r>
      <w:r>
        <w:rPr>
          <w:rFonts w:eastAsia="Times New Roman" w:cs="Times New Roman"/>
          <w:szCs w:val="24"/>
        </w:rPr>
        <w:t xml:space="preserve">, οπότε η αποδοχή ή η αποποίηση που έκανε είναι νόμιμη. </w:t>
      </w:r>
    </w:p>
    <w:p w14:paraId="131CE89E" w14:textId="77777777" w:rsidR="000E7536" w:rsidRDefault="00C250FA">
      <w:pPr>
        <w:spacing w:after="0" w:line="600" w:lineRule="auto"/>
        <w:ind w:firstLine="720"/>
        <w:jc w:val="both"/>
        <w:rPr>
          <w:rFonts w:eastAsia="Times New Roman" w:cs="Times New Roman"/>
          <w:szCs w:val="24"/>
        </w:rPr>
      </w:pPr>
      <w:r>
        <w:rPr>
          <w:rFonts w:eastAsia="Times New Roman" w:cs="Times New Roman"/>
          <w:szCs w:val="24"/>
        </w:rPr>
        <w:t>Ως προς αυτά τα βάρη, δεν άκουσα απάντηση πώς θα τα αντιμετωπίσει το Υπουργείο Δικαιοσύνης. Διότι ο ρυθμός των αποποιήσεων -να θυμίσω ότι είναι στοιχεία του Υπουργείου Δικαιοσύνης, δεν είναι προσωπικ</w:t>
      </w:r>
      <w:r>
        <w:rPr>
          <w:rFonts w:eastAsia="Times New Roman" w:cs="Times New Roman"/>
          <w:szCs w:val="24"/>
        </w:rPr>
        <w:t xml:space="preserve">ά δικά μου- ήταν ότι επί εκατό </w:t>
      </w:r>
      <w:r>
        <w:rPr>
          <w:rFonts w:eastAsia="Times New Roman" w:cs="Times New Roman"/>
          <w:szCs w:val="24"/>
        </w:rPr>
        <w:lastRenderedPageBreak/>
        <w:t xml:space="preserve">είκοσι χιλιάδων θανάτων το 2016, αν είμαι ακριβής, στην Ελλάδα είχαμε σαράντα έξι χιλιάδες αποποιήσεις κληρονομιών. </w:t>
      </w:r>
    </w:p>
    <w:p w14:paraId="131CE89F" w14:textId="77777777" w:rsidR="000E7536" w:rsidRDefault="00C250FA">
      <w:pPr>
        <w:spacing w:after="0" w:line="600" w:lineRule="auto"/>
        <w:ind w:firstLine="720"/>
        <w:jc w:val="both"/>
        <w:rPr>
          <w:rFonts w:eastAsia="Times New Roman" w:cs="Times New Roman"/>
          <w:szCs w:val="24"/>
        </w:rPr>
      </w:pPr>
      <w:r>
        <w:rPr>
          <w:rFonts w:eastAsia="Times New Roman" w:cs="Times New Roman"/>
          <w:szCs w:val="24"/>
        </w:rPr>
        <w:t>Επομένως το ζήτημα που έθεσα, κύριε Πρόεδρε -και τελειώνω αμέσως- δεν είναι αν προβλέπει ο Αστικός Κώδικας τ</w:t>
      </w:r>
      <w:r>
        <w:rPr>
          <w:rFonts w:eastAsia="Times New Roman" w:cs="Times New Roman"/>
          <w:szCs w:val="24"/>
        </w:rPr>
        <w:t xml:space="preserve">ην επ’ </w:t>
      </w:r>
      <w:proofErr w:type="spellStart"/>
      <w:r>
        <w:rPr>
          <w:rFonts w:eastAsia="Times New Roman" w:cs="Times New Roman"/>
          <w:szCs w:val="24"/>
        </w:rPr>
        <w:t>ωφελεία</w:t>
      </w:r>
      <w:proofErr w:type="spellEnd"/>
      <w:r>
        <w:rPr>
          <w:rFonts w:eastAsia="Times New Roman" w:cs="Times New Roman"/>
          <w:szCs w:val="24"/>
        </w:rPr>
        <w:t xml:space="preserve"> απογραφής κληρονομιά ή και την</w:t>
      </w:r>
      <w:r>
        <w:rPr>
          <w:rFonts w:eastAsia="Times New Roman" w:cs="Times New Roman"/>
          <w:szCs w:val="24"/>
        </w:rPr>
        <w:t xml:space="preserve"> αποποίηση </w:t>
      </w:r>
      <w:r>
        <w:rPr>
          <w:rFonts w:eastAsia="Times New Roman" w:cs="Times New Roman"/>
          <w:szCs w:val="24"/>
        </w:rPr>
        <w:t xml:space="preserve"> διότι αυτό προϋποθέτει ότι πρέπει να γνωρίζεις ότι είσαι κληρονόμος, ότι έχει βάρη η κληρονομία, ότι έχεις το δικαίωμα αυτό. </w:t>
      </w:r>
    </w:p>
    <w:p w14:paraId="131CE8A0" w14:textId="77777777" w:rsidR="000E7536" w:rsidRDefault="00C250FA">
      <w:pPr>
        <w:spacing w:after="0" w:line="600" w:lineRule="auto"/>
        <w:ind w:firstLine="720"/>
        <w:jc w:val="both"/>
        <w:rPr>
          <w:rFonts w:eastAsia="Times New Roman" w:cs="Times New Roman"/>
          <w:szCs w:val="24"/>
        </w:rPr>
      </w:pPr>
      <w:r>
        <w:rPr>
          <w:rFonts w:eastAsia="Times New Roman" w:cs="Times New Roman"/>
          <w:szCs w:val="24"/>
        </w:rPr>
        <w:t>Αυτά, λοιπόν, είναι σε εποχές ηρεμίας, σε εποχές που δεν υπάρχει οικονομι</w:t>
      </w:r>
      <w:r>
        <w:rPr>
          <w:rFonts w:eastAsia="Times New Roman" w:cs="Times New Roman"/>
          <w:szCs w:val="24"/>
        </w:rPr>
        <w:t>κή κρίση και, ούτως ή άλλως, σήμερα, με την απάντηση που έλαβα, κύριε Πρόεδρε, οφείλω να πω το εξής: ότι τελικά ο κληρονόμος καθίσταται εγγυητής του κληρονομούμενου και αυτό πλέον δεν είναι υπέρ του δημοσίου συμφέροντος, είναι μόνο υπέρ των πιστωτικών ιδρυ</w:t>
      </w:r>
      <w:r>
        <w:rPr>
          <w:rFonts w:eastAsia="Times New Roman" w:cs="Times New Roman"/>
          <w:szCs w:val="24"/>
        </w:rPr>
        <w:t xml:space="preserve">μάτων και του δημοσίου, το οποίο διεκδικεί από παντού φόρους. Έχουμε το παράδειγμα ότι ούτε στον εξωδικαστικό συμβιβασμό υποστηριχθήκαν οι εγγυητές ούτε πουθενά. Νομίζω, λοιπόν, ότι θα πρέπει και ο Υπουργός να αποδεχθεί την άποψή μου. </w:t>
      </w:r>
    </w:p>
    <w:p w14:paraId="131CE8A1" w14:textId="77777777" w:rsidR="000E7536" w:rsidRDefault="00C250FA">
      <w:pPr>
        <w:spacing w:after="0" w:line="600" w:lineRule="auto"/>
        <w:ind w:firstLine="720"/>
        <w:jc w:val="both"/>
        <w:rPr>
          <w:rFonts w:eastAsia="Times New Roman" w:cs="Times New Roman"/>
          <w:szCs w:val="24"/>
        </w:rPr>
      </w:pPr>
      <w:r>
        <w:rPr>
          <w:rFonts w:eastAsia="Times New Roman" w:cs="Times New Roman"/>
          <w:szCs w:val="24"/>
        </w:rPr>
        <w:t>Ευχαριστώ, κύριε Πρό</w:t>
      </w:r>
      <w:r>
        <w:rPr>
          <w:rFonts w:eastAsia="Times New Roman" w:cs="Times New Roman"/>
          <w:szCs w:val="24"/>
        </w:rPr>
        <w:t xml:space="preserve">εδρε. </w:t>
      </w:r>
    </w:p>
    <w:p w14:paraId="131CE8A2" w14:textId="77777777" w:rsidR="000E7536" w:rsidRDefault="00C250F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Και εγώ σας ευχαριστώ. </w:t>
      </w:r>
    </w:p>
    <w:p w14:paraId="131CE8A3" w14:textId="77777777" w:rsidR="000E7536" w:rsidRDefault="00C250FA">
      <w:pPr>
        <w:spacing w:after="0" w:line="600" w:lineRule="auto"/>
        <w:ind w:firstLine="720"/>
        <w:jc w:val="both"/>
        <w:rPr>
          <w:rFonts w:eastAsia="Times New Roman" w:cs="Times New Roman"/>
          <w:szCs w:val="24"/>
        </w:rPr>
      </w:pPr>
      <w:r>
        <w:rPr>
          <w:rFonts w:eastAsia="Times New Roman" w:cs="Times New Roman"/>
          <w:szCs w:val="24"/>
        </w:rPr>
        <w:t>Κύριε Υπουργέ, έχετε το</w:t>
      </w:r>
      <w:r>
        <w:rPr>
          <w:rFonts w:eastAsia="Times New Roman" w:cs="Times New Roman"/>
          <w:szCs w:val="24"/>
        </w:rPr>
        <w:t>ν</w:t>
      </w:r>
      <w:r>
        <w:rPr>
          <w:rFonts w:eastAsia="Times New Roman" w:cs="Times New Roman"/>
          <w:szCs w:val="24"/>
        </w:rPr>
        <w:t xml:space="preserve"> λόγο. </w:t>
      </w:r>
    </w:p>
    <w:p w14:paraId="131CE8A4" w14:textId="77777777" w:rsidR="000E7536" w:rsidRDefault="00C250FA">
      <w:pPr>
        <w:spacing w:after="0" w:line="600" w:lineRule="auto"/>
        <w:ind w:firstLine="720"/>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 xml:space="preserve">Κύριε Πρόεδρε, νομίζω ότι από τη δευτερολογία του κυρίου </w:t>
      </w:r>
      <w:r>
        <w:rPr>
          <w:rFonts w:eastAsia="Times New Roman" w:cs="Times New Roman"/>
          <w:szCs w:val="24"/>
        </w:rPr>
        <w:lastRenderedPageBreak/>
        <w:t xml:space="preserve">συναδέλφου </w:t>
      </w:r>
      <w:proofErr w:type="spellStart"/>
      <w:r>
        <w:rPr>
          <w:rFonts w:eastAsia="Times New Roman" w:cs="Times New Roman"/>
          <w:szCs w:val="24"/>
        </w:rPr>
        <w:t>κατεφάνη</w:t>
      </w:r>
      <w:proofErr w:type="spellEnd"/>
      <w:r>
        <w:rPr>
          <w:rFonts w:eastAsia="Times New Roman" w:cs="Times New Roman"/>
          <w:szCs w:val="24"/>
        </w:rPr>
        <w:t xml:space="preserve"> </w:t>
      </w:r>
      <w:r>
        <w:rPr>
          <w:rFonts w:eastAsia="Times New Roman" w:cs="Times New Roman"/>
          <w:szCs w:val="24"/>
        </w:rPr>
        <w:t>ότι δεν είχε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του τον θεσμό του ευεργετήματος της απογραφής. Γι’ αυτό υπέβαλε μια ερώτηση η οποία τον εκθέτει πολλαπλώς. </w:t>
      </w:r>
    </w:p>
    <w:p w14:paraId="131CE8A5" w14:textId="77777777" w:rsidR="000E7536" w:rsidRDefault="00C250FA">
      <w:pPr>
        <w:spacing w:line="600" w:lineRule="auto"/>
        <w:ind w:firstLine="720"/>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ΔΗΜΗΤΡΙΟΣ ΚΑΡΡΑΣ: </w:t>
      </w:r>
      <w:r>
        <w:rPr>
          <w:rFonts w:eastAsia="Times New Roman" w:cs="Times New Roman"/>
          <w:szCs w:val="24"/>
        </w:rPr>
        <w:t>Είμαι σαράντα τρία χρόνια δικηγόρος και δεν έχετε το δικαίωμα να αμφισβητείτε τη γνώση μου, διότι</w:t>
      </w:r>
      <w:r>
        <w:rPr>
          <w:rFonts w:eastAsia="Times New Roman" w:cs="Times New Roman"/>
          <w:szCs w:val="24"/>
        </w:rPr>
        <w:t xml:space="preserve"> είστε και απρεπής. Οφείλω να πω ότι είστε και απρεπής. Προκαλείτε…</w:t>
      </w:r>
    </w:p>
    <w:p w14:paraId="131CE8A6" w14:textId="77777777" w:rsidR="000E7536" w:rsidRDefault="00C250FA">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Σας παρακαλώ, κύριε Καρρά!</w:t>
      </w:r>
    </w:p>
    <w:p w14:paraId="131CE8A7" w14:textId="77777777" w:rsidR="000E7536" w:rsidRDefault="00C250FA">
      <w:pPr>
        <w:spacing w:line="600" w:lineRule="auto"/>
        <w:ind w:firstLine="720"/>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Λέτε, λοιπόν, στην ερώτησή σας -ακούστε τι λέ</w:t>
      </w:r>
      <w:r>
        <w:rPr>
          <w:rFonts w:eastAsia="Times New Roman" w:cs="Times New Roman"/>
          <w:szCs w:val="24"/>
        </w:rPr>
        <w:t>ει, κύριε Πρόεδρε- «Προτίθεται να αναλάβει νομοθετική πρωτοβουλία η Κυβέρνηση, ώστε η κληρονομιά να αποτελεί ξεχωριστή ομάδα περιουσίας και η ευθύνη του κληρονόμου να περιορίζεται στο ενεργητικό της ομάδας και να μην επεκτείνεται στην ατομική του περιουσία</w:t>
      </w:r>
      <w:r>
        <w:rPr>
          <w:rFonts w:eastAsia="Times New Roman" w:cs="Times New Roman"/>
          <w:szCs w:val="24"/>
        </w:rPr>
        <w:t xml:space="preserve">;». </w:t>
      </w:r>
    </w:p>
    <w:p w14:paraId="131CE8A8" w14:textId="77777777" w:rsidR="000E7536" w:rsidRDefault="00C250FA">
      <w:pPr>
        <w:spacing w:line="600" w:lineRule="auto"/>
        <w:ind w:firstLine="720"/>
        <w:jc w:val="both"/>
        <w:rPr>
          <w:rFonts w:eastAsia="Times New Roman" w:cs="Times New Roman"/>
          <w:szCs w:val="24"/>
        </w:rPr>
      </w:pPr>
      <w:r>
        <w:rPr>
          <w:rFonts w:eastAsia="Times New Roman" w:cs="Times New Roman"/>
          <w:szCs w:val="24"/>
        </w:rPr>
        <w:t>Αυτά είναι που ρωτάτε και βγάζετε και κορώνες!</w:t>
      </w:r>
    </w:p>
    <w:p w14:paraId="131CE8A9" w14:textId="77777777" w:rsidR="000E7536" w:rsidRDefault="00C250FA">
      <w:pPr>
        <w:spacing w:line="600" w:lineRule="auto"/>
        <w:ind w:firstLine="720"/>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ΔΗΜΗΤΡΙΟΣ ΚΑΡΡΑΣ: </w:t>
      </w:r>
      <w:r>
        <w:rPr>
          <w:rFonts w:eastAsia="Times New Roman" w:cs="Times New Roman"/>
          <w:szCs w:val="24"/>
        </w:rPr>
        <w:t>Διαβάστε το ιστορικό, για να καταλάβετε τι λέει και μετά μου κάνετε μάθημα!</w:t>
      </w:r>
    </w:p>
    <w:p w14:paraId="131CE8AA" w14:textId="77777777" w:rsidR="000E7536" w:rsidRDefault="00C250FA">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Όχι διάλογος, σας παρακαλώ.</w:t>
      </w:r>
    </w:p>
    <w:p w14:paraId="131CE8AB" w14:textId="77777777" w:rsidR="000E7536" w:rsidRDefault="00C250FA">
      <w:pPr>
        <w:spacing w:line="600" w:lineRule="auto"/>
        <w:ind w:firstLine="720"/>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 xml:space="preserve">Όχι μόνο εκτεθήκατε ως προς τα νομικά σας σήμερα γιατί </w:t>
      </w:r>
      <w:r>
        <w:rPr>
          <w:rFonts w:eastAsia="Times New Roman" w:cs="Times New Roman"/>
          <w:szCs w:val="24"/>
        </w:rPr>
        <w:lastRenderedPageBreak/>
        <w:t xml:space="preserve">δεν ξέρατε στοιχειώδεις διατάξεις του Αστικού Κώδικα, αλλά </w:t>
      </w:r>
      <w:r>
        <w:rPr>
          <w:rFonts w:eastAsia="Times New Roman" w:cs="Times New Roman"/>
          <w:szCs w:val="24"/>
        </w:rPr>
        <w:t>δημιουργείτε</w:t>
      </w:r>
      <w:r>
        <w:rPr>
          <w:rFonts w:eastAsia="Times New Roman" w:cs="Times New Roman"/>
          <w:szCs w:val="24"/>
        </w:rPr>
        <w:t xml:space="preserve"> εδώ και μια αντιπαράθεση για θέματα τα οποία δεν </w:t>
      </w:r>
      <w:r>
        <w:rPr>
          <w:rFonts w:eastAsia="Times New Roman" w:cs="Times New Roman"/>
          <w:szCs w:val="24"/>
        </w:rPr>
        <w:t>διαλαμβάνονται στην επίκαιρη ερώτησή σας.</w:t>
      </w:r>
    </w:p>
    <w:p w14:paraId="131CE8AC" w14:textId="77777777" w:rsidR="000E7536" w:rsidRDefault="00C250FA">
      <w:pPr>
        <w:spacing w:line="600" w:lineRule="auto"/>
        <w:ind w:firstLine="720"/>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ΔΗΜΗΤΡΙΟΣ ΚΑΡΡΑΣ:</w:t>
      </w:r>
      <w:r>
        <w:rPr>
          <w:rFonts w:eastAsia="Times New Roman" w:cs="Times New Roman"/>
          <w:szCs w:val="24"/>
        </w:rPr>
        <w:t xml:space="preserve"> Διαβάστε για να δείτε τι λέω!</w:t>
      </w:r>
    </w:p>
    <w:p w14:paraId="131CE8AD" w14:textId="77777777" w:rsidR="000E7536" w:rsidRDefault="00C250FA">
      <w:pPr>
        <w:spacing w:line="600" w:lineRule="auto"/>
        <w:ind w:firstLine="720"/>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Ό,τι θέλετε, λοιπόν, να το γράφετε. Ευτυχώς τα γραπτά μένουν, κύριε συνάδελ</w:t>
      </w:r>
      <w:r>
        <w:rPr>
          <w:rFonts w:eastAsia="Times New Roman" w:cs="Times New Roman"/>
          <w:szCs w:val="24"/>
        </w:rPr>
        <w:t>φε. Εάν θέλετε οτιδήποτε άλλο, εδώ είμαστε. Για θέματα που λύνει ο Αστικός Κώδικας δεν χρειάζεται να πάρουμε καμ</w:t>
      </w:r>
      <w:r>
        <w:rPr>
          <w:rFonts w:eastAsia="Times New Roman" w:cs="Times New Roman"/>
          <w:szCs w:val="24"/>
        </w:rPr>
        <w:t>μ</w:t>
      </w:r>
      <w:r>
        <w:rPr>
          <w:rFonts w:eastAsia="Times New Roman" w:cs="Times New Roman"/>
          <w:szCs w:val="24"/>
        </w:rPr>
        <w:t>ία νομοθετική πρωτοβουλία. Αυτά που είπατε είναι προβλήματα τα οποία δεν άπτονται ούτε της επίκαιρης ερώτησης ούτε των θεμάτων που λύνει ο Αστι</w:t>
      </w:r>
      <w:r>
        <w:rPr>
          <w:rFonts w:eastAsia="Times New Roman" w:cs="Times New Roman"/>
          <w:szCs w:val="24"/>
        </w:rPr>
        <w:t>κός Κώδικας. Ξέρετε δε ότι η τετράμηνη προθεσμία αρχίζει για κάθε τάξη απ’ αυτούς που κληρονομούν, αφού περάσει η προθεσμία και η αποποίηση από τους προηγούμενους.</w:t>
      </w:r>
    </w:p>
    <w:p w14:paraId="131CE8AE" w14:textId="77777777" w:rsidR="000E7536" w:rsidRDefault="00C250FA">
      <w:pPr>
        <w:spacing w:line="600" w:lineRule="auto"/>
        <w:ind w:firstLine="720"/>
        <w:jc w:val="both"/>
        <w:rPr>
          <w:rFonts w:eastAsia="Times New Roman" w:cs="Times New Roman"/>
          <w:szCs w:val="24"/>
        </w:rPr>
      </w:pPr>
      <w:r>
        <w:rPr>
          <w:rFonts w:eastAsia="Times New Roman" w:cs="Times New Roman"/>
          <w:szCs w:val="24"/>
        </w:rPr>
        <w:t>Αυτά, λοιπόν, που μας λέτε ίσχυαν τόσα χρόνια και ισχύουν κανονικά. Το θέμα των αυξημένων απ</w:t>
      </w:r>
      <w:r>
        <w:rPr>
          <w:rFonts w:eastAsia="Times New Roman" w:cs="Times New Roman"/>
          <w:szCs w:val="24"/>
        </w:rPr>
        <w:t>οποιήσεων δεν έχει να κάνει με το δίκαιο, το οποίο λύνει αυτά τα θέματα οριστικά και αμετάκλητα και με τρόπο σαφή και εμπεριστατωμένο. Έχει να κάνει με την οικονομική κρίση και ακριβώς με τα βάρη τα οποία αφή</w:t>
      </w:r>
      <w:r>
        <w:rPr>
          <w:rFonts w:eastAsia="Times New Roman" w:cs="Times New Roman"/>
          <w:szCs w:val="24"/>
        </w:rPr>
        <w:t>νουν</w:t>
      </w:r>
      <w:r>
        <w:rPr>
          <w:rFonts w:eastAsia="Times New Roman" w:cs="Times New Roman"/>
          <w:szCs w:val="24"/>
        </w:rPr>
        <w:t xml:space="preserve"> οι άνθρωποι, </w:t>
      </w:r>
      <w:r>
        <w:rPr>
          <w:rFonts w:eastAsia="Times New Roman" w:cs="Times New Roman"/>
          <w:szCs w:val="24"/>
        </w:rPr>
        <w:t>που</w:t>
      </w:r>
      <w:r>
        <w:rPr>
          <w:rFonts w:eastAsia="Times New Roman" w:cs="Times New Roman"/>
          <w:szCs w:val="24"/>
        </w:rPr>
        <w:t xml:space="preserve"> αποβιώνουν, στους ενδεχόμε</w:t>
      </w:r>
      <w:r>
        <w:rPr>
          <w:rFonts w:eastAsia="Times New Roman" w:cs="Times New Roman"/>
          <w:szCs w:val="24"/>
        </w:rPr>
        <w:t>νους κληρονόμους τους. Έχει απαντήσει, μάλιστα και το Υπουργείο Οικονομικών και η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Παπανάτσιου</w:t>
      </w:r>
      <w:proofErr w:type="spellEnd"/>
      <w:r>
        <w:rPr>
          <w:rFonts w:eastAsia="Times New Roman" w:cs="Times New Roman"/>
          <w:szCs w:val="24"/>
        </w:rPr>
        <w:t xml:space="preserve"> κατ’ επανάληψη </w:t>
      </w:r>
      <w:r>
        <w:rPr>
          <w:rFonts w:eastAsia="Times New Roman" w:cs="Times New Roman"/>
          <w:szCs w:val="24"/>
        </w:rPr>
        <w:t>σ</w:t>
      </w:r>
      <w:r>
        <w:rPr>
          <w:rFonts w:eastAsia="Times New Roman" w:cs="Times New Roman"/>
          <w:szCs w:val="24"/>
        </w:rPr>
        <w:t>’ αυτά τα θέματα.</w:t>
      </w:r>
    </w:p>
    <w:p w14:paraId="131CE8AF" w14:textId="77777777" w:rsidR="000E7536" w:rsidRDefault="00C250FA">
      <w:pPr>
        <w:spacing w:line="600" w:lineRule="auto"/>
        <w:ind w:firstLine="720"/>
        <w:jc w:val="both"/>
        <w:rPr>
          <w:rFonts w:eastAsia="Times New Roman" w:cs="Times New Roman"/>
          <w:szCs w:val="24"/>
        </w:rPr>
      </w:pPr>
      <w:r>
        <w:rPr>
          <w:rFonts w:eastAsia="Times New Roman" w:cs="Times New Roman"/>
          <w:szCs w:val="24"/>
        </w:rPr>
        <w:lastRenderedPageBreak/>
        <w:t>Επομένως ως προς τα νομοθετικά ζητήματα, ο Αστικός Κώδικας τα έχει λύσει. Ρίξτε άλλη μία ματιά, προκειμένου να τα θυμηθείτε ξ</w:t>
      </w:r>
      <w:r>
        <w:rPr>
          <w:rFonts w:eastAsia="Times New Roman" w:cs="Times New Roman"/>
          <w:szCs w:val="24"/>
        </w:rPr>
        <w:t>ανά.</w:t>
      </w:r>
    </w:p>
    <w:p w14:paraId="131CE8B0" w14:textId="77777777" w:rsidR="000E7536" w:rsidRDefault="00C250FA">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Ευχαριστούμε.</w:t>
      </w:r>
    </w:p>
    <w:p w14:paraId="131CE8B1" w14:textId="77777777" w:rsidR="000E7536" w:rsidRDefault="00C250FA">
      <w:pPr>
        <w:spacing w:line="600" w:lineRule="auto"/>
        <w:ind w:firstLine="720"/>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ΔΗΜΗΤΡΙΟΣ ΚΑΡΡΑΣ: </w:t>
      </w:r>
      <w:r>
        <w:rPr>
          <w:rFonts w:eastAsia="Times New Roman" w:cs="Times New Roman"/>
          <w:szCs w:val="24"/>
        </w:rPr>
        <w:t>Κύριε Πρόεδρε, θα ήθελα τον λόγο επί προσωπικού.</w:t>
      </w:r>
    </w:p>
    <w:p w14:paraId="131CE8B2" w14:textId="77777777" w:rsidR="000E7536" w:rsidRDefault="00C250FA">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Κύριε Καρρά, θα σας παρακαλέσω να εφαρμόσουμε…</w:t>
      </w:r>
    </w:p>
    <w:p w14:paraId="131CE8B3" w14:textId="77777777" w:rsidR="000E7536" w:rsidRDefault="00C250FA">
      <w:pPr>
        <w:spacing w:line="600" w:lineRule="auto"/>
        <w:ind w:firstLine="720"/>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ΔΗΜΗΤΡΙΟΣ ΚΑΡΡΑΣ: </w:t>
      </w:r>
      <w:r>
        <w:rPr>
          <w:rFonts w:eastAsia="Times New Roman" w:cs="Times New Roman"/>
          <w:szCs w:val="24"/>
        </w:rPr>
        <w:t>Μα, δεν μπο</w:t>
      </w:r>
      <w:r>
        <w:rPr>
          <w:rFonts w:eastAsia="Times New Roman" w:cs="Times New Roman"/>
          <w:szCs w:val="24"/>
        </w:rPr>
        <w:t>ρεί να αμφισβητεί τις νομικές μου γνώσεις.</w:t>
      </w:r>
    </w:p>
    <w:p w14:paraId="131CE8B4" w14:textId="77777777" w:rsidR="000E7536" w:rsidRDefault="00C250FA">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Σέβομαι την άποψή σας, αλλά πρέπει να εφαρμόσουμε τον Κανονισμό. Μπορείτε να κάνετε μία συζήτηση κατ’ ιδίαν με τον Υπουργό -νομίζω ότι δεν θα έχει αντίρρηση- διότι το Προεδρείο </w:t>
      </w:r>
      <w:r>
        <w:rPr>
          <w:rFonts w:eastAsia="Times New Roman" w:cs="Times New Roman"/>
          <w:szCs w:val="24"/>
        </w:rPr>
        <w:t xml:space="preserve">υπενθυμίζει ξανά ότι ο Κανονισμός της Βουλής λέει ότι η συζήτηση γίνεται μέσω του Προεδρείου, δηλαδή του Προέδρου ή του </w:t>
      </w:r>
      <w:proofErr w:type="spellStart"/>
      <w:r>
        <w:rPr>
          <w:rFonts w:eastAsia="Times New Roman" w:cs="Times New Roman"/>
          <w:szCs w:val="24"/>
        </w:rPr>
        <w:t>Προεδρεύοντος</w:t>
      </w:r>
      <w:proofErr w:type="spellEnd"/>
      <w:r>
        <w:rPr>
          <w:rFonts w:eastAsia="Times New Roman" w:cs="Times New Roman"/>
          <w:szCs w:val="24"/>
        </w:rPr>
        <w:t xml:space="preserve">, διότι διαφορετικά </w:t>
      </w:r>
      <w:proofErr w:type="spellStart"/>
      <w:r>
        <w:rPr>
          <w:rFonts w:eastAsia="Times New Roman" w:cs="Times New Roman"/>
          <w:szCs w:val="24"/>
        </w:rPr>
        <w:t>οδηγούμεθα</w:t>
      </w:r>
      <w:proofErr w:type="spellEnd"/>
      <w:r>
        <w:rPr>
          <w:rFonts w:eastAsia="Times New Roman" w:cs="Times New Roman"/>
          <w:szCs w:val="24"/>
        </w:rPr>
        <w:t xml:space="preserve"> σε τηλεοπτικού τύπου διάλογο που δεν δίδει την πρέπουσα συμπεριφορά για το Κοινοβούλιο.</w:t>
      </w:r>
    </w:p>
    <w:p w14:paraId="131CE8B5" w14:textId="77777777" w:rsidR="000E7536" w:rsidRDefault="00C250FA">
      <w:pPr>
        <w:spacing w:line="600" w:lineRule="auto"/>
        <w:ind w:firstLine="720"/>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ΔΗΜΗΤΡΙΟΣ ΚΑΡΡΑΣ: </w:t>
      </w:r>
      <w:r>
        <w:rPr>
          <w:rFonts w:eastAsia="Times New Roman" w:cs="Times New Roman"/>
          <w:szCs w:val="24"/>
        </w:rPr>
        <w:t>Κύριε Πρόεδρε, θα ήθελα τον λόγο επί προσωπικού.</w:t>
      </w:r>
    </w:p>
    <w:p w14:paraId="131CE8B6" w14:textId="77777777" w:rsidR="000E7536" w:rsidRDefault="00C250FA">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Κρεμαστινός): </w:t>
      </w:r>
      <w:r>
        <w:rPr>
          <w:rFonts w:eastAsia="Times New Roman" w:cs="Times New Roman"/>
          <w:szCs w:val="24"/>
        </w:rPr>
        <w:t>Θα σας δώσω τον λόγο επί προσωπικού, αλλά θα μιλήσετε επ’ αυτού, κύριε Καρρά και θα απευθυνθείτε κατευθείαν σε μένα.</w:t>
      </w:r>
    </w:p>
    <w:p w14:paraId="131CE8B7" w14:textId="77777777" w:rsidR="000E7536" w:rsidRDefault="00C250FA">
      <w:pPr>
        <w:spacing w:line="600" w:lineRule="auto"/>
        <w:ind w:firstLine="720"/>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ΔΗΜΗΤΡΙΟΣ ΚΑΡΡ</w:t>
      </w:r>
      <w:r>
        <w:rPr>
          <w:rFonts w:eastAsia="Times New Roman" w:cs="Times New Roman"/>
          <w:b/>
          <w:szCs w:val="24"/>
        </w:rPr>
        <w:t xml:space="preserve">ΑΣ: </w:t>
      </w:r>
      <w:r>
        <w:rPr>
          <w:rFonts w:eastAsia="Times New Roman" w:cs="Times New Roman"/>
          <w:szCs w:val="24"/>
        </w:rPr>
        <w:t>Μάλιστα, κύριε Πρόεδρε. Θα απευθυνθώ στο Προεδρείο.</w:t>
      </w:r>
    </w:p>
    <w:p w14:paraId="131CE8B8" w14:textId="77777777" w:rsidR="000E7536" w:rsidRDefault="00C250FA">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Μάλιστα. Σε τι συνίσταται το προσωπικό;</w:t>
      </w:r>
    </w:p>
    <w:p w14:paraId="131CE8B9" w14:textId="77777777" w:rsidR="000E7536" w:rsidRDefault="00C250FA">
      <w:pPr>
        <w:spacing w:line="600" w:lineRule="auto"/>
        <w:ind w:firstLine="720"/>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ΔΗΜΗΤΡΙΟΣ ΚΑΡΡΑΣ:</w:t>
      </w:r>
      <w:r>
        <w:rPr>
          <w:rFonts w:eastAsia="Times New Roman" w:cs="Times New Roman"/>
          <w:szCs w:val="24"/>
        </w:rPr>
        <w:t xml:space="preserve"> Κύριε Πρόεδρε, δεν μπορεί ο Υπουργός να </w:t>
      </w:r>
      <w:proofErr w:type="spellStart"/>
      <w:r>
        <w:rPr>
          <w:rFonts w:eastAsia="Times New Roman" w:cs="Times New Roman"/>
          <w:szCs w:val="24"/>
        </w:rPr>
        <w:t>διατρεβλώνει</w:t>
      </w:r>
      <w:proofErr w:type="spellEnd"/>
      <w:r>
        <w:rPr>
          <w:rFonts w:eastAsia="Times New Roman" w:cs="Times New Roman"/>
          <w:szCs w:val="24"/>
        </w:rPr>
        <w:t xml:space="preserve"> το περιεχόμενο της ερωτήσεώς μου. Αφήνει α</w:t>
      </w:r>
      <w:r>
        <w:rPr>
          <w:rFonts w:eastAsia="Times New Roman" w:cs="Times New Roman"/>
          <w:szCs w:val="24"/>
        </w:rPr>
        <w:t>ιχμές -και όχι μόνο- και κάνει ευθεία επίθεση περί των γνώσεων και των δυνατοτήτων μου και οφείλω μόνο να ανταπαντήσω ότι αυτό οφείλεται στην αδυναμία του να απαντήσει. Τίποτα άλλο.</w:t>
      </w:r>
    </w:p>
    <w:p w14:paraId="131CE8BA" w14:textId="77777777" w:rsidR="000E7536" w:rsidRDefault="00C250FA">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 όχι, δεν χρειάζεται να το προχωρείτ</w:t>
      </w:r>
      <w:r>
        <w:rPr>
          <w:rFonts w:eastAsia="Times New Roman" w:cs="Times New Roman"/>
          <w:szCs w:val="24"/>
        </w:rPr>
        <w:t>ε.</w:t>
      </w:r>
    </w:p>
    <w:p w14:paraId="131CE8BB" w14:textId="77777777" w:rsidR="000E7536" w:rsidRDefault="00C250FA">
      <w:pPr>
        <w:spacing w:line="600" w:lineRule="auto"/>
        <w:ind w:firstLine="720"/>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ΔΗΜΗΤΡΙΟΣ ΚΑΡΡΑΣ: </w:t>
      </w:r>
      <w:r>
        <w:rPr>
          <w:rFonts w:eastAsia="Times New Roman" w:cs="Times New Roman"/>
          <w:szCs w:val="24"/>
        </w:rPr>
        <w:t>Αφού με προκάλεσε, κύριε Πρόεδρε…</w:t>
      </w:r>
    </w:p>
    <w:p w14:paraId="131CE8BC" w14:textId="77777777" w:rsidR="000E7536" w:rsidRDefault="00C250FA">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Εντάξει, εντάξει.</w:t>
      </w:r>
    </w:p>
    <w:p w14:paraId="131CE8BD" w14:textId="77777777" w:rsidR="000E7536" w:rsidRDefault="00C250FA">
      <w:pPr>
        <w:spacing w:line="600" w:lineRule="auto"/>
        <w:ind w:firstLine="720"/>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Κύριε Πρόεδρε, θα μπορούσα να έχω τον λόγο;</w:t>
      </w:r>
    </w:p>
    <w:p w14:paraId="131CE8BE" w14:textId="77777777" w:rsidR="000E7536" w:rsidRDefault="00C250FA">
      <w:pPr>
        <w:spacing w:line="600" w:lineRule="auto"/>
        <w:ind w:firstLine="720"/>
        <w:jc w:val="both"/>
        <w:rPr>
          <w:rFonts w:eastAsia="Times New Roman" w:cs="Times New Roman"/>
          <w:szCs w:val="24"/>
        </w:rPr>
      </w:pPr>
      <w:r>
        <w:rPr>
          <w:rFonts w:eastAsia="Times New Roman" w:cs="Times New Roman"/>
          <w:b/>
          <w:szCs w:val="24"/>
        </w:rPr>
        <w:lastRenderedPageBreak/>
        <w:t>ΠΡΟΕΔΡΕΥΩΝ (</w:t>
      </w:r>
      <w:r>
        <w:rPr>
          <w:rFonts w:eastAsia="Times New Roman" w:cs="Times New Roman"/>
          <w:b/>
          <w:szCs w:val="24"/>
        </w:rPr>
        <w:t xml:space="preserve">Δημήτριος Κρεμαστινός): </w:t>
      </w:r>
      <w:r>
        <w:rPr>
          <w:rFonts w:eastAsia="Times New Roman" w:cs="Times New Roman"/>
          <w:szCs w:val="24"/>
        </w:rPr>
        <w:t>Ορίστε, κύριε Υπουργέ, έχετε τον λόγο, για να το τελειώσουμε το θέμα.</w:t>
      </w:r>
    </w:p>
    <w:p w14:paraId="131CE8BF" w14:textId="77777777" w:rsidR="000E7536" w:rsidRDefault="00C250FA">
      <w:pPr>
        <w:spacing w:line="600" w:lineRule="auto"/>
        <w:ind w:firstLine="720"/>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Κύριε Πρόεδρε, το ποιος έχει αδυναμία να μιλήσει και να απαντήσει, νομίζω ότι φάνη</w:t>
      </w:r>
      <w:r>
        <w:rPr>
          <w:rFonts w:eastAsia="Times New Roman" w:cs="Times New Roman"/>
          <w:szCs w:val="24"/>
        </w:rPr>
        <w:t xml:space="preserve">κε. Διάβασα τα άρθρα του Αστικού Κώδικα, τα οποία </w:t>
      </w:r>
      <w:r>
        <w:rPr>
          <w:rFonts w:eastAsia="Times New Roman" w:cs="Times New Roman"/>
          <w:szCs w:val="24"/>
        </w:rPr>
        <w:t>πρέπει</w:t>
      </w:r>
      <w:r>
        <w:rPr>
          <w:rFonts w:eastAsia="Times New Roman" w:cs="Times New Roman"/>
          <w:szCs w:val="24"/>
        </w:rPr>
        <w:t xml:space="preserve"> να έχει υπ’ </w:t>
      </w:r>
      <w:proofErr w:type="spellStart"/>
      <w:r>
        <w:rPr>
          <w:rFonts w:eastAsia="Times New Roman" w:cs="Times New Roman"/>
          <w:szCs w:val="24"/>
        </w:rPr>
        <w:t>όψιν</w:t>
      </w:r>
      <w:proofErr w:type="spellEnd"/>
      <w:r>
        <w:rPr>
          <w:rFonts w:eastAsia="Times New Roman" w:cs="Times New Roman"/>
          <w:szCs w:val="24"/>
        </w:rPr>
        <w:t xml:space="preserve"> του ο κύριος συνάδελφος, όταν κάνει ερωτήσεις και να γνωρίζει και από το επάγγελμά του, αλλά και από τη θέση του Βουλευτή, ότι διαλαμβάνεται στον Αστικό Κώδικα το ευεργέτημα της απογ</w:t>
      </w:r>
      <w:r>
        <w:rPr>
          <w:rFonts w:eastAsia="Times New Roman" w:cs="Times New Roman"/>
          <w:szCs w:val="24"/>
        </w:rPr>
        <w:t>ραφής. Υπάρχει ιδιαίτερη αναφορά στον Αστικό Κώδικα σε πλειάδα άρθρων και αυτά θα έπρεπε να  τα γνωρίζει. Τα περί αδυναμίας σάς τα επιστρέφω.</w:t>
      </w:r>
    </w:p>
    <w:p w14:paraId="131CE8C0" w14:textId="77777777" w:rsidR="000E7536" w:rsidRDefault="00C250FA">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Ευχαριστώ. </w:t>
      </w:r>
    </w:p>
    <w:p w14:paraId="131CE8C1" w14:textId="77777777" w:rsidR="000E7536" w:rsidRDefault="00C250FA">
      <w:pPr>
        <w:spacing w:line="600" w:lineRule="auto"/>
        <w:ind w:firstLine="720"/>
        <w:jc w:val="both"/>
        <w:rPr>
          <w:rFonts w:eastAsia="Times New Roman" w:cs="Times New Roman"/>
          <w:szCs w:val="24"/>
        </w:rPr>
      </w:pPr>
      <w:r>
        <w:rPr>
          <w:rFonts w:eastAsia="Times New Roman" w:cs="Times New Roman"/>
          <w:szCs w:val="24"/>
        </w:rPr>
        <w:t>Οι συζητήσεις κα</w:t>
      </w:r>
      <w:r>
        <w:rPr>
          <w:rFonts w:eastAsia="Times New Roman" w:cs="Times New Roman"/>
          <w:szCs w:val="24"/>
        </w:rPr>
        <w:t>μ</w:t>
      </w:r>
      <w:r>
        <w:rPr>
          <w:rFonts w:eastAsia="Times New Roman" w:cs="Times New Roman"/>
          <w:szCs w:val="24"/>
        </w:rPr>
        <w:t xml:space="preserve">μιά φορά παίρνουν οξύτητα, αλλά συνάδελφοι είστε </w:t>
      </w:r>
      <w:r>
        <w:rPr>
          <w:rFonts w:eastAsia="Times New Roman" w:cs="Times New Roman"/>
          <w:szCs w:val="24"/>
        </w:rPr>
        <w:t>-εννοώ, δικηγόροι- οπότε μπορείτε να κάνετε έναν διάλογο εκτός Βουλής, κύριε Καρρά.</w:t>
      </w:r>
    </w:p>
    <w:p w14:paraId="131CE8C2" w14:textId="77777777" w:rsidR="000E7536" w:rsidRDefault="00C250FA">
      <w:pPr>
        <w:spacing w:line="600" w:lineRule="auto"/>
        <w:ind w:firstLine="720"/>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ΔΗΜΗΤΡΙΟΣ ΚΑΡΡΑΣ: </w:t>
      </w:r>
      <w:r>
        <w:rPr>
          <w:rFonts w:eastAsia="Times New Roman" w:cs="Times New Roman"/>
          <w:szCs w:val="24"/>
        </w:rPr>
        <w:t>Οφείλω να πω ότι είναι αντιδεοντολογικός. Δεν γνωρίζει τη δεοντολογία του Κοινοβουλίου.</w:t>
      </w:r>
    </w:p>
    <w:p w14:paraId="131CE8C3" w14:textId="77777777" w:rsidR="000E7536" w:rsidRDefault="00C250FA">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Εντάξει, εντάξει. Σ</w:t>
      </w:r>
      <w:r>
        <w:rPr>
          <w:rFonts w:eastAsia="Times New Roman" w:cs="Times New Roman"/>
          <w:szCs w:val="24"/>
        </w:rPr>
        <w:t>ας παρακαλώ.</w:t>
      </w:r>
    </w:p>
    <w:p w14:paraId="131CE8C4" w14:textId="77777777" w:rsidR="000E7536" w:rsidRDefault="00C250FA">
      <w:pPr>
        <w:spacing w:line="600" w:lineRule="auto"/>
        <w:ind w:firstLine="720"/>
        <w:jc w:val="both"/>
        <w:rPr>
          <w:rFonts w:eastAsia="Times New Roman" w:cs="Times New Roman"/>
          <w:szCs w:val="24"/>
        </w:rPr>
      </w:pPr>
      <w:r>
        <w:rPr>
          <w:rFonts w:eastAsia="Times New Roman" w:cs="Times New Roman"/>
          <w:szCs w:val="24"/>
        </w:rPr>
        <w:lastRenderedPageBreak/>
        <w:t>Προτού προχωρήσουμε στη δεύτερη επίκαιρη ερώτηση, γνωστοποιώ στη Βουλή ότι ο Γενικός Γραμματέας της Κυβέρνησης κ. Καλογήρου μ</w:t>
      </w:r>
      <w:r>
        <w:rPr>
          <w:rFonts w:eastAsia="Times New Roman" w:cs="Times New Roman"/>
          <w:szCs w:val="24"/>
        </w:rPr>
        <w:t>ά</w:t>
      </w:r>
      <w:r>
        <w:rPr>
          <w:rFonts w:eastAsia="Times New Roman" w:cs="Times New Roman"/>
          <w:szCs w:val="24"/>
        </w:rPr>
        <w:t xml:space="preserve">ς ενημερώνει </w:t>
      </w:r>
      <w:r>
        <w:rPr>
          <w:rFonts w:eastAsia="Times New Roman" w:cs="Times New Roman"/>
          <w:szCs w:val="24"/>
        </w:rPr>
        <w:t xml:space="preserve">για τις </w:t>
      </w:r>
      <w:r>
        <w:rPr>
          <w:rFonts w:eastAsia="Times New Roman" w:cs="Times New Roman"/>
          <w:szCs w:val="24"/>
        </w:rPr>
        <w:t>ερωτήσεις δεν θα συζητηθούν.</w:t>
      </w:r>
    </w:p>
    <w:p w14:paraId="131CE8C5" w14:textId="77777777" w:rsidR="000E7536" w:rsidRDefault="00C250FA">
      <w:pPr>
        <w:spacing w:line="600" w:lineRule="auto"/>
        <w:ind w:firstLine="720"/>
        <w:jc w:val="both"/>
        <w:rPr>
          <w:rFonts w:eastAsia="Times New Roman"/>
          <w:color w:val="000000"/>
          <w:szCs w:val="24"/>
        </w:rPr>
      </w:pPr>
      <w:r>
        <w:rPr>
          <w:rFonts w:eastAsia="Times New Roman" w:cs="Times New Roman"/>
          <w:szCs w:val="24"/>
        </w:rPr>
        <w:t>Επομένως η</w:t>
      </w:r>
      <w:r>
        <w:rPr>
          <w:rFonts w:eastAsia="Times New Roman"/>
          <w:szCs w:val="24"/>
        </w:rPr>
        <w:t xml:space="preserve"> </w:t>
      </w:r>
      <w:r>
        <w:rPr>
          <w:rFonts w:eastAsia="Times New Roman"/>
          <w:color w:val="000000"/>
          <w:szCs w:val="24"/>
        </w:rPr>
        <w:t xml:space="preserve">δεύτερη με αριθμό 14/2-10-2017 επίκαιρη ερώτηση πρώτου </w:t>
      </w:r>
      <w:r>
        <w:rPr>
          <w:rFonts w:eastAsia="Times New Roman"/>
          <w:color w:val="000000"/>
          <w:szCs w:val="24"/>
        </w:rPr>
        <w:t>κύκλου της Δευτέρας 9 Οκτωβρίου 2017 του Βουλευτή Καρδίτσας της Νέας Δημοκρατίας κ.</w:t>
      </w:r>
      <w:r>
        <w:rPr>
          <w:rFonts w:eastAsia="Times New Roman"/>
          <w:color w:val="000000"/>
          <w:szCs w:val="24"/>
        </w:rPr>
        <w:t xml:space="preserve"> </w:t>
      </w:r>
      <w:r>
        <w:rPr>
          <w:rFonts w:eastAsia="Times New Roman"/>
          <w:bCs/>
          <w:color w:val="000000"/>
          <w:szCs w:val="24"/>
        </w:rPr>
        <w:t xml:space="preserve">Κωνσταντίνου Τσιάρα </w:t>
      </w:r>
      <w:r>
        <w:rPr>
          <w:rFonts w:eastAsia="Times New Roman"/>
          <w:color w:val="000000"/>
          <w:szCs w:val="24"/>
        </w:rPr>
        <w:t xml:space="preserve">προς τον Υπουργό </w:t>
      </w:r>
      <w:r>
        <w:rPr>
          <w:rFonts w:eastAsia="Times New Roman"/>
          <w:bCs/>
          <w:color w:val="000000"/>
          <w:szCs w:val="24"/>
        </w:rPr>
        <w:t>Εθνικής Άμυνας</w:t>
      </w:r>
      <w:r>
        <w:rPr>
          <w:rFonts w:eastAsia="Times New Roman"/>
          <w:color w:val="000000"/>
          <w:szCs w:val="24"/>
        </w:rPr>
        <w:t xml:space="preserve"> με θέμα: «Θεσμικό ατόπημα του Υπουργού Εθνικής Άμυνας»</w:t>
      </w:r>
      <w:r>
        <w:rPr>
          <w:rFonts w:eastAsia="Times New Roman"/>
          <w:color w:val="000000"/>
          <w:szCs w:val="24"/>
        </w:rPr>
        <w:t>,</w:t>
      </w:r>
      <w:r>
        <w:rPr>
          <w:rFonts w:eastAsia="Times New Roman"/>
          <w:color w:val="000000"/>
          <w:szCs w:val="24"/>
        </w:rPr>
        <w:t xml:space="preserve"> </w:t>
      </w:r>
      <w:r>
        <w:rPr>
          <w:rFonts w:eastAsia="Times New Roman"/>
          <w:szCs w:val="24"/>
        </w:rPr>
        <w:t>δεν θα συζητηθεί λόγω απουσίας του αρμοδίου Υπουργού κ. Πάνου Κα</w:t>
      </w:r>
      <w:r>
        <w:rPr>
          <w:rFonts w:eastAsia="Times New Roman"/>
          <w:szCs w:val="24"/>
        </w:rPr>
        <w:t>μμένου στο εξωτερικό.</w:t>
      </w:r>
      <w:r>
        <w:rPr>
          <w:rFonts w:eastAsia="Times New Roman"/>
          <w:color w:val="000000"/>
          <w:szCs w:val="24"/>
        </w:rPr>
        <w:t xml:space="preserve"> </w:t>
      </w:r>
    </w:p>
    <w:p w14:paraId="131CE8C6" w14:textId="77777777" w:rsidR="000E7536" w:rsidRDefault="00C250FA">
      <w:pPr>
        <w:spacing w:line="600" w:lineRule="auto"/>
        <w:ind w:firstLine="720"/>
        <w:jc w:val="both"/>
        <w:rPr>
          <w:rFonts w:eastAsia="Times New Roman" w:cs="Times New Roman"/>
          <w:szCs w:val="24"/>
        </w:rPr>
      </w:pPr>
      <w:r>
        <w:rPr>
          <w:rFonts w:eastAsia="Times New Roman"/>
          <w:color w:val="000000"/>
          <w:szCs w:val="24"/>
        </w:rPr>
        <w:t xml:space="preserve">Επίσης η πρώτη με αριθμό 19/3-10-2017 επίκαιρη ερώτηση πρώτου κύκλου της Δευτέρας 9 Οκτωβρίου 2017 του Βουλευτή Χανίων του Συνασπισμού Ριζοσπαστικής Αριστεράς κ. </w:t>
      </w:r>
      <w:r>
        <w:rPr>
          <w:rFonts w:eastAsia="Times New Roman"/>
          <w:bCs/>
          <w:color w:val="000000"/>
          <w:szCs w:val="24"/>
        </w:rPr>
        <w:t xml:space="preserve">Αντωνίου </w:t>
      </w:r>
      <w:proofErr w:type="spellStart"/>
      <w:r>
        <w:rPr>
          <w:rFonts w:eastAsia="Times New Roman"/>
          <w:bCs/>
          <w:color w:val="000000"/>
          <w:szCs w:val="24"/>
        </w:rPr>
        <w:t>Μπαλωμενάκη</w:t>
      </w:r>
      <w:proofErr w:type="spellEnd"/>
      <w:r>
        <w:rPr>
          <w:rFonts w:eastAsia="Times New Roman"/>
          <w:b/>
          <w:bCs/>
          <w:color w:val="000000"/>
          <w:szCs w:val="24"/>
        </w:rPr>
        <w:t xml:space="preserve"> </w:t>
      </w:r>
      <w:r>
        <w:rPr>
          <w:rFonts w:eastAsia="Times New Roman"/>
          <w:color w:val="000000"/>
          <w:szCs w:val="24"/>
        </w:rPr>
        <w:t xml:space="preserve">προς τον Υπουργό </w:t>
      </w:r>
      <w:r>
        <w:rPr>
          <w:rFonts w:eastAsia="Times New Roman"/>
          <w:bCs/>
          <w:color w:val="000000"/>
          <w:szCs w:val="24"/>
        </w:rPr>
        <w:t>Παιδείας, Έρευνας και Θρησκευμάτω</w:t>
      </w:r>
      <w:r>
        <w:rPr>
          <w:rFonts w:eastAsia="Times New Roman"/>
          <w:bCs/>
          <w:color w:val="000000"/>
          <w:szCs w:val="24"/>
        </w:rPr>
        <w:t>ν,</w:t>
      </w:r>
      <w:r>
        <w:rPr>
          <w:rFonts w:eastAsia="Times New Roman"/>
          <w:b/>
          <w:bCs/>
          <w:color w:val="000000"/>
          <w:szCs w:val="24"/>
        </w:rPr>
        <w:t xml:space="preserve"> </w:t>
      </w:r>
      <w:r>
        <w:rPr>
          <w:rFonts w:eastAsia="Times New Roman"/>
          <w:color w:val="000000"/>
          <w:szCs w:val="24"/>
        </w:rPr>
        <w:t xml:space="preserve">με θέμα: «Παράνομη </w:t>
      </w:r>
      <w:r>
        <w:rPr>
          <w:rFonts w:eastAsia="Times New Roman"/>
          <w:color w:val="000000"/>
          <w:szCs w:val="24"/>
        </w:rPr>
        <w:t>σ</w:t>
      </w:r>
      <w:r>
        <w:rPr>
          <w:rFonts w:eastAsia="Times New Roman"/>
          <w:color w:val="000000"/>
          <w:szCs w:val="24"/>
        </w:rPr>
        <w:t>ύμβαση στο Πολυτεχνείο Κρήτης»</w:t>
      </w:r>
      <w:r>
        <w:rPr>
          <w:rFonts w:eastAsia="Times New Roman"/>
          <w:color w:val="000000"/>
          <w:szCs w:val="24"/>
        </w:rPr>
        <w:t>,</w:t>
      </w:r>
      <w:r>
        <w:rPr>
          <w:rFonts w:eastAsia="Times New Roman"/>
          <w:color w:val="000000"/>
          <w:szCs w:val="24"/>
        </w:rPr>
        <w:t xml:space="preserve"> δεν θα συζητηθεί λόγω κωλύματος του ερωτώντος Βουλευτή.</w:t>
      </w:r>
    </w:p>
    <w:p w14:paraId="131CE8C7" w14:textId="77777777" w:rsidR="000E7536" w:rsidRDefault="00C250FA">
      <w:pPr>
        <w:spacing w:line="600" w:lineRule="auto"/>
        <w:ind w:firstLine="720"/>
        <w:jc w:val="both"/>
        <w:rPr>
          <w:rFonts w:eastAsia="Times New Roman" w:cs="Times New Roman"/>
          <w:szCs w:val="24"/>
        </w:rPr>
      </w:pPr>
      <w:r>
        <w:rPr>
          <w:rFonts w:eastAsia="Times New Roman" w:cs="Times New Roman"/>
          <w:szCs w:val="24"/>
        </w:rPr>
        <w:t>Ακόμα, η δεύτερη με αριθμό 27/5-10-2017 επίκαιρη ερώτηση πρώτου κύκλου της Δευτέρας 16 Οκτωβρίου 2017 του Βουλευτή Λακωνίας της Δημοκρατικής Συμπ</w:t>
      </w:r>
      <w:r>
        <w:rPr>
          <w:rFonts w:eastAsia="Times New Roman" w:cs="Times New Roman"/>
          <w:szCs w:val="24"/>
        </w:rPr>
        <w:t xml:space="preserve">αράταξης </w:t>
      </w:r>
      <w:r>
        <w:rPr>
          <w:rFonts w:eastAsia="Times New Roman"/>
          <w:szCs w:val="24"/>
        </w:rPr>
        <w:t>ΠΑΣΟΚ</w:t>
      </w:r>
      <w:r>
        <w:rPr>
          <w:rFonts w:eastAsia="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w:t>
      </w:r>
      <w:r>
        <w:rPr>
          <w:rFonts w:eastAsia="Times New Roman" w:cs="Times New Roman"/>
          <w:bCs/>
          <w:szCs w:val="24"/>
        </w:rPr>
        <w:t>Λεωνίδα Γρηγοράκου</w:t>
      </w:r>
      <w:r>
        <w:rPr>
          <w:rFonts w:eastAsia="Times New Roman" w:cs="Times New Roman"/>
          <w:szCs w:val="24"/>
        </w:rPr>
        <w:t xml:space="preserve"> προς τον Υπουργό </w:t>
      </w:r>
      <w:r>
        <w:rPr>
          <w:rFonts w:eastAsia="Times New Roman" w:cs="Times New Roman"/>
          <w:bCs/>
          <w:szCs w:val="24"/>
        </w:rPr>
        <w:t>Υγείας,</w:t>
      </w:r>
      <w:r>
        <w:rPr>
          <w:rFonts w:eastAsia="Times New Roman" w:cs="Times New Roman"/>
          <w:b/>
          <w:bCs/>
          <w:szCs w:val="24"/>
        </w:rPr>
        <w:t xml:space="preserve"> </w:t>
      </w:r>
      <w:r>
        <w:rPr>
          <w:rFonts w:eastAsia="Times New Roman" w:cs="Times New Roman"/>
          <w:szCs w:val="24"/>
        </w:rPr>
        <w:t xml:space="preserve">με θέμα: «Περικοπή των νοσηλίων σε </w:t>
      </w:r>
      <w:r>
        <w:rPr>
          <w:rFonts w:eastAsia="Times New Roman" w:cs="Times New Roman"/>
          <w:szCs w:val="24"/>
        </w:rPr>
        <w:t>μ</w:t>
      </w:r>
      <w:r>
        <w:rPr>
          <w:rFonts w:eastAsia="Times New Roman" w:cs="Times New Roman"/>
          <w:szCs w:val="24"/>
        </w:rPr>
        <w:t xml:space="preserve">ονάδες </w:t>
      </w:r>
      <w:r>
        <w:rPr>
          <w:rFonts w:eastAsia="Times New Roman" w:cs="Times New Roman"/>
          <w:szCs w:val="24"/>
        </w:rPr>
        <w:t>ε</w:t>
      </w:r>
      <w:r>
        <w:rPr>
          <w:rFonts w:eastAsia="Times New Roman" w:cs="Times New Roman"/>
          <w:szCs w:val="24"/>
        </w:rPr>
        <w:t xml:space="preserve">ντατικής </w:t>
      </w:r>
      <w:r>
        <w:rPr>
          <w:rFonts w:eastAsia="Times New Roman" w:cs="Times New Roman"/>
          <w:szCs w:val="24"/>
        </w:rPr>
        <w:t>θ</w:t>
      </w:r>
      <w:r>
        <w:rPr>
          <w:rFonts w:eastAsia="Times New Roman" w:cs="Times New Roman"/>
          <w:szCs w:val="24"/>
        </w:rPr>
        <w:t xml:space="preserve">εραπείας (ΜΕΘ) ιδιωτικών κλινικών», δεν θα συζητηθεί λόγω κωλύματος του Αναπληρωτή Υπουργού, κ. </w:t>
      </w:r>
      <w:proofErr w:type="spellStart"/>
      <w:r>
        <w:rPr>
          <w:rFonts w:eastAsia="Times New Roman" w:cs="Times New Roman"/>
          <w:szCs w:val="24"/>
        </w:rPr>
        <w:t>Πολάκη</w:t>
      </w:r>
      <w:proofErr w:type="spellEnd"/>
      <w:r>
        <w:rPr>
          <w:rFonts w:eastAsia="Times New Roman" w:cs="Times New Roman"/>
          <w:szCs w:val="24"/>
        </w:rPr>
        <w:t>, εξαιτίας ανειλημμένων υποχρε</w:t>
      </w:r>
      <w:r>
        <w:rPr>
          <w:rFonts w:eastAsia="Times New Roman" w:cs="Times New Roman"/>
          <w:szCs w:val="24"/>
        </w:rPr>
        <w:t>ώσεων.</w:t>
      </w:r>
    </w:p>
    <w:p w14:paraId="131CE8C8" w14:textId="77777777" w:rsidR="000E7536" w:rsidRDefault="00C250FA">
      <w:pPr>
        <w:spacing w:line="600" w:lineRule="auto"/>
        <w:ind w:firstLine="720"/>
        <w:jc w:val="both"/>
        <w:rPr>
          <w:rFonts w:eastAsia="Times New Roman" w:cs="Times New Roman"/>
          <w:szCs w:val="24"/>
        </w:rPr>
      </w:pPr>
      <w:r>
        <w:rPr>
          <w:rFonts w:eastAsia="Times New Roman" w:cs="Times New Roman"/>
          <w:szCs w:val="24"/>
        </w:rPr>
        <w:lastRenderedPageBreak/>
        <w:t xml:space="preserve">Επιπλέον, η δεύτερη με αριθμό 34/6-10-2017 επίκαιρη ερώτηση δεύτερου κύκλου της Δευτέρας 16 Οκτωβρίου 2017 του Ε΄ Αντιπροέδρου της Βουλής και Βουλευτή Δωδεκανήσου της Δημοκρατικής Συμπαράταξης </w:t>
      </w:r>
      <w:r>
        <w:rPr>
          <w:rFonts w:eastAsia="Times New Roman"/>
          <w:szCs w:val="24"/>
        </w:rPr>
        <w:t>ΠΑΣΟΚ</w:t>
      </w:r>
      <w:r>
        <w:rPr>
          <w:rFonts w:eastAsia="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 κ.</w:t>
      </w:r>
      <w:r>
        <w:rPr>
          <w:rFonts w:eastAsia="Times New Roman" w:cs="Times New Roman"/>
          <w:b/>
          <w:bCs/>
          <w:szCs w:val="24"/>
        </w:rPr>
        <w:t xml:space="preserve"> </w:t>
      </w:r>
      <w:r>
        <w:rPr>
          <w:rFonts w:eastAsia="Times New Roman" w:cs="Times New Roman"/>
          <w:bCs/>
          <w:szCs w:val="24"/>
        </w:rPr>
        <w:t xml:space="preserve">Δημητρίου </w:t>
      </w:r>
      <w:proofErr w:type="spellStart"/>
      <w:r>
        <w:rPr>
          <w:rFonts w:eastAsia="Times New Roman" w:cs="Times New Roman"/>
          <w:bCs/>
          <w:szCs w:val="24"/>
        </w:rPr>
        <w:t>Κρεμαστινού</w:t>
      </w:r>
      <w:proofErr w:type="spellEnd"/>
      <w:r>
        <w:rPr>
          <w:rFonts w:eastAsia="Times New Roman" w:cs="Times New Roman"/>
          <w:bCs/>
          <w:szCs w:val="24"/>
        </w:rPr>
        <w:t>,</w:t>
      </w:r>
      <w:r>
        <w:rPr>
          <w:rFonts w:eastAsia="Times New Roman" w:cs="Times New Roman"/>
          <w:szCs w:val="24"/>
        </w:rPr>
        <w:t xml:space="preserve"> προς τον Υπουργό</w:t>
      </w:r>
      <w:r>
        <w:rPr>
          <w:rFonts w:eastAsia="Times New Roman" w:cs="Times New Roman"/>
          <w:b/>
          <w:bCs/>
          <w:szCs w:val="24"/>
        </w:rPr>
        <w:t xml:space="preserve"> </w:t>
      </w:r>
      <w:r>
        <w:rPr>
          <w:rFonts w:eastAsia="Times New Roman" w:cs="Times New Roman"/>
          <w:bCs/>
          <w:szCs w:val="24"/>
        </w:rPr>
        <w:t>Υγείας,</w:t>
      </w:r>
      <w:r>
        <w:rPr>
          <w:rFonts w:eastAsia="Times New Roman" w:cs="Times New Roman"/>
          <w:b/>
          <w:bCs/>
          <w:szCs w:val="24"/>
        </w:rPr>
        <w:t xml:space="preserve"> </w:t>
      </w:r>
      <w:r>
        <w:rPr>
          <w:rFonts w:eastAsia="Times New Roman" w:cs="Times New Roman"/>
          <w:szCs w:val="24"/>
        </w:rPr>
        <w:t xml:space="preserve">με θέμα: «Καμία ορατή εξέλιξη για τη δημιουργία θεραπευτικού </w:t>
      </w:r>
      <w:r>
        <w:rPr>
          <w:rFonts w:eastAsia="Times New Roman" w:cs="Times New Roman"/>
          <w:szCs w:val="24"/>
        </w:rPr>
        <w:t>ο</w:t>
      </w:r>
      <w:r>
        <w:rPr>
          <w:rFonts w:eastAsia="Times New Roman" w:cs="Times New Roman"/>
          <w:szCs w:val="24"/>
        </w:rPr>
        <w:t xml:space="preserve">γκολογικού </w:t>
      </w:r>
      <w:r>
        <w:rPr>
          <w:rFonts w:eastAsia="Times New Roman" w:cs="Times New Roman"/>
          <w:szCs w:val="24"/>
        </w:rPr>
        <w:t>τ</w:t>
      </w:r>
      <w:r>
        <w:rPr>
          <w:rFonts w:eastAsia="Times New Roman" w:cs="Times New Roman"/>
          <w:szCs w:val="24"/>
        </w:rPr>
        <w:t xml:space="preserve">μήματος στη Ρόδο», δεν θα συζητηθεί λόγω κωλύματος του Αναπληρωτή Υπουργού, κ. </w:t>
      </w:r>
      <w:proofErr w:type="spellStart"/>
      <w:r>
        <w:rPr>
          <w:rFonts w:eastAsia="Times New Roman" w:cs="Times New Roman"/>
          <w:szCs w:val="24"/>
        </w:rPr>
        <w:t>Πολάκη</w:t>
      </w:r>
      <w:proofErr w:type="spellEnd"/>
      <w:r>
        <w:rPr>
          <w:rFonts w:eastAsia="Times New Roman" w:cs="Times New Roman"/>
          <w:szCs w:val="24"/>
        </w:rPr>
        <w:t>, εξαιτίας ανειλημμένων υποχρεώσεων</w:t>
      </w:r>
    </w:p>
    <w:p w14:paraId="131CE8C9" w14:textId="77777777" w:rsidR="000E7536" w:rsidRDefault="00C250FA">
      <w:pPr>
        <w:spacing w:line="600" w:lineRule="auto"/>
        <w:ind w:firstLine="720"/>
        <w:jc w:val="both"/>
        <w:rPr>
          <w:rFonts w:eastAsia="Times New Roman" w:cs="Times New Roman"/>
          <w:szCs w:val="24"/>
        </w:rPr>
      </w:pPr>
      <w:r>
        <w:rPr>
          <w:rFonts w:eastAsia="Times New Roman" w:cs="Times New Roman"/>
          <w:szCs w:val="24"/>
        </w:rPr>
        <w:t>Επίσης, η</w:t>
      </w:r>
      <w:r>
        <w:rPr>
          <w:rFonts w:eastAsia="Times New Roman" w:cs="Times New Roman"/>
          <w:szCs w:val="24"/>
        </w:rPr>
        <w:t xml:space="preserve"> </w:t>
      </w:r>
      <w:r>
        <w:rPr>
          <w:rFonts w:eastAsia="Times New Roman" w:cs="Times New Roman"/>
          <w:szCs w:val="24"/>
        </w:rPr>
        <w:t>τρίτη με αριθμό 25/3-10-2017 επίκαιρη ερώτ</w:t>
      </w:r>
      <w:r>
        <w:rPr>
          <w:rFonts w:eastAsia="Times New Roman" w:cs="Times New Roman"/>
          <w:szCs w:val="24"/>
        </w:rPr>
        <w:t xml:space="preserve">ηση πρώτου κύκλου της Δευτέρας 9 Οκτωβρίου 2017 του Βουλευτή Ηρακλείου του Κομμουνιστικού Κόμματος </w:t>
      </w:r>
      <w:r>
        <w:rPr>
          <w:rFonts w:eastAsia="Times New Roman" w:cs="Times New Roman"/>
          <w:szCs w:val="24"/>
        </w:rPr>
        <w:t>Ελλάδας</w:t>
      </w:r>
      <w:r>
        <w:rPr>
          <w:rFonts w:eastAsia="Times New Roman" w:cs="Times New Roman"/>
          <w:szCs w:val="24"/>
        </w:rPr>
        <w:t xml:space="preserve"> κ. </w:t>
      </w:r>
      <w:r>
        <w:rPr>
          <w:rFonts w:eastAsia="Times New Roman" w:cs="Times New Roman"/>
          <w:bCs/>
          <w:szCs w:val="24"/>
        </w:rPr>
        <w:t>Εμμανουήλ Συντυχάκη</w:t>
      </w:r>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Υγείας,</w:t>
      </w:r>
      <w:r>
        <w:rPr>
          <w:rFonts w:eastAsia="Times New Roman" w:cs="Times New Roman"/>
          <w:b/>
          <w:bCs/>
          <w:szCs w:val="24"/>
        </w:rPr>
        <w:t xml:space="preserve"> </w:t>
      </w:r>
      <w:r>
        <w:rPr>
          <w:rFonts w:eastAsia="Times New Roman" w:cs="Times New Roman"/>
          <w:szCs w:val="24"/>
        </w:rPr>
        <w:t>σχετικά με τη χρόνια έλλειψη ιατρικού προσωπικού στην παιδοχειρουργική κλινική του Πανεπιστημιακού Γε</w:t>
      </w:r>
      <w:r>
        <w:rPr>
          <w:rFonts w:eastAsia="Times New Roman" w:cs="Times New Roman"/>
          <w:szCs w:val="24"/>
        </w:rPr>
        <w:t>νικού Νοσοκομείου Ηρακλείου (ΠΑΓΝΗ)</w:t>
      </w:r>
      <w:r>
        <w:rPr>
          <w:rFonts w:eastAsia="Times New Roman" w:cs="Times New Roman"/>
          <w:szCs w:val="24"/>
        </w:rPr>
        <w:t>,</w:t>
      </w:r>
      <w:r>
        <w:rPr>
          <w:rFonts w:eastAsia="Times New Roman" w:cs="Times New Roman"/>
          <w:szCs w:val="24"/>
        </w:rPr>
        <w:t xml:space="preserve"> δεν θα συζητηθεί λόγω κωλύματος του Αναπληρωτή Υπουργού κ. </w:t>
      </w:r>
      <w:proofErr w:type="spellStart"/>
      <w:r>
        <w:rPr>
          <w:rFonts w:eastAsia="Times New Roman" w:cs="Times New Roman"/>
          <w:szCs w:val="24"/>
        </w:rPr>
        <w:t>Πολάκη</w:t>
      </w:r>
      <w:proofErr w:type="spellEnd"/>
      <w:r>
        <w:rPr>
          <w:rFonts w:eastAsia="Times New Roman" w:cs="Times New Roman"/>
          <w:szCs w:val="24"/>
        </w:rPr>
        <w:t>, εξαιτίας ανειλημμένων υποχρεώσεων.</w:t>
      </w:r>
    </w:p>
    <w:p w14:paraId="131CE8CA" w14:textId="77777777" w:rsidR="000E7536" w:rsidRDefault="00C250FA">
      <w:pPr>
        <w:spacing w:line="600" w:lineRule="auto"/>
        <w:ind w:firstLine="720"/>
        <w:jc w:val="both"/>
        <w:rPr>
          <w:rFonts w:eastAsia="Times New Roman" w:cs="Times New Roman"/>
          <w:szCs w:val="24"/>
        </w:rPr>
      </w:pPr>
      <w:r>
        <w:rPr>
          <w:rFonts w:eastAsia="Times New Roman" w:cs="Times New Roman"/>
          <w:szCs w:val="24"/>
        </w:rPr>
        <w:t>Επίσης, η τέταρτη με αριθμό 13/2-10-2017 επίκαιρη ερώτηση πρώτου κύκλου της Δευτέρας 9 Οκτωβρίου 2017 του Βουλευτή Α΄</w:t>
      </w:r>
      <w:r>
        <w:rPr>
          <w:rFonts w:eastAsia="Times New Roman" w:cs="Times New Roman"/>
          <w:szCs w:val="24"/>
        </w:rPr>
        <w:t xml:space="preserve"> Θεσσαλονίκης της Ένωσης Κεντρώων κ. </w:t>
      </w:r>
      <w:r>
        <w:rPr>
          <w:rFonts w:eastAsia="Times New Roman" w:cs="Times New Roman"/>
          <w:bCs/>
          <w:szCs w:val="24"/>
        </w:rPr>
        <w:t xml:space="preserve">Ιωάννη </w:t>
      </w:r>
      <w:proofErr w:type="spellStart"/>
      <w:r>
        <w:rPr>
          <w:rFonts w:eastAsia="Times New Roman" w:cs="Times New Roman"/>
          <w:bCs/>
          <w:szCs w:val="24"/>
        </w:rPr>
        <w:t>Σαρίδη</w:t>
      </w:r>
      <w:proofErr w:type="spellEnd"/>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Οικονομικών,</w:t>
      </w:r>
      <w:r>
        <w:rPr>
          <w:rFonts w:eastAsia="Times New Roman" w:cs="Times New Roman"/>
          <w:b/>
          <w:bCs/>
          <w:szCs w:val="24"/>
        </w:rPr>
        <w:t xml:space="preserve"> </w:t>
      </w:r>
      <w:r>
        <w:rPr>
          <w:rFonts w:eastAsia="Times New Roman" w:cs="Times New Roman"/>
          <w:szCs w:val="24"/>
        </w:rPr>
        <w:t>με θέμα: «Εισφορά του ν</w:t>
      </w:r>
      <w:r>
        <w:rPr>
          <w:rFonts w:eastAsia="Times New Roman" w:cs="Times New Roman"/>
          <w:szCs w:val="24"/>
        </w:rPr>
        <w:t>.</w:t>
      </w:r>
      <w:r>
        <w:rPr>
          <w:rFonts w:eastAsia="Times New Roman" w:cs="Times New Roman"/>
          <w:szCs w:val="24"/>
        </w:rPr>
        <w:t xml:space="preserve">128/1975», </w:t>
      </w:r>
      <w:r>
        <w:rPr>
          <w:rFonts w:eastAsia="Times New Roman" w:cs="Times New Roman"/>
          <w:szCs w:val="24"/>
        </w:rPr>
        <w:t xml:space="preserve">δεν θα συζητηθεί </w:t>
      </w:r>
      <w:r>
        <w:rPr>
          <w:rFonts w:eastAsia="Times New Roman" w:cs="Times New Roman"/>
          <w:szCs w:val="24"/>
        </w:rPr>
        <w:t xml:space="preserve">λόγω κωλύματος του Υπουργού Οικονομικών κ. </w:t>
      </w:r>
      <w:proofErr w:type="spellStart"/>
      <w:r>
        <w:rPr>
          <w:rFonts w:eastAsia="Times New Roman" w:cs="Times New Roman"/>
          <w:szCs w:val="24"/>
        </w:rPr>
        <w:t>Τσακαλώτου</w:t>
      </w:r>
      <w:proofErr w:type="spellEnd"/>
      <w:r>
        <w:rPr>
          <w:rFonts w:eastAsia="Times New Roman" w:cs="Times New Roman"/>
          <w:szCs w:val="24"/>
        </w:rPr>
        <w:t>, εξαιτίας φόρτου εργασίας.</w:t>
      </w:r>
    </w:p>
    <w:p w14:paraId="131CE8CB" w14:textId="77777777" w:rsidR="000E7536" w:rsidRDefault="00C250FA">
      <w:pPr>
        <w:spacing w:line="600" w:lineRule="auto"/>
        <w:ind w:firstLine="720"/>
        <w:jc w:val="both"/>
        <w:rPr>
          <w:rFonts w:eastAsia="Times New Roman" w:cs="Times New Roman"/>
          <w:szCs w:val="24"/>
        </w:rPr>
      </w:pPr>
      <w:r>
        <w:rPr>
          <w:rFonts w:eastAsia="Times New Roman" w:cs="Times New Roman"/>
          <w:szCs w:val="24"/>
        </w:rPr>
        <w:lastRenderedPageBreak/>
        <w:t>Ακόμα, η</w:t>
      </w:r>
      <w:r>
        <w:rPr>
          <w:rFonts w:eastAsia="Times New Roman" w:cs="Times New Roman"/>
          <w:szCs w:val="24"/>
        </w:rPr>
        <w:t xml:space="preserve"> πρώτη με αριθμό 11/2-10-2017 επίκ</w:t>
      </w:r>
      <w:r>
        <w:rPr>
          <w:rFonts w:eastAsia="Times New Roman" w:cs="Times New Roman"/>
          <w:szCs w:val="24"/>
        </w:rPr>
        <w:t xml:space="preserve">αιρη ερώτηση δεύτερου κύκλου της Δευτέρας 9 Οκτωβρίου 2017 του Βουλευτή Λέσβου της Νέας Δημοκρατίας κ. </w:t>
      </w:r>
      <w:r>
        <w:rPr>
          <w:rFonts w:eastAsia="Times New Roman" w:cs="Times New Roman"/>
          <w:bCs/>
          <w:szCs w:val="24"/>
        </w:rPr>
        <w:t>Χαράλαμπου Αθανασίου</w:t>
      </w:r>
      <w:r>
        <w:rPr>
          <w:rFonts w:eastAsia="Times New Roman" w:cs="Times New Roman"/>
          <w:szCs w:val="24"/>
        </w:rPr>
        <w:t xml:space="preserve"> προς τον Υπουργό </w:t>
      </w:r>
      <w:r>
        <w:rPr>
          <w:rFonts w:eastAsia="Times New Roman" w:cs="Times New Roman"/>
          <w:bCs/>
          <w:szCs w:val="24"/>
        </w:rPr>
        <w:t>Παιδείας, Έρευνας</w:t>
      </w:r>
      <w:r>
        <w:rPr>
          <w:rFonts w:eastAsia="Times New Roman" w:cs="Times New Roman"/>
          <w:b/>
          <w:bCs/>
          <w:szCs w:val="24"/>
        </w:rPr>
        <w:t xml:space="preserve"> </w:t>
      </w:r>
      <w:r>
        <w:rPr>
          <w:rFonts w:eastAsia="Times New Roman" w:cs="Times New Roman"/>
          <w:bCs/>
          <w:szCs w:val="24"/>
        </w:rPr>
        <w:t>και Θρησκευμάτων,</w:t>
      </w:r>
      <w:r>
        <w:rPr>
          <w:rFonts w:eastAsia="Times New Roman" w:cs="Times New Roman"/>
          <w:b/>
          <w:bCs/>
          <w:szCs w:val="24"/>
        </w:rPr>
        <w:t xml:space="preserve"> </w:t>
      </w:r>
      <w:r>
        <w:rPr>
          <w:rFonts w:eastAsia="Times New Roman" w:cs="Times New Roman"/>
          <w:szCs w:val="24"/>
        </w:rPr>
        <w:t>σχετικά με την έναρξη των εργασιών αποκατάστασης των σχολικών κτ</w:t>
      </w:r>
      <w:r>
        <w:rPr>
          <w:rFonts w:eastAsia="Times New Roman" w:cs="Times New Roman"/>
          <w:szCs w:val="24"/>
        </w:rPr>
        <w:t>η</w:t>
      </w:r>
      <w:r>
        <w:rPr>
          <w:rFonts w:eastAsia="Times New Roman" w:cs="Times New Roman"/>
          <w:szCs w:val="24"/>
        </w:rPr>
        <w:t>ρίων του Δήμου</w:t>
      </w:r>
      <w:r>
        <w:rPr>
          <w:rFonts w:eastAsia="Times New Roman" w:cs="Times New Roman"/>
          <w:szCs w:val="24"/>
        </w:rPr>
        <w:t xml:space="preserve"> Λέσβου, που έχουν υποστεί ζημιές από τον σεισμό της 12</w:t>
      </w:r>
      <w:r w:rsidRPr="006A4E74">
        <w:rPr>
          <w:rFonts w:eastAsia="Times New Roman" w:cs="Times New Roman"/>
          <w:szCs w:val="24"/>
          <w:vertAlign w:val="superscript"/>
        </w:rPr>
        <w:t>ης</w:t>
      </w:r>
      <w:r>
        <w:rPr>
          <w:rFonts w:eastAsia="Times New Roman" w:cs="Times New Roman"/>
          <w:szCs w:val="24"/>
        </w:rPr>
        <w:t xml:space="preserve"> Ιουνίου, </w:t>
      </w:r>
      <w:r>
        <w:rPr>
          <w:rFonts w:eastAsia="Times New Roman" w:cs="Times New Roman"/>
          <w:szCs w:val="24"/>
        </w:rPr>
        <w:t xml:space="preserve">δεν θα συζητηθεί </w:t>
      </w:r>
      <w:r>
        <w:rPr>
          <w:rFonts w:eastAsia="Times New Roman" w:cs="Times New Roman"/>
          <w:szCs w:val="24"/>
        </w:rPr>
        <w:t xml:space="preserve">λόγω κωλύματος του Υπουργού Παιδείας, Έρευνας και Θρησκευμάτων κ. </w:t>
      </w:r>
      <w:proofErr w:type="spellStart"/>
      <w:r>
        <w:rPr>
          <w:rFonts w:eastAsia="Times New Roman" w:cs="Times New Roman"/>
          <w:szCs w:val="24"/>
        </w:rPr>
        <w:t>Γαβρόγλου</w:t>
      </w:r>
      <w:proofErr w:type="spellEnd"/>
      <w:r>
        <w:rPr>
          <w:rFonts w:eastAsia="Times New Roman" w:cs="Times New Roman"/>
          <w:szCs w:val="24"/>
        </w:rPr>
        <w:t>, εξαιτίας φόρτου εργασίας.</w:t>
      </w:r>
    </w:p>
    <w:p w14:paraId="131CE8CC" w14:textId="77777777" w:rsidR="000E7536" w:rsidRDefault="00C250FA">
      <w:pPr>
        <w:spacing w:line="600" w:lineRule="auto"/>
        <w:ind w:firstLine="720"/>
        <w:jc w:val="both"/>
        <w:rPr>
          <w:rFonts w:eastAsia="Times New Roman" w:cs="Times New Roman"/>
          <w:szCs w:val="24"/>
        </w:rPr>
      </w:pPr>
      <w:r>
        <w:rPr>
          <w:rFonts w:eastAsia="Times New Roman" w:cs="Times New Roman"/>
          <w:szCs w:val="24"/>
        </w:rPr>
        <w:t xml:space="preserve">Προχωρούμε στην επόμενη επίκαιρη ερώτηση. Θα συζητηθεί η πρώτη με αριθμό 45/9-10-2017 επίκαιρη ερώτηση πρώτου κύκλου της Δευτέρας 16 Οκτωβρίου 2017 του Βουλευτή Κιλκίς της Νέας Δημοκρατίας κ. </w:t>
      </w:r>
      <w:r>
        <w:rPr>
          <w:rFonts w:eastAsia="Times New Roman" w:cs="Times New Roman"/>
          <w:bCs/>
          <w:szCs w:val="24"/>
        </w:rPr>
        <w:t>Γεωργίου Γεωργαντά</w:t>
      </w:r>
      <w:r>
        <w:rPr>
          <w:rFonts w:eastAsia="Times New Roman" w:cs="Times New Roman"/>
          <w:b/>
          <w:bCs/>
          <w:szCs w:val="24"/>
        </w:rPr>
        <w:t xml:space="preserve"> </w:t>
      </w:r>
      <w:r>
        <w:rPr>
          <w:rFonts w:eastAsia="Times New Roman" w:cs="Times New Roman"/>
          <w:szCs w:val="24"/>
        </w:rPr>
        <w:t xml:space="preserve"> </w:t>
      </w:r>
      <w:r>
        <w:rPr>
          <w:rFonts w:eastAsia="Times New Roman" w:cs="Times New Roman"/>
          <w:szCs w:val="24"/>
        </w:rPr>
        <w:t xml:space="preserve">προς τον Υπουργό </w:t>
      </w:r>
      <w:r>
        <w:rPr>
          <w:rFonts w:eastAsia="Times New Roman" w:cs="Times New Roman"/>
          <w:bCs/>
          <w:szCs w:val="24"/>
        </w:rPr>
        <w:t>Οικονομικώ</w:t>
      </w:r>
      <w:r>
        <w:rPr>
          <w:rFonts w:eastAsia="Times New Roman" w:cs="Times New Roman"/>
          <w:bCs/>
          <w:szCs w:val="24"/>
        </w:rPr>
        <w:t xml:space="preserve">ν, </w:t>
      </w:r>
      <w:r>
        <w:rPr>
          <w:rFonts w:eastAsia="Times New Roman" w:cs="Times New Roman"/>
          <w:szCs w:val="24"/>
        </w:rPr>
        <w:t>με θέμα: «Συνε</w:t>
      </w:r>
      <w:r>
        <w:rPr>
          <w:rFonts w:eastAsia="Times New Roman" w:cs="Times New Roman"/>
          <w:szCs w:val="24"/>
        </w:rPr>
        <w:t xml:space="preserve">χίζει η Υπουργός την αδικία με το τέλος επιτηδεύματος στα μικρά χωριά», καθώς και η πρώτη με αριθμό 46/9-10-2017 επίκαιρη ερώτηση δεύτερου κύκλου της Δευτέρας 16 Οκτωβρίου 2017 του Βουλευτή Α΄ Πειραιά της Νέας Δημοκρατίας κ. </w:t>
      </w:r>
      <w:r>
        <w:rPr>
          <w:rFonts w:eastAsia="Times New Roman" w:cs="Times New Roman"/>
          <w:bCs/>
          <w:szCs w:val="24"/>
        </w:rPr>
        <w:t>Κωνσταντίνου Κατσαφάδου</w:t>
      </w:r>
      <w:r>
        <w:rPr>
          <w:rFonts w:eastAsia="Times New Roman" w:cs="Times New Roman"/>
          <w:szCs w:val="24"/>
        </w:rPr>
        <w:t xml:space="preserve"> προς το</w:t>
      </w:r>
      <w:r>
        <w:rPr>
          <w:rFonts w:eastAsia="Times New Roman" w:cs="Times New Roman"/>
          <w:szCs w:val="24"/>
        </w:rPr>
        <w:t>ν Υπουργό</w:t>
      </w:r>
      <w:r>
        <w:rPr>
          <w:rFonts w:eastAsia="Times New Roman" w:cs="Times New Roman"/>
          <w:b/>
          <w:bCs/>
          <w:szCs w:val="24"/>
        </w:rPr>
        <w:t xml:space="preserve"> </w:t>
      </w:r>
      <w:r>
        <w:rPr>
          <w:rFonts w:eastAsia="Times New Roman" w:cs="Times New Roman"/>
          <w:bCs/>
          <w:szCs w:val="24"/>
        </w:rPr>
        <w:t>Οικονομικών,</w:t>
      </w:r>
      <w:r>
        <w:rPr>
          <w:rFonts w:eastAsia="Times New Roman" w:cs="Times New Roman"/>
          <w:b/>
          <w:bCs/>
          <w:szCs w:val="24"/>
        </w:rPr>
        <w:t xml:space="preserve"> </w:t>
      </w:r>
      <w:r>
        <w:rPr>
          <w:rFonts w:eastAsia="Times New Roman" w:cs="Times New Roman"/>
          <w:szCs w:val="24"/>
        </w:rPr>
        <w:t xml:space="preserve">σχετικά με την επιβολή τέλους επιτηδεύματος σε χωριά με πληθυσμό έως </w:t>
      </w:r>
      <w:r>
        <w:rPr>
          <w:rFonts w:eastAsia="Times New Roman" w:cs="Times New Roman"/>
          <w:szCs w:val="24"/>
        </w:rPr>
        <w:t>πεντακόσιους</w:t>
      </w:r>
      <w:r>
        <w:rPr>
          <w:rFonts w:eastAsia="Times New Roman" w:cs="Times New Roman"/>
          <w:szCs w:val="24"/>
        </w:rPr>
        <w:t xml:space="preserve"> κατοίκους.</w:t>
      </w:r>
    </w:p>
    <w:p w14:paraId="131CE8CD" w14:textId="77777777" w:rsidR="000E7536" w:rsidRDefault="00C250FA">
      <w:pPr>
        <w:spacing w:line="600" w:lineRule="auto"/>
        <w:ind w:firstLine="720"/>
        <w:jc w:val="both"/>
        <w:rPr>
          <w:rFonts w:eastAsia="Times New Roman" w:cs="Times New Roman"/>
          <w:szCs w:val="24"/>
        </w:rPr>
      </w:pPr>
      <w:r>
        <w:rPr>
          <w:rFonts w:eastAsia="Times New Roman" w:cs="Times New Roman"/>
          <w:szCs w:val="24"/>
        </w:rPr>
        <w:t>Αυτές οι δύο ερωτήσεις αναφέρονται στο ίδιο θέμα. Θα συζητηθούν, λοιπόν, ταυτόχρονα χωρίς να επηρεάζονται τα δικαιώματα των ομιλητών ως προς</w:t>
      </w:r>
      <w:r>
        <w:rPr>
          <w:rFonts w:eastAsia="Times New Roman" w:cs="Times New Roman"/>
          <w:szCs w:val="24"/>
        </w:rPr>
        <w:t xml:space="preserve"> το χρόνο της ομιλίας τους, σε εφαρμογή της διάταξης της παραγράφου 4 του άρθρου 131 του </w:t>
      </w:r>
      <w:r>
        <w:rPr>
          <w:rFonts w:eastAsia="Times New Roman" w:cs="Times New Roman"/>
          <w:szCs w:val="24"/>
        </w:rPr>
        <w:lastRenderedPageBreak/>
        <w:t>Κανονισμού της Βουλής, όταν προκύπτει αυτό το θέμα, όταν δηλαδή οι ερωτήσεις είναι του ίδιου αντικειμένου.</w:t>
      </w:r>
    </w:p>
    <w:p w14:paraId="131CE8CE" w14:textId="77777777" w:rsidR="000E7536" w:rsidRDefault="00C250FA">
      <w:pPr>
        <w:spacing w:line="600" w:lineRule="auto"/>
        <w:ind w:firstLine="720"/>
        <w:jc w:val="both"/>
        <w:rPr>
          <w:rFonts w:eastAsia="Times New Roman" w:cs="Times New Roman"/>
          <w:szCs w:val="24"/>
        </w:rPr>
      </w:pPr>
      <w:r>
        <w:rPr>
          <w:rFonts w:eastAsia="Times New Roman" w:cs="Times New Roman"/>
          <w:szCs w:val="24"/>
        </w:rPr>
        <w:t>Τον λόγο έχει κατ’ αρχάς ο κ. Γεωργαντάς για δύο λεπτά.</w:t>
      </w:r>
    </w:p>
    <w:p w14:paraId="131CE8CF" w14:textId="77777777" w:rsidR="000E7536" w:rsidRDefault="00C250FA">
      <w:pPr>
        <w:spacing w:line="600" w:lineRule="auto"/>
        <w:ind w:firstLine="720"/>
        <w:jc w:val="both"/>
        <w:rPr>
          <w:rFonts w:eastAsia="Times New Roman" w:cs="Times New Roman"/>
          <w:szCs w:val="24"/>
        </w:rPr>
      </w:pPr>
      <w:r>
        <w:rPr>
          <w:rFonts w:eastAsia="Times New Roman" w:cs="Times New Roman"/>
          <w:b/>
          <w:szCs w:val="24"/>
        </w:rPr>
        <w:t>ΓΕΩΡ</w:t>
      </w:r>
      <w:r>
        <w:rPr>
          <w:rFonts w:eastAsia="Times New Roman" w:cs="Times New Roman"/>
          <w:b/>
          <w:szCs w:val="24"/>
        </w:rPr>
        <w:t xml:space="preserve">ΓΙΟΣ ΓΕΩΡΓΑΝΤΑΣ: </w:t>
      </w:r>
      <w:r>
        <w:rPr>
          <w:rFonts w:eastAsia="Times New Roman" w:cs="Times New Roman"/>
          <w:szCs w:val="24"/>
        </w:rPr>
        <w:t>Ευχαριστώ, κύριε Πρόεδρε.</w:t>
      </w:r>
    </w:p>
    <w:p w14:paraId="131CE8D0" w14:textId="77777777" w:rsidR="000E7536" w:rsidRDefault="00C250FA">
      <w:pPr>
        <w:spacing w:line="600" w:lineRule="auto"/>
        <w:ind w:firstLine="720"/>
        <w:jc w:val="both"/>
        <w:rPr>
          <w:rFonts w:eastAsia="Times New Roman" w:cs="Times New Roman"/>
          <w:szCs w:val="24"/>
        </w:rPr>
      </w:pPr>
      <w:r>
        <w:rPr>
          <w:rFonts w:eastAsia="Times New Roman" w:cs="Times New Roman"/>
          <w:szCs w:val="24"/>
        </w:rPr>
        <w:t>Ο</w:t>
      </w:r>
      <w:r>
        <w:rPr>
          <w:rFonts w:eastAsia="Times New Roman" w:cs="Times New Roman"/>
          <w:szCs w:val="24"/>
        </w:rPr>
        <w:t xml:space="preserve"> συνάδελφος κ. Κατσαφάδος</w:t>
      </w:r>
      <w:r>
        <w:rPr>
          <w:rFonts w:eastAsia="Times New Roman" w:cs="Times New Roman"/>
          <w:szCs w:val="24"/>
        </w:rPr>
        <w:t>,</w:t>
      </w:r>
      <w:r>
        <w:rPr>
          <w:rFonts w:eastAsia="Times New Roman" w:cs="Times New Roman"/>
          <w:szCs w:val="24"/>
        </w:rPr>
        <w:t xml:space="preserve"> την ίδια μέρα με εμένα</w:t>
      </w:r>
      <w:r>
        <w:rPr>
          <w:rFonts w:eastAsia="Times New Roman" w:cs="Times New Roman"/>
          <w:szCs w:val="24"/>
        </w:rPr>
        <w:t>,</w:t>
      </w:r>
      <w:r>
        <w:rPr>
          <w:rFonts w:eastAsia="Times New Roman" w:cs="Times New Roman"/>
          <w:szCs w:val="24"/>
        </w:rPr>
        <w:t xml:space="preserve"> κατέθεσε τη συγκεκριμένη ερώτηση. Γιατί και αυτός όπως και εγώ, γινόμαστε δέκτες παραπόνων από τους επαγγελματίες των πολύ μικρών χωριών κάτω των πεντακοσίων κατ</w:t>
      </w:r>
      <w:r>
        <w:rPr>
          <w:rFonts w:eastAsia="Times New Roman" w:cs="Times New Roman"/>
          <w:szCs w:val="24"/>
        </w:rPr>
        <w:t>οίκων για το γνωστό πρόβλημα</w:t>
      </w:r>
      <w:r>
        <w:rPr>
          <w:rFonts w:eastAsia="Times New Roman" w:cs="Times New Roman"/>
          <w:szCs w:val="24"/>
        </w:rPr>
        <w:t>,</w:t>
      </w:r>
      <w:r>
        <w:rPr>
          <w:rFonts w:eastAsia="Times New Roman" w:cs="Times New Roman"/>
          <w:szCs w:val="24"/>
        </w:rPr>
        <w:t xml:space="preserve"> το οποίο υπάρχει σε σχέση με το τέλος επιτηδεύματος. </w:t>
      </w:r>
    </w:p>
    <w:p w14:paraId="131CE8D1" w14:textId="77777777" w:rsidR="000E7536" w:rsidRDefault="00C250FA">
      <w:pPr>
        <w:spacing w:line="600" w:lineRule="auto"/>
        <w:ind w:firstLine="720"/>
        <w:jc w:val="both"/>
        <w:rPr>
          <w:rFonts w:eastAsia="Times New Roman" w:cs="Times New Roman"/>
          <w:szCs w:val="24"/>
        </w:rPr>
      </w:pPr>
      <w:r>
        <w:rPr>
          <w:rFonts w:eastAsia="Times New Roman" w:cs="Times New Roman"/>
          <w:szCs w:val="24"/>
        </w:rPr>
        <w:t>Κύρια Υπουργέ, σε αντίστοιχη επίκαιρη ερώτησή μου τον Φεβρουάριο του 2017 σε αυτήν την Αίθουσα εσείς απαντήσατε κατά λέξη: «Πράγματι</w:t>
      </w:r>
      <w:r>
        <w:rPr>
          <w:rFonts w:eastAsia="Times New Roman" w:cs="Times New Roman"/>
          <w:szCs w:val="24"/>
        </w:rPr>
        <w:t>,</w:t>
      </w:r>
      <w:r>
        <w:rPr>
          <w:rFonts w:eastAsia="Times New Roman" w:cs="Times New Roman"/>
          <w:szCs w:val="24"/>
        </w:rPr>
        <w:t xml:space="preserve"> συνεχίζουμε να λέμε ότι είναι μια αδικ</w:t>
      </w:r>
      <w:r>
        <w:rPr>
          <w:rFonts w:eastAsia="Times New Roman" w:cs="Times New Roman"/>
          <w:szCs w:val="24"/>
        </w:rPr>
        <w:t>ία</w:t>
      </w:r>
      <w:r>
        <w:rPr>
          <w:rFonts w:eastAsia="Times New Roman" w:cs="Times New Roman"/>
          <w:szCs w:val="24"/>
        </w:rPr>
        <w:t>,</w:t>
      </w:r>
      <w:r>
        <w:rPr>
          <w:rFonts w:eastAsia="Times New Roman" w:cs="Times New Roman"/>
          <w:szCs w:val="24"/>
        </w:rPr>
        <w:t xml:space="preserve"> την οποία πρέπει να διορθώσουμε. Δεν διαφωνούμε σε αυτό, κύριε συνάδελφε». Και καταλήξατε την τοποθέτησή σας λέγοντας: «Επαναλαμβάνω ότι πραγματικά</w:t>
      </w:r>
      <w:r>
        <w:rPr>
          <w:rFonts w:eastAsia="Times New Roman" w:cs="Times New Roman"/>
          <w:szCs w:val="24"/>
        </w:rPr>
        <w:t>,</w:t>
      </w:r>
      <w:r>
        <w:rPr>
          <w:rFonts w:eastAsia="Times New Roman" w:cs="Times New Roman"/>
          <w:szCs w:val="24"/>
        </w:rPr>
        <w:t xml:space="preserve"> η διάθεση του Υπουργείου είναι να διορθωθεί και πιστεύω ότι στις επόμενες φορολογικές δηλώσεις θα ξεκαθ</w:t>
      </w:r>
      <w:r>
        <w:rPr>
          <w:rFonts w:eastAsia="Times New Roman" w:cs="Times New Roman"/>
          <w:szCs w:val="24"/>
        </w:rPr>
        <w:t>αριστεί το θέμα και δεν θα έχουμε φόρο επιτηδεύματος στα μικρά χωριά».</w:t>
      </w:r>
    </w:p>
    <w:p w14:paraId="131CE8D2" w14:textId="77777777" w:rsidR="000E7536" w:rsidRDefault="00C250FA">
      <w:pPr>
        <w:spacing w:line="600" w:lineRule="auto"/>
        <w:ind w:firstLine="720"/>
        <w:jc w:val="both"/>
        <w:rPr>
          <w:rFonts w:eastAsia="Times New Roman" w:cs="Times New Roman"/>
          <w:szCs w:val="24"/>
        </w:rPr>
      </w:pPr>
      <w:r>
        <w:rPr>
          <w:rFonts w:eastAsia="Times New Roman" w:cs="Times New Roman"/>
          <w:szCs w:val="24"/>
        </w:rPr>
        <w:t>Ενώ θεώρησα, κυρία Υπουργέ, την προηγούμενη φορά ότι έγινε κατανοητό το πρόβλημα</w:t>
      </w:r>
      <w:r>
        <w:rPr>
          <w:rFonts w:eastAsia="Times New Roman" w:cs="Times New Roman"/>
          <w:szCs w:val="24"/>
        </w:rPr>
        <w:t>,</w:t>
      </w:r>
      <w:r>
        <w:rPr>
          <w:rFonts w:eastAsia="Times New Roman" w:cs="Times New Roman"/>
          <w:szCs w:val="24"/>
        </w:rPr>
        <w:t xml:space="preserve"> που έχει ανακύψει και το ζήτημα -και νομίζω ότι η τοποθέτησή σας, αυτό ακριβώς σήμαινε εκείνη την ημέρα</w:t>
      </w:r>
      <w:r>
        <w:rPr>
          <w:rFonts w:eastAsia="Times New Roman" w:cs="Times New Roman"/>
          <w:szCs w:val="24"/>
        </w:rPr>
        <w:t>- και αναμέναμε πράγματι</w:t>
      </w:r>
      <w:r>
        <w:rPr>
          <w:rFonts w:eastAsia="Times New Roman" w:cs="Times New Roman"/>
          <w:szCs w:val="24"/>
        </w:rPr>
        <w:t>,</w:t>
      </w:r>
      <w:r>
        <w:rPr>
          <w:rFonts w:eastAsia="Times New Roman" w:cs="Times New Roman"/>
          <w:szCs w:val="24"/>
        </w:rPr>
        <w:t xml:space="preserve"> στις νέες φορολογικές δηλώσεις</w:t>
      </w:r>
      <w:r>
        <w:rPr>
          <w:rFonts w:eastAsia="Times New Roman" w:cs="Times New Roman"/>
          <w:szCs w:val="24"/>
        </w:rPr>
        <w:t>,</w:t>
      </w:r>
      <w:r>
        <w:rPr>
          <w:rFonts w:eastAsia="Times New Roman" w:cs="Times New Roman"/>
          <w:szCs w:val="24"/>
        </w:rPr>
        <w:t xml:space="preserve"> να μην υπάρχει τέλος επιτηδεύματος σε χωριά των πενήντα κατοίκων, των </w:t>
      </w:r>
      <w:r>
        <w:rPr>
          <w:rFonts w:eastAsia="Times New Roman" w:cs="Times New Roman"/>
          <w:szCs w:val="24"/>
        </w:rPr>
        <w:lastRenderedPageBreak/>
        <w:t>ογδόντα κατοίκων, των εκατό κατοίκων, όπου υπάρχουν μικρές γεωργικές επιχειρήσεις, όπου υπάρχουν μικρά καφενεία, όπου υπάρχουν ε</w:t>
      </w:r>
      <w:r>
        <w:rPr>
          <w:rFonts w:eastAsia="Times New Roman" w:cs="Times New Roman"/>
          <w:szCs w:val="24"/>
        </w:rPr>
        <w:t>λεύθεροι επαγγελματίες.</w:t>
      </w:r>
    </w:p>
    <w:p w14:paraId="131CE8D3" w14:textId="77777777" w:rsidR="000E7536" w:rsidRDefault="00C250FA">
      <w:pPr>
        <w:spacing w:line="600" w:lineRule="auto"/>
        <w:ind w:firstLine="720"/>
        <w:jc w:val="both"/>
        <w:rPr>
          <w:rFonts w:eastAsia="Times New Roman" w:cs="Times New Roman"/>
          <w:szCs w:val="24"/>
        </w:rPr>
      </w:pPr>
      <w:r>
        <w:rPr>
          <w:rFonts w:eastAsia="Times New Roman" w:cs="Times New Roman"/>
          <w:szCs w:val="24"/>
        </w:rPr>
        <w:t>Δυστυχώς, είδαμε ότι και σε αυτές τις φορολογικές δηλώσεις, υπάρχει αυτό το τέλος επιτηδεύματος</w:t>
      </w:r>
      <w:r>
        <w:rPr>
          <w:rFonts w:eastAsia="Times New Roman" w:cs="Times New Roman"/>
          <w:szCs w:val="24"/>
        </w:rPr>
        <w:t>,</w:t>
      </w:r>
      <w:r>
        <w:rPr>
          <w:rFonts w:eastAsia="Times New Roman" w:cs="Times New Roman"/>
          <w:szCs w:val="24"/>
        </w:rPr>
        <w:t xml:space="preserve"> το οποίο οδηγεί πράγματι</w:t>
      </w:r>
      <w:r>
        <w:rPr>
          <w:rFonts w:eastAsia="Times New Roman" w:cs="Times New Roman"/>
          <w:szCs w:val="24"/>
        </w:rPr>
        <w:t>,</w:t>
      </w:r>
      <w:r>
        <w:rPr>
          <w:rFonts w:eastAsia="Times New Roman" w:cs="Times New Roman"/>
          <w:szCs w:val="24"/>
        </w:rPr>
        <w:t xml:space="preserve"> σε εξόντωση τους μικρούς αυτούς επαγγελματίες, τις εμπορικές, γεωργικές επιχειρήσεις και τους επιτηδευματίες. </w:t>
      </w:r>
    </w:p>
    <w:p w14:paraId="131CE8D4" w14:textId="77777777" w:rsidR="000E7536" w:rsidRDefault="00C250FA">
      <w:pPr>
        <w:spacing w:line="600" w:lineRule="auto"/>
        <w:ind w:firstLine="720"/>
        <w:jc w:val="both"/>
        <w:rPr>
          <w:rFonts w:eastAsia="Times New Roman" w:cs="Times New Roman"/>
          <w:szCs w:val="24"/>
        </w:rPr>
      </w:pPr>
      <w:r>
        <w:rPr>
          <w:rFonts w:eastAsia="Times New Roman" w:cs="Times New Roman"/>
          <w:szCs w:val="24"/>
        </w:rPr>
        <w:t>Δεν είναι δυνατόν κάτι</w:t>
      </w:r>
      <w:r>
        <w:rPr>
          <w:rFonts w:eastAsia="Times New Roman" w:cs="Times New Roman"/>
          <w:szCs w:val="24"/>
        </w:rPr>
        <w:t>,</w:t>
      </w:r>
      <w:r>
        <w:rPr>
          <w:rFonts w:eastAsia="Times New Roman" w:cs="Times New Roman"/>
          <w:szCs w:val="24"/>
        </w:rPr>
        <w:t xml:space="preserve"> το οποίο κατ’ εμέ -αλλά όπως και εσείς παραδεχθήκατε- προκύπτει απολύτως ξεκάθαρα από το άρθρο 31 του νόμου που ψήφισε η</w:t>
      </w:r>
      <w:r>
        <w:rPr>
          <w:rFonts w:eastAsia="Times New Roman" w:cs="Times New Roman"/>
          <w:szCs w:val="24"/>
        </w:rPr>
        <w:t xml:space="preserve"> ελληνική Βουλή το 2011 περί του τέλους επιτηδεύματος στα μικρά χωριά, να γίνεται αντικείμενο ερμηνειών, παρερμηνειών, </w:t>
      </w:r>
      <w:proofErr w:type="spellStart"/>
      <w:r>
        <w:rPr>
          <w:rFonts w:eastAsia="Times New Roman" w:cs="Times New Roman"/>
          <w:szCs w:val="24"/>
        </w:rPr>
        <w:t>δυσερμηνειών</w:t>
      </w:r>
      <w:proofErr w:type="spellEnd"/>
      <w:r>
        <w:rPr>
          <w:rFonts w:eastAsia="Times New Roman" w:cs="Times New Roman"/>
          <w:szCs w:val="24"/>
        </w:rPr>
        <w:t xml:space="preserve">. </w:t>
      </w:r>
    </w:p>
    <w:p w14:paraId="131CE8D5" w14:textId="77777777" w:rsidR="000E7536" w:rsidRDefault="00C250FA">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131CE8D6" w14:textId="77777777" w:rsidR="000E7536" w:rsidRDefault="00C250FA">
      <w:pPr>
        <w:spacing w:line="600" w:lineRule="auto"/>
        <w:ind w:firstLine="720"/>
        <w:jc w:val="both"/>
        <w:rPr>
          <w:rFonts w:eastAsia="Times New Roman" w:cs="Times New Roman"/>
          <w:szCs w:val="24"/>
        </w:rPr>
      </w:pPr>
      <w:r>
        <w:rPr>
          <w:rFonts w:eastAsia="Times New Roman" w:cs="Times New Roman"/>
          <w:szCs w:val="24"/>
        </w:rPr>
        <w:t>Τελειώνω αμέσως, κύριε Πρόεδρε.</w:t>
      </w:r>
    </w:p>
    <w:p w14:paraId="131CE8D7" w14:textId="77777777" w:rsidR="000E7536" w:rsidRDefault="00C250FA">
      <w:pPr>
        <w:spacing w:line="600" w:lineRule="auto"/>
        <w:ind w:firstLine="720"/>
        <w:jc w:val="both"/>
        <w:rPr>
          <w:rFonts w:eastAsia="Times New Roman" w:cs="Times New Roman"/>
          <w:szCs w:val="24"/>
        </w:rPr>
      </w:pPr>
      <w:r>
        <w:rPr>
          <w:rFonts w:eastAsia="Times New Roman" w:cs="Times New Roman"/>
          <w:szCs w:val="24"/>
        </w:rPr>
        <w:t>Και αυ</w:t>
      </w:r>
      <w:r>
        <w:rPr>
          <w:rFonts w:eastAsia="Times New Roman" w:cs="Times New Roman"/>
          <w:szCs w:val="24"/>
        </w:rPr>
        <w:t>τή τη στιγμή</w:t>
      </w:r>
      <w:r>
        <w:rPr>
          <w:rFonts w:eastAsia="Times New Roman" w:cs="Times New Roman"/>
          <w:szCs w:val="24"/>
        </w:rPr>
        <w:t>,</w:t>
      </w:r>
      <w:r>
        <w:rPr>
          <w:rFonts w:eastAsia="Times New Roman" w:cs="Times New Roman"/>
          <w:szCs w:val="24"/>
        </w:rPr>
        <w:t xml:space="preserve"> να έχουμε το γεγονός σε ένα χωριό εκατό κατοίκων να πληρώνει κάποιος τέλος επιτηδεύματος και σε ένα άλλο χωριό τετρακοσίων πενήντα, τετρακοσίων ενενήντα εννέα κατοίκων να μην πληρώνει, ακριβώς επειδή δεν μπορεί το Υπουργείο να ξεκαθαρίσει ένα</w:t>
      </w:r>
      <w:r>
        <w:rPr>
          <w:rFonts w:eastAsia="Times New Roman" w:cs="Times New Roman"/>
          <w:szCs w:val="24"/>
        </w:rPr>
        <w:t xml:space="preserve"> ζήτημα</w:t>
      </w:r>
      <w:r>
        <w:rPr>
          <w:rFonts w:eastAsia="Times New Roman" w:cs="Times New Roman"/>
          <w:szCs w:val="24"/>
        </w:rPr>
        <w:t>,</w:t>
      </w:r>
      <w:r>
        <w:rPr>
          <w:rFonts w:eastAsia="Times New Roman" w:cs="Times New Roman"/>
          <w:szCs w:val="24"/>
        </w:rPr>
        <w:t xml:space="preserve"> στο οποίο επί της αρχής έχει συμφωνήσει μαζί μας.</w:t>
      </w:r>
    </w:p>
    <w:p w14:paraId="131CE8D8" w14:textId="77777777" w:rsidR="000E7536" w:rsidRDefault="00C250FA">
      <w:pPr>
        <w:spacing w:line="600" w:lineRule="auto"/>
        <w:ind w:firstLine="720"/>
        <w:jc w:val="both"/>
        <w:rPr>
          <w:rFonts w:eastAsia="Times New Roman" w:cs="Times New Roman"/>
          <w:szCs w:val="24"/>
        </w:rPr>
      </w:pPr>
      <w:r>
        <w:rPr>
          <w:rFonts w:eastAsia="Times New Roman" w:cs="Times New Roman"/>
          <w:szCs w:val="24"/>
        </w:rPr>
        <w:t>Παρακαλώ, κυρία Υπουργέ, αναμένω πραγματικά μια ξεκάθαρη τοποθέτηση</w:t>
      </w:r>
      <w:r>
        <w:rPr>
          <w:rFonts w:eastAsia="Times New Roman" w:cs="Times New Roman"/>
          <w:szCs w:val="24"/>
        </w:rPr>
        <w:t>,</w:t>
      </w:r>
      <w:r>
        <w:rPr>
          <w:rFonts w:eastAsia="Times New Roman" w:cs="Times New Roman"/>
          <w:szCs w:val="24"/>
        </w:rPr>
        <w:t xml:space="preserve"> για να δούμε τι έγινε όλους αυτούς τους μήνες. </w:t>
      </w:r>
    </w:p>
    <w:p w14:paraId="131CE8D9" w14:textId="77777777" w:rsidR="000E7536" w:rsidRDefault="00C250FA">
      <w:pPr>
        <w:spacing w:line="600" w:lineRule="auto"/>
        <w:ind w:firstLine="720"/>
        <w:jc w:val="both"/>
        <w:rPr>
          <w:rFonts w:eastAsia="Times New Roman"/>
          <w:szCs w:val="24"/>
        </w:rPr>
      </w:pPr>
      <w:r>
        <w:rPr>
          <w:rFonts w:eastAsia="Times New Roman" w:cs="Times New Roman"/>
          <w:szCs w:val="24"/>
        </w:rPr>
        <w:lastRenderedPageBreak/>
        <w:t>Ευχαριστώ πολύ.</w:t>
      </w:r>
    </w:p>
    <w:p w14:paraId="131CE8DA" w14:textId="77777777" w:rsidR="000E7536" w:rsidRDefault="00C250FA">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Και εγώ ευχαριστώ.</w:t>
      </w:r>
    </w:p>
    <w:p w14:paraId="131CE8DB" w14:textId="77777777" w:rsidR="000E7536" w:rsidRDefault="00C250FA">
      <w:pPr>
        <w:spacing w:line="600" w:lineRule="auto"/>
        <w:ind w:firstLine="720"/>
        <w:jc w:val="both"/>
        <w:rPr>
          <w:rFonts w:eastAsia="Times New Roman" w:cs="Times New Roman"/>
          <w:szCs w:val="24"/>
        </w:rPr>
      </w:pPr>
      <w:r>
        <w:rPr>
          <w:rFonts w:eastAsia="Times New Roman" w:cs="Times New Roman"/>
          <w:szCs w:val="24"/>
        </w:rPr>
        <w:t>Κύριε Κατ</w:t>
      </w:r>
      <w:r>
        <w:rPr>
          <w:rFonts w:eastAsia="Times New Roman" w:cs="Times New Roman"/>
          <w:szCs w:val="24"/>
        </w:rPr>
        <w:t>σαφάδο, είναι η σειρά σας να αναπτύξετε και εσείς το ερώτημά σας προς την κυρία Υπουργό.</w:t>
      </w:r>
    </w:p>
    <w:p w14:paraId="131CE8DC" w14:textId="77777777" w:rsidR="000E7536" w:rsidRDefault="00C250FA">
      <w:pPr>
        <w:spacing w:line="600" w:lineRule="auto"/>
        <w:ind w:firstLine="720"/>
        <w:jc w:val="both"/>
        <w:rPr>
          <w:rFonts w:eastAsia="Times New Roman" w:cs="Times New Roman"/>
          <w:szCs w:val="24"/>
        </w:rPr>
      </w:pPr>
      <w:r>
        <w:rPr>
          <w:rFonts w:eastAsia="Times New Roman" w:cs="Times New Roman"/>
          <w:b/>
          <w:szCs w:val="24"/>
        </w:rPr>
        <w:t>ΚΩΝΣΤΑΝΤΙΝΟΣ ΚΑΤΣΑΦΑΔΟΣ:</w:t>
      </w:r>
      <w:r>
        <w:rPr>
          <w:rFonts w:eastAsia="Times New Roman" w:cs="Times New Roman"/>
          <w:szCs w:val="24"/>
        </w:rPr>
        <w:t xml:space="preserve"> Δυστυχώς, κυρία Υπουργέ, σε μία δύσκολη ημέρα για το οικονομικό επιτελείο της Κυβέρνησης συζητάμε αυτήν την ερώτηση, γιατί δεν αφήνουν πολλά π</w:t>
      </w:r>
      <w:r>
        <w:rPr>
          <w:rFonts w:eastAsia="Times New Roman" w:cs="Times New Roman"/>
          <w:szCs w:val="24"/>
        </w:rPr>
        <w:t>εριθώρια ελιγμών τα αποτελέσματα</w:t>
      </w:r>
      <w:r>
        <w:rPr>
          <w:rFonts w:eastAsia="Times New Roman" w:cs="Times New Roman"/>
          <w:szCs w:val="24"/>
        </w:rPr>
        <w:t>,</w:t>
      </w:r>
      <w:r>
        <w:rPr>
          <w:rFonts w:eastAsia="Times New Roman" w:cs="Times New Roman"/>
          <w:szCs w:val="24"/>
        </w:rPr>
        <w:t xml:space="preserve"> τα οποία έχουμε μέχρι στιγμής από τον </w:t>
      </w:r>
      <w:r>
        <w:rPr>
          <w:rFonts w:eastAsia="Times New Roman" w:cs="Times New Roman"/>
          <w:szCs w:val="24"/>
        </w:rPr>
        <w:t>π</w:t>
      </w:r>
      <w:r>
        <w:rPr>
          <w:rFonts w:eastAsia="Times New Roman" w:cs="Times New Roman"/>
          <w:szCs w:val="24"/>
        </w:rPr>
        <w:t>ροϋπολογισμό, με αυτήν την τρύπα των 2,4 δισεκατομμυρίων ευρώ</w:t>
      </w:r>
      <w:r>
        <w:rPr>
          <w:rFonts w:eastAsia="Times New Roman" w:cs="Times New Roman"/>
          <w:szCs w:val="24"/>
        </w:rPr>
        <w:t>,</w:t>
      </w:r>
      <w:r>
        <w:rPr>
          <w:rFonts w:eastAsia="Times New Roman" w:cs="Times New Roman"/>
          <w:szCs w:val="24"/>
        </w:rPr>
        <w:t xml:space="preserve"> η οποία παρατηρείται σήμερα.</w:t>
      </w:r>
    </w:p>
    <w:p w14:paraId="131CE8DD" w14:textId="77777777" w:rsidR="000E7536" w:rsidRDefault="00C250FA">
      <w:pPr>
        <w:spacing w:line="600" w:lineRule="auto"/>
        <w:ind w:firstLine="720"/>
        <w:jc w:val="both"/>
        <w:rPr>
          <w:rFonts w:eastAsia="Times New Roman" w:cs="Times New Roman"/>
          <w:szCs w:val="24"/>
        </w:rPr>
      </w:pPr>
      <w:r>
        <w:rPr>
          <w:rFonts w:eastAsia="Times New Roman" w:cs="Times New Roman"/>
          <w:szCs w:val="24"/>
        </w:rPr>
        <w:t>Θα αναρωτηθείτε, βέβαια, τι δουλειά έχει ένας Βουλευτής από την Α΄ Πειραιά να κάνει μία ερώ</w:t>
      </w:r>
      <w:r>
        <w:rPr>
          <w:rFonts w:eastAsia="Times New Roman" w:cs="Times New Roman"/>
          <w:szCs w:val="24"/>
        </w:rPr>
        <w:t>τηση για το τέλος επιτηδεύματος</w:t>
      </w:r>
      <w:r>
        <w:rPr>
          <w:rFonts w:eastAsia="Times New Roman" w:cs="Times New Roman"/>
          <w:szCs w:val="24"/>
        </w:rPr>
        <w:t>,</w:t>
      </w:r>
      <w:r>
        <w:rPr>
          <w:rFonts w:eastAsia="Times New Roman" w:cs="Times New Roman"/>
          <w:szCs w:val="24"/>
        </w:rPr>
        <w:t xml:space="preserve"> που έχει να κάνει με τα μικρά χωριά και με τους κατοίκους τους, με τις μικρές κοινότητες. Αυτό, σε συνάρτηση με την ερώτηση την οποία έχει καταθέσει ο συνάδελφός μου κ. Γεωργαντάς, δείχνει το εύρος του προβλήματος. Το ίδιο </w:t>
      </w:r>
      <w:r>
        <w:rPr>
          <w:rFonts w:eastAsia="Times New Roman" w:cs="Times New Roman"/>
          <w:szCs w:val="24"/>
        </w:rPr>
        <w:t xml:space="preserve">πρόβλημα με αυτό που αντιμετωπίζουν τα ορεινά χωριά της Μακεδονίας, αντιμετωπίζω και εγώ στη δική μου εκλογική περιφέρεια και έχει να κάνει με τα χωριά της </w:t>
      </w:r>
      <w:proofErr w:type="spellStart"/>
      <w:r>
        <w:rPr>
          <w:rFonts w:eastAsia="Times New Roman" w:cs="Times New Roman"/>
          <w:szCs w:val="24"/>
        </w:rPr>
        <w:t>Τροιζηνίας</w:t>
      </w:r>
      <w:proofErr w:type="spellEnd"/>
      <w:r>
        <w:rPr>
          <w:rFonts w:eastAsia="Times New Roman" w:cs="Times New Roman"/>
          <w:szCs w:val="24"/>
        </w:rPr>
        <w:t xml:space="preserve">, ακόμα και με τα Κύθηρα. </w:t>
      </w:r>
    </w:p>
    <w:p w14:paraId="131CE8DE" w14:textId="77777777" w:rsidR="000E7536" w:rsidRDefault="00C250FA">
      <w:pPr>
        <w:spacing w:line="600" w:lineRule="auto"/>
        <w:ind w:firstLine="720"/>
        <w:jc w:val="both"/>
        <w:rPr>
          <w:rFonts w:eastAsia="Times New Roman" w:cs="Times New Roman"/>
          <w:szCs w:val="24"/>
        </w:rPr>
      </w:pPr>
      <w:r>
        <w:rPr>
          <w:rFonts w:eastAsia="Times New Roman" w:cs="Times New Roman"/>
          <w:szCs w:val="24"/>
        </w:rPr>
        <w:t>Π</w:t>
      </w:r>
      <w:r>
        <w:rPr>
          <w:rFonts w:eastAsia="Times New Roman" w:cs="Times New Roman"/>
          <w:szCs w:val="24"/>
        </w:rPr>
        <w:t xml:space="preserve">ραγματικά, κυρία Υπουργέ, δεν χρειάζεται να κάνω μία ιστορική </w:t>
      </w:r>
      <w:r>
        <w:rPr>
          <w:rFonts w:eastAsia="Times New Roman" w:cs="Times New Roman"/>
          <w:szCs w:val="24"/>
        </w:rPr>
        <w:t>αναδρομή όπου ο νόμος του 2011 ήταν ξεκάθαρος και ανέφερε για χωριά. Μετά υπήρξε μία ερμηνεία</w:t>
      </w:r>
      <w:r>
        <w:rPr>
          <w:rFonts w:eastAsia="Times New Roman" w:cs="Times New Roman"/>
          <w:szCs w:val="24"/>
        </w:rPr>
        <w:t>,</w:t>
      </w:r>
      <w:r>
        <w:rPr>
          <w:rFonts w:eastAsia="Times New Roman" w:cs="Times New Roman"/>
          <w:szCs w:val="24"/>
        </w:rPr>
        <w:t xml:space="preserve"> η οποία έχει να κάνει με τις κοινότητες. Θα ήθελα να σας πω -και θα πρέπει </w:t>
      </w:r>
      <w:r>
        <w:rPr>
          <w:rFonts w:eastAsia="Times New Roman" w:cs="Times New Roman"/>
          <w:szCs w:val="24"/>
        </w:rPr>
        <w:lastRenderedPageBreak/>
        <w:t>να ξέρετε- ότι μία κοινότητα μπορεί να αποτελείται από πέντε, έξι, επτά, οκτώ χωριά, τ</w:t>
      </w:r>
      <w:r>
        <w:rPr>
          <w:rFonts w:eastAsia="Times New Roman" w:cs="Times New Roman"/>
          <w:szCs w:val="24"/>
        </w:rPr>
        <w:t>α οποία μεταξύ τους να έχουν μία απόσταση τεσσάρων, πέντε ακόμα και δέκα χιλιομέτρων και πραγματικά</w:t>
      </w:r>
      <w:r>
        <w:rPr>
          <w:rFonts w:eastAsia="Times New Roman" w:cs="Times New Roman"/>
          <w:szCs w:val="24"/>
        </w:rPr>
        <w:t>,</w:t>
      </w:r>
      <w:r>
        <w:rPr>
          <w:rFonts w:eastAsia="Times New Roman" w:cs="Times New Roman"/>
          <w:szCs w:val="24"/>
        </w:rPr>
        <w:t xml:space="preserve"> είναι πάρα πολύ άδικο, όπως είπε ο συνάδελφος κ. Γεωργαντάς, αυτοί οι άνθρωποι να πληρώνουν 600 ευρώ τον χρόνο χαράτσι. Και</w:t>
      </w:r>
      <w:r>
        <w:rPr>
          <w:rFonts w:eastAsia="Times New Roman" w:cs="Times New Roman"/>
          <w:szCs w:val="24"/>
        </w:rPr>
        <w:t>,</w:t>
      </w:r>
      <w:r>
        <w:rPr>
          <w:rFonts w:eastAsia="Times New Roman" w:cs="Times New Roman"/>
          <w:szCs w:val="24"/>
        </w:rPr>
        <w:t xml:space="preserve"> όχι μόνο είναι άδικο, όχι μόνο</w:t>
      </w:r>
      <w:r>
        <w:rPr>
          <w:rFonts w:eastAsia="Times New Roman" w:cs="Times New Roman"/>
          <w:szCs w:val="24"/>
        </w:rPr>
        <w:t>,</w:t>
      </w:r>
      <w:r>
        <w:rPr>
          <w:rFonts w:eastAsia="Times New Roman" w:cs="Times New Roman"/>
          <w:szCs w:val="24"/>
        </w:rPr>
        <w:t xml:space="preserve"> αν θέλετε</w:t>
      </w:r>
      <w:r>
        <w:rPr>
          <w:rFonts w:eastAsia="Times New Roman" w:cs="Times New Roman"/>
          <w:szCs w:val="24"/>
        </w:rPr>
        <w:t>,</w:t>
      </w:r>
      <w:r>
        <w:rPr>
          <w:rFonts w:eastAsia="Times New Roman" w:cs="Times New Roman"/>
          <w:szCs w:val="24"/>
        </w:rPr>
        <w:t xml:space="preserve"> δεν είναι νόμιμο, δεν είναι σωστό, αλλά δημιουργεί και αθέμιτο ανταγωνισμό. </w:t>
      </w:r>
    </w:p>
    <w:p w14:paraId="131CE8DF" w14:textId="77777777" w:rsidR="000E7536" w:rsidRDefault="00C250FA">
      <w:pPr>
        <w:spacing w:line="600" w:lineRule="auto"/>
        <w:ind w:firstLine="720"/>
        <w:jc w:val="both"/>
        <w:rPr>
          <w:rFonts w:eastAsia="Times New Roman" w:cs="Times New Roman"/>
          <w:szCs w:val="24"/>
        </w:rPr>
      </w:pPr>
      <w:r>
        <w:rPr>
          <w:rFonts w:eastAsia="Times New Roman" w:cs="Times New Roman"/>
          <w:szCs w:val="24"/>
        </w:rPr>
        <w:t xml:space="preserve">Οπότε πραγματικά, μετά λύπης μου, διαπιστώνω ότι πάλι το κράτος αδυνατεί να σταθεί στο ύψος των περιστάσεων. </w:t>
      </w:r>
      <w:r>
        <w:rPr>
          <w:rFonts w:eastAsia="Times New Roman" w:cs="Times New Roman"/>
          <w:szCs w:val="24"/>
        </w:rPr>
        <w:t>Θ</w:t>
      </w:r>
      <w:r>
        <w:rPr>
          <w:rFonts w:eastAsia="Times New Roman" w:cs="Times New Roman"/>
          <w:szCs w:val="24"/>
        </w:rPr>
        <w:t>α θέλαμε μία ξεκάθαρη απάντηση από εσάς</w:t>
      </w:r>
      <w:r>
        <w:rPr>
          <w:rFonts w:eastAsia="Times New Roman" w:cs="Times New Roman"/>
          <w:szCs w:val="24"/>
        </w:rPr>
        <w:t>,</w:t>
      </w:r>
      <w:r>
        <w:rPr>
          <w:rFonts w:eastAsia="Times New Roman" w:cs="Times New Roman"/>
          <w:szCs w:val="24"/>
        </w:rPr>
        <w:t xml:space="preserve"> γιατί δυστυχώς,</w:t>
      </w:r>
      <w:r>
        <w:rPr>
          <w:rFonts w:eastAsia="Times New Roman" w:cs="Times New Roman"/>
          <w:szCs w:val="24"/>
        </w:rPr>
        <w:t xml:space="preserve"> ενώ είχατε δεσμευτεί πριν από οκτώ μήνες ότι σε αυτές τις φορολογικές δηλώσεις αυτή η αδικία θα είχε διορθωθεί, συνεχίζει και υφίσταται.</w:t>
      </w:r>
    </w:p>
    <w:p w14:paraId="131CE8E0" w14:textId="77777777" w:rsidR="000E7536" w:rsidRDefault="00C250FA">
      <w:pPr>
        <w:spacing w:line="600" w:lineRule="auto"/>
        <w:ind w:firstLine="720"/>
        <w:jc w:val="both"/>
        <w:rPr>
          <w:rFonts w:eastAsia="Times New Roman" w:cs="Times New Roman"/>
          <w:szCs w:val="24"/>
        </w:rPr>
      </w:pPr>
      <w:r>
        <w:rPr>
          <w:rFonts w:eastAsia="Times New Roman" w:cs="Times New Roman"/>
          <w:szCs w:val="24"/>
        </w:rPr>
        <w:t>Σας ευχαριστώ.</w:t>
      </w:r>
    </w:p>
    <w:p w14:paraId="131CE8E1" w14:textId="77777777" w:rsidR="000E7536" w:rsidRDefault="00C250FA">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Και εγώ ευχαριστώ.</w:t>
      </w:r>
    </w:p>
    <w:p w14:paraId="131CE8E2" w14:textId="77777777" w:rsidR="000E7536" w:rsidRDefault="00C250FA">
      <w:pPr>
        <w:spacing w:line="600" w:lineRule="auto"/>
        <w:ind w:firstLine="720"/>
        <w:jc w:val="both"/>
        <w:rPr>
          <w:rFonts w:eastAsia="Times New Roman" w:cs="Times New Roman"/>
          <w:szCs w:val="24"/>
        </w:rPr>
      </w:pPr>
      <w:r>
        <w:rPr>
          <w:rFonts w:eastAsia="Times New Roman" w:cs="Times New Roman"/>
          <w:szCs w:val="24"/>
        </w:rPr>
        <w:t xml:space="preserve">Κυρία Υπουργέ, έχετε το δικαίωμα να </w:t>
      </w:r>
      <w:r>
        <w:rPr>
          <w:rFonts w:eastAsia="Times New Roman" w:cs="Times New Roman"/>
          <w:szCs w:val="24"/>
        </w:rPr>
        <w:t>χρησιμοποιήσετε έξι λεπτά, από τρία λεπτά για την κάθε ερώτηση.</w:t>
      </w:r>
    </w:p>
    <w:p w14:paraId="131CE8E3" w14:textId="77777777" w:rsidR="000E7536" w:rsidRDefault="00C250FA">
      <w:pPr>
        <w:spacing w:line="600" w:lineRule="auto"/>
        <w:ind w:firstLine="720"/>
        <w:jc w:val="both"/>
        <w:rPr>
          <w:rFonts w:eastAsia="Times New Roman" w:cs="Times New Roman"/>
          <w:szCs w:val="24"/>
        </w:rPr>
      </w:pPr>
      <w:r>
        <w:rPr>
          <w:rFonts w:eastAsia="Times New Roman" w:cs="Times New Roman"/>
          <w:b/>
          <w:szCs w:val="24"/>
        </w:rPr>
        <w:t>ΑΙΚΑΤΕΡΙΝΗ ΠΑΠΑΝΑΤΣΙΟΥ (Υφυπουργός Οικονομικών):</w:t>
      </w:r>
      <w:r>
        <w:rPr>
          <w:rFonts w:eastAsia="Times New Roman" w:cs="Times New Roman"/>
          <w:szCs w:val="24"/>
        </w:rPr>
        <w:t xml:space="preserve"> Ευχαριστώ, κύριε Πρόεδρε.</w:t>
      </w:r>
    </w:p>
    <w:p w14:paraId="131CE8E4" w14:textId="77777777" w:rsidR="000E7536" w:rsidRDefault="00C250FA">
      <w:pPr>
        <w:spacing w:line="600" w:lineRule="auto"/>
        <w:ind w:firstLine="720"/>
        <w:jc w:val="both"/>
        <w:rPr>
          <w:rFonts w:eastAsia="Times New Roman" w:cs="Times New Roman"/>
          <w:szCs w:val="24"/>
        </w:rPr>
      </w:pPr>
      <w:r>
        <w:rPr>
          <w:rFonts w:eastAsia="Times New Roman" w:cs="Times New Roman"/>
          <w:szCs w:val="24"/>
        </w:rPr>
        <w:t>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 xml:space="preserve">άς </w:t>
      </w:r>
      <w:r>
        <w:rPr>
          <w:rFonts w:eastAsia="Times New Roman" w:cs="Times New Roman"/>
          <w:szCs w:val="24"/>
        </w:rPr>
        <w:t xml:space="preserve">νομίζω ότι κάθε φορά που έχουμε κάποια καινούργια στοιχεία του Υπουργείου Οικονομικών για τον </w:t>
      </w:r>
      <w:r>
        <w:rPr>
          <w:rFonts w:eastAsia="Times New Roman" w:cs="Times New Roman"/>
          <w:szCs w:val="24"/>
        </w:rPr>
        <w:t>π</w:t>
      </w:r>
      <w:r>
        <w:rPr>
          <w:rFonts w:eastAsia="Times New Roman" w:cs="Times New Roman"/>
          <w:szCs w:val="24"/>
        </w:rPr>
        <w:t>ροϋπολογισμ</w:t>
      </w:r>
      <w:r>
        <w:rPr>
          <w:rFonts w:eastAsia="Times New Roman" w:cs="Times New Roman"/>
          <w:szCs w:val="24"/>
        </w:rPr>
        <w:t xml:space="preserve">ό, αρχίζουμε πάλι την καταστροφολογία. </w:t>
      </w:r>
    </w:p>
    <w:p w14:paraId="131CE8E5" w14:textId="77777777" w:rsidR="000E7536" w:rsidRDefault="00C250FA">
      <w:pPr>
        <w:spacing w:line="600" w:lineRule="auto"/>
        <w:ind w:firstLine="720"/>
        <w:jc w:val="both"/>
        <w:rPr>
          <w:rFonts w:eastAsia="Times New Roman" w:cs="Times New Roman"/>
          <w:szCs w:val="24"/>
        </w:rPr>
      </w:pPr>
      <w:r>
        <w:rPr>
          <w:rFonts w:eastAsia="Times New Roman" w:cs="Times New Roman"/>
          <w:szCs w:val="24"/>
        </w:rPr>
        <w:lastRenderedPageBreak/>
        <w:t>Σε αυτήν την περίπτωση έχει ανακοινωθεί από το Υπουργείο Οικονομικών ότι τα 2,29 δισεκατομμύρια δεν έχουν να κάνουν με υστέρηση εσόδων, αλλά έχουν να κάνουν με τις πληρωμές των ληξιπρόθεσμων, που ούτως ή άλλως δεν δη</w:t>
      </w:r>
      <w:r>
        <w:rPr>
          <w:rFonts w:eastAsia="Times New Roman" w:cs="Times New Roman"/>
          <w:szCs w:val="24"/>
        </w:rPr>
        <w:t xml:space="preserve">μιουργούν πρόβλημα στον </w:t>
      </w:r>
      <w:r>
        <w:rPr>
          <w:rFonts w:eastAsia="Times New Roman" w:cs="Times New Roman"/>
          <w:szCs w:val="24"/>
        </w:rPr>
        <w:t>π</w:t>
      </w:r>
      <w:r>
        <w:rPr>
          <w:rFonts w:eastAsia="Times New Roman" w:cs="Times New Roman"/>
          <w:szCs w:val="24"/>
        </w:rPr>
        <w:t xml:space="preserve">ροϋπολογισμό και το ξέρετε ή μάλλον πιθανόν να μην το ξέρετε. </w:t>
      </w:r>
    </w:p>
    <w:p w14:paraId="131CE8E6" w14:textId="77777777" w:rsidR="000E7536" w:rsidRDefault="00C250FA">
      <w:pPr>
        <w:spacing w:line="600" w:lineRule="auto"/>
        <w:ind w:firstLine="720"/>
        <w:jc w:val="both"/>
        <w:rPr>
          <w:rFonts w:eastAsia="Times New Roman" w:cs="Times New Roman"/>
          <w:szCs w:val="24"/>
        </w:rPr>
      </w:pPr>
      <w:r>
        <w:rPr>
          <w:rFonts w:eastAsia="Times New Roman" w:cs="Times New Roman"/>
          <w:szCs w:val="24"/>
        </w:rPr>
        <w:t xml:space="preserve">Θα ήθελα να σας ενημερώσω ότι οι ληξιπρόθεσμες οφειλές δεν έχουν να κάνουν με τον </w:t>
      </w:r>
      <w:r>
        <w:rPr>
          <w:rFonts w:eastAsia="Times New Roman" w:cs="Times New Roman"/>
          <w:szCs w:val="24"/>
        </w:rPr>
        <w:t>π</w:t>
      </w:r>
      <w:r>
        <w:rPr>
          <w:rFonts w:eastAsia="Times New Roman" w:cs="Times New Roman"/>
          <w:szCs w:val="24"/>
        </w:rPr>
        <w:t>ροϋπολογισμό, αλλά είναι μόνο ταμειακό το πρόβλημα. Ένα μικρό ποσό μείωσης που υπάρχε</w:t>
      </w:r>
      <w:r>
        <w:rPr>
          <w:rFonts w:eastAsia="Times New Roman" w:cs="Times New Roman"/>
          <w:szCs w:val="24"/>
        </w:rPr>
        <w:t>ι</w:t>
      </w:r>
      <w:r>
        <w:rPr>
          <w:rFonts w:eastAsia="Times New Roman" w:cs="Times New Roman"/>
          <w:szCs w:val="24"/>
        </w:rPr>
        <w:t>,</w:t>
      </w:r>
      <w:r>
        <w:rPr>
          <w:rFonts w:eastAsia="Times New Roman" w:cs="Times New Roman"/>
          <w:szCs w:val="24"/>
        </w:rPr>
        <w:t xml:space="preserve"> αφορά τον ΕΝΦΙΑ, του οποίου η τελευταία δόση έχει πάει τον Γενάρη του 2018, όπως πήγε και πέρυσι και θα συνυπολογιστεί στα έσοδα του </w:t>
      </w:r>
      <w:r>
        <w:rPr>
          <w:rFonts w:eastAsia="Times New Roman" w:cs="Times New Roman"/>
          <w:szCs w:val="24"/>
        </w:rPr>
        <w:t>π</w:t>
      </w:r>
      <w:r>
        <w:rPr>
          <w:rFonts w:eastAsia="Times New Roman" w:cs="Times New Roman"/>
          <w:szCs w:val="24"/>
        </w:rPr>
        <w:t xml:space="preserve">ροϋπολογισμού αυτής της χρονιάς. </w:t>
      </w:r>
    </w:p>
    <w:p w14:paraId="131CE8E7" w14:textId="77777777" w:rsidR="000E7536" w:rsidRDefault="00C250FA">
      <w:pPr>
        <w:spacing w:line="600" w:lineRule="auto"/>
        <w:ind w:firstLine="720"/>
        <w:jc w:val="both"/>
        <w:rPr>
          <w:rFonts w:eastAsia="Times New Roman" w:cs="Times New Roman"/>
          <w:szCs w:val="24"/>
        </w:rPr>
      </w:pPr>
      <w:r>
        <w:rPr>
          <w:rFonts w:eastAsia="Times New Roman" w:cs="Times New Roman"/>
          <w:szCs w:val="24"/>
        </w:rPr>
        <w:t xml:space="preserve">Μην </w:t>
      </w:r>
      <w:proofErr w:type="spellStart"/>
      <w:r>
        <w:rPr>
          <w:rFonts w:eastAsia="Times New Roman" w:cs="Times New Roman"/>
          <w:szCs w:val="24"/>
        </w:rPr>
        <w:t>καταστροφολογείτε</w:t>
      </w:r>
      <w:proofErr w:type="spellEnd"/>
      <w:r>
        <w:rPr>
          <w:rFonts w:eastAsia="Times New Roman" w:cs="Times New Roman"/>
          <w:szCs w:val="24"/>
        </w:rPr>
        <w:t xml:space="preserve"> άλλο. Θα είναι η τρίτη χρονιά που η Κυβέρνησή μας θα πιάσει του</w:t>
      </w:r>
      <w:r>
        <w:rPr>
          <w:rFonts w:eastAsia="Times New Roman" w:cs="Times New Roman"/>
          <w:szCs w:val="24"/>
        </w:rPr>
        <w:t>ς στόχους. Κάθε χρόνο έρχεστε και μας λέτε το ίδιο από την πρώτη ημέρα που είμαστε Κυβέρνηση.</w:t>
      </w:r>
    </w:p>
    <w:p w14:paraId="131CE8E8" w14:textId="77777777" w:rsidR="000E7536" w:rsidRDefault="00C250FA">
      <w:pPr>
        <w:spacing w:line="600" w:lineRule="auto"/>
        <w:ind w:firstLine="720"/>
        <w:jc w:val="both"/>
        <w:rPr>
          <w:rFonts w:eastAsia="Times New Roman" w:cs="Times New Roman"/>
          <w:szCs w:val="24"/>
        </w:rPr>
      </w:pPr>
      <w:r>
        <w:rPr>
          <w:rFonts w:eastAsia="Times New Roman" w:cs="Times New Roman"/>
          <w:szCs w:val="24"/>
        </w:rPr>
        <w:t>Στο συγκεκριμένο θέμα, με το άρθρο 31 παρ</w:t>
      </w:r>
      <w:r>
        <w:rPr>
          <w:rFonts w:eastAsia="Times New Roman" w:cs="Times New Roman"/>
          <w:szCs w:val="24"/>
        </w:rPr>
        <w:t xml:space="preserve">άγραφος </w:t>
      </w:r>
      <w:r>
        <w:rPr>
          <w:rFonts w:eastAsia="Times New Roman" w:cs="Times New Roman"/>
          <w:szCs w:val="24"/>
        </w:rPr>
        <w:t>3 του ν.3986/2011 προβλέφθηκε ότι εξαιρούνται από την υποχρέωση καταβολής του τέλους επιτηδεύματος, εκτός αν πρόκ</w:t>
      </w:r>
      <w:r>
        <w:rPr>
          <w:rFonts w:eastAsia="Times New Roman" w:cs="Times New Roman"/>
          <w:szCs w:val="24"/>
        </w:rPr>
        <w:t xml:space="preserve">ειται για τουριστικούς τόπους, οι εμπορικές επιχειρήσεις και </w:t>
      </w:r>
      <w:r>
        <w:rPr>
          <w:rFonts w:eastAsia="Times New Roman" w:cs="Times New Roman"/>
          <w:szCs w:val="24"/>
        </w:rPr>
        <w:t xml:space="preserve">οι </w:t>
      </w:r>
      <w:r>
        <w:rPr>
          <w:rFonts w:eastAsia="Times New Roman" w:cs="Times New Roman"/>
          <w:szCs w:val="24"/>
        </w:rPr>
        <w:t>ελεύθεροι επαγγελματίες</w:t>
      </w:r>
      <w:r>
        <w:rPr>
          <w:rFonts w:eastAsia="Times New Roman" w:cs="Times New Roman"/>
          <w:szCs w:val="24"/>
        </w:rPr>
        <w:t>,</w:t>
      </w:r>
      <w:r>
        <w:rPr>
          <w:rFonts w:eastAsia="Times New Roman" w:cs="Times New Roman"/>
          <w:szCs w:val="24"/>
        </w:rPr>
        <w:t xml:space="preserve"> που ασκούν τη δραστηριότητά τους σε χωριά με πληθυσμό μέχρι πεντακόσιους κατοίκους και σε νησιά κάτω από τρεις χιλιάδες εκατό κατοίκους. Με τα νησιά το έχουμε ξεκαθαρί</w:t>
      </w:r>
      <w:r>
        <w:rPr>
          <w:rFonts w:eastAsia="Times New Roman" w:cs="Times New Roman"/>
          <w:szCs w:val="24"/>
        </w:rPr>
        <w:t>σει και δεν υπάρχει κανένα θέμα. Το πρόβλημα υπάρχει με τα χωριά.</w:t>
      </w:r>
    </w:p>
    <w:p w14:paraId="131CE8E9" w14:textId="77777777" w:rsidR="000E7536" w:rsidRDefault="00C250FA">
      <w:pPr>
        <w:spacing w:line="600" w:lineRule="auto"/>
        <w:ind w:firstLine="720"/>
        <w:jc w:val="both"/>
        <w:rPr>
          <w:rFonts w:eastAsia="Times New Roman" w:cs="Times New Roman"/>
          <w:szCs w:val="24"/>
        </w:rPr>
      </w:pPr>
      <w:r>
        <w:rPr>
          <w:rFonts w:eastAsia="Times New Roman" w:cs="Times New Roman"/>
          <w:szCs w:val="24"/>
        </w:rPr>
        <w:lastRenderedPageBreak/>
        <w:t xml:space="preserve">Πράγματι, ο τότε Αναπληρωτής Υπουργός Οικονομικών κ. Παντελής Οικονόμου εξέδωσε την </w:t>
      </w:r>
      <w:r>
        <w:rPr>
          <w:rFonts w:eastAsia="Times New Roman" w:cs="Times New Roman"/>
          <w:szCs w:val="24"/>
        </w:rPr>
        <w:t>υ</w:t>
      </w:r>
      <w:r>
        <w:rPr>
          <w:rFonts w:eastAsia="Times New Roman" w:cs="Times New Roman"/>
          <w:szCs w:val="24"/>
        </w:rPr>
        <w:t xml:space="preserve">πουργική </w:t>
      </w:r>
      <w:r>
        <w:rPr>
          <w:rFonts w:eastAsia="Times New Roman" w:cs="Times New Roman"/>
          <w:szCs w:val="24"/>
        </w:rPr>
        <w:t>α</w:t>
      </w:r>
      <w:r>
        <w:rPr>
          <w:rFonts w:eastAsia="Times New Roman" w:cs="Times New Roman"/>
          <w:szCs w:val="24"/>
        </w:rPr>
        <w:t>πόφαση 1167/2</w:t>
      </w:r>
      <w:r>
        <w:rPr>
          <w:rFonts w:eastAsia="Times New Roman" w:cs="Times New Roman"/>
          <w:szCs w:val="24"/>
        </w:rPr>
        <w:t>-</w:t>
      </w:r>
      <w:r>
        <w:rPr>
          <w:rFonts w:eastAsia="Times New Roman" w:cs="Times New Roman"/>
          <w:szCs w:val="24"/>
        </w:rPr>
        <w:t>8</w:t>
      </w:r>
      <w:r>
        <w:rPr>
          <w:rFonts w:eastAsia="Times New Roman" w:cs="Times New Roman"/>
          <w:szCs w:val="24"/>
        </w:rPr>
        <w:t>-</w:t>
      </w:r>
      <w:r>
        <w:rPr>
          <w:rFonts w:eastAsia="Times New Roman" w:cs="Times New Roman"/>
          <w:szCs w:val="24"/>
        </w:rPr>
        <w:t>2011, με την οποία ορίστηκε στην παρ</w:t>
      </w:r>
      <w:r>
        <w:rPr>
          <w:rFonts w:eastAsia="Times New Roman" w:cs="Times New Roman"/>
          <w:szCs w:val="24"/>
        </w:rPr>
        <w:t xml:space="preserve">άγραφο </w:t>
      </w:r>
      <w:r>
        <w:rPr>
          <w:rFonts w:eastAsia="Times New Roman" w:cs="Times New Roman"/>
          <w:szCs w:val="24"/>
        </w:rPr>
        <w:t>3 του άρθρου 3 ότι για τον προσδιορι</w:t>
      </w:r>
      <w:r>
        <w:rPr>
          <w:rFonts w:eastAsia="Times New Roman" w:cs="Times New Roman"/>
          <w:szCs w:val="24"/>
        </w:rPr>
        <w:t>σμό του πληθυσμού, προκειμένου να μην επιβληθεί τέλος επιτηδεύματος, θα λαμβάνονται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τα χωριά και τα νησιά όπως προβλέπονταν πριν την έναρξη ισχύος του ν.2539/1997 για την εφαρμογή του σχεδίου «</w:t>
      </w:r>
      <w:r>
        <w:rPr>
          <w:rFonts w:eastAsia="Times New Roman" w:cs="Times New Roman"/>
          <w:szCs w:val="24"/>
        </w:rPr>
        <w:t>ΚΑΠΟΔΙΣΤΡΙΑΣ</w:t>
      </w:r>
      <w:r>
        <w:rPr>
          <w:rFonts w:eastAsia="Times New Roman" w:cs="Times New Roman"/>
          <w:szCs w:val="24"/>
        </w:rPr>
        <w:t xml:space="preserve">». </w:t>
      </w:r>
    </w:p>
    <w:p w14:paraId="131CE8EA" w14:textId="77777777" w:rsidR="000E7536" w:rsidRDefault="00C250FA">
      <w:pPr>
        <w:spacing w:line="600" w:lineRule="auto"/>
        <w:ind w:firstLine="720"/>
        <w:jc w:val="both"/>
        <w:rPr>
          <w:rFonts w:eastAsia="Times New Roman" w:cs="Times New Roman"/>
          <w:szCs w:val="24"/>
        </w:rPr>
      </w:pPr>
      <w:r>
        <w:rPr>
          <w:rFonts w:eastAsia="Times New Roman" w:cs="Times New Roman"/>
          <w:szCs w:val="24"/>
        </w:rPr>
        <w:t>Εν συνεχεία, ο τότε Γενικός Γραμματέας</w:t>
      </w:r>
      <w:r>
        <w:rPr>
          <w:rFonts w:eastAsia="Times New Roman" w:cs="Times New Roman"/>
          <w:szCs w:val="24"/>
        </w:rPr>
        <w:t xml:space="preserve"> Δημοσίων Εσόδων Χάρης Θεοχάρης εξέδωσε την ερμηνευτική εγκύκλιο 1149/20</w:t>
      </w:r>
      <w:r>
        <w:rPr>
          <w:rFonts w:eastAsia="Times New Roman" w:cs="Times New Roman"/>
          <w:szCs w:val="24"/>
        </w:rPr>
        <w:t>-</w:t>
      </w:r>
      <w:r>
        <w:rPr>
          <w:rFonts w:eastAsia="Times New Roman" w:cs="Times New Roman"/>
          <w:szCs w:val="24"/>
        </w:rPr>
        <w:t>6</w:t>
      </w:r>
      <w:r>
        <w:rPr>
          <w:rFonts w:eastAsia="Times New Roman" w:cs="Times New Roman"/>
          <w:szCs w:val="24"/>
        </w:rPr>
        <w:t>-</w:t>
      </w:r>
      <w:r>
        <w:rPr>
          <w:rFonts w:eastAsia="Times New Roman" w:cs="Times New Roman"/>
          <w:szCs w:val="24"/>
        </w:rPr>
        <w:t xml:space="preserve">2013, με την οποία παρασχέθηκαν διευκρινίσεις ως προς την επιβολή της </w:t>
      </w:r>
      <w:r>
        <w:rPr>
          <w:rFonts w:eastAsia="Times New Roman" w:cs="Times New Roman"/>
          <w:szCs w:val="24"/>
        </w:rPr>
        <w:t>ει</w:t>
      </w:r>
      <w:r>
        <w:rPr>
          <w:rFonts w:eastAsia="Times New Roman" w:cs="Times New Roman"/>
          <w:szCs w:val="24"/>
        </w:rPr>
        <w:t>δ</w:t>
      </w:r>
      <w:r>
        <w:rPr>
          <w:rFonts w:eastAsia="Times New Roman" w:cs="Times New Roman"/>
          <w:szCs w:val="24"/>
        </w:rPr>
        <w:t>ι</w:t>
      </w:r>
      <w:r>
        <w:rPr>
          <w:rFonts w:eastAsia="Times New Roman" w:cs="Times New Roman"/>
          <w:szCs w:val="24"/>
        </w:rPr>
        <w:t xml:space="preserve">κής </w:t>
      </w:r>
      <w:r>
        <w:rPr>
          <w:rFonts w:eastAsia="Times New Roman" w:cs="Times New Roman"/>
          <w:szCs w:val="24"/>
        </w:rPr>
        <w:t>ε</w:t>
      </w:r>
      <w:r>
        <w:rPr>
          <w:rFonts w:eastAsia="Times New Roman" w:cs="Times New Roman"/>
          <w:szCs w:val="24"/>
        </w:rPr>
        <w:t xml:space="preserve">ισφοράς </w:t>
      </w:r>
      <w:r>
        <w:rPr>
          <w:rFonts w:eastAsia="Times New Roman" w:cs="Times New Roman"/>
          <w:szCs w:val="24"/>
        </w:rPr>
        <w:t>α</w:t>
      </w:r>
      <w:r>
        <w:rPr>
          <w:rFonts w:eastAsia="Times New Roman" w:cs="Times New Roman"/>
          <w:szCs w:val="24"/>
        </w:rPr>
        <w:t>λληλεγγύης και του τέλους επιτηδεύματος και διευκρινίστηκε ότι, αν κάποιο χωριό δεν αποτελούσ</w:t>
      </w:r>
      <w:r>
        <w:rPr>
          <w:rFonts w:eastAsia="Times New Roman" w:cs="Times New Roman"/>
          <w:szCs w:val="24"/>
        </w:rPr>
        <w:t>ε κατά το εξεταζόμενο χρονικό διάστημα από μόνο του κοινότητα -γιατί τις κοινότητες ξέρουμε σαν νομική οντότητα- και κατά συνέπεια ανήκει διοικητικά σε άλλη κοινότητα ή δήμο, να λαμβάνεται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για την απαλλαγή από το τέλος επιτηδεύματος ο πληθυσμός τη</w:t>
      </w:r>
      <w:r>
        <w:rPr>
          <w:rFonts w:eastAsia="Times New Roman" w:cs="Times New Roman"/>
          <w:szCs w:val="24"/>
        </w:rPr>
        <w:t>ς κοινότητας ή αντίστοιχα του δήμου που υπάγεται. Επομένως, προκύπτει ότι δεν εξετάζεται ο κάθε οικισμός ξεχωριστά, αλλά η κοινότητα που αυτοί συνιστούσαν όλοι μαζί προ «</w:t>
      </w:r>
      <w:r>
        <w:rPr>
          <w:rFonts w:eastAsia="Times New Roman" w:cs="Times New Roman"/>
          <w:szCs w:val="24"/>
        </w:rPr>
        <w:t>ΚΑΠΟΔΙΣΤΡΙΑ</w:t>
      </w:r>
      <w:r>
        <w:rPr>
          <w:rFonts w:eastAsia="Times New Roman" w:cs="Times New Roman"/>
          <w:szCs w:val="24"/>
        </w:rPr>
        <w:t xml:space="preserve">». </w:t>
      </w:r>
    </w:p>
    <w:p w14:paraId="131CE8EB" w14:textId="77777777" w:rsidR="000E7536" w:rsidRDefault="00C250FA">
      <w:pPr>
        <w:spacing w:line="600" w:lineRule="auto"/>
        <w:ind w:firstLine="720"/>
        <w:jc w:val="both"/>
        <w:rPr>
          <w:rFonts w:eastAsia="Times New Roman" w:cs="Times New Roman"/>
          <w:szCs w:val="24"/>
        </w:rPr>
      </w:pPr>
      <w:r>
        <w:rPr>
          <w:rFonts w:eastAsia="Times New Roman" w:cs="Times New Roman"/>
          <w:szCs w:val="24"/>
        </w:rPr>
        <w:t>Επιπλέον, για την εξεύρεση του πραγματικού πληθυσμού, αρχικά λαμβανόταν</w:t>
      </w:r>
      <w:r>
        <w:rPr>
          <w:rFonts w:eastAsia="Times New Roman" w:cs="Times New Roman"/>
          <w:szCs w:val="24"/>
        </w:rPr>
        <w:t xml:space="preserve">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η απογραφή του 2001 και κατόπιν με την απόφαση ΠΟΛ 1051/2014 του Γενικού Γραμματέα Δημοσίων Εσόδων, όπως και με τη νεότερη απόφαση ΠΟΛ </w:t>
      </w:r>
      <w:r>
        <w:rPr>
          <w:rFonts w:eastAsia="Times New Roman" w:cs="Times New Roman"/>
          <w:szCs w:val="24"/>
        </w:rPr>
        <w:lastRenderedPageBreak/>
        <w:t xml:space="preserve">1034/2017 του διοικητή της </w:t>
      </w:r>
      <w:r>
        <w:rPr>
          <w:rFonts w:eastAsia="Times New Roman" w:cs="Times New Roman"/>
          <w:szCs w:val="24"/>
        </w:rPr>
        <w:t>α</w:t>
      </w:r>
      <w:r>
        <w:rPr>
          <w:rFonts w:eastAsia="Times New Roman" w:cs="Times New Roman"/>
          <w:szCs w:val="24"/>
        </w:rPr>
        <w:t xml:space="preserve">νεξάρτητης </w:t>
      </w:r>
      <w:r>
        <w:rPr>
          <w:rFonts w:eastAsia="Times New Roman" w:cs="Times New Roman"/>
          <w:szCs w:val="24"/>
        </w:rPr>
        <w:t>α</w:t>
      </w:r>
      <w:r>
        <w:rPr>
          <w:rFonts w:eastAsia="Times New Roman" w:cs="Times New Roman"/>
          <w:szCs w:val="24"/>
        </w:rPr>
        <w:t>ρχής, ορίστηκε ότι για την επιβολή του τέλους επιτηδεύματος ή μειωμένου</w:t>
      </w:r>
      <w:r>
        <w:rPr>
          <w:rFonts w:eastAsia="Times New Roman" w:cs="Times New Roman"/>
          <w:szCs w:val="24"/>
        </w:rPr>
        <w:t xml:space="preserve"> τέλους θα λαμβάνεται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η απογραφή του 2011. Είναι η 11247/28-10-12 απόφαση της Ελληνικής Στατιστικής Αρχής. </w:t>
      </w:r>
    </w:p>
    <w:p w14:paraId="131CE8EC" w14:textId="77777777" w:rsidR="000E7536" w:rsidRDefault="00C250FA">
      <w:pPr>
        <w:spacing w:line="600" w:lineRule="auto"/>
        <w:ind w:firstLine="720"/>
        <w:jc w:val="both"/>
        <w:rPr>
          <w:rFonts w:eastAsia="Times New Roman" w:cs="Times New Roman"/>
          <w:szCs w:val="24"/>
        </w:rPr>
      </w:pPr>
      <w:r>
        <w:rPr>
          <w:rFonts w:eastAsia="Times New Roman" w:cs="Times New Roman"/>
          <w:szCs w:val="24"/>
        </w:rPr>
        <w:t>Επίσης, με το με αριθμό πρωτοκόλλου 1069847 έγγραφό της, η αρμόδια διεύθυνση της Ανεξάρτητης Αρχής Δημοσίων Εσόδων διευκρίνισε ότι σε εξαιρ</w:t>
      </w:r>
      <w:r>
        <w:rPr>
          <w:rFonts w:eastAsia="Times New Roman" w:cs="Times New Roman"/>
          <w:szCs w:val="24"/>
        </w:rPr>
        <w:t>ετικές περιπτώσεις που η φορολογική διοίκηση δεν διαθέτει στοιχεία για την ορθή επιβολή του τέλους επιτηδεύματος δύνανται οι υπόχρεοι φορολογούμενοι, εφόσον διαπιστώσουν λάθος, να υποβάλουν στην αρμόδια ΔΟΥ αίτηση για νέα εκκαθάριση, ώστε να ελεγχθούν τα π</w:t>
      </w:r>
      <w:r>
        <w:rPr>
          <w:rFonts w:eastAsia="Times New Roman" w:cs="Times New Roman"/>
          <w:szCs w:val="24"/>
        </w:rPr>
        <w:t xml:space="preserve">ραγματικά περιστατικά. Θα καταθέσω το σχετικό έγγραφο της Ανεξάρτητης Αρχής Δημοσίων Εσόδων. </w:t>
      </w:r>
    </w:p>
    <w:p w14:paraId="131CE8ED" w14:textId="77777777" w:rsidR="000E7536" w:rsidRDefault="00C250FA">
      <w:pPr>
        <w:spacing w:line="600" w:lineRule="auto"/>
        <w:ind w:firstLine="720"/>
        <w:jc w:val="both"/>
        <w:rPr>
          <w:rFonts w:eastAsia="Times New Roman" w:cs="Times New Roman"/>
          <w:szCs w:val="24"/>
        </w:rPr>
      </w:pPr>
      <w:r>
        <w:rPr>
          <w:rFonts w:eastAsia="Times New Roman" w:cs="Times New Roman"/>
          <w:szCs w:val="24"/>
        </w:rPr>
        <w:t>Επειδή μάς έχει ήδη απασχολήσει το θέμα που θέτετε, απευθυνθήκαμε στις αρμόδιες υπηρεσίες, όπως είχαμε δεσμευτεί στην προηγούμενη απάντηση που δώσαμε στον Βουλευτ</w:t>
      </w:r>
      <w:r>
        <w:rPr>
          <w:rFonts w:eastAsia="Times New Roman" w:cs="Times New Roman"/>
          <w:szCs w:val="24"/>
        </w:rPr>
        <w:t>ή κ. Γεωργαντά και απευθυνθήκαμε στο Υπουργείο Εσωτερικών, το οποίο μας ενημέρωσε ότι πριν την εφαρμογή του ν.2539/1997, τον «</w:t>
      </w:r>
      <w:r>
        <w:rPr>
          <w:rFonts w:eastAsia="Times New Roman" w:cs="Times New Roman"/>
          <w:szCs w:val="24"/>
        </w:rPr>
        <w:t>ΚΑΠΟΔΙΣΤΡΙΑ</w:t>
      </w:r>
      <w:r>
        <w:rPr>
          <w:rFonts w:eastAsia="Times New Roman" w:cs="Times New Roman"/>
          <w:szCs w:val="24"/>
        </w:rPr>
        <w:t>», δεν είχε υπόσταση ο όρος χωριό, γιατί δεν αποτελούσε διοικητική οντότητα, δηλαδή δήμο ή κοινότητα. Έχω το αντίστοιχο</w:t>
      </w:r>
      <w:r>
        <w:rPr>
          <w:rFonts w:eastAsia="Times New Roman" w:cs="Times New Roman"/>
          <w:szCs w:val="24"/>
        </w:rPr>
        <w:t xml:space="preserve"> έγγραφο του Υπουργείου Εσωτερικών, το οποίο και καταθέ</w:t>
      </w:r>
      <w:r>
        <w:rPr>
          <w:rFonts w:eastAsia="Times New Roman" w:cs="Times New Roman"/>
          <w:szCs w:val="24"/>
        </w:rPr>
        <w:t>τ</w:t>
      </w:r>
      <w:r>
        <w:rPr>
          <w:rFonts w:eastAsia="Times New Roman" w:cs="Times New Roman"/>
          <w:szCs w:val="24"/>
        </w:rPr>
        <w:t xml:space="preserve">ω. </w:t>
      </w:r>
    </w:p>
    <w:p w14:paraId="131CE8EE" w14:textId="77777777" w:rsidR="000E7536" w:rsidRDefault="00C250FA">
      <w:pPr>
        <w:spacing w:line="600" w:lineRule="auto"/>
        <w:ind w:firstLine="720"/>
        <w:jc w:val="both"/>
        <w:rPr>
          <w:rFonts w:eastAsia="Times New Roman" w:cs="Times New Roman"/>
          <w:szCs w:val="24"/>
        </w:rPr>
      </w:pPr>
      <w:r>
        <w:rPr>
          <w:rFonts w:eastAsia="Times New Roman" w:cs="Times New Roman"/>
          <w:szCs w:val="24"/>
        </w:rPr>
        <w:t xml:space="preserve">Ως εκ τούτου, εκ του νόμου, ένα χωριό ή θα αποτελεί το ίδιο κοινότητα λόγω του πληθυσμού του, δηλαδή θα είναι αυτοτελές νομικό πρόσωπο ή θα συνενώνονται </w:t>
      </w:r>
      <w:r>
        <w:rPr>
          <w:rFonts w:eastAsia="Times New Roman" w:cs="Times New Roman"/>
          <w:szCs w:val="24"/>
        </w:rPr>
        <w:lastRenderedPageBreak/>
        <w:t>περισσότερα χωριά, προκειμένου να αποτελέσο</w:t>
      </w:r>
      <w:r>
        <w:rPr>
          <w:rFonts w:eastAsia="Times New Roman" w:cs="Times New Roman"/>
          <w:szCs w:val="24"/>
        </w:rPr>
        <w:t xml:space="preserve">υν μία κοινότητα ή δήμο, με την έννοια χωριό που όλοι ξέρουμε από τις επισκέψεις μας και από τις περιοχές μας. </w:t>
      </w:r>
    </w:p>
    <w:p w14:paraId="131CE8EF" w14:textId="77777777" w:rsidR="000E7536" w:rsidRDefault="00C250FA">
      <w:pPr>
        <w:spacing w:line="600" w:lineRule="auto"/>
        <w:ind w:firstLine="720"/>
        <w:jc w:val="both"/>
        <w:rPr>
          <w:rFonts w:eastAsia="Times New Roman" w:cs="Times New Roman"/>
          <w:szCs w:val="24"/>
        </w:rPr>
      </w:pPr>
      <w:r>
        <w:rPr>
          <w:rFonts w:eastAsia="Times New Roman" w:cs="Times New Roman"/>
          <w:szCs w:val="24"/>
        </w:rPr>
        <w:t>Σε κάθε περίπτωση όμως, για την επιβολή ή όχι του τέλους επιτηδεύματος, δεν μπορεί να κάνει κάποια παράσταση ο υπάλληλος της ΔΟΥ, να δει αν υπάρ</w:t>
      </w:r>
      <w:r>
        <w:rPr>
          <w:rFonts w:eastAsia="Times New Roman" w:cs="Times New Roman"/>
          <w:szCs w:val="24"/>
        </w:rPr>
        <w:t>χει το χωριό και να κάνει την αυτοψία. Λαμβάνονται υπόψη οι κοινότητες και οι δήμοι όπως ήταν πριν τον «</w:t>
      </w:r>
      <w:r>
        <w:rPr>
          <w:rFonts w:eastAsia="Times New Roman" w:cs="Times New Roman"/>
          <w:szCs w:val="24"/>
        </w:rPr>
        <w:t>ΚΑΠΟΔΙΣΤΡΙΑ</w:t>
      </w:r>
      <w:r>
        <w:rPr>
          <w:rFonts w:eastAsia="Times New Roman" w:cs="Times New Roman"/>
          <w:szCs w:val="24"/>
        </w:rPr>
        <w:t xml:space="preserve">», ανεξάρτητα αν καταργήθηκαν. </w:t>
      </w:r>
    </w:p>
    <w:p w14:paraId="131CE8F0" w14:textId="77777777" w:rsidR="000E7536" w:rsidRDefault="00C250FA">
      <w:pPr>
        <w:spacing w:line="600" w:lineRule="auto"/>
        <w:ind w:firstLine="720"/>
        <w:jc w:val="both"/>
        <w:rPr>
          <w:rFonts w:eastAsia="Times New Roman" w:cs="Times New Roman"/>
          <w:szCs w:val="24"/>
        </w:rPr>
      </w:pPr>
      <w:r>
        <w:rPr>
          <w:rFonts w:eastAsia="Times New Roman" w:cs="Times New Roman"/>
          <w:szCs w:val="24"/>
        </w:rPr>
        <w:t>Ως προς την ερώτησή σας, κύριε Κατσαφάδο, σχετικά με την πρόβλεψη αλλαγής του τρόπου επιβολής του τέλους επιτ</w:t>
      </w:r>
      <w:r>
        <w:rPr>
          <w:rFonts w:eastAsia="Times New Roman" w:cs="Times New Roman"/>
          <w:szCs w:val="24"/>
        </w:rPr>
        <w:t xml:space="preserve">ηδεύματος, ώστε να υπολογίζεται με βάση τον τζίρο των επιχειρήσεων, πρόκειται για μια πρόταση που απαιτεί σχετική επεξεργασία και για την ώρα δεν μπορούμε να δεσμευτούμε για τη δυνατότητα σχετικής ρύθμισης. </w:t>
      </w:r>
    </w:p>
    <w:p w14:paraId="131CE8F1" w14:textId="77777777" w:rsidR="000E7536" w:rsidRDefault="00C250FA">
      <w:pPr>
        <w:spacing w:line="600" w:lineRule="auto"/>
        <w:ind w:firstLine="720"/>
        <w:jc w:val="both"/>
        <w:rPr>
          <w:rFonts w:eastAsia="Times New Roman" w:cs="Times New Roman"/>
          <w:szCs w:val="24"/>
        </w:rPr>
      </w:pPr>
      <w:r>
        <w:rPr>
          <w:rFonts w:eastAsia="Times New Roman" w:cs="Times New Roman"/>
          <w:szCs w:val="24"/>
        </w:rPr>
        <w:t>Θα υπενθυμίσω όμως ότι και στην προηγούμενη σχετ</w:t>
      </w:r>
      <w:r>
        <w:rPr>
          <w:rFonts w:eastAsia="Times New Roman" w:cs="Times New Roman"/>
          <w:szCs w:val="24"/>
        </w:rPr>
        <w:t>ική επίκαιρη ερώτηση, που μου είχε υποβάλει ο κ. Γεωργαντάς, είχα αναφέρει ότι έχει υποβληθεί αίτημα προς την Ελληνική Στατιστική Αρχή σχετικά με την έννοια του χωριού. Στο σχετικό έγγραφο που εκδόθηκε από την Ελληνική Στατιστική Αρχή περιλαμβάνονται τα εξ</w:t>
      </w:r>
      <w:r>
        <w:rPr>
          <w:rFonts w:eastAsia="Times New Roman" w:cs="Times New Roman"/>
          <w:szCs w:val="24"/>
        </w:rPr>
        <w:t xml:space="preserve">ής. </w:t>
      </w:r>
    </w:p>
    <w:p w14:paraId="131CE8F2" w14:textId="77777777" w:rsidR="000E7536" w:rsidRDefault="00C250FA">
      <w:pPr>
        <w:spacing w:line="600" w:lineRule="auto"/>
        <w:ind w:firstLine="720"/>
        <w:jc w:val="both"/>
        <w:rPr>
          <w:rFonts w:eastAsia="Times New Roman" w:cs="Times New Roman"/>
          <w:szCs w:val="24"/>
        </w:rPr>
      </w:pPr>
      <w:r>
        <w:rPr>
          <w:rFonts w:eastAsia="Times New Roman" w:cs="Times New Roman"/>
          <w:szCs w:val="24"/>
        </w:rPr>
        <w:t>Η ΕΛΣΤΑΤ στην ανακοίνωση των αποτελεσμάτων των απογραφών δεν χρησιμοποιεί έννοιες, όπως πόλη ή χωριό και κατ’ επέκταση δεν θέτει κριτήρια χαρακτηρισμού των αυτοτελών οικισμών ως τέτοιων. Επίσης, αναφέρεται ότι θα ήταν χρήσιμο και συχνά απαραίτητο πριν</w:t>
      </w:r>
      <w:r>
        <w:rPr>
          <w:rFonts w:eastAsia="Times New Roman" w:cs="Times New Roman"/>
          <w:szCs w:val="24"/>
        </w:rPr>
        <w:t xml:space="preserve"> τη διατύπωση νομοθετικών κειμένων, κανονιστικών </w:t>
      </w:r>
      <w:r>
        <w:rPr>
          <w:rFonts w:eastAsia="Times New Roman" w:cs="Times New Roman"/>
          <w:szCs w:val="24"/>
        </w:rPr>
        <w:lastRenderedPageBreak/>
        <w:t>αποφάσεων κ.λπ., που περιλαμβάνουν στατιστικούς όρους, να προηγείται διαβούλευση με την ΕΛΣΤΑΤ, προκειμένου να αποφεύγονται κενά και καθυστερήσεις. Έχω και το αντίστοιχο έγγραφο της ΕΛΣΤΑΤ, το οποίο και κατα</w:t>
      </w:r>
      <w:r>
        <w:rPr>
          <w:rFonts w:eastAsia="Times New Roman" w:cs="Times New Roman"/>
          <w:szCs w:val="24"/>
        </w:rPr>
        <w:t>θέ</w:t>
      </w:r>
      <w:r>
        <w:rPr>
          <w:rFonts w:eastAsia="Times New Roman" w:cs="Times New Roman"/>
          <w:szCs w:val="24"/>
        </w:rPr>
        <w:t>τ</w:t>
      </w:r>
      <w:r>
        <w:rPr>
          <w:rFonts w:eastAsia="Times New Roman" w:cs="Times New Roman"/>
          <w:szCs w:val="24"/>
        </w:rPr>
        <w:t xml:space="preserve">ω. </w:t>
      </w:r>
    </w:p>
    <w:p w14:paraId="131CE8F3" w14:textId="77777777" w:rsidR="000E7536" w:rsidRDefault="00C250FA">
      <w:pPr>
        <w:spacing w:line="600" w:lineRule="auto"/>
        <w:ind w:firstLine="720"/>
        <w:jc w:val="both"/>
        <w:rPr>
          <w:rFonts w:eastAsia="Times New Roman" w:cs="Times New Roman"/>
          <w:szCs w:val="24"/>
        </w:rPr>
      </w:pPr>
      <w:r>
        <w:rPr>
          <w:rFonts w:eastAsia="Times New Roman" w:cs="Times New Roman"/>
          <w:szCs w:val="24"/>
        </w:rPr>
        <w:t xml:space="preserve">Επανέρχομαι στα λόγια μου, κατά την προηγούμενη ερώτηση του κ. Γεωργαντά και σας αναφέρω ότι η δήλωσή μου σχετικά με την πεποίθησή μας ότι άμεσα θα ξεκαθαριζόταν το ζήτημα, στηριζόταν στην πίστη μας ότι η ΕΛΣΤΑΤ θα μας έδινε τη λύση όσον αφορά έναν </w:t>
      </w:r>
      <w:r>
        <w:rPr>
          <w:rFonts w:eastAsia="Times New Roman" w:cs="Times New Roman"/>
          <w:szCs w:val="24"/>
        </w:rPr>
        <w:t>επίσημο ορισμό του χωριού</w:t>
      </w:r>
      <w:r>
        <w:rPr>
          <w:rFonts w:eastAsia="Times New Roman" w:cs="Times New Roman"/>
          <w:szCs w:val="24"/>
        </w:rPr>
        <w:t xml:space="preserve"> </w:t>
      </w:r>
      <w:r>
        <w:rPr>
          <w:rFonts w:eastAsia="Times New Roman" w:cs="Times New Roman"/>
          <w:szCs w:val="24"/>
        </w:rPr>
        <w:t xml:space="preserve">που θα μπορούσε να εφαρμοστεί. Δυστυχώς όμως αυτό δεν συνέβη. Επιφυλάσσομαι για τα υπόλοιπα στη δευτερολογία μου, μιας και τελείωσε και ο χρόνος μου. </w:t>
      </w:r>
    </w:p>
    <w:p w14:paraId="131CE8F4" w14:textId="77777777" w:rsidR="000E7536" w:rsidRDefault="00C250FA">
      <w:pPr>
        <w:spacing w:line="600" w:lineRule="auto"/>
        <w:ind w:firstLine="720"/>
        <w:jc w:val="both"/>
        <w:rPr>
          <w:rFonts w:eastAsia="Times New Roman" w:cs="Times New Roman"/>
          <w:szCs w:val="24"/>
        </w:rPr>
      </w:pPr>
      <w:r>
        <w:rPr>
          <w:rFonts w:eastAsia="Times New Roman" w:cs="Times New Roman"/>
          <w:szCs w:val="24"/>
        </w:rPr>
        <w:t xml:space="preserve">(Στο σημείο αυτό η </w:t>
      </w:r>
      <w:r>
        <w:rPr>
          <w:rFonts w:eastAsia="Times New Roman"/>
          <w:bCs/>
          <w:szCs w:val="24"/>
        </w:rPr>
        <w:t>Υφυπουργός Οικονομικών</w:t>
      </w:r>
      <w:r>
        <w:rPr>
          <w:rFonts w:eastAsia="Times New Roman" w:cs="Times New Roman"/>
          <w:szCs w:val="24"/>
        </w:rPr>
        <w:t xml:space="preserve"> κ. </w:t>
      </w:r>
      <w:r>
        <w:rPr>
          <w:rFonts w:eastAsia="Times New Roman"/>
          <w:bCs/>
          <w:szCs w:val="24"/>
        </w:rPr>
        <w:t xml:space="preserve">Αικατερίνη </w:t>
      </w:r>
      <w:proofErr w:type="spellStart"/>
      <w:r>
        <w:rPr>
          <w:rFonts w:eastAsia="Times New Roman"/>
          <w:bCs/>
          <w:szCs w:val="24"/>
        </w:rPr>
        <w:t>Παπανάτσιου</w:t>
      </w:r>
      <w:proofErr w:type="spellEnd"/>
      <w:r>
        <w:rPr>
          <w:rFonts w:eastAsia="Times New Roman"/>
          <w:b/>
          <w:bCs/>
          <w:szCs w:val="24"/>
        </w:rPr>
        <w:t xml:space="preserve"> </w:t>
      </w:r>
      <w:r>
        <w:rPr>
          <w:rFonts w:eastAsia="Times New Roman" w:cs="Times New Roman"/>
          <w:szCs w:val="24"/>
        </w:rPr>
        <w:t>καταθέτει γ</w:t>
      </w:r>
      <w:r>
        <w:rPr>
          <w:rFonts w:eastAsia="Times New Roman" w:cs="Times New Roman"/>
          <w:szCs w:val="24"/>
        </w:rPr>
        <w:t xml:space="preserve">ια τα Πρακτικά τα προαναφερθέντα έγγραφα, τα οποία βρίσκονται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131CE8F5" w14:textId="77777777" w:rsidR="000E7536" w:rsidRDefault="00C250FA">
      <w:pPr>
        <w:spacing w:line="600" w:lineRule="auto"/>
        <w:ind w:firstLine="720"/>
        <w:jc w:val="both"/>
        <w:rPr>
          <w:rFonts w:eastAsia="Times New Roman"/>
          <w:bCs/>
          <w:szCs w:val="24"/>
        </w:rPr>
      </w:pPr>
      <w:r>
        <w:rPr>
          <w:rFonts w:eastAsia="Times New Roman"/>
          <w:b/>
          <w:bCs/>
          <w:szCs w:val="24"/>
        </w:rPr>
        <w:t xml:space="preserve">ΠΡΟΕΔΡΕΥΩΝ (Δημήτριος Κρεμαστινός): </w:t>
      </w:r>
      <w:r>
        <w:rPr>
          <w:rFonts w:eastAsia="Times New Roman"/>
          <w:bCs/>
          <w:szCs w:val="24"/>
        </w:rPr>
        <w:t>Ευχαριστώ.</w:t>
      </w:r>
    </w:p>
    <w:p w14:paraId="131CE8F6" w14:textId="77777777" w:rsidR="000E7536" w:rsidRDefault="00C250FA">
      <w:pPr>
        <w:spacing w:line="600" w:lineRule="auto"/>
        <w:ind w:firstLine="720"/>
        <w:jc w:val="both"/>
        <w:rPr>
          <w:rFonts w:eastAsia="Times New Roman"/>
          <w:bCs/>
          <w:szCs w:val="24"/>
        </w:rPr>
      </w:pPr>
      <w:r>
        <w:rPr>
          <w:rFonts w:eastAsia="Times New Roman"/>
          <w:bCs/>
          <w:szCs w:val="24"/>
        </w:rPr>
        <w:t xml:space="preserve">Τον λόγο έχει ο κ. Γεωργαντάς για τρία λεπτά. </w:t>
      </w:r>
    </w:p>
    <w:p w14:paraId="131CE8F7" w14:textId="77777777" w:rsidR="000E7536" w:rsidRDefault="00C250FA">
      <w:pPr>
        <w:spacing w:line="600" w:lineRule="auto"/>
        <w:ind w:firstLine="720"/>
        <w:jc w:val="both"/>
        <w:rPr>
          <w:rFonts w:eastAsia="Times New Roman" w:cs="Times New Roman"/>
          <w:szCs w:val="24"/>
        </w:rPr>
      </w:pPr>
      <w:r>
        <w:rPr>
          <w:rFonts w:eastAsia="Times New Roman"/>
          <w:b/>
          <w:bCs/>
          <w:szCs w:val="24"/>
        </w:rPr>
        <w:t>ΓΕΩΡΓΙΟΣ Γ</w:t>
      </w:r>
      <w:r>
        <w:rPr>
          <w:rFonts w:eastAsia="Times New Roman"/>
          <w:b/>
          <w:bCs/>
          <w:szCs w:val="24"/>
        </w:rPr>
        <w:t>ΕΩΡΓΑΝΤΑΣ:</w:t>
      </w:r>
      <w:r>
        <w:rPr>
          <w:rFonts w:eastAsia="Times New Roman"/>
          <w:bCs/>
          <w:szCs w:val="24"/>
        </w:rPr>
        <w:t xml:space="preserve"> Κύριε Πρόεδρε, οι κοινότητες ζουν. Οι κοινότητες δεν έχουν καταργηθεί. Πρέπει να πάμε στα χωριά μας πίσω και να τους πούμε ότι οι κοινότητες, οι </w:t>
      </w:r>
      <w:proofErr w:type="spellStart"/>
      <w:r>
        <w:rPr>
          <w:rFonts w:eastAsia="Times New Roman"/>
          <w:bCs/>
          <w:szCs w:val="24"/>
        </w:rPr>
        <w:t>προκαποδιστριακές</w:t>
      </w:r>
      <w:proofErr w:type="spellEnd"/>
      <w:r>
        <w:rPr>
          <w:rFonts w:eastAsia="Times New Roman"/>
          <w:bCs/>
          <w:szCs w:val="24"/>
        </w:rPr>
        <w:t xml:space="preserve"> κοινότητες και οι καποδιστριακές, ζουν. </w:t>
      </w:r>
    </w:p>
    <w:p w14:paraId="131CE8F8" w14:textId="77777777" w:rsidR="000E7536" w:rsidRDefault="00C250FA">
      <w:pPr>
        <w:spacing w:line="600" w:lineRule="auto"/>
        <w:ind w:firstLine="720"/>
        <w:jc w:val="both"/>
        <w:rPr>
          <w:rFonts w:eastAsia="Times New Roman" w:cs="Times New Roman"/>
          <w:szCs w:val="24"/>
        </w:rPr>
      </w:pPr>
      <w:r>
        <w:rPr>
          <w:rFonts w:eastAsia="Times New Roman" w:cs="Times New Roman"/>
          <w:szCs w:val="24"/>
        </w:rPr>
        <w:lastRenderedPageBreak/>
        <w:t>Γιατί, ενώ έχει ξεχαστεί πλέον αυτή η νομ</w:t>
      </w:r>
      <w:r>
        <w:rPr>
          <w:rFonts w:eastAsia="Times New Roman" w:cs="Times New Roman"/>
          <w:szCs w:val="24"/>
        </w:rPr>
        <w:t xml:space="preserve">ική οντότητα -δεν υπάρχει στην </w:t>
      </w:r>
      <w:r>
        <w:rPr>
          <w:rFonts w:eastAsia="Times New Roman" w:cs="Times New Roman"/>
          <w:szCs w:val="24"/>
        </w:rPr>
        <w:t>α</w:t>
      </w:r>
      <w:r>
        <w:rPr>
          <w:rFonts w:eastAsia="Times New Roman" w:cs="Times New Roman"/>
          <w:szCs w:val="24"/>
        </w:rPr>
        <w:t xml:space="preserve">υτοδιοίκηση η οντότητα της κοινότητας- εγώ πρέπει να πω στον κάτοικο ενός χωριού των πενήντα κατοίκων, «ξέρεις, έχεις την ατυχία του ότι πριν από είκοσι χρόνια το χωριό σου ανήκε στην κοινότητα τάδε και όλοι μαζί εσείς, που </w:t>
      </w:r>
      <w:r>
        <w:rPr>
          <w:rFonts w:eastAsia="Times New Roman" w:cs="Times New Roman"/>
          <w:szCs w:val="24"/>
        </w:rPr>
        <w:t>ήσασταν τότε η κοινότητα τάδε, τα πέντε χωριά, ξεπερνάτε τον αριθμό των πεντακοσίων κατοίκων άρα, για αυτό</w:t>
      </w:r>
      <w:r>
        <w:rPr>
          <w:rFonts w:eastAsia="Times New Roman" w:cs="Times New Roman"/>
          <w:szCs w:val="24"/>
        </w:rPr>
        <w:t>ν</w:t>
      </w:r>
      <w:r>
        <w:rPr>
          <w:rFonts w:eastAsia="Times New Roman" w:cs="Times New Roman"/>
          <w:szCs w:val="24"/>
        </w:rPr>
        <w:t xml:space="preserve"> τον λόγο σας επιβάλλεται φόρος επιτηδεύματος και στο διπλανό χωριό, το οποίο έχει τετρακόσιους ενενήντα εννιά κατοίκους, άλλα είχε μία κοινότητα, ήτ</w:t>
      </w:r>
      <w:r>
        <w:rPr>
          <w:rFonts w:eastAsia="Times New Roman" w:cs="Times New Roman"/>
          <w:szCs w:val="24"/>
        </w:rPr>
        <w:t xml:space="preserve">αν μία κοινότητα αυτό το ένα χωριό, δεν επιβάλλεται». </w:t>
      </w:r>
    </w:p>
    <w:p w14:paraId="131CE8F9" w14:textId="77777777" w:rsidR="000E7536" w:rsidRDefault="00C250FA">
      <w:pPr>
        <w:spacing w:line="600" w:lineRule="auto"/>
        <w:ind w:firstLine="720"/>
        <w:jc w:val="both"/>
        <w:rPr>
          <w:rFonts w:eastAsia="Times New Roman" w:cs="Times New Roman"/>
          <w:szCs w:val="24"/>
        </w:rPr>
      </w:pPr>
      <w:r>
        <w:rPr>
          <w:rFonts w:eastAsia="Times New Roman" w:cs="Times New Roman"/>
          <w:szCs w:val="24"/>
        </w:rPr>
        <w:t>Η απάντηση της κυρίας Υπουργού με ξεπερνάει ως νομικό και με προσβάλλει ως Βουλευτή. Και να σας πω γιατί, κύριε Πρόεδρε. Το άρθρο 31 του νόμου του 2011 είναι απολύτως ξεκάθαρο. Μιλάει για χωριά. Ερχόμα</w:t>
      </w:r>
      <w:r>
        <w:rPr>
          <w:rFonts w:eastAsia="Times New Roman" w:cs="Times New Roman"/>
          <w:szCs w:val="24"/>
        </w:rPr>
        <w:t xml:space="preserve">στε τώρα εδώ με ερμηνείες διαφόρων υπηρεσιών, με παρερμηνείες διαφόρων υπηρεσιακών παραγόντων και εμείς που νομοθετήσαμε εδώ στη Βουλή ότι χωριά κάτω των πεντακοσίων κατοίκων δεν θα πληρώνουν τέλος επιτηδεύματος, τώρα λέμε σε αυτούς τους ανθρώπους «πρέπει </w:t>
      </w:r>
      <w:r>
        <w:rPr>
          <w:rFonts w:eastAsia="Times New Roman" w:cs="Times New Roman"/>
          <w:szCs w:val="24"/>
        </w:rPr>
        <w:t xml:space="preserve">να πληρώσετε φόρο επιτηδεύματος, γιατί είστε στις παλιές κοινότητες». </w:t>
      </w:r>
    </w:p>
    <w:p w14:paraId="131CE8FA" w14:textId="77777777" w:rsidR="000E7536" w:rsidRDefault="00C250FA">
      <w:pPr>
        <w:spacing w:line="600" w:lineRule="auto"/>
        <w:ind w:firstLine="720"/>
        <w:jc w:val="both"/>
        <w:rPr>
          <w:rFonts w:eastAsia="Times New Roman" w:cs="Times New Roman"/>
          <w:szCs w:val="24"/>
        </w:rPr>
      </w:pPr>
      <w:r>
        <w:rPr>
          <w:rFonts w:eastAsia="Times New Roman" w:cs="Times New Roman"/>
          <w:szCs w:val="24"/>
        </w:rPr>
        <w:t>Στη Νομική υπάρχει μια αρχή. Για να δούμε ακριβώς τι ήθελε ο νομοθέτης -που για μένα εδώ είναι ξεκάθαρο- πάμε στην αιτιολογική έκθεση και βλέπουμε τον δικαιολογητικό λόγο της εξαιρέσεως</w:t>
      </w:r>
      <w:r>
        <w:rPr>
          <w:rFonts w:eastAsia="Times New Roman" w:cs="Times New Roman"/>
          <w:szCs w:val="24"/>
        </w:rPr>
        <w:t xml:space="preserve"> αυτής. Υπάρχει μια εξαίρεση εδώ. Οι κάτοικοι σε χωριά κάτω των πεντακοσίων κατοίκων δεν έπρεπε να πληρώνουν. Γιατί; Γιατί στα πολύ μικρά χωριά πρέπει να στηρίξω το καφενείο, που πρέπει να υπάρχει στο </w:t>
      </w:r>
      <w:r>
        <w:rPr>
          <w:rFonts w:eastAsia="Times New Roman" w:cs="Times New Roman"/>
          <w:szCs w:val="24"/>
        </w:rPr>
        <w:lastRenderedPageBreak/>
        <w:t xml:space="preserve">χωριό με τους πενήντα κατοίκους, πρέπει να στηρίξω τον </w:t>
      </w:r>
      <w:r>
        <w:rPr>
          <w:rFonts w:eastAsia="Times New Roman" w:cs="Times New Roman"/>
          <w:szCs w:val="24"/>
        </w:rPr>
        <w:t xml:space="preserve">κτηνοτρόφο, τον αγρότη, που σε ένα χωριό εκατό κατοίκων έρχεται και ασκεί μια δραστηριότητα. </w:t>
      </w:r>
    </w:p>
    <w:p w14:paraId="131CE8FB" w14:textId="77777777" w:rsidR="000E7536" w:rsidRDefault="00C250FA">
      <w:pPr>
        <w:spacing w:line="600" w:lineRule="auto"/>
        <w:ind w:firstLine="720"/>
        <w:jc w:val="both"/>
        <w:rPr>
          <w:rFonts w:eastAsia="Times New Roman" w:cs="Times New Roman"/>
          <w:szCs w:val="24"/>
        </w:rPr>
      </w:pPr>
      <w:r>
        <w:rPr>
          <w:rFonts w:eastAsia="Times New Roman" w:cs="Times New Roman"/>
          <w:szCs w:val="24"/>
        </w:rPr>
        <w:t>Δεν είναι δηλαδή το χωριό των χιλίων κατοίκων ή των χιλίων πεντακοσίων με τις υποδομές, με τον κόσμο, με την ανταποδοτικότητα</w:t>
      </w:r>
      <w:r>
        <w:rPr>
          <w:rFonts w:eastAsia="Times New Roman" w:cs="Times New Roman"/>
          <w:szCs w:val="24"/>
        </w:rPr>
        <w:t xml:space="preserve"> που υπάρχει, έτσι ώστε να επιβάλλω τέλος επιτηδεύματος σε έναν μικρό επαγγελματία. Έχουμε ένα μικρό χωριό, πενήντα και εξήντα κατοίκων και αυτή τη στιγμή εγώ πρέπει να γυρίσω στο Κιλκίς και ο κ. Κατσαφάδος στα δικά του τα χωριά και να πούμε «ξέρετε, οι κο</w:t>
      </w:r>
      <w:r>
        <w:rPr>
          <w:rFonts w:eastAsia="Times New Roman" w:cs="Times New Roman"/>
          <w:szCs w:val="24"/>
        </w:rPr>
        <w:t xml:space="preserve">ινότητες ζουν». Και θα γελάνε μαζί μας όλοι! </w:t>
      </w:r>
    </w:p>
    <w:p w14:paraId="131CE8FC" w14:textId="77777777" w:rsidR="000E7536" w:rsidRDefault="00C250FA">
      <w:pPr>
        <w:spacing w:line="600" w:lineRule="auto"/>
        <w:ind w:firstLine="720"/>
        <w:jc w:val="both"/>
        <w:rPr>
          <w:rFonts w:eastAsia="Times New Roman" w:cs="Times New Roman"/>
          <w:szCs w:val="24"/>
        </w:rPr>
      </w:pPr>
      <w:r>
        <w:rPr>
          <w:rFonts w:eastAsia="Times New Roman" w:cs="Times New Roman"/>
          <w:szCs w:val="24"/>
        </w:rPr>
        <w:t xml:space="preserve">Μας προσβάλλει όλους. Είναι ξεκάθαρο το άρθρο. Είναι ξεκάθαρη η υποχρέωση της πολιτείας. Είναι ξεκάθαρη η υποχρέωση της Βουλής αυτή την αδικία να την αποκαταστήσει. </w:t>
      </w:r>
    </w:p>
    <w:p w14:paraId="131CE8FD" w14:textId="77777777" w:rsidR="000E7536" w:rsidRDefault="00C250FA">
      <w:pPr>
        <w:spacing w:line="600" w:lineRule="auto"/>
        <w:ind w:firstLine="720"/>
        <w:jc w:val="both"/>
        <w:rPr>
          <w:rFonts w:eastAsia="Times New Roman" w:cs="Times New Roman"/>
          <w:szCs w:val="24"/>
        </w:rPr>
      </w:pPr>
      <w:r>
        <w:rPr>
          <w:rFonts w:eastAsia="Times New Roman" w:cs="Times New Roman"/>
          <w:szCs w:val="24"/>
        </w:rPr>
        <w:t>Εγώ δεσμεύομαι ότι θα προσφύγω στα διοικητικά δικαστήρια, αλλά ξέρετε, το δίκιο θα υπάρξει. Το θέμα είναι πόσες από τις επιχειρήσεις αυτές μέχρι τότε θα έχουν μείνει ζωντανές, πόσοι από τους επαγγελματίες, από τους καφετζήδες στα μικρά χωριά θα εξακολουθήσ</w:t>
      </w:r>
      <w:r>
        <w:rPr>
          <w:rFonts w:eastAsia="Times New Roman" w:cs="Times New Roman"/>
          <w:szCs w:val="24"/>
        </w:rPr>
        <w:t xml:space="preserve">ουν να κρατούν τα καφενεία τους και να υπάρχει μια ζωή σε όλη αυτή την περιοχή, στα ακριτικά χωριά του νομού Κιλκίς. </w:t>
      </w:r>
    </w:p>
    <w:p w14:paraId="131CE8FE" w14:textId="77777777" w:rsidR="000E7536" w:rsidRDefault="00C250FA">
      <w:pPr>
        <w:spacing w:line="600" w:lineRule="auto"/>
        <w:ind w:firstLine="720"/>
        <w:jc w:val="both"/>
        <w:rPr>
          <w:rFonts w:eastAsia="Times New Roman" w:cs="Times New Roman"/>
          <w:szCs w:val="24"/>
        </w:rPr>
      </w:pPr>
      <w:r>
        <w:rPr>
          <w:rFonts w:eastAsia="Times New Roman" w:cs="Times New Roman"/>
          <w:szCs w:val="24"/>
        </w:rPr>
        <w:t>Όμως αυτή τη ζημία δεν θα είναι η Υπουργός αύριο για να την αποκαταστήσει ούτε να την πληρώσει, η οποία έρχεται σήμερα και μου δίνει ερμην</w:t>
      </w:r>
      <w:r>
        <w:rPr>
          <w:rFonts w:eastAsia="Times New Roman" w:cs="Times New Roman"/>
          <w:szCs w:val="24"/>
        </w:rPr>
        <w:t>είες από την Ελ</w:t>
      </w:r>
      <w:r>
        <w:rPr>
          <w:rFonts w:eastAsia="Times New Roman" w:cs="Times New Roman"/>
          <w:szCs w:val="24"/>
        </w:rPr>
        <w:lastRenderedPageBreak/>
        <w:t>ληνική Στατιστική Υπηρεσία ή από υπηρεσίες με έναν τρόπο, ο οποίος μας προσβάλλει. Η Ελληνική Στατιστική Υπηρεσία -ακόμη και η ίδια- για να βγάλει τον πληθυσμό των κοινοτήτων έρχεται και προσθέτει ή μάλλον βγάζει τον πληθυσμό των χωριών, των</w:t>
      </w:r>
      <w:r>
        <w:rPr>
          <w:rFonts w:eastAsia="Times New Roman" w:cs="Times New Roman"/>
          <w:szCs w:val="24"/>
        </w:rPr>
        <w:t xml:space="preserve"> οικισμών και έρχεται μετά το Υπουργείο αυθαιρέτως, τους προσθέτει και βγάζει τους μόνιμους κατοίκους των κοινοτήτων που δεν υπάρχουν. </w:t>
      </w:r>
    </w:p>
    <w:p w14:paraId="131CE8FF" w14:textId="77777777" w:rsidR="000E7536" w:rsidRDefault="00C250FA">
      <w:pPr>
        <w:spacing w:line="600" w:lineRule="auto"/>
        <w:ind w:firstLine="720"/>
        <w:jc w:val="both"/>
        <w:rPr>
          <w:rFonts w:eastAsia="Times New Roman" w:cs="Times New Roman"/>
          <w:szCs w:val="24"/>
        </w:rPr>
      </w:pPr>
      <w:r>
        <w:rPr>
          <w:rFonts w:eastAsia="Times New Roman" w:cs="Times New Roman"/>
          <w:szCs w:val="24"/>
        </w:rPr>
        <w:t xml:space="preserve">Είναι ένας τέλειος παραλογισμός. Ας ελπίσουμε τουλάχιστον -και έχω εμπιστοσύνη- ότι η ελληνική </w:t>
      </w:r>
      <w:r>
        <w:rPr>
          <w:rFonts w:eastAsia="Times New Roman" w:cs="Times New Roman"/>
          <w:szCs w:val="24"/>
        </w:rPr>
        <w:t>δ</w:t>
      </w:r>
      <w:r>
        <w:rPr>
          <w:rFonts w:eastAsia="Times New Roman" w:cs="Times New Roman"/>
          <w:szCs w:val="24"/>
        </w:rPr>
        <w:t>ικαιοσύνη θα αποκαταστήσ</w:t>
      </w:r>
      <w:r>
        <w:rPr>
          <w:rFonts w:eastAsia="Times New Roman" w:cs="Times New Roman"/>
          <w:szCs w:val="24"/>
        </w:rPr>
        <w:t>ει αυτή την αδικία, την οποία αρνείται το Υπουργείο να το πράξει, να τη φτιάξει σήμερα. Βεβαίως, θα ήταν πιο έντιμο από την κυρία Υπουργό να έρθει και να πει «ναι, πρέπει να πληρώνουν τέλος επιτηδεύματος και οι κάτοικοι κάτω των πεντακοσίων κατοίκων ανά χω</w:t>
      </w:r>
      <w:r>
        <w:rPr>
          <w:rFonts w:eastAsia="Times New Roman" w:cs="Times New Roman"/>
          <w:szCs w:val="24"/>
        </w:rPr>
        <w:t>ριό».</w:t>
      </w:r>
    </w:p>
    <w:p w14:paraId="131CE900" w14:textId="77777777" w:rsidR="000E7536" w:rsidRDefault="00C250FA">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Κύριε Κατσαφάδο, έχετε τον λόγο για τρία λεπτά για να δευτερολογήσετε. </w:t>
      </w:r>
    </w:p>
    <w:p w14:paraId="131CE901" w14:textId="77777777" w:rsidR="000E7536" w:rsidRDefault="00C250FA">
      <w:pPr>
        <w:spacing w:line="600" w:lineRule="auto"/>
        <w:ind w:firstLine="720"/>
        <w:jc w:val="both"/>
        <w:rPr>
          <w:rFonts w:eastAsia="Times New Roman" w:cs="Times New Roman"/>
          <w:szCs w:val="24"/>
        </w:rPr>
      </w:pPr>
      <w:r>
        <w:rPr>
          <w:rFonts w:eastAsia="Times New Roman" w:cs="Times New Roman"/>
          <w:b/>
          <w:szCs w:val="24"/>
        </w:rPr>
        <w:t>ΚΩΝΣΤΑΝΤΙΝΟΣ ΚΑΤΣΑΦΑΔΟΣ:</w:t>
      </w:r>
      <w:r>
        <w:rPr>
          <w:rFonts w:eastAsia="Times New Roman" w:cs="Times New Roman"/>
          <w:szCs w:val="24"/>
        </w:rPr>
        <w:t xml:space="preserve"> Κυρία Υπουργέ, πραγματικά με απογοητεύσατε. Έχω εδώ τα Πρακτικά από την επίκαιρη ερώτηση του συναδέλφου, όπου λέτε</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Πραγματικά, συνεχίζουμε να λέμε ότι είναι μια αδικία, την οποία πρέπει να διορθώσουμε. Δεν διαφωνούμε σε αυτό, κύριε συνάδελφε». Σήμερα μας λέτε ότι δεν υπάρχει αδικία. </w:t>
      </w:r>
    </w:p>
    <w:p w14:paraId="131CE902" w14:textId="77777777" w:rsidR="000E7536" w:rsidRDefault="00C250FA">
      <w:pPr>
        <w:spacing w:line="600" w:lineRule="auto"/>
        <w:ind w:firstLine="720"/>
        <w:jc w:val="both"/>
        <w:rPr>
          <w:rFonts w:eastAsia="Times New Roman" w:cs="Times New Roman"/>
          <w:szCs w:val="24"/>
        </w:rPr>
      </w:pPr>
      <w:r>
        <w:rPr>
          <w:rFonts w:eastAsia="Times New Roman" w:cs="Times New Roman"/>
          <w:szCs w:val="24"/>
        </w:rPr>
        <w:t>Τελικά, θα συνεχίσουμε να παίζουμε αυτό το κρυφτό και αυτή τη λογική της αντίφασης, ότ</w:t>
      </w:r>
      <w:r>
        <w:rPr>
          <w:rFonts w:eastAsia="Times New Roman" w:cs="Times New Roman"/>
          <w:szCs w:val="24"/>
        </w:rPr>
        <w:t xml:space="preserve">ι άλλα λέμε το πρωί, άλλα λέμε το μεσημέρι και άλλα λέμε το βράδυ για </w:t>
      </w:r>
      <w:r>
        <w:rPr>
          <w:rFonts w:eastAsia="Times New Roman" w:cs="Times New Roman"/>
          <w:szCs w:val="24"/>
        </w:rPr>
        <w:lastRenderedPageBreak/>
        <w:t xml:space="preserve">το ίδιο θέμα; Πού θα πάει αυτό, κυρία Υπουργέ, σε μια χώρα, όπου η κοινωνία δεν αντέχει με όλη αυτή την </w:t>
      </w:r>
      <w:proofErr w:type="spellStart"/>
      <w:r>
        <w:rPr>
          <w:rFonts w:eastAsia="Times New Roman" w:cs="Times New Roman"/>
          <w:szCs w:val="24"/>
        </w:rPr>
        <w:t>υπερφορολόγηση</w:t>
      </w:r>
      <w:proofErr w:type="spellEnd"/>
      <w:r>
        <w:rPr>
          <w:rFonts w:eastAsia="Times New Roman" w:cs="Times New Roman"/>
          <w:szCs w:val="24"/>
        </w:rPr>
        <w:t xml:space="preserve">; </w:t>
      </w:r>
    </w:p>
    <w:p w14:paraId="131CE903" w14:textId="77777777" w:rsidR="000E7536" w:rsidRDefault="00C250FA">
      <w:pPr>
        <w:spacing w:line="600" w:lineRule="auto"/>
        <w:ind w:firstLine="720"/>
        <w:jc w:val="both"/>
        <w:rPr>
          <w:rFonts w:eastAsia="Times New Roman" w:cs="Times New Roman"/>
          <w:szCs w:val="24"/>
        </w:rPr>
      </w:pPr>
      <w:r>
        <w:rPr>
          <w:rFonts w:eastAsia="Times New Roman" w:cs="Times New Roman"/>
          <w:szCs w:val="24"/>
        </w:rPr>
        <w:t>Είπατε ότι το ζήτημα με τα νησιά είναι λυμένο. Πριν από δύο λεπτά</w:t>
      </w:r>
      <w:r>
        <w:rPr>
          <w:rFonts w:eastAsia="Times New Roman" w:cs="Times New Roman"/>
          <w:szCs w:val="24"/>
        </w:rPr>
        <w:t xml:space="preserve"> σάς είπα ότι τα Κύθηρα αντιμετωπίζουν αυτό το πρόβλημα. Πώς είναι λυμένο στα νησιά; Δεν μπορώ να καταλάβω. Εκτός αν θεωρείτε ότι τα Κύθηρα δεν είναι νησί. Θέλω, λοιπόν, να κάτσουμε και να δούμε σοβαρά τα προβλήματα. </w:t>
      </w:r>
    </w:p>
    <w:p w14:paraId="131CE904" w14:textId="77777777" w:rsidR="000E7536" w:rsidRDefault="00C250FA">
      <w:pPr>
        <w:spacing w:line="600" w:lineRule="auto"/>
        <w:ind w:firstLine="720"/>
        <w:jc w:val="both"/>
        <w:rPr>
          <w:rFonts w:eastAsia="Times New Roman" w:cs="Times New Roman"/>
          <w:szCs w:val="24"/>
        </w:rPr>
      </w:pPr>
      <w:r>
        <w:rPr>
          <w:rFonts w:eastAsia="Times New Roman" w:cs="Times New Roman"/>
          <w:szCs w:val="24"/>
        </w:rPr>
        <w:t xml:space="preserve">Ξέρετε κάτι; Το </w:t>
      </w:r>
      <w:proofErr w:type="spellStart"/>
      <w:r>
        <w:rPr>
          <w:rFonts w:eastAsia="Times New Roman" w:cs="Times New Roman"/>
          <w:szCs w:val="24"/>
        </w:rPr>
        <w:t>προλαμβάνειν</w:t>
      </w:r>
      <w:proofErr w:type="spellEnd"/>
      <w:r>
        <w:rPr>
          <w:rFonts w:eastAsia="Times New Roman" w:cs="Times New Roman"/>
          <w:szCs w:val="24"/>
        </w:rPr>
        <w:t>, επειδή ο</w:t>
      </w:r>
      <w:r>
        <w:rPr>
          <w:rFonts w:eastAsia="Times New Roman" w:cs="Times New Roman"/>
          <w:szCs w:val="24"/>
        </w:rPr>
        <w:t xml:space="preserve"> Πρόεδρος της Έδρας είναι και γιατρός, είναι καλύτερο από το </w:t>
      </w:r>
      <w:proofErr w:type="spellStart"/>
      <w:r>
        <w:rPr>
          <w:rFonts w:eastAsia="Times New Roman" w:cs="Times New Roman"/>
          <w:szCs w:val="24"/>
        </w:rPr>
        <w:t>θεραπεύειν</w:t>
      </w:r>
      <w:proofErr w:type="spellEnd"/>
      <w:r>
        <w:rPr>
          <w:rFonts w:eastAsia="Times New Roman" w:cs="Times New Roman"/>
          <w:szCs w:val="24"/>
        </w:rPr>
        <w:t>. Όμως αυτή τη στιγμή μιλάμε για ένα λάθος, το οποίο βαρύνει και τη δική μας Κυβέρνηση. Και ερχόμαστε εδώ να δώσουμε μια λύση σε όλους αυτούς τους ανθρώπους, οι οποίοι αδίκως ταλαιπωρού</w:t>
      </w:r>
      <w:r>
        <w:rPr>
          <w:rFonts w:eastAsia="Times New Roman" w:cs="Times New Roman"/>
          <w:szCs w:val="24"/>
        </w:rPr>
        <w:t xml:space="preserve">νται. Αυτό το κράτος πρέπει να στηρίζεται επιτέλους στη </w:t>
      </w:r>
      <w:r>
        <w:rPr>
          <w:rFonts w:eastAsia="Times New Roman" w:cs="Times New Roman"/>
          <w:szCs w:val="24"/>
        </w:rPr>
        <w:t>δ</w:t>
      </w:r>
      <w:r>
        <w:rPr>
          <w:rFonts w:eastAsia="Times New Roman" w:cs="Times New Roman"/>
          <w:szCs w:val="24"/>
        </w:rPr>
        <w:t xml:space="preserve">ικαιοσύνη και σε ένα καθεστώς ισονομίας και όχι αθέμιτου ανταγωνισμού, ο οποίος δημιουργείται. </w:t>
      </w:r>
    </w:p>
    <w:p w14:paraId="131CE905" w14:textId="77777777" w:rsidR="000E7536" w:rsidRDefault="00C250FA">
      <w:pPr>
        <w:spacing w:after="0" w:line="600" w:lineRule="auto"/>
        <w:ind w:firstLine="720"/>
        <w:jc w:val="both"/>
        <w:rPr>
          <w:rFonts w:eastAsia="Times New Roman"/>
          <w:szCs w:val="24"/>
        </w:rPr>
      </w:pPr>
      <w:r>
        <w:rPr>
          <w:rFonts w:eastAsia="Times New Roman" w:cs="Times New Roman"/>
          <w:szCs w:val="24"/>
        </w:rPr>
        <w:t>Έχει το κράτος, κύριε Πρόεδρε, την πρόνοια να λέει ότι και αν είναι κάτω από πεντακόσια άτομα οι κάτοικ</w:t>
      </w:r>
      <w:r>
        <w:rPr>
          <w:rFonts w:eastAsia="Times New Roman" w:cs="Times New Roman"/>
          <w:szCs w:val="24"/>
        </w:rPr>
        <w:t>οι σε ένα χωριό, αν είναι τουριστικός προορισμός, θα πληρώνει τα 600 ευρώ, όμως δεν έχει την ίδια πρόνοια για αυτούς, οι οποίοι ταλαιπωρούνται στις ορεινές περιοχές και που σας είπα ότι είναι πέντε, έξι, εφτά, ο</w:t>
      </w:r>
      <w:r>
        <w:rPr>
          <w:rFonts w:eastAsia="Times New Roman" w:cs="Times New Roman"/>
          <w:szCs w:val="24"/>
        </w:rPr>
        <w:t>κ</w:t>
      </w:r>
      <w:r>
        <w:rPr>
          <w:rFonts w:eastAsia="Times New Roman" w:cs="Times New Roman"/>
          <w:szCs w:val="24"/>
        </w:rPr>
        <w:t>τώ χωριά και μπορεί να είναι πεντακόσια δέκα</w:t>
      </w:r>
      <w:r>
        <w:rPr>
          <w:rFonts w:eastAsia="Times New Roman" w:cs="Times New Roman"/>
          <w:szCs w:val="24"/>
        </w:rPr>
        <w:t xml:space="preserve"> άτομα, με γεωγραφική ασυνέχεια τεράστια μεταξύ τους, να τους εξαιρέσει από το τέλος επιτηδεύματος. </w:t>
      </w:r>
      <w:r>
        <w:rPr>
          <w:rFonts w:eastAsia="Times New Roman"/>
          <w:szCs w:val="24"/>
        </w:rPr>
        <w:t>Καταλαβαίνετε πόσο ανέντιμη είναι αυτή η συμπεριφορά;</w:t>
      </w:r>
    </w:p>
    <w:p w14:paraId="131CE906" w14:textId="77777777" w:rsidR="000E7536" w:rsidRDefault="00C250FA">
      <w:pPr>
        <w:spacing w:after="0" w:line="600" w:lineRule="auto"/>
        <w:ind w:firstLine="720"/>
        <w:jc w:val="both"/>
        <w:rPr>
          <w:rFonts w:eastAsia="Times New Roman"/>
          <w:szCs w:val="24"/>
        </w:rPr>
      </w:pPr>
      <w:r>
        <w:rPr>
          <w:rFonts w:eastAsia="Times New Roman"/>
          <w:szCs w:val="24"/>
        </w:rPr>
        <w:lastRenderedPageBreak/>
        <w:t>Όλα αυτά πού οφείλονται, κυρία Υπουργέ; Στο ότι το κράτος δεν έχει τους κατάλληλους ελεγκτικούς μηχανι</w:t>
      </w:r>
      <w:r>
        <w:rPr>
          <w:rFonts w:eastAsia="Times New Roman"/>
          <w:szCs w:val="24"/>
        </w:rPr>
        <w:t xml:space="preserve">σμούς. Εκεί οφείλεται, γιατί κανονικά το τέλος επιτηδεύματος θα έπρεπε να ορίζεται με βάση τον κύκλο εργασιών της κάθε επιχείρησης και όχι με πληθυσμιακά κριτήρια. </w:t>
      </w:r>
    </w:p>
    <w:p w14:paraId="131CE907" w14:textId="77777777" w:rsidR="000E7536" w:rsidRDefault="00C250FA">
      <w:pPr>
        <w:spacing w:after="0" w:line="600" w:lineRule="auto"/>
        <w:ind w:firstLine="720"/>
        <w:jc w:val="both"/>
        <w:rPr>
          <w:rFonts w:eastAsia="Times New Roman"/>
          <w:szCs w:val="24"/>
        </w:rPr>
      </w:pPr>
      <w:r>
        <w:rPr>
          <w:rFonts w:eastAsia="Times New Roman"/>
          <w:szCs w:val="24"/>
        </w:rPr>
        <w:t>Το κράτος, όμως, είναι ανίκανο και δεν μπορεί να το αντιμετωπίσει αυτό, γιατί υπάρχει τεράσ</w:t>
      </w:r>
      <w:r>
        <w:rPr>
          <w:rFonts w:eastAsia="Times New Roman"/>
          <w:szCs w:val="24"/>
        </w:rPr>
        <w:t>τια φοροδιαφυγή, όπως όλοι γνωρίζουμε σ’ αυτήν εδώ την Αίθουσα και μας το λένε συνέχεια, σε μία εποχή, κυρία Υπουργέ, που πρέπει να στηρίξουμε την περιφέρεια, σε μία εποχή που το στοίχημά μας είναι να κρατήσουμε τους Έλληνες πίσω και να ξαναδώσουμε ζωή στη</w:t>
      </w:r>
      <w:r>
        <w:rPr>
          <w:rFonts w:eastAsia="Times New Roman"/>
          <w:szCs w:val="24"/>
        </w:rPr>
        <w:t>ν περιφέρεια. Μ’ αυτήν τη συμπεριφορά, μ’ αυτές τις αποφάσεις και μ’ αυτές τις διατυπώσεις, όταν αναιρείτε τον ίδιο σας τον εαυτό, μόνο κακό κάνετε.</w:t>
      </w:r>
    </w:p>
    <w:p w14:paraId="131CE908" w14:textId="77777777" w:rsidR="000E7536" w:rsidRDefault="00C250FA">
      <w:pPr>
        <w:spacing w:after="0" w:line="600" w:lineRule="auto"/>
        <w:ind w:firstLine="720"/>
        <w:jc w:val="both"/>
        <w:rPr>
          <w:rFonts w:eastAsia="Times New Roman"/>
          <w:szCs w:val="24"/>
        </w:rPr>
      </w:pPr>
      <w:r>
        <w:rPr>
          <w:rFonts w:eastAsia="Times New Roman"/>
          <w:szCs w:val="24"/>
        </w:rPr>
        <w:t>Σας ευχαριστώ.</w:t>
      </w:r>
    </w:p>
    <w:p w14:paraId="131CE909" w14:textId="77777777" w:rsidR="000E7536" w:rsidRDefault="00C250FA">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Ευχαριστούμε κι εμείς.</w:t>
      </w:r>
    </w:p>
    <w:p w14:paraId="131CE90A" w14:textId="77777777" w:rsidR="000E7536" w:rsidRDefault="00C250FA">
      <w:pPr>
        <w:spacing w:after="0" w:line="600" w:lineRule="auto"/>
        <w:ind w:firstLine="720"/>
        <w:jc w:val="both"/>
        <w:rPr>
          <w:rFonts w:eastAsia="Times New Roman"/>
          <w:szCs w:val="24"/>
        </w:rPr>
      </w:pPr>
      <w:r>
        <w:rPr>
          <w:rFonts w:eastAsia="Times New Roman"/>
          <w:szCs w:val="24"/>
        </w:rPr>
        <w:t>Κυρία Υπουργέ, έχετε και πάλι τον</w:t>
      </w:r>
      <w:r>
        <w:rPr>
          <w:rFonts w:eastAsia="Times New Roman"/>
          <w:szCs w:val="24"/>
        </w:rPr>
        <w:t xml:space="preserve"> λόγο για έξι λεπτά.</w:t>
      </w:r>
    </w:p>
    <w:p w14:paraId="131CE90B" w14:textId="77777777" w:rsidR="000E7536" w:rsidRDefault="00C250FA">
      <w:pPr>
        <w:spacing w:after="0" w:line="600" w:lineRule="auto"/>
        <w:ind w:firstLine="720"/>
        <w:jc w:val="both"/>
        <w:rPr>
          <w:rFonts w:eastAsia="Times New Roman"/>
          <w:szCs w:val="24"/>
        </w:rPr>
      </w:pPr>
      <w:r>
        <w:rPr>
          <w:rFonts w:eastAsia="Times New Roman" w:cs="Times New Roman"/>
          <w:b/>
          <w:szCs w:val="24"/>
        </w:rPr>
        <w:t>ΑΙΚΑΤΕΡΙΝΗ ΠΑΠΑΝΑΤΣΙΟΥ (Υφυπουργός Οικονομικών):</w:t>
      </w:r>
      <w:r>
        <w:rPr>
          <w:rFonts w:eastAsia="Times New Roman" w:cs="Times New Roman"/>
          <w:szCs w:val="24"/>
        </w:rPr>
        <w:t xml:space="preserve"> </w:t>
      </w:r>
      <w:r>
        <w:rPr>
          <w:rFonts w:eastAsia="Times New Roman"/>
          <w:szCs w:val="24"/>
        </w:rPr>
        <w:t>Για να μη δημιουργούμε εντυπώσεις, αναφερθήκαμε σε νησιά κάτω από τρεις χιλιάδες εκατό κατοίκους, εκτός αν πρόκειται για τουριστικούς τόπους. Δεν γνωρίζω τον πληθυσμό των Κυθήρων, δεν ξέ</w:t>
      </w:r>
      <w:r>
        <w:rPr>
          <w:rFonts w:eastAsia="Times New Roman"/>
          <w:szCs w:val="24"/>
        </w:rPr>
        <w:t xml:space="preserve">ρω αν έχουν κάτω από τρεις χιλιάδες εκατό κατοίκους. </w:t>
      </w:r>
    </w:p>
    <w:p w14:paraId="131CE90C" w14:textId="77777777" w:rsidR="000E7536" w:rsidRDefault="00C250FA">
      <w:pPr>
        <w:spacing w:after="0" w:line="600" w:lineRule="auto"/>
        <w:ind w:firstLine="720"/>
        <w:jc w:val="both"/>
        <w:rPr>
          <w:rFonts w:eastAsia="Times New Roman"/>
          <w:szCs w:val="24"/>
        </w:rPr>
      </w:pPr>
      <w:r>
        <w:rPr>
          <w:rFonts w:eastAsia="Times New Roman"/>
          <w:b/>
          <w:szCs w:val="24"/>
        </w:rPr>
        <w:t>ΚΩΝΣΤΑΝΤΙΝΟΣ ΚΑΤΣΑΦΑΔΟΣ:</w:t>
      </w:r>
      <w:r>
        <w:rPr>
          <w:rFonts w:eastAsia="Times New Roman"/>
          <w:szCs w:val="24"/>
        </w:rPr>
        <w:t xml:space="preserve"> Έχουν τρεις χιλιάδες πεντακόσιους κατοίκους.</w:t>
      </w:r>
    </w:p>
    <w:p w14:paraId="131CE90D" w14:textId="77777777" w:rsidR="000E7536" w:rsidRDefault="00C250FA">
      <w:pPr>
        <w:spacing w:after="0" w:line="600" w:lineRule="auto"/>
        <w:ind w:firstLine="720"/>
        <w:jc w:val="both"/>
        <w:rPr>
          <w:rFonts w:eastAsia="Times New Roman"/>
          <w:szCs w:val="24"/>
        </w:rPr>
      </w:pPr>
      <w:r>
        <w:rPr>
          <w:rFonts w:eastAsia="Times New Roman"/>
          <w:b/>
          <w:szCs w:val="24"/>
        </w:rPr>
        <w:lastRenderedPageBreak/>
        <w:t>ΑΙΚΑΤΕΡΙΝΗ ΠΑΠΑΝΑΤΣΙΟΥ (Υφυπουργός Οικονομικών):</w:t>
      </w:r>
      <w:r>
        <w:rPr>
          <w:rFonts w:eastAsia="Times New Roman"/>
          <w:szCs w:val="24"/>
        </w:rPr>
        <w:t xml:space="preserve"> Ξέρουμε όλοι ότι είναι τουριστικός τόπος. Προφανώς έτσι έχει χαρακτηριστεί και γι’ </w:t>
      </w:r>
      <w:r>
        <w:rPr>
          <w:rFonts w:eastAsia="Times New Roman"/>
          <w:szCs w:val="24"/>
        </w:rPr>
        <w:t xml:space="preserve">αυτόν τον λόγο δεν θα έχει τη μη υποχρέωση καταβολής του φόρου επιτηδεύματος. </w:t>
      </w:r>
    </w:p>
    <w:p w14:paraId="131CE90E" w14:textId="77777777" w:rsidR="000E7536" w:rsidRDefault="00C250FA">
      <w:pPr>
        <w:spacing w:after="0" w:line="600" w:lineRule="auto"/>
        <w:ind w:firstLine="720"/>
        <w:jc w:val="both"/>
        <w:rPr>
          <w:rFonts w:eastAsia="Times New Roman"/>
          <w:szCs w:val="24"/>
        </w:rPr>
      </w:pPr>
      <w:r>
        <w:rPr>
          <w:rFonts w:eastAsia="Times New Roman"/>
          <w:szCs w:val="24"/>
        </w:rPr>
        <w:t xml:space="preserve">Από κει και πέρα, σε συνέχεια όσων ανέφερα στην </w:t>
      </w:r>
      <w:proofErr w:type="spellStart"/>
      <w:r>
        <w:rPr>
          <w:rFonts w:eastAsia="Times New Roman"/>
          <w:szCs w:val="24"/>
        </w:rPr>
        <w:t>πρωτολογία</w:t>
      </w:r>
      <w:proofErr w:type="spellEnd"/>
      <w:r>
        <w:rPr>
          <w:rFonts w:eastAsia="Times New Roman"/>
          <w:szCs w:val="24"/>
        </w:rPr>
        <w:t xml:space="preserve"> μου, δυστυχώς η Κυβέρνησή μας καλείται με επιτακτικό τρόπο πολλές φορές να εφαρμόσει με συγκεκριμένο τρόπο έναν νόμο</w:t>
      </w:r>
      <w:r>
        <w:rPr>
          <w:rFonts w:eastAsia="Times New Roman"/>
          <w:szCs w:val="24"/>
        </w:rPr>
        <w:t>,</w:t>
      </w:r>
      <w:r>
        <w:rPr>
          <w:rFonts w:eastAsia="Times New Roman"/>
          <w:szCs w:val="24"/>
        </w:rPr>
        <w:t xml:space="preserve"> </w:t>
      </w:r>
      <w:r>
        <w:rPr>
          <w:rFonts w:eastAsia="Times New Roman"/>
          <w:szCs w:val="24"/>
        </w:rPr>
        <w:t>ο οποίος είναι πρακτικά ανεφάρμοστος, γιατί κανένας απ’ αυτούς που προχώρησαν στην έκδοση του συγκεκριμένου νόμου δεν σκέφτηκε ότι η έννοια «χωριό» σαν νομικός όρος –είστε και νομικός κιόλας, κύριε Γεωργαντά και το είπατε και μόνος σας- δεν υπήρχε κατά τον</w:t>
      </w:r>
      <w:r>
        <w:rPr>
          <w:rFonts w:eastAsia="Times New Roman"/>
          <w:szCs w:val="24"/>
        </w:rPr>
        <w:t xml:space="preserve"> χρόνο ψήφισης του συγκεκριμένο νόμου στο </w:t>
      </w:r>
      <w:proofErr w:type="spellStart"/>
      <w:r>
        <w:rPr>
          <w:rFonts w:eastAsia="Times New Roman"/>
          <w:szCs w:val="24"/>
        </w:rPr>
        <w:t>δικαιακό</w:t>
      </w:r>
      <w:proofErr w:type="spellEnd"/>
      <w:r>
        <w:rPr>
          <w:rFonts w:eastAsia="Times New Roman"/>
          <w:szCs w:val="24"/>
        </w:rPr>
        <w:t xml:space="preserve"> μας σύστημα. Αν υπήρχε, μπορείτε να μου το πείτε</w:t>
      </w:r>
      <w:r>
        <w:rPr>
          <w:rFonts w:eastAsia="Times New Roman"/>
          <w:szCs w:val="24"/>
        </w:rPr>
        <w:t>,</w:t>
      </w:r>
      <w:r>
        <w:rPr>
          <w:rFonts w:eastAsia="Times New Roman"/>
          <w:szCs w:val="24"/>
        </w:rPr>
        <w:t xml:space="preserve"> για να το δούμε κι εμείς.</w:t>
      </w:r>
    </w:p>
    <w:p w14:paraId="131CE90F" w14:textId="77777777" w:rsidR="000E7536" w:rsidRDefault="00C250FA">
      <w:pPr>
        <w:spacing w:after="0" w:line="600" w:lineRule="auto"/>
        <w:ind w:firstLine="720"/>
        <w:jc w:val="both"/>
        <w:rPr>
          <w:rFonts w:eastAsia="Times New Roman"/>
          <w:szCs w:val="24"/>
        </w:rPr>
      </w:pPr>
      <w:r>
        <w:rPr>
          <w:rFonts w:eastAsia="Times New Roman"/>
          <w:szCs w:val="24"/>
        </w:rPr>
        <w:t>Για να απαντήσω, λοιπόν, στο σημείο αυτό και στα δικά σας λόγια, κατά τη συζήτηση παλαιότερης σχετικής ερώτησης, ότι θα έρχεται ο</w:t>
      </w:r>
      <w:r>
        <w:rPr>
          <w:rFonts w:eastAsia="Times New Roman"/>
          <w:szCs w:val="24"/>
        </w:rPr>
        <w:t xml:space="preserve"> όποιος Υπουργός, θα κάνει μια ερμηνεία του νόμου που εμείς ψηφίσαμε και θα καθόμαστε να παρατηρούμε το γεγονός, θα πρέπει να τονιστεί για μία ακόμα φορά ότι ο συγκεκριμένος νόμος, όπως ήταν διατυπωμένος και ψηφίστηκε, είναι αδύνατο να εφαρμοστεί με οποιον</w:t>
      </w:r>
      <w:r>
        <w:rPr>
          <w:rFonts w:eastAsia="Times New Roman"/>
          <w:szCs w:val="24"/>
        </w:rPr>
        <w:t>δήποτε άλλον τρόπο.</w:t>
      </w:r>
    </w:p>
    <w:p w14:paraId="131CE910" w14:textId="77777777" w:rsidR="000E7536" w:rsidRDefault="00C250FA">
      <w:pPr>
        <w:spacing w:after="0" w:line="600" w:lineRule="auto"/>
        <w:ind w:firstLine="720"/>
        <w:jc w:val="both"/>
        <w:rPr>
          <w:rFonts w:eastAsia="Times New Roman"/>
          <w:szCs w:val="24"/>
        </w:rPr>
      </w:pPr>
      <w:r>
        <w:rPr>
          <w:rFonts w:eastAsia="Times New Roman"/>
          <w:b/>
          <w:szCs w:val="24"/>
        </w:rPr>
        <w:t>ΓΕΩΡΓΙΟΣ ΓΕΩΡΓΑΝΤΑΣ:</w:t>
      </w:r>
      <w:r>
        <w:rPr>
          <w:rFonts w:eastAsia="Times New Roman"/>
          <w:szCs w:val="24"/>
        </w:rPr>
        <w:t xml:space="preserve"> Να το διορθώσουμε. Τη λέξη «χωριό» να τη διορθώσουμε και να την κάνουμε «οικισμός». Είναι τόσο απλό. </w:t>
      </w:r>
    </w:p>
    <w:p w14:paraId="131CE911" w14:textId="77777777" w:rsidR="000E7536" w:rsidRDefault="00C250FA">
      <w:pPr>
        <w:spacing w:after="0" w:line="600" w:lineRule="auto"/>
        <w:ind w:firstLine="720"/>
        <w:jc w:val="both"/>
        <w:rPr>
          <w:rFonts w:eastAsia="Times New Roman"/>
          <w:szCs w:val="24"/>
        </w:rPr>
      </w:pPr>
      <w:r>
        <w:rPr>
          <w:rFonts w:eastAsia="Times New Roman"/>
          <w:b/>
          <w:szCs w:val="24"/>
        </w:rPr>
        <w:lastRenderedPageBreak/>
        <w:t>ΑΙΚΑΤΕΡΙΝΗ ΠΑΠΑΝΑΤΣΙΟΥ (Υφυπουργός Οικονομικών):</w:t>
      </w:r>
      <w:r>
        <w:rPr>
          <w:rFonts w:eastAsia="Times New Roman"/>
          <w:szCs w:val="24"/>
        </w:rPr>
        <w:t xml:space="preserve"> Δεν μου κάνατε τη συγκεκριμένη ερώτηση. Δεν μου ζητήσατε να αλλά</w:t>
      </w:r>
      <w:r>
        <w:rPr>
          <w:rFonts w:eastAsia="Times New Roman"/>
          <w:szCs w:val="24"/>
        </w:rPr>
        <w:t>ξουμε την έννοια χωριό με την έννοια οικισμός. Αν μου κάνετε μια τέτοια επίκαιρη ερώτηση, θα σας απαντήσω.</w:t>
      </w:r>
    </w:p>
    <w:p w14:paraId="131CE912" w14:textId="77777777" w:rsidR="000E7536" w:rsidRDefault="00C250FA">
      <w:pPr>
        <w:spacing w:after="0" w:line="600" w:lineRule="auto"/>
        <w:ind w:firstLine="720"/>
        <w:jc w:val="both"/>
        <w:rPr>
          <w:rFonts w:eastAsia="Times New Roman"/>
          <w:szCs w:val="24"/>
        </w:rPr>
      </w:pPr>
      <w:r>
        <w:rPr>
          <w:rFonts w:eastAsia="Times New Roman"/>
          <w:szCs w:val="24"/>
        </w:rPr>
        <w:t>Ανεξάρτητα απ’ αυτό, όσον αφορά την τωρινή σας ερώτηση σχετικά με το αν θα συνεχίσει το Υπουργείο να παρανομεί, χρησιμοποιώντας σαν κριτήριο για το τ</w:t>
      </w:r>
      <w:r>
        <w:rPr>
          <w:rFonts w:eastAsia="Times New Roman"/>
          <w:szCs w:val="24"/>
        </w:rPr>
        <w:t>έλος επιτηδεύματος το νομικό πρόσωπο της κοινότητας, όταν αυτές έχουν καταργηθεί και δεν υφίστανται πλέον, αφ</w:t>
      </w:r>
      <w:r>
        <w:rPr>
          <w:rFonts w:eastAsia="Times New Roman"/>
          <w:szCs w:val="24"/>
        </w:rPr>
        <w:t xml:space="preserve">’ </w:t>
      </w:r>
      <w:r>
        <w:rPr>
          <w:rFonts w:eastAsia="Times New Roman"/>
          <w:szCs w:val="24"/>
        </w:rPr>
        <w:t>ενός σας απαντώ ότι το δικό μας Υπουργείο και η δική μας Κυβέρνηση σίγουρα δεν παρανομούν, καθότι εφαρμόζουν επί λέξει έναν νόμο</w:t>
      </w:r>
      <w:r>
        <w:rPr>
          <w:rFonts w:eastAsia="Times New Roman"/>
          <w:szCs w:val="24"/>
        </w:rPr>
        <w:t>,</w:t>
      </w:r>
      <w:r>
        <w:rPr>
          <w:rFonts w:eastAsia="Times New Roman"/>
          <w:szCs w:val="24"/>
        </w:rPr>
        <w:t xml:space="preserve"> που δεν μπορεί να εφαρμοστεί αλλιώς. </w:t>
      </w:r>
    </w:p>
    <w:p w14:paraId="131CE913" w14:textId="77777777" w:rsidR="000E7536" w:rsidRDefault="00C250FA">
      <w:pPr>
        <w:spacing w:after="0" w:line="600" w:lineRule="auto"/>
        <w:ind w:firstLine="720"/>
        <w:jc w:val="both"/>
        <w:rPr>
          <w:rFonts w:eastAsia="Times New Roman"/>
          <w:szCs w:val="24"/>
        </w:rPr>
      </w:pPr>
      <w:r>
        <w:rPr>
          <w:rFonts w:eastAsia="Times New Roman"/>
          <w:szCs w:val="24"/>
        </w:rPr>
        <w:t>Αφ</w:t>
      </w:r>
      <w:r>
        <w:rPr>
          <w:rFonts w:eastAsia="Times New Roman"/>
          <w:szCs w:val="24"/>
        </w:rPr>
        <w:t xml:space="preserve">’ </w:t>
      </w:r>
      <w:r>
        <w:rPr>
          <w:rFonts w:eastAsia="Times New Roman"/>
          <w:szCs w:val="24"/>
        </w:rPr>
        <w:t>ετέρου, αν θεωρήσουμε πως το νομικό πρόσωπο της κοινότητας έχει καταργηθεί και δεν υφίσταται πλέον με την τωρινή διοικητική διαίρεση του «</w:t>
      </w:r>
      <w:r>
        <w:rPr>
          <w:rFonts w:eastAsia="Times New Roman"/>
          <w:szCs w:val="24"/>
        </w:rPr>
        <w:t>ΚΑΛΛΙΚΡΑΤΗ</w:t>
      </w:r>
      <w:r>
        <w:rPr>
          <w:rFonts w:eastAsia="Times New Roman"/>
          <w:szCs w:val="24"/>
        </w:rPr>
        <w:t>», όπως εσείς προτείνετε, τότε θα πρέπει να επιβάλουμε τέλος επιτ</w:t>
      </w:r>
      <w:r>
        <w:rPr>
          <w:rFonts w:eastAsia="Times New Roman"/>
          <w:szCs w:val="24"/>
        </w:rPr>
        <w:t>ηδεύματος σχεδόν σ’ όλους τους Έλληνες επιτηδευματίες. Αντιθέτως, πάμε πολύ πίσω, ακόμα και πριν τον «</w:t>
      </w:r>
      <w:r>
        <w:rPr>
          <w:rFonts w:eastAsia="Times New Roman"/>
          <w:szCs w:val="24"/>
        </w:rPr>
        <w:t>ΚΑΠΟΔΙΣΤΡΙΑ</w:t>
      </w:r>
      <w:r>
        <w:rPr>
          <w:rFonts w:eastAsia="Times New Roman"/>
          <w:szCs w:val="24"/>
        </w:rPr>
        <w:t xml:space="preserve">», προκειμένου να είμαστε όσο το δυνατόν πιο κοντά στη βούληση του νομοθέτη. </w:t>
      </w:r>
    </w:p>
    <w:p w14:paraId="131CE914" w14:textId="77777777" w:rsidR="000E7536" w:rsidRDefault="00C250FA">
      <w:pPr>
        <w:spacing w:after="0" w:line="600" w:lineRule="auto"/>
        <w:ind w:firstLine="720"/>
        <w:jc w:val="both"/>
        <w:rPr>
          <w:rFonts w:eastAsia="Times New Roman"/>
          <w:szCs w:val="24"/>
        </w:rPr>
      </w:pPr>
      <w:r>
        <w:rPr>
          <w:rFonts w:eastAsia="Times New Roman"/>
          <w:szCs w:val="24"/>
        </w:rPr>
        <w:t>Θα πρέπει να υποβάλω κι εγώ αυτήν τη στιγμή κάποια αυτονόητη ερώτ</w:t>
      </w:r>
      <w:r>
        <w:rPr>
          <w:rFonts w:eastAsia="Times New Roman"/>
          <w:szCs w:val="24"/>
        </w:rPr>
        <w:t xml:space="preserve">ηση: Αφού θεωρείτε ότι το Υπουργείο μας και η Κυβέρνησή μας παρανομούν με την εφαρμογή του νόμου, όπως ερμηνεύτηκε το 2011 επί </w:t>
      </w:r>
      <w:r>
        <w:rPr>
          <w:rFonts w:eastAsia="Times New Roman"/>
          <w:szCs w:val="24"/>
        </w:rPr>
        <w:t>κ</w:t>
      </w:r>
      <w:r>
        <w:rPr>
          <w:rFonts w:eastAsia="Times New Roman"/>
          <w:szCs w:val="24"/>
        </w:rPr>
        <w:t xml:space="preserve">υβέρνησης ΠΑΣΟΚ και το 2013 με τη </w:t>
      </w:r>
      <w:r>
        <w:rPr>
          <w:rFonts w:eastAsia="Times New Roman"/>
          <w:szCs w:val="24"/>
        </w:rPr>
        <w:t>σ</w:t>
      </w:r>
      <w:r>
        <w:rPr>
          <w:rFonts w:eastAsia="Times New Roman"/>
          <w:szCs w:val="24"/>
        </w:rPr>
        <w:t xml:space="preserve">υγκυβέρνηση Νέας Δημοκρατίας – ΠΑΣΟΚ, τότε γιατί δεν διορθώσατε εσείς το </w:t>
      </w:r>
      <w:r>
        <w:rPr>
          <w:rFonts w:eastAsia="Times New Roman"/>
          <w:szCs w:val="24"/>
        </w:rPr>
        <w:lastRenderedPageBreak/>
        <w:t xml:space="preserve">συγκεκριμένο σφάλμα </w:t>
      </w:r>
      <w:r>
        <w:rPr>
          <w:rFonts w:eastAsia="Times New Roman"/>
          <w:szCs w:val="24"/>
        </w:rPr>
        <w:t>και παρανομούσατε, όπως εσείς λέτε, σ’ όλη τη διάρκεια της διακυβέρνησής σας;</w:t>
      </w:r>
    </w:p>
    <w:p w14:paraId="131CE915" w14:textId="77777777" w:rsidR="000E7536" w:rsidRDefault="00C250FA">
      <w:pPr>
        <w:spacing w:after="0" w:line="600" w:lineRule="auto"/>
        <w:ind w:firstLine="720"/>
        <w:jc w:val="both"/>
        <w:rPr>
          <w:rFonts w:eastAsia="Times New Roman"/>
          <w:szCs w:val="24"/>
        </w:rPr>
      </w:pPr>
      <w:r>
        <w:rPr>
          <w:rFonts w:eastAsia="Times New Roman"/>
          <w:b/>
          <w:szCs w:val="24"/>
        </w:rPr>
        <w:t>ΓΕΩΡΓΙΟΣ ΓΕΩΡΓΑΝΤΑΣ:</w:t>
      </w:r>
      <w:r>
        <w:rPr>
          <w:rFonts w:eastAsia="Times New Roman"/>
          <w:szCs w:val="24"/>
        </w:rPr>
        <w:t xml:space="preserve"> Εσείς εισπράξατε τώρα, για πρώτη φορά πέρσι.</w:t>
      </w:r>
    </w:p>
    <w:p w14:paraId="131CE916" w14:textId="77777777" w:rsidR="000E7536" w:rsidRDefault="00C250FA">
      <w:pPr>
        <w:spacing w:after="0" w:line="600" w:lineRule="auto"/>
        <w:ind w:firstLine="720"/>
        <w:jc w:val="both"/>
        <w:rPr>
          <w:rFonts w:eastAsia="Times New Roman"/>
          <w:szCs w:val="24"/>
        </w:rPr>
      </w:pPr>
      <w:r>
        <w:rPr>
          <w:rFonts w:eastAsia="Times New Roman"/>
          <w:b/>
          <w:szCs w:val="24"/>
        </w:rPr>
        <w:t>ΑΙΚΑΤΕΡΙΝΗ ΠΑΠΑΝΑΤΣΙΟΥ (Υφυπουργός Οικονομικών):</w:t>
      </w:r>
      <w:r>
        <w:rPr>
          <w:rFonts w:eastAsia="Times New Roman"/>
          <w:szCs w:val="24"/>
        </w:rPr>
        <w:t xml:space="preserve"> Παρά ταύτα, θα επαναλάβω για μία ακόμα φορά ότι το Υπουργείο μας προσπάθησε και συνεχίζει να προσπαθεί να βρει έναν εφικτό τρόπο για να διορθώσει έναν νόμο που εκ της διατύπωσής του είναι αδύνατο να εφαρμοστεί όπως μας ζητείται.</w:t>
      </w:r>
    </w:p>
    <w:p w14:paraId="131CE917" w14:textId="77777777" w:rsidR="000E7536" w:rsidRDefault="00C250FA">
      <w:pPr>
        <w:spacing w:after="0" w:line="600" w:lineRule="auto"/>
        <w:ind w:firstLine="720"/>
        <w:jc w:val="both"/>
        <w:rPr>
          <w:rFonts w:eastAsia="Times New Roman"/>
          <w:szCs w:val="24"/>
        </w:rPr>
      </w:pPr>
      <w:r>
        <w:rPr>
          <w:rFonts w:eastAsia="Times New Roman"/>
          <w:szCs w:val="24"/>
        </w:rPr>
        <w:t>Στο πλαίσιο αυτό συζητήσαμ</w:t>
      </w:r>
      <w:r>
        <w:rPr>
          <w:rFonts w:eastAsia="Times New Roman"/>
          <w:szCs w:val="24"/>
        </w:rPr>
        <w:t xml:space="preserve">ε με όλες τις αρμόδιες υπηρεσίες και δεχτήκαμε τις απόψεις και τις προτάσεις τους σχετικά με τη δυνατότητα τροποποίησης της νομοθετικής ρύθμισης προς τον σκοπό διαφοροποίησης του πεδίου εφαρμογής της, καθώς και σχετικά με τη δυνατότητα πρακτικής εφαρμογής </w:t>
      </w:r>
      <w:r>
        <w:rPr>
          <w:rFonts w:eastAsia="Times New Roman"/>
          <w:szCs w:val="24"/>
        </w:rPr>
        <w:t>τυχόν τέτοιας διαφοροποίησης στο πληροφοριακό σύστημα της Ανεξάρτητης Αρχής Δημοσίων Εσόδων.</w:t>
      </w:r>
    </w:p>
    <w:p w14:paraId="131CE918" w14:textId="77777777" w:rsidR="000E7536" w:rsidRDefault="00C250FA">
      <w:pPr>
        <w:spacing w:after="0" w:line="600" w:lineRule="auto"/>
        <w:ind w:firstLine="720"/>
        <w:jc w:val="both"/>
        <w:rPr>
          <w:rFonts w:eastAsia="Times New Roman"/>
          <w:szCs w:val="24"/>
        </w:rPr>
      </w:pPr>
      <w:r>
        <w:rPr>
          <w:rFonts w:eastAsia="Times New Roman"/>
          <w:szCs w:val="24"/>
        </w:rPr>
        <w:t>Επιπλέον, όπως γίνεται αντιληπτό, θα πρέπει να υπολογιστεί και το αναμενόμενο δημοσιονομικό κόστος τυχόν σχετικής ρύθμισης. Όπως αποδεικνύουμε καθημερινά, στόχος μ</w:t>
      </w:r>
      <w:r>
        <w:rPr>
          <w:rFonts w:eastAsia="Times New Roman"/>
          <w:szCs w:val="24"/>
        </w:rPr>
        <w:t>ας είναι η άσκηση της βέλτιστης δυνατής φορολογικής, δημοσιονομικής και κοινωνικής πολιτικής.</w:t>
      </w:r>
    </w:p>
    <w:p w14:paraId="131CE919" w14:textId="77777777" w:rsidR="000E7536" w:rsidRDefault="00C250FA">
      <w:pPr>
        <w:spacing w:after="0" w:line="600" w:lineRule="auto"/>
        <w:ind w:firstLine="720"/>
        <w:jc w:val="both"/>
        <w:rPr>
          <w:rFonts w:eastAsia="Times New Roman"/>
          <w:szCs w:val="24"/>
        </w:rPr>
      </w:pPr>
      <w:r>
        <w:rPr>
          <w:rFonts w:eastAsia="Times New Roman"/>
          <w:szCs w:val="24"/>
        </w:rPr>
        <w:t xml:space="preserve">Σε συνάρτηση, λοιπόν, με τα στοιχεία που θα ληφθούν και λαμβάνοντας πάντοτε υπ’ </w:t>
      </w:r>
      <w:proofErr w:type="spellStart"/>
      <w:r>
        <w:rPr>
          <w:rFonts w:eastAsia="Times New Roman"/>
          <w:szCs w:val="24"/>
        </w:rPr>
        <w:t>όψιν</w:t>
      </w:r>
      <w:proofErr w:type="spellEnd"/>
      <w:r>
        <w:rPr>
          <w:rFonts w:eastAsia="Times New Roman"/>
          <w:szCs w:val="24"/>
        </w:rPr>
        <w:t xml:space="preserve"> μας τη δημοσιονομική συγκυρία, στην οποία βρίσκεται η χώρα μας, το μόνο για τ</w:t>
      </w:r>
      <w:r>
        <w:rPr>
          <w:rFonts w:eastAsia="Times New Roman"/>
          <w:szCs w:val="24"/>
        </w:rPr>
        <w:t xml:space="preserve">ο οποίο μπορούμε να δεσμευτούμε είναι ότι θα εξετάσουμε όλους τους </w:t>
      </w:r>
      <w:r>
        <w:rPr>
          <w:rFonts w:eastAsia="Times New Roman"/>
          <w:szCs w:val="24"/>
        </w:rPr>
        <w:lastRenderedPageBreak/>
        <w:t>τρόπους για τη δικαιότερη επίλυση του συγκεκριμένου προβλήματος. Και να είστε σίγουροι ότι θα φέρουμε τη δικαιότερη επίλυση του προβλήματος.</w:t>
      </w:r>
    </w:p>
    <w:p w14:paraId="131CE91A" w14:textId="77777777" w:rsidR="000E7536" w:rsidRDefault="00C250FA">
      <w:pPr>
        <w:spacing w:after="0" w:line="600" w:lineRule="auto"/>
        <w:ind w:firstLine="720"/>
        <w:jc w:val="both"/>
        <w:rPr>
          <w:rFonts w:eastAsia="Times New Roman"/>
          <w:szCs w:val="24"/>
        </w:rPr>
      </w:pPr>
      <w:r>
        <w:rPr>
          <w:rFonts w:eastAsia="Times New Roman"/>
          <w:szCs w:val="24"/>
        </w:rPr>
        <w:t>Ευχαριστώ.</w:t>
      </w:r>
    </w:p>
    <w:p w14:paraId="131CE91B" w14:textId="77777777" w:rsidR="000E7536" w:rsidRDefault="00C250FA">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Ε</w:t>
      </w:r>
      <w:r>
        <w:rPr>
          <w:rFonts w:eastAsia="Times New Roman"/>
          <w:szCs w:val="24"/>
        </w:rPr>
        <w:t>υχαριστώ κι εγώ, κυρία Υπουργέ.</w:t>
      </w:r>
    </w:p>
    <w:p w14:paraId="131CE91C" w14:textId="77777777" w:rsidR="000E7536" w:rsidRDefault="00C250FA">
      <w:pPr>
        <w:spacing w:after="0" w:line="600" w:lineRule="auto"/>
        <w:ind w:firstLine="720"/>
        <w:jc w:val="both"/>
        <w:rPr>
          <w:rFonts w:eastAsia="Times New Roman"/>
          <w:szCs w:val="24"/>
        </w:rPr>
      </w:pPr>
      <w:r>
        <w:rPr>
          <w:rFonts w:eastAsia="Times New Roman"/>
          <w:szCs w:val="24"/>
        </w:rPr>
        <w:t>Ο</w:t>
      </w:r>
      <w:r>
        <w:rPr>
          <w:rFonts w:eastAsia="Times New Roman"/>
          <w:szCs w:val="24"/>
        </w:rPr>
        <w:t>λοκληρώθηκε η συζήτηση των επικαίρων ερωτήσεων.</w:t>
      </w:r>
    </w:p>
    <w:p w14:paraId="131CE91D" w14:textId="77777777" w:rsidR="000E7536" w:rsidRDefault="00C250FA">
      <w:pPr>
        <w:spacing w:after="0" w:line="600" w:lineRule="auto"/>
        <w:ind w:firstLine="720"/>
        <w:jc w:val="both"/>
        <w:rPr>
          <w:rFonts w:eastAsia="Times New Roman"/>
          <w:szCs w:val="24"/>
        </w:rPr>
      </w:pPr>
      <w:r>
        <w:rPr>
          <w:rFonts w:eastAsia="Times New Roman"/>
          <w:szCs w:val="24"/>
        </w:rPr>
        <w:t xml:space="preserve">Κυρίες και κύριοι συνάδελφοι, δέχεστε </w:t>
      </w:r>
      <w:r>
        <w:rPr>
          <w:rFonts w:eastAsia="Times New Roman"/>
          <w:szCs w:val="24"/>
        </w:rPr>
        <w:t>στο σημείο αυτό να λύσουμε τη συνεδρίαση;</w:t>
      </w:r>
    </w:p>
    <w:p w14:paraId="131CE91E" w14:textId="77777777" w:rsidR="000E7536" w:rsidRDefault="00C250FA">
      <w:pPr>
        <w:spacing w:after="0" w:line="600" w:lineRule="auto"/>
        <w:ind w:firstLine="720"/>
        <w:jc w:val="both"/>
        <w:rPr>
          <w:rFonts w:eastAsia="Times New Roman"/>
          <w:szCs w:val="24"/>
        </w:rPr>
      </w:pPr>
      <w:r>
        <w:rPr>
          <w:rFonts w:eastAsia="Times New Roman"/>
          <w:b/>
          <w:bCs/>
          <w:szCs w:val="24"/>
        </w:rPr>
        <w:t xml:space="preserve">ΟΛΟΙ ΟΙ ΒΟΥΛΕΥΤΕΣ: </w:t>
      </w:r>
      <w:r>
        <w:rPr>
          <w:rFonts w:eastAsia="Times New Roman"/>
          <w:szCs w:val="24"/>
        </w:rPr>
        <w:t>Μάλιστα, μάλιστα.</w:t>
      </w:r>
    </w:p>
    <w:p w14:paraId="131CE91F" w14:textId="77777777" w:rsidR="000E7536" w:rsidRDefault="00C250FA">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Με τη συναίνεση του Σώ</w:t>
      </w:r>
      <w:r>
        <w:rPr>
          <w:rFonts w:eastAsia="Times New Roman"/>
          <w:szCs w:val="24"/>
        </w:rPr>
        <w:t xml:space="preserve">ματος και ώρα 18.45΄ </w:t>
      </w:r>
      <w:proofErr w:type="spellStart"/>
      <w:r>
        <w:rPr>
          <w:rFonts w:eastAsia="Times New Roman"/>
          <w:szCs w:val="24"/>
        </w:rPr>
        <w:t>λύεται</w:t>
      </w:r>
      <w:proofErr w:type="spellEnd"/>
      <w:r>
        <w:rPr>
          <w:rFonts w:eastAsia="Times New Roman"/>
          <w:szCs w:val="24"/>
        </w:rPr>
        <w:t xml:space="preserve"> η συνεδρίαση για αύριο, ημέρα Τρίτη 17 Οκτωβρίου 2017 και ώρα 18.00΄, με αντικείμενο εργασιών του Σώματος, νομοθετική εργασία, σύμφωνα με την ημερήσια διάταξη που έχει διανεμηθεί. </w:t>
      </w:r>
    </w:p>
    <w:p w14:paraId="131CE920" w14:textId="77777777" w:rsidR="000E7536" w:rsidRDefault="00C250FA">
      <w:pPr>
        <w:spacing w:line="600" w:lineRule="auto"/>
        <w:ind w:firstLine="720"/>
        <w:jc w:val="both"/>
        <w:rPr>
          <w:rFonts w:eastAsia="Times New Roman"/>
          <w:szCs w:val="24"/>
        </w:rPr>
      </w:pPr>
      <w:r>
        <w:rPr>
          <w:rFonts w:eastAsia="Times New Roman"/>
          <w:b/>
          <w:bCs/>
          <w:szCs w:val="24"/>
        </w:rPr>
        <w:t xml:space="preserve">Ο ΠΡΟΕΔΡΟΣ                                     </w:t>
      </w:r>
      <w:r>
        <w:rPr>
          <w:rFonts w:eastAsia="Times New Roman"/>
          <w:b/>
          <w:bCs/>
          <w:szCs w:val="24"/>
        </w:rPr>
        <w:t xml:space="preserve">                   ΟΙ ΓΡΑΜΜΑΤΕΙΣ</w:t>
      </w:r>
      <w:r>
        <w:rPr>
          <w:rFonts w:eastAsia="Times New Roman"/>
          <w:szCs w:val="24"/>
        </w:rPr>
        <w:t xml:space="preserve"> </w:t>
      </w:r>
    </w:p>
    <w:sectPr w:rsidR="000E753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Fjw6mSV9Pxc9bsyeqqrdRavZujg=" w:salt="4h2U7X661EEo1OBedrz44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536"/>
    <w:rsid w:val="000E7536"/>
    <w:rsid w:val="00584345"/>
    <w:rsid w:val="00C250F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CE878"/>
  <w15:docId w15:val="{F48D8259-DE7F-4428-B56D-56210176C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E1F8B"/>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8E1F8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524</MetadataID>
    <Session xmlns="641f345b-441b-4b81-9152-adc2e73ba5e1">Γ´</Session>
    <Date xmlns="641f345b-441b-4b81-9152-adc2e73ba5e1">2017-10-15T21:00:00+00:00</Date>
    <Status xmlns="641f345b-441b-4b81-9152-adc2e73ba5e1">
      <Url>http://srv-sp1/praktika/Lists/Incoming_Metadata/EditForm.aspx?ID=524&amp;Source=/praktika/Recordings_Library/Forms/AllItems.aspx</Url>
      <Description>Δημοσιεύτηκε</Description>
    </Status>
    <Meeting xmlns="641f345b-441b-4b81-9152-adc2e73ba5e1">Ι´</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D69C1A9-BA3F-4795-B3E5-D7A1CD6DCE54}">
  <ds:schemaRefs>
    <ds:schemaRef ds:uri="641f345b-441b-4b81-9152-adc2e73ba5e1"/>
    <ds:schemaRef ds:uri="http://purl.org/dc/terms/"/>
    <ds:schemaRef ds:uri="http://schemas.microsoft.com/office/infopath/2007/PartnerControls"/>
    <ds:schemaRef ds:uri="http://schemas.microsoft.com/office/2006/documentManagement/types"/>
    <ds:schemaRef ds:uri="http://www.w3.org/XML/1998/namespace"/>
    <ds:schemaRef ds:uri="http://purl.org/dc/dcmitype/"/>
    <ds:schemaRef ds:uri="http://schemas.openxmlformats.org/package/2006/metadata/core-properties"/>
    <ds:schemaRef ds:uri="http://purl.org/dc/elements/1.1/"/>
    <ds:schemaRef ds:uri="http://schemas.microsoft.com/office/2006/metadata/properties"/>
  </ds:schemaRefs>
</ds:datastoreItem>
</file>

<file path=customXml/itemProps2.xml><?xml version="1.0" encoding="utf-8"?>
<ds:datastoreItem xmlns:ds="http://schemas.openxmlformats.org/officeDocument/2006/customXml" ds:itemID="{CA70CD02-B6E4-4FD4-B297-7CD8A182D9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EBEA44A-3233-412A-9B59-A087B3A57E2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38</Pages>
  <Words>6714</Words>
  <Characters>36260</Characters>
  <Application>Microsoft Office Word</Application>
  <DocSecurity>0</DocSecurity>
  <Lines>302</Lines>
  <Paragraphs>85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42889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2017-10-20T12:09:00Z</dcterms:created>
  <dcterms:modified xsi:type="dcterms:W3CDTF">2017-10-20T12:09:00Z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