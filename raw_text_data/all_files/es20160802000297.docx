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871CBB" w14:textId="77777777" w:rsidR="00A714EA" w:rsidRPr="00A714EA" w:rsidRDefault="00A714EA" w:rsidP="00A714EA">
      <w:pPr>
        <w:spacing w:after="200" w:line="360" w:lineRule="auto"/>
        <w:rPr>
          <w:ins w:id="0" w:author="Φλούδα Χριστίνα" w:date="2016-08-22T11:34:00Z"/>
          <w:rFonts w:eastAsia="Times New Roman"/>
          <w:szCs w:val="24"/>
          <w:lang w:eastAsia="en-US"/>
        </w:rPr>
      </w:pPr>
      <w:ins w:id="1" w:author="Φλούδα Χριστίνα" w:date="2016-08-22T11:34:00Z">
        <w:r w:rsidRPr="00A714E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665FB4A" w14:textId="77777777" w:rsidR="00A714EA" w:rsidRPr="00A714EA" w:rsidRDefault="00A714EA" w:rsidP="00A714EA">
      <w:pPr>
        <w:spacing w:after="200" w:line="360" w:lineRule="auto"/>
        <w:rPr>
          <w:ins w:id="2" w:author="Φλούδα Χριστίνα" w:date="2016-08-22T11:34:00Z"/>
          <w:rFonts w:eastAsia="Times New Roman"/>
          <w:szCs w:val="24"/>
          <w:lang w:eastAsia="en-US"/>
        </w:rPr>
      </w:pPr>
    </w:p>
    <w:p w14:paraId="2166190E" w14:textId="77777777" w:rsidR="00A714EA" w:rsidRPr="00A714EA" w:rsidRDefault="00A714EA" w:rsidP="00A714EA">
      <w:pPr>
        <w:spacing w:after="200" w:line="360" w:lineRule="auto"/>
        <w:rPr>
          <w:ins w:id="3" w:author="Φλούδα Χριστίνα" w:date="2016-08-22T11:34:00Z"/>
          <w:rFonts w:eastAsia="Times New Roman"/>
          <w:szCs w:val="24"/>
          <w:lang w:eastAsia="en-US"/>
        </w:rPr>
      </w:pPr>
      <w:ins w:id="4" w:author="Φλούδα Χριστίνα" w:date="2016-08-22T11:34:00Z">
        <w:r w:rsidRPr="00A714EA">
          <w:rPr>
            <w:rFonts w:eastAsia="Times New Roman"/>
            <w:szCs w:val="24"/>
            <w:lang w:eastAsia="en-US"/>
          </w:rPr>
          <w:t>ΠΙΝΑΚΑΣ ΠΕΡΙΕΧΟΜΕΝΩΝ</w:t>
        </w:r>
      </w:ins>
    </w:p>
    <w:p w14:paraId="64DBF963" w14:textId="77777777" w:rsidR="00A714EA" w:rsidRPr="00A714EA" w:rsidRDefault="00A714EA" w:rsidP="00A714EA">
      <w:pPr>
        <w:spacing w:after="200" w:line="360" w:lineRule="auto"/>
        <w:rPr>
          <w:ins w:id="5" w:author="Φλούδα Χριστίνα" w:date="2016-08-22T11:34:00Z"/>
          <w:rFonts w:eastAsia="Times New Roman"/>
          <w:szCs w:val="24"/>
          <w:lang w:eastAsia="en-US"/>
        </w:rPr>
      </w:pPr>
      <w:ins w:id="6" w:author="Φλούδα Χριστίνα" w:date="2016-08-22T11:34:00Z">
        <w:r w:rsidRPr="00A714EA">
          <w:rPr>
            <w:rFonts w:eastAsia="Times New Roman"/>
            <w:szCs w:val="24"/>
            <w:lang w:eastAsia="en-US"/>
          </w:rPr>
          <w:t xml:space="preserve">ΙΖ’ ΠΕΡΙΟΔΟΣ </w:t>
        </w:r>
      </w:ins>
    </w:p>
    <w:p w14:paraId="65FB39DB" w14:textId="77777777" w:rsidR="00A714EA" w:rsidRPr="00A714EA" w:rsidRDefault="00A714EA" w:rsidP="00A714EA">
      <w:pPr>
        <w:spacing w:after="200" w:line="360" w:lineRule="auto"/>
        <w:rPr>
          <w:ins w:id="7" w:author="Φλούδα Χριστίνα" w:date="2016-08-22T11:34:00Z"/>
          <w:rFonts w:eastAsia="Times New Roman"/>
          <w:szCs w:val="24"/>
          <w:lang w:eastAsia="en-US"/>
        </w:rPr>
      </w:pPr>
      <w:ins w:id="8" w:author="Φλούδα Χριστίνα" w:date="2016-08-22T11:34:00Z">
        <w:r w:rsidRPr="00A714EA">
          <w:rPr>
            <w:rFonts w:eastAsia="Times New Roman"/>
            <w:szCs w:val="24"/>
            <w:lang w:eastAsia="en-US"/>
          </w:rPr>
          <w:t>ΠΡΟΕΔΡΕΥΟΜΕΝΗΣ ΚΟΙΝΟΒΟΥΛΕΥΤΙΚΗΣ ΔΗΜΟΚΡΑΤΙΑΣ</w:t>
        </w:r>
      </w:ins>
    </w:p>
    <w:p w14:paraId="71E7802A" w14:textId="77777777" w:rsidR="00A714EA" w:rsidRPr="00A714EA" w:rsidRDefault="00A714EA" w:rsidP="00A714EA">
      <w:pPr>
        <w:spacing w:after="200" w:line="360" w:lineRule="auto"/>
        <w:rPr>
          <w:ins w:id="9" w:author="Φλούδα Χριστίνα" w:date="2016-08-22T11:34:00Z"/>
          <w:rFonts w:eastAsia="Times New Roman"/>
          <w:szCs w:val="24"/>
          <w:lang w:eastAsia="en-US"/>
        </w:rPr>
      </w:pPr>
      <w:ins w:id="10" w:author="Φλούδα Χριστίνα" w:date="2016-08-22T11:34:00Z">
        <w:r w:rsidRPr="00A714EA">
          <w:rPr>
            <w:rFonts w:eastAsia="Times New Roman"/>
            <w:szCs w:val="24"/>
            <w:lang w:eastAsia="en-US"/>
          </w:rPr>
          <w:t>ΣΥΝΟΔΟΣ Α΄</w:t>
        </w:r>
      </w:ins>
    </w:p>
    <w:p w14:paraId="592CC3E4" w14:textId="77777777" w:rsidR="00A714EA" w:rsidRPr="00A714EA" w:rsidRDefault="00A714EA" w:rsidP="00A714EA">
      <w:pPr>
        <w:spacing w:after="200" w:line="360" w:lineRule="auto"/>
        <w:rPr>
          <w:ins w:id="11" w:author="Φλούδα Χριστίνα" w:date="2016-08-22T11:34:00Z"/>
          <w:rFonts w:eastAsia="Times New Roman"/>
          <w:szCs w:val="24"/>
          <w:lang w:eastAsia="en-US"/>
        </w:rPr>
      </w:pPr>
    </w:p>
    <w:p w14:paraId="2563ECC1" w14:textId="77777777" w:rsidR="00A714EA" w:rsidRPr="00A714EA" w:rsidRDefault="00A714EA" w:rsidP="00A714EA">
      <w:pPr>
        <w:spacing w:after="200" w:line="360" w:lineRule="auto"/>
        <w:rPr>
          <w:ins w:id="12" w:author="Φλούδα Χριστίνα" w:date="2016-08-22T11:34:00Z"/>
          <w:rFonts w:eastAsia="Times New Roman"/>
          <w:szCs w:val="24"/>
          <w:lang w:eastAsia="en-US"/>
        </w:rPr>
      </w:pPr>
      <w:ins w:id="13" w:author="Φλούδα Χριστίνα" w:date="2016-08-22T11:34:00Z">
        <w:r w:rsidRPr="00A714EA">
          <w:rPr>
            <w:rFonts w:eastAsia="Times New Roman"/>
            <w:szCs w:val="24"/>
            <w:lang w:eastAsia="en-US"/>
          </w:rPr>
          <w:t>ΣΥΝΕΔΡΙΑΣΗ ΡΟΔ΄</w:t>
        </w:r>
      </w:ins>
    </w:p>
    <w:p w14:paraId="057E634F" w14:textId="77777777" w:rsidR="00A714EA" w:rsidRPr="00A714EA" w:rsidRDefault="00A714EA" w:rsidP="00A714EA">
      <w:pPr>
        <w:spacing w:after="200" w:line="360" w:lineRule="auto"/>
        <w:rPr>
          <w:ins w:id="14" w:author="Φλούδα Χριστίνα" w:date="2016-08-22T11:34:00Z"/>
          <w:rFonts w:eastAsia="Times New Roman"/>
          <w:szCs w:val="24"/>
          <w:lang w:eastAsia="en-US"/>
        </w:rPr>
      </w:pPr>
      <w:ins w:id="15" w:author="Φλούδα Χριστίνα" w:date="2016-08-22T11:34:00Z">
        <w:r w:rsidRPr="00A714EA">
          <w:rPr>
            <w:rFonts w:eastAsia="Times New Roman"/>
            <w:szCs w:val="24"/>
            <w:lang w:eastAsia="en-US"/>
          </w:rPr>
          <w:t>Τρίτη  2 Αυγούστου 2016</w:t>
        </w:r>
      </w:ins>
    </w:p>
    <w:p w14:paraId="5CB49435" w14:textId="77777777" w:rsidR="00A714EA" w:rsidRPr="00A714EA" w:rsidRDefault="00A714EA" w:rsidP="00A714EA">
      <w:pPr>
        <w:spacing w:after="200" w:line="360" w:lineRule="auto"/>
        <w:rPr>
          <w:ins w:id="16" w:author="Φλούδα Χριστίνα" w:date="2016-08-22T11:34:00Z"/>
          <w:rFonts w:eastAsia="Times New Roman"/>
          <w:szCs w:val="24"/>
          <w:lang w:eastAsia="en-US"/>
        </w:rPr>
      </w:pPr>
    </w:p>
    <w:p w14:paraId="16A68C2C" w14:textId="77777777" w:rsidR="00A714EA" w:rsidRPr="00A714EA" w:rsidRDefault="00A714EA" w:rsidP="00A714EA">
      <w:pPr>
        <w:spacing w:after="200" w:line="360" w:lineRule="auto"/>
        <w:rPr>
          <w:ins w:id="17" w:author="Φλούδα Χριστίνα" w:date="2016-08-22T11:34:00Z"/>
          <w:rFonts w:eastAsia="Times New Roman"/>
          <w:szCs w:val="24"/>
          <w:lang w:eastAsia="en-US"/>
        </w:rPr>
      </w:pPr>
      <w:ins w:id="18" w:author="Φλούδα Χριστίνα" w:date="2016-08-22T11:34:00Z">
        <w:r w:rsidRPr="00A714EA">
          <w:rPr>
            <w:rFonts w:eastAsia="Times New Roman"/>
            <w:szCs w:val="24"/>
            <w:lang w:eastAsia="en-US"/>
          </w:rPr>
          <w:t>ΘΕΜΑΤΑ</w:t>
        </w:r>
      </w:ins>
    </w:p>
    <w:p w14:paraId="0E5C4270" w14:textId="77777777" w:rsidR="00A714EA" w:rsidRPr="00A714EA" w:rsidRDefault="00A714EA" w:rsidP="00A714EA">
      <w:pPr>
        <w:spacing w:after="200" w:line="360" w:lineRule="auto"/>
        <w:rPr>
          <w:ins w:id="19" w:author="Φλούδα Χριστίνα" w:date="2016-08-22T11:34:00Z"/>
          <w:rFonts w:eastAsia="Times New Roman"/>
          <w:szCs w:val="24"/>
          <w:lang w:eastAsia="en-US"/>
        </w:rPr>
      </w:pPr>
      <w:ins w:id="20" w:author="Φλούδα Χριστίνα" w:date="2016-08-22T11:34:00Z">
        <w:r w:rsidRPr="00A714EA">
          <w:rPr>
            <w:rFonts w:eastAsia="Times New Roman"/>
            <w:szCs w:val="24"/>
            <w:lang w:eastAsia="en-US"/>
          </w:rPr>
          <w:t xml:space="preserve"> </w:t>
        </w:r>
        <w:r w:rsidRPr="00A714EA">
          <w:rPr>
            <w:rFonts w:eastAsia="Times New Roman"/>
            <w:szCs w:val="24"/>
            <w:lang w:eastAsia="en-US"/>
          </w:rPr>
          <w:br/>
          <w:t xml:space="preserve">Α. ΕΙΔΙΚΑ ΘΕΜΑΤΑ </w:t>
        </w:r>
        <w:r w:rsidRPr="00A714EA">
          <w:rPr>
            <w:rFonts w:eastAsia="Times New Roman"/>
            <w:szCs w:val="24"/>
            <w:lang w:eastAsia="en-US"/>
          </w:rPr>
          <w:br/>
          <w:t xml:space="preserve">1. Επικύρωση Πρακτικών, σελ. </w:t>
        </w:r>
        <w:r w:rsidRPr="00A714EA">
          <w:rPr>
            <w:rFonts w:eastAsia="Times New Roman"/>
            <w:szCs w:val="24"/>
            <w:lang w:eastAsia="en-US"/>
          </w:rPr>
          <w:br/>
          <w:t xml:space="preserve">2. Επί διαδικαστικού θέματος, σελ. </w:t>
        </w:r>
        <w:r w:rsidRPr="00A714EA">
          <w:rPr>
            <w:rFonts w:eastAsia="Times New Roman"/>
            <w:szCs w:val="24"/>
            <w:lang w:eastAsia="en-US"/>
          </w:rPr>
          <w:br/>
          <w:t xml:space="preserve">3. Ανακοινώνεται ότι η Επιτροπή Κανονισμού καταθέτει την  Έκθεσή της στην πρόταση του Προέδρου της Βουλής των Ελλήνων "για την τροποποίηση διατάξεων του Κανονισμού της Βουλής - Μέρος Β' (ΦΕΚ 51/Α'/10.4.1997)", σελ. </w:t>
        </w:r>
        <w:r w:rsidRPr="00A714EA">
          <w:rPr>
            <w:rFonts w:eastAsia="Times New Roman"/>
            <w:szCs w:val="24"/>
            <w:lang w:eastAsia="en-US"/>
          </w:rPr>
          <w:br/>
          <w:t xml:space="preserve"> </w:t>
        </w:r>
        <w:r w:rsidRPr="00A714EA">
          <w:rPr>
            <w:rFonts w:eastAsia="Times New Roman"/>
            <w:szCs w:val="24"/>
            <w:lang w:eastAsia="en-US"/>
          </w:rPr>
          <w:br/>
          <w:t xml:space="preserve">Β. ΝΟΜΟΘΕΤΙΚΗ ΕΡΓΑΣΙΑ </w:t>
        </w:r>
        <w:r w:rsidRPr="00A714EA">
          <w:rPr>
            <w:rFonts w:eastAsia="Times New Roman"/>
            <w:szCs w:val="24"/>
            <w:lang w:eastAsia="en-US"/>
          </w:rPr>
          <w:br/>
          <w:t xml:space="preserve">Συζήτηση και ψήφιση επί της αρχής και επί των άρθρων και ψήφιση στο σύνολο του σχεδίου νόμου του Υπουργείου Οικονομίας, Ανάπτυξης και Τουρισμού: "Δημόσιες συμβάσεις έργων, προμηθειών και υπηρεσιών (προσαρμογή στις Οδηγίες 2014/24/ΕΕ και 2014/25/ΕΕ)", σελ. </w:t>
        </w:r>
        <w:r w:rsidRPr="00A714EA">
          <w:rPr>
            <w:rFonts w:eastAsia="Times New Roman"/>
            <w:szCs w:val="24"/>
            <w:lang w:eastAsia="en-US"/>
          </w:rPr>
          <w:br/>
        </w:r>
      </w:ins>
    </w:p>
    <w:p w14:paraId="046D7CFC" w14:textId="77777777" w:rsidR="00A714EA" w:rsidRPr="00A714EA" w:rsidRDefault="00A714EA" w:rsidP="00A714EA">
      <w:pPr>
        <w:spacing w:after="200" w:line="360" w:lineRule="auto"/>
        <w:rPr>
          <w:ins w:id="21" w:author="Φλούδα Χριστίνα" w:date="2016-08-22T11:34:00Z"/>
          <w:rFonts w:eastAsia="Times New Roman"/>
          <w:szCs w:val="24"/>
          <w:lang w:eastAsia="en-US"/>
        </w:rPr>
      </w:pPr>
      <w:ins w:id="22" w:author="Φλούδα Χριστίνα" w:date="2016-08-22T11:34:00Z">
        <w:r w:rsidRPr="00A714EA">
          <w:rPr>
            <w:rFonts w:eastAsia="Times New Roman"/>
            <w:szCs w:val="24"/>
            <w:lang w:eastAsia="en-US"/>
          </w:rPr>
          <w:t>ΠΡΟΕΔΡΕΥΟΝΤΕΣ</w:t>
        </w:r>
      </w:ins>
    </w:p>
    <w:p w14:paraId="77608F28" w14:textId="77777777" w:rsidR="00A714EA" w:rsidRPr="00A714EA" w:rsidRDefault="00A714EA" w:rsidP="00A714EA">
      <w:pPr>
        <w:spacing w:after="200" w:line="360" w:lineRule="auto"/>
        <w:rPr>
          <w:ins w:id="23" w:author="Φλούδα Χριστίνα" w:date="2016-08-22T11:34:00Z"/>
          <w:rFonts w:eastAsia="Times New Roman"/>
          <w:szCs w:val="24"/>
          <w:lang w:eastAsia="en-US"/>
        </w:rPr>
      </w:pPr>
      <w:ins w:id="24" w:author="Φλούδα Χριστίνα" w:date="2016-08-22T11:34:00Z">
        <w:r w:rsidRPr="00A714EA">
          <w:rPr>
            <w:rFonts w:eastAsia="Times New Roman"/>
            <w:szCs w:val="24"/>
            <w:lang w:eastAsia="en-US"/>
          </w:rPr>
          <w:t xml:space="preserve">ΚΑΚΛΑΜΑΝΗΣ Ν., σελ. </w:t>
        </w:r>
      </w:ins>
    </w:p>
    <w:p w14:paraId="4E60F9E6" w14:textId="77777777" w:rsidR="00A714EA" w:rsidRPr="00A714EA" w:rsidRDefault="00A714EA" w:rsidP="00A714EA">
      <w:pPr>
        <w:spacing w:after="200" w:line="360" w:lineRule="auto"/>
        <w:rPr>
          <w:ins w:id="25" w:author="Φλούδα Χριστίνα" w:date="2016-08-22T11:34:00Z"/>
          <w:rFonts w:eastAsia="Times New Roman"/>
          <w:szCs w:val="24"/>
          <w:lang w:eastAsia="en-US"/>
        </w:rPr>
      </w:pPr>
      <w:ins w:id="26" w:author="Φλούδα Χριστίνα" w:date="2016-08-22T11:34:00Z">
        <w:r w:rsidRPr="00A714EA">
          <w:rPr>
            <w:rFonts w:eastAsia="Times New Roman"/>
            <w:szCs w:val="24"/>
            <w:lang w:eastAsia="en-US"/>
          </w:rPr>
          <w:t xml:space="preserve">ΚΟΥΡΑΚΗΣ Α., σελ. </w:t>
        </w:r>
      </w:ins>
    </w:p>
    <w:p w14:paraId="795FDCDE" w14:textId="77777777" w:rsidR="00A714EA" w:rsidRPr="00A714EA" w:rsidRDefault="00A714EA" w:rsidP="00A714EA">
      <w:pPr>
        <w:spacing w:after="200" w:line="360" w:lineRule="auto"/>
        <w:rPr>
          <w:ins w:id="27" w:author="Φλούδα Χριστίνα" w:date="2016-08-22T11:34:00Z"/>
          <w:rFonts w:eastAsia="Times New Roman"/>
          <w:szCs w:val="24"/>
          <w:lang w:eastAsia="en-US"/>
        </w:rPr>
      </w:pPr>
      <w:ins w:id="28" w:author="Φλούδα Χριστίνα" w:date="2016-08-22T11:34:00Z">
        <w:r w:rsidRPr="00A714EA">
          <w:rPr>
            <w:rFonts w:eastAsia="Times New Roman"/>
            <w:szCs w:val="24"/>
            <w:lang w:eastAsia="en-US"/>
          </w:rPr>
          <w:t xml:space="preserve">ΚΡΕΜΑΣΤΙΝΟΣ Δ., σελ. </w:t>
        </w:r>
      </w:ins>
    </w:p>
    <w:p w14:paraId="6DA93B90" w14:textId="77777777" w:rsidR="00A714EA" w:rsidRPr="00A714EA" w:rsidRDefault="00A714EA" w:rsidP="00A714EA">
      <w:pPr>
        <w:spacing w:after="200" w:line="360" w:lineRule="auto"/>
        <w:rPr>
          <w:ins w:id="29" w:author="Φλούδα Χριστίνα" w:date="2016-08-22T11:34:00Z"/>
          <w:rFonts w:eastAsia="Times New Roman"/>
          <w:szCs w:val="24"/>
          <w:lang w:eastAsia="en-US"/>
        </w:rPr>
      </w:pPr>
    </w:p>
    <w:p w14:paraId="105EFA87" w14:textId="77777777" w:rsidR="00A714EA" w:rsidRPr="00A714EA" w:rsidRDefault="00A714EA" w:rsidP="00A714EA">
      <w:pPr>
        <w:spacing w:after="200" w:line="360" w:lineRule="auto"/>
        <w:rPr>
          <w:ins w:id="30" w:author="Φλούδα Χριστίνα" w:date="2016-08-22T11:34:00Z"/>
          <w:rFonts w:eastAsia="Times New Roman"/>
          <w:szCs w:val="24"/>
          <w:lang w:eastAsia="en-US"/>
        </w:rPr>
      </w:pPr>
      <w:ins w:id="31" w:author="Φλούδα Χριστίνα" w:date="2016-08-22T11:34:00Z">
        <w:r w:rsidRPr="00A714EA">
          <w:rPr>
            <w:rFonts w:eastAsia="Times New Roman"/>
            <w:szCs w:val="24"/>
            <w:lang w:eastAsia="en-US"/>
          </w:rPr>
          <w:t>ΟΜΙΛΗΤΕΣ</w:t>
        </w:r>
      </w:ins>
    </w:p>
    <w:p w14:paraId="26BDC039" w14:textId="77777777" w:rsidR="00A714EA" w:rsidRPr="00A714EA" w:rsidRDefault="00A714EA" w:rsidP="00A714EA">
      <w:pPr>
        <w:spacing w:after="200" w:line="360" w:lineRule="auto"/>
        <w:rPr>
          <w:ins w:id="32" w:author="Φλούδα Χριστίνα" w:date="2016-08-22T11:34:00Z"/>
          <w:rFonts w:eastAsia="Times New Roman"/>
          <w:szCs w:val="24"/>
          <w:lang w:eastAsia="en-US"/>
        </w:rPr>
      </w:pPr>
      <w:ins w:id="33" w:author="Φλούδα Χριστίνα" w:date="2016-08-22T11:34:00Z">
        <w:r w:rsidRPr="00A714EA">
          <w:rPr>
            <w:rFonts w:eastAsia="Times New Roman"/>
            <w:szCs w:val="24"/>
            <w:lang w:eastAsia="en-US"/>
          </w:rPr>
          <w:br/>
          <w:t>Α. Επί διαδικαστικού θέματος:</w:t>
        </w:r>
        <w:r w:rsidRPr="00A714EA">
          <w:rPr>
            <w:rFonts w:eastAsia="Times New Roman"/>
            <w:szCs w:val="24"/>
            <w:lang w:eastAsia="en-US"/>
          </w:rPr>
          <w:br/>
          <w:t>ΒΡΟΥΤΣΗΣ Ι. , σελ.</w:t>
        </w:r>
        <w:r w:rsidRPr="00A714EA">
          <w:rPr>
            <w:rFonts w:eastAsia="Times New Roman"/>
            <w:szCs w:val="24"/>
            <w:lang w:eastAsia="en-US"/>
          </w:rPr>
          <w:br/>
          <w:t>ΚΑΚΛΑΜΑΝΗΣ Ν. , σελ.</w:t>
        </w:r>
        <w:r w:rsidRPr="00A714EA">
          <w:rPr>
            <w:rFonts w:eastAsia="Times New Roman"/>
            <w:szCs w:val="24"/>
            <w:lang w:eastAsia="en-US"/>
          </w:rPr>
          <w:br/>
          <w:t>ΚΑΡΑΘΑΝΑΣΟΠΟΥΛΟΣ Ν. , σελ.</w:t>
        </w:r>
        <w:r w:rsidRPr="00A714EA">
          <w:rPr>
            <w:rFonts w:eastAsia="Times New Roman"/>
            <w:szCs w:val="24"/>
            <w:lang w:eastAsia="en-US"/>
          </w:rPr>
          <w:br/>
          <w:t>ΚΑΡΡΑΣ Γ. , σελ.</w:t>
        </w:r>
        <w:r w:rsidRPr="00A714EA">
          <w:rPr>
            <w:rFonts w:eastAsia="Times New Roman"/>
            <w:szCs w:val="24"/>
            <w:lang w:eastAsia="en-US"/>
          </w:rPr>
          <w:br/>
          <w:t>ΚΟΥΡΑΚΗΣ Α. , σελ.</w:t>
        </w:r>
        <w:r w:rsidRPr="00A714EA">
          <w:rPr>
            <w:rFonts w:eastAsia="Times New Roman"/>
            <w:szCs w:val="24"/>
            <w:lang w:eastAsia="en-US"/>
          </w:rPr>
          <w:br/>
          <w:t>ΚΡΕΜΑΣΤΙΝΟΣ Δ. , σελ.</w:t>
        </w:r>
        <w:r w:rsidRPr="00A714EA">
          <w:rPr>
            <w:rFonts w:eastAsia="Times New Roman"/>
            <w:szCs w:val="24"/>
            <w:lang w:eastAsia="en-US"/>
          </w:rPr>
          <w:br/>
          <w:t>ΛΟΒΕΡΔΟΣ Α. , σελ.</w:t>
        </w:r>
        <w:r w:rsidRPr="00A714EA">
          <w:rPr>
            <w:rFonts w:eastAsia="Times New Roman"/>
            <w:szCs w:val="24"/>
            <w:lang w:eastAsia="en-US"/>
          </w:rPr>
          <w:br/>
          <w:t>ΜΑΝΙΑΤΗΣ Ι. , σελ.</w:t>
        </w:r>
        <w:r w:rsidRPr="00A714EA">
          <w:rPr>
            <w:rFonts w:eastAsia="Times New Roman"/>
            <w:szCs w:val="24"/>
            <w:lang w:eastAsia="en-US"/>
          </w:rPr>
          <w:br/>
          <w:t>ΜΗΤΑΡΑΚΗΣ Π. , σελ.</w:t>
        </w:r>
        <w:r w:rsidRPr="00A714EA">
          <w:rPr>
            <w:rFonts w:eastAsia="Times New Roman"/>
            <w:szCs w:val="24"/>
            <w:lang w:eastAsia="en-US"/>
          </w:rPr>
          <w:br/>
          <w:t>ΣΑΝΤΟΡΙΝΙΟΣ Ν. , σελ.</w:t>
        </w:r>
        <w:r w:rsidRPr="00A714EA">
          <w:rPr>
            <w:rFonts w:eastAsia="Times New Roman"/>
            <w:szCs w:val="24"/>
            <w:lang w:eastAsia="en-US"/>
          </w:rPr>
          <w:br/>
          <w:t>ΣΠΙΡΤΖΗΣ Χ. , σελ.</w:t>
        </w:r>
        <w:r w:rsidRPr="00A714EA">
          <w:rPr>
            <w:rFonts w:eastAsia="Times New Roman"/>
            <w:szCs w:val="24"/>
            <w:lang w:eastAsia="en-US"/>
          </w:rPr>
          <w:br/>
          <w:t>ΣΤΑΘΑΚΗΣ Γ. , σελ.</w:t>
        </w:r>
        <w:r w:rsidRPr="00A714EA">
          <w:rPr>
            <w:rFonts w:eastAsia="Times New Roman"/>
            <w:szCs w:val="24"/>
            <w:lang w:eastAsia="en-US"/>
          </w:rPr>
          <w:br/>
          <w:t>ΦΑΜΕΛΛΟΣ Σ. , σελ.</w:t>
        </w:r>
        <w:r w:rsidRPr="00A714EA">
          <w:rPr>
            <w:rFonts w:eastAsia="Times New Roman"/>
            <w:szCs w:val="24"/>
            <w:lang w:eastAsia="en-US"/>
          </w:rPr>
          <w:br/>
        </w:r>
        <w:r w:rsidRPr="00A714EA">
          <w:rPr>
            <w:rFonts w:eastAsia="Times New Roman"/>
            <w:szCs w:val="24"/>
            <w:lang w:eastAsia="en-US"/>
          </w:rPr>
          <w:br/>
          <w:t>Β. Επί του σχεδίου νόμου του Υπουργείου Οικονομίας, Ανάπτυξης και Τουρισμού:</w:t>
        </w:r>
        <w:r w:rsidRPr="00A714EA">
          <w:rPr>
            <w:rFonts w:eastAsia="Times New Roman"/>
            <w:szCs w:val="24"/>
            <w:lang w:eastAsia="en-US"/>
          </w:rPr>
          <w:br/>
          <w:t>ΑΜΥΡΑΣ Γ. , σελ.</w:t>
        </w:r>
        <w:r w:rsidRPr="00A714EA">
          <w:rPr>
            <w:rFonts w:eastAsia="Times New Roman"/>
            <w:szCs w:val="24"/>
            <w:lang w:eastAsia="en-US"/>
          </w:rPr>
          <w:br/>
          <w:t>ΒΑΡΔΑΛΗΣ Α. , σελ.</w:t>
        </w:r>
        <w:r w:rsidRPr="00A714EA">
          <w:rPr>
            <w:rFonts w:eastAsia="Times New Roman"/>
            <w:szCs w:val="24"/>
            <w:lang w:eastAsia="en-US"/>
          </w:rPr>
          <w:br/>
          <w:t>ΒΡΟΥΤΣΗΣ Ι. , σελ.</w:t>
        </w:r>
        <w:r w:rsidRPr="00A714EA">
          <w:rPr>
            <w:rFonts w:eastAsia="Times New Roman"/>
            <w:szCs w:val="24"/>
            <w:lang w:eastAsia="en-US"/>
          </w:rPr>
          <w:br/>
          <w:t>ΓΕΩΡΓΙΑΔΗΣ Σ. , σελ.</w:t>
        </w:r>
        <w:r w:rsidRPr="00A714EA">
          <w:rPr>
            <w:rFonts w:eastAsia="Times New Roman"/>
            <w:szCs w:val="24"/>
            <w:lang w:eastAsia="en-US"/>
          </w:rPr>
          <w:br/>
          <w:t>ΔΑΝΕΛΛΗΣ Σ. , σελ.</w:t>
        </w:r>
        <w:r w:rsidRPr="00A714EA">
          <w:rPr>
            <w:rFonts w:eastAsia="Times New Roman"/>
            <w:szCs w:val="24"/>
            <w:lang w:eastAsia="en-US"/>
          </w:rPr>
          <w:br/>
          <w:t>ΔΗΜΑΡΑΣ Γ. , σελ.</w:t>
        </w:r>
        <w:r w:rsidRPr="00A714EA">
          <w:rPr>
            <w:rFonts w:eastAsia="Times New Roman"/>
            <w:szCs w:val="24"/>
            <w:lang w:eastAsia="en-US"/>
          </w:rPr>
          <w:br/>
          <w:t>ΘΕΛΕΡΙΤΗ Μ. , σελ.</w:t>
        </w:r>
        <w:r w:rsidRPr="00A714EA">
          <w:rPr>
            <w:rFonts w:eastAsia="Times New Roman"/>
            <w:szCs w:val="24"/>
            <w:lang w:eastAsia="en-US"/>
          </w:rPr>
          <w:br/>
          <w:t>ΘΕΟΧΑΡΗΣ Θ. , σελ.</w:t>
        </w:r>
        <w:r w:rsidRPr="00A714EA">
          <w:rPr>
            <w:rFonts w:eastAsia="Times New Roman"/>
            <w:szCs w:val="24"/>
            <w:lang w:eastAsia="en-US"/>
          </w:rPr>
          <w:br/>
          <w:t>ΚΑΡΑΘΑΝΑΣΟΠΟΥΛΟΣ Ν. , σελ.</w:t>
        </w:r>
        <w:r w:rsidRPr="00A714EA">
          <w:rPr>
            <w:rFonts w:eastAsia="Times New Roman"/>
            <w:szCs w:val="24"/>
            <w:lang w:eastAsia="en-US"/>
          </w:rPr>
          <w:br/>
          <w:t>ΚΑΡΑΚΩΣΤΑΣ Ε. , σελ.</w:t>
        </w:r>
        <w:r w:rsidRPr="00A714EA">
          <w:rPr>
            <w:rFonts w:eastAsia="Times New Roman"/>
            <w:szCs w:val="24"/>
            <w:lang w:eastAsia="en-US"/>
          </w:rPr>
          <w:br/>
          <w:t>ΚΑΡΑΜΑΝΛΗΣ Κ. του Αχ., σελ.</w:t>
        </w:r>
        <w:r w:rsidRPr="00A714EA">
          <w:rPr>
            <w:rFonts w:eastAsia="Times New Roman"/>
            <w:szCs w:val="24"/>
            <w:lang w:eastAsia="en-US"/>
          </w:rPr>
          <w:br/>
          <w:t>ΚΑΡΑΝΑΣΤΑΣΗΣ Α. , σελ.</w:t>
        </w:r>
        <w:r w:rsidRPr="00A714EA">
          <w:rPr>
            <w:rFonts w:eastAsia="Times New Roman"/>
            <w:szCs w:val="24"/>
            <w:lang w:eastAsia="en-US"/>
          </w:rPr>
          <w:br/>
          <w:t>ΚΑΡΡΑΣ Γ. , σελ.</w:t>
        </w:r>
        <w:r w:rsidRPr="00A714EA">
          <w:rPr>
            <w:rFonts w:eastAsia="Times New Roman"/>
            <w:szCs w:val="24"/>
            <w:lang w:eastAsia="en-US"/>
          </w:rPr>
          <w:br/>
          <w:t>ΛΑΖΑΡΙΔΗΣ Γ. , σελ.</w:t>
        </w:r>
        <w:r w:rsidRPr="00A714EA">
          <w:rPr>
            <w:rFonts w:eastAsia="Times New Roman"/>
            <w:szCs w:val="24"/>
            <w:lang w:eastAsia="en-US"/>
          </w:rPr>
          <w:br/>
          <w:t>ΛΟΒΕΡΔΟΣ Α. , σελ.</w:t>
        </w:r>
        <w:r w:rsidRPr="00A714EA">
          <w:rPr>
            <w:rFonts w:eastAsia="Times New Roman"/>
            <w:szCs w:val="24"/>
            <w:lang w:eastAsia="en-US"/>
          </w:rPr>
          <w:br/>
          <w:t>ΜΑΝΙΑΤΗΣ Ι. , σελ.</w:t>
        </w:r>
        <w:r w:rsidRPr="00A714EA">
          <w:rPr>
            <w:rFonts w:eastAsia="Times New Roman"/>
            <w:szCs w:val="24"/>
            <w:lang w:eastAsia="en-US"/>
          </w:rPr>
          <w:br/>
          <w:t>ΜΑΥΡΩΤΑΣ Γ. , σελ.</w:t>
        </w:r>
        <w:r w:rsidRPr="00A714EA">
          <w:rPr>
            <w:rFonts w:eastAsia="Times New Roman"/>
            <w:szCs w:val="24"/>
            <w:lang w:eastAsia="en-US"/>
          </w:rPr>
          <w:br/>
          <w:t>ΜΕΓΑΛΟΟΙΚΟΝΟΜΟΥ Θ. , σελ.</w:t>
        </w:r>
        <w:r w:rsidRPr="00A714EA">
          <w:rPr>
            <w:rFonts w:eastAsia="Times New Roman"/>
            <w:szCs w:val="24"/>
            <w:lang w:eastAsia="en-US"/>
          </w:rPr>
          <w:br/>
          <w:t>ΜΗΤΑΡΑΚΗΣ Π. , σελ.</w:t>
        </w:r>
        <w:r w:rsidRPr="00A714EA">
          <w:rPr>
            <w:rFonts w:eastAsia="Times New Roman"/>
            <w:szCs w:val="24"/>
            <w:lang w:eastAsia="en-US"/>
          </w:rPr>
          <w:br/>
          <w:t>ΠΑΡΑΣΚΕΥΟΠΟΥΛΟΣ Ν. , σελ.</w:t>
        </w:r>
        <w:r w:rsidRPr="00A714EA">
          <w:rPr>
            <w:rFonts w:eastAsia="Times New Roman"/>
            <w:szCs w:val="24"/>
            <w:lang w:eastAsia="en-US"/>
          </w:rPr>
          <w:br/>
          <w:t>ΣΑΝΤΟΡΙΝΙΟΣ Ν. , σελ.</w:t>
        </w:r>
        <w:r w:rsidRPr="00A714EA">
          <w:rPr>
            <w:rFonts w:eastAsia="Times New Roman"/>
            <w:szCs w:val="24"/>
            <w:lang w:eastAsia="en-US"/>
          </w:rPr>
          <w:br/>
          <w:t>ΣΑΡΙΔΗΣ Ι. , σελ.</w:t>
        </w:r>
        <w:r w:rsidRPr="00A714EA">
          <w:rPr>
            <w:rFonts w:eastAsia="Times New Roman"/>
            <w:szCs w:val="24"/>
            <w:lang w:eastAsia="en-US"/>
          </w:rPr>
          <w:br/>
          <w:t>ΣΠΙΡΤΖΗΣ Χ. , σελ.</w:t>
        </w:r>
        <w:r w:rsidRPr="00A714EA">
          <w:rPr>
            <w:rFonts w:eastAsia="Times New Roman"/>
            <w:szCs w:val="24"/>
            <w:lang w:eastAsia="en-US"/>
          </w:rPr>
          <w:br/>
          <w:t>ΣΤΑΘΑΚΗΣ Γ. , σελ.</w:t>
        </w:r>
        <w:r w:rsidRPr="00A714EA">
          <w:rPr>
            <w:rFonts w:eastAsia="Times New Roman"/>
            <w:szCs w:val="24"/>
            <w:lang w:eastAsia="en-US"/>
          </w:rPr>
          <w:br/>
          <w:t>ΤΑΣΟΥΛΑΣ Κ. , σελ.</w:t>
        </w:r>
        <w:r w:rsidRPr="00A714EA">
          <w:rPr>
            <w:rFonts w:eastAsia="Times New Roman"/>
            <w:szCs w:val="24"/>
            <w:lang w:eastAsia="en-US"/>
          </w:rPr>
          <w:br/>
          <w:t>ΤΣΟΓΚΑΣ Γ. , σελ.</w:t>
        </w:r>
        <w:r w:rsidRPr="00A714EA">
          <w:rPr>
            <w:rFonts w:eastAsia="Times New Roman"/>
            <w:szCs w:val="24"/>
            <w:lang w:eastAsia="en-US"/>
          </w:rPr>
          <w:br/>
          <w:t>ΧΑΤΖΗΔΑΚΗΣ Κ. , σελ.</w:t>
        </w:r>
        <w:r w:rsidRPr="00A714EA">
          <w:rPr>
            <w:rFonts w:eastAsia="Times New Roman"/>
            <w:szCs w:val="24"/>
            <w:lang w:eastAsia="en-US"/>
          </w:rPr>
          <w:br/>
        </w:r>
      </w:ins>
    </w:p>
    <w:p w14:paraId="58840081" w14:textId="77777777" w:rsidR="00A714EA" w:rsidRPr="00A714EA" w:rsidRDefault="00A714EA" w:rsidP="00A714EA">
      <w:pPr>
        <w:spacing w:after="200" w:line="360" w:lineRule="auto"/>
        <w:rPr>
          <w:ins w:id="34" w:author="Φλούδα Χριστίνα" w:date="2016-08-22T11:34:00Z"/>
          <w:rFonts w:eastAsia="Times New Roman"/>
          <w:szCs w:val="24"/>
          <w:lang w:eastAsia="en-US"/>
        </w:rPr>
      </w:pPr>
      <w:ins w:id="35" w:author="Φλούδα Χριστίνα" w:date="2016-08-22T11:34:00Z">
        <w:r w:rsidRPr="00A714EA">
          <w:rPr>
            <w:rFonts w:eastAsia="Times New Roman"/>
            <w:szCs w:val="24"/>
            <w:lang w:eastAsia="en-US"/>
          </w:rPr>
          <w:t xml:space="preserve"> ΠΑΡΕΜΒΑΣΕΙΣ:</w:t>
        </w:r>
      </w:ins>
    </w:p>
    <w:p w14:paraId="5B143EBC" w14:textId="77777777" w:rsidR="00A714EA" w:rsidRPr="00A714EA" w:rsidRDefault="00A714EA" w:rsidP="00A714EA">
      <w:pPr>
        <w:spacing w:after="200" w:line="360" w:lineRule="auto"/>
        <w:rPr>
          <w:ins w:id="36" w:author="Φλούδα Χριστίνα" w:date="2016-08-22T11:34:00Z"/>
          <w:rFonts w:eastAsia="Times New Roman"/>
          <w:szCs w:val="24"/>
          <w:lang w:eastAsia="en-US"/>
        </w:rPr>
      </w:pPr>
      <w:ins w:id="37" w:author="Φλούδα Χριστίνα" w:date="2016-08-22T11:34:00Z">
        <w:r w:rsidRPr="00A714EA">
          <w:rPr>
            <w:rFonts w:eastAsia="Times New Roman"/>
            <w:szCs w:val="24"/>
            <w:lang w:eastAsia="en-US"/>
          </w:rPr>
          <w:t xml:space="preserve">ΒΟΥΛΤΕΨΗ Σ., σελ. </w:t>
        </w:r>
      </w:ins>
    </w:p>
    <w:p w14:paraId="76A17EB7" w14:textId="77777777" w:rsidR="00A714EA" w:rsidRDefault="00A714EA">
      <w:pPr>
        <w:spacing w:after="0" w:line="600" w:lineRule="auto"/>
        <w:ind w:firstLine="720"/>
        <w:jc w:val="center"/>
        <w:rPr>
          <w:ins w:id="38" w:author="Φλούδα Χριστίνα" w:date="2016-08-22T11:34:00Z"/>
          <w:rFonts w:eastAsia="Times New Roman"/>
          <w:szCs w:val="24"/>
        </w:rPr>
      </w:pPr>
      <w:bookmarkStart w:id="39" w:name="_GoBack"/>
      <w:bookmarkEnd w:id="39"/>
    </w:p>
    <w:p w14:paraId="42F91C37" w14:textId="77777777" w:rsidR="00BB77B8" w:rsidRDefault="00A714EA">
      <w:pPr>
        <w:spacing w:after="0" w:line="600" w:lineRule="auto"/>
        <w:ind w:firstLine="720"/>
        <w:jc w:val="center"/>
        <w:rPr>
          <w:rFonts w:eastAsia="Times New Roman"/>
          <w:szCs w:val="24"/>
        </w:rPr>
      </w:pPr>
      <w:r w:rsidRPr="00752790">
        <w:rPr>
          <w:rFonts w:eastAsia="Times New Roman"/>
          <w:szCs w:val="24"/>
        </w:rPr>
        <w:t>ΠΡΑΚΤΙΚΑ ΒΟΥΛΗΣ</w:t>
      </w:r>
    </w:p>
    <w:p w14:paraId="42F91C38" w14:textId="77777777" w:rsidR="00BB77B8" w:rsidRDefault="00A714EA">
      <w:pPr>
        <w:spacing w:after="0" w:line="600" w:lineRule="auto"/>
        <w:ind w:firstLine="720"/>
        <w:jc w:val="center"/>
        <w:rPr>
          <w:rFonts w:eastAsia="Times New Roman"/>
          <w:szCs w:val="24"/>
        </w:rPr>
      </w:pPr>
      <w:r>
        <w:rPr>
          <w:rFonts w:eastAsia="Times New Roman"/>
          <w:szCs w:val="24"/>
        </w:rPr>
        <w:t>ΙΖ</w:t>
      </w:r>
      <w:r w:rsidRPr="007D000B">
        <w:rPr>
          <w:rFonts w:eastAsia="Times New Roman"/>
          <w:szCs w:val="24"/>
        </w:rPr>
        <w:t xml:space="preserve">΄ ΠΕΡΙΟΔΟΣ </w:t>
      </w:r>
    </w:p>
    <w:p w14:paraId="42F91C39" w14:textId="77777777" w:rsidR="00BB77B8" w:rsidRDefault="00A714EA">
      <w:pPr>
        <w:spacing w:after="0" w:line="600" w:lineRule="auto"/>
        <w:ind w:firstLine="720"/>
        <w:jc w:val="center"/>
        <w:rPr>
          <w:rFonts w:eastAsia="Times New Roman"/>
          <w:szCs w:val="24"/>
        </w:rPr>
      </w:pPr>
      <w:r w:rsidRPr="00752790">
        <w:rPr>
          <w:rFonts w:eastAsia="Times New Roman"/>
          <w:szCs w:val="24"/>
        </w:rPr>
        <w:t>ΠΡΟΕΔΡΕΥΟΜΕΝΗΣ ΚΟΙΝΟΒΟΥΛΕΥΤΙΚΗΣ ΔΗΜΟΚΡΑΤΙΑΣ</w:t>
      </w:r>
    </w:p>
    <w:p w14:paraId="42F91C3A" w14:textId="77777777" w:rsidR="00BB77B8" w:rsidRDefault="00A714EA">
      <w:pPr>
        <w:spacing w:after="0" w:line="600" w:lineRule="auto"/>
        <w:ind w:firstLine="720"/>
        <w:jc w:val="center"/>
        <w:rPr>
          <w:rFonts w:eastAsia="Times New Roman"/>
          <w:szCs w:val="24"/>
        </w:rPr>
      </w:pPr>
      <w:r w:rsidRPr="007D000B">
        <w:rPr>
          <w:rFonts w:eastAsia="Times New Roman"/>
          <w:szCs w:val="24"/>
        </w:rPr>
        <w:t xml:space="preserve">ΣΥΝΟΔΟΣ </w:t>
      </w:r>
      <w:r>
        <w:rPr>
          <w:rFonts w:eastAsia="Times New Roman"/>
          <w:szCs w:val="24"/>
        </w:rPr>
        <w:t>Α</w:t>
      </w:r>
      <w:r w:rsidRPr="007D000B">
        <w:rPr>
          <w:rFonts w:eastAsia="Times New Roman"/>
          <w:szCs w:val="24"/>
        </w:rPr>
        <w:t>΄</w:t>
      </w:r>
    </w:p>
    <w:p w14:paraId="42F91C3B" w14:textId="77777777" w:rsidR="00BB77B8" w:rsidRDefault="00A714EA">
      <w:pPr>
        <w:spacing w:after="0" w:line="600" w:lineRule="auto"/>
        <w:ind w:firstLine="720"/>
        <w:jc w:val="center"/>
        <w:rPr>
          <w:rFonts w:eastAsia="Times New Roman"/>
          <w:szCs w:val="24"/>
        </w:rPr>
      </w:pPr>
      <w:r>
        <w:rPr>
          <w:rFonts w:eastAsia="Times New Roman"/>
          <w:szCs w:val="24"/>
        </w:rPr>
        <w:t>ΣΥΝΕΔΡΙΑΣΗ</w:t>
      </w:r>
      <w:r w:rsidRPr="00752790">
        <w:rPr>
          <w:rFonts w:eastAsia="Times New Roman"/>
          <w:szCs w:val="24"/>
        </w:rPr>
        <w:t xml:space="preserve"> </w:t>
      </w:r>
      <w:r>
        <w:rPr>
          <w:rFonts w:eastAsia="Times New Roman"/>
          <w:szCs w:val="24"/>
        </w:rPr>
        <w:t>ΡΟΔ΄</w:t>
      </w:r>
    </w:p>
    <w:p w14:paraId="42F91C3C" w14:textId="77777777" w:rsidR="00BB77B8" w:rsidRDefault="00A714EA">
      <w:pPr>
        <w:spacing w:after="0" w:line="600" w:lineRule="auto"/>
        <w:ind w:firstLine="720"/>
        <w:jc w:val="center"/>
        <w:rPr>
          <w:rFonts w:eastAsia="Times New Roman"/>
          <w:szCs w:val="24"/>
        </w:rPr>
      </w:pPr>
      <w:r>
        <w:rPr>
          <w:rFonts w:eastAsia="Times New Roman"/>
          <w:szCs w:val="24"/>
        </w:rPr>
        <w:t>Τρίτη</w:t>
      </w:r>
      <w:r w:rsidRPr="00752790">
        <w:rPr>
          <w:rFonts w:eastAsia="Times New Roman"/>
          <w:szCs w:val="24"/>
        </w:rPr>
        <w:t xml:space="preserve"> </w:t>
      </w:r>
      <w:r>
        <w:rPr>
          <w:rFonts w:eastAsia="Times New Roman"/>
          <w:szCs w:val="24"/>
        </w:rPr>
        <w:t>2</w:t>
      </w:r>
      <w:r w:rsidRPr="00752790">
        <w:rPr>
          <w:rFonts w:eastAsia="Times New Roman"/>
          <w:szCs w:val="24"/>
        </w:rPr>
        <w:t xml:space="preserve"> </w:t>
      </w:r>
      <w:r>
        <w:rPr>
          <w:rFonts w:eastAsia="Times New Roman"/>
          <w:szCs w:val="24"/>
        </w:rPr>
        <w:t xml:space="preserve">Αυγούστου </w:t>
      </w:r>
      <w:r w:rsidRPr="00752790">
        <w:rPr>
          <w:rFonts w:eastAsia="Times New Roman"/>
          <w:szCs w:val="24"/>
        </w:rPr>
        <w:t>20</w:t>
      </w:r>
      <w:r>
        <w:rPr>
          <w:rFonts w:eastAsia="Times New Roman"/>
          <w:szCs w:val="24"/>
        </w:rPr>
        <w:t>16</w:t>
      </w:r>
    </w:p>
    <w:p w14:paraId="42F91C3D" w14:textId="77777777" w:rsidR="00BB77B8" w:rsidRDefault="00A714EA">
      <w:pPr>
        <w:spacing w:after="0" w:line="600" w:lineRule="auto"/>
        <w:ind w:firstLine="720"/>
        <w:jc w:val="both"/>
        <w:rPr>
          <w:rFonts w:eastAsia="Times New Roman"/>
          <w:szCs w:val="24"/>
        </w:rPr>
      </w:pPr>
      <w:r w:rsidRPr="00752790">
        <w:rPr>
          <w:rFonts w:eastAsia="Times New Roman"/>
          <w:szCs w:val="24"/>
        </w:rPr>
        <w:t xml:space="preserve">Αθήνα, σήμερα στις </w:t>
      </w:r>
      <w:r>
        <w:rPr>
          <w:rFonts w:eastAsia="Times New Roman"/>
          <w:szCs w:val="24"/>
        </w:rPr>
        <w:t>2</w:t>
      </w:r>
      <w:r w:rsidRPr="00752790">
        <w:rPr>
          <w:rFonts w:eastAsia="Times New Roman"/>
          <w:szCs w:val="24"/>
        </w:rPr>
        <w:t xml:space="preserve"> </w:t>
      </w:r>
      <w:r>
        <w:rPr>
          <w:rFonts w:eastAsia="Times New Roman"/>
          <w:szCs w:val="24"/>
        </w:rPr>
        <w:t>Αυγούστου 2016</w:t>
      </w:r>
      <w:r w:rsidRPr="00752790">
        <w:rPr>
          <w:rFonts w:eastAsia="Times New Roman"/>
          <w:szCs w:val="24"/>
        </w:rPr>
        <w:t xml:space="preserve">, ημέρα </w:t>
      </w:r>
      <w:r>
        <w:rPr>
          <w:rFonts w:eastAsia="Times New Roman"/>
          <w:szCs w:val="24"/>
        </w:rPr>
        <w:t xml:space="preserve">Τρίτη </w:t>
      </w:r>
      <w:r w:rsidRPr="00752790">
        <w:rPr>
          <w:rFonts w:eastAsia="Times New Roman"/>
          <w:szCs w:val="24"/>
        </w:rPr>
        <w:t>και ώρα 10.</w:t>
      </w:r>
      <w:r>
        <w:rPr>
          <w:rFonts w:eastAsia="Times New Roman"/>
          <w:szCs w:val="24"/>
        </w:rPr>
        <w:t>20</w:t>
      </w:r>
      <w:r w:rsidRPr="00752790">
        <w:rPr>
          <w:rFonts w:eastAsia="Times New Roman"/>
          <w:szCs w:val="24"/>
        </w:rPr>
        <w:t xml:space="preserve">΄ συνήλθε στην Αίθουσα των συνεδριάσεων του Βουλευτηρίου η Βουλή σε </w:t>
      </w:r>
      <w:r>
        <w:rPr>
          <w:rFonts w:eastAsia="Times New Roman"/>
          <w:szCs w:val="24"/>
        </w:rPr>
        <w:t xml:space="preserve">ολομέλεια </w:t>
      </w:r>
      <w:r w:rsidRPr="00752790">
        <w:rPr>
          <w:rFonts w:eastAsia="Times New Roman"/>
          <w:szCs w:val="24"/>
        </w:rPr>
        <w:t xml:space="preserve">για να συνεδριάσει υπό την προεδρία του </w:t>
      </w:r>
      <w:r>
        <w:rPr>
          <w:rFonts w:eastAsia="Times New Roman"/>
          <w:szCs w:val="24"/>
        </w:rPr>
        <w:t>Δ΄ Αντιπ</w:t>
      </w:r>
      <w:r w:rsidRPr="00752790">
        <w:rPr>
          <w:rFonts w:eastAsia="Times New Roman"/>
          <w:szCs w:val="24"/>
        </w:rPr>
        <w:t>ροέδρου αυτής κ.</w:t>
      </w:r>
      <w:r>
        <w:rPr>
          <w:rFonts w:eastAsia="Times New Roman"/>
          <w:szCs w:val="24"/>
        </w:rPr>
        <w:t xml:space="preserve"> </w:t>
      </w:r>
      <w:r w:rsidRPr="00EF72A0">
        <w:rPr>
          <w:rFonts w:eastAsia="Times New Roman"/>
          <w:b/>
          <w:szCs w:val="24"/>
        </w:rPr>
        <w:t>ΝΙΚΗΤΑ ΚΑΚΛΑΜΑΝΗ</w:t>
      </w:r>
      <w:r w:rsidRPr="009E4E0C">
        <w:rPr>
          <w:rFonts w:eastAsia="Times New Roman"/>
          <w:szCs w:val="24"/>
        </w:rPr>
        <w:t>.</w:t>
      </w:r>
    </w:p>
    <w:p w14:paraId="42F91C3E" w14:textId="77777777" w:rsidR="00BB77B8" w:rsidRDefault="00A714EA">
      <w:pPr>
        <w:spacing w:after="0" w:line="600" w:lineRule="auto"/>
        <w:ind w:firstLine="720"/>
        <w:jc w:val="both"/>
        <w:rPr>
          <w:rFonts w:eastAsia="Times New Roman"/>
          <w:szCs w:val="24"/>
        </w:rPr>
      </w:pPr>
      <w:r w:rsidRPr="002F7C15">
        <w:rPr>
          <w:rFonts w:eastAsia="Times New Roman"/>
          <w:b/>
          <w:bCs/>
          <w:szCs w:val="24"/>
        </w:rPr>
        <w:t>ΠΡΟΕΔΡ</w:t>
      </w:r>
      <w:r>
        <w:rPr>
          <w:rFonts w:eastAsia="Times New Roman"/>
          <w:b/>
          <w:bCs/>
          <w:szCs w:val="24"/>
        </w:rPr>
        <w:t xml:space="preserve">ΕΥΩΝ (Νικήτας Κακλαμάνης): </w:t>
      </w:r>
      <w:r w:rsidRPr="00752790">
        <w:rPr>
          <w:rFonts w:eastAsia="Times New Roman"/>
          <w:szCs w:val="24"/>
        </w:rPr>
        <w:t xml:space="preserve">Κυρίες και κύριοι συνάδελφοι, </w:t>
      </w:r>
      <w:r>
        <w:rPr>
          <w:rFonts w:eastAsia="Times New Roman"/>
          <w:szCs w:val="24"/>
        </w:rPr>
        <w:t xml:space="preserve">καλημέρα σας. Διαπιστωθείσης της απαρτίας </w:t>
      </w:r>
      <w:r w:rsidRPr="00752790">
        <w:rPr>
          <w:rFonts w:eastAsia="Times New Roman"/>
          <w:szCs w:val="24"/>
        </w:rPr>
        <w:t>αρχίζει η συνεδρίαση.</w:t>
      </w:r>
    </w:p>
    <w:p w14:paraId="42F91C3F" w14:textId="77777777" w:rsidR="00BB77B8" w:rsidRDefault="00A714EA">
      <w:pPr>
        <w:spacing w:after="0" w:line="600" w:lineRule="auto"/>
        <w:ind w:firstLine="720"/>
        <w:jc w:val="both"/>
        <w:rPr>
          <w:rFonts w:eastAsia="Times New Roman"/>
          <w:szCs w:val="24"/>
        </w:rPr>
      </w:pPr>
      <w:r>
        <w:rPr>
          <w:rFonts w:eastAsia="Times New Roman"/>
          <w:szCs w:val="24"/>
        </w:rPr>
        <w:t>Εισερχόμαστε στην ημερήσια διάταξη τ</w:t>
      </w:r>
      <w:r>
        <w:rPr>
          <w:rFonts w:eastAsia="Times New Roman"/>
          <w:szCs w:val="24"/>
        </w:rPr>
        <w:t xml:space="preserve">ης </w:t>
      </w:r>
    </w:p>
    <w:p w14:paraId="42F91C40" w14:textId="77777777" w:rsidR="00BB77B8" w:rsidRDefault="00A714EA">
      <w:pPr>
        <w:spacing w:after="0" w:line="600" w:lineRule="auto"/>
        <w:ind w:firstLine="720"/>
        <w:jc w:val="center"/>
        <w:rPr>
          <w:rFonts w:eastAsia="Times New Roman"/>
          <w:b/>
          <w:szCs w:val="24"/>
        </w:rPr>
      </w:pPr>
      <w:r>
        <w:rPr>
          <w:rFonts w:eastAsia="Times New Roman"/>
          <w:b/>
          <w:szCs w:val="24"/>
        </w:rPr>
        <w:lastRenderedPageBreak/>
        <w:t>ΝΟΜΟΘΕΤΙΚΗΣ ΕΡΓΑΣΙΑΣ</w:t>
      </w:r>
    </w:p>
    <w:p w14:paraId="42F91C41" w14:textId="77777777" w:rsidR="00BB77B8" w:rsidRDefault="00A714EA">
      <w:pPr>
        <w:spacing w:after="0" w:line="600" w:lineRule="auto"/>
        <w:ind w:firstLine="720"/>
        <w:jc w:val="both"/>
        <w:rPr>
          <w:rFonts w:eastAsia="Times New Roman"/>
          <w:color w:val="000000"/>
          <w:szCs w:val="24"/>
          <w:shd w:val="clear" w:color="auto" w:fill="FFFFFF"/>
        </w:rPr>
      </w:pPr>
      <w:r w:rsidRPr="00305A6F">
        <w:rPr>
          <w:rFonts w:eastAsia="Times New Roman"/>
          <w:color w:val="000000"/>
          <w:szCs w:val="24"/>
          <w:shd w:val="clear" w:color="auto" w:fill="FFFFFF"/>
        </w:rPr>
        <w:t>Μόνη συζήτηση και ψήφιση επί της αρχής, των άρθρων και τ</w:t>
      </w:r>
      <w:r>
        <w:rPr>
          <w:rFonts w:eastAsia="Times New Roman"/>
          <w:color w:val="000000"/>
          <w:szCs w:val="24"/>
          <w:shd w:val="clear" w:color="auto" w:fill="FFFFFF"/>
        </w:rPr>
        <w:t>ου συνόλου</w:t>
      </w:r>
      <w:r w:rsidRPr="00305A6F">
        <w:rPr>
          <w:rFonts w:eastAsia="Times New Roman"/>
          <w:color w:val="000000"/>
          <w:szCs w:val="24"/>
          <w:shd w:val="clear" w:color="auto" w:fill="FFFFFF"/>
        </w:rPr>
        <w:t xml:space="preserve"> του σχεδίου νόμου</w:t>
      </w:r>
      <w:r>
        <w:rPr>
          <w:rFonts w:eastAsia="Times New Roman"/>
          <w:color w:val="000000"/>
          <w:szCs w:val="24"/>
          <w:shd w:val="clear" w:color="auto" w:fill="FFFFFF"/>
        </w:rPr>
        <w:t xml:space="preserve"> του Υπουργείου Οικονομίας, Ανάπτυξης και Τουρισμού:</w:t>
      </w:r>
      <w:r w:rsidRPr="00305A6F">
        <w:rPr>
          <w:rFonts w:eastAsia="Times New Roman"/>
          <w:color w:val="000000"/>
          <w:szCs w:val="24"/>
          <w:shd w:val="clear" w:color="auto" w:fill="FFFFFF"/>
        </w:rPr>
        <w:t xml:space="preserve"> «Δημόσιες συμβάσεις έργων, προμηθειών και υπηρεσιών (προσαρμογή στις Οδηγίες 2014/24/ΕΕ και 2014/25/ΕΕ)».</w:t>
      </w:r>
    </w:p>
    <w:p w14:paraId="42F91C42"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 ανωτέρω σχέδιο νόμου χαρακτηρίστηκε από την Κυβέρνηση ως επείγον και οι επιτροπές αποδέχθηκαν κατά πλειοψηφία τον χαρακτηρισμό του ως επείγοντος, </w:t>
      </w:r>
      <w:r>
        <w:rPr>
          <w:rFonts w:eastAsia="Times New Roman"/>
          <w:color w:val="000000"/>
          <w:szCs w:val="24"/>
          <w:shd w:val="clear" w:color="auto" w:fill="FFFFFF"/>
        </w:rPr>
        <w:t xml:space="preserve">σύμφωνα με το άρθρο 110 του Κανονισμού της Βουλής. </w:t>
      </w:r>
    </w:p>
    <w:p w14:paraId="42F91C43"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Διάσκεψη των Προέδρων αποφάσισε στη συνεδρίασή της στις 28 Ιουλίου 2016 τη συζήτηση του νομοσχεδίου σε μία συνεδρίαση ενιαία επί της αρχής, επί των άρθρων και επί των τροπολογιών.</w:t>
      </w:r>
    </w:p>
    <w:p w14:paraId="42F91C44"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Κάνω την εξής πρόταση:</w:t>
      </w:r>
      <w:r>
        <w:rPr>
          <w:rFonts w:eastAsia="Times New Roman"/>
          <w:color w:val="000000"/>
          <w:szCs w:val="24"/>
          <w:shd w:val="clear" w:color="auto" w:fill="FFFFFF"/>
        </w:rPr>
        <w:t xml:space="preserve"> Θα ανοίξει η ηλεκτρονική εγγραφή στους δύο πρώτους εισηγητές. Ο πρώτος είναι ο κ. Καραναστάσης από τον ΣΥΡΙΖΑ και ο δεύτερος είναι κ. Μηταράκης από τη Νέα Δημοκρατία. </w:t>
      </w:r>
      <w:r>
        <w:rPr>
          <w:rFonts w:eastAsia="Times New Roman"/>
          <w:color w:val="000000"/>
          <w:szCs w:val="24"/>
          <w:shd w:val="clear" w:color="auto" w:fill="FFFFFF"/>
        </w:rPr>
        <w:lastRenderedPageBreak/>
        <w:t>Τελειώνοντας ο κ. Μηταράκης, θα κλείσει και η δυνατότητα εγγραφής, για να δούμε πόσοι συ</w:t>
      </w:r>
      <w:r>
        <w:rPr>
          <w:rFonts w:eastAsia="Times New Roman"/>
          <w:color w:val="000000"/>
          <w:szCs w:val="24"/>
          <w:shd w:val="clear" w:color="auto" w:fill="FFFFFF"/>
        </w:rPr>
        <w:t>νάδελφοι θα εγγραφούν.</w:t>
      </w:r>
    </w:p>
    <w:p w14:paraId="42F91C45"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Δεύτερον, μόλις τελειώσουν οι ομιλίες των εισηγητών και των ειδικών αγορητών, θα ζητήσω να πάρει τον λόγο ο κύριος Υπουργός και επί του νομοσχεδίου, αλλά και για να μας ενημερώσει ποιες από τις τροπολογίες Βουλευτών κάνει δεκτές ή όχ</w:t>
      </w:r>
      <w:r>
        <w:rPr>
          <w:rFonts w:eastAsia="Times New Roman"/>
          <w:color w:val="000000"/>
          <w:szCs w:val="24"/>
          <w:shd w:val="clear" w:color="auto" w:fill="FFFFFF"/>
        </w:rPr>
        <w:t>ι, καθώς είναι τρεις τροπολογίες μέχρι στιγμής σε ό,τι αφορά τους Βουλευτές. Για να μη ματιαστούμε σήμερα, μέχρι στιγμής δεν έχει καμμία υπουργική τροπολογία! Επομένως δεν έχουμε πρόβλημα επ’ αυτού.</w:t>
      </w:r>
    </w:p>
    <w:p w14:paraId="42F91C46"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ΠΑΝΑΓΙΩΤΗΣ ΜΗΤΑΡΑΚΗΣ: </w:t>
      </w:r>
      <w:r>
        <w:rPr>
          <w:rFonts w:eastAsia="Times New Roman"/>
          <w:color w:val="000000"/>
          <w:szCs w:val="24"/>
          <w:shd w:val="clear" w:color="auto" w:fill="FFFFFF"/>
        </w:rPr>
        <w:t xml:space="preserve">Θαύμα του Δεκαπενταύγουστου, κύριε </w:t>
      </w:r>
      <w:r>
        <w:rPr>
          <w:rFonts w:eastAsia="Times New Roman"/>
          <w:color w:val="000000"/>
          <w:szCs w:val="24"/>
          <w:shd w:val="clear" w:color="auto" w:fill="FFFFFF"/>
        </w:rPr>
        <w:t>Πρόεδρε!</w:t>
      </w:r>
    </w:p>
    <w:p w14:paraId="42F91C47"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(Νικήτας Κακλαμάνης): </w:t>
      </w:r>
      <w:r>
        <w:rPr>
          <w:rFonts w:eastAsia="Times New Roman"/>
          <w:color w:val="000000"/>
          <w:szCs w:val="24"/>
          <w:shd w:val="clear" w:color="auto" w:fill="FFFFFF"/>
        </w:rPr>
        <w:t>Εντάξει, είπαμε να μη ματιαστούμε.</w:t>
      </w:r>
    </w:p>
    <w:p w14:paraId="42F91C48" w14:textId="77777777" w:rsidR="00BB77B8" w:rsidRDefault="00A714EA">
      <w:pPr>
        <w:spacing w:after="0" w:line="600" w:lineRule="auto"/>
        <w:ind w:firstLine="720"/>
        <w:jc w:val="both"/>
        <w:rPr>
          <w:rFonts w:eastAsia="Times New Roman"/>
          <w:color w:val="000000"/>
          <w:szCs w:val="28"/>
          <w:shd w:val="clear" w:color="auto" w:fill="FFFFFF"/>
        </w:rPr>
      </w:pPr>
      <w:r>
        <w:rPr>
          <w:rFonts w:eastAsia="Times New Roman"/>
          <w:color w:val="000000"/>
          <w:szCs w:val="24"/>
          <w:shd w:val="clear" w:color="auto" w:fill="FFFFFF"/>
        </w:rPr>
        <w:t>Ταυτόχρονα, ο κ. Παρασκευόπουλος θα έρθει και θα μιλήσει για κάποια άρθρα που είναι του Υπουργείου του και είναι ενσωματωμένα μέσα στην οδηγία. Όμως, δεν θα διακοπεί η ροή των εισ</w:t>
      </w:r>
      <w:r>
        <w:rPr>
          <w:rFonts w:eastAsia="Times New Roman"/>
          <w:color w:val="000000"/>
          <w:szCs w:val="24"/>
          <w:shd w:val="clear" w:color="auto" w:fill="FFFFFF"/>
        </w:rPr>
        <w:t xml:space="preserve">ηγητών και των ειδικών αγορητών. Μιλά ο Υπουργός, μετά οι </w:t>
      </w:r>
      <w:r>
        <w:rPr>
          <w:rFonts w:eastAsia="Times New Roman"/>
          <w:color w:val="000000"/>
          <w:szCs w:val="28"/>
          <w:shd w:val="clear" w:color="auto" w:fill="FFFFFF"/>
        </w:rPr>
        <w:t xml:space="preserve">Κοινοβουλευτικοί Εκπρόσωποι, εφόσον το επιθυμούν, </w:t>
      </w:r>
      <w:r>
        <w:rPr>
          <w:rFonts w:eastAsia="Times New Roman"/>
          <w:color w:val="000000"/>
          <w:szCs w:val="28"/>
          <w:shd w:val="clear" w:color="auto" w:fill="FFFFFF"/>
        </w:rPr>
        <w:lastRenderedPageBreak/>
        <w:t>και θα μπούμε και στον κατάλογο των συναδέλφων. Ο χρόνος θα καθοριστεί ανάλογα με το πόσοι θα εγγραφούν.</w:t>
      </w:r>
    </w:p>
    <w:p w14:paraId="42F91C49"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color w:val="000000"/>
          <w:szCs w:val="28"/>
          <w:shd w:val="clear" w:color="auto" w:fill="FFFFFF"/>
        </w:rPr>
        <w:t xml:space="preserve">Υπάρχει κάποιος συνάδελφος που θα ήθελε να </w:t>
      </w:r>
      <w:r>
        <w:rPr>
          <w:rFonts w:eastAsia="Times New Roman"/>
          <w:color w:val="000000"/>
          <w:szCs w:val="28"/>
          <w:shd w:val="clear" w:color="auto" w:fill="FFFFFF"/>
        </w:rPr>
        <w:t>μιλήσει επί της διαδικασίας;</w:t>
      </w:r>
    </w:p>
    <w:p w14:paraId="42F91C4A"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ΑΝΔΡΕΑΣ ΛΟΒΕΡΔΟΣ: </w:t>
      </w:r>
      <w:r>
        <w:rPr>
          <w:rFonts w:eastAsia="Times New Roman"/>
          <w:color w:val="000000"/>
          <w:szCs w:val="24"/>
          <w:shd w:val="clear" w:color="auto" w:fill="FFFFFF"/>
        </w:rPr>
        <w:t>Κύριε Πρόεδρε, θα μπορούσα να έχω τον λόγο;</w:t>
      </w:r>
    </w:p>
    <w:p w14:paraId="42F91C4B"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(Νικήτας Κακλαμάνης): </w:t>
      </w:r>
      <w:r>
        <w:rPr>
          <w:rFonts w:eastAsia="Times New Roman"/>
          <w:color w:val="000000"/>
          <w:szCs w:val="24"/>
          <w:shd w:val="clear" w:color="auto" w:fill="FFFFFF"/>
        </w:rPr>
        <w:t>Ορίστε, κύριε Λοβέρδο, έχετε τον λόγο.</w:t>
      </w:r>
    </w:p>
    <w:p w14:paraId="42F91C4C"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ΑΝΔΡΕΑΣ ΛΟΒΕΡΔΟΣ:</w:t>
      </w:r>
      <w:r>
        <w:rPr>
          <w:rFonts w:eastAsia="Times New Roman"/>
          <w:color w:val="000000"/>
          <w:szCs w:val="24"/>
          <w:shd w:val="clear" w:color="auto" w:fill="FFFFFF"/>
        </w:rPr>
        <w:t xml:space="preserve"> Εδώ, κύριε Πρόεδρε, στην Ολομέλεια πρέπει να εξηγηθεί από τον αρμόδιο Υπουρ</w:t>
      </w:r>
      <w:r>
        <w:rPr>
          <w:rFonts w:eastAsia="Times New Roman"/>
          <w:color w:val="000000"/>
          <w:szCs w:val="24"/>
          <w:shd w:val="clear" w:color="auto" w:fill="FFFFFF"/>
        </w:rPr>
        <w:t xml:space="preserve">γό ποιος είναι ο λόγος του επείγοντος. Δεν ξέρω αν θυμάστε εσείς από την πολύχρονη εμπειρία σας να γίνεται ενσωμάτωση οδηγίας με αξιοποίηση των ρυθμίσεων του Κανονισμού της Βουλής για επείγοντα και κατεπείγοντα. </w:t>
      </w:r>
    </w:p>
    <w:p w14:paraId="42F91C4D"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Πρέπει να μας εξηγήσει, λοιπόν, ο Υπουργός,</w:t>
      </w:r>
      <w:r>
        <w:rPr>
          <w:rFonts w:eastAsia="Times New Roman"/>
          <w:color w:val="000000"/>
          <w:szCs w:val="24"/>
          <w:shd w:val="clear" w:color="auto" w:fill="FFFFFF"/>
        </w:rPr>
        <w:t xml:space="preserve"> πριν ξεκινήσει η υπόλοιπη διαδικασία, γιατί είναι επείγουσα η διαδικασία και πρέπει να κλείσουμε σε μία συνεδρίαση την ενσωμάτωση δύο πολύ σοβαρών </w:t>
      </w:r>
      <w:r>
        <w:rPr>
          <w:rFonts w:eastAsia="Times New Roman"/>
          <w:color w:val="000000"/>
          <w:szCs w:val="24"/>
          <w:shd w:val="clear" w:color="auto" w:fill="FFFFFF"/>
        </w:rPr>
        <w:lastRenderedPageBreak/>
        <w:t xml:space="preserve">οδηγιών από τις τρεις. Δεν ξέρω, βέβαια, αν για τον Υπουργό αυτό είναι ρουτίνα, αλλά για το Κοινοβούλιο δεν </w:t>
      </w:r>
      <w:r>
        <w:rPr>
          <w:rFonts w:eastAsia="Times New Roman"/>
          <w:color w:val="000000"/>
          <w:szCs w:val="24"/>
          <w:shd w:val="clear" w:color="auto" w:fill="FFFFFF"/>
        </w:rPr>
        <w:t xml:space="preserve">είναι. </w:t>
      </w:r>
    </w:p>
    <w:p w14:paraId="42F91C4E"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εξήγηση, κύριε Πρόεδρε, πρέπει να είναι πεντακάθαρη και τα επιχειρήματα –το είπε η Διάσκεψη των Προέδρων και οι επιτροπές- δεν είναι τίποτα περισσότερο από το ότι το είπε η Πλειοψηφία. Γιατί το είπε η Πλειοψηφία; Και γιατί δεν είπε «κατεπειγόντως</w:t>
      </w:r>
      <w:r>
        <w:rPr>
          <w:rFonts w:eastAsia="Times New Roman"/>
          <w:color w:val="000000"/>
          <w:szCs w:val="24"/>
          <w:shd w:val="clear" w:color="auto" w:fill="FFFFFF"/>
        </w:rPr>
        <w:t>» η Πλειοψηφία; Και γιατί δεν είπε «καθόλου διαδικασίες» η Πλειοψηφία; Και γιατί είπε «μία συνεδρίαση»;</w:t>
      </w:r>
    </w:p>
    <w:p w14:paraId="42F91C4F"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Όλα αυτά θέλουν μια καθαρή κοινοβουλευτική εξήγηση, διότι ειδάλλως δεν έχουμε αντιληφθεί, κύριε Πρόεδρε, τι χρειάζεται η ελληνική πολιτεία τη Βουλή. Να </w:t>
      </w:r>
      <w:r>
        <w:rPr>
          <w:rFonts w:eastAsia="Times New Roman"/>
          <w:color w:val="000000"/>
          <w:szCs w:val="24"/>
          <w:shd w:val="clear" w:color="auto" w:fill="FFFFFF"/>
        </w:rPr>
        <w:t>μας τα πουν οι Υπουργοί. Γιατί δεν έχουμε μόνο κυβέρνηση; Πραγματικά, είναι περίεργο γιατί για ενσωμάτωση οδηγιών καταφεύγουμε στις διαδικασίες του επείγοντος.</w:t>
      </w:r>
    </w:p>
    <w:p w14:paraId="42F91C50" w14:textId="77777777" w:rsidR="00BB77B8" w:rsidRDefault="00A714EA">
      <w:pPr>
        <w:spacing w:after="0" w:line="600" w:lineRule="auto"/>
        <w:ind w:firstLine="720"/>
        <w:jc w:val="both"/>
        <w:rPr>
          <w:rFonts w:eastAsia="Times New Roman"/>
          <w:color w:val="000000"/>
          <w:szCs w:val="28"/>
          <w:shd w:val="clear" w:color="auto" w:fill="FFFFFF"/>
        </w:rPr>
      </w:pPr>
      <w:r>
        <w:rPr>
          <w:rFonts w:eastAsia="Times New Roman"/>
          <w:color w:val="000000"/>
          <w:szCs w:val="24"/>
          <w:shd w:val="clear" w:color="auto" w:fill="FFFFFF"/>
        </w:rPr>
        <w:t>Το δεύτερο που θέλω να διευκρινιστεί, κύριε Πρόεδρε, είναι αύριο, που είναι η μία εκ των τριών ο</w:t>
      </w:r>
      <w:r>
        <w:rPr>
          <w:rFonts w:eastAsia="Times New Roman"/>
          <w:color w:val="000000"/>
          <w:szCs w:val="24"/>
          <w:shd w:val="clear" w:color="auto" w:fill="FFFFFF"/>
        </w:rPr>
        <w:t xml:space="preserve">δηγιών που ενσωματώνεται με απόφαση της Ολομέλειας, ποιον Υπουργό έχει που ασκεί νομοθετική </w:t>
      </w:r>
      <w:r>
        <w:rPr>
          <w:rFonts w:eastAsia="Times New Roman"/>
          <w:color w:val="000000"/>
          <w:szCs w:val="24"/>
          <w:shd w:val="clear" w:color="auto" w:fill="FFFFFF"/>
        </w:rPr>
        <w:lastRenderedPageBreak/>
        <w:t xml:space="preserve">πρωτοβουλία. Αυτό έχει ένα ενδιαφέρον και για την Κοινοβουλευτική μας Ομάδα για τη διαρρύθμιση των αρμοδιοτήτων των </w:t>
      </w:r>
      <w:r>
        <w:rPr>
          <w:rFonts w:eastAsia="Times New Roman"/>
          <w:color w:val="000000"/>
          <w:szCs w:val="28"/>
          <w:shd w:val="clear" w:color="auto" w:fill="FFFFFF"/>
        </w:rPr>
        <w:t>Κοινοβουλευτικών μας Εκπροσώπων.</w:t>
      </w:r>
    </w:p>
    <w:p w14:paraId="42F91C51" w14:textId="77777777" w:rsidR="00BB77B8" w:rsidRDefault="00A714EA">
      <w:pPr>
        <w:spacing w:after="0" w:line="600" w:lineRule="auto"/>
        <w:ind w:firstLine="720"/>
        <w:jc w:val="both"/>
        <w:rPr>
          <w:rFonts w:eastAsia="Times New Roman"/>
          <w:color w:val="000000"/>
          <w:szCs w:val="28"/>
          <w:shd w:val="clear" w:color="auto" w:fill="FFFFFF"/>
        </w:rPr>
      </w:pPr>
      <w:r>
        <w:rPr>
          <w:rFonts w:eastAsia="Times New Roman"/>
          <w:color w:val="000000"/>
          <w:szCs w:val="28"/>
          <w:shd w:val="clear" w:color="auto" w:fill="FFFFFF"/>
        </w:rPr>
        <w:t xml:space="preserve">Θα σας </w:t>
      </w:r>
      <w:r>
        <w:rPr>
          <w:rFonts w:eastAsia="Times New Roman"/>
          <w:color w:val="000000"/>
          <w:szCs w:val="28"/>
          <w:shd w:val="clear" w:color="auto" w:fill="FFFFFF"/>
        </w:rPr>
        <w:t>παρακαλούσα, λοιπόν, και για τα δύο –το δεύτερο είναι απλό και τυπικό, αλλά το πρώτο είναι ουσιαστικό- να έχουμε διευκρινίσεις από την πλευρά των Υπουργών.</w:t>
      </w:r>
    </w:p>
    <w:p w14:paraId="42F91C52"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(Νικήτας Κακλαμάνης): </w:t>
      </w:r>
      <w:r>
        <w:rPr>
          <w:rFonts w:eastAsia="Times New Roman"/>
          <w:color w:val="000000"/>
          <w:szCs w:val="24"/>
          <w:shd w:val="clear" w:color="auto" w:fill="FFFFFF"/>
        </w:rPr>
        <w:t>Ευχαριστούμε.</w:t>
      </w:r>
    </w:p>
    <w:p w14:paraId="42F91C53"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ΓΕΩΡΓΙΟΣ</w:t>
      </w:r>
      <w:r>
        <w:rPr>
          <w:rFonts w:eastAsia="Times New Roman"/>
          <w:b/>
          <w:color w:val="000000"/>
          <w:szCs w:val="24"/>
          <w:shd w:val="clear" w:color="auto" w:fill="FFFFFF"/>
        </w:rPr>
        <w:t xml:space="preserve"> </w:t>
      </w:r>
      <w:r>
        <w:rPr>
          <w:rFonts w:eastAsia="Times New Roman"/>
          <w:b/>
          <w:color w:val="000000"/>
          <w:szCs w:val="24"/>
          <w:shd w:val="clear" w:color="auto" w:fill="FFFFFF"/>
        </w:rPr>
        <w:t>-</w:t>
      </w:r>
      <w:r>
        <w:rPr>
          <w:rFonts w:eastAsia="Times New Roman"/>
          <w:b/>
          <w:color w:val="000000"/>
          <w:szCs w:val="24"/>
          <w:shd w:val="clear" w:color="auto" w:fill="FFFFFF"/>
        </w:rPr>
        <w:t xml:space="preserve"> </w:t>
      </w:r>
      <w:r>
        <w:rPr>
          <w:rFonts w:eastAsia="Times New Roman"/>
          <w:b/>
          <w:color w:val="000000"/>
          <w:szCs w:val="24"/>
          <w:shd w:val="clear" w:color="auto" w:fill="FFFFFF"/>
        </w:rPr>
        <w:t>ΔΗΜΗΤΡΙΟΣ</w:t>
      </w:r>
      <w:r>
        <w:rPr>
          <w:rFonts w:eastAsia="Times New Roman"/>
          <w:b/>
          <w:color w:val="000000"/>
          <w:szCs w:val="24"/>
          <w:shd w:val="clear" w:color="auto" w:fill="FFFFFF"/>
        </w:rPr>
        <w:t xml:space="preserve"> </w:t>
      </w:r>
      <w:r>
        <w:rPr>
          <w:rFonts w:eastAsia="Times New Roman"/>
          <w:b/>
          <w:color w:val="000000"/>
          <w:szCs w:val="24"/>
          <w:shd w:val="clear" w:color="auto" w:fill="FFFFFF"/>
        </w:rPr>
        <w:t xml:space="preserve">ΚΑΡΡΑΣ: </w:t>
      </w:r>
      <w:r>
        <w:rPr>
          <w:rFonts w:eastAsia="Times New Roman"/>
          <w:color w:val="000000"/>
          <w:szCs w:val="24"/>
          <w:shd w:val="clear" w:color="auto" w:fill="FFFFFF"/>
        </w:rPr>
        <w:t xml:space="preserve">Κύριε Πρόεδρε, θα </w:t>
      </w:r>
      <w:r>
        <w:rPr>
          <w:rFonts w:eastAsia="Times New Roman"/>
          <w:color w:val="000000"/>
          <w:szCs w:val="24"/>
          <w:shd w:val="clear" w:color="auto" w:fill="FFFFFF"/>
        </w:rPr>
        <w:t>μπορούσα να έχω κι εγώ τον λόγο;</w:t>
      </w:r>
    </w:p>
    <w:p w14:paraId="42F91C54"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(Νικήτας Κακλαμάνης): </w:t>
      </w:r>
      <w:r>
        <w:rPr>
          <w:rFonts w:eastAsia="Times New Roman"/>
          <w:color w:val="000000"/>
          <w:szCs w:val="24"/>
          <w:shd w:val="clear" w:color="auto" w:fill="FFFFFF"/>
        </w:rPr>
        <w:t>Ορίστε, κύριε Καρρά, έχετε τον λόγο.</w:t>
      </w:r>
    </w:p>
    <w:p w14:paraId="42F91C55"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ΓΕΩΡΓΙΟΣ</w:t>
      </w:r>
      <w:r>
        <w:rPr>
          <w:rFonts w:eastAsia="Times New Roman"/>
          <w:b/>
          <w:color w:val="000000"/>
          <w:szCs w:val="24"/>
          <w:shd w:val="clear" w:color="auto" w:fill="FFFFFF"/>
        </w:rPr>
        <w:t xml:space="preserve"> </w:t>
      </w:r>
      <w:r>
        <w:rPr>
          <w:rFonts w:eastAsia="Times New Roman"/>
          <w:b/>
          <w:color w:val="000000"/>
          <w:szCs w:val="24"/>
          <w:shd w:val="clear" w:color="auto" w:fill="FFFFFF"/>
        </w:rPr>
        <w:t>-</w:t>
      </w:r>
      <w:r>
        <w:rPr>
          <w:rFonts w:eastAsia="Times New Roman"/>
          <w:b/>
          <w:color w:val="000000"/>
          <w:szCs w:val="24"/>
          <w:shd w:val="clear" w:color="auto" w:fill="FFFFFF"/>
        </w:rPr>
        <w:t xml:space="preserve"> </w:t>
      </w:r>
      <w:r>
        <w:rPr>
          <w:rFonts w:eastAsia="Times New Roman"/>
          <w:b/>
          <w:color w:val="000000"/>
          <w:szCs w:val="24"/>
          <w:shd w:val="clear" w:color="auto" w:fill="FFFFFF"/>
        </w:rPr>
        <w:t xml:space="preserve">ΔΗΜΗΤΡΙΟΣ ΚΑΡΡΑΣ: </w:t>
      </w:r>
      <w:r>
        <w:rPr>
          <w:rFonts w:eastAsia="Times New Roman"/>
          <w:color w:val="000000"/>
          <w:szCs w:val="24"/>
          <w:shd w:val="clear" w:color="auto" w:fill="FFFFFF"/>
        </w:rPr>
        <w:t>Ευχαριστώ, κύριε Πρόεδρε.</w:t>
      </w:r>
    </w:p>
    <w:p w14:paraId="42F91C56"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Συμπληρωματικά, με τα όσα είπε ο κ. Λοβέρδος, θα πω τούτο. Δεν υπάρχει καν δικαιολογία για το επεί</w:t>
      </w:r>
      <w:r>
        <w:rPr>
          <w:rFonts w:eastAsia="Times New Roman"/>
          <w:color w:val="000000"/>
          <w:szCs w:val="24"/>
          <w:shd w:val="clear" w:color="auto" w:fill="FFFFFF"/>
        </w:rPr>
        <w:t>γον για τον εξής λόγο: Εάν ήταν ενσωμάτωση δύο απλών οδηγιών, θα μπορούσαμε να δώσουμε κατ’ οικονομίαν τη συγκατάθεσή μας. Εφόσον, όμως, οι ίδιες οι οδηγίες αφήνουν ευρύτατο περιθώριο στις εθνικές νομοθεσίες να ρυθμίσουν κρίσιμα ζητήματα και αν δούμε το σχ</w:t>
      </w:r>
      <w:r>
        <w:rPr>
          <w:rFonts w:eastAsia="Times New Roman"/>
          <w:color w:val="000000"/>
          <w:szCs w:val="24"/>
          <w:shd w:val="clear" w:color="auto" w:fill="FFFFFF"/>
        </w:rPr>
        <w:t xml:space="preserve">έδιο νόμου –τουλάχιστον τα μισά </w:t>
      </w:r>
      <w:r>
        <w:rPr>
          <w:rFonts w:eastAsia="Times New Roman"/>
          <w:color w:val="000000"/>
          <w:szCs w:val="24"/>
          <w:shd w:val="clear" w:color="auto" w:fill="FFFFFF"/>
        </w:rPr>
        <w:lastRenderedPageBreak/>
        <w:t>άρθρα δεν αποτελούν ενσωμάτωση οδηγίας, αλλά νομοθετική πρωτοβουλία της Κυβέρνησης- δεν είναι δυνατόν να συζητήσουμε σε μία συνεδρίαση όλο αυτό το μείζον ζήτ</w:t>
      </w:r>
      <w:r>
        <w:rPr>
          <w:rFonts w:eastAsia="Times New Roman"/>
          <w:color w:val="000000"/>
          <w:szCs w:val="24"/>
          <w:shd w:val="clear" w:color="auto" w:fill="FFFFFF"/>
        </w:rPr>
        <w:t>ημα, αν λάβουμε υπ’ όψιν και την προϊστορία</w:t>
      </w:r>
      <w:r>
        <w:rPr>
          <w:rFonts w:eastAsia="Times New Roman"/>
          <w:color w:val="000000"/>
          <w:szCs w:val="24"/>
          <w:shd w:val="clear" w:color="auto" w:fill="FFFFFF"/>
        </w:rPr>
        <w:t xml:space="preserve"> των δημοσίων έργων, όπο</w:t>
      </w:r>
      <w:r>
        <w:rPr>
          <w:rFonts w:eastAsia="Times New Roman"/>
          <w:color w:val="000000"/>
          <w:szCs w:val="24"/>
          <w:shd w:val="clear" w:color="auto" w:fill="FFFFFF"/>
        </w:rPr>
        <w:t>υ η κακοδαιμονία και η κακοδιαχείριση είχε πάρει τεράστια μορφή, αλλά αν λάβουμε ακόμα υπ’ όψιν και τις σημερινές συνθήκες, όπου πρέπει να προστατεύσουμε το δημόσιο χρήμα και τον κόπο των φορολογουμένων και όλων των Ελλήνων.</w:t>
      </w:r>
    </w:p>
    <w:p w14:paraId="42F91C57"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ΠΡΟΕΔΡΕΥΩΝ (Νικήτας Κακλαμάνης)</w:t>
      </w:r>
      <w:r>
        <w:rPr>
          <w:rFonts w:eastAsia="Times New Roman"/>
          <w:b/>
          <w:color w:val="000000"/>
          <w:szCs w:val="24"/>
          <w:shd w:val="clear" w:color="auto" w:fill="FFFFFF"/>
        </w:rPr>
        <w:t xml:space="preserve">: </w:t>
      </w:r>
      <w:r>
        <w:rPr>
          <w:rFonts w:eastAsia="Times New Roman"/>
          <w:color w:val="000000"/>
          <w:szCs w:val="24"/>
          <w:shd w:val="clear" w:color="auto" w:fill="FFFFFF"/>
        </w:rPr>
        <w:t>Θα μου επιτρέψετε να σας πω ότι είναι η πρώτη εφαρμογή του αναθεωρημένου άρθρου 110. Επί του ουσιαστικού θέματος που έθεσε ο κ. Λοβέρδος –και υιοθετήσατε κι εσείς, κύριε Καρρά- έγινε συζήτηση στην αρμόδια Διαρκή Επιτροπή. Εκεί τοποθετήθηκε, είπε ο κύριος</w:t>
      </w:r>
      <w:r>
        <w:rPr>
          <w:rFonts w:eastAsia="Times New Roman"/>
          <w:color w:val="000000"/>
          <w:szCs w:val="24"/>
          <w:shd w:val="clear" w:color="auto" w:fill="FFFFFF"/>
        </w:rPr>
        <w:t xml:space="preserve"> Υπουργός. Δεν επείσθη η Αντιπολίτευση και γι’ αυτό κατά πλειοψηφία ελήφθη απόφαση να συζητηθεί ως επείγον το νομοσχέδιο. </w:t>
      </w:r>
    </w:p>
    <w:p w14:paraId="42F91C58"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Επομένως δεν είναι θέμα της Ολομέλειας. Η συζήτηση έγινε στην επιτροπή. Προφανώς η Αντιπολίτευση –στο σύνολό της, θα έλεγα- δεν επείσ</w:t>
      </w:r>
      <w:r>
        <w:rPr>
          <w:rFonts w:eastAsia="Times New Roman"/>
          <w:color w:val="000000"/>
          <w:szCs w:val="24"/>
          <w:shd w:val="clear" w:color="auto" w:fill="FFFFFF"/>
        </w:rPr>
        <w:t xml:space="preserve">θη επί του επείγοντος, έγινε η ψηφοφορία και αποφασίστηκε </w:t>
      </w:r>
      <w:r>
        <w:rPr>
          <w:rFonts w:eastAsia="Times New Roman"/>
          <w:color w:val="000000"/>
          <w:szCs w:val="24"/>
          <w:shd w:val="clear" w:color="auto" w:fill="FFFFFF"/>
        </w:rPr>
        <w:lastRenderedPageBreak/>
        <w:t>το επείγον. Στη Διάσκεψη των Προέδρων, επίσης κατά πλειοψηφία –διότι δεν συμφώνησε και εκεί η Αντιπολίτευση- στην ουσία υιοθετήθηκε η εισήγηση της επιτροπής.</w:t>
      </w:r>
    </w:p>
    <w:p w14:paraId="42F91C59"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Εάν θέλει ο κύριος Υπουργός για δύο, τρί</w:t>
      </w:r>
      <w:r>
        <w:rPr>
          <w:rFonts w:eastAsia="Times New Roman"/>
          <w:color w:val="000000"/>
          <w:szCs w:val="24"/>
          <w:shd w:val="clear" w:color="auto" w:fill="FFFFFF"/>
        </w:rPr>
        <w:t>α λεπτά να επαναλάβει τα όσα είπε στην επιτροπή, ευχαρίστως να του δώσω τον λόγο. Εάν όχι, τότε θα ξεκινήσουμε τη διαδικασία.</w:t>
      </w:r>
    </w:p>
    <w:p w14:paraId="42F91C5A"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Σταθάκη, θέλετε να λάβετε τον λόγο;</w:t>
      </w:r>
    </w:p>
    <w:p w14:paraId="42F91C5B"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ΓΕΩΡΓΙΟΣ ΣΤΑΘΑΚΗΣ (Υπουργός Οικονομίας, Ανάπτυξης και Τουρισμού): </w:t>
      </w:r>
      <w:r>
        <w:rPr>
          <w:rFonts w:eastAsia="Times New Roman"/>
          <w:color w:val="000000"/>
          <w:szCs w:val="24"/>
          <w:shd w:val="clear" w:color="auto" w:fill="FFFFFF"/>
        </w:rPr>
        <w:t>Θα τα πω στην ομιλία μ</w:t>
      </w:r>
      <w:r>
        <w:rPr>
          <w:rFonts w:eastAsia="Times New Roman"/>
          <w:color w:val="000000"/>
          <w:szCs w:val="24"/>
          <w:shd w:val="clear" w:color="auto" w:fill="FFFFFF"/>
        </w:rPr>
        <w:t>ου στην εισαγωγή μου, κύριε Πρόεδρε.</w:t>
      </w:r>
    </w:p>
    <w:p w14:paraId="42F91C5C"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(Νικήτας Κακλαμάνης): </w:t>
      </w:r>
      <w:r>
        <w:rPr>
          <w:rFonts w:eastAsia="Times New Roman"/>
          <w:color w:val="000000"/>
          <w:szCs w:val="24"/>
          <w:shd w:val="clear" w:color="auto" w:fill="FFFFFF"/>
        </w:rPr>
        <w:t>Ωραία, εντάξει.</w:t>
      </w:r>
    </w:p>
    <w:p w14:paraId="42F91C5D"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ΑΝΔΡΕΑΣ ΛΟΒΕΡΔΟΣ:</w:t>
      </w:r>
      <w:r w:rsidRPr="00E75573">
        <w:rPr>
          <w:rFonts w:eastAsia="Times New Roman"/>
          <w:b/>
          <w:color w:val="000000"/>
          <w:szCs w:val="24"/>
          <w:shd w:val="clear" w:color="auto" w:fill="FFFFFF"/>
        </w:rPr>
        <w:t xml:space="preserve"> </w:t>
      </w:r>
      <w:r>
        <w:rPr>
          <w:rFonts w:eastAsia="Times New Roman"/>
          <w:color w:val="000000"/>
          <w:szCs w:val="24"/>
          <w:shd w:val="clear" w:color="auto" w:fill="FFFFFF"/>
        </w:rPr>
        <w:t>Τώρα πρέπει να μιλήσει.</w:t>
      </w:r>
    </w:p>
    <w:p w14:paraId="42F91C5E"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(Νικήτας Κακλαμάνης): </w:t>
      </w:r>
      <w:r>
        <w:rPr>
          <w:rFonts w:eastAsia="Times New Roman"/>
          <w:color w:val="000000"/>
          <w:szCs w:val="24"/>
          <w:shd w:val="clear" w:color="auto" w:fill="FFFFFF"/>
        </w:rPr>
        <w:t>Κύριε Λοβέρδο, θέλει τότε να το πει. Το θέμα, που θέσατε, έχει λυθεί στην επιτροπή.</w:t>
      </w:r>
    </w:p>
    <w:p w14:paraId="42F91C5F"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ΑΝΔΡΕΑΣ ΛΟΒ</w:t>
      </w:r>
      <w:r>
        <w:rPr>
          <w:rFonts w:eastAsia="Times New Roman"/>
          <w:b/>
          <w:color w:val="000000"/>
          <w:szCs w:val="24"/>
          <w:shd w:val="clear" w:color="auto" w:fill="FFFFFF"/>
        </w:rPr>
        <w:t xml:space="preserve">ΕΡΔΟΣ: </w:t>
      </w:r>
      <w:r>
        <w:rPr>
          <w:rFonts w:eastAsia="Times New Roman"/>
          <w:color w:val="000000"/>
          <w:szCs w:val="24"/>
          <w:shd w:val="clear" w:color="auto" w:fill="FFFFFF"/>
        </w:rPr>
        <w:t>Σωστά, σωστά, κύριε Πρόεδρε, αλλά επειδή αναφερθήκατε στο άρθρο 110 –και δεν είναι ρητορικό το ερώτημά μου…</w:t>
      </w:r>
    </w:p>
    <w:p w14:paraId="42F91C60"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(Νικήτας Κακλαμάνης): </w:t>
      </w:r>
      <w:r>
        <w:rPr>
          <w:rFonts w:eastAsia="Times New Roman"/>
          <w:color w:val="000000"/>
          <w:szCs w:val="24"/>
          <w:shd w:val="clear" w:color="auto" w:fill="FFFFFF"/>
        </w:rPr>
        <w:t xml:space="preserve">Δεν έχετε το τροποποιημένο εκεί. Στον Κανονισμό που κρατάτε δεν είναι η διατύπωση του τροποποιημένου άρθρου </w:t>
      </w:r>
      <w:r>
        <w:rPr>
          <w:rFonts w:eastAsia="Times New Roman"/>
          <w:color w:val="000000"/>
          <w:szCs w:val="24"/>
          <w:shd w:val="clear" w:color="auto" w:fill="FFFFFF"/>
        </w:rPr>
        <w:t>110.</w:t>
      </w:r>
    </w:p>
    <w:p w14:paraId="42F91C61"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ΑΝΔΡΕΑΣ ΛΟΒΕΡΔΟΣ:</w:t>
      </w:r>
      <w:r>
        <w:rPr>
          <w:rFonts w:eastAsia="Times New Roman"/>
          <w:color w:val="000000"/>
          <w:szCs w:val="24"/>
          <w:shd w:val="clear" w:color="auto" w:fill="FFFFFF"/>
        </w:rPr>
        <w:t xml:space="preserve"> Γι’ αυτό σας ζητώ τον λόγο. Εγώ κρατώ τον Κανονισμό όπως ήταν παλιά. Πάντως οι διαδικασίες, όπως διαρρυθμίζονται από το άρθρο 110, αλλά και οι άλλες από το άρθρο 111 και οι προηγούμενες από τα άρθρα 108 και 109, αφορούν την Ολομέλεια</w:t>
      </w:r>
      <w:r>
        <w:rPr>
          <w:rFonts w:eastAsia="Times New Roman"/>
          <w:color w:val="000000"/>
          <w:szCs w:val="24"/>
          <w:shd w:val="clear" w:color="auto" w:fill="FFFFFF"/>
        </w:rPr>
        <w:t>. Δεν αφορούν τις επιτροπές. Νομίζω ότι σ’ αυτό έχω δίκιο, έτσι δεν είναι;</w:t>
      </w:r>
    </w:p>
    <w:p w14:paraId="42F91C62"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(Νικήτας Κακλαμάνης): </w:t>
      </w:r>
      <w:r>
        <w:rPr>
          <w:rFonts w:eastAsia="Times New Roman"/>
          <w:color w:val="000000"/>
          <w:szCs w:val="24"/>
          <w:shd w:val="clear" w:color="auto" w:fill="FFFFFF"/>
        </w:rPr>
        <w:t>Συμφωνούμε.</w:t>
      </w:r>
    </w:p>
    <w:p w14:paraId="42F91C63"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ΑΝΔΡΕΑΣ ΛΟΒΕΡΔΟΣ:</w:t>
      </w:r>
      <w:r>
        <w:rPr>
          <w:rFonts w:eastAsia="Times New Roman"/>
          <w:color w:val="000000"/>
          <w:szCs w:val="24"/>
          <w:shd w:val="clear" w:color="auto" w:fill="FFFFFF"/>
        </w:rPr>
        <w:t xml:space="preserve"> Ανεξαρτήτως πώς έχει ακριβώς τροποποιηθεί, η συζήτηση στην Ολομέλεια για το ζήτημα του επείγοντος δεν μπορεί να απαγορ</w:t>
      </w:r>
      <w:r>
        <w:rPr>
          <w:rFonts w:eastAsia="Times New Roman"/>
          <w:color w:val="000000"/>
          <w:szCs w:val="24"/>
          <w:shd w:val="clear" w:color="auto" w:fill="FFFFFF"/>
        </w:rPr>
        <w:t>ευτεί, διότι ό,τι και να αποφάσισε η οποιαδήποτε επιτροπή, νομίζω ότι η εμπειρία σας…</w:t>
      </w:r>
    </w:p>
    <w:p w14:paraId="42F91C64"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 xml:space="preserve">ΠΡΟΕΔΡΕΥΩΝ (Νικήτας Κακλαμάνης): </w:t>
      </w:r>
      <w:r>
        <w:rPr>
          <w:rFonts w:eastAsia="Times New Roman"/>
          <w:color w:val="000000"/>
          <w:szCs w:val="24"/>
          <w:shd w:val="clear" w:color="auto" w:fill="FFFFFF"/>
        </w:rPr>
        <w:t>Και η Διάσκεψη των Προέδρων αποφάσισε εκ των υστέρων πάλι κατά πλειοψηφία, κύριε Λοβέρδο.</w:t>
      </w:r>
    </w:p>
    <w:p w14:paraId="42F91C65"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ΑΝΔΡΕΑΣ ΛΟΒΕΡΔΟΣ: </w:t>
      </w:r>
      <w:r>
        <w:rPr>
          <w:rFonts w:eastAsia="Times New Roman"/>
          <w:color w:val="000000"/>
          <w:szCs w:val="24"/>
          <w:shd w:val="clear" w:color="auto" w:fill="FFFFFF"/>
        </w:rPr>
        <w:t>Και η Διάσκεψη των Προέδρων.</w:t>
      </w:r>
    </w:p>
    <w:p w14:paraId="42F91C66"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Κατ’ ουσίαν, κύριε Πρόεδρε, η διαρρύθμιση των θεμάτων λειτουργικά είναι διαρρύθμιση επιθυμιών της Πλειοψηφίας. Δεν μπορεί κανείς να αφαιρέσει από τη Μειοψηφία να θέσει το θέμα και στην Ολομέλεια. Ξέρω ότι δεν θα πείσουμε κανέναν. Όμως, θεωρώ περιφρόνηση το</w:t>
      </w:r>
      <w:r>
        <w:rPr>
          <w:rFonts w:eastAsia="Times New Roman"/>
          <w:color w:val="000000"/>
          <w:szCs w:val="24"/>
          <w:shd w:val="clear" w:color="auto" w:fill="FFFFFF"/>
        </w:rPr>
        <w:t>υ Σώματος ο Υπουργός να λέει…</w:t>
      </w:r>
    </w:p>
    <w:p w14:paraId="42F91C67"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(Νικήτας Κακλαμάνης): </w:t>
      </w:r>
      <w:r>
        <w:rPr>
          <w:rFonts w:eastAsia="Times New Roman"/>
          <w:color w:val="000000"/>
          <w:szCs w:val="24"/>
          <w:shd w:val="clear" w:color="auto" w:fill="FFFFFF"/>
        </w:rPr>
        <w:t>Κύριε Λοβέρδο, μη λέτε τα ίδια πράγματα. Τα είπατε.</w:t>
      </w:r>
    </w:p>
    <w:p w14:paraId="42F91C68"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ΑΝΔΡΕΑΣ ΛΟΒΕΡΔΟΣ: </w:t>
      </w:r>
      <w:r>
        <w:rPr>
          <w:rFonts w:eastAsia="Times New Roman"/>
          <w:color w:val="000000"/>
          <w:szCs w:val="24"/>
          <w:shd w:val="clear" w:color="auto" w:fill="FFFFFF"/>
        </w:rPr>
        <w:t>Έτσι είναι, όμως. Είναι υποχρεωμένος να πει τώρα…</w:t>
      </w:r>
    </w:p>
    <w:p w14:paraId="42F91C69"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(Νικήτας Κακλαμάνης): </w:t>
      </w:r>
      <w:r>
        <w:rPr>
          <w:rFonts w:eastAsia="Times New Roman"/>
          <w:color w:val="000000"/>
          <w:szCs w:val="24"/>
          <w:shd w:val="clear" w:color="auto" w:fill="FFFFFF"/>
        </w:rPr>
        <w:t>Εγώ δεν μπορώ να υποχρεώσω τον Υπουργό σ</w:t>
      </w:r>
      <w:r>
        <w:rPr>
          <w:rFonts w:eastAsia="Times New Roman"/>
          <w:color w:val="000000"/>
          <w:szCs w:val="24"/>
          <w:shd w:val="clear" w:color="auto" w:fill="FFFFFF"/>
        </w:rPr>
        <w:t>ώνει και καλά!</w:t>
      </w:r>
    </w:p>
    <w:p w14:paraId="42F91C6A"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 xml:space="preserve">ΑΝΔΡΕΑΣ ΛΟΒΕΡΔΟΣ: </w:t>
      </w:r>
      <w:r>
        <w:rPr>
          <w:rFonts w:eastAsia="Times New Roman"/>
          <w:color w:val="000000"/>
          <w:szCs w:val="24"/>
          <w:shd w:val="clear" w:color="auto" w:fill="FFFFFF"/>
        </w:rPr>
        <w:t>…γιατί φέρνει την οδηγία με αυτόν τον τρόπο και τη διανθίζει με μια σειρά από διατάξεις καθόλου διαφανούς χαρακτήρα, που δεν είναι μέσα στην οδηγία. Να τα πει τώρα.</w:t>
      </w:r>
    </w:p>
    <w:p w14:paraId="42F91C6B"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(Νικήτας Κακλαμάνης): </w:t>
      </w:r>
      <w:r>
        <w:rPr>
          <w:rFonts w:eastAsia="Times New Roman"/>
          <w:color w:val="000000"/>
          <w:szCs w:val="24"/>
          <w:shd w:val="clear" w:color="auto" w:fill="FFFFFF"/>
        </w:rPr>
        <w:t>Δεν επιθυμεί να τα πει τώ</w:t>
      </w:r>
      <w:r>
        <w:rPr>
          <w:rFonts w:eastAsia="Times New Roman"/>
          <w:color w:val="000000"/>
          <w:szCs w:val="24"/>
          <w:shd w:val="clear" w:color="auto" w:fill="FFFFFF"/>
        </w:rPr>
        <w:t>ρα. Δεν μπορούμε να τον υποχρεώσουμε.</w:t>
      </w:r>
    </w:p>
    <w:p w14:paraId="42F91C6C"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ΑΝΔΡΕΑΣ ΛΟΒΕΡΔΟΣ: </w:t>
      </w:r>
      <w:r>
        <w:rPr>
          <w:rFonts w:eastAsia="Times New Roman"/>
          <w:color w:val="000000"/>
          <w:szCs w:val="24"/>
          <w:shd w:val="clear" w:color="auto" w:fill="FFFFFF"/>
        </w:rPr>
        <w:t>Ναι, αλλά έχει δημοκρατικό έλλειμμα.</w:t>
      </w:r>
    </w:p>
    <w:p w14:paraId="42F91C6D"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(Νικήτας Κακλαμάνης): </w:t>
      </w:r>
      <w:r>
        <w:rPr>
          <w:rFonts w:eastAsia="Times New Roman"/>
          <w:color w:val="000000"/>
          <w:szCs w:val="24"/>
          <w:shd w:val="clear" w:color="auto" w:fill="FFFFFF"/>
        </w:rPr>
        <w:t>Συμφωνούμε, εντάξει. Είναι η άποψή σας.</w:t>
      </w:r>
    </w:p>
    <w:p w14:paraId="42F91C6E"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ΣΩΚΡΑΤΗΣ ΦΑΜΕΛΛΟΣ:</w:t>
      </w:r>
      <w:r>
        <w:rPr>
          <w:rFonts w:eastAsia="Times New Roman"/>
          <w:color w:val="000000"/>
          <w:szCs w:val="24"/>
          <w:shd w:val="clear" w:color="auto" w:fill="FFFFFF"/>
        </w:rPr>
        <w:t xml:space="preserve"> Η τήρηση του Κανονισμού είναι δημοκρατικό έλλειμμα;</w:t>
      </w:r>
    </w:p>
    <w:p w14:paraId="42F91C6F"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ΑΝΔΡΕΑΣ ΛΟΒΕΡΔΟΣ: </w:t>
      </w:r>
      <w:r>
        <w:rPr>
          <w:rFonts w:eastAsia="Times New Roman"/>
          <w:color w:val="000000"/>
          <w:szCs w:val="24"/>
          <w:shd w:val="clear" w:color="auto" w:fill="FFFFFF"/>
        </w:rPr>
        <w:t>Ποιος νομίζει ότι είναι;</w:t>
      </w:r>
    </w:p>
    <w:p w14:paraId="42F91C70"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ΝΕΚΤΑΡΙΟΣ ΣΑΝΤΟΡΙΝΙΟΣ: </w:t>
      </w:r>
      <w:r>
        <w:rPr>
          <w:rFonts w:eastAsia="Times New Roman"/>
          <w:color w:val="000000"/>
          <w:szCs w:val="24"/>
          <w:shd w:val="clear" w:color="auto" w:fill="FFFFFF"/>
        </w:rPr>
        <w:t>Κύριε Πρόεδρε, θα ήθελα τον λόγο.</w:t>
      </w:r>
    </w:p>
    <w:p w14:paraId="42F91C71"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(Νικήτας Κακλαμάνης): </w:t>
      </w:r>
      <w:r>
        <w:rPr>
          <w:rFonts w:eastAsia="Times New Roman"/>
          <w:color w:val="000000"/>
          <w:szCs w:val="24"/>
          <w:shd w:val="clear" w:color="auto" w:fill="FFFFFF"/>
        </w:rPr>
        <w:t>Σας παρακαλώ, κύριε Σαντορινιέ.</w:t>
      </w:r>
    </w:p>
    <w:p w14:paraId="42F91C72"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Λοβέρδο, κατεγράφη στα Πρακτικά η άποψή σας και ξεκινά η διαδικασία.</w:t>
      </w:r>
    </w:p>
    <w:p w14:paraId="42F91C73"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ΑΝΔΡΕΑΣ ΛΟΒΕΡΔΟΣ:</w:t>
      </w:r>
      <w:r w:rsidRPr="00C52506">
        <w:rPr>
          <w:rFonts w:eastAsia="Times New Roman"/>
          <w:b/>
          <w:color w:val="000000"/>
          <w:szCs w:val="24"/>
          <w:shd w:val="clear" w:color="auto" w:fill="FFFFFF"/>
        </w:rPr>
        <w:t xml:space="preserve"> </w:t>
      </w:r>
      <w:r>
        <w:rPr>
          <w:rFonts w:eastAsia="Times New Roman"/>
          <w:color w:val="000000"/>
          <w:szCs w:val="24"/>
          <w:shd w:val="clear" w:color="auto" w:fill="FFFFFF"/>
        </w:rPr>
        <w:t>Τώρα ξεκινά η δι</w:t>
      </w:r>
      <w:r>
        <w:rPr>
          <w:rFonts w:eastAsia="Times New Roman"/>
          <w:color w:val="000000"/>
          <w:szCs w:val="24"/>
          <w:shd w:val="clear" w:color="auto" w:fill="FFFFFF"/>
        </w:rPr>
        <w:t>αδικασία. Δεν είναι μετά.</w:t>
      </w:r>
    </w:p>
    <w:p w14:paraId="42F91C74"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(Νικήτας Κακλαμάνης): </w:t>
      </w:r>
      <w:r>
        <w:rPr>
          <w:rFonts w:eastAsia="Times New Roman"/>
          <w:color w:val="000000"/>
          <w:szCs w:val="24"/>
          <w:shd w:val="clear" w:color="auto" w:fill="FFFFFF"/>
        </w:rPr>
        <w:t>Μη χάνουμε περαιτέρω χρόνο.</w:t>
      </w:r>
    </w:p>
    <w:p w14:paraId="42F91C75"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ΝΕΚΤΑΡΙΟΣ ΣΑΝΤΟΡΙΝΙΟΣ: </w:t>
      </w:r>
      <w:r>
        <w:rPr>
          <w:rFonts w:eastAsia="Times New Roman"/>
          <w:color w:val="000000"/>
          <w:szCs w:val="24"/>
          <w:shd w:val="clear" w:color="auto" w:fill="FFFFFF"/>
        </w:rPr>
        <w:t>Κύριε Πρόεδρε, θα ήθελα τον λόγο.</w:t>
      </w:r>
    </w:p>
    <w:p w14:paraId="42F91C76"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(Νικήτας Κακλαμάνης): </w:t>
      </w:r>
      <w:r>
        <w:rPr>
          <w:rFonts w:eastAsia="Times New Roman"/>
          <w:color w:val="000000"/>
          <w:szCs w:val="24"/>
          <w:shd w:val="clear" w:color="auto" w:fill="FFFFFF"/>
        </w:rPr>
        <w:t>Σας παρακαλώ, κύριε Σαντορινιέ. Έληξε το θέμα.</w:t>
      </w:r>
    </w:p>
    <w:p w14:paraId="42F91C77"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ΝΕΚΤΑΡΙΟΣ ΣΑΝΤΟΡΙΝΙΟΣ:</w:t>
      </w:r>
      <w:r w:rsidRPr="00C52506">
        <w:rPr>
          <w:rFonts w:eastAsia="Times New Roman"/>
          <w:b/>
          <w:color w:val="000000"/>
          <w:szCs w:val="24"/>
          <w:shd w:val="clear" w:color="auto" w:fill="FFFFFF"/>
        </w:rPr>
        <w:t xml:space="preserve"> </w:t>
      </w:r>
      <w:r>
        <w:rPr>
          <w:rFonts w:eastAsia="Times New Roman"/>
          <w:color w:val="000000"/>
          <w:szCs w:val="24"/>
          <w:shd w:val="clear" w:color="auto" w:fill="FFFFFF"/>
        </w:rPr>
        <w:t>Μα, κύριε</w:t>
      </w:r>
      <w:r>
        <w:rPr>
          <w:rFonts w:eastAsia="Times New Roman"/>
          <w:color w:val="000000"/>
          <w:szCs w:val="24"/>
          <w:shd w:val="clear" w:color="auto" w:fill="FFFFFF"/>
        </w:rPr>
        <w:t xml:space="preserve"> Πρόεδρε, δεν μπορεί να μιλά για δημοκρατικό έλλειμμα.</w:t>
      </w:r>
    </w:p>
    <w:p w14:paraId="42F91C78"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(Νικήτας Κακλαμάνης): </w:t>
      </w:r>
      <w:r>
        <w:rPr>
          <w:rFonts w:eastAsia="Times New Roman"/>
          <w:color w:val="000000"/>
          <w:szCs w:val="24"/>
          <w:shd w:val="clear" w:color="auto" w:fill="FFFFFF"/>
        </w:rPr>
        <w:t>Απάντησα εγώ με βάση τον Κανονισμό. Αφήστε το. Επί της ουσίας, αν ήμουν κάτω στην Αίθουσα, θα είχα άλλη άποψη. Σαν Πρόεδρος είμαι υποχρεωμένος να εφαρμόσω τον Κανονισμό</w:t>
      </w:r>
      <w:r>
        <w:rPr>
          <w:rFonts w:eastAsia="Times New Roman"/>
          <w:color w:val="000000"/>
          <w:szCs w:val="24"/>
          <w:shd w:val="clear" w:color="auto" w:fill="FFFFFF"/>
        </w:rPr>
        <w:t>.</w:t>
      </w:r>
    </w:p>
    <w:p w14:paraId="42F91C79"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 πρώτος ομιλητής είναι ο εισηγητής του ΣΥΡΙΖΑ κ. Απόστολος Καραναστάσης.</w:t>
      </w:r>
    </w:p>
    <w:p w14:paraId="42F91C7A"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Ορίστε, έχετε τον λόγο.</w:t>
      </w:r>
    </w:p>
    <w:p w14:paraId="42F91C7B" w14:textId="77777777" w:rsidR="00BB77B8" w:rsidRDefault="00A714EA">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 xml:space="preserve">ΑΠΟΣΤΟΛΟΣ ΚΑΡΑΝΑΣΤΑΣΗΣ: </w:t>
      </w:r>
      <w:r>
        <w:rPr>
          <w:rFonts w:eastAsia="Times New Roman"/>
          <w:color w:val="000000"/>
          <w:szCs w:val="24"/>
          <w:shd w:val="clear" w:color="auto" w:fill="FFFFFF"/>
        </w:rPr>
        <w:t xml:space="preserve">Κύριε Πρόεδρε, κύριοι Υπουργοί, </w:t>
      </w:r>
      <w:r w:rsidRPr="00012BB6">
        <w:rPr>
          <w:rFonts w:eastAsia="Times New Roman"/>
          <w:color w:val="000000"/>
          <w:szCs w:val="28"/>
          <w:shd w:val="clear" w:color="auto" w:fill="FFFFFF"/>
        </w:rPr>
        <w:t xml:space="preserve">κυρίες και κύριοι συνάδελφοι, </w:t>
      </w:r>
      <w:r>
        <w:rPr>
          <w:rFonts w:eastAsia="Times New Roman"/>
          <w:color w:val="000000"/>
          <w:szCs w:val="24"/>
          <w:shd w:val="clear" w:color="auto" w:fill="FFFFFF"/>
        </w:rPr>
        <w:t xml:space="preserve">με το νομοσχέδιο που συζητούμε σήμερα ενσωματώνουμε στην εθνική νομοθεσία τις οδηγίες </w:t>
      </w:r>
      <w:r w:rsidRPr="00305A6F">
        <w:rPr>
          <w:rFonts w:eastAsia="Times New Roman"/>
          <w:color w:val="000000"/>
          <w:szCs w:val="24"/>
          <w:shd w:val="clear" w:color="auto" w:fill="FFFFFF"/>
        </w:rPr>
        <w:t>2014/24/ΕΕ και 2014/25/ΕΕ</w:t>
      </w:r>
      <w:r>
        <w:rPr>
          <w:rFonts w:eastAsia="Times New Roman"/>
          <w:color w:val="000000"/>
          <w:szCs w:val="24"/>
          <w:shd w:val="clear" w:color="auto" w:fill="FFFFFF"/>
        </w:rPr>
        <w:t>. Πρόκειται για οδηγίες που η ενσωμάτωσή τους καθυστέρησε και κατηγορηθήκαμε γι’ αυτό τις προηγούμενες ημέρες. Όμως, η αλήθεια είναι ότι το 2014,</w:t>
      </w:r>
      <w:r>
        <w:rPr>
          <w:rFonts w:eastAsia="Times New Roman"/>
          <w:color w:val="000000"/>
          <w:szCs w:val="24"/>
          <w:shd w:val="clear" w:color="auto" w:fill="FFFFFF"/>
        </w:rPr>
        <w:t xml:space="preserve"> η προηγούμενη κυβέρνηση ψήφισε σχετικό νόμο που, αν και μεταγενέστερος αυτών των οδηγιών, δεν τις ενσωμάτωσε στην εθνική νομοθεσία.</w:t>
      </w:r>
    </w:p>
    <w:p w14:paraId="42F91C7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Επιπρόσθετα ο νόμος εκείνος, ο ν.4281/2014, αποδείχθηκε στην πράξη ανεφάρμοστος, διότι προέβλεπε μεγάλου όγκου δευτερογενές</w:t>
      </w:r>
      <w:r>
        <w:rPr>
          <w:rFonts w:eastAsia="Times New Roman" w:cs="Times New Roman"/>
          <w:szCs w:val="24"/>
        </w:rPr>
        <w:t xml:space="preserve"> δίκαιο ως προϋπόθεση για την εφαρμογή του, έκδοση προεδρικών διαταγμάτων και υπουργικών αποφάσεων, </w:t>
      </w:r>
      <w:r w:rsidRPr="002F7918">
        <w:rPr>
          <w:rFonts w:eastAsia="Times New Roman" w:cs="Times New Roman"/>
          <w:szCs w:val="24"/>
        </w:rPr>
        <w:t>το οποίο</w:t>
      </w:r>
      <w:r>
        <w:rPr>
          <w:rFonts w:eastAsia="Times New Roman" w:cs="Times New Roman"/>
          <w:szCs w:val="24"/>
        </w:rPr>
        <w:t xml:space="preserve"> ουδέποτε εξεδόθη. Αποτέλεσμα αυτού ήταν τελικά να καταργηθεί την 1</w:t>
      </w:r>
      <w:r w:rsidRPr="00993539">
        <w:rPr>
          <w:rFonts w:eastAsia="Times New Roman" w:cs="Times New Roman"/>
          <w:szCs w:val="24"/>
          <w:vertAlign w:val="superscript"/>
        </w:rPr>
        <w:t>η</w:t>
      </w:r>
      <w:r>
        <w:rPr>
          <w:rFonts w:eastAsia="Times New Roman" w:cs="Times New Roman"/>
          <w:szCs w:val="24"/>
        </w:rPr>
        <w:t xml:space="preserve"> Ιουλίου του 2016.</w:t>
      </w:r>
    </w:p>
    <w:p w14:paraId="42F91C7D"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Σήμερα, παράλληλα με την ενσωμάτωση των ανωτέρω οδηγιών, κατα</w:t>
      </w:r>
      <w:r>
        <w:rPr>
          <w:rFonts w:eastAsia="Times New Roman" w:cs="Times New Roman"/>
          <w:szCs w:val="24"/>
        </w:rPr>
        <w:t xml:space="preserve">ργούμε το σύνολο σχεδόν της κείμενης σχετικής νομοθεσίας. </w:t>
      </w:r>
    </w:p>
    <w:p w14:paraId="42F91C7E"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Εισάγοντας νέες, σύγχρονες και εν πολλοίς καινοτόμες διατάξεις, ελπίζουμε ότι θα αλλάξουμε ριζικά το τοπίο στον τεράστιο τομέα των δημοσίων συμβάσεων, έναν τομέα της δημόσιας ζωής, αυτόν της αγοράς</w:t>
      </w:r>
      <w:r>
        <w:rPr>
          <w:rFonts w:eastAsia="Times New Roman" w:cs="Times New Roman"/>
          <w:szCs w:val="24"/>
        </w:rPr>
        <w:t xml:space="preserve"> αγαθών, υπηρεσιών και της εκτέλεσης έργων, για τον οποίο αξίζει να αναφερθεί ότι οι δημόσιες αρχές σε ευρωπαϊκό επίπεδο δαπανούν κάθε χρόνο ένα ποσοστό 18% του ΑΕΠ. </w:t>
      </w:r>
    </w:p>
    <w:p w14:paraId="42F91C7F"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Στο εύλογο ερώτημα: «Μα, δεν λειτουργούσε καλά μέχρι σήμερα το σύστημα των δημοσίων συμβά</w:t>
      </w:r>
      <w:r>
        <w:rPr>
          <w:rFonts w:eastAsia="Times New Roman" w:cs="Times New Roman"/>
          <w:szCs w:val="24"/>
        </w:rPr>
        <w:t>σεων και έπρεπε, πέρα από την ενσωμάτωση των οδηγιών, να αναθεωρηθεί το σύνολο της σχετικής νομοθεσίας;» απαντώ, επισημαίνοντας εν τάχει βασικά σημεία της καταργούμενης νομοθεσίας, χαρακτηριστικά, τελικώς, ενός κράτους, που όλοι θέλουμε να αφήσουμε πίσω:</w:t>
      </w:r>
    </w:p>
    <w:p w14:paraId="42F91C8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ο 2012 με την αναποτελεσματική, όπως αποδείχθηκε, ψήφιση του ν.4281, υπήρχαν στην ελληνική έννομη τάξη τετρακόσια διαφορετικά νομοθετήματα που αφορούσαν τις δημόσιες συμβάσεις, δημιουργώντας απίστευτη δυσλειτουργία και σύγχυση σε όλους τους εμπλεκόμενους, </w:t>
      </w:r>
      <w:r>
        <w:rPr>
          <w:rFonts w:eastAsia="Times New Roman" w:cs="Times New Roman"/>
          <w:szCs w:val="24"/>
        </w:rPr>
        <w:t xml:space="preserve">λειτουργώντας τελικά ως </w:t>
      </w:r>
      <w:r>
        <w:rPr>
          <w:rFonts w:eastAsia="Times New Roman" w:cs="Times New Roman"/>
          <w:szCs w:val="24"/>
        </w:rPr>
        <w:lastRenderedPageBreak/>
        <w:t>εστίες διαπλοκής και διαφθοράς. Ανάλογα με τη μορφή της αναθέτουσας αρχής ή του φορέα δημοπράτησης υπήρχαν ειδικά καθεστώτα και κανονισμοί, με τους οποίους οι αναθέτουσες αρχές και φορείς, που κυρίως λειτουργούν με τη μορφή Α.Ε., εξ</w:t>
      </w:r>
      <w:r>
        <w:rPr>
          <w:rFonts w:eastAsia="Times New Roman" w:cs="Times New Roman"/>
          <w:szCs w:val="24"/>
        </w:rPr>
        <w:t xml:space="preserve">αιρούνται και, μέσω των κανονισμών τους, παρέκκλιναν από τους κανόνες ανάθεσης και εκτέλεσης δημοσίων έργων, μελετών και προμηθειών. </w:t>
      </w:r>
    </w:p>
    <w:p w14:paraId="42F91C81"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Θα μπορούσα να αναφέρω δεκάδες άλλες δυσλειτουργίες του παλαιού συστήματος. Είναι, όμως, καιρός, </w:t>
      </w:r>
      <w:r w:rsidRPr="002170BF">
        <w:rPr>
          <w:rFonts w:eastAsia="Times New Roman" w:cs="Times New Roman"/>
          <w:szCs w:val="24"/>
        </w:rPr>
        <w:t>κυρίες και κύριοι συνάδελ</w:t>
      </w:r>
      <w:r w:rsidRPr="002170BF">
        <w:rPr>
          <w:rFonts w:eastAsia="Times New Roman" w:cs="Times New Roman"/>
          <w:szCs w:val="24"/>
        </w:rPr>
        <w:t>φοι,</w:t>
      </w:r>
      <w:r>
        <w:rPr>
          <w:rFonts w:eastAsia="Times New Roman" w:cs="Times New Roman"/>
          <w:szCs w:val="24"/>
        </w:rPr>
        <w:t xml:space="preserve"> να ασχοληθούμε με το νέο. </w:t>
      </w:r>
    </w:p>
    <w:p w14:paraId="42F91C8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Μέσω του οδηγιών, που προανέφερα, η </w:t>
      </w:r>
      <w:r w:rsidRPr="00911877">
        <w:rPr>
          <w:rFonts w:eastAsia="Times New Roman" w:cs="Times New Roman"/>
          <w:szCs w:val="24"/>
        </w:rPr>
        <w:t>πολιτική</w:t>
      </w:r>
      <w:r>
        <w:rPr>
          <w:rFonts w:eastAsia="Times New Roman" w:cs="Times New Roman"/>
          <w:szCs w:val="24"/>
        </w:rPr>
        <w:t xml:space="preserve"> σε όλη την </w:t>
      </w:r>
      <w:r w:rsidRPr="006F21CD">
        <w:rPr>
          <w:rFonts w:eastAsia="Times New Roman" w:cs="Times New Roman"/>
          <w:szCs w:val="24"/>
        </w:rPr>
        <w:t>Ευρωπαϊκή Ένωση</w:t>
      </w:r>
      <w:r>
        <w:rPr>
          <w:rFonts w:eastAsia="Times New Roman" w:cs="Times New Roman"/>
          <w:szCs w:val="24"/>
        </w:rPr>
        <w:t xml:space="preserve"> στον τομέα των δημοσίων συμβάσεων εντάχθηκε σε ένα συνολικό πρόγραμμα. Σκοπός του προγράμματος είναι ο ριζικός εκσυγχρονισμός των δημοσίων συμβάσεων στη</w:t>
      </w:r>
      <w:r>
        <w:rPr>
          <w:rFonts w:eastAsia="Times New Roman" w:cs="Times New Roman"/>
          <w:szCs w:val="24"/>
        </w:rPr>
        <w:t xml:space="preserve">ν </w:t>
      </w:r>
      <w:r w:rsidRPr="006F21CD">
        <w:rPr>
          <w:rFonts w:eastAsia="Times New Roman" w:cs="Times New Roman"/>
          <w:szCs w:val="24"/>
        </w:rPr>
        <w:t>Ευρωπαϊκή Ένωση</w:t>
      </w:r>
      <w:r>
        <w:rPr>
          <w:rFonts w:eastAsia="Times New Roman" w:cs="Times New Roman"/>
          <w:szCs w:val="24"/>
        </w:rPr>
        <w:t>, συμβάλλοντας στην υλοποίηση των στόχων της στρατηγικής «Ευρώπη 2020», για έξυπνη βιώσιμη και χωρίς αποκλεισμούς ανάπτυξη.</w:t>
      </w:r>
    </w:p>
    <w:p w14:paraId="42F91C83"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Το υπό συζήτηση </w:t>
      </w:r>
      <w:r w:rsidRPr="00823F09">
        <w:rPr>
          <w:rFonts w:eastAsia="Times New Roman" w:cs="Times New Roman"/>
          <w:szCs w:val="24"/>
        </w:rPr>
        <w:t>νομοσχέδιο</w:t>
      </w:r>
      <w:r>
        <w:rPr>
          <w:rFonts w:eastAsia="Times New Roman" w:cs="Times New Roman"/>
          <w:szCs w:val="24"/>
        </w:rPr>
        <w:t xml:space="preserve"> έχει σκοπό την καταπολέμηση της πολυνομίας, την ομοιόμορφη εφαρμογή των κανόνων που θεσπ</w:t>
      </w:r>
      <w:r>
        <w:rPr>
          <w:rFonts w:eastAsia="Times New Roman" w:cs="Times New Roman"/>
          <w:szCs w:val="24"/>
        </w:rPr>
        <w:t xml:space="preserve">ίζει από όλες τις αναθέτουσες αρχές, την απλούστευση και την ευελιξία των </w:t>
      </w:r>
      <w:r>
        <w:rPr>
          <w:rFonts w:eastAsia="Times New Roman" w:cs="Times New Roman"/>
          <w:szCs w:val="24"/>
        </w:rPr>
        <w:lastRenderedPageBreak/>
        <w:t>κανόνων και των διαδικασιών, τη γενίκευση των ηλεκτρονικών μέσων ως στόχο επικοινωνίας στις δημόσιες συμβάσεις, τη θεσμοθέτηση για πρώτη φορά κανόνων για δημόσιες συμβάσεις παροχής υ</w:t>
      </w:r>
      <w:r>
        <w:rPr>
          <w:rFonts w:eastAsia="Times New Roman" w:cs="Times New Roman"/>
          <w:szCs w:val="24"/>
        </w:rPr>
        <w:t>πηρεσιών, την καταπολέμηση της διαφθοράς με ενίσχυση της διαφάνειας, τη στήριξη της ανταγωνιστικότητας, τη συνεκτίμηση κοινωνικών και περιβαλλοντολογικών κριτηρίων, την ενίσχυση της καινοτομίας, τη δραστική περικοπή του διοικητικού φόρτου, τον εκσυγχρονισμ</w:t>
      </w:r>
      <w:r>
        <w:rPr>
          <w:rFonts w:eastAsia="Times New Roman" w:cs="Times New Roman"/>
          <w:szCs w:val="24"/>
        </w:rPr>
        <w:t>ό των διαδικασιών, την υιοθέτηση ειδικού πλαισίου για τις κοινωνικές, υγειονομικές και εκπαιδευτικές υπηρεσίες και γενικά μια καλύτερη ποιοτικά και στρατηγικά χρήση των δημοσίων συμβάσεων.</w:t>
      </w:r>
    </w:p>
    <w:p w14:paraId="42F91C84"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Πριν μπω σε μια σύντομη ανάλυση των επιμέρους στοιχείων του </w:t>
      </w:r>
      <w:r w:rsidRPr="00823F09">
        <w:rPr>
          <w:rFonts w:eastAsia="Times New Roman" w:cs="Times New Roman"/>
          <w:szCs w:val="24"/>
        </w:rPr>
        <w:t>νομοσχ</w:t>
      </w:r>
      <w:r>
        <w:rPr>
          <w:rFonts w:eastAsia="Times New Roman" w:cs="Times New Roman"/>
          <w:szCs w:val="24"/>
        </w:rPr>
        <w:t>ε</w:t>
      </w:r>
      <w:r>
        <w:rPr>
          <w:rFonts w:eastAsia="Times New Roman" w:cs="Times New Roman"/>
          <w:szCs w:val="24"/>
        </w:rPr>
        <w:t>δίου, θα ήθελα, αξιοποιώντας και τις συζητήσεις στην αρμόδια επιτροπή, να τονίσω ότι για πρώτη φορά η χώρα αποκτάει ενιαία νομοθεσία για όλων των ειδών τις συμβάσεις, ανεξαρτήτου είδους και εκτιμώμενης αξίας αυτών, εκτός αν ορίζεται διαφορετικά στις επιμέρ</w:t>
      </w:r>
      <w:r>
        <w:rPr>
          <w:rFonts w:eastAsia="Times New Roman" w:cs="Times New Roman"/>
          <w:szCs w:val="24"/>
        </w:rPr>
        <w:t xml:space="preserve">ους διατάξεις του νόμου. </w:t>
      </w:r>
    </w:p>
    <w:p w14:paraId="42F91C85"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Αντιμετωπίζονται με ιδιαίτερη ευαισθησία θέματα που αφορούν άτομα με αναπηρία, σε ένα πλαίσιο ισοτιμίας, χωρίς διακρίσεις και αποκλεισμούς.</w:t>
      </w:r>
    </w:p>
    <w:p w14:paraId="42F91C86"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Ρυθμίζονται θέματα που αφορούν τομείς με ιδιαιτερότητες, όπως οι προμήθειες φορέων που δρα</w:t>
      </w:r>
      <w:r>
        <w:rPr>
          <w:rFonts w:eastAsia="Times New Roman" w:cs="Times New Roman"/>
          <w:szCs w:val="24"/>
        </w:rPr>
        <w:t>στηριοποιούνται στους τομείς του νερού και του ηλεκτρισμού.</w:t>
      </w:r>
    </w:p>
    <w:p w14:paraId="42F91C87"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Είναι δεδομένο ότι θέλουμε και θα επιδιώξουμε τη συνταγματική κατοχύρωση του δημοσίου χαρακτήρα των αγαθών αυτών που ανέφερα, του νερού και του ηλεκτρισμού. Αυτό δεν σημαίνει ότι δεν θα </w:t>
      </w:r>
      <w:r w:rsidRPr="00E57B5A">
        <w:rPr>
          <w:rFonts w:eastAsia="Times New Roman" w:cs="Times New Roman"/>
          <w:szCs w:val="24"/>
        </w:rPr>
        <w:t>πρέπει να</w:t>
      </w:r>
      <w:r>
        <w:rPr>
          <w:rFonts w:eastAsia="Times New Roman" w:cs="Times New Roman"/>
          <w:szCs w:val="24"/>
        </w:rPr>
        <w:t xml:space="preserve"> μπουν κανόνες στις συμβάσεις που τα αφορούν.</w:t>
      </w:r>
    </w:p>
    <w:p w14:paraId="42F91C88"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Γίνεται προσπάθεια να επιλυθούν όλα τα προβλήματα που προανέφερα, όπως αυτά της εκδίκασης ενστάσεων και προσφυγών των αναδόχων και υποψηφίων αναδόχων.</w:t>
      </w:r>
    </w:p>
    <w:p w14:paraId="42F91C89"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Το πολύ μεγάλης σημασίας και ανάλογης έκτασης αυτό </w:t>
      </w:r>
      <w:r w:rsidRPr="00823F09">
        <w:rPr>
          <w:rFonts w:eastAsia="Times New Roman" w:cs="Times New Roman"/>
          <w:szCs w:val="24"/>
        </w:rPr>
        <w:t>νομοσχέδιο</w:t>
      </w:r>
      <w:r>
        <w:rPr>
          <w:rFonts w:eastAsia="Times New Roman" w:cs="Times New Roman"/>
          <w:szCs w:val="24"/>
        </w:rPr>
        <w:t xml:space="preserve"> απαρτίζεται, ως προς τη δομή του, από τέσσερις ενότητες-βιβλία. Αναλυτικότερα: </w:t>
      </w:r>
    </w:p>
    <w:p w14:paraId="42F91C8A"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Στο βιβλίο Ι θεσμοθετούνται νέοι τρόποι ανάθεσης και νέα ηλεκτρονικά μέσα σύναψης των δημοσίων συμβάσεων. Υιοθετείται ο ανταγωνιστικός διάλογος και η ανταγωνιστική δ</w:t>
      </w:r>
      <w:r>
        <w:rPr>
          <w:rFonts w:eastAsia="Times New Roman" w:cs="Times New Roman"/>
          <w:szCs w:val="24"/>
        </w:rPr>
        <w:t xml:space="preserve">ιαδικασία με διαπραγμάτευση. Εισάγεται το δυναμικό σύστημα αγορών ως μια εξ ολοκλήρου ηλεκτρονική διαδικασία, μέσω της οποίας διασφαλίζεται η καλύτερη δυνατή χρησιμοποίηση των δημοσίων πόρων. </w:t>
      </w:r>
    </w:p>
    <w:p w14:paraId="42F91C8B"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Προβλέπεται η ανάθεση δημοσίων συμβάσεων μέσω των ηλεκτρονικών </w:t>
      </w:r>
      <w:r>
        <w:rPr>
          <w:rFonts w:eastAsia="Times New Roman" w:cs="Times New Roman"/>
          <w:szCs w:val="24"/>
        </w:rPr>
        <w:t xml:space="preserve">πλειστηριασμών. Αναπτύσσονται νέες ηλεκτρονικές τεχνικές αγορών, όπως είναι οι ηλεκτρονικοί κατάλογοι. Θεσπίζονται διαφανή και ποιοτικά κριτήρια, όπως με την κατάρτιση των τεχνικών προδιαγραφών. Ενθαρρύνεται η καινοτομία. Και ενισχύεται ο ανταγωνισμός. </w:t>
      </w:r>
    </w:p>
    <w:p w14:paraId="42F91C8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Με</w:t>
      </w:r>
      <w:r>
        <w:rPr>
          <w:rFonts w:eastAsia="Times New Roman" w:cs="Times New Roman"/>
          <w:szCs w:val="24"/>
        </w:rPr>
        <w:t>ιώνεται ο διοικητικός φόρτος με τη χρήση του Ευρωπαϊκού Ενιαίου Εγγράφου Σύμβασης ως προκαταρκτική απόδειξη, προς αντικατάσταση όλων των πιστοποιητικών που εκδίδουν δημόσιες αρχές ή τρίτα μέρη. Καθίσταται υποχρεωτική η χρήση του «e-</w:t>
      </w:r>
      <w:r w:rsidRPr="00BC750A">
        <w:rPr>
          <w:rFonts w:eastAsia="Times New Roman" w:cs="Times New Roman"/>
          <w:szCs w:val="24"/>
        </w:rPr>
        <w:t>Certis</w:t>
      </w:r>
      <w:r>
        <w:rPr>
          <w:rFonts w:eastAsia="Times New Roman" w:cs="Times New Roman"/>
          <w:szCs w:val="24"/>
        </w:rPr>
        <w:t>», ηλεκτρονικού συ</w:t>
      </w:r>
      <w:r>
        <w:rPr>
          <w:rFonts w:eastAsia="Times New Roman" w:cs="Times New Roman"/>
          <w:szCs w:val="24"/>
        </w:rPr>
        <w:t>στήματος, σκοπός του οποίου είναι η διευκόλυνση της ανταλλαγής πιστοποιητικών και άλλων αποδεικτικών εγγράφων.</w:t>
      </w:r>
    </w:p>
    <w:p w14:paraId="42F91C8D"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Τίθεται ως μοναδικό πλέον κριτήριο για την ανάθεση κάθε τύπου δημοσίων συμβάσεων η πλέον συμφέρουσα, από </w:t>
      </w:r>
      <w:r w:rsidRPr="00A42664">
        <w:rPr>
          <w:rFonts w:eastAsia="Times New Roman" w:cs="Times New Roman"/>
          <w:szCs w:val="24"/>
        </w:rPr>
        <w:t>οικονομ</w:t>
      </w:r>
      <w:r>
        <w:rPr>
          <w:rFonts w:eastAsia="Times New Roman" w:cs="Times New Roman"/>
          <w:szCs w:val="24"/>
        </w:rPr>
        <w:t>ική άποψη, προσφορά, που προσδιορ</w:t>
      </w:r>
      <w:r>
        <w:rPr>
          <w:rFonts w:eastAsia="Times New Roman" w:cs="Times New Roman"/>
          <w:szCs w:val="24"/>
        </w:rPr>
        <w:t>ίζεται βάσει της τιμής ή του κόστους, λαμβανομένων υπ’ όψιν, κατά περίπτωση σύμβασης, κριτηρίων για την εκτίμηση της βέλτιστης σχέσης ποιότητας-τιμής, που για πρώτη φορά ενσωματώνεται στη νομολογία των δικαστηρίων της Ευρωπαϊκής Ένωσης και των ελληνικών δι</w:t>
      </w:r>
      <w:r>
        <w:rPr>
          <w:rFonts w:eastAsia="Times New Roman" w:cs="Times New Roman"/>
          <w:szCs w:val="24"/>
        </w:rPr>
        <w:t>καστηρίων.</w:t>
      </w:r>
    </w:p>
    <w:p w14:paraId="42F91C8E"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Εντάσσονται περιβαλλοντολογικές και νομικές και εργατικές απαιτήσεις στις διαδικασίες ανάθεσης και εκτέλεσης, </w:t>
      </w:r>
      <w:r w:rsidRPr="003173C1">
        <w:rPr>
          <w:rFonts w:eastAsia="Times New Roman"/>
          <w:bCs/>
        </w:rPr>
        <w:t>προκειμένου να</w:t>
      </w:r>
      <w:r>
        <w:rPr>
          <w:rFonts w:eastAsia="Times New Roman" w:cs="Times New Roman"/>
          <w:szCs w:val="24"/>
        </w:rPr>
        <w:t xml:space="preserve"> εξασφαλιστεί η βέλτιστη εξυπηρέτηση του δημοσίου συμφέροντος. </w:t>
      </w:r>
    </w:p>
    <w:p w14:paraId="42F91C8F"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Για πρώτη φορά, επίσης, με το άρθρο 20 ενεργοποιείται η δ</w:t>
      </w:r>
      <w:r>
        <w:rPr>
          <w:rFonts w:eastAsia="Times New Roman" w:cs="Times New Roman"/>
          <w:szCs w:val="24"/>
        </w:rPr>
        <w:t xml:space="preserve">υνατότητα των αναθετουσών αρχών να παραχωρούν κατ’ αποκλειστικότητα το δικαίωμα συμμετοχής σε διαδικασίες σύναψης, ανάθεσης και εκτέλεσης δημοσίων συμβάσεων σε κοινωνικούς φορείς, σε ομάδες ατόμων με ειδικά χαρακτηριστικά και </w:t>
      </w:r>
      <w:r>
        <w:rPr>
          <w:rFonts w:eastAsia="Times New Roman" w:cs="Times New Roman"/>
          <w:szCs w:val="24"/>
        </w:rPr>
        <w:lastRenderedPageBreak/>
        <w:t xml:space="preserve">σε κάθε άλλον </w:t>
      </w:r>
      <w:r w:rsidRPr="00A42664">
        <w:rPr>
          <w:rFonts w:eastAsia="Times New Roman" w:cs="Times New Roman"/>
          <w:szCs w:val="24"/>
        </w:rPr>
        <w:t>οικονομ</w:t>
      </w:r>
      <w:r>
        <w:rPr>
          <w:rFonts w:eastAsia="Times New Roman" w:cs="Times New Roman"/>
          <w:szCs w:val="24"/>
        </w:rPr>
        <w:t>ικό φορέα</w:t>
      </w:r>
      <w:r>
        <w:rPr>
          <w:rFonts w:eastAsia="Times New Roman" w:cs="Times New Roman"/>
          <w:szCs w:val="24"/>
        </w:rPr>
        <w:t>, που έχει ως κύριο σκοπό την επαγγελματική και κοινωνική ένταξη ατόμων με αναπηρία ή μειονεκτούντων προσώπων, εφόσον περισσότερο από το 30% των εργαζομένων του φορέα ανήκουν στις ομάδες αυτές.</w:t>
      </w:r>
    </w:p>
    <w:p w14:paraId="42F91C9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Ενισχύονται περαιτέρω στο άρθρο 22 οι ηλεκτρονικές δημόσιες συ</w:t>
      </w:r>
      <w:r>
        <w:rPr>
          <w:rFonts w:eastAsia="Times New Roman" w:cs="Times New Roman"/>
          <w:szCs w:val="24"/>
        </w:rPr>
        <w:t xml:space="preserve">μβάσεις, καθώς και το Εθνικό Σύστημα Ηλεκτρονικών Δημοσίων Συμβάσεων, το ΕΣΗΔΗΣ, και προβλέπεται ως ενιαία ηλεκτρονική πλατφόρμα, που θα υποστηρίζει το σύστημα των δημοσίων συμβάσεων άνω των 60.000 ευρώ, με τη σταδιακή υποχρεωτική χρήση του από την άνοιξη </w:t>
      </w:r>
      <w:r>
        <w:rPr>
          <w:rFonts w:eastAsia="Times New Roman" w:cs="Times New Roman"/>
          <w:szCs w:val="24"/>
        </w:rPr>
        <w:t xml:space="preserve">του 2017. </w:t>
      </w:r>
    </w:p>
    <w:p w14:paraId="42F91C91"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Παράλληλα, αναπτύσσεται περαιτέρω η διαλειτουργικότητα του συστήματος με άλλα ηλεκτρονικά και πληροφοριακά συστήματα, με σκοπό την απλοποίηση, όπως είναι το ΓΕΜΗ και όλα αυτά.</w:t>
      </w:r>
    </w:p>
    <w:p w14:paraId="42F91C9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Επιβάλλεται η υποχρέωση τήρησης κανόνων για την αποτελεσματική προέλε</w:t>
      </w:r>
      <w:r>
        <w:rPr>
          <w:rFonts w:eastAsia="Times New Roman" w:cs="Times New Roman"/>
          <w:szCs w:val="24"/>
        </w:rPr>
        <w:t>υση, τον εντοπισμό και την άμεση θεραπεία περιστατικών σύγκρουσης συμφερόντων.</w:t>
      </w:r>
    </w:p>
    <w:p w14:paraId="42F91C93"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Ρυθμίζονται ζητήματα που αφορούν τη λειτουργία του ΚΗΜΔΗΣ, του Κεντρικού Ηλεκτρονικού Μητρώου Δημοσίων Συμβάσεων. Προβλέπεται η επίτευξη της διασύνδεσης και με άλλα πληροφοριακά</w:t>
      </w:r>
      <w:r>
        <w:rPr>
          <w:rFonts w:eastAsia="Times New Roman" w:cs="Times New Roman"/>
          <w:szCs w:val="24"/>
        </w:rPr>
        <w:t xml:space="preserve"> συστήματα, όπως είναι το Μητρώο Δεσμεύσεων, το Γενικό Λογιστήριο, το ΟΠΣ, για την παρακολούθηση των συγχρηματοδοτούμενων έργων.</w:t>
      </w:r>
    </w:p>
    <w:p w14:paraId="42F91C94"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Για την καλύτερη και πιο επαγγελματική διαχείριση των διαδικασιών, δημιουργούνται οι κεντρικές αρχές αγορών, με στόχο την επίτε</w:t>
      </w:r>
      <w:r>
        <w:rPr>
          <w:rFonts w:eastAsia="Times New Roman" w:cs="Times New Roman"/>
          <w:szCs w:val="24"/>
        </w:rPr>
        <w:t>υξη οικονομιών κλίμακας και τη μείωση του κόστους συναλλαγής. Ως κεντρικές αρχές αγορών ορίζονται η Γενική Γραμματεία του Υπουργείου Υποδομών, η Γενική Διεύθυνση Δημοσίων Συμβάσεων και Προμηθειών της Γενικής Γραμματείας Εμπορίου και Προστασίας του Καταναλω</w:t>
      </w:r>
      <w:r>
        <w:rPr>
          <w:rFonts w:eastAsia="Times New Roman" w:cs="Times New Roman"/>
          <w:szCs w:val="24"/>
        </w:rPr>
        <w:t xml:space="preserve">τή του Υπουργείου </w:t>
      </w:r>
      <w:r w:rsidRPr="00A42664">
        <w:rPr>
          <w:rFonts w:eastAsia="Times New Roman" w:cs="Times New Roman"/>
          <w:szCs w:val="24"/>
        </w:rPr>
        <w:t>Οικονομία</w:t>
      </w:r>
      <w:r>
        <w:rPr>
          <w:rFonts w:eastAsia="Times New Roman" w:cs="Times New Roman"/>
          <w:szCs w:val="24"/>
        </w:rPr>
        <w:t>ς και η Επιτροπή Προμηθειών του Υπουργείου Υγείας.</w:t>
      </w:r>
    </w:p>
    <w:p w14:paraId="42F91C95"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Σημαντική καινοτομία αποτελεί η νέα διάταξη που αφορά τη θέσπιση στοιχείων ωριμότητας για τη διασφάλιση του δημοσίου συμφέροντος και την ταχύτερη εκτέλεση αυτών των συμβάσεων. Απ</w:t>
      </w:r>
      <w:r>
        <w:rPr>
          <w:rFonts w:eastAsia="Times New Roman" w:cs="Times New Roman"/>
          <w:szCs w:val="24"/>
        </w:rPr>
        <w:t xml:space="preserve">οτρέπεται </w:t>
      </w:r>
      <w:r>
        <w:rPr>
          <w:rFonts w:eastAsia="Times New Roman" w:cs="Times New Roman"/>
          <w:szCs w:val="24"/>
        </w:rPr>
        <w:lastRenderedPageBreak/>
        <w:t>έτσι η προκήρυξη ή η υπογραφή συμβάσεων που δεν μπορούν να εκτελεστούν. Αναφέρονται στην παράγραφο 2 οι απαιτήσεις που εξασφαλίζουν την ωριμότητα των έργων: πρόδρομες εργασίες, περιβαλλοντικές αντιδοτήσεις, αρχαιολογικές έρευνες, απαλλοτριώσεις.</w:t>
      </w:r>
    </w:p>
    <w:p w14:paraId="42F91C96"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Αντιμετωπίζεται με το άρθρο 50 το σύστημα μελέτη-κατασκευή που εφαρμόζεται με κανόνες σε όλον τον κόσμο. Πρόκειται για ένα σύστημα ευέλικτο, </w:t>
      </w:r>
      <w:r w:rsidRPr="002F7918">
        <w:rPr>
          <w:rFonts w:eastAsia="Times New Roman" w:cs="Times New Roman"/>
          <w:szCs w:val="24"/>
        </w:rPr>
        <w:t>το οποίο</w:t>
      </w:r>
      <w:r>
        <w:rPr>
          <w:rFonts w:eastAsia="Times New Roman" w:cs="Times New Roman"/>
          <w:szCs w:val="24"/>
        </w:rPr>
        <w:t xml:space="preserve"> υπό καθεστώς διαφάνειας δύναται να δίνει υψηλές απορροφήσεις. </w:t>
      </w:r>
    </w:p>
    <w:p w14:paraId="42F91C97"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Στη χώρα μας οποιοσδήποτε και αν ερωτηθεί σ</w:t>
      </w:r>
      <w:r>
        <w:rPr>
          <w:rFonts w:eastAsia="Times New Roman" w:cs="Times New Roman"/>
          <w:szCs w:val="24"/>
        </w:rPr>
        <w:t xml:space="preserve">χετικά, μέσα και έξω από αυτή την Αίθουσα, θα σας απαντήσει ότι το σύστημα αυτό, της μελέτης-κατασκευής, παράγει διαφθορά και διαπλοκή. Γνώριζαν όλοι από πριν ποιος θα ήταν ο ανάδοχος. Με το παρόν </w:t>
      </w:r>
      <w:r w:rsidRPr="00823F09">
        <w:rPr>
          <w:rFonts w:eastAsia="Times New Roman" w:cs="Times New Roman"/>
          <w:szCs w:val="24"/>
        </w:rPr>
        <w:t>νομοσχέδιο</w:t>
      </w:r>
      <w:r>
        <w:rPr>
          <w:rFonts w:eastAsia="Times New Roman" w:cs="Times New Roman"/>
          <w:szCs w:val="24"/>
        </w:rPr>
        <w:t xml:space="preserve"> προβλέπονται μεγάλες αλλαγές που αλλάζουν ουσιασ</w:t>
      </w:r>
      <w:r>
        <w:rPr>
          <w:rFonts w:eastAsia="Times New Roman" w:cs="Times New Roman"/>
          <w:szCs w:val="24"/>
        </w:rPr>
        <w:t xml:space="preserve">τικά τον στρεβλό, μέχρι σήμερα, τρόπο εφαρμογής του συστήματος, όπως παραδείγματος χάριν, ο πίνακας συμμόρφωσης χωρίς βαθμολογία της τεχνικής προσφοράς – και ο ανάδοχος να προκύπτει μετά μέσω της μειοδοσίας. </w:t>
      </w:r>
    </w:p>
    <w:p w14:paraId="42F91C98"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την παράγραφο 1 του άρθρου 82 εισάγεται ένα </w:t>
      </w:r>
      <w:r>
        <w:rPr>
          <w:rFonts w:eastAsia="Times New Roman" w:cs="Times New Roman"/>
          <w:szCs w:val="24"/>
        </w:rPr>
        <w:t>σύστημα κανόνων, όσον αφορά τις απαιτήσεις που σχετίζονται με τα πρότυπα διασφάλισης ποιότητας, συμπεριλαμβανομένης της προσβασιμότητας για άτομα με ειδικές ανάγκες.</w:t>
      </w:r>
    </w:p>
    <w:p w14:paraId="42F91C99"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Με τις παραγράφους 1 και 2 του άρθρου </w:t>
      </w:r>
      <w:r w:rsidRPr="00307FAE">
        <w:rPr>
          <w:rFonts w:eastAsia="Times New Roman" w:cs="Times New Roman"/>
          <w:szCs w:val="24"/>
        </w:rPr>
        <w:t xml:space="preserve">88 </w:t>
      </w:r>
      <w:r>
        <w:rPr>
          <w:rFonts w:eastAsia="Times New Roman" w:cs="Times New Roman"/>
          <w:szCs w:val="24"/>
        </w:rPr>
        <w:t>καθορίζεται διαδικασία αντιμετώπισης των ασυνήθισ</w:t>
      </w:r>
      <w:r>
        <w:rPr>
          <w:rFonts w:eastAsia="Times New Roman" w:cs="Times New Roman"/>
          <w:szCs w:val="24"/>
        </w:rPr>
        <w:t xml:space="preserve">τα χαμηλών προσφορών. </w:t>
      </w:r>
    </w:p>
    <w:p w14:paraId="42F91C9A"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Με το άρθρο 132 θεσπίζονται διατάξεις που ρυθμίζουν θέματα τροποποίησης σύμβασης κατά τη διάρκεια της εκτέλεσής της, δεδομένου ότι η διασφάλιση του αποτελεσματικού ανταγωνισμού και η τήρηση των αρχών της ίσης μεταχείρισης και της δια</w:t>
      </w:r>
      <w:r>
        <w:rPr>
          <w:rFonts w:eastAsia="Times New Roman" w:cs="Times New Roman"/>
          <w:szCs w:val="24"/>
        </w:rPr>
        <w:t>φάνειας απαιτείται να διέπουν και το στάδιο εκτέλεσης της σύμβασης.</w:t>
      </w:r>
    </w:p>
    <w:p w14:paraId="42F91C9B"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Με το άρθρο 144 –και αυτό είναι πολύ σημαντικό- ρυθμίζεται η συμμετοχή και περιγράφεται η ευθύνη του μελετητή στις περιπτώσεις τροποποίησης της μελέτης του, αλλά και καθ’ όλη τη διάρκεια τ</w:t>
      </w:r>
      <w:r>
        <w:rPr>
          <w:rFonts w:eastAsia="Times New Roman" w:cs="Times New Roman"/>
          <w:szCs w:val="24"/>
        </w:rPr>
        <w:t>ης εκτέλεσης του έργου. Προβλέπεται δε και η ασφάλιση της μελέτης, της κατασκευής και των υπηρεσιών του τεχνικού συμβούλου του έργου για την εξασφάλιση της έντεχνης και εμπρόθεσμης υλοποίησής του.</w:t>
      </w:r>
    </w:p>
    <w:p w14:paraId="42F91C9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Με την παράγραφο 13 του άρθρου 160 ρυθμίζονται τα θέματα τη</w:t>
      </w:r>
      <w:r>
        <w:rPr>
          <w:rFonts w:eastAsia="Times New Roman" w:cs="Times New Roman"/>
          <w:szCs w:val="24"/>
        </w:rPr>
        <w:t xml:space="preserve">ς ολοκλήρωσης του έργου, μετά από ενδεχόμενη έκπτωση του αναδόχου. Εισάγεται η έννοια της τεχνικής επάρκειας μιας αναθέτουσας αρχής, προκειμένου αυτή να μπορεί να ανταποκριθεί επιτυχώς τόσο κατά τη διεξαγωγή της </w:t>
      </w:r>
      <w:r w:rsidRPr="00310D39">
        <w:rPr>
          <w:rFonts w:eastAsia="Times New Roman"/>
          <w:szCs w:val="24"/>
        </w:rPr>
        <w:t xml:space="preserve">διαδικασίας </w:t>
      </w:r>
      <w:r>
        <w:rPr>
          <w:rFonts w:eastAsia="Times New Roman" w:cs="Times New Roman"/>
          <w:szCs w:val="24"/>
        </w:rPr>
        <w:t xml:space="preserve">σύναψης έργου ή μελέτης όσο και </w:t>
      </w:r>
      <w:r>
        <w:rPr>
          <w:rFonts w:eastAsia="Times New Roman" w:cs="Times New Roman"/>
          <w:szCs w:val="24"/>
        </w:rPr>
        <w:t xml:space="preserve">κατά την εξέλιξή της. </w:t>
      </w:r>
    </w:p>
    <w:p w14:paraId="42F91C9D"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Συνιστάται και τηρείται στη Γενική Γραμματεία Υποδομών Μητρώο Μελών Επιτροπών Διαδικασιών Σύναψης δημοσίων συμβάσεων έργων, μελετών και συναφών υπηρεσιών. Στο μητρώο αυτό εγγράφονται </w:t>
      </w:r>
      <w:r>
        <w:rPr>
          <w:rFonts w:eastAsia="Times New Roman" w:cs="Times New Roman"/>
          <w:szCs w:val="24"/>
        </w:rPr>
        <w:t xml:space="preserve">τεχνικοί υπάλληλοι όλων των αναθετουσών αρχών ή αναθετόντων φορέων και αναπτύσσεται στη Γενική Γραμματεία Υποδομών το Κεντρικό Ηλεκτρονικό Σύστημα Κληρώσεων. </w:t>
      </w:r>
    </w:p>
    <w:p w14:paraId="42F91C9E"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Οι επιτροπές διαγωνισμών για έργα, μελέτες και τεχνικές υπηρεσίες συγκροτούνται υποχρεωτικά από μ</w:t>
      </w:r>
      <w:r>
        <w:rPr>
          <w:rFonts w:eastAsia="Times New Roman" w:cs="Times New Roman"/>
          <w:szCs w:val="24"/>
        </w:rPr>
        <w:t xml:space="preserve">έλη του ως άνω μητρώου, μετά από ηλεκτρονική κλήρωση, η οποία διενεργείται υποχρεωτικά με χρήση του Ηλεκτρονικού Συστήματος Κληρώσεων της Γενικής Γραμματεία Υποδομών. </w:t>
      </w:r>
    </w:p>
    <w:p w14:paraId="42F91C9F"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Υπάρχουν σαφείς όροι και υποχρεώσεις σχετικά με τους υπεργολάβους. Ορίζεται ως υποχρέωση</w:t>
      </w:r>
      <w:r>
        <w:rPr>
          <w:rFonts w:eastAsia="Times New Roman" w:cs="Times New Roman"/>
          <w:szCs w:val="24"/>
        </w:rPr>
        <w:t xml:space="preserve"> της αναθέτουσας αρχής να ζητάει από τον προσφέροντα να αναφέρει στην προσφορά του το τμήμα της σύμβασης που προτίθεται να αναθέσει υπό μορφή υπεργολαβίας σε τρίτους. Ταυτόχρονα, οι υπεργολάβοι δικαιούνται υπό προϋποθέσεις να εισπράττουν απευθείας την αμοι</w:t>
      </w:r>
      <w:r>
        <w:rPr>
          <w:rFonts w:eastAsia="Times New Roman" w:cs="Times New Roman"/>
          <w:szCs w:val="24"/>
        </w:rPr>
        <w:t xml:space="preserve">βή τους, γεγονός που παρέχει ευκολία πρόσβασης στις μικρομεσαίες επιχειρήσεις και μειώνει την ασφυξία στην αγορά, όταν ο ίδιος ο ανάδοχος αδυνατεί ή καθυστερεί να εισπράξει την αμοιβή για το έργο, για παράδειγμα λόγω μη έκδοσης φορολογικής ενημερότητας. </w:t>
      </w:r>
    </w:p>
    <w:p w14:paraId="42F91CA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Α</w:t>
      </w:r>
      <w:r>
        <w:rPr>
          <w:rFonts w:eastAsia="Times New Roman" w:cs="Times New Roman"/>
          <w:szCs w:val="24"/>
        </w:rPr>
        <w:t xml:space="preserve">ντιμετωπίζεται η χρόνια παθογένεια των συμβάσεων απευθείας ανάθεσης με την υποχρέωση διενέργειας ηλεκτρονικής κλήρωσης από καταλόγους που συντάσσονται ανά κατηγορία έργου ή μελέτης, έπειτα από σχετική κλήρωση της αναθέτουσας αρχής μια φορά κάθε έτος. </w:t>
      </w:r>
    </w:p>
    <w:p w14:paraId="42F91CA1"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Εξυπ</w:t>
      </w:r>
      <w:r>
        <w:rPr>
          <w:rFonts w:eastAsia="Times New Roman" w:cs="Times New Roman"/>
          <w:szCs w:val="24"/>
        </w:rPr>
        <w:t>ακούεται ότι δεν μιλάμε για γενίκευση της χρήσης του συστήματος αυτού, αλλά αναφερόμαστε στις περιπτώσεις που προβλέπονται, όπως για τα έργα που κρίνονται επείγοντα, λόγου χάριν, φυσικών καταστροφών. Όποιος, δε, κληρωθεί για να πάρει αυτό το έργο, δεν θα σ</w:t>
      </w:r>
      <w:r>
        <w:rPr>
          <w:rFonts w:eastAsia="Times New Roman" w:cs="Times New Roman"/>
          <w:szCs w:val="24"/>
        </w:rPr>
        <w:t xml:space="preserve">υμμετάσχει στις επόμενες κληρώσεις. </w:t>
      </w:r>
    </w:p>
    <w:p w14:paraId="42F91CA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Καθορίζονται οι διατάξεις που αφορούν στους κανόνες ανάθεσης και εκτέλεσης των δημοσίων συμβάσεων προμηθειών, ώστε οι νέες ρυθμίσεις να είναι φιλικές προς τους εφαρμοστές των διατάξεων και τους οικονομικούς φορείς με τη</w:t>
      </w:r>
      <w:r>
        <w:rPr>
          <w:rFonts w:eastAsia="Times New Roman" w:cs="Times New Roman"/>
          <w:szCs w:val="24"/>
        </w:rPr>
        <w:t xml:space="preserve">ν ενσωμάτωση της νομολογίας των δικαστηρίων. </w:t>
      </w:r>
    </w:p>
    <w:p w14:paraId="42F91CA3" w14:textId="77777777" w:rsidR="00BB77B8" w:rsidRDefault="00A714EA">
      <w:pPr>
        <w:spacing w:after="0" w:line="600" w:lineRule="auto"/>
        <w:ind w:firstLine="720"/>
        <w:jc w:val="both"/>
        <w:rPr>
          <w:rFonts w:eastAsia="Times New Roman"/>
          <w:szCs w:val="24"/>
        </w:rPr>
      </w:pPr>
      <w:r>
        <w:rPr>
          <w:rFonts w:eastAsia="Times New Roman" w:cs="Times New Roman"/>
          <w:szCs w:val="24"/>
        </w:rPr>
        <w:t xml:space="preserve">Στο βιβλίο ΙΙ –έχουμε την οδηγία 2014/25/ΕΕ- που αφορά τη σύναψη συμβάσεων έργων, αγαθών και υπηρεσιών, εφόσον τα εν λόγω έργα, αγαθά ή υπηρεσίες, ανεξαρτήτως εκτιμώμενης αξίας –εκτός κι </w:t>
      </w:r>
      <w:r>
        <w:rPr>
          <w:rFonts w:eastAsia="Times New Roman" w:cs="Times New Roman"/>
          <w:szCs w:val="24"/>
        </w:rPr>
        <w:lastRenderedPageBreak/>
        <w:t>αν ορίζονται διαφορετικ</w:t>
      </w:r>
      <w:r>
        <w:rPr>
          <w:rFonts w:eastAsia="Times New Roman" w:cs="Times New Roman"/>
          <w:szCs w:val="24"/>
        </w:rPr>
        <w:t>ά- προορίζονται για την εκτέλεση μιας εκ των δραστηριοτήτων που αφορούν σε φυσικό αέριο και θερμότητα, ηλεκτρισμό, νερό, υπηρεσίες μεταφορών, λιμένες και αερολιμένες, ταχυδρομικές υπηρεσίες, εξορύξεις πετρελαίου και φυσικού αερίου και αναζήτησης ή εξόρυξης</w:t>
      </w:r>
      <w:r>
        <w:rPr>
          <w:rFonts w:eastAsia="Times New Roman" w:cs="Times New Roman"/>
          <w:szCs w:val="24"/>
        </w:rPr>
        <w:t xml:space="preserve"> άνθρακα και άλλων καυσίμων, καταργούνται τα ειδικά καθεστώτα των αναθετόντων φορέων με </w:t>
      </w:r>
      <w:r w:rsidRPr="00843F94">
        <w:rPr>
          <w:rFonts w:eastAsia="Times New Roman"/>
          <w:szCs w:val="24"/>
        </w:rPr>
        <w:t>δυνατότητα</w:t>
      </w:r>
      <w:r>
        <w:rPr>
          <w:rFonts w:eastAsia="Times New Roman"/>
          <w:szCs w:val="24"/>
        </w:rPr>
        <w:t xml:space="preserve"> παρέκκλισης αν λόγω της νομικής φύσης του φορέα ή και του αντικειμένου των συμβάσεων είναι αναγκαία η διαφορετική ρύθμιση επιμέρους διατάξεων ανάθεσης και εκ</w:t>
      </w:r>
      <w:r>
        <w:rPr>
          <w:rFonts w:eastAsia="Times New Roman"/>
          <w:szCs w:val="24"/>
        </w:rPr>
        <w:t xml:space="preserve">τέλεσης. </w:t>
      </w:r>
    </w:p>
    <w:p w14:paraId="42F91CA4" w14:textId="77777777" w:rsidR="00BB77B8" w:rsidRDefault="00A714EA">
      <w:pPr>
        <w:spacing w:after="0" w:line="600" w:lineRule="auto"/>
        <w:ind w:firstLine="720"/>
        <w:jc w:val="both"/>
        <w:rPr>
          <w:rFonts w:eastAsia="Times New Roman" w:cs="Times New Roman"/>
          <w:szCs w:val="24"/>
        </w:rPr>
      </w:pPr>
      <w:r>
        <w:rPr>
          <w:rFonts w:eastAsia="Times New Roman"/>
          <w:szCs w:val="24"/>
        </w:rPr>
        <w:t xml:space="preserve">Στο </w:t>
      </w:r>
      <w:r>
        <w:rPr>
          <w:rFonts w:eastAsia="Times New Roman" w:cs="Times New Roman"/>
          <w:szCs w:val="24"/>
        </w:rPr>
        <w:t xml:space="preserve">βιβλίο ΙΙΙ περιλαμβάνονται διατάξεις που αφορούν τις </w:t>
      </w:r>
      <w:r w:rsidRPr="001261DC">
        <w:rPr>
          <w:rFonts w:eastAsia="Times New Roman"/>
          <w:szCs w:val="24"/>
        </w:rPr>
        <w:t>διαδικασίες</w:t>
      </w:r>
      <w:r>
        <w:rPr>
          <w:rFonts w:eastAsia="Times New Roman" w:cs="Times New Roman"/>
          <w:szCs w:val="24"/>
        </w:rPr>
        <w:t xml:space="preserve"> διακυβέρνησης, οι οποίες εφαρμόζονται από τις αναθέτουσες αρχές και τους αναθέτοντες φορές, με σκοπό τη διασφάλιση της ορθής και αποτελεσματικής εφαρμογής των διατάξεων του σχεδ</w:t>
      </w:r>
      <w:r>
        <w:rPr>
          <w:rFonts w:eastAsia="Times New Roman" w:cs="Times New Roman"/>
          <w:szCs w:val="24"/>
        </w:rPr>
        <w:t xml:space="preserve">ίου νόμου. </w:t>
      </w:r>
    </w:p>
    <w:p w14:paraId="42F91CA5"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Τέλος, στο βιβλίο Ι</w:t>
      </w:r>
      <w:r>
        <w:rPr>
          <w:rFonts w:eastAsia="Times New Roman" w:cs="Times New Roman"/>
          <w:szCs w:val="24"/>
          <w:lang w:val="en-US"/>
        </w:rPr>
        <w:t>V</w:t>
      </w:r>
      <w:r>
        <w:rPr>
          <w:rFonts w:eastAsia="Times New Roman" w:cs="Times New Roman"/>
          <w:szCs w:val="24"/>
        </w:rPr>
        <w:t xml:space="preserve"> προτείνεται ένα βελτιωμένο σύστημα έννομης προστασίας στο στάδιο της ανάθεσης των δημοσίων συμβάσεων. Κάθε ενδιαφερόμενος, ο οποίος έχει ή είχε συμφέρον να του ανατεθεί συγκεκριμένη σύμβαση του παρόντος σχεδίου και θίγεται από πράξη ή παράλειψη της αναθέτ</w:t>
      </w:r>
      <w:r>
        <w:rPr>
          <w:rFonts w:eastAsia="Times New Roman" w:cs="Times New Roman"/>
          <w:szCs w:val="24"/>
        </w:rPr>
        <w:t xml:space="preserve">ουσας </w:t>
      </w:r>
      <w:r>
        <w:rPr>
          <w:rFonts w:eastAsia="Times New Roman" w:cs="Times New Roman"/>
          <w:szCs w:val="24"/>
        </w:rPr>
        <w:lastRenderedPageBreak/>
        <w:t xml:space="preserve">αρχής, που εκδίδεται κατά το στάδιο ανάθεσης της σύμβασης, μπορεί να προσφύγει με προδικαστική προσφυγή ενώπιον ενός ανεξάρτητου διοικητικού οργάνου της Αρχής Εξέτασης Προδικαστικών Προσφυγών και να ζητήσει την ακύρωσή της, καθώς και προσωρινά μέτρα </w:t>
      </w:r>
      <w:r>
        <w:rPr>
          <w:rFonts w:eastAsia="Times New Roman" w:cs="Times New Roman"/>
          <w:szCs w:val="24"/>
        </w:rPr>
        <w:t xml:space="preserve">προστασίας. </w:t>
      </w:r>
    </w:p>
    <w:p w14:paraId="42F91CA6" w14:textId="77777777" w:rsidR="00BB77B8" w:rsidRDefault="00A714EA">
      <w:pPr>
        <w:spacing w:after="0" w:line="600" w:lineRule="auto"/>
        <w:ind w:firstLine="720"/>
        <w:jc w:val="both"/>
        <w:rPr>
          <w:rFonts w:eastAsia="Times New Roman"/>
          <w:szCs w:val="24"/>
        </w:rPr>
      </w:pPr>
      <w:r>
        <w:rPr>
          <w:rFonts w:eastAsia="Times New Roman"/>
          <w:szCs w:val="24"/>
        </w:rPr>
        <w:t xml:space="preserve">Κύριε Πρόεδρε, κυρίες και κύριοι συνάδελφοι, παραδίδουμε στη δημόσια διοίκηση και τον </w:t>
      </w:r>
      <w:r w:rsidRPr="0043127D">
        <w:rPr>
          <w:rFonts w:eastAsia="Times New Roman"/>
          <w:szCs w:val="24"/>
        </w:rPr>
        <w:t>ελληνικό λαό</w:t>
      </w:r>
      <w:r>
        <w:rPr>
          <w:rFonts w:eastAsia="Times New Roman"/>
          <w:szCs w:val="24"/>
        </w:rPr>
        <w:t xml:space="preserve"> ένα νομικό οπλοστάσιο που θωρακίζει τη διαφάνεια και το κράτος δικαίου στον ευαίσθητο τομέα των δημοσίων συμβάσεων. </w:t>
      </w:r>
    </w:p>
    <w:p w14:paraId="42F91CA7" w14:textId="77777777" w:rsidR="00BB77B8" w:rsidRDefault="00A714EA">
      <w:pPr>
        <w:spacing w:after="0" w:line="600" w:lineRule="auto"/>
        <w:ind w:firstLine="720"/>
        <w:jc w:val="both"/>
        <w:rPr>
          <w:rFonts w:eastAsia="Times New Roman"/>
          <w:szCs w:val="24"/>
        </w:rPr>
      </w:pPr>
      <w:r>
        <w:rPr>
          <w:rFonts w:eastAsia="Times New Roman"/>
          <w:szCs w:val="24"/>
        </w:rPr>
        <w:t>Από τις συζητήσεις στην αρμ</w:t>
      </w:r>
      <w:r>
        <w:rPr>
          <w:rFonts w:eastAsia="Times New Roman"/>
          <w:szCs w:val="24"/>
        </w:rPr>
        <w:t xml:space="preserve">όδια επιτροπή φάνηκε να υπάρχει συναίνεση που ξεπερνά κατά πολύ τα όρια της κυβερνητικής πλειοψηφίας, όπως επίσης καταγράφηκε η θετική εν γένει αντιμετώπιση του νομοσχεδίου από τους εμπλεκόμενους φορείς. </w:t>
      </w:r>
    </w:p>
    <w:p w14:paraId="42F91CA8" w14:textId="77777777" w:rsidR="00BB77B8" w:rsidRDefault="00A714EA">
      <w:pPr>
        <w:spacing w:after="0" w:line="600" w:lineRule="auto"/>
        <w:ind w:firstLine="720"/>
        <w:jc w:val="both"/>
        <w:rPr>
          <w:rFonts w:eastAsia="Times New Roman"/>
          <w:szCs w:val="24"/>
        </w:rPr>
      </w:pPr>
      <w:r>
        <w:rPr>
          <w:rFonts w:eastAsia="Times New Roman"/>
          <w:szCs w:val="24"/>
        </w:rPr>
        <w:t>Καλείται η δημόσια διοίκηση να αποδείξει ότι μπορεί</w:t>
      </w:r>
      <w:r>
        <w:rPr>
          <w:rFonts w:eastAsia="Times New Roman"/>
          <w:szCs w:val="24"/>
        </w:rPr>
        <w:t xml:space="preserve"> να το εφαρμόσει προς κάθε κατεύθυνση, χωρίς τις αβελτηρίες, τα λάθη και τις ιδιαίτερες συμπεριφορές του παρελθόντος. Στην </w:t>
      </w:r>
      <w:r w:rsidRPr="00163603">
        <w:rPr>
          <w:rFonts w:eastAsia="Times New Roman"/>
          <w:szCs w:val="24"/>
        </w:rPr>
        <w:t>Κυβέρνηση</w:t>
      </w:r>
      <w:r>
        <w:rPr>
          <w:rFonts w:eastAsia="Times New Roman"/>
          <w:szCs w:val="24"/>
        </w:rPr>
        <w:t xml:space="preserve"> εναπόκειται </w:t>
      </w:r>
      <w:r>
        <w:rPr>
          <w:rFonts w:eastAsia="Times New Roman"/>
          <w:szCs w:val="24"/>
        </w:rPr>
        <w:lastRenderedPageBreak/>
        <w:t>να επιβάλει την εμπέδωση απ’ όλους της βούλησής της για εξυγίανση και εύρυθμη λειτουργία του τομέα των δημοσίων</w:t>
      </w:r>
      <w:r>
        <w:rPr>
          <w:rFonts w:eastAsia="Times New Roman"/>
          <w:szCs w:val="24"/>
        </w:rPr>
        <w:t xml:space="preserve"> συμβάσεων. Και θα το πράξει! </w:t>
      </w:r>
    </w:p>
    <w:p w14:paraId="42F91CA9" w14:textId="77777777" w:rsidR="00BB77B8" w:rsidRDefault="00A714EA">
      <w:pPr>
        <w:spacing w:after="0" w:line="600" w:lineRule="auto"/>
        <w:ind w:firstLine="720"/>
        <w:jc w:val="both"/>
        <w:rPr>
          <w:rFonts w:eastAsia="Times New Roman"/>
          <w:szCs w:val="24"/>
        </w:rPr>
      </w:pPr>
      <w:r>
        <w:rPr>
          <w:rFonts w:eastAsia="Times New Roman"/>
          <w:szCs w:val="24"/>
        </w:rPr>
        <w:t xml:space="preserve">Σας ευχαριστώ. </w:t>
      </w:r>
    </w:p>
    <w:p w14:paraId="42F91CAA" w14:textId="77777777" w:rsidR="00BB77B8" w:rsidRDefault="00A714EA">
      <w:pPr>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42F91CAB" w14:textId="77777777" w:rsidR="00BB77B8" w:rsidRDefault="00A714EA">
      <w:pPr>
        <w:spacing w:after="0" w:line="600" w:lineRule="auto"/>
        <w:ind w:firstLine="720"/>
        <w:jc w:val="both"/>
        <w:rPr>
          <w:rFonts w:eastAsia="Times New Roman"/>
          <w:szCs w:val="24"/>
        </w:rPr>
      </w:pPr>
      <w:r w:rsidRPr="00C11EC2">
        <w:rPr>
          <w:rFonts w:eastAsia="Times New Roman"/>
          <w:b/>
          <w:szCs w:val="24"/>
        </w:rPr>
        <w:t>ΠΡΟΕΔΡΕΥΩΝ (Νικήτας Κακλαμάνης):</w:t>
      </w:r>
      <w:r w:rsidRPr="00C11EC2">
        <w:rPr>
          <w:rFonts w:eastAsia="Times New Roman"/>
          <w:szCs w:val="24"/>
        </w:rPr>
        <w:t xml:space="preserve"> </w:t>
      </w:r>
      <w:r>
        <w:rPr>
          <w:rFonts w:eastAsia="Times New Roman"/>
          <w:szCs w:val="24"/>
        </w:rPr>
        <w:t xml:space="preserve">Τον λόγο έχει τώρα ο εισηγητής της Νέας Δημοκρατίας κ. Μηταράκης. </w:t>
      </w:r>
    </w:p>
    <w:p w14:paraId="42F91CAC" w14:textId="77777777" w:rsidR="00BB77B8" w:rsidRDefault="00A714EA">
      <w:pPr>
        <w:spacing w:after="0" w:line="600" w:lineRule="auto"/>
        <w:ind w:firstLine="720"/>
        <w:jc w:val="both"/>
        <w:rPr>
          <w:rFonts w:eastAsia="Times New Roman"/>
          <w:szCs w:val="24"/>
        </w:rPr>
      </w:pPr>
      <w:r>
        <w:rPr>
          <w:rFonts w:eastAsia="Times New Roman"/>
          <w:b/>
          <w:szCs w:val="24"/>
        </w:rPr>
        <w:t>ΠΑΝΑΓΙΩΤΗΣ ΜΗΤΑΡΑΚΗΣ:</w:t>
      </w:r>
      <w:r>
        <w:rPr>
          <w:rFonts w:eastAsia="Times New Roman"/>
          <w:szCs w:val="24"/>
        </w:rPr>
        <w:t xml:space="preserve"> Κύριε Πρόεδρε, κυρίες και κύρ</w:t>
      </w:r>
      <w:r>
        <w:rPr>
          <w:rFonts w:eastAsia="Times New Roman"/>
          <w:szCs w:val="24"/>
        </w:rPr>
        <w:t xml:space="preserve">ιοι συνάδελφοι, σήμερα συζητάμε ουσιαστικά την προσαρμογή της ελληνικής νομοθεσίας στις οδηγίες 2014/24/ΕΕ και 2014/25/ΕΕ, αναφορικά με τις δημόσιες συμβάσεις έργων, προμηθειών και υπηρεσιών. </w:t>
      </w:r>
    </w:p>
    <w:p w14:paraId="42F91CAD" w14:textId="77777777" w:rsidR="00BB77B8" w:rsidRDefault="00A714EA">
      <w:pPr>
        <w:spacing w:after="0" w:line="600" w:lineRule="auto"/>
        <w:ind w:firstLine="720"/>
        <w:jc w:val="both"/>
        <w:rPr>
          <w:rFonts w:eastAsia="Times New Roman"/>
          <w:szCs w:val="24"/>
        </w:rPr>
      </w:pPr>
      <w:r>
        <w:rPr>
          <w:rFonts w:eastAsia="Times New Roman"/>
          <w:szCs w:val="24"/>
        </w:rPr>
        <w:t>Θα κάνω τέσσερα εισαγωγικά σχόλια. Πρώτον, οι εν λόγω οδηγίες μ</w:t>
      </w:r>
      <w:r>
        <w:rPr>
          <w:rFonts w:eastAsia="Times New Roman"/>
          <w:szCs w:val="24"/>
        </w:rPr>
        <w:t xml:space="preserve">αζί με την 2014/23/ΕΕ, την οποία θα συζητήσουμε αύριο, τέθηκαν σε ισχύ στις 17 Απριλίου 2014 και τα κράτη-μέλη θα έπρεπε εντός είκοσι τεσσάρων μηνών να τις έχουν ενσωματώσει στο εθνικό τους δίκαιο. </w:t>
      </w:r>
    </w:p>
    <w:p w14:paraId="42F91CAE" w14:textId="77777777" w:rsidR="00BB77B8" w:rsidRDefault="00A714EA">
      <w:pPr>
        <w:spacing w:after="0" w:line="600" w:lineRule="auto"/>
        <w:ind w:firstLine="720"/>
        <w:jc w:val="both"/>
        <w:rPr>
          <w:rFonts w:eastAsia="Times New Roman"/>
          <w:szCs w:val="24"/>
        </w:rPr>
      </w:pPr>
      <w:r>
        <w:rPr>
          <w:rFonts w:eastAsia="Times New Roman"/>
          <w:szCs w:val="24"/>
        </w:rPr>
        <w:lastRenderedPageBreak/>
        <w:t>Όπως είπε ο κύριος Υπουργός στην επιτροπή, για έναν χρόνο</w:t>
      </w:r>
      <w:r>
        <w:rPr>
          <w:rFonts w:eastAsia="Times New Roman"/>
          <w:szCs w:val="24"/>
        </w:rPr>
        <w:t xml:space="preserve"> οι νομοπαρασκευαστικές επιτροπές εργάζονταν πάνω σ’ αυτή την προσαρμογή. Όμως, ούτε προλάβατε τις προθεσμίες ούτε μπορέσατε να εισαγάγετε το νομοσχέδιο με τις κανονικές </w:t>
      </w:r>
      <w:r w:rsidRPr="00975F41">
        <w:rPr>
          <w:rFonts w:eastAsia="Times New Roman"/>
          <w:szCs w:val="24"/>
        </w:rPr>
        <w:t>διαδικασίες</w:t>
      </w:r>
      <w:r>
        <w:rPr>
          <w:rFonts w:eastAsia="Times New Roman"/>
          <w:szCs w:val="24"/>
        </w:rPr>
        <w:t>, με αποτέλεσμα να αναγκαστούμε να δεχτούμε την τελευταία στιγμή να εισαχθε</w:t>
      </w:r>
      <w:r>
        <w:rPr>
          <w:rFonts w:eastAsia="Times New Roman"/>
          <w:szCs w:val="24"/>
        </w:rPr>
        <w:t xml:space="preserve">ί ως επείγον. </w:t>
      </w:r>
    </w:p>
    <w:p w14:paraId="42F91CAF" w14:textId="77777777" w:rsidR="00BB77B8" w:rsidRDefault="00A714EA">
      <w:pPr>
        <w:spacing w:after="0" w:line="600" w:lineRule="auto"/>
        <w:ind w:firstLine="720"/>
        <w:jc w:val="both"/>
        <w:rPr>
          <w:rFonts w:eastAsia="Times New Roman"/>
          <w:szCs w:val="24"/>
        </w:rPr>
      </w:pPr>
      <w:r>
        <w:rPr>
          <w:rFonts w:eastAsia="Times New Roman"/>
          <w:szCs w:val="24"/>
        </w:rPr>
        <w:t>Δεύτερον, θυμίζω ότι στον ενάμιση χρόνο διακυβέρνησης των ΣΥΡΙΖΑ-ΑΝΕΛ υπήρχε ήδη στο νομικό βιβλίο ο ν.4281/2014, ο οποίος είχε εισαγάγει στην ελληνική νομοθεσία την προηγούμενη σχετική οδηγία, την οδηγία 18.</w:t>
      </w:r>
    </w:p>
    <w:p w14:paraId="42F91CB0" w14:textId="77777777" w:rsidR="00BB77B8" w:rsidRDefault="00A714EA">
      <w:pPr>
        <w:spacing w:after="0" w:line="600" w:lineRule="auto"/>
        <w:ind w:firstLine="720"/>
        <w:jc w:val="both"/>
        <w:rPr>
          <w:rFonts w:eastAsia="Times New Roman"/>
          <w:szCs w:val="24"/>
        </w:rPr>
      </w:pPr>
      <w:r>
        <w:rPr>
          <w:rFonts w:eastAsia="Times New Roman"/>
          <w:szCs w:val="24"/>
        </w:rPr>
        <w:t>Ειπώθηκε στην επιτροπή από τον Υ</w:t>
      </w:r>
      <w:r>
        <w:rPr>
          <w:rFonts w:eastAsia="Times New Roman"/>
          <w:szCs w:val="24"/>
        </w:rPr>
        <w:t>πουργό Υποδομών ότι η νομοθεσία αυτή δεν εφαρμόστηκε. Ορθά το είπατε. Δεν την εφαρμόσατε, γιατί δεν μπορέσατε ή δεν θέλατε να εκδώσετε στον χρόνο που προβλεπόταν τις απαραίτητες κανονιστικές πράξεις. Στην πράξη, λοιπόν, βρεθήκαμε να μην είμαστε ενήμεροι με</w:t>
      </w:r>
      <w:r>
        <w:rPr>
          <w:rFonts w:eastAsia="Times New Roman"/>
          <w:szCs w:val="24"/>
        </w:rPr>
        <w:t xml:space="preserve"> την ευρωπαϊκή νομοθεσία, με αποτέλεσμα να επηρεάζονται τα έργα της περιόδου 2015 έως και σήμερα. </w:t>
      </w:r>
    </w:p>
    <w:p w14:paraId="42F91CB1" w14:textId="77777777" w:rsidR="00BB77B8" w:rsidRDefault="00A714EA">
      <w:pPr>
        <w:spacing w:after="0" w:line="600" w:lineRule="auto"/>
        <w:ind w:firstLine="720"/>
        <w:jc w:val="both"/>
        <w:rPr>
          <w:rFonts w:eastAsia="Times New Roman"/>
          <w:szCs w:val="24"/>
        </w:rPr>
      </w:pPr>
      <w:r>
        <w:rPr>
          <w:rFonts w:eastAsia="Times New Roman"/>
          <w:szCs w:val="24"/>
        </w:rPr>
        <w:lastRenderedPageBreak/>
        <w:t>Τρίτον, συνέβη το εξής ασυνήθιστο και μάλλον πρωτοφανές στα κοινοβουλευτικά χρονικά: να ακυρωθεί ο ν.4281/2014 με τροπολογία που ήρθε στη Βουλή πριν από δεκα</w:t>
      </w:r>
      <w:r>
        <w:rPr>
          <w:rFonts w:eastAsia="Times New Roman"/>
          <w:szCs w:val="24"/>
        </w:rPr>
        <w:t xml:space="preserve">πέντε μέρες, πριν φέρετε στη Βουλή τον νέο νόμο που συζητάμε σήμερα. </w:t>
      </w:r>
    </w:p>
    <w:p w14:paraId="42F91CB2" w14:textId="77777777" w:rsidR="00BB77B8" w:rsidRDefault="00A714EA">
      <w:pPr>
        <w:spacing w:after="0" w:line="600" w:lineRule="auto"/>
        <w:ind w:firstLine="720"/>
        <w:jc w:val="both"/>
        <w:rPr>
          <w:rFonts w:eastAsia="Times New Roman"/>
          <w:szCs w:val="24"/>
        </w:rPr>
      </w:pPr>
      <w:r>
        <w:rPr>
          <w:rFonts w:eastAsia="Times New Roman"/>
          <w:szCs w:val="24"/>
        </w:rPr>
        <w:t>Τέταρτον, διαπιστώσαμε ότι το κατατεθειμένο νομοσχέδιο διαφέρει σε πάρα πολλά σημεία από το αρχικό κείμενο που τέθηκε στη δημόσια διαβούλευση. Και μη βιάζεστε να πείτε ότι αυτό οφείλεται</w:t>
      </w:r>
      <w:r>
        <w:rPr>
          <w:rFonts w:eastAsia="Times New Roman"/>
          <w:szCs w:val="24"/>
        </w:rPr>
        <w:t xml:space="preserve"> στο γεγονός ότι λάβατε υπ’ όψιν σας τις παρατηρήσεις που κατατέθηκαν, διότι η έκθεση της δημόσιας διαβούλευσης, που επισυνάπτεται στο νομοσχέδιο ως σελίδα 2655 και επόμενες, είναι αποκαλυπτική για το ότι κάτι τέτοιο δεν συνέβη.</w:t>
      </w:r>
    </w:p>
    <w:p w14:paraId="42F91CB3" w14:textId="77777777" w:rsidR="00BB77B8" w:rsidRDefault="00A714EA">
      <w:pPr>
        <w:spacing w:after="0" w:line="600" w:lineRule="auto"/>
        <w:ind w:firstLine="720"/>
        <w:jc w:val="both"/>
        <w:rPr>
          <w:rFonts w:eastAsia="Times New Roman"/>
          <w:szCs w:val="24"/>
        </w:rPr>
      </w:pPr>
      <w:r>
        <w:rPr>
          <w:rFonts w:eastAsia="Times New Roman"/>
          <w:szCs w:val="24"/>
        </w:rPr>
        <w:t xml:space="preserve">Εδώ, λοιπόν, τίθεται ένα βασικό θέμα και αφορά τη συνέπεια που για άλλη μια φορά επιδεικνύει η </w:t>
      </w:r>
      <w:r w:rsidRPr="00361F7D">
        <w:rPr>
          <w:rFonts w:eastAsia="Times New Roman"/>
          <w:szCs w:val="24"/>
        </w:rPr>
        <w:t>Κυβέρνηση</w:t>
      </w:r>
      <w:r>
        <w:rPr>
          <w:rFonts w:eastAsia="Times New Roman"/>
          <w:szCs w:val="24"/>
        </w:rPr>
        <w:t xml:space="preserve"> και στη συγκεκριμένη περίπτωση τα συναρμόδια Υπουργεία. Αντιλαμβάνεστε ότι η έννοια </w:t>
      </w:r>
      <w:r>
        <w:rPr>
          <w:rFonts w:eastAsia="Times New Roman"/>
          <w:szCs w:val="24"/>
        </w:rPr>
        <w:lastRenderedPageBreak/>
        <w:t xml:space="preserve">της δημόσιας διαβούλευσης στο στάδιο της προ-νομοθετικής </w:t>
      </w:r>
      <w:r w:rsidRPr="00361F7D">
        <w:rPr>
          <w:rFonts w:eastAsia="Times New Roman"/>
          <w:szCs w:val="24"/>
        </w:rPr>
        <w:t>διαδικασία</w:t>
      </w:r>
      <w:r w:rsidRPr="00361F7D">
        <w:rPr>
          <w:rFonts w:eastAsia="Times New Roman"/>
          <w:szCs w:val="24"/>
        </w:rPr>
        <w:t xml:space="preserve">ς </w:t>
      </w:r>
      <w:r>
        <w:rPr>
          <w:rFonts w:eastAsia="Times New Roman"/>
          <w:szCs w:val="24"/>
        </w:rPr>
        <w:t xml:space="preserve">αποτελεί μια ουσιαστική διαδικασία που αναδεικνύει κυρίως τη διαφάνεια, αλλά και που επιτρέπει στους πολίτες, στους φορείς να ενημερωθούν επί του νομοσχεδίου και να εκφράσουν την άποψή τους και την παρέμβασή τους. </w:t>
      </w:r>
    </w:p>
    <w:p w14:paraId="42F91CB4" w14:textId="77777777" w:rsidR="00BB77B8" w:rsidRDefault="00A714EA">
      <w:pPr>
        <w:spacing w:after="0" w:line="600" w:lineRule="auto"/>
        <w:ind w:firstLine="720"/>
        <w:jc w:val="both"/>
        <w:rPr>
          <w:rFonts w:eastAsia="Times New Roman"/>
          <w:szCs w:val="24"/>
        </w:rPr>
      </w:pPr>
      <w:r>
        <w:rPr>
          <w:rFonts w:eastAsia="Times New Roman"/>
          <w:szCs w:val="24"/>
        </w:rPr>
        <w:t xml:space="preserve">Όμως, η </w:t>
      </w:r>
      <w:r w:rsidRPr="00006AC9">
        <w:rPr>
          <w:rFonts w:eastAsia="Times New Roman"/>
          <w:szCs w:val="24"/>
        </w:rPr>
        <w:t>Κυβέρνηση</w:t>
      </w:r>
      <w:r>
        <w:rPr>
          <w:rFonts w:eastAsia="Times New Roman"/>
          <w:szCs w:val="24"/>
        </w:rPr>
        <w:t xml:space="preserve"> δείχνει ότι δεν ενδια</w:t>
      </w:r>
      <w:r>
        <w:rPr>
          <w:rFonts w:eastAsia="Times New Roman"/>
          <w:szCs w:val="24"/>
        </w:rPr>
        <w:t xml:space="preserve">φέρεται γι’ αυτές τις παρατηρήσεις και γι’ αυτό τελικά έφερε αυτά τα δύο νομοσχέδια, το σημερινό και το αυριανό, με δύο χιλιάδες εννιακόσιες σελίδες, με τη διαδικασία του επείγοντος. </w:t>
      </w:r>
    </w:p>
    <w:p w14:paraId="42F91CB5" w14:textId="77777777" w:rsidR="00BB77B8" w:rsidRDefault="00A714EA">
      <w:pPr>
        <w:spacing w:after="0" w:line="600" w:lineRule="auto"/>
        <w:ind w:firstLine="720"/>
        <w:jc w:val="both"/>
        <w:rPr>
          <w:rFonts w:eastAsia="Times New Roman"/>
          <w:szCs w:val="24"/>
        </w:rPr>
      </w:pPr>
      <w:r>
        <w:rPr>
          <w:rFonts w:eastAsia="Times New Roman"/>
          <w:szCs w:val="24"/>
        </w:rPr>
        <w:t>Ο Υπουργός ανέφερε στην επιτροπή ότι οι στόχοι του νομοσχεδίου είναι η κ</w:t>
      </w:r>
      <w:r>
        <w:rPr>
          <w:rFonts w:eastAsia="Times New Roman"/>
          <w:szCs w:val="24"/>
        </w:rPr>
        <w:t xml:space="preserve">αταπολέμηση της πολυνομίας και η ομοιομορφία στις δημόσιες συμβάσεις, στόχους με τους οποίους συμφωνούμε. Και γι’ αυτό υπερψηφίσαμε και το νομοσχέδιο επί της αρχής. </w:t>
      </w:r>
    </w:p>
    <w:p w14:paraId="42F91CB6" w14:textId="77777777" w:rsidR="00BB77B8" w:rsidRDefault="00A714EA">
      <w:pPr>
        <w:spacing w:after="0" w:line="600" w:lineRule="auto"/>
        <w:ind w:firstLine="720"/>
        <w:jc w:val="both"/>
        <w:rPr>
          <w:rFonts w:eastAsia="Times New Roman"/>
          <w:szCs w:val="24"/>
        </w:rPr>
      </w:pPr>
      <w:r>
        <w:rPr>
          <w:rFonts w:eastAsia="Times New Roman"/>
          <w:szCs w:val="24"/>
        </w:rPr>
        <w:t xml:space="preserve">Όμως, αυτούς τους στόχους είχε ήδη εισάγει ο ν.4281/2014, νόμος που εσείς δεν εφαρμόσατε. </w:t>
      </w:r>
      <w:r>
        <w:rPr>
          <w:rFonts w:eastAsia="Times New Roman"/>
          <w:szCs w:val="24"/>
        </w:rPr>
        <w:t xml:space="preserve">Και παρά τις διάφορες πολλαπλές προεκλογικές εξαγγελίες των ΣΥΡΙΖΑ και ΑΝΕΛ, η συγκεκριμένη νομοθετική παρέμβαση δεν διαθέτει καμμιά ουσιαστική καινοτομία. </w:t>
      </w:r>
    </w:p>
    <w:p w14:paraId="42F91CB7" w14:textId="77777777" w:rsidR="00BB77B8" w:rsidRDefault="00A714EA">
      <w:pPr>
        <w:spacing w:after="0" w:line="600" w:lineRule="auto"/>
        <w:ind w:firstLine="720"/>
        <w:jc w:val="both"/>
        <w:rPr>
          <w:rFonts w:eastAsia="Times New Roman"/>
          <w:szCs w:val="24"/>
        </w:rPr>
      </w:pPr>
      <w:r>
        <w:rPr>
          <w:rFonts w:eastAsia="Times New Roman"/>
          <w:szCs w:val="24"/>
        </w:rPr>
        <w:lastRenderedPageBreak/>
        <w:t>Και έρχομαι στα άρθρα. Εμείς κατ’ αρχάς καταψηφίζουμε τα άρθρα 19 και 254, διότι η ελληνική απόδοση</w:t>
      </w:r>
      <w:r>
        <w:rPr>
          <w:rFonts w:eastAsia="Times New Roman"/>
          <w:szCs w:val="24"/>
        </w:rPr>
        <w:t xml:space="preserve"> που δημιουργεί αλληλέγγυα ευθύνη σε ενώσεις φορέων δεν συνάδει ούτε με το πνεύμα ούτε με το γράμμα της οδηγίας. </w:t>
      </w:r>
    </w:p>
    <w:p w14:paraId="42F91CB8" w14:textId="77777777" w:rsidR="00BB77B8" w:rsidRDefault="00A714EA">
      <w:pPr>
        <w:spacing w:after="0" w:line="600" w:lineRule="auto"/>
        <w:ind w:firstLine="720"/>
        <w:jc w:val="both"/>
        <w:rPr>
          <w:rFonts w:eastAsia="Times New Roman"/>
          <w:szCs w:val="24"/>
        </w:rPr>
      </w:pPr>
      <w:r>
        <w:rPr>
          <w:rFonts w:eastAsia="Times New Roman"/>
          <w:szCs w:val="24"/>
        </w:rPr>
        <w:t>Θα ψηφίσουμε «παρών» στο άρθρο 50, το οποίο είναι εκτός οδηγίας</w:t>
      </w:r>
      <w:r w:rsidRPr="008864EB">
        <w:rPr>
          <w:rFonts w:eastAsia="Times New Roman"/>
          <w:szCs w:val="24"/>
        </w:rPr>
        <w:t xml:space="preserve"> </w:t>
      </w:r>
      <w:r>
        <w:rPr>
          <w:rFonts w:eastAsia="Times New Roman"/>
          <w:szCs w:val="24"/>
        </w:rPr>
        <w:t>και εισάγει με πλάγιο τρόπο το θέμα της μελέτης κατασκευής, το οποίο έρχεται ν</w:t>
      </w:r>
      <w:r>
        <w:rPr>
          <w:rFonts w:eastAsia="Times New Roman"/>
          <w:szCs w:val="24"/>
        </w:rPr>
        <w:t>α εφαρμοστεί σε όλα ανεξαιρέτως τα δημόσια έργα.</w:t>
      </w:r>
    </w:p>
    <w:p w14:paraId="42F91CB9"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Η εισαγωγή του κριτηρίου της οικονομικής προσφοράς σε βάρος της τεχνικής για την ανάδειξη του αναδόχου ενισχύει τελικά την αδιαφάνεια στην εκτέλεση δημοσίων έργων. Η ευρωπαϊκή εμπειρία δεν έχει καμμία σχέση </w:t>
      </w:r>
      <w:r>
        <w:rPr>
          <w:rFonts w:eastAsia="Times New Roman" w:cs="Times New Roman"/>
          <w:szCs w:val="24"/>
        </w:rPr>
        <w:t>με το σύστημα που το νομοσχέδιο εισάγει, αλλά και εκεί ακόμα περιορίζεται απλώς σε έργα με ειδικά προσδιορισμένες τεχνικές προδιαγραφές, που αυτές στην Ευρώπη είναι ακριβείς και δεδομένες για όλους.</w:t>
      </w:r>
    </w:p>
    <w:p w14:paraId="42F91CBA"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Τέθηκε, επίσης, και ένα άλλο θέμα από τους φορείς</w:t>
      </w:r>
      <w:r w:rsidRPr="009573A2">
        <w:rPr>
          <w:rFonts w:eastAsia="Times New Roman" w:cs="Times New Roman"/>
          <w:szCs w:val="24"/>
        </w:rPr>
        <w:t xml:space="preserve">, </w:t>
      </w:r>
      <w:r>
        <w:rPr>
          <w:rFonts w:eastAsia="Times New Roman" w:cs="Times New Roman"/>
          <w:szCs w:val="24"/>
        </w:rPr>
        <w:t>το ποι</w:t>
      </w:r>
      <w:r>
        <w:rPr>
          <w:rFonts w:eastAsia="Times New Roman" w:cs="Times New Roman"/>
          <w:szCs w:val="24"/>
        </w:rPr>
        <w:t xml:space="preserve">ος θα χρηματοδοτήσει αυτές τις μελέτες. Ο κάθε ένας συμμετέχων θα αναλάβει τελικά, με το δικό σας νομοσχέδιο, ένα πολύ μεγάλο αρχικό κόστος </w:t>
      </w:r>
      <w:r>
        <w:rPr>
          <w:rFonts w:eastAsia="Times New Roman" w:cs="Times New Roman"/>
          <w:szCs w:val="24"/>
        </w:rPr>
        <w:lastRenderedPageBreak/>
        <w:t>χρηματοδότησης των μελετών, που εάν δεν κερδίσει, θα το χάσει. Άρα, τελικά, στην πράξη λίγοι είναι αυτοί που θα έχου</w:t>
      </w:r>
      <w:r>
        <w:rPr>
          <w:rFonts w:eastAsia="Times New Roman" w:cs="Times New Roman"/>
          <w:szCs w:val="24"/>
        </w:rPr>
        <w:t>ν την οικονομική ευρωστία να μπουν σε αυτούς τους διαγωνισμούς. Ένας μικρομεσαίος μελετητής-κατασκευαστής, εάν μπει σε δέκα διαγωνισμούς, πληρώσει αυτή τη μελέτη, δεν κερδίσει τον διαγωνισμό, αντιλαμβάνεστε ότι τελικά θα οδηγηθεί στη χρεοκοπία.</w:t>
      </w:r>
      <w:r w:rsidRPr="000A5D33">
        <w:rPr>
          <w:rFonts w:eastAsia="Times New Roman" w:cs="Times New Roman"/>
          <w:szCs w:val="24"/>
        </w:rPr>
        <w:t xml:space="preserve">            </w:t>
      </w:r>
      <w:r w:rsidRPr="000A5D33">
        <w:rPr>
          <w:rFonts w:eastAsia="Times New Roman" w:cs="Times New Roman"/>
          <w:szCs w:val="24"/>
        </w:rPr>
        <w:t xml:space="preserve">                                                                       </w:t>
      </w:r>
    </w:p>
    <w:p w14:paraId="42F91CBB"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Επίσης, θα καταψηφίσουμε το άρθρο 53, που προβλέπει την εκτέλεση δημοσίων έργων μικρότερων των 250.000 ευρώ, χωρίς να έχουν προηγηθεί αναλυτικές επιμετρήσεις.</w:t>
      </w:r>
    </w:p>
    <w:p w14:paraId="42F91CB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Τέθηκε, επίσης, από τους </w:t>
      </w:r>
      <w:r>
        <w:rPr>
          <w:rFonts w:eastAsia="Times New Roman" w:cs="Times New Roman"/>
          <w:szCs w:val="24"/>
        </w:rPr>
        <w:t>φορείς ένα θέμα για το άρθρο 66. Εμείς συμφωνούμε με την Ένωση Ιδιοκτητών Ημερησίων Επαρχιακών Εφημερίδων, οι οποίοι διαφωνούν με τη μη ορθή ενημέρωση των τοπικών κοινωνιών μέσω του περιφερειακού και τοπικού Τύπου για τους διαγωνισμούς, ένα μέσο πολύ διαδε</w:t>
      </w:r>
      <w:r>
        <w:rPr>
          <w:rFonts w:eastAsia="Times New Roman" w:cs="Times New Roman"/>
          <w:szCs w:val="24"/>
        </w:rPr>
        <w:t>δομένο ιδίως για τους μικρούς κατασκευαστές. Ειπώθηκε ότι αυτό γίνεται διότι προβλέπεται από την ευρωπαϊκή νομοθεσία και το μνημόνιο. Η Ευρωβουλευτής της Νέας Δημοκρατίας κ. Μαρία Σπυράκη κατέθεσε σχετική ερώτηση στην αρμόδια Επίτροπο κ. Πιετρόβνα, η οποία</w:t>
      </w:r>
      <w:r>
        <w:rPr>
          <w:rFonts w:eastAsia="Times New Roman" w:cs="Times New Roman"/>
          <w:szCs w:val="24"/>
        </w:rPr>
        <w:t xml:space="preserve"> απάντησε ότι αυτό δεν ισχύει </w:t>
      </w:r>
      <w:r>
        <w:rPr>
          <w:rFonts w:eastAsia="Times New Roman" w:cs="Times New Roman"/>
          <w:szCs w:val="24"/>
        </w:rPr>
        <w:lastRenderedPageBreak/>
        <w:t xml:space="preserve">και την αλληλογραφία με την Ευρωπαϊκή Επιτροπή την έχω καταθέσει στα Πρακτικά κατά τη συζήτηση στην επιτροπή. </w:t>
      </w:r>
    </w:p>
    <w:p w14:paraId="42F91CBD"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Κύριε Υπουργέ, εμείς θα καταθέσουμε μία τροπολογία στο άρθρο 66 και ελπίζω ότι θα συμφωνήσουμε σε αυτό το σημείο κα</w:t>
      </w:r>
      <w:r>
        <w:rPr>
          <w:rFonts w:eastAsia="Times New Roman" w:cs="Times New Roman"/>
          <w:szCs w:val="24"/>
        </w:rPr>
        <w:t xml:space="preserve">ι θα την κάνετε δεκτή. </w:t>
      </w:r>
    </w:p>
    <w:p w14:paraId="42F91CBE"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Επίσης, κυρίες και κύριοι συνάδελφοι, εμείς έχουμε επιφυλάξεις για το άρθρο 73, το οποίο ανοίγει την κερκόπορτα σε μπαταχτσήδες του δημοσίου και δίνει τη δυνατότητα σε ανθρώπους που χρωστάνε να συμμετάσχουν σε διαγωνισμούς δημοσίων </w:t>
      </w:r>
      <w:r>
        <w:rPr>
          <w:rFonts w:eastAsia="Times New Roman" w:cs="Times New Roman"/>
          <w:szCs w:val="24"/>
        </w:rPr>
        <w:t>συμβάσεων, ενώ χρωστάνε στην εφορία και στα δημόσια ταμεία.</w:t>
      </w:r>
    </w:p>
    <w:p w14:paraId="42F91CBF"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Όπως επιφυλάξεις έχουμε και για το άρθρο 86. Διαβάζει κανείς ότι οι αναθέτουσες αρχές βασίζουν την ανάθεση δημοσίων συμβάσεων μόνο στην πιο συμφέρουσα από οικονομικής άποψης προσφορά. «Βασίζουν», έτσι γράφει η οδηγία. Πώς εκλαμβάνει αυτή τη διάταξη η Κυβέρ</w:t>
      </w:r>
      <w:r>
        <w:rPr>
          <w:rFonts w:eastAsia="Times New Roman" w:cs="Times New Roman"/>
          <w:szCs w:val="24"/>
        </w:rPr>
        <w:t xml:space="preserve">νηση; Διαβάζοντας τη σελίδα </w:t>
      </w:r>
      <w:r>
        <w:rPr>
          <w:rFonts w:eastAsia="Times New Roman" w:cs="Times New Roman"/>
          <w:szCs w:val="24"/>
        </w:rPr>
        <w:lastRenderedPageBreak/>
        <w:t>45 της αιτιολογικής έκθεσης, εισάγεται η έννοια και το περιεχόμενο του μοναδικού πλέον κριτηρίου ανάθεσης δημοσίων συμβάσεων, μόνο της πλέον συμφέρουσας και από οικονομικής άποψης προσφοράς, παραγνωρίζοντας τα τεχνικά χαρακτηρισ</w:t>
      </w:r>
      <w:r>
        <w:rPr>
          <w:rFonts w:eastAsia="Times New Roman" w:cs="Times New Roman"/>
          <w:szCs w:val="24"/>
        </w:rPr>
        <w:t xml:space="preserve">τικά. </w:t>
      </w:r>
    </w:p>
    <w:p w14:paraId="42F91CC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Και επιπλέον σχετικό είναι το εξής: είναι αρνητικό το δικαίωμα που δίνεται με το άρθρο 98, να ανοίγουν οι τεχνικές προσφορές μετά τις οικονομικές προσφορές, γεγονός που δύναται να αποτελέσει πλήγμα στη διαφάνεια της διαδικασίας καθώς, όπως γνωρίζετε</w:t>
      </w:r>
      <w:r>
        <w:rPr>
          <w:rFonts w:eastAsia="Times New Roman" w:cs="Times New Roman"/>
          <w:szCs w:val="24"/>
        </w:rPr>
        <w:t xml:space="preserve">, η τεχνική κρίση είναι υποκειμενική. Πλήθος αποφάσεων του Ευρωπαϊκού Δικαστηρίου και του Συμβουλίου της Επικρατείας ορίζουν ότι δεν είναι δυνατόν να διενεργείται τεχνική αξιολόγηση μετά την αποσφράγιση των οικονομικών προσφορών. </w:t>
      </w:r>
    </w:p>
    <w:p w14:paraId="42F91CC1"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Κύριε Υπουργέ, το άρθρο 1</w:t>
      </w:r>
      <w:r>
        <w:rPr>
          <w:rFonts w:eastAsia="Times New Roman" w:cs="Times New Roman"/>
          <w:szCs w:val="24"/>
        </w:rPr>
        <w:t>06 χρειάζεται επεξήγηση αναφορικά με το αυθαίρετο, όπως παρουσιάζεται, δικαίωμα των αναθετουσών αρχών να κυρώνουν κατά το δοκούν οποιονδήποτε διαγωνισμό.</w:t>
      </w:r>
    </w:p>
    <w:p w14:paraId="42F91CC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Επίσης, κατά τη συζήτηση στην επιτροπή είχαμε εκφράσει αντιρρήσεις για τα άρθρα 117 και 118, όπου προβ</w:t>
      </w:r>
      <w:r>
        <w:rPr>
          <w:rFonts w:eastAsia="Times New Roman" w:cs="Times New Roman"/>
          <w:szCs w:val="24"/>
        </w:rPr>
        <w:t xml:space="preserve">λέπονταν διαδικασίες συνοπτικών διαγωνισμών και κατευθείαν ανάθεσης και κατάτμησης διαγωνισμών. Διορθώσεις έγιναν στην επιτροπή προσθετικές, με τη νομοτεχνική βελτίωση που καταθέσατε. </w:t>
      </w:r>
    </w:p>
    <w:p w14:paraId="42F91CC3"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Πάντως, μιας και αναφερόμαστε σε κατατμήσεις διαγωνισμών, αξίζει να μελ</w:t>
      </w:r>
      <w:r>
        <w:rPr>
          <w:rFonts w:eastAsia="Times New Roman" w:cs="Times New Roman"/>
          <w:szCs w:val="24"/>
        </w:rPr>
        <w:t>ετηθεί η καταγγελία, που έγινε πριν λίγες ημέρες στην εξεταστική των πραγμάτων επιτροπή της Βουλής, ότι σε συγκεκριμένο αυτοκινητόδρομο έγινε κατάτμηση του διαγωνισμού σε τρία μέρη, για να συμμετάσχουν μικρότεροι εργολάβοι, οι οποίοι δεν είχαν το δικαίωμα,</w:t>
      </w:r>
      <w:r>
        <w:rPr>
          <w:rFonts w:eastAsia="Times New Roman" w:cs="Times New Roman"/>
          <w:szCs w:val="24"/>
        </w:rPr>
        <w:t xml:space="preserve"> το σχετικό πτυχίο και την άδεια να συμμετάσχουν στον διαγωνισμό εάν αυτός γινόταν ως ενιαίος. Νομίζω ότι αφού αυτό ακούστηκε στη Βουλή, κύριε Υπουργέ, οφείλετε μία απάντηση. </w:t>
      </w:r>
    </w:p>
    <w:p w14:paraId="42F91CC4"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Καταψηφίζουμε, επίσης, κυρίες και κύριοι συνάδελφοι, το άρθρο 128, με το οποίο δ</w:t>
      </w:r>
      <w:r>
        <w:rPr>
          <w:rFonts w:eastAsia="Times New Roman" w:cs="Times New Roman"/>
          <w:szCs w:val="24"/>
        </w:rPr>
        <w:t xml:space="preserve">ίνεται η δυνατότητα ορισμού τεχνικών συμβούλων με απευθείας ανάθεση, διαπραγμάτευση χωρίς δημοσίευση προκήρυξης, με έγκριση ενός τεχνικού συμβουλίου του Υπουργείου Υποδομών, επί της ουσίας δίνοντας δηλαδή </w:t>
      </w:r>
      <w:r>
        <w:rPr>
          <w:rFonts w:eastAsia="Times New Roman" w:cs="Times New Roman"/>
          <w:szCs w:val="24"/>
        </w:rPr>
        <w:lastRenderedPageBreak/>
        <w:t>το δικαίωμα στον αρμόδιο Υπουργό να ορίζει κατευθεί</w:t>
      </w:r>
      <w:r>
        <w:rPr>
          <w:rFonts w:eastAsia="Times New Roman" w:cs="Times New Roman"/>
          <w:szCs w:val="24"/>
        </w:rPr>
        <w:t xml:space="preserve">αν τεχνικούς συμβούλους για μεγαλύτερες συμβάσεις. </w:t>
      </w:r>
    </w:p>
    <w:p w14:paraId="42F91CC5"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Να πω κάτι πάντως και για τις θετικές διαδικασίες που υπάρχουν στο νομοσχέδιο. Θεωρούμε θετικές τις απλοποιήσεις στη δικαστική και προδικαστική διαδικασία. Πράγματι υπάρχει ένα ιδιαίτερο θέμα με τις καθυσ</w:t>
      </w:r>
      <w:r>
        <w:rPr>
          <w:rFonts w:eastAsia="Times New Roman" w:cs="Times New Roman"/>
          <w:szCs w:val="24"/>
        </w:rPr>
        <w:t>τερήσεις που σε πολλές επενδύσεις δημιουργούνται από την πολύπλοκη και δαιδαλώδη δικαστική διαδικασία. Θυμάστε, κύριε Υπουργέ, παραδείγματος χάριν, τον ν.4146/2013, που εσείς είχατε εισηγηθεί και είχαμε εισαγάγει και εμείς τον προδικαστικό έλεγχο του Συμβο</w:t>
      </w:r>
      <w:r>
        <w:rPr>
          <w:rFonts w:eastAsia="Times New Roman" w:cs="Times New Roman"/>
          <w:szCs w:val="24"/>
        </w:rPr>
        <w:t xml:space="preserve">υλίου της Επικρατείας για τα μεγάλα ιδιωτικά έργα </w:t>
      </w:r>
      <w:r>
        <w:rPr>
          <w:rFonts w:eastAsia="Times New Roman" w:cs="Times New Roman"/>
          <w:szCs w:val="24"/>
          <w:lang w:val="en-US"/>
        </w:rPr>
        <w:t>fast</w:t>
      </w:r>
      <w:r w:rsidRPr="007D29C3">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Θετική, λοιπόν, είναι αυτή η ενέργεια στο νομοσχέδιο, γιατί προστατεύει τους επενδυτές από κινδύνους. </w:t>
      </w:r>
    </w:p>
    <w:p w14:paraId="42F91CC6"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Όπως είναι θετικές κι οι διατάξεις που αφορούν την ολοκλήρωση των απαλλοτριώσεων και των αρ</w:t>
      </w:r>
      <w:r>
        <w:rPr>
          <w:rFonts w:eastAsia="Times New Roman" w:cs="Times New Roman"/>
          <w:szCs w:val="24"/>
        </w:rPr>
        <w:t xml:space="preserve">χαιολογικών ελέγχων πριν την προκήρυξη δημοσίων έργων. Αυτό είναι σημαντικό, γιατί έτσι αποφεύγουμε </w:t>
      </w:r>
      <w:r>
        <w:rPr>
          <w:rFonts w:eastAsia="Times New Roman" w:cs="Times New Roman"/>
          <w:szCs w:val="24"/>
        </w:rPr>
        <w:lastRenderedPageBreak/>
        <w:t xml:space="preserve">καθυστερήσεις, αλλά κυρίως αποφεύγουμε αξιώσεις των τεχνικών εταιρειών που ζητάνε μετά από το δημόσιο, πέραν του συμβατικού τιμήματος, αποζημιώσεις για τις </w:t>
      </w:r>
      <w:r>
        <w:rPr>
          <w:rFonts w:eastAsia="Times New Roman" w:cs="Times New Roman"/>
          <w:szCs w:val="24"/>
        </w:rPr>
        <w:t>καθυστερήσεις που δημιουργήθηκαν.</w:t>
      </w:r>
    </w:p>
    <w:p w14:paraId="42F91CC7"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Ακούστηκαν, επίσης, θετικές προτάσεις στην επιτροπή από τους φορείς. Παραδείγματος χάριν, είναι θετική η πρόταση του Τεχνικού Επιμελητηρίου Ελλάδος να δοθεί η δυνατότητα στους δήμους, ειδικά στους μικρότερους δήμους, να χρ</w:t>
      </w:r>
      <w:r>
        <w:rPr>
          <w:rFonts w:eastAsia="Times New Roman" w:cs="Times New Roman"/>
          <w:szCs w:val="24"/>
        </w:rPr>
        <w:t xml:space="preserve">ησιμοποιούν εξωτερικούς συμβούλους για την εποπτεία έργων. Μιλώ για δήμους και μικρά νησιά, όπως παραδείγματος χάριν, τα Ψαρά και οι Οινούσσες. </w:t>
      </w:r>
    </w:p>
    <w:p w14:paraId="42F91CC8"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Επίσης, θεωρήσαμε σημαντικές προτάσεις που κατέθεσε η Ένωση Ελληνικών Τραπεζών περί κυρώσεων από τη Βουλή μεγάλ</w:t>
      </w:r>
      <w:r>
        <w:rPr>
          <w:rFonts w:eastAsia="Times New Roman" w:cs="Times New Roman"/>
          <w:szCs w:val="24"/>
        </w:rPr>
        <w:t xml:space="preserve">ων παραχωρήσεων και τη χρήση διαιτητικών διαδικασιών για την επίλυση διαφορών. </w:t>
      </w:r>
    </w:p>
    <w:p w14:paraId="42F91CC9"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Νομίζω ότι είναι προτάσεις, κύριοι Υπουργοί, οι οποίες μπορούν να θεωρηθούν θετικές και πιθανότατα να μπορούν να εισαχθούν με νομοτεχνικές βελτιώσεις στο υπό συζήτηση νομοσχέδι</w:t>
      </w:r>
      <w:r>
        <w:rPr>
          <w:rFonts w:eastAsia="Times New Roman" w:cs="Times New Roman"/>
          <w:szCs w:val="24"/>
        </w:rPr>
        <w:t>ο.</w:t>
      </w:r>
    </w:p>
    <w:p w14:paraId="42F91CCA"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επίσης στην επιτροπή τέθηκε το θέμα της ωριμότητας των δημοσίων έργων. Έχει, όμως, πολλές φορές αναδειχθεί ότι υπήρχαν ώριμα έργα το 2015 -αυτό φάνηκε πολλές φορές και στο πλαίσιο του κοινοβουλευτικού ελέγχου- πολλά ώριμα έ</w:t>
      </w:r>
      <w:r>
        <w:rPr>
          <w:rFonts w:eastAsia="Times New Roman" w:cs="Times New Roman"/>
          <w:szCs w:val="24"/>
        </w:rPr>
        <w:t>ργα, όμως, απεντάχθηκαν από την Κυβέρνηση το 2015, χωρίς παράλληλα να προετοιμαστούν μελέτες για νέα έργα, με αποτέλεσμα να δημιουργείται σήμερα αυτό το κενό που αναφέρετε. Όμως, γι’ αυτό το κενό έχει ευθύνη η σημερινή Κυβέρνηση.</w:t>
      </w:r>
    </w:p>
    <w:p w14:paraId="42F91CCB"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w:t>
      </w:r>
      <w:r>
        <w:rPr>
          <w:rFonts w:eastAsia="Times New Roman" w:cs="Times New Roman"/>
          <w:szCs w:val="24"/>
        </w:rPr>
        <w:t>οι, συζητάμε ένα νομοσχέδιο σήμερα για τις δημόσιες συμβάσεις. Αύριο θα συζητήσουμε ένα νομοσχέδιο για τις παραχωρήσεις. Είναι νομοσχέδια-πλαίσια, είναι νομοσχέδια που θέτουν διαδικασίες. Και αυτές οι διαδικασίες, κυρίες και κύριοι συνάδελφοι, κρίνονται απ</w:t>
      </w:r>
      <w:r>
        <w:rPr>
          <w:rFonts w:eastAsia="Times New Roman" w:cs="Times New Roman"/>
          <w:szCs w:val="24"/>
        </w:rPr>
        <w:t xml:space="preserve">ό την πράξη, όπως και η Κυβέρνηση θα κριθεί από τις πράξεις της στον τομέα των δημοσίων έργων, με το πόσα έργα θα ξεκινήσει, με το πόσα έργα θα μπορέσει να ολοκληρώσει. </w:t>
      </w:r>
    </w:p>
    <w:p w14:paraId="42F91CC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Το Πρόγραμμα Δημοσίων Επενδύσεων, το ΕΣΠΑ, οι παραχωρήσεις είναι ένα πολύ σημαντικό εργαλείο που μπορεί να βοηθήσει την ανάκαμψη της ελληνικής οικονομίας. Και το έργο που έχετε να επιδείξετε στην προσέλκυση επενδύσεων, στην έναρξη νέων έργων είναι σχεδόν μ</w:t>
      </w:r>
      <w:r>
        <w:rPr>
          <w:rFonts w:eastAsia="Times New Roman" w:cs="Times New Roman"/>
          <w:szCs w:val="24"/>
        </w:rPr>
        <w:t>ηδενικό, κυρίες και κύριοι Υπουργοί. Το έχω πει πολλές φορές σε αυτή την Αίθουσα: οι όποιες επενδύσεις σήμερα ξεκινάνε είναι επενδύσεις οι οποίες κατοχυρώθηκαν την περίοδο 2012-2015. Έχω αναφερθεί πολλές φορές στη μελέτη του ΚΕΠΕ τον Μάιο του 2014, που ανα</w:t>
      </w:r>
      <w:r>
        <w:rPr>
          <w:rFonts w:eastAsia="Times New Roman" w:cs="Times New Roman"/>
          <w:szCs w:val="24"/>
        </w:rPr>
        <w:t>φέρθηκε ονομαστικά σε νέα έργα, τα οποία η προηγούμενη κυβέρνηση ξεκίνησε. Μόνο στον τομέα των παραχωρήσεων -θα αναφερθούμε αύριο σε αυτό- είναι 7,3 δισεκατομμύρια ευρώ. Πολλές απ’ αυτές τις επενδύσεις τις υπογράψατε τελικά. Θα αναφερθώ, παραδείγματος χάρι</w:t>
      </w:r>
      <w:r>
        <w:rPr>
          <w:rFonts w:eastAsia="Times New Roman" w:cs="Times New Roman"/>
          <w:szCs w:val="24"/>
        </w:rPr>
        <w:t>ν, στο Ελληνικό, στον ΤΑΡ, στον ΟΛΠ, στα περιφερειακά αεροδρόμια. Εγκαινιάζετε έργα, τα οποία ουσιαστικά υλοποίησε η προηγούμενη κυβέρνηση. Μέχρι εδώ καλά. Το ερώτημα είναι: εσείς τι ξεκινάτε; Εσείς το 2015 και 2016 τι βάζετε μπρος για να υλοποιηθεί το 201</w:t>
      </w:r>
      <w:r>
        <w:rPr>
          <w:rFonts w:eastAsia="Times New Roman" w:cs="Times New Roman"/>
          <w:szCs w:val="24"/>
        </w:rPr>
        <w:t xml:space="preserve">7, το 2018, το 2019; Κάποιοι Υπουργοί σας ονειρεύονταν μετά την ολοκλήρωση της αξιολόγησης, ότι θα έχουμε κύμα επενδύσεων, το </w:t>
      </w:r>
      <w:r>
        <w:rPr>
          <w:rFonts w:eastAsia="Times New Roman" w:cs="Times New Roman"/>
          <w:szCs w:val="24"/>
        </w:rPr>
        <w:lastRenderedPageBreak/>
        <w:t>οποίο φυσικά δεν είδαμε. Όμως το χειρότερο απ’ όλα δεν είναι ότι δεν βλέπουμε κύμα επενδύσεων. Δεν βλέπουμε προεργασία να υπάρχει,</w:t>
      </w:r>
      <w:r>
        <w:rPr>
          <w:rFonts w:eastAsia="Times New Roman" w:cs="Times New Roman"/>
          <w:szCs w:val="24"/>
        </w:rPr>
        <w:t xml:space="preserve"> για να υπάρξουν επενδύσεις το 2017, το 2018 και το 2019. Η χώρα το 2015 επέστρεψε στην ύφεση. Θα παραμείνει το 2016 στην ύφεση. Και απ’ ό,τι φαίνεται, κύριε Υπουργέ, και το 2017 δεν δείχνει να πηγαίνουμε καλύτερα. </w:t>
      </w:r>
    </w:p>
    <w:p w14:paraId="42F91CCD"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Αυτά είναι τα μεγάλα θέματα που πρέπει ν</w:t>
      </w:r>
      <w:r>
        <w:rPr>
          <w:rFonts w:eastAsia="Times New Roman" w:cs="Times New Roman"/>
          <w:szCs w:val="24"/>
        </w:rPr>
        <w:t>α αντιμετωπίσει η Κυβέρνηση: Ορθές είναι οι νέες διαδικασίες -κύρωση ευρωπαϊκών οδηγιών, είναι σε τελική ανάλυση- το ερώτημα όμως είναι πώς αυτές τις νέες διαδικασίες, που ψηφίζουμε σήμερα, θα τις αξιοποιήσετε. Ποια νέα έργα μπορείτε και θα κάνετε; Αυτά εί</w:t>
      </w:r>
      <w:r>
        <w:rPr>
          <w:rFonts w:eastAsia="Times New Roman" w:cs="Times New Roman"/>
          <w:szCs w:val="24"/>
        </w:rPr>
        <w:t xml:space="preserve">ναι τα μεγάλα ζητήματα που πρέπει η Βουλή να συζητήσει. </w:t>
      </w:r>
    </w:p>
    <w:p w14:paraId="42F91CCE"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2F91CCF" w14:textId="77777777" w:rsidR="00BB77B8" w:rsidRDefault="00A714EA">
      <w:pPr>
        <w:spacing w:after="0" w:line="600" w:lineRule="auto"/>
        <w:ind w:firstLine="720"/>
        <w:jc w:val="both"/>
        <w:rPr>
          <w:rFonts w:eastAsia="Times New Roman" w:cs="Times New Roman"/>
          <w:szCs w:val="24"/>
        </w:rPr>
      </w:pPr>
      <w:r w:rsidRPr="00641445">
        <w:rPr>
          <w:rFonts w:eastAsia="Times New Roman" w:cs="Times New Roman"/>
          <w:b/>
          <w:szCs w:val="24"/>
        </w:rPr>
        <w:t>ΠΡΟΕΔΡΕΥΩΝ (Νικήτας Κακλαμάνης):</w:t>
      </w:r>
      <w:r>
        <w:rPr>
          <w:rFonts w:eastAsia="Times New Roman" w:cs="Times New Roman"/>
          <w:szCs w:val="24"/>
        </w:rPr>
        <w:t xml:space="preserve"> Κι εγώ σας ευχαριστώ, κύριε Μηταράκη, και για την οικονομία του χρόνου.</w:t>
      </w:r>
    </w:p>
    <w:p w14:paraId="42F91CD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Κύριοι συνάδελφοι, κλείνει η ηλεκτρονική εγγραφή. Σας ενημερώνω ότι έχουν εγγρ</w:t>
      </w:r>
      <w:r>
        <w:rPr>
          <w:rFonts w:eastAsia="Times New Roman" w:cs="Times New Roman"/>
          <w:szCs w:val="24"/>
        </w:rPr>
        <w:t>αφεί δεκατρείς συνάδελφοι. Αυτό πρακτικά σημαίνει ότι αν τηρηθούν οι χρόνοι με μία μικρή ανοχή, λογικά στις 14.30΄ με 15.00΄ περίπου θα έχουμε κλείσει.</w:t>
      </w:r>
    </w:p>
    <w:p w14:paraId="42F91CD1"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Τον λόγο έχει ο ειδικός αγορητής της Χρυσής Αυγής κ. Ευάγγελος Καρακώστας.</w:t>
      </w:r>
    </w:p>
    <w:p w14:paraId="42F91CD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Ευχαρισ</w:t>
      </w:r>
      <w:r>
        <w:rPr>
          <w:rFonts w:eastAsia="Times New Roman" w:cs="Times New Roman"/>
          <w:szCs w:val="24"/>
        </w:rPr>
        <w:t>τώ, κύριε Πρόεδρε.</w:t>
      </w:r>
    </w:p>
    <w:p w14:paraId="42F91CD3"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Το παρόν σχέδιο νόμου υποτίθεται πως έχει ως σκοπό τον ριζικό εκσυγχρονισμό των δημοσίων συμβάσεων στην Ευρωπαϊκή Ένωση, συμβάλλοντας στην υλοποίηση των στόχων της στρατηγικής «Ευρώπη 2020» για έξυπνη, βιώσιμη και θεωρητικά χωρίς αποκλει</w:t>
      </w:r>
      <w:r>
        <w:rPr>
          <w:rFonts w:eastAsia="Times New Roman" w:cs="Times New Roman"/>
          <w:szCs w:val="24"/>
        </w:rPr>
        <w:t>σμούς ανάπτυξη. Η μεταρρύθμιση αυτή γίνεται με την εναρμόνιση τριών οδηγιών, δύο εκ των οποίων εξετάζουμε σήμερα. Πρόκειται για την οδηγία 2014/24 για τις δημόσιες συμβάσεις και την οδηγία 2014/25 για τις συμβάσεις που συνάπτονται από φορείς στους τομείς τ</w:t>
      </w:r>
      <w:r>
        <w:rPr>
          <w:rFonts w:eastAsia="Times New Roman" w:cs="Times New Roman"/>
          <w:szCs w:val="24"/>
        </w:rPr>
        <w:t>ου ύδατος, της ενέργειας, των μεταφορών και των ταχυδρομικών υπηρεσιών.</w:t>
      </w:r>
    </w:p>
    <w:p w14:paraId="42F91CD4"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Σε θέματα, βεβαίως, τα οποία αφορούν τις δημόσιες συμβάσεις έργων και τα δημόσια έργα αντίστοιχα, το κράτος όφειλε να τηρεί τη διαφάνεια και την αξιοκρατία, κάτι το οποίο δεν συνέβη κα</w:t>
      </w:r>
      <w:r>
        <w:rPr>
          <w:rFonts w:eastAsia="Times New Roman" w:cs="Times New Roman"/>
          <w:szCs w:val="24"/>
        </w:rPr>
        <w:t>τά το παρελθόν. Εκείνα, αντιθέτως, τα οποία χαρακτηρίζουν τις δημόσιες συμβάσεις έργων και τα δημόσια έργα, είναι η αδιαφάνεια, οι απευθείας αναθέσεις έργων ή ο μεθοδευμένος αποκλεισμός τρίτων προς όφελος των «ημέτερων» εργολάβων. Επακόλουθα, είναι οι μίζε</w:t>
      </w:r>
      <w:r>
        <w:rPr>
          <w:rFonts w:eastAsia="Times New Roman" w:cs="Times New Roman"/>
          <w:szCs w:val="24"/>
        </w:rPr>
        <w:t>ς εκατομμυρίων ευρώ, σε συνεννόηση πάντοτε με τους εκλεκτούς των κυβερνήσεων. Είναι δε ενδεικτικό της εξαπάτησης του ελληνικού λαού το γεγονός ότι υπάρχει πλήθος δημόσιων έργων των οποίων το κόστος εκτινάχθηκε τρεις και τέσσερις φορές πάνω από το αρχικό, δ</w:t>
      </w:r>
      <w:r>
        <w:rPr>
          <w:rFonts w:eastAsia="Times New Roman" w:cs="Times New Roman"/>
          <w:szCs w:val="24"/>
        </w:rPr>
        <w:t>ίχως την παραμικρή κύρωση για τους εργολάβους. Οι συγκεκριμένοι εργολάβοι πλούτισαν και εξακολουθούν να πλουτίζουν σε βάρος του λαού μας, δρώντας υπό καθεστώς απολύτου ασυλίας. Είναι προφανές ότι η ασυδοσία και η ασυλία, της οποίας τυγχάνουν αποτελεί συνει</w:t>
      </w:r>
      <w:r>
        <w:rPr>
          <w:rFonts w:eastAsia="Times New Roman" w:cs="Times New Roman"/>
          <w:szCs w:val="24"/>
        </w:rPr>
        <w:t xml:space="preserve">δητή κυβερνητική πρακτική. </w:t>
      </w:r>
    </w:p>
    <w:p w14:paraId="42F91CD5"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Αυτό ακριβώς είναι, κύριοι, εκείνο το οποίο καλείται διαπλοκή. Μια διαπλοκή, την οποία καταγγείλατε προεκλογικά και πραγματικά «τσακίσατε». Την τσακίσατε, βεβαίως, στα πρωτοσέλιδα των εφημερίδων και στα τηλεοπτικά παράθυρα, σημα</w:t>
      </w:r>
      <w:r>
        <w:rPr>
          <w:rFonts w:eastAsia="Times New Roman" w:cs="Times New Roman"/>
          <w:szCs w:val="24"/>
        </w:rPr>
        <w:t>ντικό τμήμα των οποίων –ω του θαύματος!- επίσης ανήκει στους εργολάβους δημοσίων έργων.</w:t>
      </w:r>
    </w:p>
    <w:p w14:paraId="42F91CD6"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Αν, λοιπόν, η διαφάνεια, την οποία ευαγγελίζεσθε, στα δημόσια έργα και στις συμβάσεις είναι αντίστοιχη εκείνης στο από εσάς χαρακτηριζόμενο ως διαπλεκόμενο τηλεοπτικό τ</w:t>
      </w:r>
      <w:r>
        <w:rPr>
          <w:rFonts w:eastAsia="Times New Roman" w:cs="Times New Roman"/>
          <w:szCs w:val="24"/>
        </w:rPr>
        <w:t>οπίο, τότε έχουμε χίλιους λόγους για να αμφισβητούμε τις προθέσεις σας και φυσικά την υλοποίηση των πολιτικάντηδων υποσχέσεών σας. Διότι και αυτούς ακόμη τους καναλάρχες τούς καταγγέλλετε υποκριτικά από τη Βουλή το πρωί, ενώ το βράδυ τους εκλιπαρείτε για λ</w:t>
      </w:r>
      <w:r>
        <w:rPr>
          <w:rFonts w:eastAsia="Times New Roman" w:cs="Times New Roman"/>
          <w:szCs w:val="24"/>
        </w:rPr>
        <w:t>ίγα λεπτά δημοσιότητας, συνωστιζόμενοι στα τηλεοπτικά παράθυρα της πολιτικής εξαπάτησης των Ελλήνων. Παρά ταύτα, καμαρώνετε με τη γνωστή, τοις πάσι πλέον, αλαζονεία για το  αριστερίστικο κατόρθωμα της εναρμόνισης με τις ευρωπαϊκές οδηγίες. Και, αλήθεια, κα</w:t>
      </w:r>
      <w:r>
        <w:rPr>
          <w:rFonts w:eastAsia="Times New Roman" w:cs="Times New Roman"/>
          <w:szCs w:val="24"/>
        </w:rPr>
        <w:t>μα</w:t>
      </w:r>
      <w:r>
        <w:rPr>
          <w:rFonts w:eastAsia="Times New Roman" w:cs="Times New Roman"/>
          <w:szCs w:val="24"/>
        </w:rPr>
        <w:lastRenderedPageBreak/>
        <w:t>ρώνετε διότι ως αριστεροί υποχρεωθήκατε να εναρμονιστείτε με τις απαιτήσεις του διεθνιστικού κερδοσκοπικού κεφαλαίου, το οποίο πιστά υπηρετείτε; Ή μήπως θεωρείτε πως η εναρμόνιση μετατρέπει το τελευταίο στην Ευρώπη μαρξιστικό κράτος σε ένα σύγχρονο ευρωπ</w:t>
      </w:r>
      <w:r>
        <w:rPr>
          <w:rFonts w:eastAsia="Times New Roman" w:cs="Times New Roman"/>
          <w:szCs w:val="24"/>
        </w:rPr>
        <w:t>αϊκό;</w:t>
      </w:r>
    </w:p>
    <w:p w14:paraId="42F91CD7"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Ας έρθουμε, όμως, σε επιμέρους άρθρα του υπό ψήφιση νομοσχεδίου.</w:t>
      </w:r>
    </w:p>
    <w:p w14:paraId="42F91CD8"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Άρθρα 3 έως 24: Αφορούν στον προγραμματισμό και τη σύναψη συμβάσεων και διαγωνισμών μελετών από τις αναθέτουσες αρχές. Τα κατώτατα χρηματικά όρια, που εφαρμόζονται για τη σύναψη των δημ</w:t>
      </w:r>
      <w:r>
        <w:rPr>
          <w:rFonts w:eastAsia="Times New Roman" w:cs="Times New Roman"/>
          <w:szCs w:val="24"/>
        </w:rPr>
        <w:t xml:space="preserve">οσίων συμβάσεων έργων, προμηθειών και υπηρεσιών, αυξάνονται. Θεσπίζεται το Εθνικό Σύστημα Ηλεκτρονικών Δημόσιων Συμβάσεων και γίνεται λόγος για τη σύγκρουση των συμφερόντων. Πώς γίνεται να αυξάνονται τα κατώτατα όρια εν μέσω βαθιάς οικονομικής κρίσης; Στο </w:t>
      </w:r>
      <w:r>
        <w:rPr>
          <w:rFonts w:eastAsia="Times New Roman" w:cs="Times New Roman"/>
          <w:szCs w:val="24"/>
        </w:rPr>
        <w:t xml:space="preserve">πλαίσιο της διαφάνειας, την οποία ευαγγελίζεσθε, θα πρέπει όλες οι συμβάσεις ανεξαιρέτως να συμπεριλαμβάνονται στο ηλεκτρονικό σύστημα ΕΣΗΔΗΣ. Αναφορικά τώρα με τη σύγκρουση των συμφερόντων, εκείνο το οποίο επισημαίνουμε </w:t>
      </w:r>
      <w:r>
        <w:rPr>
          <w:rFonts w:eastAsia="Times New Roman" w:cs="Times New Roman"/>
          <w:szCs w:val="24"/>
        </w:rPr>
        <w:lastRenderedPageBreak/>
        <w:t>είναι ότι οι μεγάλοι οικονομικοί κο</w:t>
      </w:r>
      <w:r>
        <w:rPr>
          <w:rFonts w:eastAsia="Times New Roman" w:cs="Times New Roman"/>
          <w:szCs w:val="24"/>
        </w:rPr>
        <w:t>λοσσοί με δραστηριότητα και στον χώρο των μέσων μαζικής ενημέρωσης έχουν εμπλοκή και σε συμβάσεις δημοσίων έργων. Δεν υπάρχει στο άρθρο 24 ειδική διάταξη, η οποία να καταπολεμά αυτή την κατάσταση που μαστίζει την πατρίδα μας.</w:t>
      </w:r>
    </w:p>
    <w:p w14:paraId="42F91CD9"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Άρθρα 44 έως 59: Ορίζονται οι </w:t>
      </w:r>
      <w:r>
        <w:rPr>
          <w:rFonts w:eastAsia="Times New Roman" w:cs="Times New Roman"/>
          <w:szCs w:val="24"/>
        </w:rPr>
        <w:t>προϋποθέσεις τεχνικής επάρκειας των αρμόδιων υπηρεσιών των αναθετουσών αρχών για τη σύναψη, εποπτεία και επίβλεψη μιας σύμβασης, την υποχρέωση τήρησης φακέλου για κάθε σύμβαση που πρέπει να καταχωρείται και ηλεκτρονικά, την ωριμότητα σύναψης μιας σύμβασης,</w:t>
      </w:r>
      <w:r>
        <w:rPr>
          <w:rFonts w:eastAsia="Times New Roman" w:cs="Times New Roman"/>
          <w:szCs w:val="24"/>
        </w:rPr>
        <w:t xml:space="preserve"> το ελάχιστο περιεχόμενο των εγγράφων μιας σύμβασης, το περιεχόμενο των τεχνικών προδιαγραφών και τη δυνατότητα κατάτμησης μιας σύμβασης σε περισσότερους αναδόχους. </w:t>
      </w:r>
    </w:p>
    <w:p w14:paraId="42F91CDA"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Σχετικά με τις προϋποθέσεις για τη σύναψη δημοσίων συμβάσεων έργων, οι οποίες έχουν ως αντ</w:t>
      </w:r>
      <w:r>
        <w:rPr>
          <w:rFonts w:eastAsia="Times New Roman" w:cs="Times New Roman"/>
          <w:szCs w:val="24"/>
        </w:rPr>
        <w:t xml:space="preserve">ικείμενο τη μελέτη και την κατασκευή έργου εν παραλλήλω, όπως περιγράφονται στο άρθρο 50, η δική μας θέση είναι πως το σύστημα μελέτης πρέπει να διατηρηθεί σε συγκεκριμένες κατηγορίες έργων, τα </w:t>
      </w:r>
      <w:r>
        <w:rPr>
          <w:rFonts w:eastAsia="Times New Roman" w:cs="Times New Roman"/>
          <w:szCs w:val="24"/>
        </w:rPr>
        <w:lastRenderedPageBreak/>
        <w:t>οποία θα περιλαμβάνουν ειδική τεχνογνωσία με σκοπό την επίτευξ</w:t>
      </w:r>
      <w:r>
        <w:rPr>
          <w:rFonts w:eastAsia="Times New Roman" w:cs="Times New Roman"/>
          <w:szCs w:val="24"/>
        </w:rPr>
        <w:t xml:space="preserve">η καθορισμένων στόχων επεξεργασίας. Κατ’ αυτόν τον τρόπο θα διασφαλιστεί ο υγιής ανταγωνισμός και φυσικά η ποιότητα των έργων. Και ο συγκεκριμένος παράγοντας σε καμμία περίπτωση δεν θα πρέπει να περάσει σε δεύτερη μοίρα ή, ακόμη χειρότερα, να απαξιωθεί. </w:t>
      </w:r>
    </w:p>
    <w:p w14:paraId="42F91CDB"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Άρθρα 60 έως 78: Καθορίζεται το χρονικό σημείο έναρξης της διαδικασίας σύναψης της σύμβασης, προβλέπεται δωρεάν και πλήρης παροχή ηλεκτρονικής πρόσβασης στα έγγραφα της σύμβασης από τις αναθέτουσες αρχές προς τους οικονομικούς φορείς, ενισχύεται το πλαίσιο</w:t>
      </w:r>
      <w:r>
        <w:rPr>
          <w:rFonts w:eastAsia="Times New Roman" w:cs="Times New Roman"/>
          <w:szCs w:val="24"/>
        </w:rPr>
        <w:t xml:space="preserve"> υποχρεώσεων ενημέρωσης από τις αναθέτουσες αρχές για αποφάσεις σύναψης ή μη μιας σύμβασης προς υποψηφίους και προσφέροντες. </w:t>
      </w:r>
    </w:p>
    <w:p w14:paraId="42F91CD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Στα κριτήρια ποιοτικής επιλογής οικονομικών φορέων, στο άρθρο 73, απαριθμούνται οι περιπτώσεις για τις οποίες μπορεί αυτοί να αποκ</w:t>
      </w:r>
      <w:r>
        <w:rPr>
          <w:rFonts w:eastAsia="Times New Roman" w:cs="Times New Roman"/>
          <w:szCs w:val="24"/>
        </w:rPr>
        <w:t xml:space="preserve">λειστούν, δηλαδή αν ένας οικονομικός φορέας έχει καταδικαστεί τελεσίδικα για απάτη, τρομοκρατία, παιδική εργασία, συμμετοχή σε εγκληματική οργάνωση και άλλα τέτοια </w:t>
      </w:r>
      <w:r>
        <w:rPr>
          <w:rFonts w:eastAsia="Times New Roman" w:cs="Times New Roman"/>
          <w:szCs w:val="24"/>
        </w:rPr>
        <w:lastRenderedPageBreak/>
        <w:t>ευγενή. Όμως στην παράγραφο 3 του άρθρου 73 ορίζεται παρέκκλιση από τα ανωτέρω για επιτακτικ</w:t>
      </w:r>
      <w:r>
        <w:rPr>
          <w:rFonts w:eastAsia="Times New Roman" w:cs="Times New Roman"/>
          <w:szCs w:val="24"/>
        </w:rPr>
        <w:t>ούς λόγους δημοσίου συμφέροντος, όπως δημόσιας υγείας ή προστασίας του περιβάλλοντος. Δεδομένου ότι οι ανωτέρω διατάξεις προϋποθέτουν ένα πλήρως οργανωμένο και εν λειτουργία ηλεκτρονικό σύστημα πληροφόρησης, θα πρέπει να οριστεί και ένα σαφές χρονοδιάγραμμ</w:t>
      </w:r>
      <w:r>
        <w:rPr>
          <w:rFonts w:eastAsia="Times New Roman" w:cs="Times New Roman"/>
          <w:szCs w:val="24"/>
        </w:rPr>
        <w:t>α εφαρμογής.</w:t>
      </w:r>
    </w:p>
    <w:p w14:paraId="42F91CDD"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Σχετικά τώρα με το άρθρο 73: Χωρίς να θέλουμε να είμαστε κακόπιστοι ή αρνητικοί, δεν μπορούμε να παραβλέψουμε τη δυνατότητα που παρέχεται στις αναθέτουσες αρχές να μπορούν με το πρόσχημα του δημόσιου συμφέροντος να αναθέτουν έργα, υπηρεσίες κ.</w:t>
      </w:r>
      <w:r>
        <w:rPr>
          <w:rFonts w:eastAsia="Times New Roman" w:cs="Times New Roman"/>
          <w:szCs w:val="24"/>
        </w:rPr>
        <w:t>λπ., ακόμη και σε αποδεδειγμένα εγκληματίες.</w:t>
      </w:r>
    </w:p>
    <w:p w14:paraId="42F91CDE"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Άρθρα 84 έως 106: Ορίζεται ως βασικό κριτήριο ανάθεσης επιλογής σύμβασης η πλέον συμφέρουσα από οικονομική άποψη. Συγκεκριμένα, το άρθρο 86 παράγραφος 2 αναφέρει ότι η πλέον συμφέρουσα από οικονομική άποψη προσφ</w:t>
      </w:r>
      <w:r>
        <w:rPr>
          <w:rFonts w:eastAsia="Times New Roman" w:cs="Times New Roman"/>
          <w:szCs w:val="24"/>
        </w:rPr>
        <w:t xml:space="preserve">ορά κατά την κρίση της αναθέτουσας αρχής προσδιορίζεται βάσει της τιμής </w:t>
      </w:r>
      <w:r>
        <w:rPr>
          <w:rFonts w:eastAsia="Times New Roman" w:cs="Times New Roman"/>
          <w:szCs w:val="24"/>
        </w:rPr>
        <w:lastRenderedPageBreak/>
        <w:t>ή του κόστους, με χρήση προσέγγισης κόστους -αποτελεσματικότητας και μπορεί –και εδώ ακριβώς εφιστώ την προσοχή σας, λέει «μπορεί», όχι «πρέπει»- να περιλαμβάνει τη βέλτιστη σχέση ποιό</w:t>
      </w:r>
      <w:r>
        <w:rPr>
          <w:rFonts w:eastAsia="Times New Roman" w:cs="Times New Roman"/>
          <w:szCs w:val="24"/>
        </w:rPr>
        <w:t>τητας-τιμής. Το κόστος υπερτερεί ως κριτήριο έναντι της ποιότητας, αντί τα δύο αυτά κριτήρια να αντιπροσωπεύονται ισοβαρώς, πράγμα άκρως επικίνδυνο σε έργα υποδομής, όπου οι αφανείς εργασίες είναι ιδιαίτερης σημασίας. Δυστυχώς, όμως, γίνονται αντικείμενο ε</w:t>
      </w:r>
      <w:r>
        <w:rPr>
          <w:rFonts w:eastAsia="Times New Roman" w:cs="Times New Roman"/>
          <w:szCs w:val="24"/>
        </w:rPr>
        <w:t>κμετάλλευσης και αλλοίωσης των δεδομένων από τους εργολάβους, κυρίως λόγω ελλιπών ελέγχων εκ μέρους του κρατικού μηχανισμού, με συχνά ολέθρια αποτελέσματα ως προς την ποιότητα των κατασκευών. Μοναδική δικλίδα ασφαλείας αποτελούν τα όσα αναφέρονται στη συνέ</w:t>
      </w:r>
      <w:r>
        <w:rPr>
          <w:rFonts w:eastAsia="Times New Roman" w:cs="Times New Roman"/>
          <w:szCs w:val="24"/>
        </w:rPr>
        <w:t xml:space="preserve">χεια, όπου ο οικονομικός φορέας καλείται να αποδείξει τη συμμόρφωση ως προς ποιοτικά ή περιβαλλοντικά κριτήρια σε περίπτωση υπερβολικά χαμηλής προσφοράς. Είναι όμως αυτό αρκετό; </w:t>
      </w:r>
    </w:p>
    <w:p w14:paraId="42F91CDF"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Σχετικά με το θέμα των ασυνήθιστα χαμηλών προσφορών, το οποίο θίγεται στο άρθ</w:t>
      </w:r>
      <w:r>
        <w:rPr>
          <w:rFonts w:eastAsia="Times New Roman" w:cs="Times New Roman"/>
          <w:szCs w:val="24"/>
        </w:rPr>
        <w:t xml:space="preserve">ρο 88, με τις αναθέτουσες αρχές να καλούν τον προσφέροντα να επαληθεύσει την προσφορά. Για να αποφευχθούν </w:t>
      </w:r>
      <w:r>
        <w:rPr>
          <w:rFonts w:eastAsia="Times New Roman" w:cs="Times New Roman"/>
          <w:szCs w:val="24"/>
        </w:rPr>
        <w:lastRenderedPageBreak/>
        <w:t>τέτοιες καταστάσεις θα πρέπει να υπάρξει μία μεθοδολογία υπολογισμού της προσφοράς, όπως προτάθηκε και κατά την ακρόαση των φορέων.</w:t>
      </w:r>
    </w:p>
    <w:p w14:paraId="42F91CE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Τα άρθρα 116, 117,</w:t>
      </w:r>
      <w:r>
        <w:rPr>
          <w:rFonts w:eastAsia="Times New Roman" w:cs="Times New Roman"/>
          <w:szCs w:val="24"/>
        </w:rPr>
        <w:t xml:space="preserve"> 118 και 128 αποτελούν ένα ακόμη τέχνασμα του Υπουργού, σχετικά με την κατάτμηση σε μικρότερα κομμάτια διαγωνισμών, δίνοντας το «πράσινο φως» για απευθείας αναθέσεις και διενέργεια πρόχειρων διαγωνισμών ακόμη και στις περιπτώσεις που θα έπρεπε να διενεργηθ</w:t>
      </w:r>
      <w:r>
        <w:rPr>
          <w:rFonts w:eastAsia="Times New Roman" w:cs="Times New Roman"/>
          <w:szCs w:val="24"/>
        </w:rPr>
        <w:t>ούν ανοιχτοί διαγωνισμοί. Το περιεχόμενο αυτών των διατάξεων δεν συνάδει με τις εξαγγελίες του Υπουργού περί διασφάλισης της διαφάνειας, ενώ δεν εξασφαλίζεται η συμμετοχή των μικρομεσαίων επιχειρήσεων στους διαγωνισμούς.</w:t>
      </w:r>
    </w:p>
    <w:p w14:paraId="42F91CE1" w14:textId="77777777" w:rsidR="00BB77B8" w:rsidRDefault="00A714EA">
      <w:pPr>
        <w:spacing w:after="0" w:line="600" w:lineRule="auto"/>
        <w:ind w:firstLine="720"/>
        <w:jc w:val="both"/>
        <w:rPr>
          <w:rFonts w:eastAsia="Times New Roman"/>
          <w:szCs w:val="24"/>
        </w:rPr>
      </w:pPr>
      <w:r>
        <w:rPr>
          <w:rFonts w:eastAsia="Times New Roman"/>
          <w:szCs w:val="24"/>
        </w:rPr>
        <w:t>Δεν υπάρχουν επαρκείς δικλίδες ασφα</w:t>
      </w:r>
      <w:r>
        <w:rPr>
          <w:rFonts w:eastAsia="Times New Roman"/>
          <w:szCs w:val="24"/>
        </w:rPr>
        <w:t>λείας και ελλοχεύει ο κίνδυνος της καταχρηστικής εφαρμογής των ανωτέρω διατάξεων.</w:t>
      </w:r>
    </w:p>
    <w:p w14:paraId="42F91CE2" w14:textId="77777777" w:rsidR="00BB77B8" w:rsidRDefault="00A714EA">
      <w:pPr>
        <w:spacing w:after="0" w:line="600" w:lineRule="auto"/>
        <w:ind w:firstLine="720"/>
        <w:jc w:val="both"/>
        <w:rPr>
          <w:rFonts w:eastAsia="Times New Roman"/>
          <w:szCs w:val="24"/>
        </w:rPr>
      </w:pPr>
      <w:r>
        <w:rPr>
          <w:rFonts w:eastAsia="Times New Roman"/>
          <w:szCs w:val="24"/>
        </w:rPr>
        <w:t xml:space="preserve">Άρθρα 222 έως 338. Στα συγκεκριμένα άρθρα αναφέρονται, κατ’ αντιστοιχία με το βιβλίο </w:t>
      </w:r>
      <w:r>
        <w:rPr>
          <w:rFonts w:eastAsia="Times New Roman"/>
          <w:szCs w:val="24"/>
          <w:lang w:val="en-US"/>
        </w:rPr>
        <w:t>I</w:t>
      </w:r>
      <w:r>
        <w:rPr>
          <w:rFonts w:eastAsia="Times New Roman"/>
          <w:szCs w:val="24"/>
        </w:rPr>
        <w:t>, όσα σχετίζονται με τον προγραμματισμό και τη σύναψη συμβάσεων και διαγωνισμό μελετών γ</w:t>
      </w:r>
      <w:r>
        <w:rPr>
          <w:rFonts w:eastAsia="Times New Roman"/>
          <w:szCs w:val="24"/>
        </w:rPr>
        <w:t xml:space="preserve">ια τη σύναψη </w:t>
      </w:r>
      <w:r>
        <w:rPr>
          <w:rFonts w:eastAsia="Times New Roman"/>
          <w:szCs w:val="24"/>
        </w:rPr>
        <w:lastRenderedPageBreak/>
        <w:t>συμβάσεων έργων, προμηθειών και υπηρεσιών στους σημαντικούς τομείς του φυσικού αερίου και της θερμότητας, του ηλεκτρισμού, του ύδατος, των υπηρεσιών μεταφορών των λιμένων και των αερολιμένων, των ταχυδρομικών υπηρεσιών, της εξόρυξης πετρελαίου</w:t>
      </w:r>
      <w:r>
        <w:rPr>
          <w:rFonts w:eastAsia="Times New Roman"/>
          <w:szCs w:val="24"/>
        </w:rPr>
        <w:t xml:space="preserve"> και φυσικού αερίου και αναζήτηση και εξόρυξη άνθρακα και άλλων στερεών καυσίμων.</w:t>
      </w:r>
    </w:p>
    <w:p w14:paraId="42F91CE3" w14:textId="77777777" w:rsidR="00BB77B8" w:rsidRDefault="00A714EA">
      <w:pPr>
        <w:spacing w:after="0" w:line="600" w:lineRule="auto"/>
        <w:ind w:firstLine="720"/>
        <w:jc w:val="both"/>
        <w:rPr>
          <w:rFonts w:eastAsia="Times New Roman"/>
          <w:szCs w:val="24"/>
        </w:rPr>
      </w:pPr>
      <w:r>
        <w:rPr>
          <w:rFonts w:eastAsia="Times New Roman"/>
          <w:szCs w:val="24"/>
        </w:rPr>
        <w:t xml:space="preserve">Με τις παρούσες διατάξεις επιτρέπεται η συμμετοχή οικονομικών φορέων τρίτων χωρών, οι οποίες θα μπορούσαν να συμβάλουν στην αξιοποίηση του ορυκτού μας πλούτου. Συνεπώς και η </w:t>
      </w:r>
      <w:r>
        <w:rPr>
          <w:rFonts w:eastAsia="Times New Roman"/>
          <w:szCs w:val="24"/>
        </w:rPr>
        <w:t>Ρωσία μπορεί να συμπεριλαμβάνεται σε αυτές τις χώρες, της οποίας η συμμετοχή και η τεχνογνωσία θα συνέβαλε τα μέγιστα σε αυτόν τον τομέα.</w:t>
      </w:r>
    </w:p>
    <w:p w14:paraId="42F91CE4" w14:textId="77777777" w:rsidR="00BB77B8" w:rsidRDefault="00A714EA">
      <w:pPr>
        <w:spacing w:after="0" w:line="600" w:lineRule="auto"/>
        <w:ind w:firstLine="720"/>
        <w:jc w:val="both"/>
        <w:rPr>
          <w:rFonts w:eastAsia="Times New Roman"/>
          <w:szCs w:val="24"/>
        </w:rPr>
      </w:pPr>
      <w:r>
        <w:rPr>
          <w:rFonts w:eastAsia="Times New Roman"/>
          <w:szCs w:val="24"/>
        </w:rPr>
        <w:t xml:space="preserve">Το θέμα, εν τούτοις, είναι ότι αυτός ο πλούτος ξεπουλιέται ή βρίσκεται στη διαδικασία του ξεπουλήματος κατά τον τρόπο </w:t>
      </w:r>
      <w:r>
        <w:rPr>
          <w:rFonts w:eastAsia="Times New Roman"/>
          <w:szCs w:val="24"/>
        </w:rPr>
        <w:t xml:space="preserve">με τον οποίο οι κυβερνώντες το έχουν ορίσει και προγραμματίσει. Δεν είναι καθόλου τυχαίο, λοιπόν, ότι σε αυτή τη χρονική συγκυρία οι Βρυξέλλες πιέζουν για την εναρμόνιση αυτών των </w:t>
      </w:r>
      <w:r>
        <w:rPr>
          <w:rFonts w:eastAsia="Times New Roman"/>
          <w:szCs w:val="24"/>
        </w:rPr>
        <w:lastRenderedPageBreak/>
        <w:t>οδηγιών, εξαθλιώνοντας έτι περαιτέρω την πατρίδα μας και στερώντας το αναφαί</w:t>
      </w:r>
      <w:r>
        <w:rPr>
          <w:rFonts w:eastAsia="Times New Roman"/>
          <w:szCs w:val="24"/>
        </w:rPr>
        <w:t>ρετο δικαίωμά της να καταστεί ενεργειακός κόμβος ύψιστης γεωστρατηγικής σημασίας στην Ανατολική Μεσόγειο.</w:t>
      </w:r>
    </w:p>
    <w:p w14:paraId="42F91CE5" w14:textId="77777777" w:rsidR="00BB77B8" w:rsidRDefault="00A714EA">
      <w:pPr>
        <w:spacing w:after="0" w:line="600" w:lineRule="auto"/>
        <w:ind w:firstLine="720"/>
        <w:jc w:val="both"/>
        <w:rPr>
          <w:rFonts w:eastAsia="Times New Roman"/>
          <w:szCs w:val="24"/>
        </w:rPr>
      </w:pPr>
      <w:r>
        <w:rPr>
          <w:rFonts w:eastAsia="Times New Roman"/>
          <w:szCs w:val="24"/>
        </w:rPr>
        <w:t>Άρθρα 339 έως 344. Θεσπίζονται διαδικασίες και υποχρεώσεις διακυβέρνησης από τις αναθέτουσες αρχές με σκοπό την ορθή και αποτελεσματική εφαρμογή των δ</w:t>
      </w:r>
      <w:r>
        <w:rPr>
          <w:rFonts w:eastAsia="Times New Roman"/>
          <w:szCs w:val="24"/>
        </w:rPr>
        <w:t>ιατάξεων του παρόντος. Ορίζεται η διαδικασία παρακολούθησης και εφαρμογής κανόνων, η υποχρέωση σύνταξης εκθέσεων και στατιστικών και η αποστολή τους στην επιτροπή.</w:t>
      </w:r>
    </w:p>
    <w:p w14:paraId="42F91CE6" w14:textId="77777777" w:rsidR="00BB77B8" w:rsidRDefault="00A714EA">
      <w:pPr>
        <w:spacing w:after="0" w:line="600" w:lineRule="auto"/>
        <w:ind w:firstLine="720"/>
        <w:jc w:val="both"/>
        <w:rPr>
          <w:rFonts w:eastAsia="Times New Roman"/>
          <w:szCs w:val="24"/>
        </w:rPr>
      </w:pPr>
      <w:r>
        <w:rPr>
          <w:rFonts w:eastAsia="Times New Roman"/>
          <w:szCs w:val="24"/>
        </w:rPr>
        <w:t>Κατ’ αντιστοιχία με τα υπόλοιπα νομοσχέδια, τα οποία περιλαμβάνουν τις αντίστοιχες διατάξεις</w:t>
      </w:r>
      <w:r>
        <w:rPr>
          <w:rFonts w:eastAsia="Times New Roman"/>
          <w:szCs w:val="24"/>
        </w:rPr>
        <w:t xml:space="preserve"> είμαστε αρνητικοί, καθώς το ζητούμενο δεν θα έπρεπε να είναι η αποστολή αυτών των στοιχείων στην Ευρωπαϊκή Επιτροπή, η οποία έχει και τον κυρίαρχο ρόλο, αλλά προς το ελληνικό Κοινοβούλιο, το οποίο οφείλει να κρατά τον έλεγχο και την εποπτεία των εθνικών ζ</w:t>
      </w:r>
      <w:r>
        <w:rPr>
          <w:rFonts w:eastAsia="Times New Roman"/>
          <w:szCs w:val="24"/>
        </w:rPr>
        <w:t>ητημάτων.</w:t>
      </w:r>
    </w:p>
    <w:p w14:paraId="42F91CE7" w14:textId="77777777" w:rsidR="00BB77B8" w:rsidRDefault="00A714EA">
      <w:pPr>
        <w:spacing w:after="0" w:line="600" w:lineRule="auto"/>
        <w:ind w:firstLine="720"/>
        <w:jc w:val="both"/>
        <w:rPr>
          <w:rFonts w:eastAsia="Times New Roman"/>
          <w:szCs w:val="24"/>
        </w:rPr>
      </w:pPr>
      <w:r>
        <w:rPr>
          <w:rFonts w:eastAsia="Times New Roman"/>
          <w:szCs w:val="24"/>
        </w:rPr>
        <w:t xml:space="preserve">Άρθρα 375 έως 379. Περιλαμβάνονται τροποποιούμενες μεταβατικές καταργούμενες διατάξεις, παραρτήματα και ο χρόνος έναρξης ισχύος του παρόντος. Ενδιαφέρον έχει ο χρόνος έναρξης ισχύος των </w:t>
      </w:r>
      <w:r>
        <w:rPr>
          <w:rFonts w:eastAsia="Times New Roman"/>
          <w:szCs w:val="24"/>
        </w:rPr>
        <w:lastRenderedPageBreak/>
        <w:t>διατάξεων. Για να ισχύσει καθολικά ουσιαστικά πρέπει να τεθο</w:t>
      </w:r>
      <w:r>
        <w:rPr>
          <w:rFonts w:eastAsia="Times New Roman"/>
          <w:szCs w:val="24"/>
        </w:rPr>
        <w:t>ύν σε λειτουργία όλες οι ηλεκτρονικές πλατφόρμες που προβλέπονται, να υπάρξει η κατάλληλη εκπαίδευση χειρισμού των υπαλλήλων και φυσικά η ενημέρωση του κοινού.</w:t>
      </w:r>
    </w:p>
    <w:p w14:paraId="42F91CE8" w14:textId="77777777" w:rsidR="00BB77B8" w:rsidRDefault="00A714EA">
      <w:pPr>
        <w:spacing w:after="0" w:line="600" w:lineRule="auto"/>
        <w:ind w:firstLine="720"/>
        <w:jc w:val="both"/>
        <w:rPr>
          <w:rFonts w:eastAsia="Times New Roman"/>
          <w:szCs w:val="24"/>
        </w:rPr>
      </w:pPr>
      <w:r>
        <w:rPr>
          <w:rFonts w:eastAsia="Times New Roman"/>
          <w:szCs w:val="24"/>
        </w:rPr>
        <w:t>Σε ό,τι αφορά το ζήτημα της διαφάνειας, που δήθεν προωθείτε, αμφιβάλλουμε αν το οποιοδήποτε νομο</w:t>
      </w:r>
      <w:r>
        <w:rPr>
          <w:rFonts w:eastAsia="Times New Roman"/>
          <w:szCs w:val="24"/>
        </w:rPr>
        <w:t>θετικό πλαίσιο, ειδικά όταν αυτό προκύπτει από την ενσωμάτωση στο εθνικό δίκαιο μιας ευρωπαϊκής οδηγίας, θα επιφέρει κάθαρση στο πεδίο αυτό. Ουσιαστικά, δεν ξέρουμε κατά πόσο υπάρχει η βούληση από μέρους των κυβερνώντων για την καταπολέμηση αυτού του προβλ</w:t>
      </w:r>
      <w:r>
        <w:rPr>
          <w:rFonts w:eastAsia="Times New Roman"/>
          <w:szCs w:val="24"/>
        </w:rPr>
        <w:t>ήματος στην πηγή του και κατά πόσο έχουν το σθένος να την υλοποιήσουν.</w:t>
      </w:r>
    </w:p>
    <w:p w14:paraId="42F91CE9" w14:textId="77777777" w:rsidR="00BB77B8" w:rsidRDefault="00A714EA">
      <w:pPr>
        <w:spacing w:after="0" w:line="600" w:lineRule="auto"/>
        <w:ind w:firstLine="720"/>
        <w:jc w:val="both"/>
        <w:rPr>
          <w:rFonts w:eastAsia="Times New Roman"/>
          <w:szCs w:val="24"/>
        </w:rPr>
      </w:pPr>
      <w:r>
        <w:rPr>
          <w:rFonts w:eastAsia="Times New Roman"/>
          <w:szCs w:val="24"/>
        </w:rPr>
        <w:t>Κύριοι της Κυβέρνησης, παριστάνατε τους λέοντες της αντιμνημονιακής αντίστασης και, εν τέλει, απεδείχθη πανηγυρικά, όπως είχε προειδοποιήσει η Χρυσή Αυγή, πως είστε πιστά σκυλιά της μνη</w:t>
      </w:r>
      <w:r>
        <w:rPr>
          <w:rFonts w:eastAsia="Times New Roman"/>
          <w:szCs w:val="24"/>
        </w:rPr>
        <w:t>μονιακής τυραννίας.</w:t>
      </w:r>
    </w:p>
    <w:p w14:paraId="42F91CEA" w14:textId="77777777" w:rsidR="00BB77B8" w:rsidRDefault="00A714EA">
      <w:pPr>
        <w:spacing w:after="0" w:line="600" w:lineRule="auto"/>
        <w:ind w:firstLine="720"/>
        <w:jc w:val="both"/>
        <w:rPr>
          <w:rFonts w:eastAsia="Times New Roman"/>
          <w:szCs w:val="24"/>
        </w:rPr>
      </w:pPr>
      <w:r>
        <w:rPr>
          <w:rFonts w:eastAsia="Times New Roman"/>
          <w:szCs w:val="24"/>
        </w:rPr>
        <w:lastRenderedPageBreak/>
        <w:t>Κύριοι της Κυβέρνησης, η εναρμόνιση της ελληνικής νομοθεσίας με τις ευρωπαϊκές οδηγίες ουδεμία αποτελεσματικότητα και όφελος, βεβαίως, έχει για τον ελληνικό λαό, από τη στιγμή κατά την οποία εκείνοι οι οποίοι καλούνται να υλοποιήσουν το</w:t>
      </w:r>
      <w:r>
        <w:rPr>
          <w:rFonts w:eastAsia="Times New Roman"/>
          <w:szCs w:val="24"/>
        </w:rPr>
        <w:t xml:space="preserve"> νέο πλαίσιο είναι σάρκα από τη σάρκα του πρότερου διεφθαρμένου πολιτικού συστήματος, το οποίο και ευθύνεται για τη λαφυραγώγηση του εθνικού μας πλούτου και των δημόσιων ταμείων.</w:t>
      </w:r>
    </w:p>
    <w:p w14:paraId="42F91CEB" w14:textId="77777777" w:rsidR="00BB77B8" w:rsidRDefault="00A714EA">
      <w:pPr>
        <w:spacing w:after="0" w:line="600" w:lineRule="auto"/>
        <w:ind w:firstLine="720"/>
        <w:jc w:val="both"/>
        <w:rPr>
          <w:rFonts w:eastAsia="Times New Roman"/>
          <w:szCs w:val="24"/>
        </w:rPr>
      </w:pPr>
      <w:r>
        <w:rPr>
          <w:rFonts w:eastAsia="Times New Roman"/>
          <w:szCs w:val="24"/>
        </w:rPr>
        <w:t xml:space="preserve">Η εναρμόνιση, συνεπώς, δεν είναι παρά στάχτη στα μάτια του λαού μας, ώστε το </w:t>
      </w:r>
      <w:r>
        <w:rPr>
          <w:rFonts w:eastAsia="Times New Roman"/>
          <w:szCs w:val="24"/>
        </w:rPr>
        <w:t>καθεστώς της διαπλοκής, πολιτικής και οικονομικής, να εξακολουθεί να διατηρεί τα προκλητικά του προνόμια σε μια εποχή κατά την οποία δύο εκατομμύρια συμπατριωτών μας είναι άνεργοι, το 30% του λαού μας βρίσκεται κάτω από τα όρια της φτώχειας και μισό περίπο</w:t>
      </w:r>
      <w:r>
        <w:rPr>
          <w:rFonts w:eastAsia="Times New Roman"/>
          <w:szCs w:val="24"/>
        </w:rPr>
        <w:t>υ εκατομμύριο Ελλήνων έχει μεταναστεύσει στο εξωτερικό, αναζητώντας το αυτονόητο δικαίωμα στην εργασία.</w:t>
      </w:r>
    </w:p>
    <w:p w14:paraId="42F91CEC" w14:textId="77777777" w:rsidR="00BB77B8" w:rsidRDefault="00A714EA">
      <w:pPr>
        <w:spacing w:after="0" w:line="600" w:lineRule="auto"/>
        <w:ind w:firstLine="720"/>
        <w:jc w:val="both"/>
        <w:rPr>
          <w:rFonts w:eastAsia="Times New Roman"/>
          <w:szCs w:val="24"/>
        </w:rPr>
      </w:pPr>
      <w:r>
        <w:rPr>
          <w:rFonts w:eastAsia="Times New Roman"/>
          <w:szCs w:val="24"/>
        </w:rPr>
        <w:t>Μήπως όλοι οι ανωτέρω ξεφυσούν σήμερα με ανακούφιση, επειδή πρόκειται να ψηφίσετε την εναρμόνιση με τις κοινοτικές οδηγίες; Μήπως όλοι οι ανωτέρω και μα</w:t>
      </w:r>
      <w:r>
        <w:rPr>
          <w:rFonts w:eastAsia="Times New Roman"/>
          <w:szCs w:val="24"/>
        </w:rPr>
        <w:t xml:space="preserve">ζί το σύνολο των συμπατριωτών μας </w:t>
      </w:r>
      <w:r>
        <w:rPr>
          <w:rFonts w:eastAsia="Times New Roman"/>
          <w:szCs w:val="24"/>
        </w:rPr>
        <w:lastRenderedPageBreak/>
        <w:t>θεωρούν πως η ψήφιση για την εναρμόνιση θα σημάνει την απαρχή της αξιοκρατίας και της διαφάνειας στο βρώμικο πεδίο των δημοσίων έργων και συμβάσεων;</w:t>
      </w:r>
    </w:p>
    <w:p w14:paraId="42F91CED" w14:textId="77777777" w:rsidR="00BB77B8" w:rsidRDefault="00A714EA">
      <w:pPr>
        <w:spacing w:after="0" w:line="600" w:lineRule="auto"/>
        <w:ind w:firstLine="720"/>
        <w:jc w:val="both"/>
        <w:rPr>
          <w:rFonts w:eastAsia="Times New Roman"/>
          <w:szCs w:val="24"/>
        </w:rPr>
      </w:pPr>
      <w:r>
        <w:rPr>
          <w:rFonts w:eastAsia="Times New Roman"/>
          <w:szCs w:val="24"/>
        </w:rPr>
        <w:t>Ή μήπως η εναρμόνιση με τις ευρωπαϊκές οδηγίες θα θέσει ένα τέρμα στο αίσ</w:t>
      </w:r>
      <w:r>
        <w:rPr>
          <w:rFonts w:eastAsia="Times New Roman"/>
          <w:szCs w:val="24"/>
        </w:rPr>
        <w:t>χος και την κλοπή των διοδίων που υφίστανται οι Έλληνες στις εθνικές οδούς, τις οποίες έχετε εκχωρήσει σε εργολάβους; Το κόστος σε διόδια του ταξιδιού με ΙΧ από την Αθήνα στη Θεσσαλονίκη μόνο για να πας ξεπερνά τα 40 ευρώ, όταν μεγάλο τμήμα του λαού μας εί</w:t>
      </w:r>
      <w:r>
        <w:rPr>
          <w:rFonts w:eastAsia="Times New Roman"/>
          <w:szCs w:val="24"/>
        </w:rPr>
        <w:t>τε αμείβεται είτε λαμβάνει σύνταξη ύψους 300 ευρώ. Αυτός είναι ο σοσιαλισμός σας; Αυτή είναι η θέληση της Κυβέρνησής σας να συγκρουστεί με τα συμφέροντα;</w:t>
      </w:r>
    </w:p>
    <w:p w14:paraId="42F91CEE" w14:textId="77777777" w:rsidR="00BB77B8" w:rsidRDefault="00A714EA">
      <w:pPr>
        <w:spacing w:after="0" w:line="600" w:lineRule="auto"/>
        <w:ind w:firstLine="720"/>
        <w:jc w:val="both"/>
        <w:rPr>
          <w:rFonts w:eastAsia="Times New Roman"/>
          <w:szCs w:val="24"/>
        </w:rPr>
      </w:pPr>
      <w:r>
        <w:rPr>
          <w:rFonts w:eastAsia="Times New Roman"/>
          <w:szCs w:val="24"/>
        </w:rPr>
        <w:t>Η Χρυσή Αυγή για τους λόγους προαναφέρθηκαν καταψηφίζει επί της αρχής το συγκεκριμένο νομοσχέδιο. Ο σο</w:t>
      </w:r>
      <w:r>
        <w:rPr>
          <w:rFonts w:eastAsia="Times New Roman"/>
          <w:szCs w:val="24"/>
        </w:rPr>
        <w:t>σιαλισμός της Κυβέρνησής σας είναι μια φούσκα, η οποία σκάει με πάταγο. Η κοινωνική πολιτική, η αξιοκρατία και η διαφάνεια απαιτούν ρήξη με τις καθεστωτικές δυνάμεις και τα συμφέροντα.</w:t>
      </w:r>
    </w:p>
    <w:p w14:paraId="42F91CEF" w14:textId="77777777" w:rsidR="00BB77B8" w:rsidRDefault="00A714EA">
      <w:pPr>
        <w:spacing w:after="0" w:line="600" w:lineRule="auto"/>
        <w:ind w:firstLine="720"/>
        <w:jc w:val="both"/>
        <w:rPr>
          <w:rFonts w:eastAsia="Times New Roman"/>
          <w:szCs w:val="24"/>
        </w:rPr>
      </w:pPr>
      <w:r>
        <w:rPr>
          <w:rFonts w:eastAsia="Times New Roman"/>
          <w:szCs w:val="24"/>
        </w:rPr>
        <w:lastRenderedPageBreak/>
        <w:t xml:space="preserve">Εσείς δεν επιδιώκετε τη ρήξη, όχι επειδή πέσατε θύματα εκβιασμού, όπως </w:t>
      </w:r>
      <w:r>
        <w:rPr>
          <w:rFonts w:eastAsia="Times New Roman"/>
          <w:szCs w:val="24"/>
        </w:rPr>
        <w:t>διατείνεστε, αλλά επειδή ακριβώς είστε αναπόσπαστο των συντηρητικών προνομιούχων δυνάμεων και των οικονομικών συμφερόντων.</w:t>
      </w:r>
    </w:p>
    <w:p w14:paraId="42F91CF0" w14:textId="77777777" w:rsidR="00BB77B8" w:rsidRDefault="00A714EA">
      <w:pPr>
        <w:spacing w:after="0" w:line="600" w:lineRule="auto"/>
        <w:ind w:firstLine="720"/>
        <w:jc w:val="both"/>
        <w:rPr>
          <w:rFonts w:eastAsia="Times New Roman"/>
          <w:szCs w:val="24"/>
        </w:rPr>
      </w:pPr>
      <w:r>
        <w:rPr>
          <w:rFonts w:eastAsia="Times New Roman"/>
          <w:szCs w:val="24"/>
        </w:rPr>
        <w:t>Κοινωνική πολιτική, αξιοκρατία και διαφάνεια μπορεί να επιβάλει μόνο η Χρυσή Αυγή κι όταν αυτό αποφασιστεί από τον ελληνικό λαό η μον</w:t>
      </w:r>
      <w:r>
        <w:rPr>
          <w:rFonts w:eastAsia="Times New Roman"/>
          <w:szCs w:val="24"/>
        </w:rPr>
        <w:t>αδική σας αντίδραση, η δική σας και των ολιγαρχών εργολάβων φίλων σας, θα είναι να κρατάτε την ανάσα σας.</w:t>
      </w:r>
    </w:p>
    <w:p w14:paraId="42F91CF1" w14:textId="77777777" w:rsidR="00BB77B8" w:rsidRDefault="00A714EA">
      <w:pPr>
        <w:spacing w:after="0" w:line="600" w:lineRule="auto"/>
        <w:ind w:firstLine="720"/>
        <w:jc w:val="both"/>
        <w:rPr>
          <w:rFonts w:eastAsia="Times New Roman"/>
          <w:szCs w:val="24"/>
        </w:rPr>
      </w:pPr>
      <w:r>
        <w:rPr>
          <w:rFonts w:eastAsia="Times New Roman"/>
          <w:szCs w:val="24"/>
        </w:rPr>
        <w:t>Ευχαριστώ.</w:t>
      </w:r>
    </w:p>
    <w:p w14:paraId="42F91CF2" w14:textId="77777777" w:rsidR="00BB77B8" w:rsidRDefault="00A714EA">
      <w:pPr>
        <w:spacing w:after="0"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42F91CF3" w14:textId="77777777" w:rsidR="00BB77B8" w:rsidRDefault="00A714EA">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Καλείται στο Βήμα ο ειδικός αγορητής της Δημοκρατικής Συμπαράταξης κ. Ιωάννης Μανιάτης.</w:t>
      </w:r>
    </w:p>
    <w:p w14:paraId="42F91CF4" w14:textId="77777777" w:rsidR="00BB77B8" w:rsidRDefault="00A714EA">
      <w:pPr>
        <w:spacing w:after="0" w:line="600" w:lineRule="auto"/>
        <w:ind w:firstLine="720"/>
        <w:jc w:val="both"/>
        <w:rPr>
          <w:rFonts w:eastAsia="Times New Roman"/>
          <w:szCs w:val="24"/>
        </w:rPr>
      </w:pPr>
      <w:r>
        <w:rPr>
          <w:rFonts w:eastAsia="Times New Roman"/>
          <w:szCs w:val="24"/>
        </w:rPr>
        <w:t>Ορίστε, κύριε Μανιάτη, έχετε τον λόγο.</w:t>
      </w:r>
    </w:p>
    <w:p w14:paraId="42F91CF5"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Ευχαριστώ, κύριε Πρόεδρε.</w:t>
      </w:r>
    </w:p>
    <w:p w14:paraId="42F91CF6" w14:textId="77777777" w:rsidR="00BB77B8" w:rsidRDefault="00A714EA">
      <w:pPr>
        <w:spacing w:after="0" w:line="600" w:lineRule="auto"/>
        <w:ind w:firstLine="720"/>
        <w:jc w:val="both"/>
        <w:rPr>
          <w:rFonts w:eastAsia="Times New Roman"/>
          <w:szCs w:val="24"/>
        </w:rPr>
      </w:pPr>
      <w:r>
        <w:rPr>
          <w:rFonts w:eastAsia="Times New Roman"/>
          <w:szCs w:val="24"/>
        </w:rPr>
        <w:lastRenderedPageBreak/>
        <w:t>Αγαπητές και αγαπητοί συνάδελφοι, να ξεκαθαρίσουμε από την αρχή ότι εμείς στηρίζουμε</w:t>
      </w:r>
      <w:r>
        <w:rPr>
          <w:rFonts w:eastAsia="Times New Roman"/>
          <w:szCs w:val="24"/>
        </w:rPr>
        <w:t xml:space="preserve"> και επί της αρχής θα ψηφίσουμε τις συγκεκριμένες δύο οδηγίες, γιατί απλούστατα είναι κείμενα, στα οποία εμείς είχαμε συμμετάσχει στη διαμόρφωσή τους, όταν συζητιόντουσαν στα αντίστοιχα συμβούλια των Υπουργών. Κατά συνέπεια θα είμαστε θετικοί επί της αρχής</w:t>
      </w:r>
      <w:r>
        <w:rPr>
          <w:rFonts w:eastAsia="Times New Roman"/>
          <w:szCs w:val="24"/>
        </w:rPr>
        <w:t>, αλλά στα επιμέρους άρθρα θα κάνουμε την τοποθέτηση και την κριτική που αρμόζει, γιατί σε ορισμένα από αυτά τα πράγματα νομίζω ότι είναι εξαιρετικά άσχημα.</w:t>
      </w:r>
    </w:p>
    <w:p w14:paraId="42F91CF7" w14:textId="77777777" w:rsidR="00BB77B8" w:rsidRDefault="00A714EA">
      <w:pPr>
        <w:spacing w:after="0" w:line="600" w:lineRule="auto"/>
        <w:ind w:firstLine="720"/>
        <w:jc w:val="both"/>
        <w:rPr>
          <w:rFonts w:eastAsia="Times New Roman"/>
          <w:szCs w:val="24"/>
        </w:rPr>
      </w:pPr>
      <w:r>
        <w:rPr>
          <w:rFonts w:eastAsia="Times New Roman"/>
          <w:szCs w:val="24"/>
        </w:rPr>
        <w:t>Να διευκρινίσουμε δυο-τρεις βασικές εισαγωγικές παρατηρήσεις. Πρώτον, οι δημόσιες συμβάσεις, οι παρ</w:t>
      </w:r>
      <w:r>
        <w:rPr>
          <w:rFonts w:eastAsia="Times New Roman"/>
          <w:szCs w:val="24"/>
        </w:rPr>
        <w:t>αχωρήσεις, όλα αυτά τα οποία εμπεριέχονται ως οικονομικό αντικείμενο στις σημερινές δύο και την αυριανή τρίτη οδηγία που συζητούμε, συνιστούν όλα μαζί ένα τεράστιο οικονομικό αντικείμενο. Ξεπερνά το 50% των οικονομικών δραστηριοτήτων των κρατών-μελών στα ε</w:t>
      </w:r>
      <w:r>
        <w:rPr>
          <w:rFonts w:eastAsia="Times New Roman"/>
          <w:szCs w:val="24"/>
        </w:rPr>
        <w:t>ίκοσι οκτώ κράτη-μέλη της Ευρωπαϊκής Ένωσης και πολλές φορές ξεπερνούν το 15% του Ακαθάριστου Εγχώριου Προϊόντος. Κατά συνέπεια συζητούμε για την εναρμόνιση επί ενός πολύ σοβαρού οικονομικού αντικειμένου.</w:t>
      </w:r>
    </w:p>
    <w:p w14:paraId="42F91CF8" w14:textId="77777777" w:rsidR="00BB77B8" w:rsidRDefault="00A714EA">
      <w:pPr>
        <w:spacing w:after="0" w:line="600" w:lineRule="auto"/>
        <w:ind w:firstLine="720"/>
        <w:jc w:val="both"/>
        <w:rPr>
          <w:rFonts w:eastAsia="Times New Roman"/>
          <w:szCs w:val="24"/>
        </w:rPr>
      </w:pPr>
      <w:r>
        <w:rPr>
          <w:rFonts w:eastAsia="Times New Roman"/>
          <w:szCs w:val="24"/>
        </w:rPr>
        <w:lastRenderedPageBreak/>
        <w:t>Η δεύτερη παρατήρηση έχει να κάνει με το γεγονός ότ</w:t>
      </w:r>
      <w:r>
        <w:rPr>
          <w:rFonts w:eastAsia="Times New Roman"/>
          <w:szCs w:val="24"/>
        </w:rPr>
        <w:t>ι ακριβώς εξαιτίας του γεγονότος ότι έχουμε τρεις κοινοτικές οδηγίες, αποκαλύπτεται ότι το πρόβλημα που έχουμε στην Ελλάδα είναι ένα πρόβλημα πανευρωπαϊκό, είναι ένα πρόβλημα, το οποίο αντιμετωπίζουν όλα τα κράτη-μέλη. Κατά συνέπεια, η εναρμόνιση των κρατώ</w:t>
      </w:r>
      <w:r>
        <w:rPr>
          <w:rFonts w:eastAsia="Times New Roman"/>
          <w:szCs w:val="24"/>
        </w:rPr>
        <w:t>ν-μελών σε αυτά τα οποία περιέχουν ως αρχές, στόχους και κατευθύνσεις οι συγκεκριμένες οδηγίες είναι απολύτως βέβαιο ότι βοηθά συνολικά την ευρωπαϊκή οικονομία να έχει ταχύτητα, αποτελεσματικότητα και διαφάνεια.</w:t>
      </w:r>
    </w:p>
    <w:p w14:paraId="42F91CF9" w14:textId="77777777" w:rsidR="00BB77B8" w:rsidRDefault="00A714EA">
      <w:pPr>
        <w:spacing w:after="0" w:line="600" w:lineRule="auto"/>
        <w:ind w:firstLine="720"/>
        <w:jc w:val="both"/>
        <w:rPr>
          <w:rFonts w:eastAsia="Times New Roman"/>
          <w:szCs w:val="24"/>
        </w:rPr>
      </w:pPr>
      <w:r>
        <w:rPr>
          <w:rFonts w:eastAsia="Times New Roman"/>
          <w:szCs w:val="24"/>
        </w:rPr>
        <w:t>Πού βρισκόμασταν μέχρι πριν λίγο; Γιατί είνα</w:t>
      </w:r>
      <w:r>
        <w:rPr>
          <w:rFonts w:eastAsia="Times New Roman"/>
          <w:szCs w:val="24"/>
        </w:rPr>
        <w:t>ι χρήσιμο να ξέρουμε πού ήμασταν, για να είναι πολύ καθαρός ο δρόμος στο πού πάμε και ποιο είναι το αύριο. Το μεγαλύτερο μέρος των βαθιών προοδευτικών μεταρρυθμίσεων που έγιναν στη χώρα στη διάρκεια της κρίσης, έγιναν την περίοδο 2010-2011 και αυτό καταγρά</w:t>
      </w:r>
      <w:r>
        <w:rPr>
          <w:rFonts w:eastAsia="Times New Roman"/>
          <w:szCs w:val="24"/>
        </w:rPr>
        <w:t>φεται στα νομοθετήματα που έχουμε μπροστά μας.</w:t>
      </w:r>
    </w:p>
    <w:p w14:paraId="42F91CFA" w14:textId="77777777" w:rsidR="00BB77B8" w:rsidRDefault="00A714EA">
      <w:pPr>
        <w:spacing w:after="0" w:line="600" w:lineRule="auto"/>
        <w:ind w:firstLine="720"/>
        <w:jc w:val="both"/>
        <w:rPr>
          <w:rFonts w:eastAsia="Times New Roman"/>
          <w:szCs w:val="24"/>
        </w:rPr>
      </w:pPr>
      <w:r>
        <w:rPr>
          <w:rFonts w:eastAsia="Times New Roman"/>
          <w:szCs w:val="24"/>
        </w:rPr>
        <w:lastRenderedPageBreak/>
        <w:t>Εξηγούμαι: Το 2011 ήταν η κρίσιμη χρονιά για τη δημιουργία και τη συγκρότηση του Κεντρικού Ηλεκτρονικού Μητρώου Δημοσίων Συμβάσεων, μια τεράστια ηλεκτρονική πλατφόρμα, στην οποία μέχρι σήμερα έχουν καταχωριστε</w:t>
      </w:r>
      <w:r>
        <w:rPr>
          <w:rFonts w:eastAsia="Times New Roman"/>
          <w:szCs w:val="24"/>
        </w:rPr>
        <w:t xml:space="preserve">ί πεντακόσιες είκοσι χιλιάδες συμβάσεις και ενενήντα μία χιλιάδες προκηρύξεις. Ένα πολύ μεγάλο μέρος των διαγωνιστικών διαδικασιών από την πλευρά προκηρύξεων και συμβάσεων, που μέχρι το 2011 ήταν μόνο στα χαρτιά και στους φωριαμούς των δημοσίων υπηρεσιών, </w:t>
      </w:r>
      <w:r>
        <w:rPr>
          <w:rFonts w:eastAsia="Times New Roman"/>
          <w:szCs w:val="24"/>
        </w:rPr>
        <w:t>εμπεριέχονται πια σε μια μεγάλη ηλεκτρονική πλατφόρμα, στην οποία μπορεί να έχει πρόσβαση όλος ο δημόσιος τομέας, όλοι οι προμηθευτές και ασφαλώς όλοι οι πολίτες του τόπου.</w:t>
      </w:r>
    </w:p>
    <w:p w14:paraId="42F91CFB" w14:textId="77777777" w:rsidR="00BB77B8" w:rsidRDefault="00A714EA">
      <w:pPr>
        <w:spacing w:after="0" w:line="600" w:lineRule="auto"/>
        <w:ind w:firstLine="720"/>
        <w:jc w:val="both"/>
        <w:rPr>
          <w:rFonts w:eastAsia="Times New Roman"/>
          <w:szCs w:val="24"/>
        </w:rPr>
      </w:pPr>
      <w:r>
        <w:rPr>
          <w:rFonts w:eastAsia="Times New Roman"/>
          <w:szCs w:val="24"/>
        </w:rPr>
        <w:t>Το 2011 είχαμε μία σημαντική τομή στον τρόπο με τον οποίο λειτουργεί το ελληνικό δη</w:t>
      </w:r>
      <w:r>
        <w:rPr>
          <w:rFonts w:eastAsia="Times New Roman"/>
          <w:szCs w:val="24"/>
        </w:rPr>
        <w:t>μόσιο αναφορικά με τις οικονομικές του δραστηριότητες. Θεσμοθετήθηκαν οι λεγόμενες συμφωνίες-πλαίσιο, δηλαδή όταν γνωρίζουμε πολύ καλά ότι ένας δημόσιος φορέας, οι αστικές συγκοινωνίες, ο στρατός, τα νοσοκομεία, έχουν ανάγκη σε τακτά χρονικά διαστήματα από</w:t>
      </w:r>
      <w:r>
        <w:rPr>
          <w:rFonts w:eastAsia="Times New Roman"/>
          <w:szCs w:val="24"/>
        </w:rPr>
        <w:t xml:space="preserve"> προμήθειες υλικών που έτσι κι αλλιώς είναι δεδομένο ότι θα τις κάνουν, τότε θεσμοθετήθηκε να προχωρούν σε συμφωνίες-πλαίσιο μέσα σε μια </w:t>
      </w:r>
      <w:r>
        <w:rPr>
          <w:rFonts w:eastAsia="Times New Roman"/>
          <w:szCs w:val="24"/>
          <w:lang w:val="en-US"/>
        </w:rPr>
        <w:t>shortlist</w:t>
      </w:r>
      <w:r>
        <w:rPr>
          <w:rFonts w:eastAsia="Times New Roman"/>
          <w:szCs w:val="24"/>
        </w:rPr>
        <w:t xml:space="preserve"> </w:t>
      </w:r>
      <w:r>
        <w:rPr>
          <w:rFonts w:eastAsia="Times New Roman"/>
          <w:szCs w:val="24"/>
        </w:rPr>
        <w:lastRenderedPageBreak/>
        <w:t>με τη φθηνότερη προσφορά και το καλύτερο προϊόν όλοι οι φορείς. Αποτέλεσμα, να μην έχει δυνατότητα κανένας πο</w:t>
      </w:r>
      <w:r>
        <w:rPr>
          <w:rFonts w:eastAsia="Times New Roman"/>
          <w:szCs w:val="24"/>
        </w:rPr>
        <w:t>υ θέλει να κάνει «κάτω από το τραπέζι» οποιαδήποτε κίνηση, να προχωρά σε διαδικασίες απευθείας αναθέσεων ή διαγωνιστικών διαδικασιών χωρίς καμμία δημοσιότητα. Με τον τρόπο αυτό σήμερα με τις συμφωνίες-πλαίσιο ο Ελληνικός Στρατός, για παράδειγμα, προμηθεύετ</w:t>
      </w:r>
      <w:r>
        <w:rPr>
          <w:rFonts w:eastAsia="Times New Roman"/>
          <w:szCs w:val="24"/>
        </w:rPr>
        <w:t xml:space="preserve">αι καύσιμα και φόρμες και θεωρούμε πολύ χρήσιμο αυτή την τακτική να την ακολουθήσουν και όλοι οι υπόλοιποι δημόσιοι φορείς. </w:t>
      </w:r>
    </w:p>
    <w:p w14:paraId="42F91CFC" w14:textId="77777777" w:rsidR="00BB77B8" w:rsidRDefault="00A714EA">
      <w:pPr>
        <w:spacing w:after="0" w:line="600" w:lineRule="auto"/>
        <w:ind w:firstLine="720"/>
        <w:jc w:val="both"/>
        <w:rPr>
          <w:rFonts w:eastAsia="Times New Roman"/>
          <w:szCs w:val="24"/>
        </w:rPr>
      </w:pPr>
      <w:r>
        <w:rPr>
          <w:rFonts w:eastAsia="Times New Roman"/>
          <w:szCs w:val="24"/>
        </w:rPr>
        <w:t>Επίσης, το 2011 έγιναν οι πρώτοι ηλεκτρονικοί πλειστηριασμοί στο Υπουργείο Υγείας –είναι ο κ. Λοβέρδος εδώ- και στο Υπουργείο Γεωργ</w:t>
      </w:r>
      <w:r>
        <w:rPr>
          <w:rFonts w:eastAsia="Times New Roman"/>
          <w:szCs w:val="24"/>
        </w:rPr>
        <w:t>ίας.</w:t>
      </w:r>
    </w:p>
    <w:p w14:paraId="42F91CFD" w14:textId="77777777" w:rsidR="00BB77B8" w:rsidRDefault="00A714EA">
      <w:pPr>
        <w:spacing w:after="0" w:line="600" w:lineRule="auto"/>
        <w:ind w:firstLine="720"/>
        <w:jc w:val="both"/>
        <w:rPr>
          <w:rFonts w:eastAsia="Times New Roman"/>
          <w:szCs w:val="24"/>
        </w:rPr>
      </w:pPr>
      <w:r w:rsidRPr="0023111D">
        <w:rPr>
          <w:rFonts w:eastAsia="Times New Roman"/>
          <w:b/>
          <w:szCs w:val="24"/>
        </w:rPr>
        <w:t>ΑΝΔΡΕΑΣ ΛΟΒΕΡΔΟΣ:</w:t>
      </w:r>
      <w:r w:rsidRPr="0068414C">
        <w:rPr>
          <w:rFonts w:eastAsia="Times New Roman"/>
          <w:szCs w:val="24"/>
        </w:rPr>
        <w:t xml:space="preserve"> </w:t>
      </w:r>
      <w:r>
        <w:rPr>
          <w:rFonts w:eastAsia="Times New Roman"/>
          <w:szCs w:val="24"/>
        </w:rPr>
        <w:t>Τώρα σταμάτησαν.</w:t>
      </w:r>
    </w:p>
    <w:p w14:paraId="42F91CFE" w14:textId="77777777" w:rsidR="00BB77B8" w:rsidRDefault="00A714EA">
      <w:pPr>
        <w:spacing w:after="0" w:line="600" w:lineRule="auto"/>
        <w:ind w:firstLine="720"/>
        <w:jc w:val="both"/>
        <w:rPr>
          <w:rFonts w:eastAsia="Times New Roman"/>
          <w:szCs w:val="24"/>
        </w:rPr>
      </w:pPr>
      <w:r w:rsidRPr="0023111D">
        <w:rPr>
          <w:rFonts w:eastAsia="Times New Roman"/>
          <w:b/>
          <w:szCs w:val="24"/>
        </w:rPr>
        <w:t>ΙΩΑΝΝΗΣ ΜΑΝΙΑΤΗΣ:</w:t>
      </w:r>
      <w:r w:rsidRPr="0068414C">
        <w:rPr>
          <w:rFonts w:eastAsia="Times New Roman"/>
          <w:szCs w:val="24"/>
        </w:rPr>
        <w:t xml:space="preserve"> </w:t>
      </w:r>
      <w:r>
        <w:rPr>
          <w:rFonts w:eastAsia="Times New Roman"/>
          <w:szCs w:val="24"/>
        </w:rPr>
        <w:t>Και τώρα σταμάτησαν.</w:t>
      </w:r>
    </w:p>
    <w:p w14:paraId="42F91CFF" w14:textId="77777777" w:rsidR="00BB77B8" w:rsidRDefault="00A714EA">
      <w:pPr>
        <w:spacing w:after="0" w:line="600" w:lineRule="auto"/>
        <w:ind w:firstLine="720"/>
        <w:jc w:val="both"/>
        <w:rPr>
          <w:rFonts w:eastAsia="Times New Roman"/>
          <w:szCs w:val="24"/>
        </w:rPr>
      </w:pPr>
      <w:r>
        <w:rPr>
          <w:rFonts w:eastAsia="Times New Roman"/>
          <w:szCs w:val="24"/>
        </w:rPr>
        <w:t>Τέλος, το 2012 είχαμε και τη θεσμοθέτηση της Ενιαίας Αρχής Δημοσίων Συμβάσεων, μία αρχή η οποία ελέγχει τις προδιαγραφές και τους τρόπους λειτουργίας του ελληνικού δημοσίου όταν</w:t>
      </w:r>
      <w:r>
        <w:rPr>
          <w:rFonts w:eastAsia="Times New Roman"/>
          <w:szCs w:val="24"/>
        </w:rPr>
        <w:t xml:space="preserve"> πρόκειται για μεγάλου οικονομικού αντικειμένου συμβάσεις. </w:t>
      </w:r>
    </w:p>
    <w:p w14:paraId="42F91D00" w14:textId="77777777" w:rsidR="00BB77B8" w:rsidRDefault="00A714EA">
      <w:pPr>
        <w:spacing w:after="0" w:line="600" w:lineRule="auto"/>
        <w:ind w:firstLine="720"/>
        <w:jc w:val="both"/>
        <w:rPr>
          <w:rFonts w:eastAsia="Times New Roman"/>
          <w:szCs w:val="24"/>
        </w:rPr>
      </w:pPr>
      <w:r>
        <w:rPr>
          <w:rFonts w:eastAsia="Times New Roman"/>
          <w:szCs w:val="24"/>
        </w:rPr>
        <w:lastRenderedPageBreak/>
        <w:t>Έρχομαι τώρα σε αυτό καθαυτό το νομοθέτημα. Για να συνεννοηθούμε μεταξύ μας, διαφωνούμε απολύτως με τα άρθρα 345 έως 373 που περιλαμβάνουν τη συγκρότηση και τον τρόπο λειτουργίας της Αρχής Προδικα</w:t>
      </w:r>
      <w:r>
        <w:rPr>
          <w:rFonts w:eastAsia="Times New Roman"/>
          <w:szCs w:val="24"/>
        </w:rPr>
        <w:t>στικών Προσφυγών. Μας είναι αδιανόητο στη συγκυρία που βρίσκεται η χώρα να συγκροτήσουμε μία ακόμα αρχή με τριάντα άτομα, μόνο νομικούς, ο πρόεδρος της οποίας θα ορίζεται και θα έχει θητεία για επτά χρόνια. Επτά χρόνια θητεία δεν έχουν ο Πρόεδρος της Δημοκ</w:t>
      </w:r>
      <w:r>
        <w:rPr>
          <w:rFonts w:eastAsia="Times New Roman"/>
          <w:szCs w:val="24"/>
        </w:rPr>
        <w:t>ρατίας, ο Αρχηγός του Γενικού Επιτελείου Εθνικής Άμυνας, οι Πρόεδροι των μεγάλων δικαστηρίων της χώρας, του Αρείου Πάγου, του Συμβουλίου της Επικρατείας</w:t>
      </w:r>
      <w:r w:rsidRPr="0023111D">
        <w:rPr>
          <w:rFonts w:eastAsia="Times New Roman"/>
          <w:szCs w:val="24"/>
        </w:rPr>
        <w:t xml:space="preserve">. </w:t>
      </w:r>
      <w:r>
        <w:rPr>
          <w:rFonts w:eastAsia="Times New Roman"/>
          <w:szCs w:val="24"/>
        </w:rPr>
        <w:t>Όλοι αυτοί έχουν πολύ μικρότερη θητεία. Γιατί κατ’ εξαίρεση ειδικά σ’ αυτή την αρχή προβλέπεται επταετ</w:t>
      </w:r>
      <w:r>
        <w:rPr>
          <w:rFonts w:eastAsia="Times New Roman"/>
          <w:szCs w:val="24"/>
        </w:rPr>
        <w:t xml:space="preserve">ής θητεία; Είναι προφανές ότι κάποιον η Κυβέρνηση έχει στο μυαλό της. </w:t>
      </w:r>
    </w:p>
    <w:p w14:paraId="42F91D01" w14:textId="77777777" w:rsidR="00BB77B8" w:rsidRDefault="00A714EA">
      <w:pPr>
        <w:spacing w:after="0" w:line="600" w:lineRule="auto"/>
        <w:ind w:firstLine="720"/>
        <w:jc w:val="both"/>
        <w:rPr>
          <w:rFonts w:eastAsia="Times New Roman"/>
          <w:szCs w:val="24"/>
        </w:rPr>
      </w:pPr>
      <w:r>
        <w:rPr>
          <w:rFonts w:eastAsia="Times New Roman"/>
          <w:szCs w:val="24"/>
        </w:rPr>
        <w:t>Επειδή, λοιπόν, εμείς διαφωνούμε απολύτως, θέλω να είναι πολύ καθαρό ότι η συγκεκριμένη διαδικασία μπορεί και πρέπει να γίνεται μ’ έναν πολύ πιο ευέλικτο, πολύ πιο αποκεντρωμένο και πολ</w:t>
      </w:r>
      <w:r>
        <w:rPr>
          <w:rFonts w:eastAsia="Times New Roman"/>
          <w:szCs w:val="24"/>
        </w:rPr>
        <w:t xml:space="preserve">ύ πιο αποτελεσματικό τρόπο μέσω των λεγόμενων διοικητικών επιτροπών. Τουτέστιν, σε επίπεδο περιφέρειας </w:t>
      </w:r>
      <w:r>
        <w:rPr>
          <w:rFonts w:eastAsia="Times New Roman"/>
          <w:szCs w:val="24"/>
        </w:rPr>
        <w:lastRenderedPageBreak/>
        <w:t>μπορεί να συγκροτείται με τη συμμετοχή του εκπροσώπου του Νομικού Συμβουλίου του Κράτους, της αντίστοιχης υπηρεσίας που προκηρύσσει τον διαγωνισμό και εν</w:t>
      </w:r>
      <w:r>
        <w:rPr>
          <w:rFonts w:eastAsia="Times New Roman"/>
          <w:szCs w:val="24"/>
        </w:rPr>
        <w:t>ός εμπειρογνώμονα που ορίζεται ως ανεξάρτητος, να εκδικάζονται όλα αυτά τα προδικαστικά ζητήματα, τα οποία υποτίθεται ότι θα εκδικάζει και θα αποφασίζει αντί αυτών μία κεντρική «δεινοσαυρικού» χαρακτήρα αρχή που θα αποτελείται μόνο από νομικούς και θα είνα</w:t>
      </w:r>
      <w:r>
        <w:rPr>
          <w:rFonts w:eastAsia="Times New Roman"/>
          <w:szCs w:val="24"/>
        </w:rPr>
        <w:t xml:space="preserve">ι εγκατεστημένη στην Αθήνα. </w:t>
      </w:r>
    </w:p>
    <w:p w14:paraId="42F91D02" w14:textId="77777777" w:rsidR="00BB77B8" w:rsidRDefault="00A714EA">
      <w:pPr>
        <w:spacing w:after="0" w:line="600" w:lineRule="auto"/>
        <w:ind w:firstLine="720"/>
        <w:jc w:val="both"/>
        <w:rPr>
          <w:rFonts w:eastAsia="Times New Roman"/>
          <w:szCs w:val="24"/>
        </w:rPr>
      </w:pPr>
      <w:r>
        <w:rPr>
          <w:rFonts w:eastAsia="Times New Roman"/>
          <w:szCs w:val="24"/>
        </w:rPr>
        <w:t>Ο Σύνδεσμος Επιχειρήσεων Πληροφορικής και Επικοινωνιών είπε επίσης κάτι πολύ προφανές για τη συγκεκριμένη αρχή. Είναι δυνατόν μόνο νομικοί να εκδικάζουν ζητήματα επί των νέων τεχνολογιών που απαιτούν εξειδικευμένες γνώσεις; Για</w:t>
      </w:r>
      <w:r>
        <w:rPr>
          <w:rFonts w:eastAsia="Times New Roman"/>
          <w:szCs w:val="24"/>
        </w:rPr>
        <w:t xml:space="preserve">τί, για παράδειγμα, δεν συγκροτούμε κλιμάκια ανά μεγάλο τομέα της εθνικής οικονομίας, κατασκευές, νέες τεχνολογίες, υγεία, έτσι ώστε πραγματικά να υπάρχει αποτελεσματικότερη διαχείριση των συγκεκριμένων ζητημάτων; </w:t>
      </w:r>
    </w:p>
    <w:p w14:paraId="42F91D03" w14:textId="77777777" w:rsidR="00BB77B8" w:rsidRDefault="00A714EA">
      <w:pPr>
        <w:spacing w:after="0" w:line="600" w:lineRule="auto"/>
        <w:ind w:firstLine="720"/>
        <w:jc w:val="both"/>
        <w:rPr>
          <w:rFonts w:eastAsia="Times New Roman"/>
          <w:szCs w:val="24"/>
        </w:rPr>
      </w:pPr>
      <w:r>
        <w:rPr>
          <w:rFonts w:eastAsia="Times New Roman"/>
          <w:szCs w:val="24"/>
        </w:rPr>
        <w:t>Εν τοιαύτη περιπτώσει, επειδή ακούστηκε ε</w:t>
      </w:r>
      <w:r>
        <w:rPr>
          <w:rFonts w:eastAsia="Times New Roman"/>
          <w:szCs w:val="24"/>
        </w:rPr>
        <w:t xml:space="preserve">κ μέρους του Υπουργού τεκμηρίωση ότι χρειαζόμαστε μία καλή βάση νομολογίας, ας χρησιμοποιηθεί η μέχρι σήμερα υφιστάμενη νομολογία των ελληνικών </w:t>
      </w:r>
      <w:r>
        <w:rPr>
          <w:rFonts w:eastAsia="Times New Roman"/>
          <w:szCs w:val="24"/>
        </w:rPr>
        <w:lastRenderedPageBreak/>
        <w:t>δικαστηρίων και ασφαλώς και της Ενιαίας Αρχής Δημοσίων Συμβάσεων, η οποία μπορεί να λειτουργεί και υποστηρικτικά</w:t>
      </w:r>
      <w:r>
        <w:rPr>
          <w:rFonts w:eastAsia="Times New Roman"/>
          <w:szCs w:val="24"/>
        </w:rPr>
        <w:t xml:space="preserve"> σε αυτές τις αποκεντρωμένα λειτουργούσες επιτροπές τις οποίες εμείς προτείνουμε.</w:t>
      </w:r>
    </w:p>
    <w:p w14:paraId="42F91D04" w14:textId="77777777" w:rsidR="00BB77B8" w:rsidRDefault="00A714EA">
      <w:pPr>
        <w:spacing w:after="0" w:line="600" w:lineRule="auto"/>
        <w:ind w:firstLine="720"/>
        <w:jc w:val="both"/>
        <w:rPr>
          <w:rFonts w:eastAsia="Times New Roman"/>
          <w:szCs w:val="24"/>
        </w:rPr>
      </w:pPr>
      <w:r>
        <w:rPr>
          <w:rFonts w:eastAsia="Times New Roman"/>
          <w:szCs w:val="24"/>
        </w:rPr>
        <w:t xml:space="preserve">Έρχομαι τώρα στο άρθρο 50, το άρθρο για τις μελετοκατασκευές. Οι εκπρόσωποι των κατασκευαστών είπαν –και είναι γνωστό πια σε όλους όσοι ασχολούνται με τα δημόσια έργα- ότι η </w:t>
      </w:r>
      <w:r>
        <w:rPr>
          <w:rFonts w:eastAsia="Times New Roman"/>
          <w:szCs w:val="24"/>
        </w:rPr>
        <w:t>μελετοκατασκευή μπορεί να αποτελέσει φυτώριο διαφθοράς και διαπλοκής, πέραν του γεγονότος ότι οι μελετητές έτσι κι αλλιώς αντικειμενικά είναι απέναντι διότι θεωρούν ότι μπαίνουν υπό την σκέπη των μεγαλύτερου αντικειμένου κατασκευαστών. Το 2011 είχε συγκροτ</w:t>
      </w:r>
      <w:r>
        <w:rPr>
          <w:rFonts w:eastAsia="Times New Roman"/>
          <w:szCs w:val="24"/>
        </w:rPr>
        <w:t xml:space="preserve">ηθεί μία επιτροπή στο Υπουργείο Δημοσίων Έργων με τη συμμετοχή και του Τεχνικού Επιμελητηρίου και με τη συμμετοχή και κορυφαίων σημερινών κοινοβουλευτικών στελεχών του ΣΥΡΙΖΑ. </w:t>
      </w:r>
    </w:p>
    <w:p w14:paraId="42F91D05" w14:textId="77777777" w:rsidR="00BB77B8" w:rsidRDefault="00A714EA">
      <w:pPr>
        <w:spacing w:after="0" w:line="600" w:lineRule="auto"/>
        <w:ind w:firstLine="720"/>
        <w:jc w:val="both"/>
        <w:rPr>
          <w:rFonts w:eastAsia="Times New Roman"/>
          <w:szCs w:val="24"/>
        </w:rPr>
      </w:pPr>
      <w:r>
        <w:rPr>
          <w:rFonts w:eastAsia="Times New Roman"/>
          <w:szCs w:val="24"/>
        </w:rPr>
        <w:t>Εμείς λέμε στον Υπουργό το κομμάτι αυτό που αφορά τη μελετοκατασκευή να τροποπο</w:t>
      </w:r>
      <w:r>
        <w:rPr>
          <w:rFonts w:eastAsia="Times New Roman"/>
          <w:szCs w:val="24"/>
        </w:rPr>
        <w:t xml:space="preserve">ιηθεί με βάση το πόρισμα της επιτροπής του 2011, στην οποία συμμετείχαν κορυφαία στελέχη του ΣΥΡΙΖΑ και σε καμμία περίπτωση δεν μπορεί να επιτρέπεται, να αφήνεται να εννοηθεί ότι η μελετοκατασκευή μπορεί να </w:t>
      </w:r>
      <w:r>
        <w:rPr>
          <w:rFonts w:eastAsia="Times New Roman"/>
          <w:szCs w:val="24"/>
        </w:rPr>
        <w:lastRenderedPageBreak/>
        <w:t>εφαρμοστεί σε κάθε έργο. Η μελετοκατασκευή έχει α</w:t>
      </w:r>
      <w:r>
        <w:rPr>
          <w:rFonts w:eastAsia="Times New Roman"/>
          <w:szCs w:val="24"/>
        </w:rPr>
        <w:t xml:space="preserve">πόλυτο νόημα μόνο σε πολύ συγκεκριμένες, σε πολύ εξειδικευμένες καταστάσεις, εκεί όπου τεκμηριωμένα και αυταπόδεικτα δεν μπορεί να ακολουθηθεί η γνωστή διαδικασία της μελέτης και στη συνέχεια της κατασκευής. </w:t>
      </w:r>
    </w:p>
    <w:p w14:paraId="42F91D06" w14:textId="77777777" w:rsidR="00BB77B8" w:rsidRDefault="00A714EA">
      <w:pPr>
        <w:spacing w:after="0" w:line="600" w:lineRule="auto"/>
        <w:ind w:firstLine="720"/>
        <w:jc w:val="both"/>
        <w:rPr>
          <w:rFonts w:eastAsia="Times New Roman"/>
          <w:szCs w:val="24"/>
        </w:rPr>
      </w:pPr>
      <w:r>
        <w:rPr>
          <w:rFonts w:eastAsia="Times New Roman"/>
          <w:szCs w:val="24"/>
        </w:rPr>
        <w:t>Έρχομαι τώρα στο άρθρο 128. Θέλω να ομολογήσω ό</w:t>
      </w:r>
      <w:r>
        <w:rPr>
          <w:rFonts w:eastAsia="Times New Roman"/>
          <w:szCs w:val="24"/>
        </w:rPr>
        <w:t xml:space="preserve">τι το διάβασα πολλές φορές πιστεύοντας ότι δεν καταλαβαίνω, θέλοντας να ελπίζω ότι δεν διαβάζω σωστά. Για χρήση και του εθνικού Κοινοβουλίου και των Πρακτικών θα αναγνώσω μέρη από τις τρεις πρώτες παραγράφους. </w:t>
      </w:r>
    </w:p>
    <w:p w14:paraId="42F91D07" w14:textId="77777777" w:rsidR="00BB77B8" w:rsidRDefault="00A714EA">
      <w:pPr>
        <w:spacing w:after="0" w:line="600" w:lineRule="auto"/>
        <w:ind w:firstLine="720"/>
        <w:jc w:val="both"/>
        <w:rPr>
          <w:rFonts w:eastAsia="Times New Roman"/>
          <w:szCs w:val="24"/>
        </w:rPr>
      </w:pPr>
      <w:r>
        <w:rPr>
          <w:rFonts w:eastAsia="Times New Roman"/>
          <w:szCs w:val="24"/>
        </w:rPr>
        <w:t>Παράγραφος πρώτη</w:t>
      </w:r>
      <w:r w:rsidRPr="00F27AFB">
        <w:rPr>
          <w:rFonts w:eastAsia="Times New Roman"/>
          <w:szCs w:val="24"/>
        </w:rPr>
        <w:t>:</w:t>
      </w:r>
      <w:r>
        <w:rPr>
          <w:rFonts w:eastAsia="Times New Roman"/>
          <w:szCs w:val="24"/>
        </w:rPr>
        <w:t xml:space="preserve"> «Για έργα προϋπολογισμού άν</w:t>
      </w:r>
      <w:r>
        <w:rPr>
          <w:rFonts w:eastAsia="Times New Roman"/>
          <w:szCs w:val="24"/>
        </w:rPr>
        <w:t>ω των τριάντα εκατομμυρίων ευρώ επιτρέπεται η ανάθεση χωρίς δημοσίευση προκήρυξης, με ανάρτηση της πρόσκλησης στην ιστοσελίδα της αναθέτουσας αρχής, η ανάθεση υπηρεσιών συμβούλων οποιασδήποτε ειδικότητας, όπως ιδίως τεχνικού, νομικού, οικονομικού και συμβο</w:t>
      </w:r>
      <w:r>
        <w:rPr>
          <w:rFonts w:eastAsia="Times New Roman"/>
          <w:szCs w:val="24"/>
        </w:rPr>
        <w:t>ύλου οργάνωσης μετά από απλή γνώμη του Τεχνικού Συμβουλίου του Υπουργείου Δημοσίων Έργων».</w:t>
      </w:r>
    </w:p>
    <w:p w14:paraId="42F91D08" w14:textId="77777777" w:rsidR="00BB77B8" w:rsidRDefault="00A714EA">
      <w:pPr>
        <w:spacing w:after="0" w:line="600" w:lineRule="auto"/>
        <w:ind w:firstLine="720"/>
        <w:jc w:val="both"/>
        <w:rPr>
          <w:rFonts w:eastAsia="Times New Roman"/>
          <w:szCs w:val="24"/>
        </w:rPr>
      </w:pPr>
      <w:r>
        <w:rPr>
          <w:rFonts w:eastAsia="Times New Roman"/>
          <w:szCs w:val="24"/>
        </w:rPr>
        <w:lastRenderedPageBreak/>
        <w:t>Δεν κατάλαβα. Για ποιον λόγο χωρίς δημοσίευση και γιατί για έργα άνω των τριάντα εκατομμυρίων και ποιο είναι το αντικείμενο αυτών των ειδικών συμβουλών και συμβούλων</w:t>
      </w:r>
      <w:r>
        <w:rPr>
          <w:rFonts w:eastAsia="Times New Roman"/>
          <w:szCs w:val="24"/>
        </w:rPr>
        <w:t xml:space="preserve"> τεχνικών, νομικών, οικονομικών και οργάνωσης; Αυτή είναι η πρώτη παράγραφος.</w:t>
      </w:r>
    </w:p>
    <w:p w14:paraId="42F91D09" w14:textId="77777777" w:rsidR="00BB77B8" w:rsidRDefault="00A714EA">
      <w:pPr>
        <w:spacing w:after="0" w:line="600" w:lineRule="auto"/>
        <w:ind w:firstLine="720"/>
        <w:jc w:val="both"/>
        <w:rPr>
          <w:rFonts w:eastAsia="Times New Roman"/>
          <w:szCs w:val="24"/>
        </w:rPr>
      </w:pPr>
      <w:r>
        <w:rPr>
          <w:rFonts w:eastAsia="Times New Roman"/>
          <w:szCs w:val="24"/>
        </w:rPr>
        <w:t>Δεύτερη παράγραφος. Αφορά πια την εσωτερική οργάνωση του ίδιου του Υπουργείου Δημοσίων Έργων. Για τον σχεδιασμό, τη μελέτη, τον έλεγχο της μελέτης, τη διοίκηση και την επίβλεψη έ</w:t>
      </w:r>
      <w:r>
        <w:rPr>
          <w:rFonts w:eastAsia="Times New Roman"/>
          <w:szCs w:val="24"/>
        </w:rPr>
        <w:t>ργων της Γενικής Γραμματείας Υποδομών και για τις ανάγκες μηχανογράφησης επιτρέπεται χωρίς δημοσίευση, χωρίς προκήρυξη, να ανατίθεται απευθείας το έργο σε εξωτερικούς συμβούλους.</w:t>
      </w:r>
    </w:p>
    <w:p w14:paraId="42F91D0A" w14:textId="77777777" w:rsidR="00BB77B8" w:rsidRDefault="00A714EA">
      <w:pPr>
        <w:spacing w:after="0" w:line="600" w:lineRule="auto"/>
        <w:ind w:firstLine="720"/>
        <w:jc w:val="both"/>
        <w:rPr>
          <w:rFonts w:eastAsia="Times New Roman"/>
          <w:szCs w:val="24"/>
        </w:rPr>
      </w:pPr>
      <w:r>
        <w:rPr>
          <w:rFonts w:eastAsia="Times New Roman"/>
          <w:szCs w:val="24"/>
        </w:rPr>
        <w:t>Υπάρχει και η τρίτη παράγραφος. Με κοινή απόφαση κάθε Υπουργού, με σύμφωνη γν</w:t>
      </w:r>
      <w:r>
        <w:rPr>
          <w:rFonts w:eastAsia="Times New Roman"/>
          <w:szCs w:val="24"/>
        </w:rPr>
        <w:t>ώμη του Υπουργού Ανάπτυξης και του Υπουργού Δημοσίων Έργων, μπορεί μέρος ή το σύνολο των δημοσίων έργων που εκτελούνται από το κάθε Υπουργείο να υπόκειται στην απευθείας ανάθεση των προηγουμένων δύο παραγράφων.</w:t>
      </w:r>
    </w:p>
    <w:p w14:paraId="42F91D0B" w14:textId="77777777" w:rsidR="00BB77B8" w:rsidRDefault="00A714EA">
      <w:pPr>
        <w:spacing w:after="0" w:line="600" w:lineRule="auto"/>
        <w:ind w:firstLine="720"/>
        <w:jc w:val="both"/>
        <w:rPr>
          <w:rFonts w:eastAsia="Times New Roman"/>
          <w:szCs w:val="24"/>
        </w:rPr>
      </w:pPr>
      <w:r>
        <w:rPr>
          <w:rFonts w:eastAsia="Times New Roman"/>
          <w:szCs w:val="24"/>
        </w:rPr>
        <w:lastRenderedPageBreak/>
        <w:t>Θα καταθέσω για τα Πρακτικά τη συγκεκριμένη σ</w:t>
      </w:r>
      <w:r>
        <w:rPr>
          <w:rFonts w:eastAsia="Times New Roman"/>
          <w:szCs w:val="24"/>
        </w:rPr>
        <w:t>ελίδα του νομοσχεδίου που συζητάμε. Ξεκαθαρίζω ότι δεν πρόκειται για ενσωμάτωση άρθρου οδηγίας. Είναι καθαρά ελληνική πατέντα αυτό που έχουμε μπροστά μας και θεωρώ πως είναι απολύτως απαραίτητο για λόγους διαφάνειας ο Υπουργός να ξεκαθαρίσει τι ακριβώς έχε</w:t>
      </w:r>
      <w:r>
        <w:rPr>
          <w:rFonts w:eastAsia="Times New Roman"/>
          <w:szCs w:val="24"/>
        </w:rPr>
        <w:t>ι στο μυαλό του και εν τοιαύτη περιπτώσει, αν υπάρχει μία κακή διατύπωση, να την επανορθώσει, άλλως και στις τρεις παραγράφους και για τα δημόσια έργα και για τα εσωτερικά, τον τρόπο λειτουργίας του Υπουργείου, αλλά και για την επέκταση των απευθείας αναθέ</w:t>
      </w:r>
      <w:r>
        <w:rPr>
          <w:rFonts w:eastAsia="Times New Roman"/>
          <w:szCs w:val="24"/>
        </w:rPr>
        <w:t>σεων σε όλο τον δημόσιο τομέα, υπάρχει μείζον ηθικό ζήτημα.</w:t>
      </w:r>
    </w:p>
    <w:p w14:paraId="42F91D0C" w14:textId="77777777" w:rsidR="00BB77B8" w:rsidRDefault="00A714EA">
      <w:pPr>
        <w:spacing w:after="0" w:line="600" w:lineRule="auto"/>
        <w:ind w:firstLine="720"/>
        <w:jc w:val="both"/>
        <w:rPr>
          <w:rFonts w:eastAsia="Times New Roman"/>
          <w:szCs w:val="24"/>
        </w:rPr>
      </w:pPr>
      <w:r>
        <w:rPr>
          <w:rFonts w:eastAsia="Times New Roman"/>
          <w:szCs w:val="24"/>
        </w:rPr>
        <w:t>(Στο σημείο αυτό ο Βουλευτής κ. Ιωάννης Μανιάτης καταθέτει για τα Πρακτικά το προαναφερθέν έγγραφο, το οποίο βρίσκεται στο αρχείο του Τμήματος Γραμματείας τις Διεύθυνσης Στενογραφίας και Πρακτικών</w:t>
      </w:r>
      <w:r>
        <w:rPr>
          <w:rFonts w:eastAsia="Times New Roman"/>
          <w:szCs w:val="24"/>
        </w:rPr>
        <w:t xml:space="preserve"> της Βουλής)</w:t>
      </w:r>
    </w:p>
    <w:p w14:paraId="42F91D0D" w14:textId="77777777" w:rsidR="00BB77B8" w:rsidRDefault="00A714EA">
      <w:pPr>
        <w:spacing w:after="0" w:line="600" w:lineRule="auto"/>
        <w:ind w:firstLine="720"/>
        <w:jc w:val="both"/>
        <w:rPr>
          <w:rFonts w:eastAsia="Times New Roman"/>
          <w:szCs w:val="24"/>
        </w:rPr>
      </w:pPr>
      <w:r>
        <w:rPr>
          <w:rFonts w:eastAsia="Times New Roman"/>
          <w:szCs w:val="24"/>
        </w:rPr>
        <w:lastRenderedPageBreak/>
        <w:t>Έρχομαι τώρα σε πέντε πολύ συγκεκριμένες μεταρρυθμιστικές προτάσεις που εμείς θέλουμε να καταθέσουμε. Δυστυχώς η Κυβέρνηση, παρά το γεγονός ότι τις ανακοινώσαμε και στη συζήτηση στην επιτροπή, δεν τις έλαβε υπ’ όψιν της. Έστω και την τελευταία</w:t>
      </w:r>
      <w:r>
        <w:rPr>
          <w:rFonts w:eastAsia="Times New Roman"/>
          <w:szCs w:val="24"/>
        </w:rPr>
        <w:t xml:space="preserve"> στιγμή μπορεί να γίνουν πράξη. </w:t>
      </w:r>
    </w:p>
    <w:p w14:paraId="42F91D0E" w14:textId="77777777" w:rsidR="00BB77B8" w:rsidRDefault="00A714EA">
      <w:pPr>
        <w:spacing w:after="0" w:line="600" w:lineRule="auto"/>
        <w:ind w:firstLine="720"/>
        <w:jc w:val="both"/>
        <w:rPr>
          <w:rFonts w:eastAsia="Times New Roman"/>
          <w:szCs w:val="24"/>
        </w:rPr>
      </w:pPr>
      <w:r>
        <w:rPr>
          <w:rFonts w:eastAsia="Times New Roman"/>
          <w:szCs w:val="24"/>
        </w:rPr>
        <w:t>Πρώτη πρόταση</w:t>
      </w:r>
      <w:r w:rsidRPr="00F27AFB">
        <w:rPr>
          <w:rFonts w:eastAsia="Times New Roman"/>
          <w:szCs w:val="24"/>
        </w:rPr>
        <w:t xml:space="preserve">: </w:t>
      </w:r>
      <w:r>
        <w:rPr>
          <w:rFonts w:eastAsia="Times New Roman"/>
          <w:szCs w:val="24"/>
        </w:rPr>
        <w:t>Να βρεθεί τρόπος να στηριχθούν οι μικρομεσαίες επιχειρήσεις όταν προκηρύσσονται δημόσιοι διαγωνισμοί. Πώς; Χωρίς να καταπατάται η αρχή του ανταγωνισμού, να προβλέπεται σε κάθε φορέα προαναγγελία, προδημοσίευσ</w:t>
      </w:r>
      <w:r>
        <w:rPr>
          <w:rFonts w:eastAsia="Times New Roman"/>
          <w:szCs w:val="24"/>
        </w:rPr>
        <w:t>η, πριν ακόμα βγει επίσημα ο διαγωνισμός, έτσι ώστε έχοντας μπροστά τους ένα εύλογο χρονικό διάστημα της τάξης του ενός ή των δύο μηνών, οι μικρομεσαίες επιχειρήσεις να μπορούν να προετοιμαστούν ή να δημιουργήσουν τις απαραίτητες μεταξύ τους συνεργασίες.</w:t>
      </w:r>
    </w:p>
    <w:p w14:paraId="42F91D0F" w14:textId="77777777" w:rsidR="00BB77B8" w:rsidRDefault="00A714EA">
      <w:pPr>
        <w:spacing w:after="0" w:line="600" w:lineRule="auto"/>
        <w:ind w:firstLine="720"/>
        <w:jc w:val="both"/>
        <w:rPr>
          <w:rFonts w:eastAsia="Times New Roman"/>
          <w:szCs w:val="24"/>
        </w:rPr>
      </w:pPr>
      <w:r>
        <w:rPr>
          <w:rFonts w:eastAsia="Times New Roman"/>
          <w:szCs w:val="24"/>
        </w:rPr>
        <w:t>Δ</w:t>
      </w:r>
      <w:r>
        <w:rPr>
          <w:rFonts w:eastAsia="Times New Roman"/>
          <w:szCs w:val="24"/>
        </w:rPr>
        <w:t>εύτερη πρόταση: Επιτέλους, να επιβραβεύσουμε τους καλούς. Υπάρχουν δημόσιες υπηρεσίες και δημόσιοι υπάλληλοι, που κάνοντας σωστά τη δουλειά τους, μπορούν να παρακολουθούν, να εποπτεύουν και να παραλαμβάνουν δημόσια έργα ή δημόσιες προμήθειες με λιγότερο κό</w:t>
      </w:r>
      <w:r>
        <w:rPr>
          <w:rFonts w:eastAsia="Times New Roman"/>
          <w:szCs w:val="24"/>
        </w:rPr>
        <w:t xml:space="preserve">στος, σε λιγότερο χρόνο, με </w:t>
      </w:r>
      <w:r>
        <w:rPr>
          <w:rFonts w:eastAsia="Times New Roman"/>
          <w:szCs w:val="24"/>
        </w:rPr>
        <w:lastRenderedPageBreak/>
        <w:t xml:space="preserve">καλύτερη ποιότητα από αυτή που προβλέπεται. Εξαιρέσεις; Εξαιρέσεις. Όμως, έστω και αυτές τις εξαιρέσεις να τις επιβραβεύσουμε  για να γίνουν παραδείγματα προς μίμηση για όλον τον υπόλοιπο δημόσιο τομέα. </w:t>
      </w:r>
    </w:p>
    <w:p w14:paraId="42F91D10" w14:textId="77777777" w:rsidR="00BB77B8" w:rsidRDefault="00A714EA">
      <w:pPr>
        <w:spacing w:after="0" w:line="600" w:lineRule="auto"/>
        <w:ind w:firstLine="720"/>
        <w:jc w:val="both"/>
        <w:rPr>
          <w:rFonts w:eastAsia="Times New Roman"/>
          <w:szCs w:val="24"/>
        </w:rPr>
      </w:pPr>
      <w:r>
        <w:rPr>
          <w:rFonts w:eastAsia="Times New Roman"/>
          <w:szCs w:val="24"/>
        </w:rPr>
        <w:t xml:space="preserve">Τρίτη παρατήρηση, τρίτη </w:t>
      </w:r>
      <w:r>
        <w:rPr>
          <w:rFonts w:eastAsia="Times New Roman"/>
          <w:szCs w:val="24"/>
        </w:rPr>
        <w:t>προοδευτική μεταρρύθμιση: Οι τεχνικές προδιαγραφές. Ξέρουμε πολύ καλά ότι κυκλοφορεί ευρύτατα στην αγορά ότι οι υπηρεσίες πολλές φορές, όταν θέλουν να κάνουν «παιχνίδι» με κάποιους προμηθευτές, στήνουν τις προδιαγραφές, ώστε να υπάρχει μόνο ένας ή δύο υποψ</w:t>
      </w:r>
      <w:r>
        <w:rPr>
          <w:rFonts w:eastAsia="Times New Roman"/>
          <w:szCs w:val="24"/>
        </w:rPr>
        <w:t xml:space="preserve">ήφιοι για να κατοχυρωθεί ο διαγωνισμός σε αυτούς. </w:t>
      </w:r>
    </w:p>
    <w:p w14:paraId="42F91D11" w14:textId="77777777" w:rsidR="00BB77B8" w:rsidRDefault="00A714EA">
      <w:pPr>
        <w:spacing w:after="0" w:line="600" w:lineRule="auto"/>
        <w:ind w:firstLine="720"/>
        <w:jc w:val="both"/>
        <w:rPr>
          <w:rFonts w:eastAsia="Times New Roman"/>
          <w:szCs w:val="24"/>
        </w:rPr>
      </w:pPr>
      <w:r>
        <w:rPr>
          <w:rFonts w:eastAsia="Times New Roman"/>
          <w:szCs w:val="24"/>
        </w:rPr>
        <w:t xml:space="preserve">Προτείνουμε πριν τη δημοσιοποίηση οποιουδήποτε διαγωνισμού, οι τεχνικές του προδιαγραφές να τίθενται σε δημόσια διαβούλευση, για ένα εύλογο χρονικό διάστημα και στη συνέχεια η υπηρεσία να παίρνει τα </w:t>
      </w:r>
      <w:r>
        <w:rPr>
          <w:rFonts w:eastAsia="Times New Roman"/>
          <w:szCs w:val="24"/>
        </w:rPr>
        <w:t>πορίσματα της δημόσιας διαβούλευσης και κατά την κρίση της να κάνει τις απαραίτητες βελτιώσεις, όποιες η ίδια νομίζει.</w:t>
      </w:r>
    </w:p>
    <w:p w14:paraId="42F91D12" w14:textId="77777777" w:rsidR="00BB77B8" w:rsidRDefault="00A714EA">
      <w:pPr>
        <w:spacing w:after="0" w:line="600" w:lineRule="auto"/>
        <w:ind w:firstLine="720"/>
        <w:jc w:val="both"/>
        <w:rPr>
          <w:rFonts w:eastAsia="Times New Roman"/>
          <w:szCs w:val="24"/>
        </w:rPr>
      </w:pPr>
      <w:r>
        <w:rPr>
          <w:rFonts w:eastAsia="Times New Roman"/>
          <w:szCs w:val="24"/>
        </w:rPr>
        <w:lastRenderedPageBreak/>
        <w:t>Τέταρτη παρατήρηση: Κύριε Υπουργέ, είναι λειψό το άρθρο σας για τις πρόδρομες εργασίες. Λέει μέσα ότι εφόσον το κρίνει η υπηρεσία, να προ</w:t>
      </w:r>
      <w:r>
        <w:rPr>
          <w:rFonts w:eastAsia="Times New Roman"/>
          <w:szCs w:val="24"/>
        </w:rPr>
        <w:t>χωρήσουμε σε μικρές εργολαβίες, για τις πρόδρομες εργασίες. Εμείς σας ζητούμε κάτι πολύ καθαρό. Να μην εναπόκειται σε καμμία δημόσια υπηρεσία. Να αποφασίσετε εσείς, να αποφασίσουμε εμείς. Για όλα τα δημόσια έργα άνω των 10 εκατομμυρίων ευρώ, υποχρεωτικά πρ</w:t>
      </w:r>
      <w:r>
        <w:rPr>
          <w:rFonts w:eastAsia="Times New Roman"/>
          <w:szCs w:val="24"/>
        </w:rPr>
        <w:t xml:space="preserve">ιν προκηρυχθούν να προβλέπεται μια μικρή εργολαβία για τις πρόδρομες εργασίες, απαλλοτριώσεις, μετακινήσεις δικτύων οργανισμών κοινής ωφέλειας, αρχαιολογία, όλα αυτά έτσι ώστε να κερδίζουμε από τα </w:t>
      </w:r>
      <w:r>
        <w:rPr>
          <w:rFonts w:eastAsia="Times New Roman"/>
          <w:szCs w:val="24"/>
          <w:lang w:val="en-US"/>
        </w:rPr>
        <w:t>claims</w:t>
      </w:r>
      <w:r w:rsidRPr="005D55D2">
        <w:rPr>
          <w:rFonts w:eastAsia="Times New Roman"/>
          <w:szCs w:val="24"/>
        </w:rPr>
        <w:t xml:space="preserve"> </w:t>
      </w:r>
      <w:r>
        <w:rPr>
          <w:rFonts w:eastAsia="Times New Roman"/>
          <w:szCs w:val="24"/>
        </w:rPr>
        <w:t>και τις καθυστερήσεις των εργολάβων, που είναι βέβαι</w:t>
      </w:r>
      <w:r>
        <w:rPr>
          <w:rFonts w:eastAsia="Times New Roman"/>
          <w:szCs w:val="24"/>
        </w:rPr>
        <w:t xml:space="preserve">ο ότι θα έχουμε αν δεν έχουν προηγηθεί πρόδρομες εργασίες. </w:t>
      </w:r>
    </w:p>
    <w:p w14:paraId="42F91D13" w14:textId="77777777" w:rsidR="00BB77B8" w:rsidRDefault="00A714EA">
      <w:pPr>
        <w:spacing w:after="0" w:line="600" w:lineRule="auto"/>
        <w:ind w:firstLine="720"/>
        <w:jc w:val="both"/>
        <w:rPr>
          <w:rFonts w:eastAsia="Times New Roman"/>
          <w:szCs w:val="24"/>
        </w:rPr>
      </w:pPr>
      <w:r>
        <w:rPr>
          <w:rFonts w:eastAsia="Times New Roman"/>
          <w:szCs w:val="24"/>
        </w:rPr>
        <w:t>Οι πρόδρομες εργασίες, λοιπόν -για να συνοψίσω αυτή την πρότασή μας- για τα έργα πάνω από κάποιον προϋπολογισμό -εμείς προτείνουμε τα 10 εκατομμύρια ευρώ- να είναι υποχρεωτικές και μόνο τεκμηριωμέ</w:t>
      </w:r>
      <w:r>
        <w:rPr>
          <w:rFonts w:eastAsia="Times New Roman"/>
          <w:szCs w:val="24"/>
        </w:rPr>
        <w:t>να η υπηρεσία όταν δεν μπορεί να το κάνει, τεκμηριωμένο να το αρνείται.</w:t>
      </w:r>
    </w:p>
    <w:p w14:paraId="42F91D14" w14:textId="77777777" w:rsidR="00BB77B8" w:rsidRDefault="00A714EA">
      <w:pPr>
        <w:spacing w:after="0" w:line="600" w:lineRule="auto"/>
        <w:ind w:firstLine="720"/>
        <w:jc w:val="both"/>
        <w:rPr>
          <w:rFonts w:eastAsia="Times New Roman"/>
          <w:szCs w:val="24"/>
        </w:rPr>
      </w:pPr>
      <w:r w:rsidRPr="00F81B27">
        <w:rPr>
          <w:rFonts w:eastAsia="Times New Roman"/>
          <w:szCs w:val="24"/>
        </w:rPr>
        <w:t>(Στο σημείο αυτό κτυ</w:t>
      </w:r>
      <w:r>
        <w:rPr>
          <w:rFonts w:eastAsia="Times New Roman"/>
          <w:szCs w:val="24"/>
        </w:rPr>
        <w:t xml:space="preserve">πάει </w:t>
      </w:r>
      <w:r w:rsidRPr="00F81B27">
        <w:rPr>
          <w:rFonts w:eastAsia="Times New Roman"/>
          <w:szCs w:val="24"/>
        </w:rPr>
        <w:t>το κουδούνι λήξεως του χρόνου ομιλίας του κυρίου Βουλευτή)</w:t>
      </w:r>
    </w:p>
    <w:p w14:paraId="42F91D15" w14:textId="77777777" w:rsidR="00BB77B8" w:rsidRDefault="00A714EA">
      <w:pPr>
        <w:spacing w:after="0" w:line="600" w:lineRule="auto"/>
        <w:ind w:firstLine="720"/>
        <w:jc w:val="both"/>
        <w:rPr>
          <w:rFonts w:eastAsia="Times New Roman"/>
          <w:szCs w:val="24"/>
        </w:rPr>
      </w:pPr>
      <w:r>
        <w:rPr>
          <w:rFonts w:eastAsia="Times New Roman"/>
          <w:szCs w:val="24"/>
        </w:rPr>
        <w:lastRenderedPageBreak/>
        <w:t>Περνάω σε μια πέμπτη και τελευταία παρατήρηση. Αγαπητές και αγαπητοί συνάδελφοι, έχουμε συζητήσει ευ</w:t>
      </w:r>
      <w:r>
        <w:rPr>
          <w:rFonts w:eastAsia="Times New Roman"/>
          <w:szCs w:val="24"/>
        </w:rPr>
        <w:t>ρύτατα με αφορμή και τον εκλογικό νόμο το τεράστιο πρόβλημα που έχει η πατρίδα μας με το «</w:t>
      </w:r>
      <w:r>
        <w:rPr>
          <w:rFonts w:eastAsia="Times New Roman"/>
          <w:szCs w:val="24"/>
          <w:lang w:val="en-US"/>
        </w:rPr>
        <w:t>brain</w:t>
      </w:r>
      <w:r w:rsidRPr="005D55D2">
        <w:rPr>
          <w:rFonts w:eastAsia="Times New Roman"/>
          <w:szCs w:val="24"/>
        </w:rPr>
        <w:t xml:space="preserve"> </w:t>
      </w:r>
      <w:r>
        <w:rPr>
          <w:rFonts w:eastAsia="Times New Roman"/>
          <w:szCs w:val="24"/>
          <w:lang w:val="en-US"/>
        </w:rPr>
        <w:t>drain</w:t>
      </w:r>
      <w:r>
        <w:rPr>
          <w:rFonts w:eastAsia="Times New Roman"/>
          <w:szCs w:val="24"/>
        </w:rPr>
        <w:t>»</w:t>
      </w:r>
      <w:r w:rsidRPr="005D55D2">
        <w:rPr>
          <w:rFonts w:eastAsia="Times New Roman"/>
          <w:szCs w:val="24"/>
        </w:rPr>
        <w:t xml:space="preserve"> </w:t>
      </w:r>
      <w:r>
        <w:rPr>
          <w:rFonts w:eastAsia="Times New Roman"/>
          <w:szCs w:val="24"/>
        </w:rPr>
        <w:t>με τη φυγή εγκεφάλων. Με το γεγονός ότι περίπου τετρακόσιοι πενήντα χιλιάδες Έλληνες πατριώτες, επιστήμονες, επιχειρηματίες, έχουν φύγει στο εξωτερικό κα</w:t>
      </w:r>
      <w:r>
        <w:rPr>
          <w:rFonts w:eastAsia="Times New Roman"/>
          <w:szCs w:val="24"/>
        </w:rPr>
        <w:t xml:space="preserve">ι συνεισφέρουν 50 δισεκατομμύρια ευρώ κάθε χρόνο στο ακαθάριστο εγχώριο προϊόν των χωρών που τους έχουν υποδεχθεί. </w:t>
      </w:r>
    </w:p>
    <w:p w14:paraId="42F91D16" w14:textId="77777777" w:rsidR="00BB77B8" w:rsidRDefault="00A714EA">
      <w:pPr>
        <w:spacing w:after="0" w:line="600" w:lineRule="auto"/>
        <w:ind w:firstLine="720"/>
        <w:jc w:val="both"/>
        <w:rPr>
          <w:rFonts w:eastAsia="Times New Roman"/>
          <w:szCs w:val="24"/>
        </w:rPr>
      </w:pPr>
      <w:r>
        <w:rPr>
          <w:rFonts w:eastAsia="Times New Roman"/>
          <w:szCs w:val="24"/>
        </w:rPr>
        <w:t>Εμείς κάνουμε μία πολύ συγκεκριμένη πρόταση, με αφορμή και την ενσωμάτωση των συγκεκριμένων οδηγιών. Το ελληνικό δημόσιο, αντί για απορροφητ</w:t>
      </w:r>
      <w:r>
        <w:rPr>
          <w:rFonts w:eastAsia="Times New Roman"/>
          <w:szCs w:val="24"/>
        </w:rPr>
        <w:t>ήρας χρημάτων, κονδυλίων και θέσεων εργασίας, να γίνει αντίθετα γεννήτορας, να γίνει μια μήτρα, ένας εμβρυουλκός, που θα γεννά θέσεις εργασίας για τον ιδιωτικό τομέα. Και θέλω να το καταστήσω πολύ σαφές, ξεκάθαρο.</w:t>
      </w:r>
    </w:p>
    <w:p w14:paraId="42F91D17" w14:textId="77777777" w:rsidR="00BB77B8" w:rsidRDefault="00A714EA">
      <w:pPr>
        <w:spacing w:after="0" w:line="600" w:lineRule="auto"/>
        <w:ind w:firstLine="720"/>
        <w:jc w:val="both"/>
        <w:rPr>
          <w:rFonts w:eastAsia="Times New Roman"/>
          <w:szCs w:val="24"/>
        </w:rPr>
      </w:pPr>
      <w:r>
        <w:rPr>
          <w:rFonts w:eastAsia="Times New Roman"/>
          <w:szCs w:val="24"/>
        </w:rPr>
        <w:t>Το ελληνικό δημόσιο, δεδομένου ότι δεν μπο</w:t>
      </w:r>
      <w:r>
        <w:rPr>
          <w:rFonts w:eastAsia="Times New Roman"/>
          <w:szCs w:val="24"/>
        </w:rPr>
        <w:t xml:space="preserve">ρεί να έχει στο προβλεπτό μέλλον τα χρήματα, προκειμένου να προσλάβει τους απαραίτητους υπαλλήλους, ώστε να εκτελούνται όλες οι εργασίες, όλες οι υπηρεσίες που έχει ανάγκη η κοινωνία και η εθνική οικονομία, να προχωρήσει σε μια άλλη λογική, τη λογική </w:t>
      </w:r>
      <w:r>
        <w:rPr>
          <w:rFonts w:eastAsia="Times New Roman"/>
          <w:szCs w:val="24"/>
        </w:rPr>
        <w:lastRenderedPageBreak/>
        <w:t>του κ</w:t>
      </w:r>
      <w:r>
        <w:rPr>
          <w:rFonts w:eastAsia="Times New Roman"/>
          <w:szCs w:val="24"/>
        </w:rPr>
        <w:t xml:space="preserve">ράτους στρατηγείο, τη λογική του κράτους </w:t>
      </w:r>
      <w:r>
        <w:rPr>
          <w:rFonts w:eastAsia="Times New Roman"/>
          <w:szCs w:val="24"/>
          <w:lang w:val="en-US"/>
        </w:rPr>
        <w:t>project</w:t>
      </w:r>
      <w:r w:rsidRPr="005D55D2">
        <w:rPr>
          <w:rFonts w:eastAsia="Times New Roman"/>
          <w:szCs w:val="24"/>
        </w:rPr>
        <w:t xml:space="preserve"> </w:t>
      </w:r>
      <w:r>
        <w:rPr>
          <w:rFonts w:eastAsia="Times New Roman"/>
          <w:szCs w:val="24"/>
          <w:lang w:val="en-US"/>
        </w:rPr>
        <w:t>manager</w:t>
      </w:r>
      <w:r w:rsidRPr="00A00B2A">
        <w:rPr>
          <w:rFonts w:eastAsia="Times New Roman"/>
          <w:szCs w:val="24"/>
        </w:rPr>
        <w:t xml:space="preserve">, </w:t>
      </w:r>
      <w:r>
        <w:rPr>
          <w:rFonts w:eastAsia="Times New Roman"/>
          <w:szCs w:val="24"/>
        </w:rPr>
        <w:t xml:space="preserve">τη λογική του κράτους που τηρεί και ελέγχει την ακρίβεια μητρώων πιστοποιημένων ιδιωτών, ελεγκτών, διαφόρων υπηρεσιών, έτσι ώστε από τη μια η δουλειά, την οποία απαιτεί η κοινωνία να γίνεται από το </w:t>
      </w:r>
      <w:r>
        <w:rPr>
          <w:rFonts w:eastAsia="Times New Roman"/>
          <w:szCs w:val="24"/>
        </w:rPr>
        <w:t>κράτος να γίνεται, το κράτος να ελέγχει τη αξιοκρατία και τη διαφάνεια των μητρώων και ο ιδιωτικός τομέας, οι επιστήμονες της χώρας, να μπορούν να έχουν ένα αντικείμενο, το οποίο να έχει συνεισφορά στην εθνική οικονομία και την κοινωνία.</w:t>
      </w:r>
    </w:p>
    <w:p w14:paraId="42F91D18" w14:textId="77777777" w:rsidR="00BB77B8" w:rsidRDefault="00A714EA">
      <w:pPr>
        <w:spacing w:after="0" w:line="600" w:lineRule="auto"/>
        <w:ind w:firstLine="720"/>
        <w:jc w:val="both"/>
        <w:rPr>
          <w:rFonts w:eastAsia="Times New Roman"/>
          <w:szCs w:val="24"/>
        </w:rPr>
      </w:pPr>
      <w:r>
        <w:rPr>
          <w:rFonts w:eastAsia="Times New Roman"/>
          <w:szCs w:val="24"/>
        </w:rPr>
        <w:t>Παραδείγματα:</w:t>
      </w:r>
    </w:p>
    <w:p w14:paraId="42F91D19" w14:textId="77777777" w:rsidR="00BB77B8" w:rsidRDefault="00A714EA">
      <w:pPr>
        <w:spacing w:after="0" w:line="600" w:lineRule="auto"/>
        <w:ind w:firstLine="720"/>
        <w:jc w:val="both"/>
        <w:rPr>
          <w:rFonts w:eastAsia="Times New Roman"/>
          <w:szCs w:val="24"/>
        </w:rPr>
      </w:pPr>
      <w:r w:rsidRPr="00A00B2A">
        <w:rPr>
          <w:rFonts w:eastAsia="Times New Roman"/>
          <w:b/>
          <w:szCs w:val="24"/>
        </w:rPr>
        <w:t>ΠΡΟΕ</w:t>
      </w:r>
      <w:r w:rsidRPr="00A00B2A">
        <w:rPr>
          <w:rFonts w:eastAsia="Times New Roman"/>
          <w:b/>
          <w:szCs w:val="24"/>
        </w:rPr>
        <w:t>ΔΡΕΥΩΝ (Νικήτας Κακλαμάνης):</w:t>
      </w:r>
      <w:r>
        <w:rPr>
          <w:rFonts w:eastAsia="Times New Roman"/>
          <w:szCs w:val="24"/>
        </w:rPr>
        <w:t xml:space="preserve"> Πρέπει να ολοκληρώσετε, κύριε Μανιάτη.</w:t>
      </w:r>
    </w:p>
    <w:p w14:paraId="42F91D1A" w14:textId="77777777" w:rsidR="00BB77B8" w:rsidRDefault="00A714EA">
      <w:pPr>
        <w:spacing w:after="0" w:line="600" w:lineRule="auto"/>
        <w:ind w:firstLine="720"/>
        <w:jc w:val="both"/>
        <w:rPr>
          <w:rFonts w:eastAsia="Times New Roman"/>
          <w:szCs w:val="24"/>
        </w:rPr>
      </w:pPr>
      <w:r w:rsidRPr="00A00B2A">
        <w:rPr>
          <w:rFonts w:eastAsia="Times New Roman"/>
          <w:b/>
          <w:szCs w:val="24"/>
        </w:rPr>
        <w:t>ΙΩΑΝΝΗΣ ΜΑΝΙΑΤΗΣ:</w:t>
      </w:r>
      <w:r>
        <w:rPr>
          <w:rFonts w:eastAsia="Times New Roman"/>
          <w:szCs w:val="24"/>
        </w:rPr>
        <w:t xml:space="preserve"> Κύριε Πρόεδρε, δώστε μου λίγο και δεν θα χρησιμοποιήσω τη δευτερολογία μου.</w:t>
      </w:r>
    </w:p>
    <w:p w14:paraId="42F91D1B" w14:textId="77777777" w:rsidR="00BB77B8" w:rsidRDefault="00A714EA">
      <w:pPr>
        <w:spacing w:after="0" w:line="600" w:lineRule="auto"/>
        <w:ind w:firstLine="720"/>
        <w:jc w:val="both"/>
        <w:rPr>
          <w:rFonts w:eastAsia="Times New Roman"/>
          <w:szCs w:val="24"/>
        </w:rPr>
      </w:pPr>
      <w:r w:rsidRPr="00A00B2A">
        <w:rPr>
          <w:rFonts w:eastAsia="Times New Roman"/>
          <w:b/>
          <w:szCs w:val="24"/>
        </w:rPr>
        <w:t>ΠΡΟΕΔΡΕΥΩΝ (Νικήτας Κακλαμάνης):</w:t>
      </w:r>
      <w:r>
        <w:rPr>
          <w:rFonts w:eastAsia="Times New Roman"/>
          <w:szCs w:val="24"/>
        </w:rPr>
        <w:t xml:space="preserve"> Δεν είναι έτσι. Δεν θα είναι δευτερολογία. Κοινοβουλευτικός ε</w:t>
      </w:r>
      <w:r>
        <w:rPr>
          <w:rFonts w:eastAsia="Times New Roman"/>
          <w:szCs w:val="24"/>
        </w:rPr>
        <w:t>ίστε. Κλείστε.</w:t>
      </w:r>
    </w:p>
    <w:p w14:paraId="42F91D1C" w14:textId="77777777" w:rsidR="00BB77B8" w:rsidRDefault="00A714EA">
      <w:pPr>
        <w:spacing w:after="0" w:line="600" w:lineRule="auto"/>
        <w:ind w:firstLine="720"/>
        <w:jc w:val="both"/>
        <w:rPr>
          <w:rFonts w:eastAsia="Times New Roman"/>
          <w:szCs w:val="24"/>
        </w:rPr>
      </w:pPr>
      <w:r w:rsidRPr="00A00B2A">
        <w:rPr>
          <w:rFonts w:eastAsia="Times New Roman"/>
          <w:b/>
          <w:szCs w:val="24"/>
        </w:rPr>
        <w:lastRenderedPageBreak/>
        <w:t>ΙΩΑΝΝΗΣ ΜΑΝΙΑΤΗΣ:</w:t>
      </w:r>
      <w:r>
        <w:rPr>
          <w:rFonts w:eastAsia="Times New Roman"/>
          <w:szCs w:val="24"/>
        </w:rPr>
        <w:t xml:space="preserve"> Το Σώμα των Ενεργειακών Επιθεωρητών -έχουμε πάνω από δέκα χιλιάδες ενεργειακούς ελεγκτές- το σώμα των Ελεγκτών Δόμησης, που ελέγχουν την αξιοπιστία των οικοδομικών αδειών, το σώμα των Επιθεωρητών Περιβάλλοντος προβλέπεται σ</w:t>
      </w:r>
      <w:r>
        <w:rPr>
          <w:rFonts w:eastAsia="Times New Roman"/>
          <w:szCs w:val="24"/>
        </w:rPr>
        <w:t xml:space="preserve">τη νομοθεσία και υπάρχει και έτοιμο προεδρικό διάταγμα. </w:t>
      </w:r>
    </w:p>
    <w:p w14:paraId="42F91D1D" w14:textId="77777777" w:rsidR="00BB77B8" w:rsidRDefault="00A714EA">
      <w:pPr>
        <w:spacing w:after="0" w:line="600" w:lineRule="auto"/>
        <w:ind w:firstLine="720"/>
        <w:jc w:val="both"/>
        <w:rPr>
          <w:rFonts w:eastAsia="Times New Roman"/>
          <w:szCs w:val="24"/>
        </w:rPr>
      </w:pPr>
      <w:r>
        <w:rPr>
          <w:rFonts w:eastAsia="Times New Roman"/>
          <w:szCs w:val="24"/>
        </w:rPr>
        <w:t>Εδώ λοιπόν, κύριε Υπουργέ, προτείνουμε για την παραλαβή των μελετών των δημοσίων έργων, όπου βλέπουμε απίστευτες, εξωφρενικές εκπτώσεις της τάξεως του 80% -και γι’ αυτό ακριβώς, δεν έχουμε καλές μελέ</w:t>
      </w:r>
      <w:r>
        <w:rPr>
          <w:rFonts w:eastAsia="Times New Roman"/>
          <w:szCs w:val="24"/>
        </w:rPr>
        <w:t xml:space="preserve">τες- τις μελέτες αυτές να τις παραλαμβάνουν και να τις ελέγχουν, μαζί με τις δημόσιες υπηρεσίες και ένα σώμα πιστοποιημένο, </w:t>
      </w:r>
      <w:r>
        <w:rPr>
          <w:rFonts w:eastAsia="Times New Roman"/>
          <w:szCs w:val="24"/>
          <w:lang w:val="en-US"/>
        </w:rPr>
        <w:t>checkers</w:t>
      </w:r>
      <w:r w:rsidRPr="00A00B2A">
        <w:rPr>
          <w:rFonts w:eastAsia="Times New Roman"/>
          <w:szCs w:val="24"/>
        </w:rPr>
        <w:t xml:space="preserve"> </w:t>
      </w:r>
      <w:r>
        <w:rPr>
          <w:rFonts w:eastAsia="Times New Roman"/>
          <w:szCs w:val="24"/>
        </w:rPr>
        <w:t>ελεγκτών μελετών, τάξης ανώτερης από αυτήν που είναι η κάθε μελέτη, έτσι ώστε να είναι σίγουρο ότι οι μελέτες έχουν την ποι</w:t>
      </w:r>
      <w:r>
        <w:rPr>
          <w:rFonts w:eastAsia="Times New Roman"/>
          <w:szCs w:val="24"/>
        </w:rPr>
        <w:t>ότητα που απαιτείται.</w:t>
      </w:r>
    </w:p>
    <w:p w14:paraId="42F91D1E" w14:textId="77777777" w:rsidR="00BB77B8" w:rsidRDefault="00A714EA">
      <w:pPr>
        <w:spacing w:after="0" w:line="600" w:lineRule="auto"/>
        <w:ind w:firstLine="720"/>
        <w:jc w:val="both"/>
        <w:rPr>
          <w:rFonts w:eastAsia="Times New Roman"/>
          <w:szCs w:val="24"/>
        </w:rPr>
      </w:pPr>
      <w:r>
        <w:rPr>
          <w:rFonts w:eastAsia="Times New Roman"/>
          <w:szCs w:val="24"/>
        </w:rPr>
        <w:t>Έχω καταθέσει δύο τροπολογίες. Η μία αφορά τον περιοδικό Τύπο -τα έχουμε πει- και θέλουμε να γίνει αποδεκτή κύριε Υπουργέ, γιατί είναι βέβαιο ότι δεν αντίκειται σε καμμία κοινοτική οδηγία. Η δεύτερη τροπολογία αφορά πολλές περιοχές τη</w:t>
      </w:r>
      <w:r>
        <w:rPr>
          <w:rFonts w:eastAsia="Times New Roman"/>
          <w:szCs w:val="24"/>
        </w:rPr>
        <w:t xml:space="preserve">ς χώρας, το Ηράκλειο, τα Γιάννενα, τον Βόλο, την Αργολίδα, τον </w:t>
      </w:r>
      <w:r>
        <w:rPr>
          <w:rFonts w:eastAsia="Times New Roman"/>
          <w:szCs w:val="24"/>
        </w:rPr>
        <w:lastRenderedPageBreak/>
        <w:t>τόπο καταγωγής μου, και τη δυνατότητα που πρέπει να δώσουμε σε επιχειρήσεις που είναι υποχρεωμένες να μετεγκατασταθούν το επόμενο χρονικό διάστημα, σε μια οικονομική κατάσταση που είναι αδύνατο</w:t>
      </w:r>
      <w:r>
        <w:rPr>
          <w:rFonts w:eastAsia="Times New Roman"/>
          <w:szCs w:val="24"/>
        </w:rPr>
        <w:t>ν να τις επιτρέψουμε…</w:t>
      </w:r>
    </w:p>
    <w:p w14:paraId="42F91D1F" w14:textId="77777777" w:rsidR="00BB77B8" w:rsidRDefault="00A714EA">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Για τις τροπολογίες θα πάρετε τον λόγο ειδικά, κύριε Μανιάτη, την ώρα των τροπολογιών.</w:t>
      </w:r>
    </w:p>
    <w:p w14:paraId="42F91D20"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Ευχαριστώ. </w:t>
      </w:r>
    </w:p>
    <w:p w14:paraId="42F91D21" w14:textId="77777777" w:rsidR="00BB77B8" w:rsidRDefault="00A714EA">
      <w:pPr>
        <w:spacing w:after="0" w:line="600" w:lineRule="auto"/>
        <w:ind w:firstLine="720"/>
        <w:jc w:val="both"/>
        <w:rPr>
          <w:rFonts w:eastAsia="Times New Roman"/>
          <w:szCs w:val="24"/>
        </w:rPr>
      </w:pPr>
      <w:r>
        <w:rPr>
          <w:rFonts w:eastAsia="Times New Roman"/>
          <w:szCs w:val="24"/>
        </w:rPr>
        <w:t>Τελειώνοντας, να πω ότι χθες ο κύριος Πρωθυπουργός στη Σόφια, με τον κ. Μ</w:t>
      </w:r>
      <w:r w:rsidRPr="00A00B2A">
        <w:rPr>
          <w:rFonts w:eastAsia="Times New Roman"/>
          <w:szCs w:val="24"/>
        </w:rPr>
        <w:t>πορίσοφ</w:t>
      </w:r>
      <w:r>
        <w:rPr>
          <w:rFonts w:eastAsia="Times New Roman"/>
          <w:szCs w:val="24"/>
        </w:rPr>
        <w:t>…</w:t>
      </w:r>
    </w:p>
    <w:p w14:paraId="42F91D22" w14:textId="77777777" w:rsidR="00BB77B8" w:rsidRDefault="00A714EA">
      <w:pPr>
        <w:spacing w:after="0" w:line="600" w:lineRule="auto"/>
        <w:ind w:firstLine="720"/>
        <w:jc w:val="both"/>
        <w:rPr>
          <w:rFonts w:eastAsia="Times New Roman"/>
          <w:szCs w:val="24"/>
        </w:rPr>
      </w:pPr>
      <w:r>
        <w:rPr>
          <w:rFonts w:eastAsia="Times New Roman"/>
          <w:b/>
          <w:szCs w:val="24"/>
        </w:rPr>
        <w:t>ΠΡ</w:t>
      </w:r>
      <w:r>
        <w:rPr>
          <w:rFonts w:eastAsia="Times New Roman"/>
          <w:b/>
          <w:szCs w:val="24"/>
        </w:rPr>
        <w:t>ΟΕΔΡΕΥΩΝ (Νικήτας Κακλαμάνης):</w:t>
      </w:r>
      <w:r>
        <w:rPr>
          <w:rFonts w:eastAsia="Times New Roman"/>
          <w:szCs w:val="24"/>
        </w:rPr>
        <w:t xml:space="preserve"> Κύριε Μανιάτη, με φέρνετε σε δύσκολη θέση.</w:t>
      </w:r>
    </w:p>
    <w:p w14:paraId="42F91D23"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Ευχαριστώ κύριε Πρόεδρε, τελειώνω.</w:t>
      </w:r>
    </w:p>
    <w:p w14:paraId="42F91D24" w14:textId="77777777" w:rsidR="00BB77B8" w:rsidRDefault="00A714EA">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Ναι, τελειώνετε, αλλά έχετε πάρει συν πέντε λεπτά.</w:t>
      </w:r>
    </w:p>
    <w:p w14:paraId="42F91D25"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ΜΑΝΙΑΤΗΣ:</w:t>
      </w:r>
      <w:r>
        <w:rPr>
          <w:rFonts w:eastAsia="Times New Roman"/>
          <w:szCs w:val="24"/>
        </w:rPr>
        <w:t xml:space="preserve"> Ο κύριος Πρωθυπουργός, λοιπ</w:t>
      </w:r>
      <w:r>
        <w:rPr>
          <w:rFonts w:eastAsia="Times New Roman"/>
          <w:szCs w:val="24"/>
        </w:rPr>
        <w:t xml:space="preserve">όν, μας είπε με μεγάλη χαρά ότι θα προχωρήσει τον αγωγό </w:t>
      </w:r>
      <w:r>
        <w:rPr>
          <w:rFonts w:eastAsia="Times New Roman"/>
          <w:szCs w:val="24"/>
          <w:lang w:val="en-US"/>
        </w:rPr>
        <w:t>IGB</w:t>
      </w:r>
      <w:r>
        <w:rPr>
          <w:rFonts w:eastAsia="Times New Roman"/>
          <w:szCs w:val="24"/>
        </w:rPr>
        <w:t>,</w:t>
      </w:r>
      <w:r w:rsidRPr="00F07573">
        <w:rPr>
          <w:rFonts w:eastAsia="Times New Roman"/>
          <w:szCs w:val="24"/>
        </w:rPr>
        <w:t xml:space="preserve"> </w:t>
      </w:r>
      <w:r>
        <w:rPr>
          <w:rFonts w:eastAsia="Times New Roman"/>
          <w:szCs w:val="24"/>
        </w:rPr>
        <w:t xml:space="preserve">την πλωτή μονάδα φυσικού αερίου στην Αλεξανδρούπολη, όπως προχώρησε και ο </w:t>
      </w:r>
      <w:r>
        <w:rPr>
          <w:rFonts w:eastAsia="Times New Roman"/>
          <w:szCs w:val="24"/>
          <w:lang w:val="en-US"/>
        </w:rPr>
        <w:t>TAP</w:t>
      </w:r>
      <w:r>
        <w:rPr>
          <w:rFonts w:eastAsia="Times New Roman"/>
          <w:szCs w:val="24"/>
        </w:rPr>
        <w:t>.</w:t>
      </w:r>
    </w:p>
    <w:p w14:paraId="42F91D26" w14:textId="77777777" w:rsidR="00BB77B8" w:rsidRDefault="00A714EA">
      <w:pPr>
        <w:spacing w:after="0" w:line="600" w:lineRule="auto"/>
        <w:ind w:firstLine="720"/>
        <w:jc w:val="both"/>
        <w:rPr>
          <w:rFonts w:eastAsia="Times New Roman"/>
          <w:szCs w:val="24"/>
        </w:rPr>
      </w:pPr>
      <w:r>
        <w:rPr>
          <w:rFonts w:eastAsia="Times New Roman"/>
          <w:szCs w:val="24"/>
        </w:rPr>
        <w:t xml:space="preserve">Χαιρόμαστε για τις δηλώσεις του Πρωθυπουργού, μόνο που θα ζητούσαμε να υπάρχει μια στοιχειώδης πολιτική γενναιότητα </w:t>
      </w:r>
      <w:r>
        <w:rPr>
          <w:rFonts w:eastAsia="Times New Roman"/>
          <w:szCs w:val="24"/>
        </w:rPr>
        <w:t>και να πει ο κύριος Πρωθυπουργός</w:t>
      </w:r>
      <w:r w:rsidRPr="00B71F45">
        <w:rPr>
          <w:rFonts w:eastAsia="Times New Roman"/>
          <w:szCs w:val="24"/>
        </w:rPr>
        <w:t>,</w:t>
      </w:r>
      <w:r>
        <w:rPr>
          <w:rFonts w:eastAsia="Times New Roman"/>
          <w:szCs w:val="24"/>
        </w:rPr>
        <w:t xml:space="preserve"> όπως δεν είπε</w:t>
      </w:r>
      <w:r w:rsidRPr="005F23A3">
        <w:rPr>
          <w:rFonts w:eastAsia="Times New Roman"/>
          <w:szCs w:val="24"/>
        </w:rPr>
        <w:t>,</w:t>
      </w:r>
      <w:r>
        <w:rPr>
          <w:rFonts w:eastAsia="Times New Roman"/>
          <w:szCs w:val="24"/>
        </w:rPr>
        <w:t xml:space="preserve"> δυστυχώς</w:t>
      </w:r>
      <w:r w:rsidRPr="005F23A3">
        <w:rPr>
          <w:rFonts w:eastAsia="Times New Roman"/>
          <w:szCs w:val="24"/>
        </w:rPr>
        <w:t>,</w:t>
      </w:r>
      <w:r>
        <w:rPr>
          <w:rFonts w:eastAsia="Times New Roman"/>
          <w:szCs w:val="24"/>
        </w:rPr>
        <w:t xml:space="preserve"> και στον </w:t>
      </w:r>
      <w:r>
        <w:rPr>
          <w:rFonts w:eastAsia="Times New Roman"/>
          <w:szCs w:val="24"/>
          <w:lang w:val="en-US"/>
        </w:rPr>
        <w:t>TAP</w:t>
      </w:r>
      <w:r w:rsidRPr="00B71F45">
        <w:rPr>
          <w:rFonts w:eastAsia="Times New Roman"/>
          <w:szCs w:val="24"/>
        </w:rPr>
        <w:t>,</w:t>
      </w:r>
      <w:r>
        <w:rPr>
          <w:rFonts w:eastAsia="Times New Roman"/>
          <w:szCs w:val="24"/>
        </w:rPr>
        <w:t xml:space="preserve"> ότι όλα αυτά είναι έργα δρομολογημένα που απλώς η Κυβέρνησή του</w:t>
      </w:r>
      <w:r w:rsidRPr="00B71F45">
        <w:rPr>
          <w:rFonts w:eastAsia="Times New Roman"/>
          <w:szCs w:val="24"/>
        </w:rPr>
        <w:t>,</w:t>
      </w:r>
      <w:r>
        <w:rPr>
          <w:rFonts w:eastAsia="Times New Roman"/>
          <w:szCs w:val="24"/>
        </w:rPr>
        <w:t xml:space="preserve"> με καθυστέρηση ενάμισι έτους έρχεται τώρα να τα υιοθετήσει και να τις ενσωματώσει στις πολιτικές της. Με αυτές τις σκέ</w:t>
      </w:r>
      <w:r>
        <w:rPr>
          <w:rFonts w:eastAsia="Times New Roman"/>
          <w:szCs w:val="24"/>
        </w:rPr>
        <w:t>ψεις</w:t>
      </w:r>
      <w:r w:rsidRPr="00B71F45">
        <w:rPr>
          <w:rFonts w:eastAsia="Times New Roman"/>
          <w:szCs w:val="24"/>
        </w:rPr>
        <w:t>,</w:t>
      </w:r>
      <w:r>
        <w:rPr>
          <w:rFonts w:eastAsia="Times New Roman"/>
          <w:szCs w:val="24"/>
        </w:rPr>
        <w:t xml:space="preserve"> επαναλαμβάνω</w:t>
      </w:r>
      <w:r w:rsidRPr="00B71F45">
        <w:rPr>
          <w:rFonts w:eastAsia="Times New Roman"/>
          <w:szCs w:val="24"/>
        </w:rPr>
        <w:t>,</w:t>
      </w:r>
      <w:r>
        <w:rPr>
          <w:rFonts w:eastAsia="Times New Roman"/>
          <w:szCs w:val="24"/>
        </w:rPr>
        <w:t xml:space="preserve"> εμείς στηρίζουμε τη συγκεκριμένη ενσωμάτωση. Όμως, είμαστε απολύτως αντίθετοι στα άρθρα, για τα οποία καταθέσαμε τις αντιρρήσεις μας.</w:t>
      </w:r>
    </w:p>
    <w:p w14:paraId="42F91D27" w14:textId="77777777" w:rsidR="00BB77B8" w:rsidRDefault="00A714EA">
      <w:pPr>
        <w:spacing w:after="0" w:line="600" w:lineRule="auto"/>
        <w:ind w:firstLine="720"/>
        <w:jc w:val="both"/>
        <w:rPr>
          <w:rFonts w:eastAsia="Times New Roman"/>
          <w:szCs w:val="24"/>
        </w:rPr>
      </w:pPr>
      <w:r>
        <w:rPr>
          <w:rFonts w:eastAsia="Times New Roman"/>
          <w:szCs w:val="24"/>
        </w:rPr>
        <w:t>Ευχαριστώ πολύ.</w:t>
      </w:r>
    </w:p>
    <w:p w14:paraId="42F91D28" w14:textId="77777777" w:rsidR="00BB77B8" w:rsidRDefault="00A714EA">
      <w:pPr>
        <w:spacing w:after="0" w:line="600" w:lineRule="auto"/>
        <w:ind w:firstLine="720"/>
        <w:jc w:val="center"/>
        <w:rPr>
          <w:rFonts w:eastAsia="Times New Roman"/>
          <w:szCs w:val="24"/>
        </w:rPr>
      </w:pPr>
      <w:r>
        <w:rPr>
          <w:rFonts w:eastAsia="Times New Roman"/>
          <w:szCs w:val="24"/>
        </w:rPr>
        <w:t>(Χειροκροτήματα)</w:t>
      </w:r>
    </w:p>
    <w:p w14:paraId="42F91D29"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Ο ειδικός αγορητής από το Κομμουνιστ</w:t>
      </w:r>
      <w:r>
        <w:rPr>
          <w:rFonts w:eastAsia="Times New Roman"/>
          <w:szCs w:val="24"/>
        </w:rPr>
        <w:t>ικό Κόμμα Ελλάδ</w:t>
      </w:r>
      <w:r>
        <w:rPr>
          <w:rFonts w:eastAsia="Times New Roman"/>
          <w:szCs w:val="24"/>
        </w:rPr>
        <w:t>α</w:t>
      </w:r>
      <w:r>
        <w:rPr>
          <w:rFonts w:eastAsia="Times New Roman"/>
          <w:szCs w:val="24"/>
        </w:rPr>
        <w:t>ς κ. Βαρδαλής Αθανάσιος έχει τον λόγο.</w:t>
      </w:r>
    </w:p>
    <w:p w14:paraId="42F91D2A" w14:textId="77777777" w:rsidR="00BB77B8" w:rsidRDefault="00A714EA">
      <w:pPr>
        <w:spacing w:after="0" w:line="600" w:lineRule="auto"/>
        <w:ind w:firstLine="720"/>
        <w:jc w:val="both"/>
        <w:rPr>
          <w:rFonts w:eastAsia="Times New Roman"/>
          <w:szCs w:val="24"/>
        </w:rPr>
      </w:pPr>
      <w:r w:rsidRPr="00971757">
        <w:rPr>
          <w:rFonts w:eastAsia="Times New Roman"/>
          <w:b/>
          <w:szCs w:val="24"/>
        </w:rPr>
        <w:t>ΑΘΑΝΑΣΙΟΣ ΒΑΡ</w:t>
      </w:r>
      <w:r>
        <w:rPr>
          <w:rFonts w:eastAsia="Times New Roman"/>
          <w:b/>
          <w:szCs w:val="24"/>
        </w:rPr>
        <w:t>Δ</w:t>
      </w:r>
      <w:r w:rsidRPr="00971757">
        <w:rPr>
          <w:rFonts w:eastAsia="Times New Roman"/>
          <w:b/>
          <w:szCs w:val="24"/>
        </w:rPr>
        <w:t>ΑΛΗΣ</w:t>
      </w:r>
      <w:r>
        <w:rPr>
          <w:rFonts w:eastAsia="Times New Roman"/>
          <w:szCs w:val="24"/>
        </w:rPr>
        <w:t>: Ευχαριστώ, κύριε Πρόεδρε.</w:t>
      </w:r>
    </w:p>
    <w:p w14:paraId="42F91D2B" w14:textId="77777777" w:rsidR="00BB77B8" w:rsidRDefault="00A714EA">
      <w:pPr>
        <w:spacing w:after="0" w:line="600" w:lineRule="auto"/>
        <w:ind w:firstLine="720"/>
        <w:jc w:val="both"/>
        <w:rPr>
          <w:rFonts w:eastAsia="Times New Roman"/>
          <w:szCs w:val="24"/>
        </w:rPr>
      </w:pPr>
      <w:r>
        <w:rPr>
          <w:rFonts w:eastAsia="Times New Roman"/>
          <w:szCs w:val="24"/>
        </w:rPr>
        <w:t>Κυρίες και κύριοι Βουλευτές, είναι γνωστό πως οι δημόσιες συμβάσεις διαδραματίζουν σημαντικό ρόλο, τόσο στην καπιταλιστική οικονομία της Ευρωπαϊκής Ένωσης όσο και των κρατών-μελών της. Σε σχετική μάλιστα μελέτη της Ευρωπαϊκής Επιτροπής το 2011, εκτιμάται ό</w:t>
      </w:r>
      <w:r>
        <w:rPr>
          <w:rFonts w:eastAsia="Times New Roman"/>
          <w:szCs w:val="24"/>
        </w:rPr>
        <w:t xml:space="preserve">τι την ίδια χρονιά το ύψος της δαπάνης για τις δημόσιες συμβάσεις στις χώρες-μέλη της Ευρωπαϊκής Ένωσης, ανήλθε στο 19% του κοινοτικού ακαθάριστου εθνικού προϊόντος, επίπεδο στο οποίο μάλιστα κυμάνθηκε κατά τη διάρκεια της τελευταίας δεκαετίας. </w:t>
      </w:r>
    </w:p>
    <w:p w14:paraId="42F91D2C" w14:textId="77777777" w:rsidR="00BB77B8" w:rsidRDefault="00A714EA">
      <w:pPr>
        <w:spacing w:after="0" w:line="600" w:lineRule="auto"/>
        <w:ind w:firstLine="720"/>
        <w:jc w:val="both"/>
        <w:rPr>
          <w:rFonts w:eastAsia="Times New Roman"/>
          <w:szCs w:val="24"/>
        </w:rPr>
      </w:pPr>
      <w:r>
        <w:rPr>
          <w:rFonts w:eastAsia="Times New Roman"/>
          <w:szCs w:val="24"/>
        </w:rPr>
        <w:t xml:space="preserve">Στην ίδια </w:t>
      </w:r>
      <w:r>
        <w:rPr>
          <w:rFonts w:eastAsia="Times New Roman"/>
          <w:szCs w:val="24"/>
        </w:rPr>
        <w:t xml:space="preserve">μελέτη τα αντίστοιχα μεγέθη που αφορούν τη χώρα μας, εκτιμάται ότι ανήλθαν στα 18,4 δισεκατομμύρια ευρώ ή σε ποσοστό 8,8% του ΑΕΠ. Οπότε, με βάση αυτά τα δυο νούμερα μόνο γίνεται </w:t>
      </w:r>
      <w:r>
        <w:rPr>
          <w:rFonts w:eastAsia="Times New Roman"/>
          <w:szCs w:val="24"/>
        </w:rPr>
        <w:lastRenderedPageBreak/>
        <w:t>αντιληπτό πως το ζήτημα που συζητάμε έχει μεγάλη οικονομική σημασία και, άρα,</w:t>
      </w:r>
      <w:r>
        <w:rPr>
          <w:rFonts w:eastAsia="Times New Roman"/>
          <w:szCs w:val="24"/>
        </w:rPr>
        <w:t xml:space="preserve"> μεγάλο είναι το ενδιαφέρον των επιχειρηματικών ομίλων των μονοπωλίων. Κι αυτό γιατί; Γιατί στο πλαίσιο του αστικού κράτους, οι δημόσιες συμβάσεις είναι ένα από τα μέσα, με τα οποία το κράτος ενισχύει άμεσα τα μονοπώλια με κρατικό ζεστό χρήμα. Χρήμα που πρ</w:t>
      </w:r>
      <w:r>
        <w:rPr>
          <w:rFonts w:eastAsia="Times New Roman"/>
          <w:szCs w:val="24"/>
        </w:rPr>
        <w:t xml:space="preserve">οέρχεται από την αφαίμαξη του λαϊκού εισοδήματος, μέσω της φορολογίας αλλά και του δημόσιου δανεισμού, όπως έγινε όλα τα προηγούμενα χρόνια στη χώρα μας, αλλά και στα υπόλοιπα κράτη-μέλη της Ευρωπαϊκής Ένωσης, ανεξάρτητα, βεβαίως, από μνημόνια και το ύψος </w:t>
      </w:r>
      <w:r>
        <w:rPr>
          <w:rFonts w:eastAsia="Times New Roman"/>
          <w:szCs w:val="24"/>
        </w:rPr>
        <w:t xml:space="preserve">των δημοσιονομικών ελλειμμάτων ή του δημόσιου χρέους. </w:t>
      </w:r>
    </w:p>
    <w:p w14:paraId="42F91D2D" w14:textId="77777777" w:rsidR="00BB77B8" w:rsidRDefault="00A714EA">
      <w:pPr>
        <w:spacing w:after="0" w:line="600" w:lineRule="auto"/>
        <w:ind w:firstLine="720"/>
        <w:jc w:val="both"/>
        <w:rPr>
          <w:rFonts w:eastAsia="Times New Roman"/>
          <w:szCs w:val="24"/>
        </w:rPr>
      </w:pPr>
      <w:r>
        <w:rPr>
          <w:rFonts w:eastAsia="Times New Roman"/>
          <w:szCs w:val="24"/>
        </w:rPr>
        <w:t xml:space="preserve">Αυτόν τον στόχο έρχονται να υπηρετήσουν, τόσο το σημερινό σχέδιο νόμου, που συζητάμε όσο και η οδηγία 24/2014, για τον βασικό όγκο των δημόσιων προμηθειών και συμβάσεων έργων και υπηρεσιών, αλλά και η </w:t>
      </w:r>
      <w:r>
        <w:rPr>
          <w:rFonts w:eastAsia="Times New Roman"/>
          <w:szCs w:val="24"/>
        </w:rPr>
        <w:t xml:space="preserve">οδηγία 25/2014 για τις δημόσιες συμβάσεις στους τομείς του ύδατος, της ενέργειας, των μεταφορών, των ταχυδρομικών υπηρεσιών. Άλλωστε, αυτό γίνεται ξεκάθαρο αν κάποιος διαβάσει τα κείμενα και τις αιτιολογικές τους σκέψεις. </w:t>
      </w:r>
    </w:p>
    <w:p w14:paraId="42F91D2E" w14:textId="77777777" w:rsidR="00BB77B8" w:rsidRDefault="00A714EA">
      <w:pPr>
        <w:spacing w:after="0" w:line="600" w:lineRule="auto"/>
        <w:ind w:firstLine="720"/>
        <w:jc w:val="both"/>
        <w:rPr>
          <w:rFonts w:eastAsia="Times New Roman"/>
          <w:szCs w:val="24"/>
        </w:rPr>
      </w:pPr>
      <w:r>
        <w:rPr>
          <w:rFonts w:eastAsia="Times New Roman"/>
          <w:szCs w:val="24"/>
        </w:rPr>
        <w:lastRenderedPageBreak/>
        <w:t xml:space="preserve">Τι λένε τα ίδια τα κείμενα; </w:t>
      </w:r>
    </w:p>
    <w:p w14:paraId="42F91D2F"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Πρώτ</w:t>
      </w:r>
      <w:r>
        <w:rPr>
          <w:rFonts w:eastAsia="Times New Roman" w:cs="Times New Roman"/>
          <w:szCs w:val="24"/>
        </w:rPr>
        <w:t xml:space="preserve">ον, βασικός στόχος είναι να άρουν όλα τα εμπόδια στην ελεύθερη κυκλοφορία, παροχή υπηρεσιών σε όλα τα κράτη μέλη της Ευρωπαϊκής Ένωσης στην ενιαία καπιταλιστική αγορά. </w:t>
      </w:r>
    </w:p>
    <w:p w14:paraId="42F91D3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Δεύτερον, να υλοποιήσουν με ενιαίο τρόπο σε όλα τα κράτη-μέλη της Ευρωπαϊκής Ένωσης στη</w:t>
      </w:r>
      <w:r>
        <w:rPr>
          <w:rFonts w:eastAsia="Times New Roman" w:cs="Times New Roman"/>
          <w:szCs w:val="24"/>
        </w:rPr>
        <w:t>ν αγορά των δημοσίων συμβάσεων τις τέσσερις ελευθερίες κίνησης κεφαλαίου, δηλαδή κεφαλαίων, υπηρεσιών, εμπορευμάτων και εργαζομένων, που αποτελούν τις θεμελιώδεις αρχές της Ευρωπαϊκής Ένωσης. Και, τρίτον, να εντάξουν τον τομέα των δημόσιων συμβάσεων στη στ</w:t>
      </w:r>
      <w:r>
        <w:rPr>
          <w:rFonts w:eastAsia="Times New Roman" w:cs="Times New Roman"/>
          <w:szCs w:val="24"/>
        </w:rPr>
        <w:t xml:space="preserve">ρατηγική της Ευρωπαϊκής Ένωσης «Ευρώπη 2020», δηλαδή την αντιλαϊκή στρατηγική του κεφαλαίου, που τσακίζει μισθούς και δικαιώματα σε όλη την Ευρωπαϊκή Ένωση για την ενίσχυση της ανταγωνιστικότητας και της κερδοφορίας των επιχειρηματικών ομίλων. Αυτούς τους </w:t>
      </w:r>
      <w:r>
        <w:rPr>
          <w:rFonts w:eastAsia="Times New Roman" w:cs="Times New Roman"/>
          <w:szCs w:val="24"/>
        </w:rPr>
        <w:t xml:space="preserve">στόχους έχει το νομοσχέδιο και τα άλλα που λέτε όλοι σας είναι άλλα λόγια να αγαπιόμαστε. </w:t>
      </w:r>
    </w:p>
    <w:p w14:paraId="42F91D31"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Προσπαθείτε να θολώσετε τα νερά, να κρύψετε από τον λαό πως οι δημόσιες συμβάσεις αποτελούν σημαντικό πεδίο κερδοφόρας δράσης των επιχειρηματικών ομίλων, ιδιαίτερα σ</w:t>
      </w:r>
      <w:r>
        <w:rPr>
          <w:rFonts w:eastAsia="Times New Roman" w:cs="Times New Roman"/>
          <w:szCs w:val="24"/>
        </w:rPr>
        <w:t xml:space="preserve">ε τομείς όπως είναι οι κατασκευές και τα δημόσια έργα, η ενέργεια, οι τηλεπικοινωνίες, οι υπηρεσίες και οι βιομηχανία. </w:t>
      </w:r>
    </w:p>
    <w:p w14:paraId="42F91D3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Κυρίες και κύριοι, ο τομέας των δημόσιων συμβάσεων βρίσκεται σ</w:t>
      </w:r>
      <w:r w:rsidRPr="00377138">
        <w:rPr>
          <w:rFonts w:eastAsia="Times New Roman" w:cs="Times New Roman"/>
          <w:szCs w:val="24"/>
        </w:rPr>
        <w:t>το επίκεντρο του σφοδρού ανταγωνισμού ανάμεσα σε μονοπωλιακούς ομίλους, τό</w:t>
      </w:r>
      <w:r w:rsidRPr="00377138">
        <w:rPr>
          <w:rFonts w:eastAsia="Times New Roman" w:cs="Times New Roman"/>
          <w:szCs w:val="24"/>
        </w:rPr>
        <w:t xml:space="preserve">σο στο εσωτερικό της </w:t>
      </w:r>
      <w:r>
        <w:rPr>
          <w:rFonts w:eastAsia="Times New Roman" w:cs="Times New Roman"/>
          <w:szCs w:val="24"/>
        </w:rPr>
        <w:t>Ευρωπαϊκής Ένωσης</w:t>
      </w:r>
      <w:r w:rsidRPr="00377138">
        <w:rPr>
          <w:rFonts w:eastAsia="Times New Roman" w:cs="Times New Roman"/>
          <w:szCs w:val="24"/>
        </w:rPr>
        <w:t xml:space="preserve"> όσο και με άλλα ιμπεριαλιστικά κέντρα κα</w:t>
      </w:r>
      <w:r>
        <w:rPr>
          <w:rFonts w:eastAsia="Times New Roman" w:cs="Times New Roman"/>
          <w:szCs w:val="24"/>
        </w:rPr>
        <w:t>ι ισχυρές καπιταλιστικές χώρες. Αποτελούν άλλωστε κρίσιμο σημείο της διαπραγμάτευσης μεταξύ Ευρωπαϊκής Ένωσης και Ηνωμένων Πολιτειών της Αμερικής για τη διαντλαντική συμφωνία με</w:t>
      </w:r>
      <w:r>
        <w:rPr>
          <w:rFonts w:eastAsia="Times New Roman" w:cs="Times New Roman"/>
          <w:szCs w:val="24"/>
        </w:rPr>
        <w:t xml:space="preserve"> τα μονοπώλια και στις δυο πλευρές του Ατλαντικού να διεκδικούν το άνοιγμα των εκατέρωθεν αγορών για την κατάκτηση από αυτές θέσεων. </w:t>
      </w:r>
    </w:p>
    <w:p w14:paraId="42F91D33"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Επομένως, ένας άλλος στόχος της Ευρωπαϊκής Ένωσης, που και αυτόν τον στόχο τον κάνετε γαργάρα, είναι να ρυθμίσει με ενιαίο</w:t>
      </w:r>
      <w:r>
        <w:rPr>
          <w:rFonts w:eastAsia="Times New Roman" w:cs="Times New Roman"/>
          <w:szCs w:val="24"/>
        </w:rPr>
        <w:t xml:space="preserve">υς κανόνες τα των δημοσίων συμβάσεων με τις οδηγίες μέσα στην Ευρωπαϊκή Ένωση, δηλαδή να διαμορφώσει ενιαίο καθεστώς εν όψει των συζητήσεων των διαπραγματεύσεων με τις Ηνωμένες Πολιτείες Αμερικής για τη διατλαντική συμφωνία. </w:t>
      </w:r>
    </w:p>
    <w:p w14:paraId="42F91D34"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Η τελική ουσία είναι ότι ανοίγ</w:t>
      </w:r>
      <w:r>
        <w:rPr>
          <w:rFonts w:eastAsia="Times New Roman" w:cs="Times New Roman"/>
          <w:szCs w:val="24"/>
        </w:rPr>
        <w:t>εται και με αυτή τη συμφωνία ένα τεράστιο πεδίο κερδοφορίας για τις μεγάλες επιχειρήσεις, τόσο στην Ευρώπη όσο και στις Ηνωμένες Πολιτείες της Αμερικής, που κυρίως θα στηρίζεται σε ενιαίους κανόνες –και είναι αναγκαίο αυτό- με πρώτους αυτούς που αφορούν τη</w:t>
      </w:r>
      <w:r>
        <w:rPr>
          <w:rFonts w:eastAsia="Times New Roman" w:cs="Times New Roman"/>
          <w:szCs w:val="24"/>
        </w:rPr>
        <w:t xml:space="preserve"> φθηνή εργατική δύναμη και την κρατική ενίσχυση με ενιαίους όρους. </w:t>
      </w:r>
    </w:p>
    <w:p w14:paraId="42F91D35"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Με τον ίδιο στόχο, την ενίσχυση των μονοπωλίων και των επιχειρηματικών ομίλων, η Ευρωπαϊκή Ένωση προωθεί και το άνοιγμα των αγορών των δημόσιων συμβάσεων τόσο με τις πρώην σοβιετικές δημοκ</w:t>
      </w:r>
      <w:r>
        <w:rPr>
          <w:rFonts w:eastAsia="Times New Roman" w:cs="Times New Roman"/>
          <w:szCs w:val="24"/>
        </w:rPr>
        <w:t>ρατίες, τη Νοτιοανατολική Μεσόγειο, τη Μέση Ανατολή, τη Βόρειο Αφρική, όσο και συνολικά με τρίτες χώρες</w:t>
      </w:r>
      <w:r w:rsidRPr="005D66BB">
        <w:rPr>
          <w:rFonts w:eastAsia="Times New Roman" w:cs="Times New Roman"/>
          <w:szCs w:val="24"/>
        </w:rPr>
        <w:t>,</w:t>
      </w:r>
      <w:r>
        <w:rPr>
          <w:rFonts w:eastAsia="Times New Roman" w:cs="Times New Roman"/>
          <w:szCs w:val="24"/>
        </w:rPr>
        <w:t xml:space="preserve"> όπως</w:t>
      </w:r>
      <w:r w:rsidRPr="005D66BB">
        <w:rPr>
          <w:rFonts w:eastAsia="Times New Roman" w:cs="Times New Roman"/>
          <w:szCs w:val="24"/>
        </w:rPr>
        <w:t>,</w:t>
      </w:r>
      <w:r>
        <w:rPr>
          <w:rFonts w:eastAsia="Times New Roman" w:cs="Times New Roman"/>
          <w:szCs w:val="24"/>
        </w:rPr>
        <w:t xml:space="preserve"> για παράδειγμα</w:t>
      </w:r>
      <w:r w:rsidRPr="005D66BB">
        <w:rPr>
          <w:rFonts w:eastAsia="Times New Roman" w:cs="Times New Roman"/>
          <w:szCs w:val="24"/>
        </w:rPr>
        <w:t>,</w:t>
      </w:r>
      <w:r>
        <w:rPr>
          <w:rFonts w:eastAsia="Times New Roman" w:cs="Times New Roman"/>
          <w:szCs w:val="24"/>
        </w:rPr>
        <w:t xml:space="preserve"> η Ινδία, η Κίνα, η Ιαπωνία, η Βραζιλία και άλλες. </w:t>
      </w:r>
    </w:p>
    <w:p w14:paraId="42F91D36"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Μιλάτε για απλούστευση των διαδικασιών χωρίς όμως να λέτε για ποιους. Αυτή η απλούστευση των διαδικασιών δεν αφορά για παράδειγμα των συνταξιούχο και τον εργάτη που θα πρέπει να σταθεί στην ουρά για μια απλή συναλλαγή στο ΙΚΑ από τον </w:t>
      </w:r>
      <w:r w:rsidRPr="00684A76">
        <w:rPr>
          <w:rFonts w:eastAsia="Times New Roman" w:cs="Times New Roman"/>
          <w:szCs w:val="24"/>
        </w:rPr>
        <w:t>ΕΟΠΥΥ</w:t>
      </w:r>
      <w:r>
        <w:rPr>
          <w:rFonts w:eastAsia="Times New Roman" w:cs="Times New Roman"/>
          <w:szCs w:val="24"/>
        </w:rPr>
        <w:t>. Δεν αφορά τα λα</w:t>
      </w:r>
      <w:r>
        <w:rPr>
          <w:rFonts w:eastAsia="Times New Roman" w:cs="Times New Roman"/>
          <w:szCs w:val="24"/>
        </w:rPr>
        <w:t>ϊκά στρώματα που θα ψάχνουν ένα κρεβάτι σε νοσοκομείο ή θα περιμένουν τέσσερις και πέντε μήνες για να κάνουν μια εγχείρηση. Γιατί εσείς και οι εταίροι σας στην Ευρωπαϊκή Ένωση έχετε κάνει την επιλογή σας: Τα πάντα για την εξυπηρέτηση, για τη διευκόλυνση τω</w:t>
      </w:r>
      <w:r>
        <w:rPr>
          <w:rFonts w:eastAsia="Times New Roman" w:cs="Times New Roman"/>
          <w:szCs w:val="24"/>
        </w:rPr>
        <w:t xml:space="preserve">ν επιχειρηματικών ομίλων. </w:t>
      </w:r>
    </w:p>
    <w:p w14:paraId="42F91D37"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Η Κυβέρνηση και τα άλλα κόμματα της Αντιπολίτευσης ισχυρίζονται πως το σχέδιο νόμου και η αντίστοιχη οδηγία βοηθούν τις μικρομεσαίες επιχειρήσεις και τους αυτοαπασχολούμενους. Αυτό αποτελεί ένα από τα μεγάλα ψέματα που λέτε όλοι </w:t>
      </w:r>
      <w:r>
        <w:rPr>
          <w:rFonts w:eastAsia="Times New Roman" w:cs="Times New Roman"/>
          <w:szCs w:val="24"/>
        </w:rPr>
        <w:t xml:space="preserve">σας στα μικρομεσαία στρώματα. </w:t>
      </w:r>
    </w:p>
    <w:p w14:paraId="42F91D38"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Κατ</w:t>
      </w:r>
      <w:r w:rsidRPr="005D66BB">
        <w:rPr>
          <w:rFonts w:eastAsia="Times New Roman" w:cs="Times New Roman"/>
          <w:szCs w:val="24"/>
        </w:rPr>
        <w:t xml:space="preserve">’ </w:t>
      </w:r>
      <w:r>
        <w:rPr>
          <w:rFonts w:eastAsia="Times New Roman" w:cs="Times New Roman"/>
          <w:szCs w:val="24"/>
        </w:rPr>
        <w:t xml:space="preserve">αρχάς να πούμε κάτι που όλοι σας βεβαίως το γνωρίζετε αλλά το κρύβετε επιμελώς. Ο ευρωενωσιακός ορισμός των μικρομεσαίων επιχειρήσεων αφορά κυρίως επιχειρήσεις από διακόσιες πενήντα </w:t>
      </w:r>
      <w:r>
        <w:rPr>
          <w:rFonts w:eastAsia="Times New Roman" w:cs="Times New Roman"/>
          <w:szCs w:val="24"/>
        </w:rPr>
        <w:lastRenderedPageBreak/>
        <w:t>έως πεντακόσιους εργαζόμενους, οπότε β</w:t>
      </w:r>
      <w:r>
        <w:rPr>
          <w:rFonts w:eastAsia="Times New Roman" w:cs="Times New Roman"/>
          <w:szCs w:val="24"/>
        </w:rPr>
        <w:t xml:space="preserve">έβαια στην πράξη μιλάμε για μεγάλες επιχειρήσεις ακόμα και με μονοπωλιακή θέση στην αγορά των περισσότερων ίσως κρατών μελών της Ευρωπαϊκής Ένωσης. </w:t>
      </w:r>
    </w:p>
    <w:p w14:paraId="42F91D39"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Το κύριο, όμως, είναι ότι τα παραπάνω σε καμμιά περίπτωση δεν αφορούν μικρομεσαίους επαγγελματοβιοτέχνες κα</w:t>
      </w:r>
      <w:r>
        <w:rPr>
          <w:rFonts w:eastAsia="Times New Roman" w:cs="Times New Roman"/>
          <w:szCs w:val="24"/>
        </w:rPr>
        <w:t xml:space="preserve">ι εμπόρους ή αυτοαπασχολούμενους. Γιατί αυτό που τους αποκλείει δεν είναι κατά βάση η «γραφειοκρατικές» δήθεν διαδικασίες αλλά η αδυναμία τους να ανταγωνιστούν τους μεγάλους ομίλους που κυριαρχούν στην αγορά και αυτός ο ανταγωνισμός τους συνθλίβει. </w:t>
      </w:r>
    </w:p>
    <w:p w14:paraId="42F91D3A"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Επομέν</w:t>
      </w:r>
      <w:r>
        <w:rPr>
          <w:rFonts w:eastAsia="Times New Roman" w:cs="Times New Roman"/>
          <w:szCs w:val="24"/>
        </w:rPr>
        <w:t>ως μην κάνετε ότι σας έπιασε ο πόνος για τους μικρούς και αυτοαπασχολούμενους επαγγελματοβιοτέχνες και εμπόρους, γιατί αυτοί και με τις πιο απλές διαδικασίες δεν είναι σε θέση να ανταγωνιστούν τους μεγάλους. Το πολύ-πολύ που μπορεί να γίνει είναι η δημιουρ</w:t>
      </w:r>
      <w:r>
        <w:rPr>
          <w:rFonts w:eastAsia="Times New Roman" w:cs="Times New Roman"/>
          <w:szCs w:val="24"/>
        </w:rPr>
        <w:t>γία μιας στεφάνης μικρομεσαίων επιχειρήσεων γύρω από τις μεγάλες που θα αναλαμβάνουν κατ’ εντολή τους μικρού μεγέθους δημόσιες συμβάσεις για την εκτέλεση των οποίων θα είναι υποχρεωμένες να προμηθεύονται υλικά, τεχνογνωσία κ.λπ. από τους μεγάλους, που έτσι</w:t>
      </w:r>
      <w:r>
        <w:rPr>
          <w:rFonts w:eastAsia="Times New Roman" w:cs="Times New Roman"/>
          <w:szCs w:val="24"/>
        </w:rPr>
        <w:t xml:space="preserve"> αυτοί θα βγαίνουν διπλά κερδισμένοι. </w:t>
      </w:r>
    </w:p>
    <w:p w14:paraId="42F91D3B"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Υποστηρίζετε όλοι σας πως οι οδηγίες και το νομοσχέδιο καθιερώνουν τη διαφάνεια, την αμεροληψία και την αντικειμενικότητα στη διαδικασία των δημόσιων συμβάσεων και αποτρέπουν τη διαφθορά. Στην πραγματικότητα πρόκειται</w:t>
      </w:r>
      <w:r>
        <w:rPr>
          <w:rFonts w:eastAsia="Times New Roman" w:cs="Times New Roman"/>
          <w:szCs w:val="24"/>
        </w:rPr>
        <w:t xml:space="preserve"> για το ακριβώς αντίθετο. Αφήνουν διάπλατα όχι μόνο παράθυρα και πόρτες ολόκληρες για να τύχουν διαφορετικής μεταχείρισης μεγάλοι επιχειρηματικοί όμιλοι. Όχι βέβαια ότι για εμάς αυτό είναι το κύριο. Η διαφθορά είναι σύμφυτη με τον καπιταλισμό και το κράτος</w:t>
      </w:r>
      <w:r>
        <w:rPr>
          <w:rFonts w:eastAsia="Times New Roman" w:cs="Times New Roman"/>
          <w:szCs w:val="24"/>
        </w:rPr>
        <w:t xml:space="preserve"> του. δεν πρόκειται να εξαλειφθεί ποτέ ακόμα και με την πιο αυστηρή νομοθεσία, γιατί η επιδίωξη του κέρδους είναι αυτή που γεννά και αναπαράγει και όλες εκείνες τις μορφές και τις σχέσεις με τις οποίες οι επιχειρηματικοί όμιλοι θα διαπλέκονται με τα στελέχ</w:t>
      </w:r>
      <w:r>
        <w:rPr>
          <w:rFonts w:eastAsia="Times New Roman" w:cs="Times New Roman"/>
          <w:szCs w:val="24"/>
        </w:rPr>
        <w:t xml:space="preserve">η του κρατικού μηχανισμού αλλά και του αστικού πολιτικού συστήματος. </w:t>
      </w:r>
    </w:p>
    <w:p w14:paraId="42F91D3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Το κύριο είναι ότι η πιο μεγάλη διαφθορά, τα πιο μεγάλα εγκλήματα είναι αυτά που γίνονται με βάση τους κανόνες και τους νόμους του αστικού κράτους, ακριβώς, γιατί υπηρετούν το σύστημα τη</w:t>
      </w:r>
      <w:r>
        <w:rPr>
          <w:rFonts w:eastAsia="Times New Roman" w:cs="Times New Roman"/>
          <w:szCs w:val="24"/>
        </w:rPr>
        <w:t>ς εκμετάλ</w:t>
      </w:r>
      <w:r>
        <w:rPr>
          <w:rFonts w:eastAsia="Times New Roman" w:cs="Times New Roman"/>
          <w:szCs w:val="24"/>
        </w:rPr>
        <w:lastRenderedPageBreak/>
        <w:t xml:space="preserve">λευσης και της κερδοφορίας, δηλαδή τη νομιμότητα της εκμετάλλευσης της εργατικής τάξης και της αντίστοιχης ενίσχυσης του κεφαλαίου υπηρετούν και οι διατάξεις του συγκεκριμένου νομοσχεδίου και των οδηγιών που ενσωματώνουν. </w:t>
      </w:r>
    </w:p>
    <w:p w14:paraId="42F91D3D"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Μιλάτε για διαφάνεια. Γι</w:t>
      </w:r>
      <w:r>
        <w:rPr>
          <w:rFonts w:eastAsia="Times New Roman" w:cs="Times New Roman"/>
          <w:szCs w:val="24"/>
        </w:rPr>
        <w:t>α ποια διαφάνεια γίνεται λόγος όταν για παράδειγμα προβλέπεται μια σειρά από διαφορετικούς τύπους διαδικασιών, μορφών και τύπων για την ανάθεση δημόσιων συμβάσεων; Διαφορετικές συμβάσεις ανάλογα με το ύψος της τιμής αλλά και ανάλογα με την αναθέτουσα αρχή.</w:t>
      </w:r>
      <w:r>
        <w:rPr>
          <w:rFonts w:eastAsia="Times New Roman" w:cs="Times New Roman"/>
          <w:szCs w:val="24"/>
        </w:rPr>
        <w:t xml:space="preserve"> Μόνο να δείτε τα άρθρα 27 έως 32 του νομοσχεδίου και της οδηγίας και θα καταλάβετε πόσα διαφορετικά ήδη διαδικασιών θεσπίζουν. </w:t>
      </w:r>
    </w:p>
    <w:p w14:paraId="42F91D3E"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Για παράδειγμα, θεσπίζεται ανοιχτή διαδικασία, κλειστή διαδικασία, ανταγωνιστική διαδικασία με διαπραγμάτευση, διαδικασία του α</w:t>
      </w:r>
      <w:r>
        <w:rPr>
          <w:rFonts w:eastAsia="Times New Roman" w:cs="Times New Roman"/>
          <w:szCs w:val="24"/>
        </w:rPr>
        <w:t>νταγωνιστικού διαλόγου. Δημιουργείται μια νέα διαδικασία, η εταιρική σχέση καινοτομίας που σχεδόν φωτογραφίζει επιχειρήσεις και συμπράξεις που δραστηριοποιούνται σε τομείς έρευνας και ανάπτυξης νέων τεχνολογιών, τομείς υψηλής κερδοφορίας και έντασης κεφαλα</w:t>
      </w:r>
      <w:r>
        <w:rPr>
          <w:rFonts w:eastAsia="Times New Roman" w:cs="Times New Roman"/>
          <w:szCs w:val="24"/>
        </w:rPr>
        <w:t xml:space="preserve">ίου που </w:t>
      </w:r>
      <w:r>
        <w:rPr>
          <w:rFonts w:eastAsia="Times New Roman" w:cs="Times New Roman"/>
          <w:szCs w:val="24"/>
        </w:rPr>
        <w:lastRenderedPageBreak/>
        <w:t>τα ευρωενωσιακά μονοπώλια, τα όργανα της Ευρωπαϊκής Ένωσης, αλλά και οι αστικές κυβερνήσεις δίνουν ιδιαίτερη σημασία βλέποντας προοπτικές καπιταλιστικής ανάπτυξης στο περιβάλλον της σημερινής οικονομικής στασιμότητας σε Ευρωζώνη και Ευρωπαϊκή Ένωση</w:t>
      </w:r>
      <w:r>
        <w:rPr>
          <w:rFonts w:eastAsia="Times New Roman" w:cs="Times New Roman"/>
          <w:szCs w:val="24"/>
        </w:rPr>
        <w:t xml:space="preserve"> ευρύτερα. </w:t>
      </w:r>
    </w:p>
    <w:p w14:paraId="42F91D3F"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Προβλέπονται ακόμη συμφωνίες πλαίσιο, ενώ στο πλαίσιο των ηλεκτρονικών μέσων σύναψης δημόσιων συμβάσεων προβλέπονται «δυναμικά» συστήματα αγορών για προμήθειες τρέχουσας χρήσης όπως για παράδειγμα ηλεκτρονικοί πλειστηριασμοί, ηλεκτρονικοί κατάλ</w:t>
      </w:r>
      <w:r>
        <w:rPr>
          <w:rFonts w:eastAsia="Times New Roman" w:cs="Times New Roman"/>
          <w:szCs w:val="24"/>
        </w:rPr>
        <w:t xml:space="preserve">ογοι και άλλα. </w:t>
      </w:r>
    </w:p>
    <w:p w14:paraId="42F91D4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Κυρίες και κύριοι, τόσο οι εταίροι σας μέσω των οδηγιών όσο και η Κυβέρνηση και τα κόμματα της Αντιπολίτευσης, που συμφωνούν με αυτές, λέτε σκόπιμα και ένα ακόμα μεγάλο ψέμα, ότι δήθεν οι οδηγίες που ενσωματώνετε και το νομοσχέδιό σας επιβά</w:t>
      </w:r>
      <w:r>
        <w:rPr>
          <w:rFonts w:eastAsia="Times New Roman" w:cs="Times New Roman"/>
          <w:szCs w:val="24"/>
        </w:rPr>
        <w:t xml:space="preserve">λουν στους εργολάβους των έργων υπηρεσιών κ.λπ. τον σεβασμό της εργατικής νομοθεσίας. </w:t>
      </w:r>
    </w:p>
    <w:p w14:paraId="42F91D41"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Κατ’ αρχάς να πούμε ότι μιλάτε για τα ερείπια της εργατικής νομοθεσίας που αφήσατε εσείς και οι εταίροι σας, η Ευρωπαϊκή Κεντρική Τράπεζα, η Ευρωπαϊκή Επιτροπή, το Διεθν</w:t>
      </w:r>
      <w:r>
        <w:rPr>
          <w:rFonts w:eastAsia="Times New Roman" w:cs="Times New Roman"/>
          <w:szCs w:val="24"/>
        </w:rPr>
        <w:t xml:space="preserve">ές Νομισματικό Ταμείο, </w:t>
      </w:r>
      <w:r>
        <w:rPr>
          <w:rFonts w:eastAsia="Times New Roman" w:cs="Times New Roman"/>
          <w:szCs w:val="24"/>
        </w:rPr>
        <w:lastRenderedPageBreak/>
        <w:t>το κουαρτέτο –πρώην τρόικα- αλλά και οι προηγούμενες κυβερνήσεις του ΠΑΣΟΚ και της Νέας Δημοκρατίας με τις προφανούς βαρβαρότητας αντεργατικές επιθέσεις σας. Μπροστά μας άλλωστε είναι και η δεύτερη αξιολόγηση, όπου θα καταργηθεί ό,τι</w:t>
      </w:r>
      <w:r>
        <w:rPr>
          <w:rFonts w:eastAsia="Times New Roman" w:cs="Times New Roman"/>
          <w:szCs w:val="24"/>
        </w:rPr>
        <w:t xml:space="preserve"> έχει απομείνει όρθιο. </w:t>
      </w:r>
    </w:p>
    <w:p w14:paraId="42F91D4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Πέρα, όμως, από αυτό να πούμε και το εξής: Όταν πρόκειται για αλλοδαπές εταιρείες, για υπηρεσίες που απασχολούν και αλλοδαπούς εργάτες ξέρετε πολύ καλά ότι ισχύει η οδηγία του 2006/123 για την ελεύθερη παροχή υπηρεσιών στην εσωτερικ</w:t>
      </w:r>
      <w:r>
        <w:rPr>
          <w:rFonts w:eastAsia="Times New Roman" w:cs="Times New Roman"/>
          <w:szCs w:val="24"/>
        </w:rPr>
        <w:t>ή αγορά, δηλαδή η γνωστή οδηγία Μπολκεστάιν. Ποια είναι η ουσία της οδηγίας αυτής; Εσείς του ΣΥΡΙΖΑ τη γνωρίζετε πολύ καλά, γιατί τότε, όταν ψηφιζόταν, είχατε βγει στα κεραμίδια! Τώρα βέβαια την κάνετε γαργάρα και την αποδέχεστε έστω και σιωπηλά</w:t>
      </w:r>
      <w:r w:rsidRPr="00121948">
        <w:rPr>
          <w:rFonts w:eastAsia="Times New Roman" w:cs="Times New Roman"/>
          <w:szCs w:val="24"/>
        </w:rPr>
        <w:t>,</w:t>
      </w:r>
      <w:r>
        <w:rPr>
          <w:rFonts w:eastAsia="Times New Roman" w:cs="Times New Roman"/>
          <w:szCs w:val="24"/>
        </w:rPr>
        <w:t xml:space="preserve"> γιατί η κ</w:t>
      </w:r>
      <w:r>
        <w:rPr>
          <w:rFonts w:eastAsia="Times New Roman" w:cs="Times New Roman"/>
          <w:szCs w:val="24"/>
        </w:rPr>
        <w:t>οροϊδία του λαού σάς έχει γίνει πλέον συνήθεια.</w:t>
      </w:r>
    </w:p>
    <w:p w14:paraId="42F91D43"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Να σας θυμίσω όμως –και κυρίως να μην ξεχνούν οι εργαζόμενοι που μας ακούν– ότι η αρχή της χώρας καταγωγής επιτρέπει στην εταιρεία να εφαρμόζει τις συλλογικές συμβάσεις εργασίας και το εργατικό δίκαιό της να </w:t>
      </w:r>
      <w:r>
        <w:rPr>
          <w:rFonts w:eastAsia="Times New Roman" w:cs="Times New Roman"/>
          <w:szCs w:val="24"/>
        </w:rPr>
        <w:t xml:space="preserve">αμείβουν τους εργάτες με τους μισθούς της χώρας τους κ.λπ.. Οπότε όταν πρόκειται </w:t>
      </w:r>
      <w:r>
        <w:rPr>
          <w:rFonts w:eastAsia="Times New Roman" w:cs="Times New Roman"/>
          <w:szCs w:val="24"/>
        </w:rPr>
        <w:lastRenderedPageBreak/>
        <w:t>για επιχειρήσεις που εμφανίζονται, έστω και εικονικά, να έχουν έδρα τη Βουλγαρία, τη Ρουμανία, την Εσθονία και άλλες χώρες, δίνει μισθούς πείνας και παροχές ψίχουλα με βάση ό,</w:t>
      </w:r>
      <w:r>
        <w:rPr>
          <w:rFonts w:eastAsia="Times New Roman" w:cs="Times New Roman"/>
          <w:szCs w:val="24"/>
        </w:rPr>
        <w:t xml:space="preserve">τι ορίζει το εργατικό δίκαιο της χώρας τους. Αυτοί είναι η ευρωπαϊκοί εταίροι σας. Τις ίδιες θεμελιώδεις αξίες μοιράζεστε μαζί τους, όπως άλλωστε και τα υπόλοιπα αστικά κόμματα. </w:t>
      </w:r>
    </w:p>
    <w:p w14:paraId="42F91D44"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Για να μη μιλήσουμε βέβαια τα δουλεμπορικά γραφεία, τις εταιρείες ενοικίασης </w:t>
      </w:r>
      <w:r>
        <w:rPr>
          <w:rFonts w:eastAsia="Times New Roman" w:cs="Times New Roman"/>
          <w:szCs w:val="24"/>
        </w:rPr>
        <w:t xml:space="preserve">εργαζομένων, που προβλέπει και η ευρωενωσιακή νομοθεσία και αυτή που θέσπισαν ΠΑΣΟΚ και Νέα Δημοκρατία, αλλά διατηρεί σήμερα ακέραια και η Κυβέρνηση ΣΥΡΙΖΑ–ΑΝΕΛ. Σε εργολάβους και δουλεμπορικά για τους εργαζόμενους ισχύει καθεστώς γαλέρας ενσαρκώνοντας το </w:t>
      </w:r>
      <w:r>
        <w:rPr>
          <w:rFonts w:eastAsia="Times New Roman" w:cs="Times New Roman"/>
          <w:szCs w:val="24"/>
        </w:rPr>
        <w:t xml:space="preserve">όραμά σας, που είναι αυτό της επιχειρηματικότητας. </w:t>
      </w:r>
    </w:p>
    <w:p w14:paraId="42F91D45"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Η κατασκευή του μετρό στη Θεσσαλονίκη χρησιμοποιήθηκε ως πιλότος για τη γενίκευση των ελαστικών μορφών εργασίας συνολικά στις κατασκευές. Η κατασκευάστρια κοινοπραξία έδωσε τμήματα των εργασιών σε υπεργολ</w:t>
      </w:r>
      <w:r>
        <w:rPr>
          <w:rFonts w:eastAsia="Times New Roman" w:cs="Times New Roman"/>
          <w:szCs w:val="24"/>
        </w:rPr>
        <w:t xml:space="preserve">άβους. Όλα αυτά τα χρόνια οι εκατοντάδες εργαζόμενοι που απασχολούνταν, τόσο </w:t>
      </w:r>
      <w:r>
        <w:rPr>
          <w:rFonts w:eastAsia="Times New Roman" w:cs="Times New Roman"/>
          <w:szCs w:val="24"/>
        </w:rPr>
        <w:lastRenderedPageBreak/>
        <w:t>στις αρχαιολογικές εργασίες όσο και στο κατασκευαστικό τμήμα του έργου, δέχθηκαν σκληρή επίθεση στα δικαιώματά τους, απολύσεις, μειώσεις μισθών, εκ περιτροπής εργασία, αναγκαστικέ</w:t>
      </w:r>
      <w:r>
        <w:rPr>
          <w:rFonts w:eastAsia="Times New Roman" w:cs="Times New Roman"/>
          <w:szCs w:val="24"/>
        </w:rPr>
        <w:t xml:space="preserve">ς άδειες χωρίς αποδοχές, πολύμηνες καθυστερήσεις στις πληρωμές, κατάργηση ειδικοτήτων, παράταση του ημερήσιου χρόνου εργασίας κατά μισή ώρα και άλλα. </w:t>
      </w:r>
    </w:p>
    <w:p w14:paraId="42F91D46"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Οι οδηγίες όχι μόνο δεν προβλέπουν το παραμικρό για την προστασία των εργαζομένων από τους υπεργολάβους, </w:t>
      </w:r>
      <w:r>
        <w:rPr>
          <w:rFonts w:eastAsia="Times New Roman" w:cs="Times New Roman"/>
          <w:szCs w:val="24"/>
        </w:rPr>
        <w:t>αλλά δεν υποχρεώνουν καν τις αναθέτουσες αρχές να εξετάζουν αν πληρούν τις προϋποθέσεις που πρέπει να πληρούν οι επιχειρήσεις που συμμετέχουν στους διαγωνισμούς για τις δημόσιες συμβάσεις, αφήνοντάς το στη διακριτική ευχέρεια και στην καλή τους θέληση.</w:t>
      </w:r>
    </w:p>
    <w:p w14:paraId="42F91D47"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Συνοψίζοντας, το κρίσιμο και καθοριστικό ζήτημα, που διατρέχει τόσο τις οδηγίες 24 και 25/2014 όσο και το νομοσχέδιο που τις ενσωματώνει, η «καρδιά» τους, είναι το άνοιγμα των αγορών των δημοσίων συμβάσεων όλων των κρατών μελών. Με άλλα λόγια κάθε επιχειρη</w:t>
      </w:r>
      <w:r>
        <w:rPr>
          <w:rFonts w:eastAsia="Times New Roman" w:cs="Times New Roman"/>
          <w:szCs w:val="24"/>
        </w:rPr>
        <w:t xml:space="preserve">ματικός όμιλος που εδρεύει σε οποιοδήποτε κράτος μέλος της Ευρωπαϊκής Ένωσης να μπορεί να συμμετέχει ανάλογα με τα ενδιαφέροντα </w:t>
      </w:r>
      <w:r>
        <w:rPr>
          <w:rFonts w:eastAsia="Times New Roman" w:cs="Times New Roman"/>
          <w:szCs w:val="24"/>
        </w:rPr>
        <w:lastRenderedPageBreak/>
        <w:t>και τα συμφέροντά του στις διαδικασίες ανάθεσης δημόσιων συμβάσεων ή συμβάσεων παραχώρησης σε οποιοδήποτε κράτος-μέλος της Ευρωπ</w:t>
      </w:r>
      <w:r>
        <w:rPr>
          <w:rFonts w:eastAsia="Times New Roman" w:cs="Times New Roman"/>
          <w:szCs w:val="24"/>
        </w:rPr>
        <w:t xml:space="preserve">αϊκής Ένωσης, χωρίς -μα χωρίς- κανένα εμπόδιο. </w:t>
      </w:r>
    </w:p>
    <w:p w14:paraId="42F91D48"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Αυτό βέβαια γινόταν σε πολύ μεγάλο βαθμό και με το προηγούμενο νομικό καθεστώς της Ευρωπαϊκής Ένωσης για τις δημόσιες συμβάσεις. Με τις νέες οδηγίες, όμως, επιδιώκεται η απλούστευση των γραφειοκρατικών διαδικ</w:t>
      </w:r>
      <w:r>
        <w:rPr>
          <w:rFonts w:eastAsia="Times New Roman" w:cs="Times New Roman"/>
          <w:szCs w:val="24"/>
        </w:rPr>
        <w:t>ασιών, που σε πολλές νομοθεσίες, όπως αυτή της ελληνικής, ήταν δαιδαλώδεις και των όποιων διαδικαστικών εμποδίων που δημιουργούσαν προβλήματα στις επιχειρήσεις για τη συμμετοχή τους στις σχετικές διαδικασίες.</w:t>
      </w:r>
    </w:p>
    <w:p w14:paraId="42F91D49"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Επιπλέον διαμορφώνεται ένα ενιαίο πλαίσιο κανόν</w:t>
      </w:r>
      <w:r>
        <w:rPr>
          <w:rFonts w:eastAsia="Times New Roman" w:cs="Times New Roman"/>
          <w:szCs w:val="24"/>
        </w:rPr>
        <w:t>ων για όλα τα κράτη μέλη που να διευκολύνει αυτούς τους επιχειρηματικούς ομίλους. Δηλαδή, οι οδηγίες είναι κομμένες και ραμμένες, με λίγα λόγια, στα συμφέροντα των μεγάλων επιχειρηματικών ομίλων. Βέβαια, εδώ να ξεκαθαρίσουμε ότι μιλάμε για τις αναθέσεις, τ</w:t>
      </w:r>
      <w:r>
        <w:rPr>
          <w:rFonts w:eastAsia="Times New Roman" w:cs="Times New Roman"/>
          <w:szCs w:val="24"/>
        </w:rPr>
        <w:t>όσο στον δημόσιο τομέα, ευρύτερο και στενό, αλλά και όλες τις βαθμίδες της τοπικής διοίκησης, όλους τους οργανισμούς του δημοσίου.</w:t>
      </w:r>
    </w:p>
    <w:p w14:paraId="42F91D4A"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Γίνεται φανερό, λοιπόν, με όλα τα παραπάνω ότι καταψηφίζουμε και επί της αρχής και επί των άρθρων το συγκεκριμένο σχέδιο νόμο</w:t>
      </w:r>
      <w:r>
        <w:rPr>
          <w:rFonts w:eastAsia="Times New Roman" w:cs="Times New Roman"/>
          <w:szCs w:val="24"/>
        </w:rPr>
        <w:t>υ.</w:t>
      </w:r>
    </w:p>
    <w:p w14:paraId="42F91D4B"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2F91D4C" w14:textId="77777777" w:rsidR="00BB77B8" w:rsidRDefault="00A714EA">
      <w:pPr>
        <w:spacing w:after="0" w:line="600" w:lineRule="auto"/>
        <w:ind w:firstLine="720"/>
        <w:jc w:val="both"/>
        <w:rPr>
          <w:rFonts w:eastAsia="Times New Roman" w:cs="Times New Roman"/>
          <w:szCs w:val="24"/>
        </w:rPr>
      </w:pPr>
      <w:r w:rsidRPr="00875529">
        <w:rPr>
          <w:rFonts w:eastAsia="Times New Roman" w:cs="Times New Roman"/>
          <w:b/>
          <w:szCs w:val="24"/>
        </w:rPr>
        <w:t xml:space="preserve">ΠΡΟΕΔΡΕΥΩΝ (Νικήτας Κακλαμάνης): </w:t>
      </w:r>
      <w:r>
        <w:rPr>
          <w:rFonts w:eastAsia="Times New Roman" w:cs="Times New Roman"/>
          <w:szCs w:val="24"/>
        </w:rPr>
        <w:t>Να ενημερώσω για το εξής: Αρκετοί συνάδελφοι που είναι στην Αίθουσα, είναι είτε εισηγητές είτε ειδικοί αγορητές και πρέπει να πάνε στην εξεταστική επιτροπή για τα δάνεια. Σε συνεννόηση με τους κύριους Υπου</w:t>
      </w:r>
      <w:r>
        <w:rPr>
          <w:rFonts w:eastAsia="Times New Roman" w:cs="Times New Roman"/>
          <w:szCs w:val="24"/>
        </w:rPr>
        <w:t xml:space="preserve">ργούς, οι κύριοι Υπουργοί απεδέχθησαν να εξαντλήσουμε και τον κατάλογο των δεκατριών συναδέλφων και να μιλήσουν μετά, πλην του κ. Παρασκευόπουλου, που θα του δώσω τον λόγο μόλις τελειώσουν οι ειδικοί αγορητές για λίγα λεπτά για να υποστηρίξει τα άρθρα που </w:t>
      </w:r>
      <w:r>
        <w:rPr>
          <w:rFonts w:eastAsia="Times New Roman" w:cs="Times New Roman"/>
          <w:szCs w:val="24"/>
        </w:rPr>
        <w:t>τον αφορούν.</w:t>
      </w:r>
    </w:p>
    <w:p w14:paraId="42F91D4D"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Επομένως οι Κοινοβουλευτικοί Εκπρόσωποι, μόλις τελειώσουν οι αγορητές, έχετε το δικαίωμα είτε τότε, είτε κατά τη διάρκεια των ομιλητών είτε μετά τους Υπουργούς, αν θέλετε να το επιλέξετε, και να </w:t>
      </w:r>
      <w:r>
        <w:rPr>
          <w:rFonts w:eastAsia="Times New Roman" w:cs="Times New Roman"/>
          <w:szCs w:val="24"/>
        </w:rPr>
        <w:lastRenderedPageBreak/>
        <w:t>κλείσετε, τρόπον τινά, εσείς τη σημερινή συνεδρί</w:t>
      </w:r>
      <w:r>
        <w:rPr>
          <w:rFonts w:eastAsia="Times New Roman" w:cs="Times New Roman"/>
          <w:szCs w:val="24"/>
        </w:rPr>
        <w:t xml:space="preserve">αση. Το λέω για να καθορίσετε το πρόγραμμά σας. Είστε ελεύθεροι να επιλέξετε το πότε θέλετε. </w:t>
      </w:r>
    </w:p>
    <w:p w14:paraId="42F91D4E" w14:textId="77777777" w:rsidR="00BB77B8" w:rsidRDefault="00A714EA">
      <w:pPr>
        <w:spacing w:after="0" w:line="600" w:lineRule="auto"/>
        <w:ind w:firstLine="720"/>
        <w:jc w:val="both"/>
        <w:rPr>
          <w:rFonts w:eastAsia="Times New Roman" w:cs="Times New Roman"/>
          <w:szCs w:val="24"/>
        </w:rPr>
      </w:pPr>
      <w:r w:rsidRPr="008E6FF3">
        <w:rPr>
          <w:rFonts w:eastAsia="Times New Roman" w:cs="Times New Roman"/>
          <w:b/>
          <w:szCs w:val="24"/>
        </w:rPr>
        <w:t>ΑΝΔΡΕΑΣ ΛΟΒΕΡΔΟΣ:</w:t>
      </w:r>
      <w:r>
        <w:rPr>
          <w:rFonts w:eastAsia="Times New Roman" w:cs="Times New Roman"/>
          <w:szCs w:val="24"/>
        </w:rPr>
        <w:t xml:space="preserve"> Μια χάρη μόνο να μας κάνετε. Να ενημερώνουν την εξεταστική επιτροπή οι συνεργάτες σας πότε θα μιλήσει ο Υπουργός, ώστε να μπορούμε…</w:t>
      </w:r>
    </w:p>
    <w:p w14:paraId="42F91D4F" w14:textId="77777777" w:rsidR="00BB77B8" w:rsidRDefault="00A714EA">
      <w:pPr>
        <w:spacing w:after="0" w:line="600" w:lineRule="auto"/>
        <w:ind w:firstLine="720"/>
        <w:jc w:val="both"/>
        <w:rPr>
          <w:rFonts w:eastAsia="Times New Roman" w:cs="Times New Roman"/>
          <w:szCs w:val="24"/>
        </w:rPr>
      </w:pPr>
      <w:r w:rsidRPr="00875529">
        <w:rPr>
          <w:rFonts w:eastAsia="Times New Roman" w:cs="Times New Roman"/>
          <w:b/>
          <w:szCs w:val="24"/>
        </w:rPr>
        <w:t>ΠΡΟΕΔΡΕΥΩΝ (</w:t>
      </w:r>
      <w:r w:rsidRPr="00875529">
        <w:rPr>
          <w:rFonts w:eastAsia="Times New Roman" w:cs="Times New Roman"/>
          <w:b/>
          <w:szCs w:val="24"/>
        </w:rPr>
        <w:t xml:space="preserve">Νικήτας Κακλαμάνης): </w:t>
      </w:r>
      <w:r>
        <w:rPr>
          <w:rFonts w:eastAsia="Times New Roman" w:cs="Times New Roman"/>
          <w:szCs w:val="24"/>
        </w:rPr>
        <w:t xml:space="preserve">Όταν θα έρθει η ώρα, δηλαδή στον προτελευταίο ομιλητή, θα ενημερώσουμε πάνω ότι μετά από επτά-οκτώ λεπτά θα μιλήσουν οι Υπουργοί. Ορίστε, κύριε Καρρά. </w:t>
      </w:r>
    </w:p>
    <w:p w14:paraId="42F91D5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w:t>
      </w:r>
      <w:r w:rsidRPr="004B1AE2">
        <w:rPr>
          <w:rFonts w:eastAsia="Times New Roman" w:cs="Times New Roman"/>
          <w:b/>
          <w:szCs w:val="24"/>
        </w:rPr>
        <w:t xml:space="preserve"> </w:t>
      </w:r>
      <w:r>
        <w:rPr>
          <w:rFonts w:eastAsia="Times New Roman" w:cs="Times New Roman"/>
          <w:b/>
          <w:szCs w:val="24"/>
        </w:rPr>
        <w:t>-</w:t>
      </w:r>
      <w:r w:rsidRPr="004B1AE2">
        <w:rPr>
          <w:rFonts w:eastAsia="Times New Roman" w:cs="Times New Roman"/>
          <w:b/>
          <w:szCs w:val="24"/>
        </w:rPr>
        <w:t xml:space="preserve"> </w:t>
      </w:r>
      <w:r>
        <w:rPr>
          <w:rFonts w:eastAsia="Times New Roman" w:cs="Times New Roman"/>
          <w:b/>
          <w:szCs w:val="24"/>
        </w:rPr>
        <w:t>ΔΗΜΗΤΡΙΟΣ ΚΑΡΡΑΣ</w:t>
      </w:r>
      <w:r w:rsidRPr="00260AD6">
        <w:rPr>
          <w:rFonts w:eastAsia="Times New Roman" w:cs="Times New Roman"/>
          <w:b/>
          <w:szCs w:val="24"/>
        </w:rPr>
        <w:t>:</w:t>
      </w:r>
      <w:r>
        <w:rPr>
          <w:rFonts w:eastAsia="Times New Roman" w:cs="Times New Roman"/>
          <w:szCs w:val="24"/>
        </w:rPr>
        <w:t xml:space="preserve"> Έχω Επιτροπή Κανονισμού στις 12:00΄ και πρέπει να πάω. </w:t>
      </w:r>
    </w:p>
    <w:p w14:paraId="42F91D51" w14:textId="77777777" w:rsidR="00BB77B8" w:rsidRDefault="00A714EA">
      <w:pPr>
        <w:spacing w:after="0" w:line="600" w:lineRule="auto"/>
        <w:ind w:firstLine="720"/>
        <w:jc w:val="both"/>
        <w:rPr>
          <w:rFonts w:eastAsia="Times New Roman" w:cs="Times New Roman"/>
          <w:szCs w:val="24"/>
        </w:rPr>
      </w:pPr>
      <w:r w:rsidRPr="00875529">
        <w:rPr>
          <w:rFonts w:eastAsia="Times New Roman" w:cs="Times New Roman"/>
          <w:b/>
          <w:szCs w:val="24"/>
        </w:rPr>
        <w:t xml:space="preserve">ΠΡΟΕΔΡΕΥΩΝ (Νικήτας Κακλαμάνης): </w:t>
      </w:r>
      <w:r>
        <w:rPr>
          <w:rFonts w:eastAsia="Times New Roman" w:cs="Times New Roman"/>
          <w:szCs w:val="24"/>
        </w:rPr>
        <w:t xml:space="preserve">Εντάξει. Για οποιονδήποτε λόγο λείπετε. Κύριε Βρούτση, δεν συμφωνείτε; </w:t>
      </w:r>
    </w:p>
    <w:p w14:paraId="42F91D5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w:t>
      </w:r>
      <w:r w:rsidRPr="00FA480A">
        <w:rPr>
          <w:rFonts w:eastAsia="Times New Roman" w:cs="Times New Roman"/>
          <w:b/>
          <w:szCs w:val="24"/>
        </w:rPr>
        <w:t xml:space="preserve"> </w:t>
      </w:r>
      <w:r>
        <w:rPr>
          <w:rFonts w:eastAsia="Times New Roman" w:cs="Times New Roman"/>
          <w:b/>
          <w:szCs w:val="24"/>
        </w:rPr>
        <w:t>ΔΗΜΗΤΡΙΟΣ ΚΑΡΡΑΣ</w:t>
      </w:r>
      <w:r w:rsidRPr="00260AD6">
        <w:rPr>
          <w:rFonts w:eastAsia="Times New Roman" w:cs="Times New Roman"/>
          <w:b/>
          <w:szCs w:val="24"/>
        </w:rPr>
        <w:t>:</w:t>
      </w:r>
      <w:r>
        <w:rPr>
          <w:rFonts w:eastAsia="Times New Roman" w:cs="Times New Roman"/>
          <w:szCs w:val="24"/>
        </w:rPr>
        <w:t xml:space="preserve"> Αν έχω τη δυνατότητα ενημέρωσης. </w:t>
      </w:r>
    </w:p>
    <w:p w14:paraId="42F91D53" w14:textId="77777777" w:rsidR="00BB77B8" w:rsidRDefault="00A714EA">
      <w:pPr>
        <w:spacing w:after="0" w:line="600" w:lineRule="auto"/>
        <w:ind w:firstLine="720"/>
        <w:jc w:val="both"/>
        <w:rPr>
          <w:rFonts w:eastAsia="Times New Roman" w:cs="Times New Roman"/>
          <w:szCs w:val="24"/>
        </w:rPr>
      </w:pPr>
      <w:r w:rsidRPr="00875529">
        <w:rPr>
          <w:rFonts w:eastAsia="Times New Roman" w:cs="Times New Roman"/>
          <w:b/>
          <w:szCs w:val="24"/>
        </w:rPr>
        <w:t>ΠΡΟΕΔΡΕΥΩΝ (Νικήτας Κακλαμάνης)</w:t>
      </w:r>
      <w:r w:rsidRPr="00875529">
        <w:rPr>
          <w:rFonts w:eastAsia="Times New Roman" w:cs="Times New Roman"/>
          <w:b/>
          <w:szCs w:val="24"/>
        </w:rPr>
        <w:t xml:space="preserve">: </w:t>
      </w:r>
      <w:r>
        <w:rPr>
          <w:rFonts w:eastAsia="Times New Roman" w:cs="Times New Roman"/>
          <w:szCs w:val="24"/>
        </w:rPr>
        <w:t xml:space="preserve">Ναι, ναι. Θα σας ενημερώνει το Προεδρείο. </w:t>
      </w:r>
    </w:p>
    <w:p w14:paraId="42F91D54" w14:textId="77777777" w:rsidR="00BB77B8" w:rsidRDefault="00A714EA">
      <w:pPr>
        <w:spacing w:after="0" w:line="600" w:lineRule="auto"/>
        <w:ind w:firstLine="720"/>
        <w:jc w:val="both"/>
        <w:rPr>
          <w:rFonts w:eastAsia="Times New Roman" w:cs="Times New Roman"/>
          <w:szCs w:val="24"/>
        </w:rPr>
      </w:pPr>
      <w:r w:rsidRPr="0011641D">
        <w:rPr>
          <w:rFonts w:eastAsia="Times New Roman" w:cs="Times New Roman"/>
          <w:b/>
          <w:szCs w:val="24"/>
        </w:rPr>
        <w:lastRenderedPageBreak/>
        <w:t>ΙΩΑΝΝΗΣ ΒΡΟΥΤΣΗΣ:</w:t>
      </w:r>
      <w:r>
        <w:rPr>
          <w:rFonts w:eastAsia="Times New Roman" w:cs="Times New Roman"/>
          <w:szCs w:val="24"/>
        </w:rPr>
        <w:t xml:space="preserve"> Και κάτι ακόμα, κύριε Πρόεδρε. Η συζήτηση εξελίσσεται πολύ κανονικά. Υπάρχει σύγκλιση στο ζήτημα της ψηφοφορίας. Αλλά αν υπάρχει πρόθεση να υπάρχουν τροπολογίες, να ενημερωθούμε εμπρόθεσμα, να </w:t>
      </w:r>
      <w:r>
        <w:rPr>
          <w:rFonts w:eastAsia="Times New Roman" w:cs="Times New Roman"/>
          <w:szCs w:val="24"/>
        </w:rPr>
        <w:t>γνωρίζουμε ποιες…</w:t>
      </w:r>
    </w:p>
    <w:p w14:paraId="42F91D55" w14:textId="77777777" w:rsidR="00BB77B8" w:rsidRDefault="00A714EA">
      <w:pPr>
        <w:spacing w:after="0" w:line="600" w:lineRule="auto"/>
        <w:ind w:firstLine="720"/>
        <w:jc w:val="both"/>
        <w:rPr>
          <w:rFonts w:eastAsia="Times New Roman" w:cs="Times New Roman"/>
          <w:szCs w:val="24"/>
        </w:rPr>
      </w:pPr>
      <w:r w:rsidRPr="00875529">
        <w:rPr>
          <w:rFonts w:eastAsia="Times New Roman" w:cs="Times New Roman"/>
          <w:b/>
          <w:szCs w:val="24"/>
        </w:rPr>
        <w:t>ΠΡΟΕΔΡΕΥΩΝ (Νικήτας Κακλαμάνης):</w:t>
      </w:r>
      <w:r>
        <w:rPr>
          <w:rFonts w:eastAsia="Times New Roman" w:cs="Times New Roman"/>
          <w:szCs w:val="24"/>
        </w:rPr>
        <w:t xml:space="preserve"> Τώρα, μη σπείρετε ζιζάνια. Είπαμε να μη ματιαστούμε! Δεν έχουμε υπουργικές τροπολογίες. Τρεις βουλευτικές είναι.</w:t>
      </w:r>
    </w:p>
    <w:p w14:paraId="42F91D56" w14:textId="77777777" w:rsidR="00BB77B8" w:rsidRDefault="00A714EA">
      <w:pPr>
        <w:spacing w:after="0" w:line="600" w:lineRule="auto"/>
        <w:ind w:firstLine="720"/>
        <w:jc w:val="both"/>
        <w:rPr>
          <w:rFonts w:eastAsia="Times New Roman" w:cs="Times New Roman"/>
          <w:szCs w:val="24"/>
        </w:rPr>
      </w:pPr>
      <w:r w:rsidRPr="0011641D">
        <w:rPr>
          <w:rFonts w:eastAsia="Times New Roman" w:cs="Times New Roman"/>
          <w:b/>
          <w:szCs w:val="24"/>
        </w:rPr>
        <w:t>ΙΩΑΝΝΗΣ ΒΡΟΥΤΣΗΣ:</w:t>
      </w:r>
      <w:r>
        <w:rPr>
          <w:rFonts w:eastAsia="Times New Roman" w:cs="Times New Roman"/>
          <w:b/>
          <w:szCs w:val="24"/>
        </w:rPr>
        <w:t xml:space="preserve"> </w:t>
      </w:r>
      <w:r>
        <w:rPr>
          <w:rFonts w:eastAsia="Times New Roman" w:cs="Times New Roman"/>
          <w:szCs w:val="24"/>
        </w:rPr>
        <w:t>Απλά για να ξέρουμε κι εμείς. Ακόμα και νομοτεχνικές. Οτιδήποτε.</w:t>
      </w:r>
    </w:p>
    <w:p w14:paraId="42F91D57" w14:textId="77777777" w:rsidR="00BB77B8" w:rsidRDefault="00A714EA">
      <w:pPr>
        <w:spacing w:after="0" w:line="600" w:lineRule="auto"/>
        <w:ind w:firstLine="720"/>
        <w:jc w:val="both"/>
        <w:rPr>
          <w:rFonts w:eastAsia="Times New Roman" w:cs="Times New Roman"/>
          <w:szCs w:val="24"/>
        </w:rPr>
      </w:pPr>
      <w:r w:rsidRPr="00875529">
        <w:rPr>
          <w:rFonts w:eastAsia="Times New Roman" w:cs="Times New Roman"/>
          <w:b/>
          <w:szCs w:val="24"/>
        </w:rPr>
        <w:t>ΠΡΟΕΔΡΕΥΩ</w:t>
      </w:r>
      <w:r w:rsidRPr="00875529">
        <w:rPr>
          <w:rFonts w:eastAsia="Times New Roman" w:cs="Times New Roman"/>
          <w:b/>
          <w:szCs w:val="24"/>
        </w:rPr>
        <w:t xml:space="preserve">Ν (Νικήτας Κακλαμάνης): </w:t>
      </w:r>
      <w:r>
        <w:rPr>
          <w:rFonts w:eastAsia="Times New Roman" w:cs="Times New Roman"/>
          <w:szCs w:val="24"/>
        </w:rPr>
        <w:t xml:space="preserve">Ναι. Αυτό είναι θέμα δικό μας, του Προεδρείου. Άστε το, μιας που πάμε έτσι τώρα. Μη ματιαστούμε μόνοι μας! </w:t>
      </w:r>
    </w:p>
    <w:p w14:paraId="42F91D58"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Ο ειδικός αγορητής από το Ποτάμι</w:t>
      </w:r>
      <w:r>
        <w:rPr>
          <w:rFonts w:eastAsia="Times New Roman" w:cs="Times New Roman"/>
          <w:szCs w:val="24"/>
        </w:rPr>
        <w:t>,</w:t>
      </w:r>
      <w:r>
        <w:rPr>
          <w:rFonts w:eastAsia="Times New Roman" w:cs="Times New Roman"/>
          <w:szCs w:val="24"/>
        </w:rPr>
        <w:t xml:space="preserve"> ο κ. Γεώργιος Αμυράς</w:t>
      </w:r>
      <w:r>
        <w:rPr>
          <w:rFonts w:eastAsia="Times New Roman" w:cs="Times New Roman"/>
          <w:szCs w:val="24"/>
        </w:rPr>
        <w:t>,</w:t>
      </w:r>
      <w:r>
        <w:rPr>
          <w:rFonts w:eastAsia="Times New Roman" w:cs="Times New Roman"/>
          <w:szCs w:val="24"/>
        </w:rPr>
        <w:t xml:space="preserve"> έχει τον λόγο. </w:t>
      </w:r>
    </w:p>
    <w:p w14:paraId="42F91D5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πολύ, κύριε Πρόεδρε.</w:t>
      </w:r>
    </w:p>
    <w:p w14:paraId="42F91D5A"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Κυρί</w:t>
      </w:r>
      <w:r>
        <w:rPr>
          <w:rFonts w:eastAsia="Times New Roman" w:cs="Times New Roman"/>
          <w:szCs w:val="24"/>
        </w:rPr>
        <w:t>ες και κύριοι συνάδελφοι και αγαπητοί Υπουργοί, δεν μας αφήνετε να αγιάσουμε. Είμαστε θετικοί στο σχέδιο νόμου που ενσωματώνει τις ευρωπαϊκές οδηγίες, αλλά δεν είμαστε θετικοί καθόλου στη διαδικασία του επείγοντος. Σας το είπαμε άλλωστε και στις επιτροπές.</w:t>
      </w:r>
      <w:r>
        <w:rPr>
          <w:rFonts w:eastAsia="Times New Roman" w:cs="Times New Roman"/>
          <w:szCs w:val="24"/>
        </w:rPr>
        <w:t xml:space="preserve"> </w:t>
      </w:r>
    </w:p>
    <w:p w14:paraId="42F91D5B"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Άλλη μια καθυστερημένη ενσωμάτωση Ευρωπαϊκού Δίκαιου στην ελληνική νομοθεσία των οδηγιών 24 και 25/2014, που ρυθμίζουν το καυτό ζήτημα των δημοσίων συμβάσεων για έργα προμήθειες και υπηρεσίες, συμπεριλαμβανομένων των τομέων ύδατος, ενέργειας, μεταφορών κ</w:t>
      </w:r>
      <w:r>
        <w:rPr>
          <w:rFonts w:eastAsia="Times New Roman" w:cs="Times New Roman"/>
          <w:szCs w:val="24"/>
        </w:rPr>
        <w:t xml:space="preserve">αι ταχυδρομικών υπηρεσιών. </w:t>
      </w:r>
    </w:p>
    <w:p w14:paraId="42F91D5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Λίγο πριν κλείσει η Βουλή, ερχόμαστε ασθμαίνοντας, θα έλεγε κανείς, για να αντιμετωπίσουμε τι; Κάτι που εδώ και δεκαετίες θα είχαμε κάνει: τον πυρήνα της διαφθοράς και της διαπλοκής στην Ελλάδα, που δεν είναι τίποτα άλλο παρά οι</w:t>
      </w:r>
      <w:r>
        <w:rPr>
          <w:rFonts w:eastAsia="Times New Roman" w:cs="Times New Roman"/>
          <w:szCs w:val="24"/>
        </w:rPr>
        <w:t xml:space="preserve"> δημόσιες συμβάσεις. Τα πάρτι πήγαιναν και έρχονταν επί δεκαετίες, οι διάφοροι μεγαλοεργολάβοι χόρευαν στο ταψί την ελληνική πολιτική σκηνή ή μέρος, τέλος πάντων, της </w:t>
      </w:r>
      <w:r>
        <w:rPr>
          <w:rFonts w:eastAsia="Times New Roman" w:cs="Times New Roman"/>
          <w:szCs w:val="24"/>
        </w:rPr>
        <w:lastRenderedPageBreak/>
        <w:t>πολιτικής σκηνής. Θα έπρεπε εδώ και χρόνια να έχουμε κάνει ως ένα βήμα αυτοκάθαρσης του π</w:t>
      </w:r>
      <w:r>
        <w:rPr>
          <w:rFonts w:eastAsia="Times New Roman" w:cs="Times New Roman"/>
          <w:szCs w:val="24"/>
        </w:rPr>
        <w:t xml:space="preserve">ολιτικού κόσμου και αυτοσεβασμού τα πρώτα απαραίτητα βήματα. </w:t>
      </w:r>
    </w:p>
    <w:p w14:paraId="42F91D5D"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Πάλι καλά, λοιπόν, που έχουμε και το Ευρωπαϊκό Δίκαιο, το οποίο, εν πάση περιπτώσει, ενσωματώνουμε στην ελληνική νομοθεσία και προχωράμε λίγο πιο μπροστά στον πόλεμο κατά της διαφθοράς. Σας θυμί</w:t>
      </w:r>
      <w:r>
        <w:rPr>
          <w:rFonts w:eastAsia="Times New Roman" w:cs="Times New Roman"/>
          <w:szCs w:val="24"/>
        </w:rPr>
        <w:t>ζω ότι αυτές οι οδηγίες θα έπρεπε να είχαν ενσωματωθεί, όπως σας είχα πει και στις επιτροπές, στο ελληνικό δίκαιο ως τις 17 Απριλίου 2016. Τότε έληγε η προθεσμία. Πέρασαν και τέσσερις μήνες, είστε και ενάμιση χρόνο Κυβέρνηση, πάλι σας έφυγαν οι προθεσμίες.</w:t>
      </w:r>
    </w:p>
    <w:p w14:paraId="42F91D5E"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Αλλά, τέλος πάντων, θα πούμε εμείς, ας είναι καλά η Ευρώπη. Και –πρώτη φορά θα σας το πω εδώ δημοσίως, κύριε Σταθάκη– ας είναι καλά το τρίτο μνημόνιο, το μνημόνιο Τσίπρα- Καμμένου, έτσι όπως αποτυπώθηκε στον ν.4336, διότι υπάρχει εκεί ρητή πρόβλεψη και δι</w:t>
      </w:r>
      <w:r>
        <w:rPr>
          <w:rFonts w:eastAsia="Times New Roman" w:cs="Times New Roman"/>
          <w:szCs w:val="24"/>
        </w:rPr>
        <w:t xml:space="preserve">άταξη, που λέει ότι άμεσα θα πρέπει </w:t>
      </w:r>
      <w:r>
        <w:rPr>
          <w:rFonts w:eastAsia="Times New Roman" w:cs="Times New Roman"/>
          <w:szCs w:val="24"/>
        </w:rPr>
        <w:lastRenderedPageBreak/>
        <w:t>να βελτιωθεί η αποτελεσματικότητα του συστήματος δημοσίων συμβάσεων και να συμφωνηθεί η εκπόνηση σχετικού σχεδίου δράσης. Είναι ο ν.4336. Θα έλεγα, λοιπόν, ότι ευτυχώς που υπάρχει η Ευρώπη και μας σπρώχνει να κάνουμε πρά</w:t>
      </w:r>
      <w:r>
        <w:rPr>
          <w:rFonts w:eastAsia="Times New Roman" w:cs="Times New Roman"/>
          <w:szCs w:val="24"/>
        </w:rPr>
        <w:t xml:space="preserve">γματα που θα έπρεπε πρώτα απ’ όλα εμείς να είχαμε τελειώσει. </w:t>
      </w:r>
    </w:p>
    <w:p w14:paraId="42F91D5F"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Θέλω επίσης να προσθέσω ότι βάσει της νομολογίας του δικαστηρίου της Ευρωπαϊκής Ένωσης οι ευρωπαϊκές οδηγίες είναι υποχρεωτικές για τα κράτη-μέλη, ακόμα και αν δεν τις έχουν ενσωματώσει μέσα στι</w:t>
      </w:r>
      <w:r>
        <w:rPr>
          <w:rFonts w:eastAsia="Times New Roman" w:cs="Times New Roman"/>
          <w:szCs w:val="24"/>
        </w:rPr>
        <w:t>ς συγκεκριμένες προθεσμίες και έτσι γεννούν έννομα αποτελέσματα. Αυτό έχει μεγάλη σημασία, ιδιαίτερα τώρα που έχουμε διαγωνισμούς σε εξέλιξη, έργα μέσω ΕΣΠΑ που τρέχουν.</w:t>
      </w:r>
    </w:p>
    <w:p w14:paraId="42F91D6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Θέλω, επίσης, να επισημάνω την απουσία δυο φορέων από την ακρόαση των φορέων: τον Δικη</w:t>
      </w:r>
      <w:r>
        <w:rPr>
          <w:rFonts w:eastAsia="Times New Roman" w:cs="Times New Roman"/>
          <w:szCs w:val="24"/>
        </w:rPr>
        <w:t xml:space="preserve">γορικό Σύλλογο της Αθήνας και τον ΣΕΒ. Είχαν σοβαρές επιφυλάξεις. Δεν είχαμε την ευκαιρία να τις ακούσουμε διά ζώσης. </w:t>
      </w:r>
    </w:p>
    <w:p w14:paraId="42F91D61"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Σχετικά με την ουσία του σχεδίου νόμου θεωρούμε ότι υπάρχουν θετικά σημεία. Γίνεται μια προσπάθεια να απλουστευτούν κάποιες διαδικασίες. </w:t>
      </w:r>
      <w:r>
        <w:rPr>
          <w:rFonts w:eastAsia="Times New Roman" w:cs="Times New Roman"/>
          <w:szCs w:val="24"/>
        </w:rPr>
        <w:t>Τονίζουμε εμείς, το Ποτάμι, ότι χρειάζεται περαιτέρω ενοποίηση των κανόνων στο μοντέλο ενός κώδικα δημοσίων συμβάσεων, όπως συμβαίνει και σε άλλες ευρωπαϊκές χώρες που σας είχα παρουσιάσει και στις επιτροπές.</w:t>
      </w:r>
    </w:p>
    <w:p w14:paraId="42F91D62" w14:textId="77777777" w:rsidR="00BB77B8" w:rsidRDefault="00A714EA">
      <w:pPr>
        <w:spacing w:after="0" w:line="600" w:lineRule="auto"/>
        <w:ind w:firstLine="720"/>
        <w:jc w:val="both"/>
        <w:rPr>
          <w:rFonts w:eastAsia="Times New Roman"/>
          <w:szCs w:val="24"/>
        </w:rPr>
      </w:pPr>
      <w:r>
        <w:rPr>
          <w:rFonts w:eastAsia="Times New Roman"/>
          <w:szCs w:val="24"/>
        </w:rPr>
        <w:t xml:space="preserve">Έρχομαι εδώ να πω «μπράβο Ευρώπη». Ευτυχώς που </w:t>
      </w:r>
      <w:r>
        <w:rPr>
          <w:rFonts w:eastAsia="Times New Roman"/>
          <w:szCs w:val="24"/>
        </w:rPr>
        <w:t>είμαστε στην Ευρώπη, διότι αυτό το σχέδιο νόμου</w:t>
      </w:r>
      <w:r w:rsidRPr="00F11E6E">
        <w:rPr>
          <w:rFonts w:eastAsia="Times New Roman"/>
          <w:szCs w:val="24"/>
        </w:rPr>
        <w:t>,</w:t>
      </w:r>
      <w:r>
        <w:rPr>
          <w:rFonts w:eastAsia="Times New Roman"/>
          <w:szCs w:val="24"/>
        </w:rPr>
        <w:t xml:space="preserve"> που ενσωματώνει το ευρωπαϊκό κεκτημένο –να το πούμε έτσι- έχει για πρώτη φορά διατάξεις για την επάρκεια, τη στελέχωση και την εκπαίδευση των υπαλλήλων των τεχνικών υπηρεσιών των φορέων που καλούνται να εφαρμόσουν τον παρόντα νόμο, ώστε να εξασφαλίζεται έ</w:t>
      </w:r>
      <w:r>
        <w:rPr>
          <w:rFonts w:eastAsia="Times New Roman"/>
          <w:szCs w:val="24"/>
        </w:rPr>
        <w:t>γκαιρα η σωστή εφαρμογή του. Περιέχει διατάξεις για πειθαρχική δίωξη υπαλλήλων που καθυστερούν ή εφαρμόζουν ελλιπώς ή αμελούν τα καθήκοντά τους σχετικά με τις δημόσιες συμβάσεις. Μέχρι τώρα ήταν στο απυρόβλητο. Ό,τι ήθελαν κάνανε, ό</w:t>
      </w:r>
      <w:r w:rsidRPr="0043342B">
        <w:rPr>
          <w:rFonts w:eastAsia="Times New Roman"/>
          <w:szCs w:val="24"/>
        </w:rPr>
        <w:t>,</w:t>
      </w:r>
      <w:r>
        <w:rPr>
          <w:rFonts w:eastAsia="Times New Roman"/>
          <w:szCs w:val="24"/>
        </w:rPr>
        <w:t>τι ήθελαν δεν κάνανε.</w:t>
      </w:r>
      <w:r w:rsidRPr="0043342B">
        <w:rPr>
          <w:rFonts w:eastAsia="Times New Roman"/>
          <w:szCs w:val="24"/>
        </w:rPr>
        <w:t xml:space="preserve"> </w:t>
      </w:r>
      <w:r>
        <w:rPr>
          <w:rFonts w:eastAsia="Times New Roman"/>
          <w:szCs w:val="24"/>
        </w:rPr>
        <w:t>Α</w:t>
      </w:r>
      <w:r>
        <w:rPr>
          <w:rFonts w:eastAsia="Times New Roman"/>
          <w:szCs w:val="24"/>
        </w:rPr>
        <w:t>υτά είναι κάποια βήματα μεταρρυθμίσεων που έχει ανάγκη η χώρα μας.</w:t>
      </w:r>
    </w:p>
    <w:p w14:paraId="42F91D63" w14:textId="77777777" w:rsidR="00BB77B8" w:rsidRDefault="00A714EA">
      <w:pPr>
        <w:spacing w:after="0" w:line="600" w:lineRule="auto"/>
        <w:ind w:firstLine="720"/>
        <w:jc w:val="both"/>
        <w:rPr>
          <w:rFonts w:eastAsia="Times New Roman"/>
          <w:szCs w:val="24"/>
        </w:rPr>
      </w:pPr>
      <w:r>
        <w:rPr>
          <w:rFonts w:eastAsia="Times New Roman"/>
          <w:szCs w:val="24"/>
        </w:rPr>
        <w:lastRenderedPageBreak/>
        <w:t xml:space="preserve">Υπάρχει όμως και η ανάγκη διευκρινίσεων σε κάποια θέματα. Είχαμε συζητήσει και είχαμε τονίσει εμείς από το Ποτάμι την ανάγκη να μην υπάρχει σε διατήρηση καμμία ειδική διάταξη προηγούμενων </w:t>
      </w:r>
      <w:r>
        <w:rPr>
          <w:rFonts w:eastAsia="Times New Roman"/>
          <w:szCs w:val="24"/>
        </w:rPr>
        <w:t>νόμων, όπως στους νόμους 3316/2005 και 3669/2008 για τα δημόσια έργα και το π.δ.118/2007</w:t>
      </w:r>
      <w:r w:rsidRPr="0043342B">
        <w:rPr>
          <w:rFonts w:eastAsia="Times New Roman"/>
          <w:szCs w:val="24"/>
        </w:rPr>
        <w:t>,</w:t>
      </w:r>
      <w:r>
        <w:rPr>
          <w:rFonts w:eastAsia="Times New Roman"/>
          <w:szCs w:val="24"/>
        </w:rPr>
        <w:t xml:space="preserve"> που αφορά στις προμήθειες. Δεν θέλουμε να έρθουμε αντιμέτωποι με δαίμονες του παρελθόντος, με φαντάσματα διαπλοκής, εργολάβων, πολιτικών, δημοσιογράφων και άλλων. </w:t>
      </w:r>
    </w:p>
    <w:p w14:paraId="42F91D64" w14:textId="77777777" w:rsidR="00BB77B8" w:rsidRDefault="00A714EA">
      <w:pPr>
        <w:spacing w:after="0" w:line="600" w:lineRule="auto"/>
        <w:ind w:firstLine="720"/>
        <w:jc w:val="both"/>
        <w:rPr>
          <w:rFonts w:eastAsia="Times New Roman"/>
          <w:szCs w:val="24"/>
        </w:rPr>
      </w:pPr>
      <w:r>
        <w:rPr>
          <w:rFonts w:eastAsia="Times New Roman"/>
          <w:szCs w:val="24"/>
        </w:rPr>
        <w:t>Επ</w:t>
      </w:r>
      <w:r>
        <w:rPr>
          <w:rFonts w:eastAsia="Times New Roman"/>
          <w:szCs w:val="24"/>
        </w:rPr>
        <w:t xml:space="preserve">ίσης, πρέπει να ξεκαθαρίσω ότι εμείς, βεβαίως, θα ψηφίσουμε θετικά επί της αρχής, ωστόσο δεν θα ψηφίσουμε θετικά άρθρα που θεωρούμε ότι μεταβάλλουν το πνεύμα και το γράμμα των ευρωπαϊκών οδηγιών. </w:t>
      </w:r>
    </w:p>
    <w:p w14:paraId="42F91D65" w14:textId="77777777" w:rsidR="00BB77B8" w:rsidRDefault="00A714EA">
      <w:pPr>
        <w:spacing w:after="0" w:line="600" w:lineRule="auto"/>
        <w:ind w:firstLine="720"/>
        <w:jc w:val="both"/>
        <w:rPr>
          <w:rFonts w:eastAsia="Times New Roman"/>
          <w:szCs w:val="24"/>
        </w:rPr>
      </w:pPr>
      <w:r>
        <w:rPr>
          <w:rFonts w:eastAsia="Times New Roman"/>
          <w:szCs w:val="24"/>
        </w:rPr>
        <w:t>Τώρα, όσον αφορά τον τρόπο καταγραφής και τη δομή των επιμέ</w:t>
      </w:r>
      <w:r>
        <w:rPr>
          <w:rFonts w:eastAsia="Times New Roman"/>
          <w:szCs w:val="24"/>
        </w:rPr>
        <w:t>ρους άρθρων, θα έλεγα ότι υπάρχουν σε κάποια άρθρα δυσκολίες και θα χρειαζόταν από τον δημόσιο υπάλληλο που θα χειριστεί τέτοιες υποθέσεις μεγάλη εμπειρία και γνώση του αντικειμένου, για να προσδιορίσει για κάθε περίπτωση τις εφαρμοζόμενες διατάξεις. Σας φ</w:t>
      </w:r>
      <w:r>
        <w:rPr>
          <w:rFonts w:eastAsia="Times New Roman"/>
          <w:szCs w:val="24"/>
        </w:rPr>
        <w:t xml:space="preserve">έρνω για παράδειγμα το άρθρο 76, παράγραφος β΄ και δ΄, που είναι τα </w:t>
      </w:r>
      <w:r>
        <w:rPr>
          <w:rFonts w:eastAsia="Times New Roman"/>
          <w:szCs w:val="24"/>
        </w:rPr>
        <w:lastRenderedPageBreak/>
        <w:t xml:space="preserve">κριτήρια επιλογής σε διαδικασίες σύναψης δημόσιας σύμβασης έργου, που θα έλεγα ότι μάλλον χρειαζόμαστε τη βοήθεια του Υπουργού για να τις καταλάβουμε. </w:t>
      </w:r>
    </w:p>
    <w:p w14:paraId="42F91D66" w14:textId="77777777" w:rsidR="00BB77B8" w:rsidRDefault="00A714EA">
      <w:pPr>
        <w:spacing w:after="0" w:line="600" w:lineRule="auto"/>
        <w:ind w:firstLine="720"/>
        <w:jc w:val="both"/>
        <w:rPr>
          <w:rFonts w:eastAsia="Times New Roman"/>
          <w:szCs w:val="24"/>
        </w:rPr>
      </w:pPr>
      <w:r>
        <w:rPr>
          <w:rFonts w:eastAsia="Times New Roman"/>
          <w:szCs w:val="24"/>
        </w:rPr>
        <w:t>Επίσης, θέλω να καταγράψω τους προβλ</w:t>
      </w:r>
      <w:r>
        <w:rPr>
          <w:rFonts w:eastAsia="Times New Roman"/>
          <w:szCs w:val="24"/>
        </w:rPr>
        <w:t xml:space="preserve">ηματισμούς μου και να ζητήσω διευκρινίσεις ως προς το ότι ίσως κατά την εφαρμογή του νόμου έρθουν στην επιφάνεια παλιές παθογένειες. Και εξηγούμαι: Για παράδειγμα, οι ρυθμίσεις των ελληνικών μητρώων, κατά την άποψή μου, δεν προάγουν την καινοτομία και την </w:t>
      </w:r>
      <w:r>
        <w:rPr>
          <w:rFonts w:eastAsia="Times New Roman"/>
          <w:szCs w:val="24"/>
        </w:rPr>
        <w:t xml:space="preserve">ανάπτυξη, αλλά συντηρούν την τεχνολογική εξάρτηση της χώρας κι ενώ υπάρχει αναγνώριση των στρεβλώσεων των μητρώων στην ειδική έκθεση που συνοδεύει το σχέδιο νόμου με τα συμπεράσματα της δημόσιας διαβούλευσης και παραπέμπει για την αντιμετώπισή τους σε νέο </w:t>
      </w:r>
      <w:r>
        <w:rPr>
          <w:rFonts w:eastAsia="Times New Roman"/>
          <w:szCs w:val="24"/>
        </w:rPr>
        <w:t>νόμο, οι διατάξεις του παρόντος σχεδίου νόμου προκαταλαμβάνουν στην ουσία τον νέο νόμο που θα έρθει και αναπαράγουν αλώβητες τις ρυθμίσεις των υφιστάμενων μητρώων.</w:t>
      </w:r>
    </w:p>
    <w:p w14:paraId="42F91D67" w14:textId="77777777" w:rsidR="00BB77B8" w:rsidRDefault="00A714EA">
      <w:pPr>
        <w:spacing w:after="0" w:line="600" w:lineRule="auto"/>
        <w:ind w:firstLine="720"/>
        <w:jc w:val="both"/>
        <w:rPr>
          <w:rFonts w:eastAsia="Times New Roman"/>
          <w:szCs w:val="24"/>
        </w:rPr>
      </w:pPr>
      <w:r>
        <w:rPr>
          <w:rFonts w:eastAsia="Times New Roman"/>
          <w:szCs w:val="24"/>
        </w:rPr>
        <w:lastRenderedPageBreak/>
        <w:t>Η απουσία μητρώου μελετοκατασκευών και υποχρεωτική σύμπραξη -άρθρο 197- μελετητών και εργολη</w:t>
      </w:r>
      <w:r>
        <w:rPr>
          <w:rFonts w:eastAsia="Times New Roman"/>
          <w:szCs w:val="24"/>
        </w:rPr>
        <w:t xml:space="preserve">πτών με διαιτητή ή Πόντιο Πιλάτο, αν θέλετε, τις αναθέτουσες αρχές αποτελούν τη βασική πηγή διαφθοράς και είναι τελείως εκτός του πνεύματος και του γράμματος των οδηγιών. </w:t>
      </w:r>
    </w:p>
    <w:p w14:paraId="42F91D68" w14:textId="77777777" w:rsidR="00BB77B8" w:rsidRDefault="00A714EA">
      <w:pPr>
        <w:spacing w:after="0" w:line="600" w:lineRule="auto"/>
        <w:ind w:firstLine="720"/>
        <w:jc w:val="both"/>
        <w:rPr>
          <w:rFonts w:eastAsia="Times New Roman"/>
          <w:szCs w:val="24"/>
        </w:rPr>
      </w:pPr>
      <w:r>
        <w:rPr>
          <w:rFonts w:eastAsia="Times New Roman"/>
          <w:szCs w:val="24"/>
        </w:rPr>
        <w:t>«Μπράβο Ευρώπη» θα ξαναπώ, διότι το σχέδιο νόμου ενσωματώνει ευρωπαϊκή τακτική για τ</w:t>
      </w:r>
      <w:r>
        <w:rPr>
          <w:rFonts w:eastAsia="Times New Roman"/>
          <w:szCs w:val="24"/>
        </w:rPr>
        <w:t xml:space="preserve">η χρήση του εθνικού συστήματος ηλεκτρονικών δημοσίων συμβάσεων, πράγμα πολύ σωστό. Για την αποτελεσματική λειτουργία του συστήματος αυτού έχει προβλεφθεί </w:t>
      </w:r>
      <w:r>
        <w:rPr>
          <w:rFonts w:eastAsia="Times New Roman"/>
          <w:szCs w:val="24"/>
          <w:lang w:val="en-US"/>
        </w:rPr>
        <w:t>online</w:t>
      </w:r>
      <w:r>
        <w:rPr>
          <w:rFonts w:eastAsia="Times New Roman"/>
          <w:szCs w:val="24"/>
        </w:rPr>
        <w:t xml:space="preserve"> σύνδεση με Γενικό Λογιστήριο, Εθνική Βάση Δεδομένων για τις Ασφαλιστικές Αρχές και άλλα εθνικά </w:t>
      </w:r>
      <w:r>
        <w:rPr>
          <w:rFonts w:eastAsia="Times New Roman"/>
          <w:szCs w:val="24"/>
        </w:rPr>
        <w:t xml:space="preserve">δίκτυα. Δύσκολο έργο. Απαιτεί υψηλή εξειδίκευση, υψηλή τεχνολογία, χρόνο και εξειδικευμένη υπηρεσία για την ανάπτυξη και υλοποίησή του. Δεν υπάρχει, όμως, σχετική πρόβλεψη στο παρόν σχέδιο νόμου για το πώς, πότε, με ποιον τρόπο. </w:t>
      </w:r>
    </w:p>
    <w:p w14:paraId="42F91D69" w14:textId="77777777" w:rsidR="00BB77B8" w:rsidRDefault="00A714EA">
      <w:pPr>
        <w:spacing w:after="0" w:line="600" w:lineRule="auto"/>
        <w:ind w:firstLine="720"/>
        <w:jc w:val="both"/>
        <w:rPr>
          <w:rFonts w:eastAsia="Times New Roman"/>
          <w:szCs w:val="24"/>
        </w:rPr>
      </w:pPr>
      <w:r>
        <w:rPr>
          <w:rFonts w:eastAsia="Times New Roman"/>
          <w:szCs w:val="24"/>
        </w:rPr>
        <w:t>Αντιθέτως, προβλέπεται η έ</w:t>
      </w:r>
      <w:r>
        <w:rPr>
          <w:rFonts w:eastAsia="Times New Roman"/>
          <w:szCs w:val="24"/>
        </w:rPr>
        <w:t xml:space="preserve">κδοση μιας σειράς προεδρικών διαταγμάτων και υπουργικών αποφάσεων για θέματα θεμελιώδους σημασίας για την εφαρμογή του νόμου και τη λειτουργία του συστήματος </w:t>
      </w:r>
      <w:r>
        <w:rPr>
          <w:rFonts w:eastAsia="Times New Roman"/>
          <w:szCs w:val="24"/>
        </w:rPr>
        <w:lastRenderedPageBreak/>
        <w:t xml:space="preserve">σε </w:t>
      </w:r>
      <w:r>
        <w:rPr>
          <w:rFonts w:eastAsia="Times New Roman"/>
          <w:szCs w:val="24"/>
          <w:lang w:val="en-US"/>
        </w:rPr>
        <w:t>CDs</w:t>
      </w:r>
      <w:r>
        <w:rPr>
          <w:rFonts w:eastAsia="Times New Roman"/>
          <w:szCs w:val="24"/>
        </w:rPr>
        <w:t>,</w:t>
      </w:r>
      <w:r w:rsidRPr="00B577FC">
        <w:rPr>
          <w:rFonts w:eastAsia="Times New Roman"/>
          <w:szCs w:val="24"/>
        </w:rPr>
        <w:t xml:space="preserve"> </w:t>
      </w:r>
      <w:r>
        <w:rPr>
          <w:rFonts w:eastAsia="Times New Roman"/>
          <w:szCs w:val="24"/>
        </w:rPr>
        <w:t>αλλά δεν αναφέρεται καταληκτική ημερομηνία έκδοσης αυτών, πράγμα που μας κάνει επιφυλακτικ</w:t>
      </w:r>
      <w:r>
        <w:rPr>
          <w:rFonts w:eastAsia="Times New Roman"/>
          <w:szCs w:val="24"/>
        </w:rPr>
        <w:t xml:space="preserve">ούς και μας οδηγεί, στην πράξη, στην εφαρμογή του νόμου που πάμε τώρα να ξεπεράσουμε και στην αναβολή της εφαρμογής του παρόντος σχεδίου νόμου. Στις μεταβατικές διατάξεις, αναφέρετε ότι το σύστημα ισχύει ως έχει μέχρι την έκδοση των απαραίτητων αποφάσεων. </w:t>
      </w:r>
    </w:p>
    <w:p w14:paraId="42F91D6A" w14:textId="77777777" w:rsidR="00BB77B8" w:rsidRDefault="00A714EA">
      <w:pPr>
        <w:spacing w:after="0" w:line="600" w:lineRule="auto"/>
        <w:ind w:firstLine="720"/>
        <w:jc w:val="both"/>
        <w:rPr>
          <w:rFonts w:eastAsia="Times New Roman"/>
          <w:szCs w:val="24"/>
        </w:rPr>
      </w:pPr>
      <w:r>
        <w:rPr>
          <w:rFonts w:eastAsia="Times New Roman"/>
          <w:szCs w:val="24"/>
        </w:rPr>
        <w:t xml:space="preserve">Πάμε στο βιβλίο </w:t>
      </w:r>
      <w:r>
        <w:rPr>
          <w:rFonts w:eastAsia="Times New Roman"/>
          <w:szCs w:val="24"/>
          <w:lang w:val="en-US"/>
        </w:rPr>
        <w:t>IV</w:t>
      </w:r>
      <w:r>
        <w:rPr>
          <w:rFonts w:eastAsia="Times New Roman"/>
          <w:szCs w:val="24"/>
        </w:rPr>
        <w:t>,</w:t>
      </w:r>
      <w:r w:rsidRPr="00B577FC">
        <w:rPr>
          <w:rFonts w:eastAsia="Times New Roman"/>
          <w:szCs w:val="24"/>
        </w:rPr>
        <w:t xml:space="preserve"> </w:t>
      </w:r>
      <w:r>
        <w:rPr>
          <w:rFonts w:eastAsia="Times New Roman"/>
          <w:szCs w:val="24"/>
        </w:rPr>
        <w:t xml:space="preserve">τώρα, στα άρθρα 345-374 με τη νέα αρχή της εξέτασης των προδικαστικών προσφυγών. Πρώτα απ’ όλα, πρέπει να σας πω ότι εμείς διαφωνούμε με τη μεγάλη θητεία που δίνετε στα μέλη. Επτά έτη στον πρόεδρο; </w:t>
      </w:r>
    </w:p>
    <w:p w14:paraId="42F91D6B" w14:textId="77777777" w:rsidR="00BB77B8" w:rsidRDefault="00A714EA">
      <w:pPr>
        <w:spacing w:after="0" w:line="600" w:lineRule="auto"/>
        <w:ind w:firstLine="720"/>
        <w:jc w:val="both"/>
        <w:rPr>
          <w:rFonts w:eastAsia="Times New Roman"/>
          <w:szCs w:val="24"/>
        </w:rPr>
      </w:pPr>
      <w:r w:rsidRPr="00B577FC">
        <w:rPr>
          <w:rFonts w:eastAsia="Times New Roman"/>
          <w:b/>
          <w:szCs w:val="24"/>
        </w:rPr>
        <w:t>ΓΕΩΡΓΙΟΣ ΣΤΑΘΑΚΗΣ (Υπουργός Οικονομί</w:t>
      </w:r>
      <w:r w:rsidRPr="00B577FC">
        <w:rPr>
          <w:rFonts w:eastAsia="Times New Roman"/>
          <w:b/>
          <w:szCs w:val="24"/>
        </w:rPr>
        <w:t>ας, Ανάπτυξης και Τουρισμού):</w:t>
      </w:r>
      <w:r>
        <w:rPr>
          <w:rFonts w:eastAsia="Times New Roman"/>
          <w:szCs w:val="24"/>
        </w:rPr>
        <w:t xml:space="preserve"> Θα το αλλάξουμε αυτό.</w:t>
      </w:r>
    </w:p>
    <w:p w14:paraId="42F91D6C" w14:textId="77777777" w:rsidR="00BB77B8" w:rsidRDefault="00A714EA">
      <w:pPr>
        <w:spacing w:after="0" w:line="600" w:lineRule="auto"/>
        <w:ind w:firstLine="720"/>
        <w:jc w:val="both"/>
        <w:rPr>
          <w:rFonts w:eastAsia="Times New Roman"/>
          <w:szCs w:val="24"/>
        </w:rPr>
      </w:pPr>
      <w:r w:rsidRPr="00B577FC">
        <w:rPr>
          <w:rFonts w:eastAsia="Times New Roman"/>
          <w:b/>
          <w:szCs w:val="24"/>
        </w:rPr>
        <w:t>ΓΕΩΡΓΙΟΣ ΑΜΥΡΑΣ:</w:t>
      </w:r>
      <w:r>
        <w:rPr>
          <w:rFonts w:eastAsia="Times New Roman"/>
          <w:szCs w:val="24"/>
        </w:rPr>
        <w:t xml:space="preserve"> Θα το αλλάξετε; Ωραία! Αλλιώς θα ανεβάζαμε τον Πρόεδρο της Δημοκρατίας. Εντάξει, είναι πολύ θετικό το ότι θα το αλλάξετε.</w:t>
      </w:r>
    </w:p>
    <w:p w14:paraId="42F91D6D" w14:textId="77777777" w:rsidR="00BB77B8" w:rsidRDefault="00A714EA">
      <w:pPr>
        <w:spacing w:after="0"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Άρα, να μια τροπολογία. Νομοτεχνική!</w:t>
      </w:r>
    </w:p>
    <w:p w14:paraId="42F91D6E"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ΓΕΩΡΓΙΟΣ Α</w:t>
      </w:r>
      <w:r>
        <w:rPr>
          <w:rFonts w:eastAsia="Times New Roman"/>
          <w:b/>
          <w:szCs w:val="24"/>
        </w:rPr>
        <w:t>ΜΥΡΑΣ:</w:t>
      </w:r>
      <w:r>
        <w:rPr>
          <w:rFonts w:eastAsia="Times New Roman"/>
          <w:szCs w:val="24"/>
        </w:rPr>
        <w:t xml:space="preserve"> Υπάρχει, όμως, και άλλο ένα θέμα, κύριε Υπουργέ, που θέλουμε να σας πούμε. Λοιπόν, ακούστε: Στο άρθρο 349, για τη στελέχωση της εξέτασης των προδικαστικών προσφυγών λέτε, κύριοι Υπουργοί, ότι τα μέλη της αρχής αυτής θα είναι πλήρους και αποκλειστική</w:t>
      </w:r>
      <w:r>
        <w:rPr>
          <w:rFonts w:eastAsia="Times New Roman"/>
          <w:szCs w:val="24"/>
        </w:rPr>
        <w:t>ς απασχόλησης. Σωστά;</w:t>
      </w:r>
    </w:p>
    <w:p w14:paraId="42F91D6F" w14:textId="77777777" w:rsidR="00BB77B8" w:rsidRDefault="00A714EA">
      <w:pPr>
        <w:spacing w:after="0" w:line="600" w:lineRule="auto"/>
        <w:ind w:firstLine="720"/>
        <w:jc w:val="both"/>
        <w:rPr>
          <w:rFonts w:eastAsia="Times New Roman"/>
          <w:szCs w:val="24"/>
        </w:rPr>
      </w:pPr>
      <w:r>
        <w:rPr>
          <w:rFonts w:eastAsia="Times New Roman"/>
          <w:szCs w:val="24"/>
        </w:rPr>
        <w:t xml:space="preserve">Γιατί, όμως, στο άρθρο 23 του νόμου που μόλις πριν μια εβδομάδα ψηφίσαμε για τον κυβερνοχώρο και το έγκλημα, λέτε ότι κατ’ εξαίρεση επιτρέπεται στα μέλη των ανεξάρτητων αρχών –που είναι κάτι σημαντικότερο και ισχυρότερο από αυτήν την </w:t>
      </w:r>
      <w:r>
        <w:rPr>
          <w:rFonts w:eastAsia="Times New Roman"/>
          <w:szCs w:val="24"/>
        </w:rPr>
        <w:t>αρχή τη δική σας- ο διορισμός τους χωρίς να αναστείλουν τα ακαδημαϊκά τους καθήκοντα και δραστηριότητες; Δηλαδή, για να το πω απλά, μπορεί ένας καθηγητής πανεπιστημίου να συνεχίσει να είναι και καθηγητής πανεπιστημίου και μέλος του ΕΣΡ, για παράδειγμα, ή μ</w:t>
      </w:r>
      <w:r>
        <w:rPr>
          <w:rFonts w:eastAsia="Times New Roman"/>
          <w:szCs w:val="24"/>
        </w:rPr>
        <w:t xml:space="preserve">έλος του ΑΣΕΠ. Γιατί εδώ λέτε ότι θα πρέπει να είναι αποκλειστικής απασχόλησης τα μέλη της Επιτροπής Εξέτασης των Προδικαστικών Προσφυγών; Ποιο είναι το νόημα και το περιεχόμενο αυτής της ρύθμισης; </w:t>
      </w:r>
    </w:p>
    <w:p w14:paraId="42F91D70" w14:textId="77777777" w:rsidR="00BB77B8" w:rsidRDefault="00A714EA">
      <w:pPr>
        <w:spacing w:after="0" w:line="600" w:lineRule="auto"/>
        <w:ind w:firstLine="720"/>
        <w:jc w:val="both"/>
        <w:rPr>
          <w:rFonts w:eastAsia="Times New Roman"/>
          <w:szCs w:val="24"/>
        </w:rPr>
      </w:pPr>
      <w:r>
        <w:rPr>
          <w:rFonts w:eastAsia="Times New Roman"/>
          <w:szCs w:val="24"/>
        </w:rPr>
        <w:lastRenderedPageBreak/>
        <w:t>Επίσης, εμείς πιστεύουμε ότι το προβλεπόμενο προσωπικό τω</w:t>
      </w:r>
      <w:r>
        <w:rPr>
          <w:rFonts w:eastAsia="Times New Roman"/>
          <w:szCs w:val="24"/>
        </w:rPr>
        <w:t>ν τριάντα ατόμων κρίνεται ανεπαρκές. Και είχαμε προτείνει και στην επιτροπή ότι θα μπορούσε να συνδράμει στο έργο της επιτροπής αυτής η Αρχή Δημοσίων Συμβάσεων. Είναι αρμόδια για την επεξεργασία και έγκριση των προκηρύξεων, των φορέων και των ελέγχων των ε</w:t>
      </w:r>
      <w:r>
        <w:rPr>
          <w:rFonts w:eastAsia="Times New Roman"/>
          <w:szCs w:val="24"/>
        </w:rPr>
        <w:t xml:space="preserve">φαρμοζόμενων διατάξεων και διαδικασιών. </w:t>
      </w:r>
    </w:p>
    <w:p w14:paraId="42F91D71" w14:textId="77777777" w:rsidR="00BB77B8" w:rsidRDefault="00A714EA">
      <w:pPr>
        <w:spacing w:after="0" w:line="600" w:lineRule="auto"/>
        <w:ind w:firstLine="720"/>
        <w:jc w:val="both"/>
        <w:rPr>
          <w:rFonts w:eastAsia="Times New Roman"/>
          <w:szCs w:val="24"/>
        </w:rPr>
      </w:pPr>
      <w:r>
        <w:rPr>
          <w:rFonts w:eastAsia="Times New Roman"/>
          <w:szCs w:val="24"/>
        </w:rPr>
        <w:t>Στο άρθρο 54, το οποίο είχα επισημάνει ιδιαιτέρως, η ευρωπαϊκή οδηγία μιλάει για τις τεχνικές προδιαγραφές των έργων που πρέπει να λαμβάνουν υπ’ όψιν τους τις ανάγκες ισότιμης και εύκολης πρόσβασης και προσβασιμότητ</w:t>
      </w:r>
      <w:r>
        <w:rPr>
          <w:rFonts w:eastAsia="Times New Roman"/>
          <w:szCs w:val="24"/>
        </w:rPr>
        <w:t>ας των αναπήρων. Τι λέει, λοιπόν, το κείμενο το ευρωπαϊκό; Ότι για όλες τις προμήθειες που προορίζονται για χρήση από φυσικά πρόσωπα, οι τεχνικές προδιαγραφές καταρτίζονται με τρόπο, ώστε να λαμβάνονται υπ’ όψιν τα κριτήρια προσβασιμότητας για άτομα με ανα</w:t>
      </w:r>
      <w:r>
        <w:rPr>
          <w:rFonts w:eastAsia="Times New Roman"/>
          <w:szCs w:val="24"/>
        </w:rPr>
        <w:t>πηρία.</w:t>
      </w:r>
    </w:p>
    <w:p w14:paraId="42F91D72" w14:textId="77777777" w:rsidR="00BB77B8" w:rsidRDefault="00A714EA">
      <w:pPr>
        <w:spacing w:after="0" w:line="600" w:lineRule="auto"/>
        <w:ind w:firstLine="720"/>
        <w:jc w:val="both"/>
        <w:rPr>
          <w:rFonts w:eastAsia="Times New Roman"/>
          <w:szCs w:val="24"/>
        </w:rPr>
      </w:pPr>
      <w:r>
        <w:rPr>
          <w:rFonts w:eastAsia="Times New Roman"/>
          <w:b/>
          <w:szCs w:val="24"/>
        </w:rPr>
        <w:t>ΓΕΩΡΓΙΟΣ ΣΤΑΘΑΚΗΣ (Υπουργός Οικονομίας, Ανάπτυξης και Τουρισμού):</w:t>
      </w:r>
      <w:r>
        <w:rPr>
          <w:rFonts w:eastAsia="Times New Roman"/>
          <w:szCs w:val="24"/>
        </w:rPr>
        <w:t xml:space="preserve"> Και αυτό το δεχτήκαμε.</w:t>
      </w:r>
    </w:p>
    <w:p w14:paraId="42F91D73"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ΓΕΩΡΓΙΟΣ ΑΜΥΡΑΣ:</w:t>
      </w:r>
      <w:r>
        <w:rPr>
          <w:rFonts w:eastAsia="Times New Roman"/>
          <w:szCs w:val="24"/>
        </w:rPr>
        <w:t xml:space="preserve"> Το δεχτήκατε και αυτό; Πολύ ωραία! Δύο στα δύο μέχρι στιγμής έχω. Καλό είναι που το δεχτήκατε και καλό είναι που μας ακούτε και λίγο, γιατί σας</w:t>
      </w:r>
      <w:r>
        <w:rPr>
          <w:rFonts w:eastAsia="Times New Roman"/>
          <w:szCs w:val="24"/>
        </w:rPr>
        <w:t xml:space="preserve"> έχουμε πυροβολήσει, όχι εσάς προσωπικά -και αναφέρομαι μεταφορικώς και όχι κυριολεκτικώς…</w:t>
      </w:r>
    </w:p>
    <w:p w14:paraId="42F91D74" w14:textId="77777777" w:rsidR="00BB77B8" w:rsidRDefault="00A714EA">
      <w:pPr>
        <w:spacing w:after="0" w:line="600" w:lineRule="auto"/>
        <w:ind w:firstLine="720"/>
        <w:jc w:val="both"/>
        <w:rPr>
          <w:rFonts w:eastAsia="Times New Roman"/>
          <w:szCs w:val="24"/>
        </w:rPr>
      </w:pPr>
      <w:r w:rsidRPr="000429B0">
        <w:rPr>
          <w:rFonts w:eastAsia="Times New Roman"/>
          <w:b/>
          <w:szCs w:val="24"/>
        </w:rPr>
        <w:t>ΠΡΟΕΔΡΕΥΩΝ (Νικήτας Κακλαμάνης):</w:t>
      </w:r>
      <w:r>
        <w:rPr>
          <w:rFonts w:eastAsia="Times New Roman"/>
          <w:b/>
          <w:szCs w:val="24"/>
        </w:rPr>
        <w:t xml:space="preserve"> </w:t>
      </w:r>
      <w:r>
        <w:rPr>
          <w:rFonts w:eastAsia="Times New Roman"/>
          <w:szCs w:val="24"/>
        </w:rPr>
        <w:t>Μηδένα προ του τέλους…</w:t>
      </w:r>
    </w:p>
    <w:p w14:paraId="42F91D75" w14:textId="77777777" w:rsidR="00BB77B8" w:rsidRDefault="00A714EA">
      <w:pPr>
        <w:spacing w:after="0" w:line="600" w:lineRule="auto"/>
        <w:ind w:firstLine="720"/>
        <w:jc w:val="both"/>
        <w:rPr>
          <w:rFonts w:eastAsia="Times New Roman"/>
          <w:szCs w:val="24"/>
        </w:rPr>
      </w:pPr>
      <w:r>
        <w:rPr>
          <w:rFonts w:eastAsia="Times New Roman"/>
          <w:szCs w:val="24"/>
        </w:rPr>
        <w:t>Συνεχίστε, κύριε συνάδελφε.</w:t>
      </w:r>
    </w:p>
    <w:p w14:paraId="42F91D76" w14:textId="77777777" w:rsidR="00BB77B8" w:rsidRDefault="00A714EA">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…με ιδέες, προτάσεις και χίλια δύο άλλα και ποτέ δεν τα λαμβάνετ</w:t>
      </w:r>
      <w:r>
        <w:rPr>
          <w:rFonts w:eastAsia="Times New Roman"/>
          <w:szCs w:val="24"/>
        </w:rPr>
        <w:t xml:space="preserve">ε υπ’ όψιν. Χαίρομαι τώρα που τα λαμβάνετε. </w:t>
      </w:r>
    </w:p>
    <w:p w14:paraId="42F91D77" w14:textId="77777777" w:rsidR="00BB77B8" w:rsidRDefault="00A714EA">
      <w:pPr>
        <w:spacing w:after="0" w:line="600" w:lineRule="auto"/>
        <w:ind w:firstLine="720"/>
        <w:jc w:val="both"/>
        <w:rPr>
          <w:rFonts w:eastAsia="Times New Roman"/>
          <w:szCs w:val="24"/>
        </w:rPr>
      </w:pPr>
      <w:r>
        <w:rPr>
          <w:rFonts w:eastAsia="Times New Roman"/>
          <w:b/>
          <w:szCs w:val="24"/>
        </w:rPr>
        <w:t>ΓΕΩΡΓΙΟΣ ΣΤΑΘΑΚΗΣ (Υπουργός Οικονομίας, Ανάπτυξης και Τουρισμού):</w:t>
      </w:r>
      <w:r>
        <w:rPr>
          <w:rFonts w:eastAsia="Times New Roman"/>
          <w:szCs w:val="24"/>
        </w:rPr>
        <w:t xml:space="preserve"> Δύο στα δύο.</w:t>
      </w:r>
    </w:p>
    <w:p w14:paraId="42F91D78" w14:textId="77777777" w:rsidR="00BB77B8" w:rsidRDefault="00A714EA">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Δύο στα δύο μέχρι στιγμής. Τώρα, να ζητήσω και ένα τρίτο; Πείτε μου πέντε αριθμούς στο «Τζόκερ». Τον έκτο θα τον βά</w:t>
      </w:r>
      <w:r>
        <w:rPr>
          <w:rFonts w:eastAsia="Times New Roman"/>
          <w:szCs w:val="24"/>
        </w:rPr>
        <w:t>λω εγώ.</w:t>
      </w:r>
    </w:p>
    <w:p w14:paraId="42F91D79" w14:textId="77777777" w:rsidR="00BB77B8" w:rsidRDefault="00A714EA">
      <w:pPr>
        <w:spacing w:after="0" w:line="600" w:lineRule="auto"/>
        <w:ind w:firstLine="720"/>
        <w:jc w:val="center"/>
        <w:rPr>
          <w:rFonts w:eastAsia="Times New Roman"/>
          <w:szCs w:val="24"/>
        </w:rPr>
      </w:pPr>
      <w:r>
        <w:rPr>
          <w:rFonts w:eastAsia="Times New Roman"/>
          <w:szCs w:val="24"/>
        </w:rPr>
        <w:t>(Γέλωτες στην Αίθουσα)</w:t>
      </w:r>
    </w:p>
    <w:p w14:paraId="42F91D7A" w14:textId="77777777" w:rsidR="00BB77B8" w:rsidRDefault="00A714EA">
      <w:pPr>
        <w:spacing w:after="0" w:line="600" w:lineRule="auto"/>
        <w:ind w:firstLine="720"/>
        <w:jc w:val="both"/>
        <w:rPr>
          <w:rFonts w:eastAsia="Times New Roman"/>
          <w:szCs w:val="24"/>
        </w:rPr>
      </w:pPr>
      <w:r>
        <w:rPr>
          <w:rFonts w:eastAsia="Times New Roman"/>
          <w:szCs w:val="24"/>
        </w:rPr>
        <w:lastRenderedPageBreak/>
        <w:t>Λοιπόν, συνεχίζω. Έλεγα ότι είναι ένα νομοσχέδιο που έχει φέρει σωστές διατάξεις, τις ευρωπαϊκές, με καθυστέρηση βέβαια, καθυστέρηση δεκαετιών, θα σας έλεγα εγώ, που έχει όμως αντιφάσεις σε ορισμένα σημεία του. Ελπίζω να μην έρθουν τροπολογίες της τελευταί</w:t>
      </w:r>
      <w:r>
        <w:rPr>
          <w:rFonts w:eastAsia="Times New Roman"/>
          <w:szCs w:val="24"/>
        </w:rPr>
        <w:t xml:space="preserve">ας στιγμής. </w:t>
      </w:r>
    </w:p>
    <w:p w14:paraId="42F91D7B" w14:textId="77777777" w:rsidR="00BB77B8" w:rsidRDefault="00A714EA">
      <w:pPr>
        <w:spacing w:after="0" w:line="600" w:lineRule="auto"/>
        <w:ind w:firstLine="720"/>
        <w:jc w:val="both"/>
        <w:rPr>
          <w:rFonts w:eastAsia="Times New Roman"/>
          <w:szCs w:val="24"/>
        </w:rPr>
      </w:pPr>
      <w:r>
        <w:rPr>
          <w:rFonts w:eastAsia="Times New Roman"/>
          <w:szCs w:val="24"/>
        </w:rPr>
        <w:t>Εμείς θεωρούμε –και κλείνω με αυτό- ότι η απλοποίηση του νομοθετικού πλαισίου, η ενιαία εφαρμογή από όλους όσοι αναθέτουν δημόσιες συμβάσεις έχει περιθώρια βελτίωσης, για να είναι πιο ικανοποιητική και να μη χάσουμε την ευκαιρία, δεδομένης και</w:t>
      </w:r>
      <w:r>
        <w:rPr>
          <w:rFonts w:eastAsia="Times New Roman"/>
          <w:szCs w:val="24"/>
        </w:rPr>
        <w:t xml:space="preserve"> της καθυστερημένης εναρμόνισης. </w:t>
      </w:r>
    </w:p>
    <w:p w14:paraId="42F91D7C" w14:textId="77777777" w:rsidR="00BB77B8" w:rsidRDefault="00A714EA">
      <w:pPr>
        <w:spacing w:after="0" w:line="600" w:lineRule="auto"/>
        <w:ind w:firstLine="720"/>
        <w:jc w:val="both"/>
        <w:rPr>
          <w:rFonts w:eastAsia="Times New Roman"/>
          <w:szCs w:val="24"/>
        </w:rPr>
      </w:pPr>
      <w:r>
        <w:rPr>
          <w:rFonts w:eastAsia="Times New Roman"/>
          <w:szCs w:val="24"/>
        </w:rPr>
        <w:t>Εμείς λέμε: Προσέξτε μην μπουν εξαιρέσεις και παρεκκλίσεις της τελευταίας στιγμής, που θα έχουν ως αποτέλεσμα να δημιουργηθεί πάλι ένα σκηνικό με ένταση διαπλοκής και σκοτεινών σημείων. Δεν πρέπει να τελματωθεί η προσπάθει</w:t>
      </w:r>
      <w:r>
        <w:rPr>
          <w:rFonts w:eastAsia="Times New Roman"/>
          <w:szCs w:val="24"/>
        </w:rPr>
        <w:t>α στην πολυνομία, ούτε να αδρανοποιηθεί ο νόμος. Επιμένω ότι απαιτείται περαιτέρω ενοποίηση των κανόνων.</w:t>
      </w:r>
    </w:p>
    <w:p w14:paraId="42F91D7D" w14:textId="77777777" w:rsidR="00BB77B8" w:rsidRDefault="00A714EA">
      <w:pPr>
        <w:spacing w:after="0" w:line="600" w:lineRule="auto"/>
        <w:ind w:firstLine="720"/>
        <w:jc w:val="both"/>
        <w:rPr>
          <w:rFonts w:eastAsia="Times New Roman"/>
          <w:szCs w:val="24"/>
        </w:rPr>
      </w:pPr>
      <w:r>
        <w:rPr>
          <w:rFonts w:eastAsia="Times New Roman"/>
          <w:szCs w:val="24"/>
        </w:rPr>
        <w:lastRenderedPageBreak/>
        <w:t>Για μας ζητούμενα θα παραμένουν πάντα -και θα πολεμάμε γι’ αυτά- η διαφάνεια, η ευελιξία, η απλότητα, η ανταγωνιστικότητα τόσο στην εφαρμογή, βεβαίως, του νόμου και των διατάξεων που προβλέπει, αλλά κυρίως και για την εξάλειψη της γάγγραινας, που είναι πάρ</w:t>
      </w:r>
      <w:r>
        <w:rPr>
          <w:rFonts w:eastAsia="Times New Roman"/>
          <w:szCs w:val="24"/>
        </w:rPr>
        <w:t xml:space="preserve">α πολύ συνηθισμένη στα θέματα συμβάσεων και προμηθειών, που δεν είναι άλλη από την εσωτερική πληροφόρηση. </w:t>
      </w:r>
    </w:p>
    <w:p w14:paraId="42F91D7E" w14:textId="77777777" w:rsidR="00BB77B8" w:rsidRDefault="00A714EA">
      <w:pPr>
        <w:spacing w:after="0" w:line="600" w:lineRule="auto"/>
        <w:ind w:firstLine="720"/>
        <w:jc w:val="both"/>
        <w:rPr>
          <w:rFonts w:eastAsia="Times New Roman" w:cs="Times New Roman"/>
          <w:szCs w:val="24"/>
        </w:rPr>
      </w:pPr>
      <w:r w:rsidRPr="00825ACB">
        <w:rPr>
          <w:rFonts w:eastAsia="Times New Roman" w:cs="Times New Roman"/>
          <w:szCs w:val="24"/>
        </w:rPr>
        <w:t>Κυρίες και κύριοι συνάδελφοι</w:t>
      </w:r>
      <w:r>
        <w:rPr>
          <w:rFonts w:eastAsia="Times New Roman" w:cs="Times New Roman"/>
          <w:szCs w:val="24"/>
        </w:rPr>
        <w:t xml:space="preserve">, εμείς θεωρούμε ότι ο ευρωπαϊκός βηματισμός της χώρας γίνεται με αργό ρυθμό. Χρειάζεται να γίνει με πιο γρήγορα βήματα, </w:t>
      </w:r>
      <w:r>
        <w:rPr>
          <w:rFonts w:eastAsia="Times New Roman" w:cs="Times New Roman"/>
          <w:szCs w:val="24"/>
        </w:rPr>
        <w:t xml:space="preserve">πιο εντατικά, πιο συνειδητοποιημένα και όπου μπορούμε οι πολιτικές δυνάμεις να συναινούμε –καλή ώρα, όπως εδώ- για να αντιμετωπίσουμε τις μαύρες τρύπες και της πολιτικής και της κοινωνίας και ειδικότερα βέβαια της οικονομίας. </w:t>
      </w:r>
    </w:p>
    <w:p w14:paraId="42F91D7F"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42F91D80" w14:textId="77777777" w:rsidR="00BB77B8" w:rsidRDefault="00A714EA">
      <w:pPr>
        <w:spacing w:after="0" w:line="600" w:lineRule="auto"/>
        <w:ind w:firstLine="720"/>
        <w:jc w:val="center"/>
        <w:rPr>
          <w:rFonts w:eastAsia="Times New Roman" w:cs="Times New Roman"/>
          <w:szCs w:val="24"/>
        </w:rPr>
      </w:pPr>
      <w:r>
        <w:rPr>
          <w:rFonts w:eastAsia="Times New Roman" w:cs="Times New Roman"/>
          <w:szCs w:val="24"/>
        </w:rPr>
        <w:t>(Χει</w:t>
      </w:r>
      <w:r>
        <w:rPr>
          <w:rFonts w:eastAsia="Times New Roman" w:cs="Times New Roman"/>
          <w:szCs w:val="24"/>
        </w:rPr>
        <w:t>ροκροτήματα)</w:t>
      </w:r>
    </w:p>
    <w:p w14:paraId="42F91D81" w14:textId="77777777" w:rsidR="00BB77B8" w:rsidRDefault="00A714EA">
      <w:pPr>
        <w:spacing w:after="0" w:line="600" w:lineRule="auto"/>
        <w:ind w:firstLine="709"/>
        <w:jc w:val="both"/>
        <w:rPr>
          <w:rFonts w:eastAsia="Times New Roman"/>
          <w:szCs w:val="24"/>
        </w:rPr>
      </w:pPr>
      <w:r w:rsidRPr="00063D12">
        <w:rPr>
          <w:rFonts w:eastAsia="Times New Roman"/>
          <w:b/>
          <w:szCs w:val="24"/>
        </w:rPr>
        <w:t>ΠΡΟΕΔΡΕΥΩΝ (Νικήτας Κακλαμάνης):</w:t>
      </w:r>
      <w:r>
        <w:rPr>
          <w:rFonts w:eastAsia="Times New Roman"/>
          <w:b/>
          <w:szCs w:val="24"/>
        </w:rPr>
        <w:t xml:space="preserve"> </w:t>
      </w:r>
      <w:r>
        <w:rPr>
          <w:rFonts w:eastAsia="Times New Roman"/>
          <w:szCs w:val="24"/>
        </w:rPr>
        <w:t xml:space="preserve">Λοιπόν, κύριοι Υπουργοί, επειδή αντιλήφθηκα ότι θα κάνετε νομοτεχνικές βελτιώσεις και επειδή, επίσης, πληροφορήθηκα ότι τις έχετε ακόμα εσείς εκεί και δεν </w:t>
      </w:r>
      <w:r>
        <w:rPr>
          <w:rFonts w:eastAsia="Times New Roman"/>
          <w:szCs w:val="24"/>
        </w:rPr>
        <w:lastRenderedPageBreak/>
        <w:t xml:space="preserve">τις έχετε στείλει στον κ. </w:t>
      </w:r>
      <w:r w:rsidRPr="00D758B7">
        <w:rPr>
          <w:rFonts w:eastAsia="Times New Roman"/>
          <w:color w:val="000000" w:themeColor="text1"/>
          <w:szCs w:val="24"/>
        </w:rPr>
        <w:t>Καλογήρου, παρακαλώ πολύ, τελ</w:t>
      </w:r>
      <w:r w:rsidRPr="00D758B7">
        <w:rPr>
          <w:rFonts w:eastAsia="Times New Roman"/>
          <w:color w:val="000000" w:themeColor="text1"/>
          <w:szCs w:val="24"/>
        </w:rPr>
        <w:t>ειώνοντας και ο κ. Σαρίδης, δηλαδή μετά από μισή ώρα, να τις στείλετε ώστε να μην κατατεθούν τελευταία στιγμή οι νομοτεχνικές.</w:t>
      </w:r>
    </w:p>
    <w:p w14:paraId="42F91D82" w14:textId="77777777" w:rsidR="00BB77B8" w:rsidRDefault="00A714EA">
      <w:pPr>
        <w:spacing w:after="0" w:line="600" w:lineRule="auto"/>
        <w:ind w:firstLine="720"/>
        <w:jc w:val="both"/>
        <w:rPr>
          <w:rFonts w:eastAsia="Times New Roman"/>
          <w:b/>
          <w:szCs w:val="24"/>
        </w:rPr>
      </w:pPr>
      <w:r>
        <w:rPr>
          <w:rFonts w:eastAsia="Times New Roman"/>
          <w:b/>
          <w:szCs w:val="24"/>
        </w:rPr>
        <w:t xml:space="preserve">ΧΡΗΣΤΟΣ ΣΠΙΡΤΖΗΣ (Υπουργός Υποδομών, Μεταφορών και Δικτύων): </w:t>
      </w:r>
      <w:r>
        <w:rPr>
          <w:rFonts w:eastAsia="Times New Roman"/>
          <w:szCs w:val="24"/>
        </w:rPr>
        <w:t>Κύριε Πρόεδρε, κάποιες νομοτεχνικές τις ζητάνε οι συνάδελφοι Βουλευτ</w:t>
      </w:r>
      <w:r>
        <w:rPr>
          <w:rFonts w:eastAsia="Times New Roman"/>
          <w:szCs w:val="24"/>
        </w:rPr>
        <w:t>ές και πρέπει να γίνει η κατάλληλη νομοτεχνική επεξεργασία.</w:t>
      </w:r>
    </w:p>
    <w:p w14:paraId="42F91D83" w14:textId="77777777" w:rsidR="00BB77B8" w:rsidRDefault="00A714EA">
      <w:pPr>
        <w:spacing w:after="0" w:line="600" w:lineRule="auto"/>
        <w:ind w:firstLine="720"/>
        <w:jc w:val="both"/>
        <w:rPr>
          <w:rFonts w:eastAsia="Times New Roman"/>
          <w:bCs/>
          <w:szCs w:val="24"/>
        </w:rPr>
      </w:pPr>
      <w:r>
        <w:rPr>
          <w:rFonts w:eastAsia="Times New Roman"/>
          <w:b/>
          <w:bCs/>
          <w:szCs w:val="24"/>
        </w:rPr>
        <w:t>ΠΡΟΕΔΡΕΥΩΝ (Νικήτας Κακλαμάνης):</w:t>
      </w:r>
      <w:r>
        <w:rPr>
          <w:rFonts w:eastAsia="Times New Roman"/>
          <w:bCs/>
          <w:szCs w:val="24"/>
        </w:rPr>
        <w:t xml:space="preserve"> Ωραία. Εντάξει, δεν σας εγκαλέσαμε, απλά να μην έρθουν λίγο πριν την ψηφοφορία. Αυτό είπα.</w:t>
      </w:r>
    </w:p>
    <w:p w14:paraId="42F91D84" w14:textId="77777777" w:rsidR="00BB77B8" w:rsidRDefault="00A714EA">
      <w:pPr>
        <w:spacing w:after="0" w:line="600" w:lineRule="auto"/>
        <w:ind w:firstLine="720"/>
        <w:jc w:val="both"/>
        <w:rPr>
          <w:rFonts w:eastAsia="Times New Roman"/>
          <w:b/>
          <w:bCs/>
          <w:szCs w:val="24"/>
        </w:rPr>
      </w:pPr>
      <w:r>
        <w:rPr>
          <w:rFonts w:eastAsia="Times New Roman"/>
          <w:bCs/>
          <w:szCs w:val="24"/>
        </w:rPr>
        <w:t>Προχωράμε με τον κ. Γεώργιο Λαζαρίδη, ειδικό αγορητή από τους Ανεξάρτητο</w:t>
      </w:r>
      <w:r>
        <w:rPr>
          <w:rFonts w:eastAsia="Times New Roman"/>
          <w:bCs/>
          <w:szCs w:val="24"/>
        </w:rPr>
        <w:t>υς Έλληνες.</w:t>
      </w:r>
    </w:p>
    <w:p w14:paraId="42F91D85" w14:textId="77777777" w:rsidR="00BB77B8" w:rsidRDefault="00A714EA">
      <w:pPr>
        <w:spacing w:after="0" w:line="600" w:lineRule="auto"/>
        <w:ind w:firstLine="720"/>
        <w:jc w:val="both"/>
        <w:rPr>
          <w:rFonts w:eastAsia="Times New Roman"/>
          <w:bCs/>
          <w:szCs w:val="24"/>
        </w:rPr>
      </w:pPr>
      <w:r>
        <w:rPr>
          <w:rFonts w:eastAsia="Times New Roman"/>
          <w:b/>
          <w:bCs/>
          <w:szCs w:val="24"/>
        </w:rPr>
        <w:t xml:space="preserve">ΓΕΩΡΓΙΟΣ ΛΑΖΑΡΙΔΗΣ: </w:t>
      </w:r>
      <w:r>
        <w:rPr>
          <w:rFonts w:eastAsia="Times New Roman"/>
          <w:bCs/>
          <w:szCs w:val="24"/>
        </w:rPr>
        <w:t>Σας ευχαριστώ, κύριε Πρόεδρε.</w:t>
      </w:r>
    </w:p>
    <w:p w14:paraId="42F91D86" w14:textId="77777777" w:rsidR="00BB77B8" w:rsidRDefault="00A714EA">
      <w:pPr>
        <w:spacing w:after="0" w:line="600" w:lineRule="auto"/>
        <w:ind w:firstLine="720"/>
        <w:jc w:val="both"/>
        <w:rPr>
          <w:rFonts w:eastAsia="Times New Roman"/>
          <w:bCs/>
          <w:szCs w:val="24"/>
        </w:rPr>
      </w:pPr>
      <w:r>
        <w:rPr>
          <w:rFonts w:eastAsia="Times New Roman"/>
          <w:bCs/>
          <w:szCs w:val="24"/>
        </w:rPr>
        <w:t>Κυρίες και κύριοι συνάδελφοι, πριν προχωρήσω και εγώ στην τοποθέτησή μου, θα ήθελα να επισημάνω, κατ’ αρχάς, ότι το παρόν νομοσχέδιο τυγχάνει πολύ μεγάλης συναίνεσης, της απόλυτης συναίνεσης, θα</w:t>
      </w:r>
      <w:r>
        <w:rPr>
          <w:rFonts w:eastAsia="Times New Roman"/>
          <w:bCs/>
          <w:szCs w:val="24"/>
        </w:rPr>
        <w:t xml:space="preserve"> έλεγα, σε γενικές γραμμές σχεδόν από όλα τα κόμματα, από όλες τις πτέρυγες της Βουλής. </w:t>
      </w:r>
    </w:p>
    <w:p w14:paraId="42F91D87" w14:textId="77777777" w:rsidR="00BB77B8" w:rsidRDefault="00A714EA">
      <w:pPr>
        <w:spacing w:after="0" w:line="600" w:lineRule="auto"/>
        <w:ind w:firstLine="720"/>
        <w:jc w:val="both"/>
        <w:rPr>
          <w:rFonts w:eastAsia="Times New Roman"/>
          <w:bCs/>
          <w:szCs w:val="24"/>
        </w:rPr>
      </w:pPr>
      <w:r>
        <w:rPr>
          <w:rFonts w:eastAsia="Times New Roman"/>
          <w:bCs/>
          <w:szCs w:val="24"/>
        </w:rPr>
        <w:lastRenderedPageBreak/>
        <w:t>Θα ήθελα να επισημάνω και εγώ μερικά στοιχεία. Το παρόν νομοσχέδιο εξασφαλίζει, κατ’ αρχάς, διαφάνεια. Η διαφάνεια είναι ένα στοιχείο, το οποίο όλα αυτά τα χρόνια έλει</w:t>
      </w:r>
      <w:r>
        <w:rPr>
          <w:rFonts w:eastAsia="Times New Roman"/>
          <w:bCs/>
          <w:szCs w:val="24"/>
        </w:rPr>
        <w:t>πε από ό,τι έχει να κάνει με τις συμβάσεις είτε έργων είτε παραχώρησης είτε προμηθειών. Πραγματικά, κινούνταν μέσα σε ένα πλαίσιο ομιχλώδες –μιλάμε για το παρελθόν- το οποίο έδινε την δυνατότητα για διαφθορά, διαπλοκή, συμφωνίες κάτω από το τραπέζι, γενικά</w:t>
      </w:r>
      <w:r>
        <w:rPr>
          <w:rFonts w:eastAsia="Times New Roman"/>
          <w:bCs/>
          <w:szCs w:val="24"/>
        </w:rPr>
        <w:t xml:space="preserve"> όλα αυτά τα οποία επισημαίνουμε όλοι και όλα αυτά τα οποία είναι η αιτία κυρίως, η οποία μας έφερε σε αυτήν την κατάσταση. Επομένως, γι’ αυτό όλες οι παρατάξεις συμφωνούμε ότι είναι θετικό το νομοσχέδιο και εξασφαλίζει ακριβώς τη διαφάνεια.</w:t>
      </w:r>
    </w:p>
    <w:p w14:paraId="42F91D88" w14:textId="77777777" w:rsidR="00BB77B8" w:rsidRDefault="00A714EA">
      <w:pPr>
        <w:spacing w:after="0" w:line="600" w:lineRule="auto"/>
        <w:ind w:firstLine="720"/>
        <w:jc w:val="both"/>
        <w:rPr>
          <w:rFonts w:eastAsia="Times New Roman"/>
          <w:bCs/>
          <w:szCs w:val="24"/>
        </w:rPr>
      </w:pPr>
      <w:r>
        <w:rPr>
          <w:rFonts w:eastAsia="Times New Roman"/>
          <w:bCs/>
          <w:szCs w:val="24"/>
        </w:rPr>
        <w:t>Εκείνο το οποί</w:t>
      </w:r>
      <w:r>
        <w:rPr>
          <w:rFonts w:eastAsia="Times New Roman"/>
          <w:bCs/>
          <w:szCs w:val="24"/>
        </w:rPr>
        <w:t xml:space="preserve">ο θα ήθελα να επισημάνω εγώ, όπως το είχα επισημάνει και στην </w:t>
      </w:r>
      <w:r>
        <w:rPr>
          <w:rFonts w:eastAsia="Times New Roman"/>
          <w:bCs/>
          <w:szCs w:val="24"/>
        </w:rPr>
        <w:t>επιτροπή</w:t>
      </w:r>
      <w:r>
        <w:rPr>
          <w:rFonts w:eastAsia="Times New Roman"/>
          <w:bCs/>
          <w:szCs w:val="24"/>
        </w:rPr>
        <w:t>, είναι το ότι οι εκπρόσωποι των θεσμών όλοι και αυτοί στάθηκαν θετικά απέναντι στο νομοσχέδιο.</w:t>
      </w:r>
    </w:p>
    <w:p w14:paraId="42F91D89" w14:textId="77777777" w:rsidR="00BB77B8" w:rsidRDefault="00A714EA">
      <w:pPr>
        <w:spacing w:after="0" w:line="600" w:lineRule="auto"/>
        <w:ind w:firstLine="720"/>
        <w:jc w:val="both"/>
        <w:rPr>
          <w:rFonts w:eastAsia="Times New Roman"/>
          <w:bCs/>
          <w:szCs w:val="24"/>
        </w:rPr>
      </w:pPr>
      <w:r>
        <w:rPr>
          <w:rFonts w:eastAsia="Times New Roman"/>
          <w:bCs/>
          <w:szCs w:val="24"/>
        </w:rPr>
        <w:t xml:space="preserve">Θέλω να σταθώ </w:t>
      </w:r>
      <w:r>
        <w:rPr>
          <w:rFonts w:eastAsia="Times New Roman"/>
          <w:bCs/>
          <w:szCs w:val="24"/>
        </w:rPr>
        <w:t>ως</w:t>
      </w:r>
      <w:r>
        <w:rPr>
          <w:rFonts w:eastAsia="Times New Roman"/>
          <w:bCs/>
          <w:szCs w:val="24"/>
        </w:rPr>
        <w:t xml:space="preserve"> μηχανικός στο ότι μπαίνει ένα τέλος επιτέλους στις υπερβολικές αυτές εκπτ</w:t>
      </w:r>
      <w:r>
        <w:rPr>
          <w:rFonts w:eastAsia="Times New Roman"/>
          <w:bCs/>
          <w:szCs w:val="24"/>
        </w:rPr>
        <w:t xml:space="preserve">ώσεις. Δηλαδή, όλοι οι μηχανικοί με απορία καθόμασταν μπροστά σε αυτό το φαινόμενο και δεν μπορούσαμε πολλές φορές να το εξηγήσουμε και λέγαμε: Ή κάτι στραβό συμβαίνει ως προς αυτόν που έβαλε </w:t>
      </w:r>
      <w:r>
        <w:rPr>
          <w:rFonts w:eastAsia="Times New Roman"/>
          <w:bCs/>
          <w:szCs w:val="24"/>
        </w:rPr>
        <w:lastRenderedPageBreak/>
        <w:t>τους κανόνες, τους όρους να γίνει ο διαγωνισμός, που κοστολόγησε</w:t>
      </w:r>
      <w:r>
        <w:rPr>
          <w:rFonts w:eastAsia="Times New Roman"/>
          <w:bCs/>
          <w:szCs w:val="24"/>
        </w:rPr>
        <w:t>,</w:t>
      </w:r>
      <w:r>
        <w:rPr>
          <w:rFonts w:eastAsia="Times New Roman"/>
          <w:bCs/>
          <w:szCs w:val="24"/>
        </w:rPr>
        <w:t xml:space="preserve"> εν πάση περιπτώσει</w:t>
      </w:r>
      <w:r>
        <w:rPr>
          <w:rFonts w:eastAsia="Times New Roman"/>
          <w:bCs/>
          <w:szCs w:val="24"/>
        </w:rPr>
        <w:t>,</w:t>
      </w:r>
      <w:r>
        <w:rPr>
          <w:rFonts w:eastAsia="Times New Roman"/>
          <w:bCs/>
          <w:szCs w:val="24"/>
        </w:rPr>
        <w:t xml:space="preserve"> το έργο ή την μελέτη ή κάτι άλλο συμβαίνει. Βλέπαμε εκπτώσεις στις μελέτες 80% και πάνω και στα έργα 50%, 60%. Δηλαδή, φαινόμενα τα οποία δεν μπορούσαν να δικαιολογηθούν με τίποτα. </w:t>
      </w:r>
    </w:p>
    <w:p w14:paraId="42F91D8A" w14:textId="77777777" w:rsidR="00BB77B8" w:rsidRDefault="00A714EA">
      <w:pPr>
        <w:spacing w:after="0" w:line="600" w:lineRule="auto"/>
        <w:ind w:firstLine="720"/>
        <w:jc w:val="both"/>
        <w:rPr>
          <w:rFonts w:eastAsia="Times New Roman"/>
          <w:bCs/>
          <w:szCs w:val="24"/>
        </w:rPr>
      </w:pPr>
      <w:r>
        <w:rPr>
          <w:rFonts w:eastAsia="Times New Roman"/>
          <w:bCs/>
          <w:szCs w:val="24"/>
        </w:rPr>
        <w:t>Θέλω, λοιπόν, να σταθώ εδώ και να πω ότι επιτέλους θ</w:t>
      </w:r>
      <w:r>
        <w:rPr>
          <w:rFonts w:eastAsia="Times New Roman"/>
          <w:bCs/>
          <w:szCs w:val="24"/>
        </w:rPr>
        <w:t>α εξασφαλιστεί το γεγονός ότι θα είναι και η κοστολόγηση σωστή, γιατί βλέπουμε ότι προτείνει και το Τεχνικό Επιμελητήριο να χρησιμοποιηθεί ένας αλγόριθμος και να αφήσουμε τον μαθηματικό τύπο, ο οποίος μαθηματικός τύπος απεδείχθη ότι μάλλον δεν λειτουργεί σ</w:t>
      </w:r>
      <w:r>
        <w:rPr>
          <w:rFonts w:eastAsia="Times New Roman"/>
          <w:bCs/>
          <w:szCs w:val="24"/>
        </w:rPr>
        <w:t>ωστά.</w:t>
      </w:r>
    </w:p>
    <w:p w14:paraId="42F91D8B" w14:textId="77777777" w:rsidR="00BB77B8" w:rsidRDefault="00A714EA">
      <w:pPr>
        <w:spacing w:after="0" w:line="600" w:lineRule="auto"/>
        <w:ind w:firstLine="720"/>
        <w:jc w:val="both"/>
        <w:rPr>
          <w:rFonts w:eastAsia="Times New Roman"/>
          <w:bCs/>
          <w:szCs w:val="24"/>
        </w:rPr>
      </w:pPr>
      <w:r>
        <w:rPr>
          <w:rFonts w:eastAsia="Times New Roman"/>
          <w:bCs/>
          <w:szCs w:val="24"/>
        </w:rPr>
        <w:t>Θέλω εδώ να σταθώ και στο εξής: Επιτέλους</w:t>
      </w:r>
      <w:r>
        <w:rPr>
          <w:rFonts w:eastAsia="Times New Roman"/>
          <w:bCs/>
          <w:szCs w:val="24"/>
        </w:rPr>
        <w:t>,</w:t>
      </w:r>
      <w:r>
        <w:rPr>
          <w:rFonts w:eastAsia="Times New Roman"/>
          <w:bCs/>
          <w:szCs w:val="24"/>
        </w:rPr>
        <w:t xml:space="preserve"> με αυτό το νομοσχέδιο θα έχουμε την δυνατότητα να δούμε έργα και σε ταχύτερο χρόνο και με καλύτερη ποιότητα, αλλά και με χαμηλότερο κόστος.</w:t>
      </w:r>
    </w:p>
    <w:p w14:paraId="42F91D8C" w14:textId="77777777" w:rsidR="00BB77B8" w:rsidRDefault="00A714EA">
      <w:pPr>
        <w:spacing w:after="0" w:line="600" w:lineRule="auto"/>
        <w:ind w:firstLine="720"/>
        <w:jc w:val="both"/>
        <w:rPr>
          <w:rFonts w:eastAsia="Times New Roman"/>
          <w:bCs/>
          <w:szCs w:val="24"/>
        </w:rPr>
      </w:pPr>
      <w:r>
        <w:rPr>
          <w:rFonts w:eastAsia="Times New Roman"/>
          <w:bCs/>
          <w:szCs w:val="24"/>
        </w:rPr>
        <w:t>Επίσης, να συμπληρώσω και κάτι άλλο εδώ. Χρειάζεται προσοχή και στο</w:t>
      </w:r>
      <w:r>
        <w:rPr>
          <w:rFonts w:eastAsia="Times New Roman"/>
          <w:bCs/>
          <w:szCs w:val="24"/>
        </w:rPr>
        <w:t xml:space="preserve"> κόστος χρήσης, όχι μόνο στο κόστος κατασκευής, για να μην έχουμε τα φαινόμενα αυτά</w:t>
      </w:r>
      <w:r>
        <w:rPr>
          <w:rFonts w:eastAsia="Times New Roman"/>
          <w:bCs/>
          <w:szCs w:val="24"/>
        </w:rPr>
        <w:t>,</w:t>
      </w:r>
      <w:r>
        <w:rPr>
          <w:rFonts w:eastAsia="Times New Roman"/>
          <w:bCs/>
          <w:szCs w:val="24"/>
        </w:rPr>
        <w:t xml:space="preserve"> τα οποία έχουμε με τα διόδια, όπου βλέπουμε για παράδειγμα μια διαδρομή πήγαινε-έλα Θεσσαλονίκη-Αθήνα να στοιχίζει για ένα ΙΧ αυτοκίνητο </w:t>
      </w:r>
      <w:r>
        <w:rPr>
          <w:rFonts w:eastAsia="Times New Roman"/>
          <w:bCs/>
          <w:szCs w:val="24"/>
        </w:rPr>
        <w:lastRenderedPageBreak/>
        <w:t>μόνο για τα διόδια, για το τέλος δ</w:t>
      </w:r>
      <w:r>
        <w:rPr>
          <w:rFonts w:eastAsia="Times New Roman"/>
          <w:bCs/>
          <w:szCs w:val="24"/>
        </w:rPr>
        <w:t>ιέλευσης δηλαδή, 65 ευρώ. Αν υπολογίσουμε 25 ευρώ ένα μικτό μεροκάματο, μιλάμε για δυόμισι μεροκάματα, δηλαδή δυόμισι μεροκάματα θέλει ένας πολίτης για να πάει και να έρθει Θεσσαλονίκη-Αθήνα με το ΙΧ αυτοκίνητό του. Αν πάμε δε στα μεγάλα αυτοκίνητα, στα φο</w:t>
      </w:r>
      <w:r>
        <w:rPr>
          <w:rFonts w:eastAsia="Times New Roman"/>
          <w:bCs/>
          <w:szCs w:val="24"/>
        </w:rPr>
        <w:t>ρτηγά τα οποία διακινούν εμπορεύματα, προϊόντα, κ.λπ., εκεί μιλάμε για περίπου 350 ευρώ. Αντιλαμβάνεστε ότι τα μεγέθη είναι πολύ μεγάλα, τα οποία επιβαρύνουν και τα προϊόντα και τα εμπορεύματα κ.λπ.</w:t>
      </w:r>
      <w:r>
        <w:rPr>
          <w:rFonts w:eastAsia="Times New Roman"/>
          <w:bCs/>
          <w:szCs w:val="24"/>
        </w:rPr>
        <w:t>.</w:t>
      </w:r>
      <w:r>
        <w:rPr>
          <w:rFonts w:eastAsia="Times New Roman"/>
          <w:bCs/>
          <w:szCs w:val="24"/>
        </w:rPr>
        <w:t xml:space="preserve"> Κάθε άλλο επομένως</w:t>
      </w:r>
      <w:r>
        <w:rPr>
          <w:rFonts w:eastAsia="Times New Roman"/>
          <w:bCs/>
          <w:szCs w:val="24"/>
        </w:rPr>
        <w:t>,</w:t>
      </w:r>
      <w:r>
        <w:rPr>
          <w:rFonts w:eastAsia="Times New Roman"/>
          <w:bCs/>
          <w:szCs w:val="24"/>
        </w:rPr>
        <w:t xml:space="preserve"> παρά αναπτυξιακό είναι ένα τέτοιο ύψ</w:t>
      </w:r>
      <w:r>
        <w:rPr>
          <w:rFonts w:eastAsia="Times New Roman"/>
          <w:bCs/>
          <w:szCs w:val="24"/>
        </w:rPr>
        <w:t>ος τελών διέλευσης.</w:t>
      </w:r>
    </w:p>
    <w:p w14:paraId="42F91D8D" w14:textId="77777777" w:rsidR="00BB77B8" w:rsidRDefault="00A714EA">
      <w:pPr>
        <w:spacing w:after="0" w:line="600" w:lineRule="auto"/>
        <w:ind w:firstLine="720"/>
        <w:jc w:val="both"/>
        <w:rPr>
          <w:rFonts w:eastAsia="Times New Roman"/>
          <w:bCs/>
          <w:szCs w:val="24"/>
        </w:rPr>
      </w:pPr>
      <w:r>
        <w:rPr>
          <w:rFonts w:eastAsia="Times New Roman"/>
          <w:bCs/>
          <w:szCs w:val="24"/>
        </w:rPr>
        <w:t>Αυτό το ύψος των διοδίων δημιουργεί και το φαινόμενο να χρησιμοποιούν τους παράπλευρους δρόμους. Δηλαδή, έγινε ένας δρόμος μεγάλος, σύγχρονος, γρήγορος, ο οποίος πραγματικά είναι ασφαλής και τελικά</w:t>
      </w:r>
      <w:r>
        <w:rPr>
          <w:rFonts w:eastAsia="Times New Roman"/>
          <w:bCs/>
          <w:szCs w:val="24"/>
        </w:rPr>
        <w:t>,</w:t>
      </w:r>
      <w:r>
        <w:rPr>
          <w:rFonts w:eastAsia="Times New Roman"/>
          <w:bCs/>
          <w:szCs w:val="24"/>
        </w:rPr>
        <w:t xml:space="preserve"> δεν χρησιμοποιείται. Η συντριπτική πλ</w:t>
      </w:r>
      <w:r>
        <w:rPr>
          <w:rFonts w:eastAsia="Times New Roman"/>
          <w:bCs/>
          <w:szCs w:val="24"/>
        </w:rPr>
        <w:t>ειοψηφία χρησιμοποιεί τους παράπλευρο</w:t>
      </w:r>
      <w:r>
        <w:rPr>
          <w:rFonts w:eastAsia="Times New Roman"/>
          <w:bCs/>
          <w:szCs w:val="24"/>
        </w:rPr>
        <w:t>υ</w:t>
      </w:r>
      <w:r>
        <w:rPr>
          <w:rFonts w:eastAsia="Times New Roman"/>
          <w:bCs/>
          <w:szCs w:val="24"/>
        </w:rPr>
        <w:t xml:space="preserve">ς δρόμους, με αποτέλεσμα να επιβαρύνεται το περιβάλλον, να φορτώνεται πολύ το επαρχιακό οδικό δίκτυο και να βλέπουμε </w:t>
      </w:r>
      <w:r>
        <w:rPr>
          <w:rFonts w:eastAsia="Times New Roman"/>
          <w:bCs/>
          <w:szCs w:val="24"/>
        </w:rPr>
        <w:t xml:space="preserve">να περνάνε </w:t>
      </w:r>
      <w:r>
        <w:rPr>
          <w:rFonts w:eastAsia="Times New Roman"/>
          <w:bCs/>
          <w:szCs w:val="24"/>
        </w:rPr>
        <w:t xml:space="preserve">μέσα από χωριά μεγάλες νταλίκες, να φθείρονται αυτοί οι </w:t>
      </w:r>
      <w:r>
        <w:rPr>
          <w:rFonts w:eastAsia="Times New Roman"/>
          <w:bCs/>
          <w:szCs w:val="24"/>
        </w:rPr>
        <w:t xml:space="preserve">επαρχιακοί </w:t>
      </w:r>
      <w:r>
        <w:rPr>
          <w:rFonts w:eastAsia="Times New Roman"/>
          <w:bCs/>
          <w:szCs w:val="24"/>
        </w:rPr>
        <w:t xml:space="preserve">δρόμοι και </w:t>
      </w:r>
      <w:r>
        <w:rPr>
          <w:rFonts w:eastAsia="Times New Roman"/>
          <w:bCs/>
          <w:szCs w:val="24"/>
        </w:rPr>
        <w:lastRenderedPageBreak/>
        <w:t>–αφήνω για τ</w:t>
      </w:r>
      <w:r>
        <w:rPr>
          <w:rFonts w:eastAsia="Times New Roman"/>
          <w:bCs/>
          <w:szCs w:val="24"/>
        </w:rPr>
        <w:t xml:space="preserve">ο τέλος το πιο σημαντικό- να υπάρχει πολύ μεγάλος κίνδυνος για ατυχήματα, γιατί αυτοί οι δρόμοι οι επαρχιακοί δεν ήταν για τέτοια κίνηση. </w:t>
      </w:r>
    </w:p>
    <w:p w14:paraId="42F91D8E" w14:textId="77777777" w:rsidR="00BB77B8" w:rsidRDefault="00A714EA">
      <w:pPr>
        <w:spacing w:after="0" w:line="600" w:lineRule="auto"/>
        <w:ind w:firstLine="720"/>
        <w:jc w:val="both"/>
        <w:rPr>
          <w:rFonts w:eastAsia="Times New Roman"/>
          <w:bCs/>
          <w:szCs w:val="24"/>
        </w:rPr>
      </w:pPr>
      <w:r>
        <w:rPr>
          <w:rFonts w:eastAsia="Times New Roman"/>
          <w:bCs/>
          <w:szCs w:val="24"/>
        </w:rPr>
        <w:t>Εδώ τώρα θέλω να προσθέσω και κάτι άλλο. Δυστυχώς, αυτό το φαινόμενο παρατηρείται και με τα ξένα αυτοκίνητα, δηλαδή μ</w:t>
      </w:r>
      <w:r>
        <w:rPr>
          <w:rFonts w:eastAsia="Times New Roman"/>
          <w:bCs/>
          <w:szCs w:val="24"/>
        </w:rPr>
        <w:t xml:space="preserve">ε τις νταλίκες που έρχονται από άλλες χώρες με ξένες πινακίδες, οι οποίες χρησιμοποιούν το εθνικό οδικό δίκτυο και δεν καταβάλουν τίποτα, δεν αφήνουν τίποτα για την χρήση του οδικού δικτύου. </w:t>
      </w:r>
    </w:p>
    <w:p w14:paraId="42F91D8F" w14:textId="77777777" w:rsidR="00BB77B8" w:rsidRDefault="00A714EA">
      <w:pPr>
        <w:spacing w:after="0" w:line="600" w:lineRule="auto"/>
        <w:ind w:firstLine="720"/>
        <w:jc w:val="both"/>
        <w:rPr>
          <w:rFonts w:eastAsia="Times New Roman"/>
          <w:bCs/>
          <w:szCs w:val="24"/>
        </w:rPr>
      </w:pPr>
      <w:r>
        <w:rPr>
          <w:rFonts w:eastAsia="Times New Roman"/>
          <w:bCs/>
          <w:szCs w:val="24"/>
        </w:rPr>
        <w:t>Εδώ θα ήθελα να προτείνω –και είναι κάτι το οποίο θα πρέπει να τ</w:t>
      </w:r>
      <w:r>
        <w:rPr>
          <w:rFonts w:eastAsia="Times New Roman"/>
          <w:bCs/>
          <w:szCs w:val="24"/>
        </w:rPr>
        <w:t>ο δούμε, γιατί είναι σημαντικό- μαζί με τον τρόπο που λέμε να βρούμε για να μειώσουμε τα διόδια, να κοιτάξουμε και ένα άλλο μέτρο, το οποίο χρησιμοποιούν πολλές χώρες στην Ευρώπη, όπως η Αυστρία για παράδειγμα, η Ελβετία, τη λεγόμενη βινιέτα.</w:t>
      </w:r>
    </w:p>
    <w:p w14:paraId="42F91D90" w14:textId="77777777" w:rsidR="00BB77B8" w:rsidRDefault="00A714EA">
      <w:pPr>
        <w:spacing w:after="0" w:line="600" w:lineRule="auto"/>
        <w:ind w:firstLine="720"/>
        <w:jc w:val="both"/>
        <w:rPr>
          <w:rFonts w:eastAsia="Times New Roman"/>
          <w:bCs/>
          <w:szCs w:val="24"/>
        </w:rPr>
      </w:pPr>
      <w:r>
        <w:rPr>
          <w:rFonts w:eastAsia="Times New Roman"/>
          <w:bCs/>
          <w:szCs w:val="24"/>
        </w:rPr>
        <w:t>Δηλαδή</w:t>
      </w:r>
      <w:r>
        <w:rPr>
          <w:rFonts w:eastAsia="Times New Roman"/>
          <w:bCs/>
          <w:szCs w:val="24"/>
        </w:rPr>
        <w:t>,</w:t>
      </w:r>
      <w:r>
        <w:rPr>
          <w:rFonts w:eastAsia="Times New Roman"/>
          <w:bCs/>
          <w:szCs w:val="24"/>
        </w:rPr>
        <w:t xml:space="preserve"> μπαίν</w:t>
      </w:r>
      <w:r>
        <w:rPr>
          <w:rFonts w:eastAsia="Times New Roman"/>
          <w:bCs/>
          <w:szCs w:val="24"/>
        </w:rPr>
        <w:t xml:space="preserve">οντας τα αυτοκίνητα με ξένες πινακίδες να πληρώνουν αυτό το λεγόμενο δικαίωμα διέλευσης, δικαίωμα χρήσης, καλύτερα, του οδικού δικτύου και εάν επιλέξουν το επαρχιακό δίκτυο έχουν </w:t>
      </w:r>
      <w:r>
        <w:rPr>
          <w:rFonts w:eastAsia="Times New Roman"/>
          <w:bCs/>
          <w:szCs w:val="24"/>
        </w:rPr>
        <w:lastRenderedPageBreak/>
        <w:t xml:space="preserve">πληρώσει τη βινιέτα, δεν έχουν κανένα πρόβλημα και σε έναν ενδεχόμενο έλεγχο </w:t>
      </w:r>
      <w:r>
        <w:rPr>
          <w:rFonts w:eastAsia="Times New Roman"/>
          <w:bCs/>
          <w:szCs w:val="24"/>
        </w:rPr>
        <w:t xml:space="preserve">της τροχαίας δεν θα τους επιβάλει πρόστιμο για την έλλειψη της βινιέτας η τροχαία. Εάν επιλέξουν το </w:t>
      </w:r>
      <w:r>
        <w:rPr>
          <w:rFonts w:eastAsia="Times New Roman"/>
          <w:bCs/>
          <w:szCs w:val="24"/>
        </w:rPr>
        <w:t xml:space="preserve">σύγχρονο </w:t>
      </w:r>
      <w:r>
        <w:rPr>
          <w:rFonts w:eastAsia="Times New Roman"/>
          <w:bCs/>
          <w:szCs w:val="24"/>
        </w:rPr>
        <w:t>οδικό δίκτυο θα καταβάλουν και τα τέλη που καταβάλει ο κάθε Έλληνας πολίτης. Ο Έλληνας πολίτης πληρώνει και τέλη κυκλοφορίας, πληρώνει και τα διόδι</w:t>
      </w:r>
      <w:r>
        <w:rPr>
          <w:rFonts w:eastAsia="Times New Roman"/>
          <w:bCs/>
          <w:szCs w:val="24"/>
        </w:rPr>
        <w:t>α.</w:t>
      </w:r>
    </w:p>
    <w:p w14:paraId="42F91D91" w14:textId="77777777" w:rsidR="00BB77B8" w:rsidRDefault="00A714EA">
      <w:pPr>
        <w:spacing w:after="0" w:line="600" w:lineRule="auto"/>
        <w:ind w:firstLine="720"/>
        <w:jc w:val="both"/>
        <w:rPr>
          <w:rFonts w:eastAsia="Times New Roman"/>
          <w:bCs/>
          <w:szCs w:val="24"/>
        </w:rPr>
      </w:pPr>
      <w:r>
        <w:rPr>
          <w:rFonts w:eastAsia="Times New Roman"/>
          <w:bCs/>
          <w:szCs w:val="24"/>
        </w:rPr>
        <w:t xml:space="preserve">Κυρίες και κύριοι συνάδελφοι, οι νέες </w:t>
      </w:r>
      <w:r>
        <w:rPr>
          <w:rFonts w:eastAsia="Times New Roman"/>
          <w:bCs/>
          <w:szCs w:val="24"/>
        </w:rPr>
        <w:t>ο</w:t>
      </w:r>
      <w:r>
        <w:rPr>
          <w:rFonts w:eastAsia="Times New Roman"/>
          <w:bCs/>
          <w:szCs w:val="24"/>
        </w:rPr>
        <w:t>δηγίες του 2014 για τις δημόσιες συμβάσεις αποτελούν τον πλέον πρόσφατο σταθμό σε σειρά νομοθετημάτων</w:t>
      </w:r>
      <w:r>
        <w:rPr>
          <w:rFonts w:eastAsia="Times New Roman"/>
          <w:bCs/>
          <w:szCs w:val="24"/>
        </w:rPr>
        <w:t>,</w:t>
      </w:r>
      <w:r>
        <w:rPr>
          <w:rFonts w:eastAsia="Times New Roman"/>
          <w:bCs/>
          <w:szCs w:val="24"/>
        </w:rPr>
        <w:t xml:space="preserve"> που καταδεικνύουν τη διαρκή προσπάθεια της Ευρωπαϊκής Ένωσης και των κρατών–μελών της για ορθολογική χρήση των </w:t>
      </w:r>
      <w:r>
        <w:rPr>
          <w:rFonts w:eastAsia="Times New Roman"/>
          <w:bCs/>
          <w:szCs w:val="24"/>
        </w:rPr>
        <w:t>δημόσιων πόρων και διαρκή ενίσχυση του γνήσιου ανταγωνισμού, μία εκ των βασικών αρχών του ευρωπαϊκού οικοδομήματος.</w:t>
      </w:r>
    </w:p>
    <w:p w14:paraId="42F91D92" w14:textId="77777777" w:rsidR="00BB77B8" w:rsidRDefault="00A714EA">
      <w:pPr>
        <w:spacing w:after="0" w:line="600" w:lineRule="auto"/>
        <w:ind w:firstLine="720"/>
        <w:jc w:val="both"/>
        <w:rPr>
          <w:rFonts w:eastAsia="Times New Roman"/>
          <w:bCs/>
          <w:szCs w:val="24"/>
        </w:rPr>
      </w:pPr>
      <w:r>
        <w:rPr>
          <w:rFonts w:eastAsia="Times New Roman"/>
          <w:bCs/>
          <w:szCs w:val="24"/>
        </w:rPr>
        <w:t>Οι δημόσιες συμβάσεις απορροφούν διαχρονικά ένα σημαντικό ποσοστό του ακαθάριστου εθνικού προϊόντος μιας χώρας και ως εκ τούτου</w:t>
      </w:r>
      <w:r>
        <w:rPr>
          <w:rFonts w:eastAsia="Times New Roman"/>
          <w:bCs/>
          <w:szCs w:val="24"/>
        </w:rPr>
        <w:t>,</w:t>
      </w:r>
      <w:r>
        <w:rPr>
          <w:rFonts w:eastAsia="Times New Roman"/>
          <w:bCs/>
          <w:szCs w:val="24"/>
        </w:rPr>
        <w:t xml:space="preserve"> καθίσταται </w:t>
      </w:r>
      <w:r>
        <w:rPr>
          <w:rFonts w:eastAsia="Times New Roman"/>
          <w:bCs/>
          <w:szCs w:val="24"/>
        </w:rPr>
        <w:t xml:space="preserve">επιτακτική η δημοσιονομική, αλλά και πολιτική ανάγκη κανονιστικής ρύθμισης των δημοσίων συμβάσεων. </w:t>
      </w:r>
    </w:p>
    <w:p w14:paraId="42F91D93" w14:textId="77777777" w:rsidR="00BB77B8" w:rsidRDefault="00A714EA">
      <w:pPr>
        <w:spacing w:after="0" w:line="600" w:lineRule="auto"/>
        <w:ind w:firstLine="720"/>
        <w:jc w:val="both"/>
        <w:rPr>
          <w:rFonts w:eastAsia="Times New Roman"/>
          <w:bCs/>
          <w:szCs w:val="24"/>
        </w:rPr>
      </w:pPr>
      <w:r>
        <w:rPr>
          <w:rFonts w:eastAsia="Times New Roman"/>
          <w:bCs/>
          <w:szCs w:val="24"/>
        </w:rPr>
        <w:lastRenderedPageBreak/>
        <w:t>Το κοινοτικό κανονιστικό πλαίσιο</w:t>
      </w:r>
      <w:r>
        <w:rPr>
          <w:rFonts w:eastAsia="Times New Roman"/>
          <w:bCs/>
          <w:szCs w:val="24"/>
        </w:rPr>
        <w:t>,</w:t>
      </w:r>
      <w:r>
        <w:rPr>
          <w:rFonts w:eastAsia="Times New Roman"/>
          <w:bCs/>
          <w:szCs w:val="24"/>
        </w:rPr>
        <w:t xml:space="preserve"> που διέπει τις δημόσιες συμβάσεις, όπως αυτό διαμορφώνεται μετά την έκδοση των </w:t>
      </w:r>
      <w:r>
        <w:rPr>
          <w:rFonts w:eastAsia="Times New Roman"/>
          <w:bCs/>
          <w:szCs w:val="24"/>
        </w:rPr>
        <w:t>ο</w:t>
      </w:r>
      <w:r>
        <w:rPr>
          <w:rFonts w:eastAsia="Times New Roman"/>
          <w:bCs/>
          <w:szCs w:val="24"/>
        </w:rPr>
        <w:t>δηγιών του 2014, καθιστά τις σχετικές διαδ</w:t>
      </w:r>
      <w:r>
        <w:rPr>
          <w:rFonts w:eastAsia="Times New Roman"/>
          <w:bCs/>
          <w:szCs w:val="24"/>
        </w:rPr>
        <w:t>ικασίες απλούστερες και αποτελεσματικότερες</w:t>
      </w:r>
      <w:r>
        <w:rPr>
          <w:rFonts w:eastAsia="Times New Roman"/>
          <w:bCs/>
          <w:szCs w:val="24"/>
        </w:rPr>
        <w:t>,</w:t>
      </w:r>
      <w:r>
        <w:rPr>
          <w:rFonts w:eastAsia="Times New Roman"/>
          <w:bCs/>
          <w:szCs w:val="24"/>
        </w:rPr>
        <w:t xml:space="preserve"> τόσο για τις αναθέτουσες δημόσιες αρχές</w:t>
      </w:r>
      <w:r>
        <w:rPr>
          <w:rFonts w:eastAsia="Times New Roman"/>
          <w:bCs/>
          <w:szCs w:val="24"/>
        </w:rPr>
        <w:t>,</w:t>
      </w:r>
      <w:r>
        <w:rPr>
          <w:rFonts w:eastAsia="Times New Roman"/>
          <w:bCs/>
          <w:szCs w:val="24"/>
        </w:rPr>
        <w:t xml:space="preserve"> όσο και για τις επιχειρήσεις με σκοπό οι αγορές του </w:t>
      </w:r>
      <w:r>
        <w:rPr>
          <w:rFonts w:eastAsia="Times New Roman"/>
          <w:bCs/>
          <w:szCs w:val="24"/>
        </w:rPr>
        <w:t>δ</w:t>
      </w:r>
      <w:r>
        <w:rPr>
          <w:rFonts w:eastAsia="Times New Roman"/>
          <w:bCs/>
          <w:szCs w:val="24"/>
        </w:rPr>
        <w:t>ημοσίου να διεξάγονται με την καλύτερη σχέση ποιότητας-τιμής</w:t>
      </w:r>
      <w:r>
        <w:rPr>
          <w:rFonts w:eastAsia="Times New Roman"/>
          <w:bCs/>
          <w:szCs w:val="24"/>
        </w:rPr>
        <w:t>,</w:t>
      </w:r>
      <w:r>
        <w:rPr>
          <w:rFonts w:eastAsia="Times New Roman"/>
          <w:bCs/>
          <w:szCs w:val="24"/>
        </w:rPr>
        <w:t xml:space="preserve"> σύμφωνα με τις αρχές της διαφάνειας και του υγιούς αντα</w:t>
      </w:r>
      <w:r>
        <w:rPr>
          <w:rFonts w:eastAsia="Times New Roman"/>
          <w:bCs/>
          <w:szCs w:val="24"/>
        </w:rPr>
        <w:t>γωνισμού.</w:t>
      </w:r>
    </w:p>
    <w:p w14:paraId="42F91D94" w14:textId="77777777" w:rsidR="00BB77B8" w:rsidRDefault="00A714EA">
      <w:pPr>
        <w:spacing w:after="0" w:line="600" w:lineRule="auto"/>
        <w:ind w:firstLine="720"/>
        <w:jc w:val="both"/>
        <w:rPr>
          <w:rFonts w:eastAsia="Times New Roman"/>
          <w:bCs/>
          <w:szCs w:val="24"/>
        </w:rPr>
      </w:pPr>
      <w:r>
        <w:rPr>
          <w:rFonts w:eastAsia="Times New Roman"/>
          <w:bCs/>
          <w:szCs w:val="24"/>
        </w:rPr>
        <w:t>Παρέχεται μεγαλύτερη ευχέρεια διαπραγμάτευσης των όρων της σύμβασης στις αναθέτουσες αρχές και απλουστεύονται οι κανόνες για τις αρχές, αλλά και για τις επιχειρήσεις. Βλέπουμε ξεκάθαρα, δηλαδή, αλλαγή πλεύσης και διαφοροποίηση του νέου θεσμικού π</w:t>
      </w:r>
      <w:r>
        <w:rPr>
          <w:rFonts w:eastAsia="Times New Roman"/>
          <w:bCs/>
          <w:szCs w:val="24"/>
        </w:rPr>
        <w:t>λαισίου των δημοσίων συμβάσεων</w:t>
      </w:r>
      <w:r>
        <w:rPr>
          <w:rFonts w:eastAsia="Times New Roman"/>
          <w:bCs/>
          <w:szCs w:val="24"/>
        </w:rPr>
        <w:t>,</w:t>
      </w:r>
      <w:r>
        <w:rPr>
          <w:rFonts w:eastAsia="Times New Roman"/>
          <w:bCs/>
          <w:szCs w:val="24"/>
        </w:rPr>
        <w:t xml:space="preserve"> σε σχέση με το προηγούμενο, που είναι η μετατροπή του βασικού κριτηρίου ανάθεσης από την πλέον συμφέρουσα από οικονομική άποψη προσφορά σε καλύτερη αναλογία τιμής – ποιότητας, όπως ορίζει η </w:t>
      </w:r>
      <w:r>
        <w:rPr>
          <w:rFonts w:eastAsia="Times New Roman"/>
          <w:bCs/>
          <w:szCs w:val="24"/>
        </w:rPr>
        <w:t>ο</w:t>
      </w:r>
      <w:r>
        <w:rPr>
          <w:rFonts w:eastAsia="Times New Roman"/>
          <w:bCs/>
          <w:szCs w:val="24"/>
        </w:rPr>
        <w:t>δηγία 24/2014/ΕΕ.</w:t>
      </w:r>
    </w:p>
    <w:p w14:paraId="42F91D95" w14:textId="77777777" w:rsidR="00BB77B8" w:rsidRDefault="00A714EA">
      <w:pPr>
        <w:spacing w:after="0" w:line="600" w:lineRule="auto"/>
        <w:ind w:firstLine="720"/>
        <w:jc w:val="both"/>
        <w:rPr>
          <w:rFonts w:eastAsia="Times New Roman"/>
          <w:bCs/>
          <w:szCs w:val="24"/>
        </w:rPr>
      </w:pPr>
      <w:r>
        <w:rPr>
          <w:rFonts w:eastAsia="Times New Roman"/>
          <w:bCs/>
          <w:szCs w:val="24"/>
        </w:rPr>
        <w:lastRenderedPageBreak/>
        <w:t>Πλέον</w:t>
      </w:r>
      <w:r>
        <w:rPr>
          <w:rFonts w:eastAsia="Times New Roman"/>
          <w:bCs/>
          <w:szCs w:val="24"/>
        </w:rPr>
        <w:t>,</w:t>
      </w:r>
      <w:r>
        <w:rPr>
          <w:rFonts w:eastAsia="Times New Roman"/>
          <w:bCs/>
          <w:szCs w:val="24"/>
        </w:rPr>
        <w:t xml:space="preserve"> τα κριτήρια ανάθεσης δεν παρέχουν στην αναθέτουσα αρχή απεριόριστη ελευθερία επιλογής και δεν στηρίζονται αποκλειστικώς σε οικονομικά κριτήρια, αλλά πρέπει να τίθενται με τέτοιο τρόπο, ώστε να διασφαλίζουν τη δυνατότητα γνήσιου ανταγωνισμού, καθώς και να </w:t>
      </w:r>
      <w:r>
        <w:rPr>
          <w:rFonts w:eastAsia="Times New Roman"/>
          <w:bCs/>
          <w:szCs w:val="24"/>
        </w:rPr>
        <w:t>συνοδεύονται από ρυθμίσεις</w:t>
      </w:r>
      <w:r>
        <w:rPr>
          <w:rFonts w:eastAsia="Times New Roman"/>
          <w:bCs/>
          <w:szCs w:val="24"/>
        </w:rPr>
        <w:t>,</w:t>
      </w:r>
      <w:r>
        <w:rPr>
          <w:rFonts w:eastAsia="Times New Roman"/>
          <w:bCs/>
          <w:szCs w:val="24"/>
        </w:rPr>
        <w:t xml:space="preserve"> που να επιτρέπουν την ουσιαστική εξακρίβωση των πληροφοριών</w:t>
      </w:r>
      <w:r>
        <w:rPr>
          <w:rFonts w:eastAsia="Times New Roman"/>
          <w:bCs/>
          <w:szCs w:val="24"/>
        </w:rPr>
        <w:t>,</w:t>
      </w:r>
      <w:r>
        <w:rPr>
          <w:rFonts w:eastAsia="Times New Roman"/>
          <w:bCs/>
          <w:szCs w:val="24"/>
        </w:rPr>
        <w:t xml:space="preserve"> που παρέχουν οι προσφέροντες.</w:t>
      </w:r>
    </w:p>
    <w:p w14:paraId="42F91D96"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προχωράει στον εκσυγχρονισμό του πλαισίου για όλες τις δημόσιες συμβάσεις, με σκοπό τη διευκόλυ</w:t>
      </w:r>
      <w:r>
        <w:rPr>
          <w:rFonts w:eastAsia="Times New Roman" w:cs="Times New Roman"/>
          <w:szCs w:val="24"/>
        </w:rPr>
        <w:t>νση της πρόσβασης των μικρομεσαίων, τη διασφάλιση της ακεραιότητας των διαδικασιών, τη μείωση της γραφειοκρατίας και την πλήρη ηλεκτρονικοποίηση του συστήματος μέχρι την άνοιξη του 2017. Προχωράει στον εκσυγχρονισμό, αλλά κυρίως στην καθιέρωση ενός ενιαίου</w:t>
      </w:r>
      <w:r>
        <w:rPr>
          <w:rFonts w:eastAsia="Times New Roman" w:cs="Times New Roman"/>
          <w:szCs w:val="24"/>
        </w:rPr>
        <w:t xml:space="preserve"> θεσμικού πλαισίου για τις διαδικασίες ανάθεσης, σύναψης και εκτέλεσης των δημοσίων συμβάσεων έργων, προμηθειών για φορείς του </w:t>
      </w:r>
      <w:r>
        <w:rPr>
          <w:rFonts w:eastAsia="Times New Roman" w:cs="Times New Roman"/>
          <w:szCs w:val="24"/>
        </w:rPr>
        <w:t>δ</w:t>
      </w:r>
      <w:r>
        <w:rPr>
          <w:rFonts w:eastAsia="Times New Roman" w:cs="Times New Roman"/>
          <w:szCs w:val="24"/>
        </w:rPr>
        <w:t xml:space="preserve">ημοσίου και για τους ΟΤΑ. </w:t>
      </w:r>
    </w:p>
    <w:p w14:paraId="42F91D97"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Να αναφερθεί εδώ ότι το θεσμικό πλαίσιο των δημοσίων συμβάσεων το 2012 είχε καταλήξει στο να υπάρχουν</w:t>
      </w:r>
      <w:r>
        <w:rPr>
          <w:rFonts w:eastAsia="Times New Roman" w:cs="Times New Roman"/>
          <w:szCs w:val="24"/>
        </w:rPr>
        <w:t xml:space="preserve"> τετρακόσια διαφορετικά νομοθετήματα στην ελληνική έννομη τάξη</w:t>
      </w:r>
      <w:r>
        <w:rPr>
          <w:rFonts w:eastAsia="Times New Roman" w:cs="Times New Roman"/>
          <w:szCs w:val="24"/>
        </w:rPr>
        <w:t>,</w:t>
      </w:r>
      <w:r>
        <w:rPr>
          <w:rFonts w:eastAsia="Times New Roman" w:cs="Times New Roman"/>
          <w:szCs w:val="24"/>
        </w:rPr>
        <w:t xml:space="preserve"> που αφορούσαν τις δημόσιες συμβάσεις. Πρώτη και σημαντικότερη στόχευση, λοιπόν, αυτού του νομοσχεδίου θα μπορούσαμε να πούμε πως είναι ο περιορισμός των επιπτώσεων της πολυνομίας. Ειδικά εμείς</w:t>
      </w:r>
      <w:r>
        <w:rPr>
          <w:rFonts w:eastAsia="Times New Roman" w:cs="Times New Roman"/>
          <w:szCs w:val="24"/>
        </w:rPr>
        <w:t xml:space="preserve"> οι μηχανικοί</w:t>
      </w:r>
      <w:r>
        <w:rPr>
          <w:rFonts w:eastAsia="Times New Roman" w:cs="Times New Roman"/>
          <w:szCs w:val="24"/>
        </w:rPr>
        <w:t>,</w:t>
      </w:r>
      <w:r>
        <w:rPr>
          <w:rFonts w:eastAsia="Times New Roman" w:cs="Times New Roman"/>
          <w:szCs w:val="24"/>
        </w:rPr>
        <w:t xml:space="preserve"> που λόγω επαγγέλματος είχαμε πολύ συχνή επαφή με τις δημόσιες υπηρεσίες γευτήκαμε πολύ συχνά αυτό το φαινόμενο της πολυνομίας, όπου βλέπαμε το ίδιο θέμα ο ένας δημόσιος υπάλληλος να το αντιμετωπίζει με έναν τρόπο και μετά από μερικές ημέρες </w:t>
      </w:r>
      <w:r>
        <w:rPr>
          <w:rFonts w:eastAsia="Times New Roman" w:cs="Times New Roman"/>
          <w:szCs w:val="24"/>
        </w:rPr>
        <w:t xml:space="preserve">ακριβώς </w:t>
      </w:r>
      <w:r>
        <w:rPr>
          <w:rFonts w:eastAsia="Times New Roman" w:cs="Times New Roman"/>
          <w:szCs w:val="24"/>
        </w:rPr>
        <w:t xml:space="preserve">για </w:t>
      </w:r>
      <w:r>
        <w:rPr>
          <w:rFonts w:eastAsia="Times New Roman" w:cs="Times New Roman"/>
          <w:szCs w:val="24"/>
        </w:rPr>
        <w:t xml:space="preserve">το ίδιο θέμα, </w:t>
      </w:r>
      <w:r>
        <w:rPr>
          <w:rFonts w:eastAsia="Times New Roman" w:cs="Times New Roman"/>
          <w:szCs w:val="24"/>
        </w:rPr>
        <w:t>για</w:t>
      </w:r>
      <w:r>
        <w:rPr>
          <w:rFonts w:eastAsia="Times New Roman" w:cs="Times New Roman"/>
          <w:szCs w:val="24"/>
        </w:rPr>
        <w:t xml:space="preserve"> την ίδια υπόθεση ένας άλλος δημόσιος υπάλληλος να εφαρμόζει διαφορετικό τρόπο. Να μην πούμε ότι κι ένας τρίτος είχε τη δυνατότητα για να βρει έναν τρίτο δικό του τρόπο. Πολλές φορές επέλεγαν και τη λύση το</w:t>
      </w:r>
      <w:r>
        <w:rPr>
          <w:rFonts w:eastAsia="Times New Roman" w:cs="Times New Roman"/>
          <w:szCs w:val="24"/>
        </w:rPr>
        <w:t>ύ</w:t>
      </w:r>
      <w:r>
        <w:rPr>
          <w:rFonts w:eastAsia="Times New Roman" w:cs="Times New Roman"/>
          <w:szCs w:val="24"/>
        </w:rPr>
        <w:t xml:space="preserve"> να μπλοκάρουν εντελ</w:t>
      </w:r>
      <w:r>
        <w:rPr>
          <w:rFonts w:eastAsia="Times New Roman" w:cs="Times New Roman"/>
          <w:szCs w:val="24"/>
        </w:rPr>
        <w:t xml:space="preserve">ώς την επίλυση ενός θέματος. </w:t>
      </w:r>
    </w:p>
    <w:p w14:paraId="42F91D98"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Γι’ αυτό, λοιπόν, το χτύπημα στην πολυνομία είναι αποφασιστικής σημασίας. Κι εδώ θα ήθελα να προσθέσω πως είναι η κύρια γενεσιουργός αιτία της διαφθοράς και του χρηματισμού πολλές φορές στο </w:t>
      </w:r>
      <w:r>
        <w:rPr>
          <w:rFonts w:eastAsia="Times New Roman" w:cs="Times New Roman"/>
          <w:szCs w:val="24"/>
        </w:rPr>
        <w:lastRenderedPageBreak/>
        <w:t>δημόσιο</w:t>
      </w:r>
      <w:r>
        <w:rPr>
          <w:rFonts w:eastAsia="Times New Roman" w:cs="Times New Roman"/>
          <w:szCs w:val="24"/>
        </w:rPr>
        <w:t>, ένα φαινόμενο που όλοι οι Έ</w:t>
      </w:r>
      <w:r>
        <w:rPr>
          <w:rFonts w:eastAsia="Times New Roman" w:cs="Times New Roman"/>
          <w:szCs w:val="24"/>
        </w:rPr>
        <w:t xml:space="preserve">λληνες πολίτες το έζησαν όλα αυτά τα χρόνια στις δημόσιες υπηρεσίες. </w:t>
      </w:r>
    </w:p>
    <w:p w14:paraId="42F91D99"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Άλλο σημείο είναι ότι με αυτά τα μέτρα, με αυτές τις διατάξεις σκοπεύουμε στη μείωση του κόστους της μελέτης</w:t>
      </w:r>
      <w:r>
        <w:rPr>
          <w:rFonts w:eastAsia="Times New Roman" w:cs="Times New Roman"/>
          <w:szCs w:val="24"/>
        </w:rPr>
        <w:t>,</w:t>
      </w:r>
      <w:r>
        <w:rPr>
          <w:rFonts w:eastAsia="Times New Roman" w:cs="Times New Roman"/>
          <w:szCs w:val="24"/>
        </w:rPr>
        <w:t xml:space="preserve"> όσον αφορά τα δημόσια έργα, στη μείωση του κόστους της μελέτης της κατασκευή</w:t>
      </w:r>
      <w:r>
        <w:rPr>
          <w:rFonts w:eastAsia="Times New Roman" w:cs="Times New Roman"/>
          <w:szCs w:val="24"/>
        </w:rPr>
        <w:t>ς, στη βελτίωση των χρόνων</w:t>
      </w:r>
      <w:r>
        <w:rPr>
          <w:rFonts w:eastAsia="Times New Roman" w:cs="Times New Roman"/>
          <w:szCs w:val="24"/>
        </w:rPr>
        <w:t>,</w:t>
      </w:r>
      <w:r>
        <w:rPr>
          <w:rFonts w:eastAsia="Times New Roman" w:cs="Times New Roman"/>
          <w:szCs w:val="24"/>
        </w:rPr>
        <w:t xml:space="preserve"> αλλά και στη βελτίωση της ποιότητας των δημοσίων έργων, καθ</w:t>
      </w:r>
      <w:r>
        <w:rPr>
          <w:rFonts w:eastAsia="Times New Roman" w:cs="Times New Roman"/>
          <w:szCs w:val="24"/>
        </w:rPr>
        <w:t>’</w:t>
      </w:r>
      <w:r>
        <w:rPr>
          <w:rFonts w:eastAsia="Times New Roman" w:cs="Times New Roman"/>
          <w:szCs w:val="24"/>
        </w:rPr>
        <w:t>ότι μειώνεται ο διοικητικός φόρτος</w:t>
      </w:r>
      <w:r>
        <w:rPr>
          <w:rFonts w:eastAsia="Times New Roman" w:cs="Times New Roman"/>
          <w:szCs w:val="24"/>
        </w:rPr>
        <w:t>,</w:t>
      </w:r>
      <w:r>
        <w:rPr>
          <w:rFonts w:eastAsia="Times New Roman" w:cs="Times New Roman"/>
          <w:szCs w:val="24"/>
        </w:rPr>
        <w:t xml:space="preserve"> που απορρέει από την ανάγκη προσκόμισης σημαντικού αριθμού πιστοποιητικών –πολύ σημαντικό και αυτό το σημείο- ή άλλων εγγράφων</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 xml:space="preserve">σχετίζονται με τα κριτήρια αποκλεισμού και τα κριτήρια επιλογής και καθίσταται υποχρεωτική η χρήση του </w:t>
      </w:r>
      <w:r>
        <w:rPr>
          <w:rFonts w:eastAsia="Times New Roman" w:cs="Times New Roman"/>
          <w:szCs w:val="24"/>
          <w:lang w:val="en-US"/>
        </w:rPr>
        <w:t>e</w:t>
      </w:r>
      <w:r>
        <w:rPr>
          <w:rFonts w:eastAsia="Times New Roman" w:cs="Times New Roman"/>
          <w:szCs w:val="24"/>
        </w:rPr>
        <w:t>-CERTIS ηλεκτρονικού συστήματος, σκοπός του οποίου είναι η διευκόλυνση της ανταλλαγής πιστοποιητικών και άλλων αποδεικτικών εγγράφων με τα άρθρα 79, 81.</w:t>
      </w:r>
      <w:r>
        <w:rPr>
          <w:rFonts w:eastAsia="Times New Roman" w:cs="Times New Roman"/>
          <w:szCs w:val="24"/>
        </w:rPr>
        <w:t xml:space="preserve"> </w:t>
      </w:r>
    </w:p>
    <w:p w14:paraId="42F91D9A"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Για πρώτη φορά</w:t>
      </w:r>
      <w:r>
        <w:rPr>
          <w:rFonts w:eastAsia="Times New Roman" w:cs="Times New Roman"/>
          <w:szCs w:val="24"/>
        </w:rPr>
        <w:t>,</w:t>
      </w:r>
      <w:r>
        <w:rPr>
          <w:rFonts w:eastAsia="Times New Roman" w:cs="Times New Roman"/>
          <w:szCs w:val="24"/>
        </w:rPr>
        <w:t xml:space="preserve"> με το άρθρο 18 του υπό συζήτηση νομοσχεδίου ενσωματώνονται στο κανονιστικό μας πλαίσιο περιβαλλοντικές, κοινωνικές και εργατικές απαιτήσεις της διαδικασίας ανάθεσης δημοσίων </w:t>
      </w:r>
      <w:r>
        <w:rPr>
          <w:rFonts w:eastAsia="Times New Roman" w:cs="Times New Roman"/>
          <w:szCs w:val="24"/>
        </w:rPr>
        <w:lastRenderedPageBreak/>
        <w:t>συμβάσεων, δηλαδή των κοινωνικών και περιβαλλοντικών κριτηρίων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που καθιστούν σαφή την ανάγκη οποιασδήποτε εταιρείας που συναλλάσσεται με το </w:t>
      </w:r>
      <w:r>
        <w:rPr>
          <w:rFonts w:eastAsia="Times New Roman" w:cs="Times New Roman"/>
          <w:szCs w:val="24"/>
        </w:rPr>
        <w:t xml:space="preserve">δημόσιο </w:t>
      </w:r>
      <w:r>
        <w:rPr>
          <w:rFonts w:eastAsia="Times New Roman" w:cs="Times New Roman"/>
          <w:szCs w:val="24"/>
        </w:rPr>
        <w:t>να τηρεί πλήρως κατά την εκτέλεση την περιβαλλοντική, ασφαλιστική και εργατική νομοθεσία. Πλέον η εταιρεία που εμπλέκεται στις δημόσιες συμβάσεις και παραβιάζει την περιβα</w:t>
      </w:r>
      <w:r>
        <w:rPr>
          <w:rFonts w:eastAsia="Times New Roman" w:cs="Times New Roman"/>
          <w:szCs w:val="24"/>
        </w:rPr>
        <w:t xml:space="preserve">λλοντική, ασφαλιστική και εργατική νομοθεσία εξαιρείται ή αποκλείεται, ακόμα κι αν είναι στη διαδικασία της εκτέλεσης μιας σύμβασης και τίθεται θέμα αλλαγής της εταιρείας. </w:t>
      </w:r>
    </w:p>
    <w:p w14:paraId="42F91D9B"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Πιο συγκεκριμένα, τα βασικά χαρακτηριστικά του νέου νομικού πλαισίου, όπως αυτά απο</w:t>
      </w:r>
      <w:r>
        <w:rPr>
          <w:rFonts w:eastAsia="Times New Roman" w:cs="Times New Roman"/>
          <w:szCs w:val="24"/>
        </w:rPr>
        <w:t xml:space="preserve">ρρέουν από τις υπό συζήτηση κοινοτικές </w:t>
      </w:r>
      <w:r>
        <w:rPr>
          <w:rFonts w:eastAsia="Times New Roman" w:cs="Times New Roman"/>
          <w:szCs w:val="24"/>
        </w:rPr>
        <w:t xml:space="preserve">οδηγίες, </w:t>
      </w:r>
      <w:r>
        <w:rPr>
          <w:rFonts w:eastAsia="Times New Roman" w:cs="Times New Roman"/>
          <w:szCs w:val="24"/>
        </w:rPr>
        <w:t xml:space="preserve">αποσκοπούν στους εξής τομείς: Διατάξεις για την εκτέλεση των συμβάσεων παραχώρησης, άρθρο 165 των </w:t>
      </w:r>
      <w:r>
        <w:rPr>
          <w:rFonts w:eastAsia="Times New Roman" w:cs="Times New Roman"/>
          <w:szCs w:val="24"/>
        </w:rPr>
        <w:t xml:space="preserve">οδηγιών </w:t>
      </w:r>
      <w:r>
        <w:rPr>
          <w:rFonts w:eastAsia="Times New Roman" w:cs="Times New Roman"/>
          <w:szCs w:val="24"/>
        </w:rPr>
        <w:t>24 και 25, όπου θεσπίζονται ορισμένες διατάξεις που μετουσιώνουν τη νομολογία του Δικαστηρίου της Ευρω</w:t>
      </w:r>
      <w:r>
        <w:rPr>
          <w:rFonts w:eastAsia="Times New Roman" w:cs="Times New Roman"/>
          <w:szCs w:val="24"/>
        </w:rPr>
        <w:t>παϊκής Ένωσης αναφορικά με την υπεργολαβία, τις προϋποθέσεις λύσης της σύμβασης παραχώρησης προς τον σκοπό της αποκατάστασης στρεβλώσεων του ανταγωνισμού, καθώς και των προϋποθέσεων επιτρεπόμενης τροποποίησης αυτής δίχως τη διενέργεια νέας διαδικασίας ανάθ</w:t>
      </w:r>
      <w:r>
        <w:rPr>
          <w:rFonts w:eastAsia="Times New Roman" w:cs="Times New Roman"/>
          <w:szCs w:val="24"/>
        </w:rPr>
        <w:t xml:space="preserve">εσης. </w:t>
      </w:r>
    </w:p>
    <w:p w14:paraId="42F91D9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Στην ενισχυμένη δημοσιότητα και πληροφόρηση, άρθρο 260 των </w:t>
      </w:r>
      <w:r>
        <w:rPr>
          <w:rFonts w:eastAsia="Times New Roman" w:cs="Times New Roman"/>
          <w:szCs w:val="24"/>
        </w:rPr>
        <w:t xml:space="preserve">οδηγιών </w:t>
      </w:r>
      <w:r>
        <w:rPr>
          <w:rFonts w:eastAsia="Times New Roman" w:cs="Times New Roman"/>
          <w:szCs w:val="24"/>
        </w:rPr>
        <w:t>24 και 25, το σχέδιο νόμου ορίζει το Κεντρικό Ηλεκτρονικό Μητρώο Δημοσίων Συμβάσεων ΚΗΜΔΗΣ ως το μοναδικό υποχρεωτικό σημείο της δημοσίευσης όλων των σταδίων των συμβάσεων. Σε εθνικό</w:t>
      </w:r>
      <w:r>
        <w:rPr>
          <w:rFonts w:eastAsia="Times New Roman" w:cs="Times New Roman"/>
          <w:szCs w:val="24"/>
        </w:rPr>
        <w:t xml:space="preserve"> επίπεδο, βέβαια, η δημοσίευση των προκηρύξεων σε άλλα έντυπα ή ηλεκτρονικά μέσα επικοινωνίας σε εθελοντική βάση παραμένει δυνατή. </w:t>
      </w:r>
    </w:p>
    <w:p w14:paraId="42F91D9D"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Η χρήση του ΚΗΜΔΗΣ ως εργαλείου δημοσίευσης των συμβάσεων, αφενός μεν θα διευκολύνει την πληροφόρηση των ενδιαφερομένων για </w:t>
      </w:r>
      <w:r>
        <w:rPr>
          <w:rFonts w:eastAsia="Times New Roman" w:cs="Times New Roman"/>
          <w:szCs w:val="24"/>
        </w:rPr>
        <w:t>επιχειρηματικές ευκαιρίες</w:t>
      </w:r>
      <w:r>
        <w:rPr>
          <w:rFonts w:eastAsia="Times New Roman" w:cs="Times New Roman"/>
          <w:szCs w:val="24"/>
        </w:rPr>
        <w:t>,</w:t>
      </w:r>
      <w:r>
        <w:rPr>
          <w:rFonts w:eastAsia="Times New Roman" w:cs="Times New Roman"/>
          <w:szCs w:val="24"/>
        </w:rPr>
        <w:t xml:space="preserve"> αφετέρου δε</w:t>
      </w:r>
      <w:r>
        <w:rPr>
          <w:rFonts w:eastAsia="Times New Roman" w:cs="Times New Roman"/>
          <w:szCs w:val="24"/>
        </w:rPr>
        <w:t>,</w:t>
      </w:r>
      <w:r>
        <w:rPr>
          <w:rFonts w:eastAsia="Times New Roman" w:cs="Times New Roman"/>
          <w:szCs w:val="24"/>
        </w:rPr>
        <w:t xml:space="preserve"> θα συμβάλει στην καθιέρωση μιας ηλεκτρονικής βάσης δεδομένων για τις συμβάσεις και θα χρησιμεύσει ως το βασικό μέσο για την εξαγωγή αξιόπιστων στατιστικών στοιχείων. </w:t>
      </w:r>
    </w:p>
    <w:p w14:paraId="42F91D9E"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Επιπρόσθετα, στην κατεύθυνση ενίσχυσης της διαφάν</w:t>
      </w:r>
      <w:r>
        <w:rPr>
          <w:rFonts w:eastAsia="Times New Roman" w:cs="Times New Roman"/>
          <w:szCs w:val="24"/>
        </w:rPr>
        <w:t xml:space="preserve">ειας, παρέχεται δωρεάν, απεριόριστη και πλήρης άμεση πρόσβαση με ηλεκτρονικά μέσα στα τεύχη διαγωνισμού, σύμφωνα με τις διεθνώς καθιερωμένες βέλτιστες πρακτικές. </w:t>
      </w:r>
    </w:p>
    <w:p w14:paraId="42F91D9F"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Στην καταπολέμηση της διαφθοράς, άρθρο 340 των </w:t>
      </w:r>
      <w:r>
        <w:rPr>
          <w:rFonts w:eastAsia="Times New Roman" w:cs="Times New Roman"/>
          <w:szCs w:val="24"/>
        </w:rPr>
        <w:t xml:space="preserve">οδηγιών </w:t>
      </w:r>
      <w:r>
        <w:rPr>
          <w:rFonts w:eastAsia="Times New Roman" w:cs="Times New Roman"/>
          <w:szCs w:val="24"/>
        </w:rPr>
        <w:t>24 και 25, το σχέδιο νόμου εισάγει εκτ</w:t>
      </w:r>
      <w:r>
        <w:rPr>
          <w:rFonts w:eastAsia="Times New Roman" w:cs="Times New Roman"/>
          <w:szCs w:val="24"/>
        </w:rPr>
        <w:t>ενείς ρυθμίσεις και εγγυήσεις διαφάνειας για την καταπολέμηση φαινομένων απάτης, σύγκρουσης συμφερόντων, ευνοιοκρατίας και διαφθοράς</w:t>
      </w:r>
      <w:r>
        <w:rPr>
          <w:rFonts w:eastAsia="Times New Roman" w:cs="Times New Roman"/>
          <w:szCs w:val="24"/>
        </w:rPr>
        <w:t>,</w:t>
      </w:r>
      <w:r>
        <w:rPr>
          <w:rFonts w:eastAsia="Times New Roman" w:cs="Times New Roman"/>
          <w:szCs w:val="24"/>
        </w:rPr>
        <w:t xml:space="preserve"> που είναι δυνατόν να αναφύονται στις διαδικασίες ανάθεσης συμβάσεων, αποθαρρύνοντας έτσι την εκδήλωση παραβατικών ή αντισυ</w:t>
      </w:r>
      <w:r>
        <w:rPr>
          <w:rFonts w:eastAsia="Times New Roman" w:cs="Times New Roman"/>
          <w:szCs w:val="24"/>
        </w:rPr>
        <w:t xml:space="preserve">μβατικών συμπεριφορών, ούτως ώστε να θωρακίζεται το δημόσιο συμφέρον και να επιτυγχάνεται η επιλογή αξιόπιστων αναδόχων. </w:t>
      </w:r>
    </w:p>
    <w:p w14:paraId="42F91DA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Να κλείνουμε σιγά σιγά, κύριε Λαζαρίδη. </w:t>
      </w:r>
    </w:p>
    <w:p w14:paraId="42F91DA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Τώρα τελειώνω, κύριε Πρόεδρε. Μισό λεπτό</w:t>
      </w:r>
      <w:r>
        <w:rPr>
          <w:rFonts w:eastAsia="Times New Roman" w:cs="Times New Roman"/>
          <w:szCs w:val="24"/>
        </w:rPr>
        <w:t xml:space="preserve"> την ανοχή σας. Βλέπετε ότι επισπεύδω. </w:t>
      </w:r>
    </w:p>
    <w:p w14:paraId="42F91DA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Ευέλικτες διαδικασίες ανάθεσης, άρθρο 341 των </w:t>
      </w:r>
      <w:r>
        <w:rPr>
          <w:rFonts w:eastAsia="Times New Roman" w:cs="Times New Roman"/>
          <w:szCs w:val="24"/>
        </w:rPr>
        <w:t xml:space="preserve">οδηγιών </w:t>
      </w:r>
      <w:r>
        <w:rPr>
          <w:rFonts w:eastAsia="Times New Roman" w:cs="Times New Roman"/>
          <w:szCs w:val="24"/>
        </w:rPr>
        <w:t xml:space="preserve">24 και 25. Αναγνωρίζοντας τις ιδιαιτερότητες των συμβάσεων, σε σχέση με τις κλασσικές δημόσιες συμβάσεις, όσον αφορά τόσο την ανάθεση, όσο και την εκτέλεση και </w:t>
      </w:r>
      <w:r>
        <w:rPr>
          <w:rFonts w:eastAsia="Times New Roman" w:cs="Times New Roman"/>
          <w:szCs w:val="24"/>
        </w:rPr>
        <w:t>κυρίως τη χρηματοδότησή τους, το σχέδιο νόμου δεν προδιαγράφει μια συγκε</w:t>
      </w:r>
      <w:r>
        <w:rPr>
          <w:rFonts w:eastAsia="Times New Roman" w:cs="Times New Roman"/>
          <w:szCs w:val="24"/>
        </w:rPr>
        <w:lastRenderedPageBreak/>
        <w:t>κριμένη διαδικασία ανάθεσης, αλλά αφήνει την ευχέρεια</w:t>
      </w:r>
      <w:r>
        <w:rPr>
          <w:rFonts w:eastAsia="Times New Roman" w:cs="Times New Roman"/>
          <w:szCs w:val="24"/>
        </w:rPr>
        <w:t>,</w:t>
      </w:r>
      <w:r>
        <w:rPr>
          <w:rFonts w:eastAsia="Times New Roman" w:cs="Times New Roman"/>
          <w:szCs w:val="24"/>
        </w:rPr>
        <w:t xml:space="preserve"> η εξειδίκευση των όρων και διαδικασιών επιλογής του παραχωρησιούχου και εκτέλεσης της σύμβασης να καθορίζονται στα τεύχη του διαγ</w:t>
      </w:r>
      <w:r>
        <w:rPr>
          <w:rFonts w:eastAsia="Times New Roman" w:cs="Times New Roman"/>
          <w:szCs w:val="24"/>
        </w:rPr>
        <w:t xml:space="preserve">ωνισμού και τα συμβατικά τεύχη, εκτιμώντας κάθε φορά τις ιδιαίτερες ανάγκες της σύμβασης. </w:t>
      </w:r>
    </w:p>
    <w:p w14:paraId="42F91DA3"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Προσπερνάω κάποια για να επισπεύσω, κύριε Πρόεδρε. Και κλείνω τώρα. </w:t>
      </w:r>
    </w:p>
    <w:p w14:paraId="42F91DA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Φτάσατε τα δεκαοχτώ λεπτά. </w:t>
      </w:r>
    </w:p>
    <w:p w14:paraId="42F91DA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Σε μισό λεπτάκι</w:t>
      </w:r>
      <w:r>
        <w:rPr>
          <w:rFonts w:eastAsia="Times New Roman" w:cs="Times New Roman"/>
          <w:szCs w:val="24"/>
        </w:rPr>
        <w:t xml:space="preserve"> κλείνω, κύριε Πρόεδρε. </w:t>
      </w:r>
    </w:p>
    <w:p w14:paraId="42F91DA6"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οι δημόσιες συμβάσεις ανέκαθεν αποτελούσαν κρίσιμο πεδίο</w:t>
      </w:r>
      <w:r>
        <w:rPr>
          <w:rFonts w:eastAsia="Times New Roman" w:cs="Times New Roman"/>
          <w:szCs w:val="24"/>
        </w:rPr>
        <w:t>,</w:t>
      </w:r>
      <w:r>
        <w:rPr>
          <w:rFonts w:eastAsia="Times New Roman" w:cs="Times New Roman"/>
          <w:szCs w:val="24"/>
        </w:rPr>
        <w:t xml:space="preserve"> τόσο της πολιτικής</w:t>
      </w:r>
      <w:r>
        <w:rPr>
          <w:rFonts w:eastAsia="Times New Roman" w:cs="Times New Roman"/>
          <w:szCs w:val="24"/>
        </w:rPr>
        <w:t>,</w:t>
      </w:r>
      <w:r>
        <w:rPr>
          <w:rFonts w:eastAsia="Times New Roman" w:cs="Times New Roman"/>
          <w:szCs w:val="24"/>
        </w:rPr>
        <w:t xml:space="preserve"> όσο και της δημοσιονομικής ζωής μιας χώρας. </w:t>
      </w:r>
    </w:p>
    <w:p w14:paraId="42F91DA7"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Επιπρόσθετα, η πρόσφατη δημοσιονομική κρίση, η οποία ταλανίζει την παγκόσμια</w:t>
      </w:r>
      <w:r>
        <w:rPr>
          <w:rFonts w:eastAsia="Times New Roman" w:cs="Times New Roman"/>
          <w:szCs w:val="24"/>
        </w:rPr>
        <w:t>,</w:t>
      </w:r>
      <w:r>
        <w:rPr>
          <w:rFonts w:eastAsia="Times New Roman" w:cs="Times New Roman"/>
          <w:szCs w:val="24"/>
        </w:rPr>
        <w:t xml:space="preserve"> </w:t>
      </w:r>
      <w:r>
        <w:rPr>
          <w:rFonts w:eastAsia="Times New Roman" w:cs="Times New Roman"/>
          <w:szCs w:val="24"/>
        </w:rPr>
        <w:t>αλλά και την ευρωπαϊκή οικονομία</w:t>
      </w:r>
      <w:r>
        <w:rPr>
          <w:rFonts w:eastAsia="Times New Roman" w:cs="Times New Roman"/>
          <w:szCs w:val="24"/>
        </w:rPr>
        <w:t>,</w:t>
      </w:r>
      <w:r>
        <w:rPr>
          <w:rFonts w:eastAsia="Times New Roman" w:cs="Times New Roman"/>
          <w:szCs w:val="24"/>
        </w:rPr>
        <w:t xml:space="preserve"> ανέδειξε</w:t>
      </w:r>
      <w:r>
        <w:rPr>
          <w:rFonts w:eastAsia="Times New Roman" w:cs="Times New Roman"/>
          <w:szCs w:val="24"/>
        </w:rPr>
        <w:t>,</w:t>
      </w:r>
      <w:r>
        <w:rPr>
          <w:rFonts w:eastAsia="Times New Roman" w:cs="Times New Roman"/>
          <w:szCs w:val="24"/>
        </w:rPr>
        <w:t xml:space="preserve"> όχι μόνο δυσεπίλυτα οικονομικά προβλήματα, αλλά και προβλήματα δημόσιας διοίκησης, θεσμών και διαχείρισης πόρων. Στο πλαίσιο αυτό καταδεικνύεται το μέγεθος</w:t>
      </w:r>
      <w:r>
        <w:rPr>
          <w:rFonts w:eastAsia="Times New Roman" w:cs="Times New Roman"/>
          <w:szCs w:val="24"/>
        </w:rPr>
        <w:t>,</w:t>
      </w:r>
      <w:r>
        <w:rPr>
          <w:rFonts w:eastAsia="Times New Roman" w:cs="Times New Roman"/>
          <w:szCs w:val="24"/>
        </w:rPr>
        <w:t xml:space="preserve"> στο οποίο δύνανται οι δημόσιες συμβάσεις να καθορίσουν</w:t>
      </w:r>
      <w:r>
        <w:rPr>
          <w:rFonts w:eastAsia="Times New Roman" w:cs="Times New Roman"/>
          <w:szCs w:val="24"/>
        </w:rPr>
        <w:t>,</w:t>
      </w:r>
      <w:r>
        <w:rPr>
          <w:rFonts w:eastAsia="Times New Roman" w:cs="Times New Roman"/>
          <w:szCs w:val="24"/>
        </w:rPr>
        <w:t xml:space="preserve"> όχι μόνο τη λειτουργία, αλλά και την ηθική της δημόσιας </w:t>
      </w:r>
      <w:r>
        <w:rPr>
          <w:rFonts w:eastAsia="Times New Roman" w:cs="Times New Roman"/>
          <w:szCs w:val="24"/>
        </w:rPr>
        <w:lastRenderedPageBreak/>
        <w:t>διοίκησης μιας χώρας. Οι πόροι του δημοσίου τομέα απεδείχθη ότι δεν είναι -και ουδέποτε ήταν</w:t>
      </w:r>
      <w:r>
        <w:rPr>
          <w:rFonts w:eastAsia="Times New Roman" w:cs="Times New Roman"/>
          <w:szCs w:val="24"/>
        </w:rPr>
        <w:t>,</w:t>
      </w:r>
      <w:r>
        <w:rPr>
          <w:rFonts w:eastAsia="Times New Roman" w:cs="Times New Roman"/>
          <w:szCs w:val="24"/>
        </w:rPr>
        <w:t xml:space="preserve"> άλλωστε- απεριόριστοι και ως εκ τούτου</w:t>
      </w:r>
      <w:r>
        <w:rPr>
          <w:rFonts w:eastAsia="Times New Roman" w:cs="Times New Roman"/>
          <w:szCs w:val="24"/>
        </w:rPr>
        <w:t>,</w:t>
      </w:r>
      <w:r>
        <w:rPr>
          <w:rFonts w:eastAsia="Times New Roman" w:cs="Times New Roman"/>
          <w:szCs w:val="24"/>
        </w:rPr>
        <w:t xml:space="preserve"> πρέπει να διατίθενται με σύνεση. Ωστόσο, οι δημόσιες συμβάσεις πο</w:t>
      </w:r>
      <w:r>
        <w:rPr>
          <w:rFonts w:eastAsia="Times New Roman" w:cs="Times New Roman"/>
          <w:szCs w:val="24"/>
        </w:rPr>
        <w:t xml:space="preserve">τέ δεν έπαψαν να αποτελούν πεδίο διαφθοράς, απάτης και διασπάθισης δημόσιου χρήματος. </w:t>
      </w:r>
    </w:p>
    <w:p w14:paraId="42F91DA8"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Με το παρόν σχέδιο νόμου αποβλέπουμε στην εγκαθίδρυση ενός σταθερού νομοθετικού πλαισίου στον τομέα της ανάθεσης και εκτέλεσης έργων και μελετών</w:t>
      </w:r>
      <w:r>
        <w:rPr>
          <w:rFonts w:eastAsia="Times New Roman" w:cs="Times New Roman"/>
          <w:szCs w:val="24"/>
        </w:rPr>
        <w:t>,</w:t>
      </w:r>
      <w:r>
        <w:rPr>
          <w:rFonts w:eastAsia="Times New Roman" w:cs="Times New Roman"/>
          <w:szCs w:val="24"/>
        </w:rPr>
        <w:t xml:space="preserve"> που θα διασφαλίζει τη δ</w:t>
      </w:r>
      <w:r>
        <w:rPr>
          <w:rFonts w:eastAsia="Times New Roman" w:cs="Times New Roman"/>
          <w:szCs w:val="24"/>
        </w:rPr>
        <w:t xml:space="preserve">ιαφάνεια, τις ανοιχτές διαδικασίες, την ανάπτυξη πραγματικού και υγιούς ανταγωνισμού. </w:t>
      </w:r>
    </w:p>
    <w:p w14:paraId="42F91DA9"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Οι Ανεξάρτητοι Έλληνες στηρίζουμε το παρόν νομοσχέδιο. </w:t>
      </w:r>
    </w:p>
    <w:p w14:paraId="42F91DAA"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2F91DA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Φθάσαμε στον τελευταίο </w:t>
      </w:r>
      <w:r>
        <w:rPr>
          <w:rFonts w:eastAsia="Times New Roman" w:cs="Times New Roman"/>
          <w:szCs w:val="24"/>
        </w:rPr>
        <w:t xml:space="preserve">ειδικό αγορητή </w:t>
      </w:r>
      <w:r>
        <w:rPr>
          <w:rFonts w:eastAsia="Times New Roman" w:cs="Times New Roman"/>
          <w:szCs w:val="24"/>
        </w:rPr>
        <w:t xml:space="preserve">από την Ένωση Κεντρώων. </w:t>
      </w:r>
    </w:p>
    <w:p w14:paraId="42F91DA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 κ. Ιωάννης Σαρίδης έχει τον λόγο. </w:t>
      </w:r>
    </w:p>
    <w:p w14:paraId="42F91DA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κύριε Πρόεδρε. </w:t>
      </w:r>
    </w:p>
    <w:p w14:paraId="42F91DAE"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την πρώτη φορά που το άκουσαν οι Έλληνες, το άκουσαν ως παραίνεση, «Καλό θα ήταν να προχωρήσουμε σε μεταρρυθμίσεις». Σύντομα αυτό άλλαξε και επικρ</w:t>
      </w:r>
      <w:r>
        <w:rPr>
          <w:rFonts w:eastAsia="Times New Roman" w:cs="Times New Roman"/>
          <w:szCs w:val="24"/>
        </w:rPr>
        <w:t xml:space="preserve">άτησε η πολιτική διαπίστωση πως η χώρα έχει ανάγκη από μεταρρυθμίσεις. </w:t>
      </w:r>
    </w:p>
    <w:p w14:paraId="42F91DAF"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Τις τελευταίες δεκαετίες, όλες οι ελληνικές κυβερνήσεις αυτοχαρακτηρίζονταν «μεταρρυθμιστικές» και απευθύνονταν στους πολίτες</w:t>
      </w:r>
      <w:r>
        <w:rPr>
          <w:rFonts w:eastAsia="Times New Roman" w:cs="Times New Roman"/>
          <w:szCs w:val="24"/>
        </w:rPr>
        <w:t>,</w:t>
      </w:r>
      <w:r>
        <w:rPr>
          <w:rFonts w:eastAsia="Times New Roman" w:cs="Times New Roman"/>
          <w:szCs w:val="24"/>
        </w:rPr>
        <w:t xml:space="preserve"> ισχυριζόμενες πως προχωράμε αργά, αλλά σταθερά, σε πολύ δ</w:t>
      </w:r>
      <w:r>
        <w:rPr>
          <w:rFonts w:eastAsia="Times New Roman" w:cs="Times New Roman"/>
          <w:szCs w:val="24"/>
        </w:rPr>
        <w:t>ύσκολες μεταρρυθμίσεις.</w:t>
      </w:r>
    </w:p>
    <w:p w14:paraId="42F91DB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Τα χρόνια πέρασαν και φθάσαμε στο σημείο όπου</w:t>
      </w:r>
      <w:r>
        <w:rPr>
          <w:rFonts w:eastAsia="Times New Roman" w:cs="Times New Roman"/>
          <w:szCs w:val="24"/>
        </w:rPr>
        <w:t>,</w:t>
      </w:r>
      <w:r>
        <w:rPr>
          <w:rFonts w:eastAsia="Times New Roman" w:cs="Times New Roman"/>
          <w:szCs w:val="24"/>
        </w:rPr>
        <w:t xml:space="preserve"> ξένα πλέον χείλη, σε ξένες γλώσσες, εξηγούν με αυστηρό τόνο στους Έλληνες πως η Ελλάδα είναι υποχρεωμένη να προχωρήσει σε μεταρρυθμίσεις. Είναι ανάγκη επιβεβλημένη φυσικά</w:t>
      </w:r>
      <w:r>
        <w:rPr>
          <w:rFonts w:eastAsia="Times New Roman" w:cs="Times New Roman"/>
          <w:szCs w:val="24"/>
        </w:rPr>
        <w:t>,</w:t>
      </w:r>
      <w:r>
        <w:rPr>
          <w:rFonts w:eastAsia="Times New Roman" w:cs="Times New Roman"/>
          <w:szCs w:val="24"/>
        </w:rPr>
        <w:t xml:space="preserve"> και στην Ευρω</w:t>
      </w:r>
      <w:r>
        <w:rPr>
          <w:rFonts w:eastAsia="Times New Roman" w:cs="Times New Roman"/>
          <w:szCs w:val="24"/>
        </w:rPr>
        <w:t>παϊκή Ένωση, αλλά στην Ελλάδα πολύ περισσότερο.</w:t>
      </w:r>
    </w:p>
    <w:p w14:paraId="42F91DB1"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Όλες οι δημοκρατικές δυνάμεις, όλες οι πολιτικές παρατάξεις, ενώ επιχειρηματολογούσαν επί δεκαετίες, από την πρώτη ημέρα της Μεταπολίτευσης και μετά, υπέρ της ανάγκης των μεταρρυθμίσεων, εν </w:t>
      </w:r>
      <w:r>
        <w:rPr>
          <w:rFonts w:eastAsia="Times New Roman" w:cs="Times New Roman"/>
          <w:szCs w:val="24"/>
        </w:rPr>
        <w:lastRenderedPageBreak/>
        <w:t xml:space="preserve">τούτοις δεν </w:t>
      </w:r>
      <w:r>
        <w:rPr>
          <w:rFonts w:eastAsia="Times New Roman" w:cs="Times New Roman"/>
          <w:szCs w:val="24"/>
        </w:rPr>
        <w:t>προχώρησαν στις πράγματι αναγκαίες μεταρρυθμίσεις ή προχώρησαν πάρα πολύ αργά, με αποτέλεσμα αυτές σήμερα να μας επιβάλλονται πλέον υπό ένα καθεστώς ιδιότυπου εθνικού εκβιασμού.</w:t>
      </w:r>
    </w:p>
    <w:p w14:paraId="42F91DB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Η Ένωση Κεντρώων επέμενε –και συνεχίζει να επιμένει- στην ανάγκη για μεταρρυθμ</w:t>
      </w:r>
      <w:r>
        <w:rPr>
          <w:rFonts w:eastAsia="Times New Roman" w:cs="Times New Roman"/>
          <w:szCs w:val="24"/>
        </w:rPr>
        <w:t>ίσεις. Όμως, η πρώτη αλλαγή θα πρέπει να είναι η αποκατάσταση της σχέσης των λέξεων με τα νοήματά τους. Άλλα λέμε, άλλα ακούν οι πολίτες. Και φταίνε τα κόμματα γι’ αυτό. Είναι ευθύνη του συνόλου των πολιτικών κομμάτων, που εκτείνεται μάλιστα πολλά χρόνια π</w:t>
      </w:r>
      <w:r>
        <w:rPr>
          <w:rFonts w:eastAsia="Times New Roman" w:cs="Times New Roman"/>
          <w:szCs w:val="24"/>
        </w:rPr>
        <w:t xml:space="preserve">ίσω. </w:t>
      </w:r>
    </w:p>
    <w:p w14:paraId="42F91DB3"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Η κακομεταχείριση της λέξης «μεταρρύθμιση» οδήγησε σε στρεβλώσεις στην πολιτική ζωή. Όποιον Έλληνα και να ρωτήσετε τι σημαίνει η λέξη «μεταρρύθμιση» θα σας απαντήσει λίγο εκνευρισμένα και με λέξεις ίσως ακατάλληλες, αλλά αν κάνετε υπομονή και ακούσετ</w:t>
      </w:r>
      <w:r>
        <w:rPr>
          <w:rFonts w:eastAsia="Times New Roman" w:cs="Times New Roman"/>
          <w:szCs w:val="24"/>
        </w:rPr>
        <w:t>ε, θα καταλήξετε στο ασφαλές συμπέρασμα πως για τους Έλληνες πολίτες σήμερα η λέξη «μεταρρυθμίσεις» είναι «κόκκινο πανί» και μεταφράζεται περίπου στο «ανελέητες και παράλογες πολιτικές πράξεις</w:t>
      </w:r>
      <w:r>
        <w:rPr>
          <w:rFonts w:eastAsia="Times New Roman" w:cs="Times New Roman"/>
          <w:szCs w:val="24"/>
        </w:rPr>
        <w:t>,</w:t>
      </w:r>
      <w:r>
        <w:rPr>
          <w:rFonts w:eastAsia="Times New Roman" w:cs="Times New Roman"/>
          <w:szCs w:val="24"/>
        </w:rPr>
        <w:t xml:space="preserve"> που οδηγούν σχεδόν πάντα σε τυφλές, </w:t>
      </w:r>
      <w:r>
        <w:rPr>
          <w:rFonts w:eastAsia="Times New Roman" w:cs="Times New Roman"/>
          <w:szCs w:val="24"/>
        </w:rPr>
        <w:lastRenderedPageBreak/>
        <w:t>άδικες και απρογραμμάτιστε</w:t>
      </w:r>
      <w:r>
        <w:rPr>
          <w:rFonts w:eastAsia="Times New Roman" w:cs="Times New Roman"/>
          <w:szCs w:val="24"/>
        </w:rPr>
        <w:t>ς περικοπές κάθε είδους στο εισόδημα της ελληνικής οικογένειας». Αυτό σημαίνει «μεταρρυθμίσεις» για τον Έλληνα φορολογούμενο.</w:t>
      </w:r>
    </w:p>
    <w:p w14:paraId="42F91DB4"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Κάθε φορά, λοιπόν, που μιλάμε για μεταρρυθμίσεις, οι Έλληνες πολίτες νιώθουν πως απειλούνται. Λαμβάνοντας υπ’ όψιν αυτήν την αλήθε</w:t>
      </w:r>
      <w:r>
        <w:rPr>
          <w:rFonts w:eastAsia="Times New Roman" w:cs="Times New Roman"/>
          <w:szCs w:val="24"/>
        </w:rPr>
        <w:t>ια, αντιλαμβάνομαι ως ενεργός πολίτης επιτακτική την ανάγκη να αντισταθώ στη διάλυση του κοινωνικού ιστού</w:t>
      </w:r>
      <w:r>
        <w:rPr>
          <w:rFonts w:eastAsia="Times New Roman" w:cs="Times New Roman"/>
          <w:szCs w:val="24"/>
        </w:rPr>
        <w:t>,</w:t>
      </w:r>
      <w:r>
        <w:rPr>
          <w:rFonts w:eastAsia="Times New Roman" w:cs="Times New Roman"/>
          <w:szCs w:val="24"/>
        </w:rPr>
        <w:t xml:space="preserve"> που επιφέρει η διάρρηξη της σχέσης έργων και λόγων στην πολιτική. Όποιος υπηρετεί συνειδητά τη δημοκρατία οφείλει να ενώσει τη φωνή του με όσους ψύχρ</w:t>
      </w:r>
      <w:r>
        <w:rPr>
          <w:rFonts w:eastAsia="Times New Roman" w:cs="Times New Roman"/>
          <w:szCs w:val="24"/>
        </w:rPr>
        <w:t xml:space="preserve">αιμα προσπαθούν να επαναφέρουν τη λογική και την αντικειμενικότητα ως βάσεις του δημόσιου διαλόγου, αποκλείοντας το λαϊκισμό. </w:t>
      </w:r>
    </w:p>
    <w:p w14:paraId="42F91DB5"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Η δύναμη των δημοκρατικών θεσμών δοκιμάζεται σε ευρωπαϊκό επίπεδο. Σήμερα θα είναι δύσκολο να πείσουμε τους Έλληνες πως αυτά που </w:t>
      </w:r>
      <w:r>
        <w:rPr>
          <w:rFonts w:eastAsia="Times New Roman" w:cs="Times New Roman"/>
          <w:szCs w:val="24"/>
        </w:rPr>
        <w:t xml:space="preserve">συζητάμε αξίζει να τα ακούσει </w:t>
      </w:r>
      <w:r>
        <w:rPr>
          <w:rFonts w:eastAsia="Times New Roman" w:cs="Times New Roman"/>
          <w:szCs w:val="24"/>
        </w:rPr>
        <w:t xml:space="preserve">κάποιος </w:t>
      </w:r>
      <w:r>
        <w:rPr>
          <w:rFonts w:eastAsia="Times New Roman" w:cs="Times New Roman"/>
          <w:szCs w:val="24"/>
        </w:rPr>
        <w:t xml:space="preserve">και να τα λάβει προσεκτικά κάποιος υπ’ όψιν του. Αυτό συμβαίνει γιατί σήμερα μιλάμε για μεταρρυθμίσεις στη σύναψη και </w:t>
      </w:r>
      <w:r>
        <w:rPr>
          <w:rFonts w:eastAsia="Times New Roman" w:cs="Times New Roman"/>
          <w:szCs w:val="24"/>
        </w:rPr>
        <w:lastRenderedPageBreak/>
        <w:t>εκτέλεση δημοσίων συμβάσεων, δημοσίων έργων, παραχωρήσεων προμηθειών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Όταν στην Ελλάδα μιλάμε γι’ αυτά τα θέματα, τότε  το θέμα συζήτησης είναι συνήθως η διαπλοκή και η διαφθορά. Είναι σχεδόν αδύνατο να μιλήσουμε για δημόσια έργα, για δημόσιες συμβάσεις, για δημόσιες προμήθειες, για δημόσιες παραχωρήσεις, χωρίς να αντιμετωπ</w:t>
      </w:r>
      <w:r>
        <w:rPr>
          <w:rFonts w:eastAsia="Times New Roman" w:cs="Times New Roman"/>
          <w:szCs w:val="24"/>
        </w:rPr>
        <w:t>ίσουμε τη δικαιολογημένη δυσπιστία των συμπολιτών μας. Καθώς, μάλιστα, αυτή η δυσπιστία μοιάζει ανίκητη, πολλοί επιλέγουν να καταφύγουν στο λαϊκισμό, καθώς βλέπουν πως τα επιχειρήματα δεν ακούγονται πια. Μ’ αυτόν τον τρόπο διαιωνίζεται αυτή η κατάσταση που</w:t>
      </w:r>
      <w:r>
        <w:rPr>
          <w:rFonts w:eastAsia="Times New Roman" w:cs="Times New Roman"/>
          <w:szCs w:val="24"/>
        </w:rPr>
        <w:t xml:space="preserve"> πληγώνει τη δημοκρατία μας. Οφείλουμε να επαναφέρουμε στον πολιτικό λόγο τα επιχειρήματα.</w:t>
      </w:r>
    </w:p>
    <w:p w14:paraId="42F91DB6"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626055">
        <w:rPr>
          <w:rFonts w:eastAsia="Times New Roman" w:cs="Times New Roman"/>
          <w:b/>
          <w:szCs w:val="24"/>
        </w:rPr>
        <w:t>ΔΗΜΗΤΡΙΟΣ ΚΡΕΜΑΣΤΙΝΟΣ</w:t>
      </w:r>
      <w:r>
        <w:rPr>
          <w:rFonts w:eastAsia="Times New Roman" w:cs="Times New Roman"/>
          <w:szCs w:val="24"/>
        </w:rPr>
        <w:t>)</w:t>
      </w:r>
    </w:p>
    <w:p w14:paraId="42F91DB7"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Σήμερα, λοιπόν, μετά από πολλές περιπέτειες και με καθυστέρ</w:t>
      </w:r>
      <w:r>
        <w:rPr>
          <w:rFonts w:eastAsia="Times New Roman" w:cs="Times New Roman"/>
          <w:szCs w:val="24"/>
        </w:rPr>
        <w:t xml:space="preserve">ηση που τροφοδοτεί σχόλια, έφθασαν στην Ολομέλεια οι δύο ευρωπαϊκές </w:t>
      </w:r>
      <w:r>
        <w:rPr>
          <w:rFonts w:eastAsia="Times New Roman" w:cs="Times New Roman"/>
          <w:szCs w:val="24"/>
        </w:rPr>
        <w:t xml:space="preserve">οδηγίες </w:t>
      </w:r>
      <w:r>
        <w:rPr>
          <w:rFonts w:eastAsia="Times New Roman" w:cs="Times New Roman"/>
          <w:szCs w:val="24"/>
        </w:rPr>
        <w:t xml:space="preserve">και η </w:t>
      </w:r>
      <w:r>
        <w:rPr>
          <w:rFonts w:eastAsia="Times New Roman" w:cs="Times New Roman"/>
          <w:szCs w:val="24"/>
        </w:rPr>
        <w:t>Τ</w:t>
      </w:r>
      <w:r>
        <w:rPr>
          <w:rFonts w:eastAsia="Times New Roman" w:cs="Times New Roman"/>
          <w:szCs w:val="24"/>
        </w:rPr>
        <w:t>ρίτη</w:t>
      </w:r>
      <w:r>
        <w:rPr>
          <w:rFonts w:eastAsia="Times New Roman" w:cs="Times New Roman"/>
          <w:szCs w:val="24"/>
        </w:rPr>
        <w:t>,</w:t>
      </w:r>
      <w:r>
        <w:rPr>
          <w:rFonts w:eastAsia="Times New Roman" w:cs="Times New Roman"/>
          <w:szCs w:val="24"/>
        </w:rPr>
        <w:t xml:space="preserve"> η παραπλήσια θα έλθει αύριο. Πρόκειται για τρεις πολύ σημαντικές </w:t>
      </w:r>
      <w:r>
        <w:rPr>
          <w:rFonts w:eastAsia="Times New Roman" w:cs="Times New Roman"/>
          <w:szCs w:val="24"/>
        </w:rPr>
        <w:t>οδηγίες</w:t>
      </w:r>
      <w:r>
        <w:rPr>
          <w:rFonts w:eastAsia="Times New Roman" w:cs="Times New Roman"/>
          <w:szCs w:val="24"/>
        </w:rPr>
        <w:t xml:space="preserve">, οι οποίες αποτελούν ένα πλαίσιο που αφήνει μεν μεγάλα περιθώρια στα εθνικά </w:t>
      </w:r>
      <w:r>
        <w:rPr>
          <w:rFonts w:eastAsia="Times New Roman" w:cs="Times New Roman"/>
          <w:szCs w:val="24"/>
        </w:rPr>
        <w:lastRenderedPageBreak/>
        <w:t>κοινοβούλια, ρυθμί</w:t>
      </w:r>
      <w:r>
        <w:rPr>
          <w:rFonts w:eastAsia="Times New Roman" w:cs="Times New Roman"/>
          <w:szCs w:val="24"/>
        </w:rPr>
        <w:t xml:space="preserve">ζει δε με αποτελεσματικό τρόπο τα ζητήματα σχετικά με τα δημόσια έργα, τις δημόσιες συμβάσεις και τις δημόσιες αναθέσεις. </w:t>
      </w:r>
    </w:p>
    <w:p w14:paraId="42F91DB8"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Αυτό το αναγνωρίζουμε όλοι. Πρόκειται για μία λύση</w:t>
      </w:r>
      <w:r>
        <w:rPr>
          <w:rFonts w:eastAsia="Times New Roman" w:cs="Times New Roman"/>
          <w:szCs w:val="24"/>
        </w:rPr>
        <w:t>,</w:t>
      </w:r>
      <w:r>
        <w:rPr>
          <w:rFonts w:eastAsia="Times New Roman" w:cs="Times New Roman"/>
          <w:szCs w:val="24"/>
        </w:rPr>
        <w:t xml:space="preserve"> που έρχεται από την Ευρώπη, βοηθώντας τα εθνικά κοινοβούλια να εξασφαλίσουν τη δι</w:t>
      </w:r>
      <w:r>
        <w:rPr>
          <w:rFonts w:eastAsia="Times New Roman" w:cs="Times New Roman"/>
          <w:szCs w:val="24"/>
        </w:rPr>
        <w:t xml:space="preserve">αφάνεια και την αποτελεσματικότητα στις δημόσιες επενδύσεις τους. Γι’ αυτό και η ενσωμάτωση των εν λόγω </w:t>
      </w:r>
      <w:r>
        <w:rPr>
          <w:rFonts w:eastAsia="Times New Roman" w:cs="Times New Roman"/>
          <w:szCs w:val="24"/>
        </w:rPr>
        <w:t xml:space="preserve">οδηγιών </w:t>
      </w:r>
      <w:r>
        <w:rPr>
          <w:rFonts w:eastAsia="Times New Roman" w:cs="Times New Roman"/>
          <w:szCs w:val="24"/>
        </w:rPr>
        <w:t xml:space="preserve">γίνεται με τη σύμφωνη γνώμη σχεδόν όλων των δημοκρατικών δυνάμεων του Κοινοβουλίου. </w:t>
      </w:r>
    </w:p>
    <w:p w14:paraId="42F91DB9"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Σήμερα, χωρίς να μας στερούν την εθνική μας κυριαρχία, έστω</w:t>
      </w:r>
      <w:r>
        <w:rPr>
          <w:rFonts w:eastAsia="Times New Roman" w:cs="Times New Roman"/>
          <w:szCs w:val="24"/>
        </w:rPr>
        <w:t xml:space="preserve"> και με αδικαιολόγητη καθυστέρηση, αποδεικνύεται πως οι δημοκρατικοί ευρωπαϊκοί θεσμοί μπορούν να προσφέρουν πραγματικές, αληθινές λύσεις. Ό,τι δεν μπορέσαμε να κάνουμε μόνοι μας, μας βοηθούν να το πετύχουμε ως κράτος-μέλος της ευρωπαϊκής οικογένειας, χωρί</w:t>
      </w:r>
      <w:r>
        <w:rPr>
          <w:rFonts w:eastAsia="Times New Roman" w:cs="Times New Roman"/>
          <w:szCs w:val="24"/>
        </w:rPr>
        <w:t>ς ουσιαστικά να μας το επιβάλλουν.</w:t>
      </w:r>
    </w:p>
    <w:p w14:paraId="42F91DBA"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Ποιος διαφωνεί πως πρέπει να έχουν ολοκληρωθεί όλες οι διαδικασίες</w:t>
      </w:r>
      <w:r>
        <w:rPr>
          <w:rFonts w:eastAsia="Times New Roman" w:cs="Times New Roman"/>
          <w:szCs w:val="24"/>
        </w:rPr>
        <w:t>,</w:t>
      </w:r>
      <w:r>
        <w:rPr>
          <w:rFonts w:eastAsia="Times New Roman" w:cs="Times New Roman"/>
          <w:szCs w:val="24"/>
        </w:rPr>
        <w:t xml:space="preserve"> που μπορεί να καθυστερήσουν ένα δημόσιο έργο, πριν αυτό δημοπρατηθεί; Ποιος θα διαφωνούσε στο παρελθόν; Κι όμως, φτάσαμε </w:t>
      </w:r>
      <w:r>
        <w:rPr>
          <w:rFonts w:eastAsia="Times New Roman" w:cs="Times New Roman"/>
          <w:szCs w:val="24"/>
        </w:rPr>
        <w:lastRenderedPageBreak/>
        <w:t>στο 2016</w:t>
      </w:r>
      <w:r>
        <w:rPr>
          <w:rFonts w:eastAsia="Times New Roman" w:cs="Times New Roman"/>
          <w:szCs w:val="24"/>
        </w:rPr>
        <w:t>,</w:t>
      </w:r>
      <w:r>
        <w:rPr>
          <w:rFonts w:eastAsia="Times New Roman" w:cs="Times New Roman"/>
          <w:szCs w:val="24"/>
        </w:rPr>
        <w:t xml:space="preserve"> για να αποφασίσουμε πω</w:t>
      </w:r>
      <w:r>
        <w:rPr>
          <w:rFonts w:eastAsia="Times New Roman" w:cs="Times New Roman"/>
          <w:szCs w:val="24"/>
        </w:rPr>
        <w:t>ς πρέπει να φροντίσουμε να μη δίνουμε στις εργοληπτικές εταιρείες δικαιολογία στο να καθυστερούν. Αυτό, βέβαια, αφού έχουν χαθεί χρήμα και χρόνος που δεν περίσσευαν.</w:t>
      </w:r>
    </w:p>
    <w:p w14:paraId="42F91DBB"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Ποιος μπορεί να επιχειρηματολογήσει υπέρ τού να μην υπάρχει χρονικό όριο στην εκτέλεση και</w:t>
      </w:r>
      <w:r>
        <w:rPr>
          <w:rFonts w:eastAsia="Times New Roman" w:cs="Times New Roman"/>
          <w:szCs w:val="24"/>
        </w:rPr>
        <w:t xml:space="preserve"> παράδοση ενός δημοσίου έργου, όπως αναφέρεται στο άρθρο 17; Τι περιμέναμε, δηλαδή, όταν υπογράφαμε ως </w:t>
      </w:r>
      <w:r>
        <w:rPr>
          <w:rFonts w:eastAsia="Times New Roman" w:cs="Times New Roman"/>
          <w:szCs w:val="24"/>
        </w:rPr>
        <w:t xml:space="preserve">δημόσιο </w:t>
      </w:r>
      <w:r>
        <w:rPr>
          <w:rFonts w:eastAsia="Times New Roman" w:cs="Times New Roman"/>
          <w:szCs w:val="24"/>
        </w:rPr>
        <w:t>συμβάσεις δημοσίων έργων σχεδόν αορίστου χρόνου; Εκεί φθάναμε κάποιες φορές</w:t>
      </w:r>
      <w:r>
        <w:rPr>
          <w:rFonts w:eastAsia="Times New Roman" w:cs="Times New Roman"/>
          <w:szCs w:val="24"/>
        </w:rPr>
        <w:t>,</w:t>
      </w:r>
      <w:r>
        <w:rPr>
          <w:rFonts w:eastAsia="Times New Roman" w:cs="Times New Roman"/>
          <w:szCs w:val="24"/>
        </w:rPr>
        <w:t xml:space="preserve"> με διάφορα τρυκ που ο ίδιος ο νόμος επέτρεπε. Ήταν δυνατόν να παραδο</w:t>
      </w:r>
      <w:r>
        <w:rPr>
          <w:rFonts w:eastAsia="Times New Roman" w:cs="Times New Roman"/>
          <w:szCs w:val="24"/>
        </w:rPr>
        <w:t>θούν αυτά τα έργα εγκαίρως;</w:t>
      </w:r>
    </w:p>
    <w:p w14:paraId="42F91DB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Τα τελευταία χρόνια έχουν αλλάξει πολλά. Αυτό, βέβαια, είναι σε έναν καλό δρόμο, αλλά τα τελευταία χρόνια είναι και τα χρόνια των μνημονίων. Αυτά που δεν κατάφερε η Ελλάδα να κάνει από μόνη της, έπρεπε να έλθουν τα μνημόνια να τ</w:t>
      </w:r>
      <w:r>
        <w:rPr>
          <w:rFonts w:eastAsia="Times New Roman" w:cs="Times New Roman"/>
          <w:szCs w:val="24"/>
        </w:rPr>
        <w:t>ης τα επιβάλουν για να την οδηγήσουν σε κάποιες περιπτώσεις σε έναν καλύτερο δρόμο.</w:t>
      </w:r>
    </w:p>
    <w:p w14:paraId="42F91DBD"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Με αφορμή την εναρμόνισή μας με το ευρωπαϊκό δίκαιο προχωρούμε ένα βήμα στην καταπολέμηση της γραφειοκρατίας και της αδιαφάνειας. Και μόνο η κωδικοποίηση των ορισμών και το</w:t>
      </w:r>
      <w:r>
        <w:rPr>
          <w:rFonts w:eastAsia="Times New Roman" w:cs="Times New Roman"/>
          <w:szCs w:val="24"/>
        </w:rPr>
        <w:t xml:space="preserve"> συμμάζεμα των </w:t>
      </w:r>
      <w:r>
        <w:rPr>
          <w:rFonts w:eastAsia="Times New Roman" w:cs="Times New Roman"/>
          <w:szCs w:val="24"/>
        </w:rPr>
        <w:lastRenderedPageBreak/>
        <w:t>άνω των τριακοσίων νομοθετημάτων</w:t>
      </w:r>
      <w:r>
        <w:rPr>
          <w:rFonts w:eastAsia="Times New Roman" w:cs="Times New Roman"/>
          <w:szCs w:val="24"/>
        </w:rPr>
        <w:t>,</w:t>
      </w:r>
      <w:r>
        <w:rPr>
          <w:rFonts w:eastAsia="Times New Roman" w:cs="Times New Roman"/>
          <w:szCs w:val="24"/>
        </w:rPr>
        <w:t xml:space="preserve"> που συγκροτούσαν το πλαίσιο της πολυνομίας γύρω από τις δημόσιες συμβάσεις, αποτελούν ένα ισχυρό χτύπημα και μια ξεκάθαρη απάντηση της δημοκρατίας στις συνθήκες</w:t>
      </w:r>
      <w:r>
        <w:rPr>
          <w:rFonts w:eastAsia="Times New Roman" w:cs="Times New Roman"/>
          <w:szCs w:val="24"/>
        </w:rPr>
        <w:t>,</w:t>
      </w:r>
      <w:r>
        <w:rPr>
          <w:rFonts w:eastAsia="Times New Roman" w:cs="Times New Roman"/>
          <w:szCs w:val="24"/>
        </w:rPr>
        <w:t xml:space="preserve"> που εκτρέφουν την αδιαφάνεια και ως εκ τούτου</w:t>
      </w:r>
      <w:r>
        <w:rPr>
          <w:rFonts w:eastAsia="Times New Roman" w:cs="Times New Roman"/>
          <w:szCs w:val="24"/>
        </w:rPr>
        <w:t>,</w:t>
      </w:r>
      <w:r>
        <w:rPr>
          <w:rFonts w:eastAsia="Times New Roman" w:cs="Times New Roman"/>
          <w:szCs w:val="24"/>
        </w:rPr>
        <w:t xml:space="preserve"> τη διαπλοκή και τη διαφθορά.</w:t>
      </w:r>
    </w:p>
    <w:p w14:paraId="42F91DBE"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Αυτές οι απλές κινήσεις θα μπορούσαν να έχουν γίνει εδώ και πάρα πολλά χρόνια. Η ευθύνη του μελετητή δεν τελειώνει πια τη στιγμή που παραδίδει τη μελέτη του, αλλά παραμένει τεχνικός σύμβουλος επίβλεψης του έργου, έχει την ευθ</w:t>
      </w:r>
      <w:r>
        <w:rPr>
          <w:rFonts w:eastAsia="Times New Roman" w:cs="Times New Roman"/>
          <w:szCs w:val="24"/>
        </w:rPr>
        <w:t>ύνη της μελέτης του μέχρι την ολοκλήρωση του έργου του και υποχρεωτικά διορθώνει τα λάθη του, εάν αυτά υπάρξουν και εμφανιστούν κατά την εκτέλεση του έργου.</w:t>
      </w:r>
    </w:p>
    <w:p w14:paraId="42F91DBF"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Αν αυτό το τόσο πολύ απλό το είχαμε αποφασίσει νωρίτερα μόνοι μας, δεν θα αποτελούσε ανέκδοτο και η</w:t>
      </w:r>
      <w:r>
        <w:rPr>
          <w:rFonts w:eastAsia="Times New Roman" w:cs="Times New Roman"/>
          <w:szCs w:val="24"/>
        </w:rPr>
        <w:t xml:space="preserve"> υποθαλάσσια της Θεσσαλονίκης, μαζί με το μετρό και το λιμάνι. Η Θεσσαλονίκη έχει υποφέρει από τις λέξεις «δημόσιες συμβάσεις έργων», «μελετών», «κατασκευών»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42F91DC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Ιδιαίτερη αναφορά αξίζει στην προσπάθεια –που όλα δείχνουν πως θα είναι αποτελεσματική και </w:t>
      </w:r>
      <w:r>
        <w:rPr>
          <w:rFonts w:eastAsia="Times New Roman" w:cs="Times New Roman"/>
          <w:szCs w:val="24"/>
        </w:rPr>
        <w:t xml:space="preserve">το ευχόμαστε κι εμείς αυτό- αξιοποίησης των νέων τεχνολογιών, του διαδικτύου, αλλά και της πολύτιμης </w:t>
      </w:r>
      <w:r>
        <w:rPr>
          <w:rFonts w:eastAsia="Times New Roman" w:cs="Times New Roman"/>
          <w:szCs w:val="24"/>
        </w:rPr>
        <w:lastRenderedPageBreak/>
        <w:t xml:space="preserve">τεχνογνωσίας των στελεχών και των Υπηρεσιών του ελληνικού </w:t>
      </w:r>
      <w:r>
        <w:rPr>
          <w:rFonts w:eastAsia="Times New Roman" w:cs="Times New Roman"/>
          <w:szCs w:val="24"/>
        </w:rPr>
        <w:t>δημοσίου</w:t>
      </w:r>
      <w:r>
        <w:rPr>
          <w:rFonts w:eastAsia="Times New Roman" w:cs="Times New Roman"/>
          <w:szCs w:val="24"/>
        </w:rPr>
        <w:t>. Το Κεντρικό Ηλεκτρονικό Μητρώο Δημοσίων Συμβάσεων, το Εθνικό Σύστημα Ηλεκτρονικών Δημοσ</w:t>
      </w:r>
      <w:r>
        <w:rPr>
          <w:rFonts w:eastAsia="Times New Roman" w:cs="Times New Roman"/>
          <w:szCs w:val="24"/>
        </w:rPr>
        <w:t>ίων Συμβάσεων αποτελούν ισχυρά θεμέλια διαφάνειας. Η αποτελεσματική λειτουργία τους θα αποτελέσει πραγματική τομή και θα ενισχύσει την προσπάθεια περιορισμού των φαινομένων κατασπατάλησης των δημοσίων πόρων.</w:t>
      </w:r>
    </w:p>
    <w:p w14:paraId="42F91DC1"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Πολύ θετική είναι και η υιοθέτηση της ηλεκτρονικ</w:t>
      </w:r>
      <w:r>
        <w:rPr>
          <w:rFonts w:eastAsia="Times New Roman" w:cs="Times New Roman"/>
          <w:szCs w:val="24"/>
        </w:rPr>
        <w:t>ής κλήρωσης</w:t>
      </w:r>
      <w:r>
        <w:rPr>
          <w:rFonts w:eastAsia="Times New Roman" w:cs="Times New Roman"/>
          <w:szCs w:val="24"/>
        </w:rPr>
        <w:t>,</w:t>
      </w:r>
      <w:r>
        <w:rPr>
          <w:rFonts w:eastAsia="Times New Roman" w:cs="Times New Roman"/>
          <w:szCs w:val="24"/>
        </w:rPr>
        <w:t xml:space="preserve"> ως τρόπος ανάδειξης των μελών των σχετικών Επιτροπών Ευθύνης, ενώ ταυτόχρονα αποκλείεται η συμμετοχή σ’ αυτές εκπροσώπων του εμπλεκόμενου φορέα. Ταυτόχρονα, καταργείται η βαθμολόγηση και υιοθετείται το σύστημα «</w:t>
      </w:r>
      <w:r>
        <w:rPr>
          <w:rFonts w:eastAsia="Times New Roman" w:cs="Times New Roman"/>
          <w:szCs w:val="24"/>
          <w:lang w:val="en-US"/>
        </w:rPr>
        <w:t>PASS</w:t>
      </w:r>
      <w:r>
        <w:rPr>
          <w:rFonts w:eastAsia="Times New Roman" w:cs="Times New Roman"/>
          <w:szCs w:val="24"/>
        </w:rPr>
        <w:t>/</w:t>
      </w:r>
      <w:r>
        <w:rPr>
          <w:rFonts w:eastAsia="Times New Roman" w:cs="Times New Roman"/>
          <w:szCs w:val="24"/>
          <w:lang w:val="en-US"/>
        </w:rPr>
        <w:t>FAIL</w:t>
      </w:r>
      <w:r>
        <w:rPr>
          <w:rFonts w:eastAsia="Times New Roman" w:cs="Times New Roman"/>
          <w:szCs w:val="24"/>
        </w:rPr>
        <w:t>»</w:t>
      </w:r>
      <w:r>
        <w:rPr>
          <w:rFonts w:eastAsia="Times New Roman" w:cs="Times New Roman"/>
          <w:szCs w:val="24"/>
        </w:rPr>
        <w:t>,</w:t>
      </w:r>
      <w:r>
        <w:rPr>
          <w:rFonts w:eastAsia="Times New Roman" w:cs="Times New Roman"/>
          <w:szCs w:val="24"/>
        </w:rPr>
        <w:t xml:space="preserve"> το οποίο βάζει τέλος</w:t>
      </w:r>
      <w:r>
        <w:rPr>
          <w:rFonts w:eastAsia="Times New Roman" w:cs="Times New Roman"/>
          <w:szCs w:val="24"/>
        </w:rPr>
        <w:t xml:space="preserve"> σε θύλακες διαφθοράς. Απαιτείται πια η τεχνική επάρκεια του αναθέτοντα φορέα.</w:t>
      </w:r>
    </w:p>
    <w:p w14:paraId="42F91DC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 Η θεσμοθέτηση και η δημιουργία του Φακέλου Συντήρησης και Λειτουργίας Έργου αποτελεί πράγματι ένα πολύ σημαντικό βήμα, που όσο αυτονόητο και αν φαίνεται, δεν έχει γίνει μέχρι σ</w:t>
      </w:r>
      <w:r>
        <w:rPr>
          <w:rFonts w:eastAsia="Times New Roman" w:cs="Times New Roman"/>
          <w:szCs w:val="24"/>
        </w:rPr>
        <w:t>ήμερα. Η κατάτμηση έργων και μελετών με ξεκάθαρους κανόνες, όπως προκύπτουν και μετά τις διορθώσεις και τις νομοτεχνικές βελτιώσεις</w:t>
      </w:r>
      <w:r>
        <w:rPr>
          <w:rFonts w:eastAsia="Times New Roman" w:cs="Times New Roman"/>
          <w:szCs w:val="24"/>
        </w:rPr>
        <w:t>,</w:t>
      </w:r>
      <w:r>
        <w:rPr>
          <w:rFonts w:eastAsia="Times New Roman" w:cs="Times New Roman"/>
          <w:szCs w:val="24"/>
        </w:rPr>
        <w:t xml:space="preserve"> στις οποίες προχώρησε η Κυβέρνηση, η δημιουργία και η τήρηση σχετικού </w:t>
      </w:r>
      <w:r>
        <w:rPr>
          <w:rFonts w:eastAsia="Times New Roman" w:cs="Times New Roman"/>
          <w:szCs w:val="24"/>
        </w:rPr>
        <w:lastRenderedPageBreak/>
        <w:t>μητρώου και η διαδικασία της ηλεκτρονικής κλήρωσης, ό</w:t>
      </w:r>
      <w:r>
        <w:rPr>
          <w:rFonts w:eastAsia="Times New Roman" w:cs="Times New Roman"/>
          <w:szCs w:val="24"/>
        </w:rPr>
        <w:t>λα συνηγορούν στο θετικό πρόσημο του εν λόγω νομοσχεδίου.</w:t>
      </w:r>
    </w:p>
    <w:p w14:paraId="42F91DC3"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Θεωρούμε πολύ σωστό πως θα προχωράμε σε διαβούλευση όλων των τευχών δημοπράτησης και πιστεύουμε πως η εισαγωγή στις ελληνικές πρακτικές του Ευρωπαϊκού Ενιαίου Εγγράφου Σύμβασης είναι βήματα που </w:t>
      </w:r>
      <w:r>
        <w:rPr>
          <w:rFonts w:eastAsia="Times New Roman" w:cs="Times New Roman"/>
          <w:szCs w:val="24"/>
        </w:rPr>
        <w:t>ταιριάζουν στον επιστημονικό πολιτισμό της χώρας μας.</w:t>
      </w:r>
    </w:p>
    <w:p w14:paraId="42F91DC4"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Θα αναγκαστούμε</w:t>
      </w:r>
      <w:r>
        <w:rPr>
          <w:rFonts w:eastAsia="Times New Roman" w:cs="Times New Roman"/>
          <w:szCs w:val="24"/>
        </w:rPr>
        <w:t>,</w:t>
      </w:r>
      <w:r>
        <w:rPr>
          <w:rFonts w:eastAsia="Times New Roman" w:cs="Times New Roman"/>
          <w:szCs w:val="24"/>
        </w:rPr>
        <w:t xml:space="preserve"> για πολύ συγκεκριμένους λόγους να κρατήσουμε τις επιφυλάξεις μας, επιφυλάξεις </w:t>
      </w:r>
      <w:r>
        <w:rPr>
          <w:rFonts w:eastAsia="Times New Roman"/>
          <w:szCs w:val="24"/>
        </w:rPr>
        <w:t>οι οποίες</w:t>
      </w:r>
      <w:r>
        <w:rPr>
          <w:rFonts w:eastAsia="Times New Roman" w:cs="Times New Roman"/>
          <w:szCs w:val="24"/>
        </w:rPr>
        <w:t xml:space="preserve"> θα αιτιολογηθούν από τον Κοινοβουλευτικό μας Εκπρόσωπο αργότερα, σχετικά με τα άρθρα 50 και 128 τ</w:t>
      </w:r>
      <w:r>
        <w:rPr>
          <w:rFonts w:eastAsia="Times New Roman" w:cs="Times New Roman"/>
          <w:szCs w:val="24"/>
        </w:rPr>
        <w:t xml:space="preserve">ου παρόντος. </w:t>
      </w:r>
    </w:p>
    <w:p w14:paraId="42F91DC5"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Επίσης, στο </w:t>
      </w:r>
      <w:r>
        <w:rPr>
          <w:rFonts w:eastAsia="Times New Roman" w:cs="Times New Roman"/>
          <w:szCs w:val="24"/>
        </w:rPr>
        <w:t xml:space="preserve">κεφάλαιο </w:t>
      </w:r>
      <w:r>
        <w:rPr>
          <w:rFonts w:eastAsia="Times New Roman" w:cs="Times New Roman"/>
          <w:szCs w:val="24"/>
        </w:rPr>
        <w:t xml:space="preserve">της έννομης προστασίας κατά τη σύναψη δημοσίων συμβάσεων, δεν συμφωνούμε με τον τρόπο που αντιλαμβάνεστε την </w:t>
      </w:r>
      <w:r>
        <w:rPr>
          <w:rFonts w:eastAsia="Times New Roman" w:cs="Times New Roman"/>
          <w:szCs w:val="24"/>
        </w:rPr>
        <w:t xml:space="preserve">αρχή </w:t>
      </w:r>
      <w:r>
        <w:rPr>
          <w:rFonts w:eastAsia="Times New Roman" w:cs="Times New Roman"/>
          <w:szCs w:val="24"/>
        </w:rPr>
        <w:t xml:space="preserve">Προδικαστικών Οφειλών. Θεωρούμε ότι είναι μια πολυτελής και δυσκίνητη </w:t>
      </w:r>
      <w:r>
        <w:rPr>
          <w:rFonts w:eastAsia="Times New Roman" w:cs="Times New Roman"/>
          <w:szCs w:val="24"/>
        </w:rPr>
        <w:t>αρχή</w:t>
      </w:r>
      <w:r>
        <w:rPr>
          <w:rFonts w:eastAsia="Times New Roman" w:cs="Times New Roman"/>
          <w:szCs w:val="24"/>
        </w:rPr>
        <w:t xml:space="preserve">, η οποία δεν ξέρουμε αν θα έχει </w:t>
      </w:r>
      <w:r>
        <w:rPr>
          <w:rFonts w:eastAsia="Times New Roman" w:cs="Times New Roman"/>
          <w:szCs w:val="24"/>
        </w:rPr>
        <w:t>τα αποτελέσματα τα οποία έχετε εσείς μέσα στο μυαλό σας, κύριε Υπουργέ. Και σε αυτό</w:t>
      </w:r>
      <w:r>
        <w:rPr>
          <w:rFonts w:eastAsia="Times New Roman" w:cs="Times New Roman"/>
          <w:szCs w:val="24"/>
        </w:rPr>
        <w:t>,</w:t>
      </w:r>
      <w:r>
        <w:rPr>
          <w:rFonts w:eastAsia="Times New Roman" w:cs="Times New Roman"/>
          <w:szCs w:val="24"/>
        </w:rPr>
        <w:t xml:space="preserve"> ο Κοινοβουλευτικός μας Εκπρόσωπος θα τοποθετηθεί.</w:t>
      </w:r>
    </w:p>
    <w:p w14:paraId="42F91DC6"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Κλείνοντας, θα ήθελα να πω δυο λόγια</w:t>
      </w:r>
      <w:r>
        <w:rPr>
          <w:rFonts w:eastAsia="Times New Roman" w:cs="Times New Roman"/>
          <w:szCs w:val="24"/>
        </w:rPr>
        <w:t>,</w:t>
      </w:r>
      <w:r>
        <w:rPr>
          <w:rFonts w:eastAsia="Times New Roman" w:cs="Times New Roman"/>
          <w:szCs w:val="24"/>
        </w:rPr>
        <w:t xml:space="preserve"> απευθυνόμενος στον περίφημο τεχνικό κλάδο. Ο τεχνικός κλάδος χτυπήθηκε ανελέητα την</w:t>
      </w:r>
      <w:r>
        <w:rPr>
          <w:rFonts w:eastAsia="Times New Roman" w:cs="Times New Roman"/>
          <w:szCs w:val="24"/>
        </w:rPr>
        <w:t xml:space="preserve"> τελευταία δεκαετία. Ο τεχνικός κλάδος έχει να ελπίζει σε κάτι, ουσιαστικά, από σήμερα. Είναι βοήθεια για τον τεχνικό κόσμο οι κανόνες </w:t>
      </w:r>
      <w:r>
        <w:rPr>
          <w:rFonts w:eastAsia="Times New Roman"/>
          <w:szCs w:val="24"/>
        </w:rPr>
        <w:t>οι οποίοι</w:t>
      </w:r>
      <w:r>
        <w:rPr>
          <w:rFonts w:eastAsia="Times New Roman" w:cs="Times New Roman"/>
          <w:szCs w:val="24"/>
        </w:rPr>
        <w:t xml:space="preserve"> μπαίνουν. Και αυτό έγινε με την παρότρυνση και τη βοήθεια της Ευρώπης, αλλά και με τη σύμφωνη γνώμη σχεδόν ολόκ</w:t>
      </w:r>
      <w:r>
        <w:rPr>
          <w:rFonts w:eastAsia="Times New Roman" w:cs="Times New Roman"/>
          <w:szCs w:val="24"/>
        </w:rPr>
        <w:t>ληρου του πολιτικού κόσμου.</w:t>
      </w:r>
    </w:p>
    <w:p w14:paraId="42F91DC7"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Ο σημερινός νόμος είναι πολύ ισχυρός, τον στηρίζουμε όλοι. Αυτή είναι η δύναμη της δημοκρατίας, αυτή είναι η δύναμη των ενωμένων Ελλήνων. Σε αυτό αναφέρεται και η Ένωση Κεντρώων όταν μιλά για συνεργασία</w:t>
      </w:r>
      <w:r>
        <w:rPr>
          <w:rFonts w:eastAsia="Times New Roman" w:cs="Times New Roman"/>
          <w:szCs w:val="24"/>
        </w:rPr>
        <w:t>,</w:t>
      </w:r>
      <w:r>
        <w:rPr>
          <w:rFonts w:eastAsia="Times New Roman" w:cs="Times New Roman"/>
          <w:szCs w:val="24"/>
        </w:rPr>
        <w:t xml:space="preserve"> με μόνο γνώμονα το κοινό</w:t>
      </w:r>
      <w:r>
        <w:rPr>
          <w:rFonts w:eastAsia="Times New Roman" w:cs="Times New Roman"/>
          <w:szCs w:val="24"/>
        </w:rPr>
        <w:t xml:space="preserve"> καλό. Όπως μπορέσαμε σήμερα να προχωρήσουμε σχεδόν ομόφωνα σε μια συμφωνία για το τι είναι καλό για την Ελλάδα, έτσι θα πρέπει και οφείλουμε και έχουμε ευθύνη να κάνουμε και στο μέλλον.</w:t>
      </w:r>
    </w:p>
    <w:p w14:paraId="42F91DC8" w14:textId="77777777" w:rsidR="00BB77B8" w:rsidRDefault="00A714EA">
      <w:pPr>
        <w:spacing w:after="0"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42F91DC9" w14:textId="77777777" w:rsidR="00BB77B8" w:rsidRDefault="00A714EA">
      <w:pPr>
        <w:spacing w:after="0" w:line="600" w:lineRule="auto"/>
        <w:ind w:firstLine="720"/>
        <w:jc w:val="center"/>
        <w:rPr>
          <w:rFonts w:eastAsia="Times New Roman"/>
          <w:bCs/>
        </w:rPr>
      </w:pPr>
      <w:r>
        <w:rPr>
          <w:rFonts w:eastAsia="Times New Roman"/>
          <w:bCs/>
        </w:rPr>
        <w:t>(Χειροκροτήματα από την πτέρυγα της Ένωσης Κεντρώων)</w:t>
      </w:r>
    </w:p>
    <w:p w14:paraId="42F91DCA"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Τον λόγο έχει ο Υπουργός Δικαιοσύνης, Διαφάνειας και Ανθρωπίνων Δικαιωμάτων κ. Παρασκευόπουλος για δέκα λεπτά.</w:t>
      </w:r>
    </w:p>
    <w:p w14:paraId="42F91DC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(Υπουργός Δικαιοσύνης, Διαφάνειας και Ανθρωπίνων Δικαιωμάτων): </w:t>
      </w:r>
      <w:r>
        <w:rPr>
          <w:rFonts w:eastAsia="Times New Roman"/>
          <w:color w:val="000000"/>
          <w:szCs w:val="24"/>
        </w:rPr>
        <w:t xml:space="preserve">Ευχαριστώ, κύριε </w:t>
      </w:r>
      <w:r>
        <w:rPr>
          <w:rFonts w:eastAsia="Times New Roman"/>
          <w:color w:val="000000"/>
          <w:szCs w:val="24"/>
        </w:rPr>
        <w:t>Πρόεδρε.</w:t>
      </w:r>
    </w:p>
    <w:p w14:paraId="42F91DC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Κατά τη διάρκεια της ομιλίας μου θα ανακοινώσω και μια νομοτεχνική βελτίωση, η οποία είναι ουσιαστική και αφορά τον χρόνο θητείας του προέδρου της </w:t>
      </w:r>
      <w:r>
        <w:rPr>
          <w:rFonts w:eastAsia="Times New Roman" w:cs="Times New Roman"/>
          <w:szCs w:val="24"/>
        </w:rPr>
        <w:t xml:space="preserve">αρχής, </w:t>
      </w:r>
      <w:r>
        <w:rPr>
          <w:rFonts w:eastAsia="Times New Roman" w:cs="Times New Roman"/>
          <w:szCs w:val="24"/>
        </w:rPr>
        <w:t xml:space="preserve">η οποία συνιστάται τώρα. </w:t>
      </w:r>
    </w:p>
    <w:p w14:paraId="42F91DCD"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Πάντως, το κείμενο των νομοτεχνικών βελτιώσεων είναι έτοιμο. Έχει π</w:t>
      </w:r>
      <w:r>
        <w:rPr>
          <w:rFonts w:eastAsia="Times New Roman" w:cs="Times New Roman"/>
          <w:szCs w:val="24"/>
        </w:rPr>
        <w:t>εράσει και από τη Γενική Γραμματεία και μπορώ από τώρα να το παραδώσω, για την έγκαιρη διανομή του.</w:t>
      </w:r>
    </w:p>
    <w:p w14:paraId="42F91DCE" w14:textId="77777777" w:rsidR="00BB77B8" w:rsidRDefault="00A714EA">
      <w:pPr>
        <w:spacing w:after="0" w:line="600" w:lineRule="auto"/>
        <w:ind w:firstLine="720"/>
        <w:jc w:val="both"/>
        <w:rPr>
          <w:rFonts w:eastAsia="Times New Roman"/>
          <w:szCs w:val="24"/>
        </w:rPr>
      </w:pPr>
      <w:r>
        <w:rPr>
          <w:rFonts w:eastAsia="Times New Roman"/>
          <w:szCs w:val="24"/>
        </w:rPr>
        <w:t xml:space="preserve">(Στο σημείο αυτό ο Υπουργός </w:t>
      </w:r>
      <w:r>
        <w:rPr>
          <w:rFonts w:eastAsia="Times New Roman" w:cs="Times New Roman"/>
          <w:szCs w:val="24"/>
        </w:rPr>
        <w:t>Δικαιοσύνης, Διαφάνειας και Ανθρωπίνων Δικαιωμάτων κ. Παρασκευόπουλος</w:t>
      </w:r>
      <w:r>
        <w:rPr>
          <w:rFonts w:eastAsia="Times New Roman"/>
          <w:szCs w:val="24"/>
        </w:rPr>
        <w:t xml:space="preserve"> καταθέτει για τα Πρακτικά τις προαναφερθείσες νομοτεχνικές</w:t>
      </w:r>
      <w:r>
        <w:rPr>
          <w:rFonts w:eastAsia="Times New Roman"/>
          <w:szCs w:val="24"/>
        </w:rPr>
        <w:t xml:space="preserve"> βελτιώσεις, οι οποίες έχουν ως εξής:</w:t>
      </w:r>
    </w:p>
    <w:p w14:paraId="42F91DCF" w14:textId="77777777" w:rsidR="00BB77B8" w:rsidRDefault="00A714EA">
      <w:pPr>
        <w:spacing w:after="0" w:line="600" w:lineRule="auto"/>
        <w:ind w:firstLine="720"/>
        <w:jc w:val="both"/>
        <w:rPr>
          <w:rFonts w:eastAsia="Times New Roman"/>
          <w:szCs w:val="24"/>
        </w:rPr>
      </w:pPr>
      <w:r>
        <w:rPr>
          <w:rFonts w:eastAsia="Times New Roman"/>
          <w:szCs w:val="24"/>
        </w:rPr>
        <w:t>(ΑΛΛΑΓΗ ΣΕΛΙΔΑΣ)</w:t>
      </w:r>
    </w:p>
    <w:p w14:paraId="42F91DD0" w14:textId="77777777" w:rsidR="00BB77B8" w:rsidRDefault="00A714EA">
      <w:pPr>
        <w:spacing w:after="0" w:line="600" w:lineRule="auto"/>
        <w:ind w:firstLine="720"/>
        <w:jc w:val="both"/>
        <w:rPr>
          <w:rFonts w:eastAsia="Times New Roman"/>
          <w:szCs w:val="24"/>
        </w:rPr>
      </w:pPr>
      <w:r>
        <w:rPr>
          <w:rFonts w:eastAsia="Times New Roman"/>
          <w:szCs w:val="24"/>
        </w:rPr>
        <w:lastRenderedPageBreak/>
        <w:t>(ΝΑ ΜΠΟΥΝ ΟΙ ΣΕΛ 103</w:t>
      </w:r>
      <w:r>
        <w:rPr>
          <w:rFonts w:eastAsia="Times New Roman"/>
          <w:szCs w:val="24"/>
        </w:rPr>
        <w:t>-</w:t>
      </w:r>
      <w:r>
        <w:rPr>
          <w:rFonts w:eastAsia="Times New Roman"/>
          <w:szCs w:val="24"/>
        </w:rPr>
        <w:t>105)</w:t>
      </w:r>
    </w:p>
    <w:p w14:paraId="42F91DD1" w14:textId="77777777" w:rsidR="00BB77B8" w:rsidRDefault="00A714EA">
      <w:pPr>
        <w:spacing w:after="0" w:line="600" w:lineRule="auto"/>
        <w:ind w:firstLine="720"/>
        <w:jc w:val="both"/>
        <w:rPr>
          <w:rFonts w:eastAsia="Times New Roman"/>
          <w:szCs w:val="24"/>
        </w:rPr>
      </w:pPr>
      <w:r>
        <w:rPr>
          <w:rFonts w:eastAsia="Times New Roman"/>
          <w:szCs w:val="24"/>
        </w:rPr>
        <w:t>(ΑΛΛΑΓΗ ΣΕΛΙΔΑΣ)</w:t>
      </w:r>
    </w:p>
    <w:p w14:paraId="42F91DD2" w14:textId="77777777" w:rsidR="00BB77B8" w:rsidRDefault="00A714EA">
      <w:pPr>
        <w:spacing w:after="0" w:line="600" w:lineRule="auto"/>
        <w:ind w:firstLine="720"/>
        <w:jc w:val="both"/>
        <w:rPr>
          <w:rFonts w:eastAsia="Times New Roman"/>
          <w:szCs w:val="24"/>
        </w:rPr>
      </w:pPr>
      <w:r>
        <w:rPr>
          <w:rFonts w:eastAsia="Times New Roman" w:cs="Times New Roman"/>
          <w:b/>
          <w:szCs w:val="24"/>
        </w:rPr>
        <w:t xml:space="preserve">ΝΙΚΟΛΑΟΣ ΠΑΡΑΣΚΕΥΟΠΟΥΛΟΣ (Υπουργός Δικαιοσύνης, Διαφάνειας και Ανθρωπίνων Δικαιωμάτων): </w:t>
      </w:r>
      <w:r>
        <w:rPr>
          <w:rFonts w:eastAsia="Times New Roman"/>
          <w:szCs w:val="24"/>
        </w:rPr>
        <w:t xml:space="preserve">Το τέταρτο Βιβλίο του υπό συζήτηση νομοσχεδίου αναφέρεται στην έννομη </w:t>
      </w:r>
      <w:r>
        <w:rPr>
          <w:rFonts w:eastAsia="Times New Roman"/>
          <w:szCs w:val="24"/>
        </w:rPr>
        <w:t>προστασία</w:t>
      </w:r>
      <w:r>
        <w:rPr>
          <w:rFonts w:eastAsia="Times New Roman"/>
          <w:szCs w:val="24"/>
        </w:rPr>
        <w:t>,</w:t>
      </w:r>
      <w:r>
        <w:rPr>
          <w:rFonts w:eastAsia="Times New Roman"/>
          <w:szCs w:val="24"/>
        </w:rPr>
        <w:t xml:space="preserve"> που συνοδεύει τη σύναψη μιας δημόσιας σύμβασης. </w:t>
      </w:r>
    </w:p>
    <w:p w14:paraId="42F91DD3" w14:textId="77777777" w:rsidR="00BB77B8" w:rsidRDefault="00A714EA">
      <w:pPr>
        <w:spacing w:after="0" w:line="600" w:lineRule="auto"/>
        <w:ind w:firstLine="720"/>
        <w:jc w:val="both"/>
        <w:rPr>
          <w:rFonts w:eastAsia="Times New Roman"/>
          <w:szCs w:val="24"/>
        </w:rPr>
      </w:pPr>
      <w:r>
        <w:rPr>
          <w:rFonts w:eastAsia="Times New Roman"/>
          <w:szCs w:val="24"/>
        </w:rPr>
        <w:t>Με το νομοσχέδιο επέρχονται σημαντικές αλλαγές στο σύστημα</w:t>
      </w:r>
      <w:r>
        <w:rPr>
          <w:rFonts w:eastAsia="Times New Roman"/>
          <w:szCs w:val="24"/>
        </w:rPr>
        <w:t>,</w:t>
      </w:r>
      <w:r>
        <w:rPr>
          <w:rFonts w:eastAsia="Times New Roman"/>
          <w:szCs w:val="24"/>
        </w:rPr>
        <w:t xml:space="preserve"> το οποίο υπήρχε μέχρι σήμερα. Όπως είναι γνωστό, η χώρα μας διέθετε ένα νομοθέτημα, διέθετε ένα θεσμικό πλαίσιο</w:t>
      </w:r>
      <w:r>
        <w:rPr>
          <w:rFonts w:eastAsia="Times New Roman"/>
          <w:szCs w:val="24"/>
        </w:rPr>
        <w:t>,</w:t>
      </w:r>
      <w:r>
        <w:rPr>
          <w:rFonts w:eastAsia="Times New Roman"/>
          <w:szCs w:val="24"/>
        </w:rPr>
        <w:t xml:space="preserve"> το οποίο διείπε τις δημόσιες συμβάσεις, ο ν.2522/97, ο οποίος προέβλεπε και μια προσωρινή προστασία των παραπονουμένων, των μετεχόντων στις διαδικασίες των συμβάσεων και παραπονουμένων, και μια οριστική ακυρωτική διαδικασία.</w:t>
      </w:r>
    </w:p>
    <w:p w14:paraId="42F91DD4" w14:textId="77777777" w:rsidR="00BB77B8" w:rsidRDefault="00A714EA">
      <w:pPr>
        <w:spacing w:after="0" w:line="600" w:lineRule="auto"/>
        <w:ind w:firstLine="720"/>
        <w:jc w:val="both"/>
        <w:rPr>
          <w:rFonts w:eastAsia="Times New Roman"/>
          <w:szCs w:val="24"/>
        </w:rPr>
      </w:pPr>
      <w:r>
        <w:rPr>
          <w:rFonts w:eastAsia="Times New Roman"/>
          <w:szCs w:val="24"/>
        </w:rPr>
        <w:lastRenderedPageBreak/>
        <w:t>Το χαρακτηριστικό της διαδικασ</w:t>
      </w:r>
      <w:r>
        <w:rPr>
          <w:rFonts w:eastAsia="Times New Roman"/>
          <w:szCs w:val="24"/>
        </w:rPr>
        <w:t>ίας η οποία προβλεπόταν ήταν ότι</w:t>
      </w:r>
      <w:r>
        <w:rPr>
          <w:rFonts w:eastAsia="Times New Roman"/>
          <w:szCs w:val="24"/>
        </w:rPr>
        <w:t>,</w:t>
      </w:r>
      <w:r>
        <w:rPr>
          <w:rFonts w:eastAsia="Times New Roman"/>
          <w:szCs w:val="24"/>
        </w:rPr>
        <w:t xml:space="preserve"> ο ενδιαφερόμενος έπρεπε πρώτα να απευθυνθεί στην αναθέτουσα αρχή και να ασκήσει μια διοικητική προσφυγή, την λεγόμενη προδικαστική προσφυγή, και ακολούθως, εάν δεν θα τον ικανοποιούσε η απόφαση της αναθέτουσας αρχής, μπορο</w:t>
      </w:r>
      <w:r>
        <w:rPr>
          <w:rFonts w:eastAsia="Times New Roman"/>
          <w:szCs w:val="24"/>
        </w:rPr>
        <w:t>ύσε να κάνει αίτηση ασφαλιστικών μέτρων ενώπιον της Διοικητικής Δικαιοσύνης και βέβαια</w:t>
      </w:r>
      <w:r>
        <w:rPr>
          <w:rFonts w:eastAsia="Times New Roman"/>
          <w:szCs w:val="24"/>
        </w:rPr>
        <w:t>,</w:t>
      </w:r>
      <w:r>
        <w:rPr>
          <w:rFonts w:eastAsia="Times New Roman"/>
          <w:szCs w:val="24"/>
        </w:rPr>
        <w:t xml:space="preserve"> να φτάσει μέχρι και την ακυρωτική διαδικασία.</w:t>
      </w:r>
    </w:p>
    <w:p w14:paraId="42F91DD5" w14:textId="77777777" w:rsidR="00BB77B8" w:rsidRDefault="00A714EA">
      <w:pPr>
        <w:spacing w:after="0" w:line="600" w:lineRule="auto"/>
        <w:ind w:firstLine="720"/>
        <w:jc w:val="both"/>
        <w:rPr>
          <w:rFonts w:eastAsia="Times New Roman"/>
          <w:szCs w:val="24"/>
        </w:rPr>
      </w:pPr>
      <w:r>
        <w:rPr>
          <w:rFonts w:eastAsia="Times New Roman"/>
          <w:szCs w:val="24"/>
        </w:rPr>
        <w:t>Αυτή η διαδικασία που προβλεπόταν πριν, είχε αναδείξει δύο σημαντικά προβλήματα. Το ένα πρόβλημα ήταν οι καθυστερήσεις. Αυ</w:t>
      </w:r>
      <w:r>
        <w:rPr>
          <w:rFonts w:eastAsia="Times New Roman"/>
          <w:szCs w:val="24"/>
        </w:rPr>
        <w:t>τό οφειλόταν στο γεγονός ότι κατά την παλαιά διαδικασία</w:t>
      </w:r>
      <w:r>
        <w:rPr>
          <w:rFonts w:eastAsia="Times New Roman"/>
          <w:szCs w:val="24"/>
        </w:rPr>
        <w:t>,</w:t>
      </w:r>
      <w:r>
        <w:rPr>
          <w:rFonts w:eastAsia="Times New Roman"/>
          <w:szCs w:val="24"/>
        </w:rPr>
        <w:t xml:space="preserve"> στην ουσία είχαμε, σε μια περίπτωση προσβολής της διαδικασίας της δημόσιας σύμβασης, τρία στάδια δικαιοδοσίας. Το ένα στάδιο ήταν ενώπιον της διοίκησης, η εκτίμηση των προδικαστικών προσφυγών από την</w:t>
      </w:r>
      <w:r>
        <w:rPr>
          <w:rFonts w:eastAsia="Times New Roman"/>
          <w:szCs w:val="24"/>
        </w:rPr>
        <w:t xml:space="preserve"> ίδια την αναθέτουσα αρχή. Το δεύτερο ήταν τα μέτρα ασφαλείας ενώπιον των δικαστηρίων, τα οποία επειδή είχαν ως αντικείμενο και την πιθανολόγηση της βασιμότητας της αίτησης για μέτρα ασφάλειας, οδηγούσαν σε μια πραγματική διεξαγωγή δίκης και ουσιαστική. Κα</w:t>
      </w:r>
      <w:r>
        <w:rPr>
          <w:rFonts w:eastAsia="Times New Roman"/>
          <w:szCs w:val="24"/>
        </w:rPr>
        <w:t xml:space="preserve">ι το τρίτο στάδιο ήταν η ακυρωτική διαδικασία. </w:t>
      </w:r>
    </w:p>
    <w:p w14:paraId="42F91DD6" w14:textId="77777777" w:rsidR="00BB77B8" w:rsidRDefault="00A714EA">
      <w:pPr>
        <w:spacing w:after="0" w:line="600" w:lineRule="auto"/>
        <w:ind w:firstLine="720"/>
        <w:jc w:val="both"/>
        <w:rPr>
          <w:rFonts w:eastAsia="Times New Roman"/>
          <w:szCs w:val="24"/>
        </w:rPr>
      </w:pPr>
      <w:r>
        <w:rPr>
          <w:rFonts w:eastAsia="Times New Roman"/>
          <w:szCs w:val="24"/>
        </w:rPr>
        <w:lastRenderedPageBreak/>
        <w:t>Εκτός από την καθυστέρηση</w:t>
      </w:r>
      <w:r>
        <w:rPr>
          <w:rFonts w:eastAsia="Times New Roman"/>
          <w:szCs w:val="24"/>
        </w:rPr>
        <w:t>,</w:t>
      </w:r>
      <w:r>
        <w:rPr>
          <w:rFonts w:eastAsia="Times New Roman"/>
          <w:szCs w:val="24"/>
        </w:rPr>
        <w:t xml:space="preserve"> την οποία συνεπαγόταν η πρόβλεψη τριών σταδίων κρίσης σε αυτές τις περιπτώσεις, ένα δεύτερο πρόβλημα ήταν ότι σε κάποιες περιπτώσεις –στις περισσότερες περιπτώσεις- φαινόταν ότι κατ</w:t>
      </w:r>
      <w:r>
        <w:rPr>
          <w:rFonts w:eastAsia="Times New Roman"/>
          <w:szCs w:val="24"/>
        </w:rPr>
        <w:t xml:space="preserve">ά το στάδιο της εκτίμησης της διοικητικής προσφυγής στην ουσία είχαμε τον ελεγχόμενο να γίνεται και ελέγχων. </w:t>
      </w:r>
    </w:p>
    <w:p w14:paraId="42F91DD7" w14:textId="77777777" w:rsidR="00BB77B8" w:rsidRDefault="00A714EA">
      <w:pPr>
        <w:spacing w:after="0" w:line="600" w:lineRule="auto"/>
        <w:ind w:firstLine="720"/>
        <w:jc w:val="both"/>
        <w:rPr>
          <w:rFonts w:eastAsia="Times New Roman"/>
          <w:szCs w:val="24"/>
        </w:rPr>
      </w:pPr>
      <w:r>
        <w:rPr>
          <w:rFonts w:eastAsia="Times New Roman"/>
          <w:szCs w:val="24"/>
        </w:rPr>
        <w:t>Πραγματικά</w:t>
      </w:r>
      <w:r>
        <w:rPr>
          <w:rFonts w:eastAsia="Times New Roman"/>
          <w:szCs w:val="24"/>
        </w:rPr>
        <w:t>,</w:t>
      </w:r>
      <w:r>
        <w:rPr>
          <w:rFonts w:eastAsia="Times New Roman"/>
          <w:szCs w:val="24"/>
        </w:rPr>
        <w:t xml:space="preserve"> ήταν πολύ σπάνιο το φαινόμενο. Και είναι δύσκολο και λογικά και ψυχολογικά να το συλλάβει κανείς ότι αυτός ο οποίος έχει συμβάλει στη </w:t>
      </w:r>
      <w:r>
        <w:rPr>
          <w:rFonts w:eastAsia="Times New Roman"/>
          <w:szCs w:val="24"/>
        </w:rPr>
        <w:t>δημιουργία μιας πράξης θα έρθει στη συνέχεια να ελέγξει τον εαυτό του. Αυτό όμως συνέβαινε, με βάση το καθεστώς</w:t>
      </w:r>
      <w:r>
        <w:rPr>
          <w:rFonts w:eastAsia="Times New Roman"/>
          <w:szCs w:val="24"/>
        </w:rPr>
        <w:t>,</w:t>
      </w:r>
      <w:r>
        <w:rPr>
          <w:rFonts w:eastAsia="Times New Roman"/>
          <w:szCs w:val="24"/>
        </w:rPr>
        <w:t xml:space="preserve"> το οποίο ίσχυε προηγουμένως.</w:t>
      </w:r>
    </w:p>
    <w:p w14:paraId="42F91DD8" w14:textId="77777777" w:rsidR="00BB77B8" w:rsidRDefault="00A714EA">
      <w:pPr>
        <w:spacing w:after="0" w:line="600" w:lineRule="auto"/>
        <w:ind w:firstLine="720"/>
        <w:jc w:val="both"/>
        <w:rPr>
          <w:rFonts w:eastAsia="Times New Roman"/>
          <w:szCs w:val="24"/>
        </w:rPr>
      </w:pPr>
      <w:r>
        <w:rPr>
          <w:rFonts w:eastAsia="Times New Roman"/>
          <w:szCs w:val="24"/>
        </w:rPr>
        <w:t xml:space="preserve">Έτσι, λοιπόν, φτάσαμε σε μια προσπάθεια γενικής αναμόρφωσης του πλαισίου του ελέγχου των δημόσιων συμβάσεων, ώστε </w:t>
      </w:r>
      <w:r>
        <w:rPr>
          <w:rFonts w:eastAsia="Times New Roman"/>
          <w:szCs w:val="24"/>
        </w:rPr>
        <w:t>να αντιμετωπιστεί η επιβράδυνση και η σύμπτωση ελέγχοντος και ελεγχομένου.</w:t>
      </w:r>
    </w:p>
    <w:p w14:paraId="42F91DD9" w14:textId="77777777" w:rsidR="00BB77B8" w:rsidRDefault="00A714EA">
      <w:pPr>
        <w:spacing w:after="0" w:line="600" w:lineRule="auto"/>
        <w:ind w:firstLine="720"/>
        <w:jc w:val="both"/>
        <w:rPr>
          <w:rFonts w:eastAsia="Times New Roman"/>
          <w:szCs w:val="24"/>
        </w:rPr>
      </w:pPr>
      <w:r>
        <w:rPr>
          <w:rFonts w:eastAsia="Times New Roman"/>
          <w:szCs w:val="24"/>
        </w:rPr>
        <w:lastRenderedPageBreak/>
        <w:t xml:space="preserve">Αυτό θα μπορούσε να συμβεί, κατά την εκτίμηση όσων εργάστηκαν για τη διαμόρφωση του νομοσχεδίου, μόνο εάν θα συγκροτούνταν μια νέα ανεξάρτητη αρχή, η οποία θα μπορούσε να εκτιμά τα </w:t>
      </w:r>
      <w:r>
        <w:rPr>
          <w:rFonts w:eastAsia="Times New Roman"/>
          <w:szCs w:val="24"/>
        </w:rPr>
        <w:t xml:space="preserve">παράπονα, τις αιτήσεις, τις προσφυγές κατά των κρίσεων, της διαδικασίας της αναθέτουσας αρχής ή της αρχής προστασίας των δημόσιων συμβάσεων. </w:t>
      </w:r>
    </w:p>
    <w:p w14:paraId="42F91DDA" w14:textId="77777777" w:rsidR="00BB77B8" w:rsidRDefault="00A714EA">
      <w:pPr>
        <w:spacing w:after="0" w:line="600" w:lineRule="auto"/>
        <w:ind w:firstLine="720"/>
        <w:jc w:val="both"/>
        <w:rPr>
          <w:rFonts w:eastAsia="Times New Roman"/>
          <w:szCs w:val="24"/>
        </w:rPr>
      </w:pPr>
      <w:r>
        <w:rPr>
          <w:rFonts w:eastAsia="Times New Roman"/>
          <w:szCs w:val="24"/>
        </w:rPr>
        <w:t>Επομένως, το νομοσχέδιο, το οποίο αυτή τη στιγμή τίθεται υπό την κρίση σας, καταργεί την προδικαστική προσφυγή ενώ</w:t>
      </w:r>
      <w:r>
        <w:rPr>
          <w:rFonts w:eastAsia="Times New Roman"/>
          <w:szCs w:val="24"/>
        </w:rPr>
        <w:t>πιον της αναθέτουσας αρχής. Προβλέπονται καταθέσεις αιτήσεων ασφαλιστικών μέτρων</w:t>
      </w:r>
      <w:r>
        <w:rPr>
          <w:rFonts w:eastAsia="Times New Roman"/>
          <w:szCs w:val="24"/>
        </w:rPr>
        <w:t>,</w:t>
      </w:r>
      <w:r>
        <w:rPr>
          <w:rFonts w:eastAsia="Times New Roman"/>
          <w:szCs w:val="24"/>
        </w:rPr>
        <w:t xml:space="preserve"> που ασκούνται ενώπιον των δικαστηρίων, κατά το πλείστον ενώπιον των διοικητικών εφετείων και κατ’ εξαίρεση μάλλον –τουλάχιστον, ποσοτικά φαντάζομαι ότι εκεί θα οδηγεί ο μικρό</w:t>
      </w:r>
      <w:r>
        <w:rPr>
          <w:rFonts w:eastAsia="Times New Roman"/>
          <w:szCs w:val="24"/>
        </w:rPr>
        <w:t>τερος αριθμός των αιτήσεων ακυρώσεως- ενώπιον του Συμβουλίου της Επικρατείας.</w:t>
      </w:r>
    </w:p>
    <w:p w14:paraId="42F91DDB" w14:textId="77777777" w:rsidR="00BB77B8" w:rsidRDefault="00A714EA">
      <w:pPr>
        <w:spacing w:after="0" w:line="600" w:lineRule="auto"/>
        <w:ind w:firstLine="720"/>
        <w:jc w:val="both"/>
        <w:rPr>
          <w:rFonts w:eastAsia="Times New Roman"/>
          <w:szCs w:val="24"/>
        </w:rPr>
      </w:pPr>
      <w:r>
        <w:rPr>
          <w:rFonts w:eastAsia="Times New Roman"/>
          <w:szCs w:val="24"/>
        </w:rPr>
        <w:t>Βέβαια, εάν ο διοικούμενος έχει σοβαρές αιτιάσεις -και η σοβαρότητά τους φαίνεται και από το ύψος του ποσού το οποίο αφορά η ακύρωση- τότε ακριβώς εγκαθιδρύεται η αρμοδιότητα του</w:t>
      </w:r>
      <w:r>
        <w:rPr>
          <w:rFonts w:eastAsia="Times New Roman"/>
          <w:szCs w:val="24"/>
        </w:rPr>
        <w:t xml:space="preserve"> Συμβουλίου της Επικρατείας. Το κατώφλι μετά από το οποίο ανακύπτει η αρμοδιότητα του Συμβουλίου της Επικρατείας </w:t>
      </w:r>
      <w:r>
        <w:rPr>
          <w:rFonts w:eastAsia="Times New Roman"/>
          <w:szCs w:val="24"/>
        </w:rPr>
        <w:lastRenderedPageBreak/>
        <w:t xml:space="preserve">είναι τα 15 εκατομμύρια ευρώ. Ενώ, επίσης, στο Συμβούλιο της Επικρατείας θα οδηγηθούν οι συμβάσεις εκείνες οι οποίες στηρίζονται σε συμπράξεις </w:t>
      </w:r>
      <w:r>
        <w:rPr>
          <w:rFonts w:eastAsia="Times New Roman"/>
          <w:szCs w:val="24"/>
        </w:rPr>
        <w:t>δημόσιου και ιδιωτικού τομέα, οι οποίες βεβαίως έχουν, κατά τεκμήριο, μια μεγάλη πολυπλοκότητα από θεσμική άποψη.</w:t>
      </w:r>
    </w:p>
    <w:p w14:paraId="42F91DDC" w14:textId="77777777" w:rsidR="00BB77B8" w:rsidRDefault="00A714EA">
      <w:pPr>
        <w:spacing w:after="0" w:line="600" w:lineRule="auto"/>
        <w:ind w:firstLine="720"/>
        <w:jc w:val="both"/>
        <w:rPr>
          <w:rFonts w:eastAsia="Times New Roman"/>
          <w:szCs w:val="24"/>
        </w:rPr>
      </w:pPr>
      <w:r>
        <w:rPr>
          <w:rFonts w:eastAsia="Times New Roman"/>
          <w:szCs w:val="24"/>
        </w:rPr>
        <w:t xml:space="preserve">Έγινε μια προσπάθεια κατά τη σύνταξη του νομοσχεδίου για την πρόβλεψη αυτής της </w:t>
      </w:r>
      <w:r>
        <w:rPr>
          <w:rFonts w:eastAsia="Times New Roman"/>
          <w:szCs w:val="24"/>
        </w:rPr>
        <w:t xml:space="preserve">αρχής </w:t>
      </w:r>
      <w:r>
        <w:rPr>
          <w:rFonts w:eastAsia="Times New Roman"/>
          <w:szCs w:val="24"/>
        </w:rPr>
        <w:t>να διασφαλιστεί ένας ουσιαστικός χαρακτήρας ανεξαρτησίας</w:t>
      </w:r>
      <w:r>
        <w:rPr>
          <w:rFonts w:eastAsia="Times New Roman"/>
          <w:szCs w:val="24"/>
        </w:rPr>
        <w:t xml:space="preserve"> στην </w:t>
      </w:r>
      <w:r>
        <w:rPr>
          <w:rFonts w:eastAsia="Times New Roman"/>
          <w:szCs w:val="24"/>
        </w:rPr>
        <w:t xml:space="preserve">αρχή </w:t>
      </w:r>
      <w:r>
        <w:rPr>
          <w:rFonts w:eastAsia="Times New Roman"/>
          <w:szCs w:val="24"/>
        </w:rPr>
        <w:t>αυτή. Για να διασφαλιστεί αυτό, προβλέπεται ότι για την επιλογή του προέδρου θα γνωμοδοτεί η Επιτροπή Θεσμών και Διαφάνειας της Βουλής, ενώ και τα μέλη της θα εκλέγονται από το ΑΣΕΠ. Το ίδιο νομοθέτημα, βέβαια, περιγράφει με έναν τρόπο λεπτομερή</w:t>
      </w:r>
      <w:r>
        <w:rPr>
          <w:rFonts w:eastAsia="Times New Roman"/>
          <w:szCs w:val="24"/>
        </w:rPr>
        <w:t xml:space="preserve">, τον τρόπο ανάδειξης και διορισμού και των υπολοίπων μελών και όσων θα εργάζονται στο πλαίσιο της Αρχής. </w:t>
      </w:r>
    </w:p>
    <w:p w14:paraId="42F91DDD" w14:textId="77777777" w:rsidR="00BB77B8" w:rsidRDefault="00A714EA">
      <w:pPr>
        <w:spacing w:after="0" w:line="600" w:lineRule="auto"/>
        <w:ind w:firstLine="720"/>
        <w:jc w:val="both"/>
        <w:rPr>
          <w:rFonts w:eastAsia="Times New Roman"/>
          <w:szCs w:val="24"/>
        </w:rPr>
      </w:pPr>
      <w:r>
        <w:rPr>
          <w:rFonts w:eastAsia="Times New Roman"/>
          <w:szCs w:val="24"/>
        </w:rPr>
        <w:t>Ακριβώς επειδή πρόκειται για σύσταση ενός νέου οργάνου, δηλαδή το νομοσχέδιο αυτό είναι καινοτομικό, γι’ αυτόν τον λόγο ακούστηκαν μέχρι σήμερα κάποι</w:t>
      </w:r>
      <w:r>
        <w:rPr>
          <w:rFonts w:eastAsia="Times New Roman"/>
          <w:szCs w:val="24"/>
        </w:rPr>
        <w:t>ες απορίες</w:t>
      </w:r>
      <w:r>
        <w:rPr>
          <w:rFonts w:eastAsia="Times New Roman"/>
          <w:szCs w:val="24"/>
        </w:rPr>
        <w:t>,</w:t>
      </w:r>
      <w:r>
        <w:rPr>
          <w:rFonts w:eastAsia="Times New Roman"/>
          <w:szCs w:val="24"/>
        </w:rPr>
        <w:t xml:space="preserve"> που μου φαίνονται εύλογες και γι’ αυτό προσπαθώ να δώσω μια απάντηση.</w:t>
      </w:r>
    </w:p>
    <w:p w14:paraId="42F91DDE" w14:textId="77777777" w:rsidR="00BB77B8" w:rsidRDefault="00A714EA">
      <w:pPr>
        <w:spacing w:after="0" w:line="600" w:lineRule="auto"/>
        <w:ind w:firstLine="720"/>
        <w:jc w:val="both"/>
        <w:rPr>
          <w:rFonts w:eastAsia="Times New Roman"/>
          <w:szCs w:val="24"/>
        </w:rPr>
      </w:pPr>
      <w:r>
        <w:rPr>
          <w:rFonts w:eastAsia="Times New Roman"/>
          <w:szCs w:val="24"/>
        </w:rPr>
        <w:lastRenderedPageBreak/>
        <w:t xml:space="preserve">Να πω ότι βέβαια, ακριβώς επειδή έχουμε να κάνουμε με μια καινοτομία, προηγήθηκε ένα ερώτημα προς το Συμβούλιο της Επικρατείας, προς τη διοικητική του Ολομέλεια, </w:t>
      </w:r>
      <w:r>
        <w:rPr>
          <w:rFonts w:eastAsia="Times New Roman"/>
          <w:bCs/>
        </w:rPr>
        <w:t xml:space="preserve">προκειμένου </w:t>
      </w:r>
      <w:r>
        <w:rPr>
          <w:rFonts w:eastAsia="Times New Roman"/>
          <w:szCs w:val="24"/>
        </w:rPr>
        <w:t>αυτή να γνωμοδοτήσει για τη συνταγματικότητα του νομοσχεδίου. Το Συμβούλιο της Επικρατείας διατύπωσε όντως παρατηρήσεις, κυρίως σε ό,τι αφορά τον βαθμό τεκμηρίωσης των επιλογών του νομοσχεδίου, αλλά και ως προς την αρμοδιότητα του Συμβουλίου Επικρατείας, η</w:t>
      </w:r>
      <w:r>
        <w:rPr>
          <w:rFonts w:eastAsia="Times New Roman"/>
          <w:szCs w:val="24"/>
        </w:rPr>
        <w:t xml:space="preserve"> οποία κρίθηκε ότι θα επιβαρύνει το δικαστήριο αυτό με πολλή ύλη. </w:t>
      </w:r>
    </w:p>
    <w:p w14:paraId="42F91DDF" w14:textId="77777777" w:rsidR="00BB77B8" w:rsidRDefault="00A714EA">
      <w:pPr>
        <w:spacing w:after="0" w:line="600" w:lineRule="auto"/>
        <w:ind w:firstLine="720"/>
        <w:jc w:val="both"/>
        <w:rPr>
          <w:rFonts w:eastAsia="Times New Roman"/>
          <w:szCs w:val="24"/>
        </w:rPr>
      </w:pPr>
      <w:r>
        <w:rPr>
          <w:rFonts w:eastAsia="Times New Roman"/>
          <w:szCs w:val="24"/>
        </w:rPr>
        <w:t xml:space="preserve">Με τις παρατηρήσεις αυτές του Συμβουλίου της Επικρατείας συμμορφώθηκε η </w:t>
      </w:r>
      <w:r>
        <w:rPr>
          <w:rFonts w:eastAsia="Times New Roman"/>
          <w:szCs w:val="24"/>
        </w:rPr>
        <w:t xml:space="preserve">νομοπαρασκευαστική επιτροπή </w:t>
      </w:r>
      <w:r>
        <w:rPr>
          <w:rFonts w:eastAsia="Times New Roman"/>
          <w:szCs w:val="24"/>
        </w:rPr>
        <w:t xml:space="preserve">και έτσι και η τεκμηρίωση υπάρχει, η οποία δείχνει ακριβώς την επιβράδυνση </w:t>
      </w:r>
      <w:r>
        <w:rPr>
          <w:rFonts w:eastAsia="Times New Roman"/>
          <w:szCs w:val="24"/>
        </w:rPr>
        <w:t xml:space="preserve">που </w:t>
      </w:r>
      <w:r>
        <w:rPr>
          <w:rFonts w:eastAsia="Times New Roman"/>
          <w:szCs w:val="24"/>
        </w:rPr>
        <w:t>υπήρχε μέχ</w:t>
      </w:r>
      <w:r>
        <w:rPr>
          <w:rFonts w:eastAsia="Times New Roman"/>
          <w:szCs w:val="24"/>
        </w:rPr>
        <w:t>ρι σήμερα</w:t>
      </w:r>
      <w:r>
        <w:rPr>
          <w:rFonts w:eastAsia="Times New Roman"/>
          <w:szCs w:val="24"/>
        </w:rPr>
        <w:t>,</w:t>
      </w:r>
      <w:r>
        <w:rPr>
          <w:rFonts w:eastAsia="Times New Roman"/>
          <w:szCs w:val="24"/>
        </w:rPr>
        <w:t xml:space="preserve"> με βάση το παλαιό θεσμικό καθεστώς, αλλά άλλαξε και ο συσχετισμός αρμοδιότητας μεταξύ διοικητικών εφετείων και Συμβουλίου της Επικρατείας -με τα δύο κριτήρια τα οποία έθεσα προηγουμένως- και πλέον ο μεγαλύτερος αριθμός των υποθέσεων, το μεγάλο κ</w:t>
      </w:r>
      <w:r>
        <w:rPr>
          <w:rFonts w:eastAsia="Times New Roman"/>
          <w:szCs w:val="24"/>
        </w:rPr>
        <w:t>ύμα θα διοχετεύεται στα διοικητικά δικαστήρια.</w:t>
      </w:r>
    </w:p>
    <w:p w14:paraId="42F91DE0" w14:textId="77777777" w:rsidR="00BB77B8" w:rsidRDefault="00A714EA">
      <w:pPr>
        <w:spacing w:after="0" w:line="600" w:lineRule="auto"/>
        <w:ind w:firstLine="720"/>
        <w:jc w:val="both"/>
        <w:rPr>
          <w:rFonts w:eastAsia="Times New Roman" w:cs="Times New Roman"/>
          <w:szCs w:val="24"/>
        </w:rPr>
      </w:pPr>
      <w:r>
        <w:rPr>
          <w:rFonts w:eastAsia="Times New Roman"/>
          <w:szCs w:val="24"/>
        </w:rPr>
        <w:lastRenderedPageBreak/>
        <w:t xml:space="preserve">Ένα ερώτημα το οποίο τέθηκε είναι το εξής: Γιατί χρειαζόμαστε μια νέα </w:t>
      </w:r>
      <w:r>
        <w:rPr>
          <w:rFonts w:eastAsia="Times New Roman"/>
          <w:szCs w:val="24"/>
        </w:rPr>
        <w:t xml:space="preserve">αρχή </w:t>
      </w:r>
      <w:r>
        <w:rPr>
          <w:rFonts w:eastAsia="Times New Roman"/>
          <w:szCs w:val="24"/>
        </w:rPr>
        <w:t xml:space="preserve">και δεν θα μπορούσε η υπάρχουσα Αρχή Ελέγχου των Δημόσιων Συμβάσεων, η ΕΑΑΔΗΣΥ, να έχει τον ρόλο της εκτίμησης των σχετικών προσφυγών </w:t>
      </w:r>
      <w:r>
        <w:rPr>
          <w:rFonts w:eastAsia="Times New Roman"/>
          <w:szCs w:val="24"/>
        </w:rPr>
        <w:t xml:space="preserve">και θεμάτων. </w:t>
      </w:r>
      <w:r>
        <w:rPr>
          <w:rFonts w:eastAsia="Times New Roman" w:cs="Times New Roman"/>
          <w:szCs w:val="24"/>
        </w:rPr>
        <w:t>Εδώ η απάντηση –όχι η πλήρης, αλλά η αρχική- είναι ότι κατ’ αρχήν η δημιουργία ενός ανεξάρτητου οργάνου, το οποίο θα εκτιμά τις προσφυγές κατά των επιλογών της ΕΑΑΔΗΣΥ ή της αναθέτουσας αρχής, ήταν και μια υποχρέωση της χώρας που προβλέπεται σ</w:t>
      </w:r>
      <w:r>
        <w:rPr>
          <w:rFonts w:eastAsia="Times New Roman" w:cs="Times New Roman"/>
          <w:szCs w:val="24"/>
        </w:rPr>
        <w:t xml:space="preserve">τον ν.4336/2015. Σύμφωνα με σχετική ρύθμιση, μέχρι τον Δεκέμβριο του 2016 θα πρέπει να έχει τεθεί σε ισχύ η μεταρρύθμιση αυτών των ενδίκων μέσων. </w:t>
      </w:r>
    </w:p>
    <w:p w14:paraId="42F91DE1"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Η ελληνική πλευρά συνεργάστηκε στο σημείο αυτό με την ευρωπαϊκή για τη διαμόρφωση του νομοσχεδίου και κατέληξ</w:t>
      </w:r>
      <w:r>
        <w:rPr>
          <w:rFonts w:eastAsia="Times New Roman" w:cs="Times New Roman"/>
          <w:szCs w:val="24"/>
        </w:rPr>
        <w:t xml:space="preserve">αν σ’ αυτό το σχέδιο, που πιστεύουμε ότι εξασφαλίζει και την επιτάχυνση, αλλά και την αμεροληψία. </w:t>
      </w:r>
    </w:p>
    <w:p w14:paraId="42F91DE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Ένα ερώτημα που, επίσης, τέθηκε ήταν γιατί το όργανο αυτό να μην είναι η υπάρχουσα ΕΑΑΔΗΣΥ. Η απάντηση είναι η εξής: Όπως φαίνεται από την ισχύουσα νομοθεσία</w:t>
      </w:r>
      <w:r>
        <w:rPr>
          <w:rFonts w:eastAsia="Times New Roman" w:cs="Times New Roman"/>
          <w:szCs w:val="24"/>
        </w:rPr>
        <w:t xml:space="preserve"> και στο μέγεθος στο οποίο διατηρείται, η ΕΑΑΔΗΣΥ έχει αρμοδιότητες σχετικά με την εποπτεία και τον συντονισμό της δράσης των φορέων της διοίκησης στον τομέα των δημόσιων συμβάσεων και γενικά</w:t>
      </w:r>
      <w:r>
        <w:rPr>
          <w:rFonts w:eastAsia="Times New Roman" w:cs="Times New Roman"/>
          <w:szCs w:val="24"/>
        </w:rPr>
        <w:t>,</w:t>
      </w:r>
      <w:r>
        <w:rPr>
          <w:rFonts w:eastAsia="Times New Roman" w:cs="Times New Roman"/>
          <w:szCs w:val="24"/>
        </w:rPr>
        <w:t xml:space="preserve"> σχετικές με την άσκηση πολιτικής στο σχετικό πεδίο. Επομένως, η</w:t>
      </w:r>
      <w:r>
        <w:rPr>
          <w:rFonts w:eastAsia="Times New Roman" w:cs="Times New Roman"/>
          <w:szCs w:val="24"/>
        </w:rPr>
        <w:t xml:space="preserve"> ίδια </w:t>
      </w:r>
      <w:r>
        <w:rPr>
          <w:rFonts w:eastAsia="Times New Roman" w:cs="Times New Roman"/>
          <w:szCs w:val="24"/>
        </w:rPr>
        <w:t xml:space="preserve">αρχή, </w:t>
      </w:r>
      <w:r>
        <w:rPr>
          <w:rFonts w:eastAsia="Times New Roman" w:cs="Times New Roman"/>
          <w:szCs w:val="24"/>
        </w:rPr>
        <w:t>η οποία διαμορφώνει την πολιτική και προχωρά στις αναγκαίες πράξεις</w:t>
      </w:r>
      <w:r>
        <w:rPr>
          <w:rFonts w:eastAsia="Times New Roman" w:cs="Times New Roman"/>
          <w:szCs w:val="24"/>
        </w:rPr>
        <w:t>,</w:t>
      </w:r>
      <w:r>
        <w:rPr>
          <w:rFonts w:eastAsia="Times New Roman" w:cs="Times New Roman"/>
          <w:szCs w:val="24"/>
        </w:rPr>
        <w:t xml:space="preserve"> δεν θα μπορούσε να ήταν η ελέγχουσα, γιατί θα είχαμε πάλι το γνωστό πρόβλημα. </w:t>
      </w:r>
    </w:p>
    <w:p w14:paraId="42F91DE3"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Ένα άλλο θέμα που τέθηκε</w:t>
      </w:r>
      <w:r>
        <w:rPr>
          <w:rFonts w:eastAsia="Times New Roman" w:cs="Times New Roman"/>
          <w:szCs w:val="24"/>
        </w:rPr>
        <w:t>,</w:t>
      </w:r>
      <w:r>
        <w:rPr>
          <w:rFonts w:eastAsia="Times New Roman" w:cs="Times New Roman"/>
          <w:szCs w:val="24"/>
        </w:rPr>
        <w:t xml:space="preserve"> αφορούσε το γιατί να έχουμε μόνο ένα κεντρικό όργανο και όχι διάσπαρτα. Νομίζω ότι αυτό σε έναν ιστορικό ορίζοντα θα επιτρέψει τη διαμόρφωση μιας ενιαίας νομολογίας</w:t>
      </w:r>
      <w:r>
        <w:rPr>
          <w:rFonts w:eastAsia="Times New Roman" w:cs="Times New Roman"/>
          <w:szCs w:val="24"/>
        </w:rPr>
        <w:t>,</w:t>
      </w:r>
      <w:r>
        <w:rPr>
          <w:rFonts w:eastAsia="Times New Roman" w:cs="Times New Roman"/>
          <w:szCs w:val="24"/>
        </w:rPr>
        <w:t xml:space="preserve"> που θα συμβάλει και αυτήν στην ταχύτητα. </w:t>
      </w:r>
    </w:p>
    <w:p w14:paraId="42F91DE4"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Επίσης, διατυπώθηκε ένα ερώτημα</w:t>
      </w:r>
      <w:r>
        <w:rPr>
          <w:rFonts w:eastAsia="Times New Roman" w:cs="Times New Roman"/>
          <w:szCs w:val="24"/>
        </w:rPr>
        <w:t>,</w:t>
      </w:r>
      <w:r>
        <w:rPr>
          <w:rFonts w:eastAsia="Times New Roman" w:cs="Times New Roman"/>
          <w:szCs w:val="24"/>
        </w:rPr>
        <w:t xml:space="preserve"> σε σχέση με τη</w:t>
      </w:r>
      <w:r>
        <w:rPr>
          <w:rFonts w:eastAsia="Times New Roman" w:cs="Times New Roman"/>
          <w:szCs w:val="24"/>
        </w:rPr>
        <w:t xml:space="preserve"> μεγάλη διάρκεια της θητείας του Προέδρου. Προβλέπονται επτά χρόνια. Στη συζήτηση που προηγήθηκε της σημερινής</w:t>
      </w:r>
      <w:r>
        <w:rPr>
          <w:rFonts w:eastAsia="Times New Roman" w:cs="Times New Roman"/>
          <w:szCs w:val="24"/>
        </w:rPr>
        <w:t>,</w:t>
      </w:r>
      <w:r>
        <w:rPr>
          <w:rFonts w:eastAsia="Times New Roman" w:cs="Times New Roman"/>
          <w:szCs w:val="24"/>
        </w:rPr>
        <w:t xml:space="preserve"> στις </w:t>
      </w:r>
      <w:r>
        <w:rPr>
          <w:rFonts w:eastAsia="Times New Roman" w:cs="Times New Roman"/>
          <w:szCs w:val="24"/>
        </w:rPr>
        <w:t>επιτροπές</w:t>
      </w:r>
      <w:r>
        <w:rPr>
          <w:rFonts w:eastAsia="Times New Roman" w:cs="Times New Roman"/>
          <w:szCs w:val="24"/>
        </w:rPr>
        <w:t xml:space="preserve">, ακούσαμε τις σκέψεις ή τις επιφυλάξεις Βουλευτών και γι’ αυτό οι νομοτεχνικές βελτιώσεις τις οποίες έχω καταθέσει </w:t>
      </w:r>
      <w:r>
        <w:rPr>
          <w:rFonts w:eastAsia="Times New Roman" w:cs="Times New Roman"/>
          <w:szCs w:val="24"/>
        </w:rPr>
        <w:lastRenderedPageBreak/>
        <w:t xml:space="preserve">περιλαμβάνουν </w:t>
      </w:r>
      <w:r>
        <w:rPr>
          <w:rFonts w:eastAsia="Times New Roman" w:cs="Times New Roman"/>
          <w:szCs w:val="24"/>
        </w:rPr>
        <w:t xml:space="preserve">και τη μείωση της θητείας του Προέδρου της δημιουργούμενης τώρα </w:t>
      </w:r>
      <w:r>
        <w:rPr>
          <w:rFonts w:eastAsia="Times New Roman" w:cs="Times New Roman"/>
          <w:szCs w:val="24"/>
        </w:rPr>
        <w:t xml:space="preserve">αρχής </w:t>
      </w:r>
      <w:r>
        <w:rPr>
          <w:rFonts w:eastAsia="Times New Roman" w:cs="Times New Roman"/>
          <w:szCs w:val="24"/>
        </w:rPr>
        <w:t xml:space="preserve">σε πέντε χρόνια και, επίσης, αντίστοιχα τη μείωση της θητείας των πρώτων μελών σε τρία αντί των πέντε ετών. </w:t>
      </w:r>
    </w:p>
    <w:p w14:paraId="42F91DE5"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Υπο</w:t>
      </w:r>
      <w:r>
        <w:rPr>
          <w:rFonts w:eastAsia="Times New Roman" w:cs="Times New Roman"/>
          <w:szCs w:val="24"/>
        </w:rPr>
        <w:t>υργού)</w:t>
      </w:r>
    </w:p>
    <w:p w14:paraId="42F91DE6"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 xml:space="preserve">αρχή </w:t>
      </w:r>
      <w:r>
        <w:rPr>
          <w:rFonts w:eastAsia="Times New Roman" w:cs="Times New Roman"/>
          <w:szCs w:val="24"/>
        </w:rPr>
        <w:t xml:space="preserve">αυτή επιλέχθηκε να μετέχουν νομικοί, επειδή η </w:t>
      </w:r>
      <w:r>
        <w:rPr>
          <w:rFonts w:eastAsia="Times New Roman" w:cs="Times New Roman"/>
          <w:szCs w:val="24"/>
        </w:rPr>
        <w:t xml:space="preserve">αρχή </w:t>
      </w:r>
      <w:r>
        <w:rPr>
          <w:rFonts w:eastAsia="Times New Roman" w:cs="Times New Roman"/>
          <w:szCs w:val="24"/>
        </w:rPr>
        <w:t>αυτή ασχολείται μόνο με θέματα νομιμότητας. Επομένως, το εργαλείο εκτίμησης το οποίο χρειάζεται</w:t>
      </w:r>
      <w:r>
        <w:rPr>
          <w:rFonts w:eastAsia="Times New Roman" w:cs="Times New Roman"/>
          <w:szCs w:val="24"/>
        </w:rPr>
        <w:t>,</w:t>
      </w:r>
      <w:r>
        <w:rPr>
          <w:rFonts w:eastAsia="Times New Roman" w:cs="Times New Roman"/>
          <w:szCs w:val="24"/>
        </w:rPr>
        <w:t xml:space="preserve"> είναι κυρίως το ενοχικό δίκαιο. Βέβαια, στην ουσία</w:t>
      </w:r>
      <w:r>
        <w:rPr>
          <w:rFonts w:eastAsia="Times New Roman" w:cs="Times New Roman"/>
          <w:szCs w:val="24"/>
        </w:rPr>
        <w:t>,</w:t>
      </w:r>
      <w:r>
        <w:rPr>
          <w:rFonts w:eastAsia="Times New Roman" w:cs="Times New Roman"/>
          <w:szCs w:val="24"/>
        </w:rPr>
        <w:t xml:space="preserve"> στην ΑΕΠΠ γίνεται μεταφορά του παλαιού </w:t>
      </w:r>
      <w:r>
        <w:rPr>
          <w:rFonts w:eastAsia="Times New Roman" w:cs="Times New Roman"/>
          <w:szCs w:val="24"/>
        </w:rPr>
        <w:t xml:space="preserve">θεσμού των ασφαλιστικών μέτρων που υπήρχε ενώπιον των δικαστηρίων, όπου και εκεί οι διαφορές εκτιμούνταν μόνο από νομικούς, δηλαδή από δικαστές. </w:t>
      </w:r>
    </w:p>
    <w:p w14:paraId="42F91DE7"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Νομίζω ότι η σχετικά μεγάλη διάρκεια –όπως και η πενταετής- είναι μια σεβαστή διάρκεια. Επιτρέπει στον Πρόεδρο να αποκτήσει την απαιτούμενη εμπειρία για να ασκεί τα έργα του. </w:t>
      </w:r>
    </w:p>
    <w:p w14:paraId="42F91DE8"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Όσο δε</w:t>
      </w:r>
      <w:r>
        <w:rPr>
          <w:rFonts w:eastAsia="Times New Roman" w:cs="Times New Roman"/>
          <w:szCs w:val="24"/>
        </w:rPr>
        <w:t>,</w:t>
      </w:r>
      <w:r>
        <w:rPr>
          <w:rFonts w:eastAsia="Times New Roman" w:cs="Times New Roman"/>
          <w:szCs w:val="24"/>
        </w:rPr>
        <w:t xml:space="preserve"> για κάποιες άλλες σκέψεις που άκουσα σήμερα και αφορούν το ασυμβίβαστο ή</w:t>
      </w:r>
      <w:r>
        <w:rPr>
          <w:rFonts w:eastAsia="Times New Roman" w:cs="Times New Roman"/>
          <w:szCs w:val="24"/>
        </w:rPr>
        <w:t xml:space="preserve"> μη για την αποκλειστική απασχόληση των μελών της </w:t>
      </w:r>
      <w:r>
        <w:rPr>
          <w:rFonts w:eastAsia="Times New Roman" w:cs="Times New Roman"/>
          <w:szCs w:val="24"/>
        </w:rPr>
        <w:t>αρχής</w:t>
      </w:r>
      <w:r>
        <w:rPr>
          <w:rFonts w:eastAsia="Times New Roman" w:cs="Times New Roman"/>
          <w:szCs w:val="24"/>
        </w:rPr>
        <w:t>, εδώ η αποκλειστική αρχή οφείλεται, βέβαια, στο γεγονός ότι τα μέλη</w:t>
      </w:r>
      <w:r>
        <w:rPr>
          <w:rFonts w:eastAsia="Times New Roman" w:cs="Times New Roman"/>
          <w:szCs w:val="24"/>
        </w:rPr>
        <w:t xml:space="preserve">, </w:t>
      </w:r>
      <w:r>
        <w:rPr>
          <w:rFonts w:eastAsia="Times New Roman" w:cs="Times New Roman"/>
          <w:szCs w:val="24"/>
        </w:rPr>
        <w:t>πο</w:t>
      </w:r>
      <w:r>
        <w:rPr>
          <w:rFonts w:eastAsia="Times New Roman" w:cs="Times New Roman"/>
          <w:szCs w:val="24"/>
        </w:rPr>
        <w:t>υ</w:t>
      </w:r>
      <w:r>
        <w:rPr>
          <w:rFonts w:eastAsia="Times New Roman" w:cs="Times New Roman"/>
          <w:szCs w:val="24"/>
        </w:rPr>
        <w:t xml:space="preserve"> θα προσέλθουν προηγουμένως ως ελεύθεροι επαγγελματίες μπορεί να είχαν ή να συνέχιζαν μια δραστηριότητα η οποία, λόγω των δραστη</w:t>
      </w:r>
      <w:r>
        <w:rPr>
          <w:rFonts w:eastAsia="Times New Roman" w:cs="Times New Roman"/>
          <w:szCs w:val="24"/>
        </w:rPr>
        <w:t xml:space="preserve">ριοτήτων τους στα γραφεία τους, θα τους έφερνε σε μια σύγκρουση με την αποστολή τους και τα καθήκοντά τους στο πλαίσιο της </w:t>
      </w:r>
      <w:r>
        <w:rPr>
          <w:rFonts w:eastAsia="Times New Roman" w:cs="Times New Roman"/>
          <w:szCs w:val="24"/>
        </w:rPr>
        <w:t>αρχής</w:t>
      </w:r>
      <w:r>
        <w:rPr>
          <w:rFonts w:eastAsia="Times New Roman" w:cs="Times New Roman"/>
          <w:szCs w:val="24"/>
        </w:rPr>
        <w:t>. Γι’ αυτόν τον λόγο, λοιπόν, προτιμήθηκε να υπάρχει η πλήρης απασχόληση σ’ αυτό το σημείο.</w:t>
      </w:r>
    </w:p>
    <w:p w14:paraId="42F91DE9"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2F91DEA" w14:textId="77777777" w:rsidR="00BB77B8" w:rsidRDefault="00A714EA">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την πτέρυγα του ΣΥΡΙΖΑ)</w:t>
      </w:r>
    </w:p>
    <w:p w14:paraId="42F91DEB" w14:textId="77777777" w:rsidR="00BB77B8" w:rsidRDefault="00A714EA">
      <w:pPr>
        <w:spacing w:after="0"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 xml:space="preserve">Και εμείς ευχαριστούμε, κύριε Υπουργέ. </w:t>
      </w:r>
    </w:p>
    <w:p w14:paraId="42F91DE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θα ήθελα τον λόγο. </w:t>
      </w:r>
    </w:p>
    <w:p w14:paraId="42F91DED" w14:textId="77777777" w:rsidR="00BB77B8" w:rsidRDefault="00A714EA">
      <w:pPr>
        <w:spacing w:after="0"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Κύριε Λοβέρδο, ζητάτε τον λόγο ως Κοινοβουλευτικός Εκπρόσωπος;</w:t>
      </w:r>
    </w:p>
    <w:p w14:paraId="42F91DE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ΑΝΔΡ</w:t>
      </w:r>
      <w:r>
        <w:rPr>
          <w:rFonts w:eastAsia="Times New Roman" w:cs="Times New Roman"/>
          <w:b/>
          <w:szCs w:val="24"/>
        </w:rPr>
        <w:t>ΕΑΣ ΛΟΒΕΡΔΟΣ:</w:t>
      </w:r>
      <w:r>
        <w:rPr>
          <w:rFonts w:eastAsia="Times New Roman" w:cs="Times New Roman"/>
          <w:szCs w:val="24"/>
        </w:rPr>
        <w:t xml:space="preserve"> Ναι, κύριε Πρόεδρε, ως Κοινοβουλευτικός Εκπρόσωπος της Δημοκρατικής Συμπαράταξης. </w:t>
      </w:r>
    </w:p>
    <w:p w14:paraId="42F91DEF" w14:textId="77777777" w:rsidR="00BB77B8" w:rsidRDefault="00A714EA">
      <w:pPr>
        <w:spacing w:after="0"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 xml:space="preserve">Γιατί ζήτησε τον λόγο ο κ. Δανέλλης. </w:t>
      </w:r>
    </w:p>
    <w:p w14:paraId="42F91DF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δεν ζητώ τον λόγο για να αγορεύσω. </w:t>
      </w:r>
    </w:p>
    <w:p w14:paraId="42F91DF1" w14:textId="77777777" w:rsidR="00BB77B8" w:rsidRDefault="00A714EA">
      <w:pPr>
        <w:spacing w:after="0" w:line="600" w:lineRule="auto"/>
        <w:ind w:firstLine="720"/>
        <w:jc w:val="both"/>
        <w:rPr>
          <w:rFonts w:eastAsia="Times New Roman" w:cs="Times New Roman"/>
          <w:szCs w:val="24"/>
        </w:rPr>
      </w:pPr>
      <w:r>
        <w:rPr>
          <w:rFonts w:eastAsia="Times New Roman"/>
          <w:b/>
          <w:szCs w:val="24"/>
        </w:rPr>
        <w:t>ΠΡΟΕΔΡΕΥΩΝ (Δημή</w:t>
      </w:r>
      <w:r>
        <w:rPr>
          <w:rFonts w:eastAsia="Times New Roman"/>
          <w:b/>
          <w:szCs w:val="24"/>
        </w:rPr>
        <w:t>τριος Κρεμαστινός):</w:t>
      </w:r>
      <w:r>
        <w:rPr>
          <w:rFonts w:eastAsia="Times New Roman"/>
          <w:szCs w:val="24"/>
        </w:rPr>
        <w:t xml:space="preserve"> </w:t>
      </w:r>
      <w:r>
        <w:rPr>
          <w:rFonts w:eastAsia="Times New Roman" w:cs="Times New Roman"/>
          <w:szCs w:val="24"/>
        </w:rPr>
        <w:t xml:space="preserve">Ορίστε, λοιπόν, έχετε τον λόγο. </w:t>
      </w:r>
    </w:p>
    <w:p w14:paraId="42F91DF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Είχα ενημερώσει τον κ. Κακλαμάνη ότι είμαστε στην </w:t>
      </w:r>
      <w:r>
        <w:rPr>
          <w:rFonts w:eastAsia="Times New Roman" w:cs="Times New Roman"/>
          <w:szCs w:val="24"/>
        </w:rPr>
        <w:t>εξεταστική επιτροπή</w:t>
      </w:r>
      <w:r>
        <w:rPr>
          <w:rFonts w:eastAsia="Times New Roman" w:cs="Times New Roman"/>
          <w:szCs w:val="24"/>
        </w:rPr>
        <w:t xml:space="preserve">. Επίσης, του είχα υποβάλει το αίτημα, όταν κάποιος Υπουργός πάρει τον λόγο, να μας ενημερώνετε στην </w:t>
      </w:r>
      <w:r>
        <w:rPr>
          <w:rFonts w:eastAsia="Times New Roman" w:cs="Times New Roman"/>
          <w:szCs w:val="24"/>
        </w:rPr>
        <w:t>επιτροπή</w:t>
      </w:r>
      <w:r>
        <w:rPr>
          <w:rFonts w:eastAsia="Times New Roman" w:cs="Times New Roman"/>
          <w:szCs w:val="24"/>
        </w:rPr>
        <w:t xml:space="preserve">. Όμως, αυτό δεν έγινε και έτσι έχασα τα τρία πρώτα λεπτά του κ. Παρασκευόπουλου. </w:t>
      </w:r>
    </w:p>
    <w:p w14:paraId="42F91DF3"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Ακόμα, είχα ενημερώσει τον Πρόεδρο πως, όταν μιλήσει ο κ. Παρασκευόπουλος, θα του κάνω μια ερώτηση</w:t>
      </w:r>
      <w:r>
        <w:rPr>
          <w:rFonts w:eastAsia="Times New Roman" w:cs="Times New Roman"/>
          <w:szCs w:val="24"/>
        </w:rPr>
        <w:t>,</w:t>
      </w:r>
      <w:r>
        <w:rPr>
          <w:rFonts w:eastAsia="Times New Roman" w:cs="Times New Roman"/>
          <w:szCs w:val="24"/>
        </w:rPr>
        <w:t xml:space="preserve"> η οποία θα καθορίσει και την αγόρευσή μου. </w:t>
      </w:r>
    </w:p>
    <w:p w14:paraId="42F91DF4"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Μπορώ να το κάνω, κύριε Πρόεδ</w:t>
      </w:r>
      <w:r>
        <w:rPr>
          <w:rFonts w:eastAsia="Times New Roman" w:cs="Times New Roman"/>
          <w:szCs w:val="24"/>
        </w:rPr>
        <w:t xml:space="preserve">ρε; </w:t>
      </w:r>
    </w:p>
    <w:p w14:paraId="42F91DF5" w14:textId="77777777" w:rsidR="00BB77B8" w:rsidRDefault="00A714EA">
      <w:pPr>
        <w:spacing w:after="0"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 xml:space="preserve">Βεβαίως, κύριε Λοβέρδο. </w:t>
      </w:r>
    </w:p>
    <w:p w14:paraId="42F91DF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Κύριε Υπουργέ, όσον αφορά αυτήν την Αρχή, την Αρχή Εξέτασης Προδικαστικών Προσφυγών, υπάρχει περίπτωση να σκεφθεί κανείς ότι ο προσφεύγων σ’ αυτήν ο οποίος δεν θα δικαιωθεί</w:t>
      </w:r>
      <w:r>
        <w:rPr>
          <w:rFonts w:eastAsia="Times New Roman" w:cs="Times New Roman"/>
          <w:szCs w:val="24"/>
        </w:rPr>
        <w:t xml:space="preserve">, δεν θα προσφύγει μετά στο Συμβούλιο της Επικρατείας; Διότι εγώ το κατάλαβα ως μια μέθοδο για να κερδίσουμε χρόνο και να αποφύγουμε δικαστικές εμπλοκές, οι οποίες έχουν πολύχρονες καθυστερήσεις κ.λπ. </w:t>
      </w:r>
    </w:p>
    <w:p w14:paraId="42F91DF7"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Εάν αυτό επιτυγχάνεται, θα ήθελα</w:t>
      </w:r>
      <w:r>
        <w:rPr>
          <w:rFonts w:eastAsia="Times New Roman" w:cs="Times New Roman"/>
          <w:szCs w:val="24"/>
        </w:rPr>
        <w:t>,</w:t>
      </w:r>
      <w:r>
        <w:rPr>
          <w:rFonts w:eastAsia="Times New Roman" w:cs="Times New Roman"/>
          <w:szCs w:val="24"/>
        </w:rPr>
        <w:t xml:space="preserve"> σας παρακαλώ πάρα πο</w:t>
      </w:r>
      <w:r>
        <w:rPr>
          <w:rFonts w:eastAsia="Times New Roman" w:cs="Times New Roman"/>
          <w:szCs w:val="24"/>
        </w:rPr>
        <w:t xml:space="preserve">λύ, πριν αγορεύσουμε το απόγευμα, να μας πείτε με ποιον τρόπο. </w:t>
      </w:r>
    </w:p>
    <w:p w14:paraId="42F91DF8"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2F91DF9" w14:textId="77777777" w:rsidR="00BB77B8" w:rsidRDefault="00A714EA">
      <w:pPr>
        <w:spacing w:after="0" w:line="600" w:lineRule="auto"/>
        <w:ind w:firstLine="720"/>
        <w:jc w:val="both"/>
        <w:rPr>
          <w:rFonts w:eastAsia="Times New Roman" w:cs="Times New Roman"/>
          <w:szCs w:val="24"/>
        </w:rPr>
      </w:pPr>
      <w:r>
        <w:rPr>
          <w:rFonts w:eastAsia="Times New Roman"/>
          <w:b/>
          <w:szCs w:val="24"/>
        </w:rPr>
        <w:t>ΝΙΚΟΛΑΟΣ ΠΑΡΑΣΚΕΥΟΠΟΥΛΟΣ (Υπουργός Δικαιοσύνης, Διαφάνειας και Ανθρωπίνων Δικαιωμάτων):</w:t>
      </w:r>
      <w:r>
        <w:rPr>
          <w:rFonts w:eastAsia="Times New Roman"/>
          <w:szCs w:val="24"/>
        </w:rPr>
        <w:t xml:space="preserve"> </w:t>
      </w:r>
      <w:r>
        <w:rPr>
          <w:rFonts w:eastAsia="Times New Roman" w:cs="Times New Roman"/>
          <w:szCs w:val="24"/>
        </w:rPr>
        <w:t xml:space="preserve">Κύριε Πρόεδρε, μπορώ να απαντήσω για ένα λεπτό; </w:t>
      </w:r>
    </w:p>
    <w:p w14:paraId="42F91DFA" w14:textId="77777777" w:rsidR="00BB77B8" w:rsidRDefault="00A714EA">
      <w:pPr>
        <w:spacing w:after="0"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Ο</w:t>
      </w:r>
      <w:r>
        <w:rPr>
          <w:rFonts w:eastAsia="Times New Roman" w:cs="Times New Roman"/>
          <w:szCs w:val="24"/>
        </w:rPr>
        <w:t>ρί</w:t>
      </w:r>
      <w:r>
        <w:rPr>
          <w:rFonts w:eastAsia="Times New Roman" w:cs="Times New Roman"/>
          <w:szCs w:val="24"/>
        </w:rPr>
        <w:t xml:space="preserve">στε, κύριε Υπουργέ, έχετε τον λόγο. </w:t>
      </w:r>
    </w:p>
    <w:p w14:paraId="42F91DFB" w14:textId="77777777" w:rsidR="00BB77B8" w:rsidRDefault="00A714EA">
      <w:pPr>
        <w:spacing w:after="0" w:line="600" w:lineRule="auto"/>
        <w:ind w:firstLine="720"/>
        <w:jc w:val="both"/>
        <w:rPr>
          <w:rFonts w:eastAsia="Times New Roman" w:cs="Times New Roman"/>
          <w:szCs w:val="24"/>
        </w:rPr>
      </w:pPr>
      <w:r>
        <w:rPr>
          <w:rFonts w:eastAsia="Times New Roman"/>
          <w:b/>
          <w:szCs w:val="24"/>
        </w:rPr>
        <w:lastRenderedPageBreak/>
        <w:t>ΝΙΚΟΛΑΟΣ ΠΑΡΑΣΚΕΥΟΠΟΥΛΟΣ (Υπουργός Δικαιοσύνης, Διαφάνειας και Ανθρωπίνων Δικαιωμάτων):</w:t>
      </w:r>
      <w:r>
        <w:rPr>
          <w:rFonts w:eastAsia="Times New Roman"/>
          <w:szCs w:val="24"/>
        </w:rPr>
        <w:t xml:space="preserve"> </w:t>
      </w:r>
      <w:r>
        <w:rPr>
          <w:rFonts w:eastAsia="Times New Roman" w:cs="Times New Roman"/>
          <w:szCs w:val="24"/>
        </w:rPr>
        <w:t xml:space="preserve">Όπως είχα πει, κύριε Λοβέρδο, στην αρχή της τοποθέτησής μου πριν από την ομιλία μου, στην ουσία τρεις </w:t>
      </w:r>
      <w:r>
        <w:rPr>
          <w:rFonts w:eastAsia="Times New Roman"/>
          <w:szCs w:val="24"/>
        </w:rPr>
        <w:t>διαδικασίες</w:t>
      </w:r>
      <w:r>
        <w:rPr>
          <w:rFonts w:eastAsia="Times New Roman" w:cs="Times New Roman"/>
          <w:szCs w:val="24"/>
        </w:rPr>
        <w:t xml:space="preserve"> συμπυκνώνονται σε</w:t>
      </w:r>
      <w:r>
        <w:rPr>
          <w:rFonts w:eastAsia="Times New Roman" w:cs="Times New Roman"/>
          <w:szCs w:val="24"/>
        </w:rPr>
        <w:t xml:space="preserve"> δύο. Όντως προβλέπεται η </w:t>
      </w:r>
      <w:r>
        <w:rPr>
          <w:rFonts w:eastAsia="Times New Roman"/>
          <w:szCs w:val="24"/>
        </w:rPr>
        <w:t xml:space="preserve">δυνατότητα </w:t>
      </w:r>
      <w:r>
        <w:rPr>
          <w:rFonts w:eastAsia="Times New Roman" w:cs="Times New Roman"/>
          <w:szCs w:val="24"/>
        </w:rPr>
        <w:t xml:space="preserve">υποβολής αιτήσεως ακυρώσεως στη συνέχεια, εφόσον δεν ικανοποιεί η κρίση αυτού του </w:t>
      </w:r>
      <w:r>
        <w:rPr>
          <w:rFonts w:eastAsia="Times New Roman" w:cs="Times New Roman"/>
          <w:szCs w:val="24"/>
        </w:rPr>
        <w:t>οργάνου</w:t>
      </w:r>
      <w:r>
        <w:rPr>
          <w:rFonts w:eastAsia="Times New Roman" w:cs="Times New Roman"/>
          <w:szCs w:val="24"/>
        </w:rPr>
        <w:t>. Όμως, αυτές είναι μόνο οι δύο κρίσεις</w:t>
      </w:r>
      <w:r>
        <w:rPr>
          <w:rFonts w:eastAsia="Times New Roman" w:cs="Times New Roman"/>
          <w:szCs w:val="24"/>
        </w:rPr>
        <w:t>,</w:t>
      </w:r>
      <w:r>
        <w:rPr>
          <w:rFonts w:eastAsia="Times New Roman" w:cs="Times New Roman"/>
          <w:szCs w:val="24"/>
        </w:rPr>
        <w:t xml:space="preserve"> οι οποίες μπορεί να οδηγήσουν σε χρονοτριβή. </w:t>
      </w:r>
    </w:p>
    <w:p w14:paraId="42F91DF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Η αίτηση αναστολής της ακυρωτικής </w:t>
      </w:r>
      <w:r>
        <w:rPr>
          <w:rFonts w:eastAsia="Times New Roman"/>
          <w:szCs w:val="24"/>
        </w:rPr>
        <w:t>διαδικασί</w:t>
      </w:r>
      <w:r>
        <w:rPr>
          <w:rFonts w:eastAsia="Times New Roman"/>
          <w:szCs w:val="24"/>
        </w:rPr>
        <w:t xml:space="preserve">ας </w:t>
      </w:r>
      <w:r>
        <w:rPr>
          <w:rFonts w:eastAsia="Times New Roman" w:cs="Times New Roman"/>
          <w:szCs w:val="24"/>
        </w:rPr>
        <w:t xml:space="preserve">αφορά μόνο το οικονομικό μέρος, τις ανεπανόρθωτες ζημίες, και δεν οδηγεί σε μια αυτοτελή διαδικασία. Και στο μέτρο αυτό επιτυγχάνεται η συντόμευση. </w:t>
      </w:r>
    </w:p>
    <w:p w14:paraId="42F91DFD"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Με κανέναν τρόπο, δηλαδή, δεν παύει να υπάρχει δικαστική προστασία με προσφυγή στο Συμβούλιο της Επικρατ</w:t>
      </w:r>
      <w:r>
        <w:rPr>
          <w:rFonts w:eastAsia="Times New Roman" w:cs="Times New Roman"/>
          <w:szCs w:val="24"/>
        </w:rPr>
        <w:t xml:space="preserve">είας ή αντίστοιχα στο Εφετείο. </w:t>
      </w:r>
    </w:p>
    <w:p w14:paraId="42F91DFE" w14:textId="77777777" w:rsidR="00BB77B8" w:rsidRDefault="00A714EA">
      <w:pPr>
        <w:spacing w:after="0"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 xml:space="preserve">Τον λόγο έχει τώρα ο Κοινοβουλευτικός Εκπρόσωπος του Ποταμιού κ. Δανέλλης. </w:t>
      </w:r>
    </w:p>
    <w:p w14:paraId="42F91DF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Ευχαριστώ, κύριε Πρόεδρε. </w:t>
      </w:r>
    </w:p>
    <w:p w14:paraId="42F91E0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στις 22 Ιουλίου μιλούσαμε από αυτό τ</w:t>
      </w:r>
      <w:r>
        <w:rPr>
          <w:rFonts w:eastAsia="Times New Roman" w:cs="Times New Roman"/>
          <w:szCs w:val="24"/>
        </w:rPr>
        <w:t xml:space="preserve">ο Βήμα για τους άγνωστης προέλευσης εκφραστές μιας απροσδιόριστης αλληλεγγύης, οι οποίοι θεώρησαν δικαίωμά τους να καταλάβουν εγκαταστάσεις του ΑΠΘ και να τις βανδαλίσουν ανενόχλητα, όπως και το Δημαρχείο Θεσσαλονίκης. </w:t>
      </w:r>
    </w:p>
    <w:p w14:paraId="42F91E01"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Στις 22 Ιουλίου επανήλθαμε πάλι από εδώ, μετά την, επίσης, ανενόχλητη επέλαση του «Ρουβίκωνα» στην τουρκική Πρεσβεία. </w:t>
      </w:r>
    </w:p>
    <w:p w14:paraId="42F91E0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Όμως, τι είναι πάλι και αυτό το σημερινό με τη δημοσιοποίηση απορρήτων εγγράφων του Υπουργείου Εξωτερικών; Και γίνεται πολύ πιο επικίνδυν</w:t>
      </w:r>
      <w:r>
        <w:rPr>
          <w:rFonts w:eastAsia="Times New Roman" w:cs="Times New Roman"/>
          <w:szCs w:val="24"/>
        </w:rPr>
        <w:t xml:space="preserve">ο. Πώς άραγε υπήρξε αυτή η διαρροή; Ας μην το συνεχίσω. </w:t>
      </w:r>
    </w:p>
    <w:p w14:paraId="42F91E03"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Διερωτώμασταν τότε, στις 27 Ιουλίου, αν η ανοχή και η ατιμωρησία οφείλεται σε επιχειρησιακή ανεπάρκεια ή στην ιδεοληπτική προσέγγιση περί καλής και άρα –δήθεν- ανεκτής αριστερής βίας και ανομίας. </w:t>
      </w:r>
    </w:p>
    <w:p w14:paraId="42F91E04" w14:textId="77777777" w:rsidR="00BB77B8" w:rsidRDefault="00A714EA">
      <w:pPr>
        <w:spacing w:after="0" w:line="600" w:lineRule="auto"/>
        <w:ind w:firstLine="720"/>
        <w:jc w:val="both"/>
        <w:rPr>
          <w:rFonts w:eastAsia="Times New Roman"/>
          <w:szCs w:val="24"/>
        </w:rPr>
      </w:pPr>
      <w:r>
        <w:rPr>
          <w:rFonts w:eastAsia="Times New Roman" w:cs="Times New Roman"/>
          <w:szCs w:val="24"/>
        </w:rPr>
        <w:t>Ακ</w:t>
      </w:r>
      <w:r>
        <w:rPr>
          <w:rFonts w:eastAsia="Times New Roman" w:cs="Times New Roman"/>
          <w:szCs w:val="24"/>
        </w:rPr>
        <w:t xml:space="preserve">ολουθεί η αστυνομική επιχείρηση έξωσης καταληψιών σε τρία κτήρια της Θεσσαλονίκης, η οποία συνοδεύεται από την πρωτοφανή στα χρονικά ανακοίνωση-καταγγελία του ΣΥΡΙΖΑ στην </w:t>
      </w:r>
      <w:r>
        <w:rPr>
          <w:rFonts w:eastAsia="Times New Roman"/>
          <w:szCs w:val="24"/>
        </w:rPr>
        <w:t xml:space="preserve">Κυβέρνησή του </w:t>
      </w:r>
      <w:r>
        <w:rPr>
          <w:rFonts w:eastAsia="Times New Roman"/>
          <w:szCs w:val="24"/>
        </w:rPr>
        <w:lastRenderedPageBreak/>
        <w:t>για κρατικό αυταρχισμό. Φαινόμενο πρωτοφανές</w:t>
      </w:r>
      <w:r>
        <w:rPr>
          <w:rFonts w:eastAsia="Times New Roman"/>
          <w:szCs w:val="24"/>
        </w:rPr>
        <w:t>,</w:t>
      </w:r>
      <w:r>
        <w:rPr>
          <w:rFonts w:eastAsia="Times New Roman"/>
          <w:szCs w:val="24"/>
        </w:rPr>
        <w:t xml:space="preserve"> ακόμα και στη σουρεαλιστι</w:t>
      </w:r>
      <w:r>
        <w:rPr>
          <w:rFonts w:eastAsia="Times New Roman"/>
          <w:szCs w:val="24"/>
        </w:rPr>
        <w:t xml:space="preserve">κή πραγματικότητα των καιρών μας. </w:t>
      </w:r>
    </w:p>
    <w:p w14:paraId="42F91E05" w14:textId="77777777" w:rsidR="00BB77B8" w:rsidRDefault="00A714EA">
      <w:pPr>
        <w:spacing w:after="0" w:line="600" w:lineRule="auto"/>
        <w:ind w:firstLine="720"/>
        <w:jc w:val="both"/>
        <w:rPr>
          <w:rFonts w:eastAsia="Times New Roman" w:cs="Times New Roman"/>
          <w:szCs w:val="24"/>
        </w:rPr>
      </w:pPr>
      <w:r>
        <w:rPr>
          <w:rFonts w:eastAsia="Times New Roman"/>
          <w:szCs w:val="24"/>
        </w:rPr>
        <w:t xml:space="preserve">Αυτό, βεβαίως, δεν εμποδίζει </w:t>
      </w:r>
      <w:r>
        <w:rPr>
          <w:rFonts w:eastAsia="Times New Roman" w:cs="Times New Roman"/>
          <w:szCs w:val="24"/>
        </w:rPr>
        <w:t>την απαράδεκτη κατάληψη τον γραφείων των κυβερνώντων κομμάτων στη Θεσσαλονίκη. Και προχθές Κυριακή</w:t>
      </w:r>
      <w:r>
        <w:rPr>
          <w:rFonts w:eastAsia="Times New Roman" w:cs="Times New Roman"/>
          <w:szCs w:val="24"/>
        </w:rPr>
        <w:t>,</w:t>
      </w:r>
      <w:r>
        <w:rPr>
          <w:rFonts w:eastAsia="Times New Roman" w:cs="Times New Roman"/>
          <w:szCs w:val="24"/>
        </w:rPr>
        <w:t xml:space="preserve"> ομάδα δήθεν αντεξουσιαστών ασκεί τη μέγιστη εξουσία -της βίας τους, βέβαια- σε έναν χώρο θρησκευτικής λατρείας –και αυτό πρωτοφανές στον τόπο μας- στη Μητρόπολη Θεσσαλονίκης. </w:t>
      </w:r>
    </w:p>
    <w:p w14:paraId="42F91E06"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Στην ιστορία του φλερτ ή έστω της ανοχής στη βία και ανομία, αγαπητοί φίλοι του</w:t>
      </w:r>
      <w:r>
        <w:rPr>
          <w:rFonts w:eastAsia="Times New Roman" w:cs="Times New Roman"/>
          <w:szCs w:val="24"/>
        </w:rPr>
        <w:t xml:space="preserve"> ΣΥΡΙΖΑ, δεν σηκώνει καμμία έκπτωση στο όνομα καμμιάς αλληλεγγύης και καμμιάς αντιαυταρχικής αντίληψης περί κατασταλτικής πολιτικής. </w:t>
      </w:r>
    </w:p>
    <w:p w14:paraId="42F91E07"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Τα παιχνίδια με τη βία και η διάκρισή της σε θεμιτή και αθέμιτη, ανεξαρτήτως έκφρασης και έντασης, οδηγούν στη συγκρουσιακ</w:t>
      </w:r>
      <w:r>
        <w:rPr>
          <w:rFonts w:eastAsia="Times New Roman" w:cs="Times New Roman"/>
          <w:szCs w:val="24"/>
        </w:rPr>
        <w:t xml:space="preserve">ή ρητορική και πρακτική, στον διχασμό της κοινωνίας εντέλει. Τα παιχνίδια με </w:t>
      </w:r>
      <w:r>
        <w:rPr>
          <w:rFonts w:eastAsia="Times New Roman" w:cs="Times New Roman"/>
          <w:szCs w:val="24"/>
        </w:rPr>
        <w:lastRenderedPageBreak/>
        <w:t>τη βία δηλητηρίασαν την ελληνική κοινωνία στα χρόνια του αντιμνημονιακού θυμού</w:t>
      </w:r>
      <w:r>
        <w:rPr>
          <w:rFonts w:eastAsia="Times New Roman" w:cs="Times New Roman"/>
          <w:szCs w:val="24"/>
        </w:rPr>
        <w:t>,</w:t>
      </w:r>
      <w:r>
        <w:rPr>
          <w:rFonts w:eastAsia="Times New Roman" w:cs="Times New Roman"/>
          <w:szCs w:val="24"/>
        </w:rPr>
        <w:t xml:space="preserve"> εξοικειώνοντάς την επικίνδυνα μ’ αυτήν. </w:t>
      </w:r>
    </w:p>
    <w:p w14:paraId="42F91E08"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Πριν λίγο καιρό, ο προπηλακισμός και η απαγόρευση ομιλίας </w:t>
      </w:r>
      <w:r>
        <w:rPr>
          <w:rFonts w:eastAsia="Times New Roman" w:cs="Times New Roman"/>
          <w:szCs w:val="24"/>
        </w:rPr>
        <w:t xml:space="preserve">στον κ. Κατρούγκαλο –και αναφέρομαι μόνο σ’ αυτόν ως ενθέρμου θεωρητικού της αποδεκτής βίας, εξαιτίας της ιερής λαϊκής οργής απέναντι στην υπέρτερη βία των μνημονίων, έτσι όπως έλεγε τότε- θα έπρεπε να σας </w:t>
      </w:r>
      <w:r>
        <w:rPr>
          <w:rFonts w:eastAsia="Times New Roman" w:cs="Times New Roman"/>
          <w:szCs w:val="24"/>
        </w:rPr>
        <w:t xml:space="preserve">έχει κάνει </w:t>
      </w:r>
      <w:r>
        <w:rPr>
          <w:rFonts w:eastAsia="Times New Roman" w:cs="Times New Roman"/>
          <w:szCs w:val="24"/>
        </w:rPr>
        <w:t xml:space="preserve">και να μας έχει κάνει σοφότερους. </w:t>
      </w:r>
    </w:p>
    <w:p w14:paraId="42F91E09"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Η Αρ</w:t>
      </w:r>
      <w:r>
        <w:rPr>
          <w:rFonts w:eastAsia="Times New Roman" w:cs="Times New Roman"/>
          <w:szCs w:val="24"/>
        </w:rPr>
        <w:t>ιστερά πρέπει να τελειώνει, επιτέλους, με τους ανοιχτούς λογαριασμούς της με τη βία</w:t>
      </w:r>
      <w:r>
        <w:rPr>
          <w:rFonts w:eastAsia="Times New Roman" w:cs="Times New Roman"/>
          <w:szCs w:val="24"/>
        </w:rPr>
        <w:t>,</w:t>
      </w:r>
      <w:r>
        <w:rPr>
          <w:rFonts w:eastAsia="Times New Roman" w:cs="Times New Roman"/>
          <w:szCs w:val="24"/>
        </w:rPr>
        <w:t xml:space="preserve"> που την κυνηγούν από το παρελθόν. Και βέβαια, θα έπρεπε να αρνηθεί τις κουτοπονηριές και τους επικίνδυνους μικροκομματισμούς κάποιων τεχνικών της εξουσίας που ψαρεύουν στα</w:t>
      </w:r>
      <w:r>
        <w:rPr>
          <w:rFonts w:eastAsia="Times New Roman" w:cs="Times New Roman"/>
          <w:szCs w:val="24"/>
        </w:rPr>
        <w:t xml:space="preserve"> θολά νερά του αντεξουσιαστικού χώρου. </w:t>
      </w:r>
    </w:p>
    <w:p w14:paraId="42F91E0A"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Άκουσα το πρωί –άλλο αυτό πάλι!- τη δήλωση της αρμόδιας για την τριτοβάθμια εκπαίδευση Υπουργού να συγκρίνει</w:t>
      </w:r>
      <w:r>
        <w:rPr>
          <w:rFonts w:eastAsia="Times New Roman" w:cs="Times New Roman"/>
          <w:szCs w:val="24"/>
        </w:rPr>
        <w:t>,</w:t>
      </w:r>
      <w:r>
        <w:rPr>
          <w:rFonts w:eastAsia="Times New Roman" w:cs="Times New Roman"/>
          <w:szCs w:val="24"/>
        </w:rPr>
        <w:t xml:space="preserve"> άνευ λόγου</w:t>
      </w:r>
      <w:r>
        <w:rPr>
          <w:rFonts w:eastAsia="Times New Roman" w:cs="Times New Roman"/>
          <w:szCs w:val="24"/>
        </w:rPr>
        <w:t>,</w:t>
      </w:r>
      <w:r>
        <w:rPr>
          <w:rFonts w:eastAsia="Times New Roman" w:cs="Times New Roman"/>
          <w:szCs w:val="24"/>
        </w:rPr>
        <w:t xml:space="preserve"> ανόμοια φαινόμενα, λέγοντας ότι προτιμά τις καταλήψεις σε εμάς από τα βίαια ξεσπάσματα στο Παρ</w:t>
      </w:r>
      <w:r>
        <w:rPr>
          <w:rFonts w:eastAsia="Times New Roman" w:cs="Times New Roman"/>
          <w:szCs w:val="24"/>
        </w:rPr>
        <w:t xml:space="preserve">ίσι. </w:t>
      </w:r>
    </w:p>
    <w:p w14:paraId="42F91E0B"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Γιατί τόση σύγχυση και αμηχανία με ζητήματα</w:t>
      </w:r>
      <w:r>
        <w:rPr>
          <w:rFonts w:eastAsia="Times New Roman" w:cs="Times New Roman"/>
          <w:szCs w:val="24"/>
        </w:rPr>
        <w:t>,</w:t>
      </w:r>
      <w:r>
        <w:rPr>
          <w:rFonts w:eastAsia="Times New Roman" w:cs="Times New Roman"/>
          <w:szCs w:val="24"/>
        </w:rPr>
        <w:t xml:space="preserve"> που θα έπρεπε να είναι απολύτως ξεκάθαρα σε όλους μας; Δεν πρέπει να είσαι οπαδός του δόγματος «νόμος και τάξη», για να αντιληφθείς πως απαιτείται ισορροπία μεταξύ του κράτους δικαίου, δικαιωμάτων, δηλαδή,</w:t>
      </w:r>
      <w:r>
        <w:rPr>
          <w:rFonts w:eastAsia="Times New Roman" w:cs="Times New Roman"/>
          <w:szCs w:val="24"/>
        </w:rPr>
        <w:t xml:space="preserve"> όπως της ασφάλειας, της προστασίας της δημόσιας και ιδιωτικής περιουσίας, και βεβαίως των δημοκρατικών κατακτήσεων, όπως είναι το δικαίωμα στην ελευθερία της έκφρασης. Αλλιώς, αγαπητοί συνάδελφοι, κινδυνεύουν όλα μαζί.</w:t>
      </w:r>
    </w:p>
    <w:p w14:paraId="42F91E0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Ας έρθω τώρα στο σημερινό νομοσχέδιο</w:t>
      </w:r>
      <w:r>
        <w:rPr>
          <w:rFonts w:eastAsia="Times New Roman" w:cs="Times New Roman"/>
          <w:szCs w:val="24"/>
        </w:rPr>
        <w:t xml:space="preserve">. Το σημερινό νομοσχέδιο επιχειρεί να ενσωματώσει στο εθνικό δίκαιο διατάξεις </w:t>
      </w:r>
      <w:r>
        <w:rPr>
          <w:rFonts w:eastAsia="Times New Roman" w:cs="Times New Roman"/>
          <w:szCs w:val="24"/>
        </w:rPr>
        <w:t xml:space="preserve">οδηγιών </w:t>
      </w:r>
      <w:r>
        <w:rPr>
          <w:rFonts w:eastAsia="Times New Roman" w:cs="Times New Roman"/>
          <w:szCs w:val="24"/>
        </w:rPr>
        <w:t>-την 24 και 25/ 2014- που αφορούν τις δημόσιες συμβάσεις έργων, προμηθειών, μελετών και υπηρεσιών, συμπεριλαμβανομένων και των τομέων ύδατος, ενέργειας, μεταφορών και ταχ</w:t>
      </w:r>
      <w:r>
        <w:rPr>
          <w:rFonts w:eastAsia="Times New Roman" w:cs="Times New Roman"/>
          <w:szCs w:val="24"/>
        </w:rPr>
        <w:t>υδρομικών υπηρεσιών.</w:t>
      </w:r>
    </w:p>
    <w:p w14:paraId="42F91E0D"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σαφές ότι πρόκειται για δύο πολύ σημαντικές </w:t>
      </w:r>
      <w:r>
        <w:rPr>
          <w:rFonts w:eastAsia="Times New Roman" w:cs="Times New Roman"/>
          <w:szCs w:val="24"/>
        </w:rPr>
        <w:t>οδηγίες</w:t>
      </w:r>
      <w:r>
        <w:rPr>
          <w:rFonts w:eastAsia="Times New Roman" w:cs="Times New Roman"/>
          <w:szCs w:val="24"/>
        </w:rPr>
        <w:t>, από τη στιγμή που αφορούν ένα πολύ μεγάλο μέρος οικονομικής δραστηριότητας της χώρας μας. Ένα μέρος, μάλιστα, μιας δραστηριότητας πολύπαθης στο παρελθόν από διάφορα φαινόμενα δ</w:t>
      </w:r>
      <w:r>
        <w:rPr>
          <w:rFonts w:eastAsia="Times New Roman" w:cs="Times New Roman"/>
          <w:szCs w:val="24"/>
        </w:rPr>
        <w:t xml:space="preserve">ιαφθοράς, διαπλοκής και αδιαφανούς διαχείρισης δημοσίου χρήματος. Σημειωτέον πως εκτιμάται ότι οι δαπάνες της γενικής κυβέρνησης για δημόσιες συμβάσεις αντιστοιχούν στο 20% με 30% των δαπανών της, ενώ τα τελευταία χρόνια κυμαίνονται μεταξύ του 10% έως 15% </w:t>
      </w:r>
      <w:r>
        <w:rPr>
          <w:rFonts w:eastAsia="Times New Roman" w:cs="Times New Roman"/>
          <w:szCs w:val="24"/>
        </w:rPr>
        <w:t xml:space="preserve">του ΑΕΠ. </w:t>
      </w:r>
    </w:p>
    <w:p w14:paraId="42F91E0E"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Με την ενσωμάτωση των εν λόγω </w:t>
      </w:r>
      <w:r>
        <w:rPr>
          <w:rFonts w:eastAsia="Times New Roman" w:cs="Times New Roman"/>
          <w:szCs w:val="24"/>
        </w:rPr>
        <w:t xml:space="preserve">οδηγιών </w:t>
      </w:r>
      <w:r>
        <w:rPr>
          <w:rFonts w:eastAsia="Times New Roman" w:cs="Times New Roman"/>
          <w:szCs w:val="24"/>
        </w:rPr>
        <w:t>καλύπτονται θέματα που μπορούν να προκύψουν κατά τον προγραμματισμό, ανάθεση και εκτέλεση μιας δημόσιας σύμβασης. Σε κάθε περίπτωση, η ενσωμάτωση βρίσκεται προς τη σωστή κατεύθυνση, αφού ομαδοποιεί και καταγρ</w:t>
      </w:r>
      <w:r>
        <w:rPr>
          <w:rFonts w:eastAsia="Times New Roman" w:cs="Times New Roman"/>
          <w:szCs w:val="24"/>
        </w:rPr>
        <w:t xml:space="preserve">άφει ενιαία όλες τις περιπτώσεις δημοσίων συμβάσεων και τις αντιστοίχως εφαρμοζόμενες διατάξεις. Έτσι, εισάγονται στο </w:t>
      </w:r>
      <w:r>
        <w:rPr>
          <w:rFonts w:eastAsia="Times New Roman" w:cs="Times New Roman"/>
          <w:szCs w:val="24"/>
        </w:rPr>
        <w:t>Εθνικό Δίκαιο</w:t>
      </w:r>
      <w:r>
        <w:rPr>
          <w:rFonts w:eastAsia="Times New Roman" w:cs="Times New Roman"/>
          <w:szCs w:val="24"/>
        </w:rPr>
        <w:t xml:space="preserve"> για πρώτη φορά διατάξεις για την επάρκεια και στελέχωση και την εκπαίδευση, επίσης, υπαλλήλων των </w:t>
      </w:r>
      <w:r>
        <w:rPr>
          <w:rFonts w:eastAsia="Times New Roman" w:cs="Times New Roman"/>
          <w:szCs w:val="24"/>
        </w:rPr>
        <w:lastRenderedPageBreak/>
        <w:t>τεχνικών υπηρεσιών των φορ</w:t>
      </w:r>
      <w:r>
        <w:rPr>
          <w:rFonts w:eastAsia="Times New Roman" w:cs="Times New Roman"/>
          <w:szCs w:val="24"/>
        </w:rPr>
        <w:t>έων που καλούνται να εφαρμόσουν τον παρόντα νόμο, ώστε να εξασφαλίζεται η έγκαιρη και σωστή εφαρμογή του. Είναι θετικές οι διατάξεις, επίσης, που αφορούν την πειθαρχική δίωξη υπαλλήλων</w:t>
      </w:r>
      <w:r>
        <w:rPr>
          <w:rFonts w:eastAsia="Times New Roman" w:cs="Times New Roman"/>
          <w:szCs w:val="24"/>
        </w:rPr>
        <w:t>,</w:t>
      </w:r>
      <w:r>
        <w:rPr>
          <w:rFonts w:eastAsia="Times New Roman" w:cs="Times New Roman"/>
          <w:szCs w:val="24"/>
        </w:rPr>
        <w:t xml:space="preserve"> που καθυστερούν ή εφαρμόζουν ελλιπώς ή αμελούν τα καθήκοντά </w:t>
      </w:r>
      <w:r>
        <w:rPr>
          <w:rFonts w:eastAsia="Times New Roman" w:cs="Times New Roman"/>
          <w:szCs w:val="24"/>
        </w:rPr>
        <w:t>τους,</w:t>
      </w:r>
      <w:r>
        <w:rPr>
          <w:rFonts w:eastAsia="Times New Roman" w:cs="Times New Roman"/>
          <w:szCs w:val="24"/>
        </w:rPr>
        <w:t xml:space="preserve"> σχετ</w:t>
      </w:r>
      <w:r>
        <w:rPr>
          <w:rFonts w:eastAsia="Times New Roman" w:cs="Times New Roman"/>
          <w:szCs w:val="24"/>
        </w:rPr>
        <w:t xml:space="preserve">ικά με δημόσιες συμβάσεις. </w:t>
      </w:r>
    </w:p>
    <w:p w14:paraId="42F91E0F"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Με άλλα λόγια, με την ενσωμάτωση των δύο </w:t>
      </w:r>
      <w:r>
        <w:rPr>
          <w:rFonts w:eastAsia="Times New Roman" w:cs="Times New Roman"/>
          <w:szCs w:val="24"/>
        </w:rPr>
        <w:t>οδηγιών</w:t>
      </w:r>
      <w:r>
        <w:rPr>
          <w:rFonts w:eastAsia="Times New Roman" w:cs="Times New Roman"/>
          <w:szCs w:val="24"/>
        </w:rPr>
        <w:t xml:space="preserve"> επιχειρείται εξασφάλιση της διαφάνειας, της αξιοκρατίας, αλλά και της επιτάχυνσης διαδικασιών στις δημόσιες συμβάσεις. Και νομίζω ότι αυτό είναι ζητούμενο όλων μας. Ωστόσο, δεν μπ</w:t>
      </w:r>
      <w:r>
        <w:rPr>
          <w:rFonts w:eastAsia="Times New Roman" w:cs="Times New Roman"/>
          <w:szCs w:val="24"/>
        </w:rPr>
        <w:t>ορούμε να μην παρατηρήσουμε και κάποιες αδυναμίες. Ενώ για την εφαρμογή του παρόντος σχεδίου νόμου απαιτείται η σύσταση μιας σειράς μητρώων, όπως μητρώο τεχνικών υπαλλήλων, μητρώο δημοσίων συμβάσεων, ηλεκτρονικοί κατάλογοι, κλπ., που απαιτούν χρόνο και δομ</w:t>
      </w:r>
      <w:r>
        <w:rPr>
          <w:rFonts w:eastAsia="Times New Roman" w:cs="Times New Roman"/>
          <w:szCs w:val="24"/>
        </w:rPr>
        <w:t xml:space="preserve">ές υποστήριξης για να λειτουργήσουν, στο κυρίως κείμενο δεν φαίνεται να έχουν προβλεφθεί όλα αυτά. </w:t>
      </w:r>
    </w:p>
    <w:p w14:paraId="42F91E1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Το σχέδιο νόμου προβλέπει τη γενική χρήση του Εθνικού Συστήματος Ηλεκτρονικών Δημοσίων Συμβάσεων –ΕΣΗΔΗΣ- κάτι με το οποίο βεβαίως</w:t>
      </w:r>
      <w:r>
        <w:rPr>
          <w:rFonts w:eastAsia="Times New Roman" w:cs="Times New Roman"/>
          <w:szCs w:val="24"/>
        </w:rPr>
        <w:t>,</w:t>
      </w:r>
      <w:r>
        <w:rPr>
          <w:rFonts w:eastAsia="Times New Roman" w:cs="Times New Roman"/>
          <w:szCs w:val="24"/>
        </w:rPr>
        <w:t xml:space="preserve"> δεν διαφωνούμε. Όμως, γι</w:t>
      </w:r>
      <w:r>
        <w:rPr>
          <w:rFonts w:eastAsia="Times New Roman" w:cs="Times New Roman"/>
          <w:szCs w:val="24"/>
        </w:rPr>
        <w:t>α να λειτουργήσει αποτελεσματικά</w:t>
      </w:r>
      <w:r>
        <w:rPr>
          <w:rFonts w:eastAsia="Times New Roman" w:cs="Times New Roman"/>
          <w:szCs w:val="24"/>
        </w:rPr>
        <w:t>,</w:t>
      </w:r>
      <w:r>
        <w:rPr>
          <w:rFonts w:eastAsia="Times New Roman" w:cs="Times New Roman"/>
          <w:szCs w:val="24"/>
        </w:rPr>
        <w:t xml:space="preserve"> απαιτείται η σύνδεσή του με τα εθνικά δίκτυα υπηρεσιών, όπως το Γενικό Λογιστήριο του Κράτους, την Ειδική Υπηρεσία Ολοκληρωμένου Πληροφοριακού Συστήματος, την Εθνική Βάση Δεδομένων και άλλες ασφαλιστικές αρχές. Το έργο είν</w:t>
      </w:r>
      <w:r>
        <w:rPr>
          <w:rFonts w:eastAsia="Times New Roman" w:cs="Times New Roman"/>
          <w:szCs w:val="24"/>
        </w:rPr>
        <w:t>αι δύσκολο. Απαιτεί υψηλή τεχνολογία, χρόνο και εξειδικευμένη υπηρεσία για την ανάπτυξη και υλοποίησή του και δεν υπάρχει σχετική πρόβλεψη για το πώς και πότε θα επιτευχθεί αυτό. Και βεβαίως, πάντα είναι προβληματικό για κάθε σχέδιο νόμου –και για το παρόν</w:t>
      </w:r>
      <w:r>
        <w:rPr>
          <w:rFonts w:eastAsia="Times New Roman" w:cs="Times New Roman"/>
          <w:szCs w:val="24"/>
        </w:rPr>
        <w:t>, στο οποίο θέλουμε σύντμηση χρόνων για την εφαρμογή του- όταν προβλέπεται η έκδοση μιας πληθώρας προεδρικών διαταγμάτων και υπουργικών αποφάσεων για θέματα θεμελιώδους σημασίας για την εφαρμογή του.</w:t>
      </w:r>
    </w:p>
    <w:p w14:paraId="42F91E11"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Επιπροσθέτως, στο Βιβλίο </w:t>
      </w:r>
      <w:r>
        <w:rPr>
          <w:rFonts w:eastAsia="Times New Roman" w:cs="Times New Roman"/>
          <w:szCs w:val="24"/>
          <w:lang w:val="en-US"/>
        </w:rPr>
        <w:t>IV</w:t>
      </w:r>
      <w:r>
        <w:rPr>
          <w:rFonts w:eastAsia="Times New Roman" w:cs="Times New Roman"/>
          <w:szCs w:val="24"/>
        </w:rPr>
        <w:t>, άρθρα 345 έως 374, θεσπίζετ</w:t>
      </w:r>
      <w:r>
        <w:rPr>
          <w:rFonts w:eastAsia="Times New Roman" w:cs="Times New Roman"/>
          <w:szCs w:val="24"/>
        </w:rPr>
        <w:t xml:space="preserve">αι η Ανεξάρτητη Αρχή Προδικαστικών Προσφυγών. Η </w:t>
      </w:r>
      <w:r>
        <w:rPr>
          <w:rFonts w:eastAsia="Times New Roman" w:cs="Times New Roman"/>
          <w:szCs w:val="24"/>
        </w:rPr>
        <w:t>αρχή</w:t>
      </w:r>
      <w:r>
        <w:rPr>
          <w:rFonts w:eastAsia="Times New Roman" w:cs="Times New Roman"/>
          <w:szCs w:val="24"/>
        </w:rPr>
        <w:t xml:space="preserve"> έχει ως έργο την εξέταση και την επίλυση διαφορών</w:t>
      </w:r>
      <w:r>
        <w:rPr>
          <w:rFonts w:eastAsia="Times New Roman" w:cs="Times New Roman"/>
          <w:szCs w:val="24"/>
        </w:rPr>
        <w:t>,</w:t>
      </w:r>
      <w:r>
        <w:rPr>
          <w:rFonts w:eastAsia="Times New Roman" w:cs="Times New Roman"/>
          <w:szCs w:val="24"/>
        </w:rPr>
        <w:t xml:space="preserve"> που ανακύπτουν κατά το στάδιο </w:t>
      </w:r>
      <w:r>
        <w:rPr>
          <w:rFonts w:eastAsia="Times New Roman" w:cs="Times New Roman"/>
          <w:szCs w:val="24"/>
        </w:rPr>
        <w:lastRenderedPageBreak/>
        <w:t>που προηγείται της σύναψης μιας σύμβασης</w:t>
      </w:r>
      <w:r>
        <w:rPr>
          <w:rFonts w:eastAsia="Times New Roman" w:cs="Times New Roman"/>
          <w:szCs w:val="24"/>
        </w:rPr>
        <w:t>,</w:t>
      </w:r>
      <w:r>
        <w:rPr>
          <w:rFonts w:eastAsia="Times New Roman" w:cs="Times New Roman"/>
          <w:szCs w:val="24"/>
        </w:rPr>
        <w:t xml:space="preserve"> μετά από άσκηση προδικαστικής προσφυγής από τον ενδιαφερόμενο. Και αυτό συμβαίνε</w:t>
      </w:r>
      <w:r>
        <w:rPr>
          <w:rFonts w:eastAsia="Times New Roman" w:cs="Times New Roman"/>
          <w:szCs w:val="24"/>
        </w:rPr>
        <w:t>ι, επειδή όλοι ξέρουμε -και μας έχει ταλαιπωρήσει κι έχει κοστίσει πανάκριβα- τον ρυθμό λειτουργίας του δικαστικού συστήματος και την επίλυση των διαφορών.</w:t>
      </w:r>
    </w:p>
    <w:p w14:paraId="42F91E1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Ωστόσο, υπάρχουν ζητήματα για την </w:t>
      </w:r>
      <w:r>
        <w:rPr>
          <w:rFonts w:eastAsia="Times New Roman" w:cs="Times New Roman"/>
          <w:szCs w:val="24"/>
        </w:rPr>
        <w:t xml:space="preserve">αρχή </w:t>
      </w:r>
      <w:r>
        <w:rPr>
          <w:rFonts w:eastAsia="Times New Roman" w:cs="Times New Roman"/>
          <w:szCs w:val="24"/>
        </w:rPr>
        <w:t>αυτή</w:t>
      </w:r>
      <w:r>
        <w:rPr>
          <w:rFonts w:eastAsia="Times New Roman" w:cs="Times New Roman"/>
          <w:szCs w:val="24"/>
        </w:rPr>
        <w:t>,</w:t>
      </w:r>
      <w:r>
        <w:rPr>
          <w:rFonts w:eastAsia="Times New Roman" w:cs="Times New Roman"/>
          <w:szCs w:val="24"/>
        </w:rPr>
        <w:t xml:space="preserve"> σε σχέση και με το προσωπικό. Η επιλογή τριάντα ατόμων </w:t>
      </w:r>
      <w:r>
        <w:rPr>
          <w:rFonts w:eastAsia="Times New Roman" w:cs="Times New Roman"/>
          <w:szCs w:val="24"/>
        </w:rPr>
        <w:t>από το ΑΣΕΠ, έτσι όπως προβλέπεται, δεν συμπεριλαμβάνει ειδικότητες</w:t>
      </w:r>
      <w:r>
        <w:rPr>
          <w:rFonts w:eastAsia="Times New Roman" w:cs="Times New Roman"/>
          <w:szCs w:val="24"/>
        </w:rPr>
        <w:t>,</w:t>
      </w:r>
      <w:r>
        <w:rPr>
          <w:rFonts w:eastAsia="Times New Roman" w:cs="Times New Roman"/>
          <w:szCs w:val="24"/>
        </w:rPr>
        <w:t xml:space="preserve"> που θεωρούμε ότι θα είναι αναγκαίες για την εύρυθμη λειτουργία της νέας </w:t>
      </w:r>
      <w:r>
        <w:rPr>
          <w:rFonts w:eastAsia="Times New Roman" w:cs="Times New Roman"/>
          <w:szCs w:val="24"/>
        </w:rPr>
        <w:t xml:space="preserve">αρχής </w:t>
      </w:r>
      <w:r>
        <w:rPr>
          <w:rFonts w:eastAsia="Times New Roman" w:cs="Times New Roman"/>
          <w:szCs w:val="24"/>
        </w:rPr>
        <w:t xml:space="preserve">και βεβαίως, για τον συγκεντρωτισμό, τον αθηνοκεντρικό χαρακτήρα. </w:t>
      </w:r>
    </w:p>
    <w:p w14:paraId="42F91E13"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Συμφωνούμε, βεβαίως, με την τροποποίηση πο</w:t>
      </w:r>
      <w:r>
        <w:rPr>
          <w:rFonts w:eastAsia="Times New Roman" w:cs="Times New Roman"/>
          <w:szCs w:val="24"/>
        </w:rPr>
        <w:t>υ κάνατε, κύριε Υπουργέ. Τα επτά χρόνια ήταν υπερβολή. Τα πέντε χρόνια είναι εύλογα, γιατί πρέπει να υπάρχει και μια συνέχεια και μια σταθερότητα και μια εμπειρία.</w:t>
      </w:r>
    </w:p>
    <w:p w14:paraId="42F91E14"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Να συμπληρώσω για τις μελετοκατασκευές. Όσοι από εμάς, ως τεχνικοί, έχουν ασκήσει αρχή, </w:t>
      </w:r>
      <w:r>
        <w:rPr>
          <w:rFonts w:eastAsia="Times New Roman" w:cs="Times New Roman"/>
          <w:szCs w:val="24"/>
        </w:rPr>
        <w:t xml:space="preserve">γνωρίζουν ότι ήταν πάντα ένα φυτώριο. Και ήταν πάντα αίτημα του τεχνικού κόσμου να περιοριστεί και να </w:t>
      </w:r>
      <w:r>
        <w:rPr>
          <w:rFonts w:eastAsia="Times New Roman" w:cs="Times New Roman"/>
          <w:szCs w:val="24"/>
        </w:rPr>
        <w:lastRenderedPageBreak/>
        <w:t>ελεγχθεί το εύρος εφαρμογής αυτού του θεσμού, που, δυστυχώς, ξεστράτισε πολύ γρήγορα, ενώ θα μπορούσε να είναι χρήσιμο. Επειδή είναι φυτώριο και διαπλοκής</w:t>
      </w:r>
      <w:r>
        <w:rPr>
          <w:rFonts w:eastAsia="Times New Roman" w:cs="Times New Roman"/>
          <w:szCs w:val="24"/>
        </w:rPr>
        <w:t xml:space="preserve"> και διαφθοράς και παραγωγής πανάκριβων έργων αμφισβητούμενης αξίας, νομίζω πως ό,τι έχει να κάνει με τις μελετοκατασκευές θα πρέπει να ορίζεται σαφέστερα και ένας κανόνας</w:t>
      </w:r>
      <w:r>
        <w:rPr>
          <w:rFonts w:eastAsia="Times New Roman" w:cs="Times New Roman"/>
          <w:szCs w:val="24"/>
        </w:rPr>
        <w:t>,</w:t>
      </w:r>
      <w:r>
        <w:rPr>
          <w:rFonts w:eastAsia="Times New Roman" w:cs="Times New Roman"/>
          <w:szCs w:val="24"/>
        </w:rPr>
        <w:t xml:space="preserve"> που έτεινε να γίνει σε κάποια περίοδο να αφορά όντως κάποιες εξαιρέσεις. Η </w:t>
      </w:r>
      <w:r>
        <w:rPr>
          <w:rFonts w:eastAsia="Times New Roman" w:cs="Times New Roman"/>
          <w:szCs w:val="24"/>
        </w:rPr>
        <w:t>επιτροπή</w:t>
      </w:r>
      <w:r>
        <w:rPr>
          <w:rFonts w:eastAsia="Times New Roman" w:cs="Times New Roman"/>
          <w:szCs w:val="24"/>
        </w:rPr>
        <w:t>, που είχε συσταθεί τότε, νομίζω πως έχει δώσει ένα αξιόλογο έργο και οι προτάσεις της θα ήταν χρήσιμες σήμερα.</w:t>
      </w:r>
    </w:p>
    <w:p w14:paraId="42F91E15"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με κάθε ευκαιρία</w:t>
      </w:r>
      <w:r>
        <w:rPr>
          <w:rFonts w:eastAsia="Times New Roman" w:cs="Times New Roman"/>
          <w:szCs w:val="24"/>
        </w:rPr>
        <w:t>,</w:t>
      </w:r>
      <w:r>
        <w:rPr>
          <w:rFonts w:eastAsia="Times New Roman" w:cs="Times New Roman"/>
          <w:szCs w:val="24"/>
        </w:rPr>
        <w:t xml:space="preserve"> επί ενάμιση χρόνο τώρα</w:t>
      </w:r>
      <w:r>
        <w:rPr>
          <w:rFonts w:eastAsia="Times New Roman" w:cs="Times New Roman"/>
          <w:szCs w:val="24"/>
        </w:rPr>
        <w:t>,</w:t>
      </w:r>
      <w:r>
        <w:rPr>
          <w:rFonts w:eastAsia="Times New Roman" w:cs="Times New Roman"/>
          <w:szCs w:val="24"/>
        </w:rPr>
        <w:t xml:space="preserve"> υπενθυμίζω πως η απόλυτη προτεραιότητα βρίσκεται στη δημιουργία των προϋ</w:t>
      </w:r>
      <w:r>
        <w:rPr>
          <w:rFonts w:eastAsia="Times New Roman" w:cs="Times New Roman"/>
          <w:szCs w:val="24"/>
        </w:rPr>
        <w:t xml:space="preserve">ποθέσεων για την ανάπτυξη της υγιούς επιχειρηματικότητας, ιδιαίτερα μετά τη χρεοκοπία, βεβαίως, του κράτους, από το οποίο όλα εξαρτώνται. Η ενσωμάτωση αυτών των </w:t>
      </w:r>
      <w:r>
        <w:rPr>
          <w:rFonts w:eastAsia="Times New Roman" w:cs="Times New Roman"/>
          <w:szCs w:val="24"/>
        </w:rPr>
        <w:t xml:space="preserve">οδηγιών </w:t>
      </w:r>
      <w:r>
        <w:rPr>
          <w:rFonts w:eastAsia="Times New Roman" w:cs="Times New Roman"/>
          <w:szCs w:val="24"/>
        </w:rPr>
        <w:t>αποτελεί ένα εργαλείο εξορθολογισμού για τη μείωση της γραφειοκρατίας, για τη διασφάλισ</w:t>
      </w:r>
      <w:r>
        <w:rPr>
          <w:rFonts w:eastAsia="Times New Roman" w:cs="Times New Roman"/>
          <w:szCs w:val="24"/>
        </w:rPr>
        <w:t xml:space="preserve">η της διαφάνειας και άρα, της ανταγωνιστικότητας για έναν βασικό τομέα ανάπτυξης και δημιουργίας θέσεων εργασίας. </w:t>
      </w:r>
    </w:p>
    <w:p w14:paraId="42F91E16"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Κ</w:t>
      </w:r>
      <w:r>
        <w:rPr>
          <w:rFonts w:eastAsia="Times New Roman" w:cs="Times New Roman"/>
          <w:szCs w:val="24"/>
        </w:rPr>
        <w:t xml:space="preserve">υρίες και κύριοι συνάδελφοι, </w:t>
      </w:r>
      <w:r>
        <w:rPr>
          <w:rFonts w:eastAsia="Times New Roman" w:cs="Times New Roman"/>
          <w:szCs w:val="24"/>
        </w:rPr>
        <w:t>αντί</w:t>
      </w:r>
      <w:r>
        <w:rPr>
          <w:rFonts w:eastAsia="Times New Roman" w:cs="Times New Roman"/>
          <w:szCs w:val="24"/>
        </w:rPr>
        <w:t xml:space="preserve"> να οδηγούμαστε σε λύσεις απόγνωσης από πλευράς Κυβέρνησης και, βεβαίως, απολύτως αμφίβολης και περιορισμέν</w:t>
      </w:r>
      <w:r>
        <w:rPr>
          <w:rFonts w:eastAsia="Times New Roman" w:cs="Times New Roman"/>
          <w:szCs w:val="24"/>
        </w:rPr>
        <w:t>ης αποτελεσματικότητας, όπως προχθές με τα μέτρα ελάφρυνσης των αρνητικών συνεπειών της κατάργησης του ΕΚΑΣ -ένα παράδειγμα είναι αυτό- ας δημιουργήσετε τις προϋποθέσεις για άρση των παθογενειών και των στρεβλώσεων που έχουν οδηγήσει στο πάγωμα της επιχειρ</w:t>
      </w:r>
      <w:r>
        <w:rPr>
          <w:rFonts w:eastAsia="Times New Roman" w:cs="Times New Roman"/>
          <w:szCs w:val="24"/>
        </w:rPr>
        <w:t>ηματικής και επενδυτικής δραστηριότητας. Δεν υπάρχει άλλη έξοδος, παρά η δημιουργία προϋποθέσεων για την υγιή επιχειρηματικότητα</w:t>
      </w:r>
      <w:r>
        <w:rPr>
          <w:rFonts w:eastAsia="Times New Roman" w:cs="Times New Roman"/>
          <w:szCs w:val="24"/>
        </w:rPr>
        <w:t>,</w:t>
      </w:r>
      <w:r>
        <w:rPr>
          <w:rFonts w:eastAsia="Times New Roman" w:cs="Times New Roman"/>
          <w:szCs w:val="24"/>
        </w:rPr>
        <w:t xml:space="preserve"> που θα παραγάγει εθνικό πλούτο και στέρεες θέσεις εργασίας.</w:t>
      </w:r>
    </w:p>
    <w:p w14:paraId="42F91E17"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2F91E18" w14:textId="77777777" w:rsidR="00BB77B8" w:rsidRDefault="00A714E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42F91E19"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w:t>
      </w:r>
      <w:r>
        <w:rPr>
          <w:rFonts w:eastAsia="Times New Roman" w:cs="Times New Roman"/>
          <w:b/>
          <w:szCs w:val="24"/>
        </w:rPr>
        <w:t>ΔΡΕΥΩΝ (Δημήτριος Κρεμαστινός):</w:t>
      </w:r>
      <w:r>
        <w:rPr>
          <w:rFonts w:eastAsia="Times New Roman" w:cs="Times New Roman"/>
          <w:szCs w:val="24"/>
        </w:rPr>
        <w:t xml:space="preserve"> Ευχαριστώ κι εγώ, κύριε Δανέλλη.</w:t>
      </w:r>
    </w:p>
    <w:p w14:paraId="42F91E1A"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Προχωρούμε με τους ομιλητές Βουλευτές. Τον λόγο έχει ο κ. Γεώργιος Δημαράς, Βουλευτής του ΣΥΡΙΖΑ, για επτά λεπτά.</w:t>
      </w:r>
    </w:p>
    <w:p w14:paraId="42F91E1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ΔΗΜΑΡΑΣ:</w:t>
      </w:r>
      <w:r>
        <w:rPr>
          <w:rFonts w:eastAsia="Times New Roman" w:cs="Times New Roman"/>
          <w:szCs w:val="24"/>
        </w:rPr>
        <w:t xml:space="preserve"> Ευχαριστώ, κύριε Πρόεδρε.</w:t>
      </w:r>
    </w:p>
    <w:p w14:paraId="42F91E1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αυτές τις μέρες ζήσαμε και ζούμε μεγάλες πυρκαγιές</w:t>
      </w:r>
      <w:r>
        <w:rPr>
          <w:rFonts w:eastAsia="Times New Roman" w:cs="Times New Roman"/>
          <w:szCs w:val="24"/>
        </w:rPr>
        <w:t>,</w:t>
      </w:r>
      <w:r>
        <w:rPr>
          <w:rFonts w:eastAsia="Times New Roman" w:cs="Times New Roman"/>
          <w:szCs w:val="24"/>
        </w:rPr>
        <w:t xml:space="preserve"> που καίνε δάση και καλλιέργειες. Καταστρέφεται η χώρα μας. Η φύση και οι καλλιέργειες είναι η ζωή, το παρόν και το μέλλον. Ας αντιδράσουμε όλοι. Ζητώ κινητοποιήσεις και επαγρύπνηση για πρόληψη του φαινομέ</w:t>
      </w:r>
      <w:r>
        <w:rPr>
          <w:rFonts w:eastAsia="Times New Roman" w:cs="Times New Roman"/>
          <w:szCs w:val="24"/>
        </w:rPr>
        <w:t xml:space="preserve">νου και καταστολή και από την Κυβέρνηση και από τους πολίτες. </w:t>
      </w:r>
    </w:p>
    <w:p w14:paraId="42F91E1D"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μίλησα στην </w:t>
      </w:r>
      <w:r>
        <w:rPr>
          <w:rFonts w:eastAsia="Times New Roman" w:cs="Times New Roman"/>
          <w:szCs w:val="24"/>
        </w:rPr>
        <w:t xml:space="preserve">επιτροπή </w:t>
      </w:r>
      <w:r>
        <w:rPr>
          <w:rFonts w:eastAsia="Times New Roman" w:cs="Times New Roman"/>
          <w:szCs w:val="24"/>
        </w:rPr>
        <w:t>για τα βρώμικα κυκλώματα που υπήρχαν και υπάρχουν στα δημόσια έργα. Ως μηχανικός, γνωρίζω καλύτερα τα έργα, γι’ αυτό και δεν θα μιλήσω για τις</w:t>
      </w:r>
      <w:r>
        <w:rPr>
          <w:rFonts w:eastAsia="Times New Roman" w:cs="Times New Roman"/>
          <w:szCs w:val="24"/>
        </w:rPr>
        <w:t xml:space="preserve"> προμήθειες. Μίλησα για έργα που κοστίζουν στους Έλληνες εργαζόμενους και φορολογούμενους αρκετές φορές, τρεις φορές, πέντε φορές πάνω από το πραγματικό κόστος</w:t>
      </w:r>
      <w:r>
        <w:rPr>
          <w:rFonts w:eastAsia="Times New Roman" w:cs="Times New Roman"/>
          <w:szCs w:val="24"/>
        </w:rPr>
        <w:t>,</w:t>
      </w:r>
      <w:r>
        <w:rPr>
          <w:rFonts w:eastAsia="Times New Roman" w:cs="Times New Roman"/>
          <w:szCs w:val="24"/>
        </w:rPr>
        <w:t xml:space="preserve"> συγκριτικά με τα ιδιωτικά έργ</w:t>
      </w:r>
      <w:r>
        <w:rPr>
          <w:rFonts w:eastAsia="Times New Roman" w:cs="Times New Roman"/>
          <w:szCs w:val="24"/>
        </w:rPr>
        <w:t>α</w:t>
      </w:r>
      <w:r>
        <w:rPr>
          <w:rFonts w:eastAsia="Times New Roman" w:cs="Times New Roman"/>
          <w:szCs w:val="24"/>
        </w:rPr>
        <w:t xml:space="preserve"> ίδιων προδιαγραφών. Μίλησα για παράνομες συμφωνίες μεταξύ εργολη</w:t>
      </w:r>
      <w:r>
        <w:rPr>
          <w:rFonts w:eastAsia="Times New Roman" w:cs="Times New Roman"/>
          <w:szCs w:val="24"/>
        </w:rPr>
        <w:t xml:space="preserve">πτικών επιχειρήσεων σε διαγωνισμούς με την ανοχή ή και συγκατάβαση των υπηρεσιών. Όλα αυτά νομότυπα ή σχεδόν νομότυπα, αλλά όχι νόμιμα, όχι ηθικά. </w:t>
      </w:r>
    </w:p>
    <w:p w14:paraId="42F91E1E" w14:textId="77777777" w:rsidR="00BB77B8" w:rsidRDefault="00A714EA">
      <w:pPr>
        <w:spacing w:after="0" w:line="600" w:lineRule="auto"/>
        <w:jc w:val="both"/>
        <w:rPr>
          <w:rFonts w:eastAsia="Times New Roman" w:cs="Times New Roman"/>
          <w:szCs w:val="24"/>
        </w:rPr>
      </w:pPr>
      <w:r>
        <w:rPr>
          <w:rFonts w:eastAsia="Times New Roman" w:cs="Times New Roman"/>
          <w:szCs w:val="24"/>
        </w:rPr>
        <w:lastRenderedPageBreak/>
        <w:t>Οι προϋπολογισμοί των έργων, ιδιαίτερα φουσκωμένοι για να υπάρχουν και περιθώρια χρηματισμού. Γνωρίζω προϋπο</w:t>
      </w:r>
      <w:r>
        <w:rPr>
          <w:rFonts w:eastAsia="Times New Roman" w:cs="Times New Roman"/>
          <w:szCs w:val="24"/>
        </w:rPr>
        <w:t xml:space="preserve">λογισμούς έργων από τη θητεία μου στο Περιφερειακό Συμβούλιο Αττικής, πέντε φορές πάνω από το πραγματικό κόστος. Επίσης, γνωρίζω κακές μελέτες, που πληρώθηκαν με τον προ Σουφλιά νόμο, γιατί τότε άλλαξε, επίσης πέντε φορές πάνω από το θεμιτό, το λογικό και </w:t>
      </w:r>
      <w:r>
        <w:rPr>
          <w:rFonts w:eastAsia="Times New Roman" w:cs="Times New Roman"/>
          <w:szCs w:val="24"/>
        </w:rPr>
        <w:t>το δίκαιο. Θα σας φέρω ένα παράδειγμα: Το κόστος μελέτης του Δημαρχείου Αγίας Παρασκευής ξεπέρασε το 1.600.000 και δεν έχει τελειώσει ακόμα. Δεν άρχισε να κατασκευάζεται το έργο. Πρόκειται για ένα κτήριο</w:t>
      </w:r>
      <w:r>
        <w:rPr>
          <w:rFonts w:eastAsia="Times New Roman" w:cs="Times New Roman"/>
          <w:szCs w:val="24"/>
        </w:rPr>
        <w:t>,</w:t>
      </w:r>
      <w:r>
        <w:rPr>
          <w:rFonts w:eastAsia="Times New Roman" w:cs="Times New Roman"/>
          <w:szCs w:val="24"/>
        </w:rPr>
        <w:t xml:space="preserve"> που μαζί με τα υπόγεια</w:t>
      </w:r>
      <w:r>
        <w:rPr>
          <w:rFonts w:eastAsia="Times New Roman" w:cs="Times New Roman"/>
          <w:szCs w:val="24"/>
        </w:rPr>
        <w:t>,</w:t>
      </w:r>
      <w:r>
        <w:rPr>
          <w:rFonts w:eastAsia="Times New Roman" w:cs="Times New Roman"/>
          <w:szCs w:val="24"/>
        </w:rPr>
        <w:t xml:space="preserve"> είναι γύρω στα επτά χιλιάδε</w:t>
      </w:r>
      <w:r>
        <w:rPr>
          <w:rFonts w:eastAsia="Times New Roman" w:cs="Times New Roman"/>
          <w:szCs w:val="24"/>
        </w:rPr>
        <w:t xml:space="preserve">ς τετραγωνικά μέτρα. Σε ένα αντίστοιχο ιδιωτικό κτήριο δεν θα κόστιζε η μελέτη ούτε 300.000, δηλαδή το δημόσιο κτήριο κόστισε πάνω από πέντε φορές από ένα αντίστοιχο ιδιωτικό κτήριο με ίδιες προδιαγραφές και αυτό για πολλούς θεωρήθηκε εντελώς φυσιολογικό. </w:t>
      </w:r>
      <w:r>
        <w:rPr>
          <w:rFonts w:eastAsia="Times New Roman" w:cs="Times New Roman"/>
          <w:szCs w:val="24"/>
        </w:rPr>
        <w:t xml:space="preserve">Και </w:t>
      </w:r>
      <w:r>
        <w:rPr>
          <w:rFonts w:eastAsia="Times New Roman" w:cs="Times New Roman"/>
          <w:szCs w:val="24"/>
        </w:rPr>
        <w:t xml:space="preserve">για </w:t>
      </w:r>
      <w:r>
        <w:rPr>
          <w:rFonts w:eastAsia="Times New Roman" w:cs="Times New Roman"/>
          <w:szCs w:val="24"/>
        </w:rPr>
        <w:t xml:space="preserve">το κτήριο </w:t>
      </w:r>
      <w:r>
        <w:rPr>
          <w:rFonts w:eastAsia="Times New Roman" w:cs="Times New Roman"/>
          <w:szCs w:val="24"/>
        </w:rPr>
        <w:t xml:space="preserve">δημαρχείου </w:t>
      </w:r>
      <w:r>
        <w:rPr>
          <w:rFonts w:eastAsia="Times New Roman" w:cs="Times New Roman"/>
          <w:szCs w:val="24"/>
        </w:rPr>
        <w:t>που ανέφερα, όταν άρχισε να κατασκευάζεται, πληρώθηκαν αυτά τα χρήματα. Δεν ήταν και δεν είναι η εξαίρεση. Δυστυχώς, ήταν ο κανόνας. Αυτά τα φαινόμενα, τα αποδέχονταν οι τότε κυβερνώντες του ΠΑΣΟΚ και της Νέας Δημοκρατίας, αλλά</w:t>
      </w:r>
      <w:r>
        <w:rPr>
          <w:rFonts w:eastAsia="Times New Roman" w:cs="Times New Roman"/>
          <w:szCs w:val="24"/>
        </w:rPr>
        <w:t>, δυστυχώς, τα ανεχόταν και η κοινωνία.</w:t>
      </w:r>
    </w:p>
    <w:p w14:paraId="42F91E1F"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Έχω να σας αναφέρω ατέλειωτο κατάλογο, κύριοι συνάδελφοι, υπερτιμολογημένων έργων από την Περιφέρεια Αττικής. Αξίζει να δούμε αυτόν τον κατάλογο. Δεν αρκεί ο χρόνος σήμερα. Η υπερκοστολόγηση δεν ήταν μόνο στις μελέτε</w:t>
      </w:r>
      <w:r>
        <w:rPr>
          <w:rFonts w:eastAsia="Times New Roman" w:cs="Times New Roman"/>
          <w:szCs w:val="24"/>
        </w:rPr>
        <w:t xml:space="preserve">ς, αλλά, κυρίως, στους προϋπολογισμούς και στο πραγματικό κόστος κατασκευής των έργων, εκεί που είναι και τα μεγάλα κονδύλια. </w:t>
      </w:r>
    </w:p>
    <w:p w14:paraId="42F91E2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Έχω αναφέρει στην ομιλία μου στην </w:t>
      </w:r>
      <w:r>
        <w:rPr>
          <w:rFonts w:eastAsia="Times New Roman" w:cs="Times New Roman"/>
          <w:szCs w:val="24"/>
        </w:rPr>
        <w:t>επιτροπή</w:t>
      </w:r>
      <w:r>
        <w:rPr>
          <w:rFonts w:eastAsia="Times New Roman" w:cs="Times New Roman"/>
          <w:szCs w:val="24"/>
        </w:rPr>
        <w:t xml:space="preserve"> για έργα οδοποιίας και έχω ο ίδιος παρατηρήσει ότι έχουν κατασκευαστεί με το 1/3 του π</w:t>
      </w:r>
      <w:r>
        <w:rPr>
          <w:rFonts w:eastAsia="Times New Roman" w:cs="Times New Roman"/>
          <w:szCs w:val="24"/>
        </w:rPr>
        <w:t>άχους της ασφάλτου και, βεβαίως, έχουν καταστραφεί. Έτσι το είδα και εγώ το πάχος. Προφανώς, τα έργα αυτά είναι πολλά και η διάρκεια ζωής τους είναι ελάχιστη. Για τα έργα αυτά θα γίνει ποτέ κανένας έλεγχος; Εγώ αναρωτιέμαι αν θα τιμωρηθούν κάποιοι δημόσιοι</w:t>
      </w:r>
      <w:r>
        <w:rPr>
          <w:rFonts w:eastAsia="Times New Roman" w:cs="Times New Roman"/>
          <w:szCs w:val="24"/>
        </w:rPr>
        <w:t xml:space="preserve"> υπάλληλοι που τα παρέλαβαν. Θα τιμωρηθούν οι εταιρείες που τα κατασκεύασαν; Θα τιμωρηθούν τα φυσικά πρόσωπα που διηύθυναν αυτές τις τεχνικές εταιρείες, που πιθανώς τώρα να έχουν πτωχεύσει, ενώ τα αφεντικά τους έχουν πλουτίσει; Πόσες από τις εταιρείες αυτέ</w:t>
      </w:r>
      <w:r>
        <w:rPr>
          <w:rFonts w:eastAsia="Times New Roman" w:cs="Times New Roman"/>
          <w:szCs w:val="24"/>
        </w:rPr>
        <w:t xml:space="preserve">ς υπάρχουν ακόμα; Θα συνεχίσουν να παίρνουν έργα του δημοσίου; Αυτά είναι μεγάλα ερωτήματα. </w:t>
      </w:r>
    </w:p>
    <w:p w14:paraId="42F91E21"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Το σύστημα του δικομματισμού έχει μεγάλη ευθύνη για την ανοχή στη διαπλοκή ή και έχει πιθανή συμμετοχή σε μερικές περιπτώσεις. Ευθύνη, όμως, έχει όλος ο τεχνικός κ</w:t>
      </w:r>
      <w:r>
        <w:rPr>
          <w:rFonts w:eastAsia="Times New Roman" w:cs="Times New Roman"/>
          <w:szCs w:val="24"/>
        </w:rPr>
        <w:t>όσμος και η κοινωνία</w:t>
      </w:r>
      <w:r>
        <w:rPr>
          <w:rFonts w:eastAsia="Times New Roman" w:cs="Times New Roman"/>
          <w:szCs w:val="24"/>
        </w:rPr>
        <w:t>,</w:t>
      </w:r>
      <w:r>
        <w:rPr>
          <w:rFonts w:eastAsia="Times New Roman" w:cs="Times New Roman"/>
          <w:szCs w:val="24"/>
        </w:rPr>
        <w:t xml:space="preserve"> που ανέχονταν αυτά τα φαινόμενα, εννοώ όσοι έχουν κάποια σχέση με τα έργα αυτά και γνώριζαν τα φαινόμενα. </w:t>
      </w:r>
    </w:p>
    <w:p w14:paraId="42F91E2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Η σημερινή Κυβέρνηση, που έχει αναλάβει δεσμεύσεις κατά της διαφθοράς και της διαπλοκής, έχει τώρα την ευθύνη για την κάθαρση κ</w:t>
      </w:r>
      <w:r>
        <w:rPr>
          <w:rFonts w:eastAsia="Times New Roman" w:cs="Times New Roman"/>
          <w:szCs w:val="24"/>
        </w:rPr>
        <w:t>αι την εξυγίανση. Μεγάλη ευθύνη πέφτει στις πλάτες του σημερινού Υπουργού Υποδομών και όλων των Υπουργών</w:t>
      </w:r>
      <w:r>
        <w:rPr>
          <w:rFonts w:eastAsia="Times New Roman" w:cs="Times New Roman"/>
          <w:szCs w:val="24"/>
        </w:rPr>
        <w:t>,</w:t>
      </w:r>
      <w:r>
        <w:rPr>
          <w:rFonts w:eastAsia="Times New Roman" w:cs="Times New Roman"/>
          <w:szCs w:val="24"/>
        </w:rPr>
        <w:t xml:space="preserve"> που σχετίζονται με τα έργα και τις προμήθειες. </w:t>
      </w:r>
    </w:p>
    <w:p w14:paraId="42F91E23"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Το παρόν νομοσχέδιο εισάγει θετικές αλλαγές, που εκτιμήθηκαν θετικά και από την Αντιπολίτευση, αλλά </w:t>
      </w:r>
      <w:r>
        <w:rPr>
          <w:rFonts w:eastAsia="Times New Roman" w:cs="Times New Roman"/>
          <w:szCs w:val="24"/>
        </w:rPr>
        <w:t>και από τους φορείς</w:t>
      </w:r>
      <w:r>
        <w:rPr>
          <w:rFonts w:eastAsia="Times New Roman" w:cs="Times New Roman"/>
          <w:szCs w:val="24"/>
        </w:rPr>
        <w:t>,</w:t>
      </w:r>
      <w:r>
        <w:rPr>
          <w:rFonts w:eastAsia="Times New Roman" w:cs="Times New Roman"/>
          <w:szCs w:val="24"/>
        </w:rPr>
        <w:t xml:space="preserve"> που είχαν κληθεί για ακρόαση στην </w:t>
      </w:r>
      <w:r>
        <w:rPr>
          <w:rFonts w:eastAsia="Times New Roman" w:cs="Times New Roman"/>
          <w:szCs w:val="24"/>
        </w:rPr>
        <w:t>επιτροπή</w:t>
      </w:r>
      <w:r>
        <w:rPr>
          <w:rFonts w:eastAsia="Times New Roman" w:cs="Times New Roman"/>
          <w:szCs w:val="24"/>
        </w:rPr>
        <w:t xml:space="preserve">. Τέτοιες αλλαγές είναι η συγκρότηση των </w:t>
      </w:r>
      <w:r>
        <w:rPr>
          <w:rFonts w:eastAsia="Times New Roman" w:cs="Times New Roman"/>
          <w:szCs w:val="24"/>
        </w:rPr>
        <w:t>επιτροπών διαγωνισμών</w:t>
      </w:r>
      <w:r>
        <w:rPr>
          <w:rFonts w:eastAsia="Times New Roman" w:cs="Times New Roman"/>
          <w:szCs w:val="24"/>
        </w:rPr>
        <w:t xml:space="preserve"> με ηλεκτρονική κλήρωση, η ανάρτηση των προσφορών στο διαδίκτυο, </w:t>
      </w:r>
      <w:r>
        <w:rPr>
          <w:rFonts w:eastAsia="Times New Roman" w:cs="Times New Roman"/>
          <w:szCs w:val="24"/>
        </w:rPr>
        <w:lastRenderedPageBreak/>
        <w:t>το ότι δεν θα γίνονταν δημοπρατήσεις έργων, εάν δεν έχουν προηγηθε</w:t>
      </w:r>
      <w:r>
        <w:rPr>
          <w:rFonts w:eastAsia="Times New Roman" w:cs="Times New Roman"/>
          <w:szCs w:val="24"/>
        </w:rPr>
        <w:t xml:space="preserve">ί οι απαλλοτριώσεις και οι αρχαιολογικές έρευνες, το ότι ο μελετητής θα έχει ευθύνη για τη μελέτη και τις απαιτούμενες συμπληρώσεις, μέχρι να τελειώσει η κατασκευή του έργου. </w:t>
      </w:r>
    </w:p>
    <w:p w14:paraId="42F91E24"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Στο νομοσχέδιο δεν αναφέρεται κάτι για τις επιτροπές παραλαβής των έργων και το </w:t>
      </w:r>
      <w:r>
        <w:rPr>
          <w:rFonts w:eastAsia="Times New Roman" w:cs="Times New Roman"/>
          <w:szCs w:val="24"/>
        </w:rPr>
        <w:t>είπα στον Υπουργό. Το σημείο-κλειδί της διαπλοκής ήταν και είναι οι επιτροπές παραλαβής των έργων. Το σύνηθες ήταν</w:t>
      </w:r>
      <w:r>
        <w:rPr>
          <w:rFonts w:eastAsia="Times New Roman" w:cs="Times New Roman"/>
          <w:szCs w:val="24"/>
        </w:rPr>
        <w:t>,</w:t>
      </w:r>
      <w:r>
        <w:rPr>
          <w:rFonts w:eastAsia="Times New Roman" w:cs="Times New Roman"/>
          <w:szCs w:val="24"/>
        </w:rPr>
        <w:t xml:space="preserve"> ο διευθυντής της υπηρεσίας να ορίζει τις επιτροπές παραλαβής. Όταν δε</w:t>
      </w:r>
      <w:r>
        <w:rPr>
          <w:rFonts w:eastAsia="Times New Roman" w:cs="Times New Roman"/>
          <w:szCs w:val="24"/>
        </w:rPr>
        <w:t>,</w:t>
      </w:r>
      <w:r>
        <w:rPr>
          <w:rFonts w:eastAsia="Times New Roman" w:cs="Times New Roman"/>
          <w:szCs w:val="24"/>
        </w:rPr>
        <w:t xml:space="preserve"> υπήρχε συνεννόηση και ειδική σχέση υπηρεσίας και εργολήπτη μιας εταιρ</w:t>
      </w:r>
      <w:r>
        <w:rPr>
          <w:rFonts w:eastAsia="Times New Roman" w:cs="Times New Roman"/>
          <w:szCs w:val="24"/>
        </w:rPr>
        <w:t>είας, οι δειγματοληπτικοί έλεγχοι γίνονταν σε επιλεγμένα σημεία από τις εταιρείες. Έτσι, για παράδειγμα, ενώ ο δρόμος είχε κατασκευαστεί με 4 εκατοστά πάχο</w:t>
      </w:r>
      <w:r>
        <w:rPr>
          <w:rFonts w:eastAsia="Times New Roman" w:cs="Times New Roman"/>
          <w:szCs w:val="24"/>
        </w:rPr>
        <w:t>υ</w:t>
      </w:r>
      <w:r>
        <w:rPr>
          <w:rFonts w:eastAsia="Times New Roman" w:cs="Times New Roman"/>
          <w:szCs w:val="24"/>
        </w:rPr>
        <w:t xml:space="preserve">ς </w:t>
      </w:r>
      <w:r>
        <w:rPr>
          <w:rFonts w:eastAsia="Times New Roman" w:cs="Times New Roman"/>
          <w:szCs w:val="24"/>
        </w:rPr>
        <w:t>άσφα</w:t>
      </w:r>
      <w:r>
        <w:rPr>
          <w:rFonts w:eastAsia="Times New Roman" w:cs="Times New Roman"/>
          <w:szCs w:val="24"/>
        </w:rPr>
        <w:t>λτο στα επιλεγμένα σημεία που έγιναν οι δοκιμαστικές τομές υπήρχε το σωστό πάχος, δηλαδή, 10 ε</w:t>
      </w:r>
      <w:r>
        <w:rPr>
          <w:rFonts w:eastAsia="Times New Roman" w:cs="Times New Roman"/>
          <w:szCs w:val="24"/>
        </w:rPr>
        <w:t xml:space="preserve">κατοστά και όλα μέλι-γάλα. </w:t>
      </w:r>
    </w:p>
    <w:p w14:paraId="42F91E25"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Επειδή, λοιπόν, δεν υπάρχει στο νομοσχέδιο αναφορά στις επιτροπές παραλαβής, πρότεινα –και νομίζω ο Υπουργός θα το διορθώσει- η πλειοψηφία των μελών των επιτροπών παραλαβής και ο </w:t>
      </w:r>
      <w:r>
        <w:rPr>
          <w:rFonts w:eastAsia="Times New Roman" w:cs="Times New Roman"/>
          <w:szCs w:val="24"/>
        </w:rPr>
        <w:t xml:space="preserve">πρόεδρος </w:t>
      </w:r>
      <w:r>
        <w:rPr>
          <w:rFonts w:eastAsia="Times New Roman" w:cs="Times New Roman"/>
          <w:szCs w:val="24"/>
        </w:rPr>
        <w:t xml:space="preserve">της </w:t>
      </w:r>
      <w:r>
        <w:rPr>
          <w:rFonts w:eastAsia="Times New Roman" w:cs="Times New Roman"/>
          <w:szCs w:val="24"/>
        </w:rPr>
        <w:t>επιτροπής</w:t>
      </w:r>
      <w:r>
        <w:rPr>
          <w:rFonts w:eastAsia="Times New Roman" w:cs="Times New Roman"/>
          <w:szCs w:val="24"/>
        </w:rPr>
        <w:t xml:space="preserve"> να προέρχονται από ηλεκτρο</w:t>
      </w:r>
      <w:r>
        <w:rPr>
          <w:rFonts w:eastAsia="Times New Roman" w:cs="Times New Roman"/>
          <w:szCs w:val="24"/>
        </w:rPr>
        <w:t xml:space="preserve">νική κλήρωση. Και αυτό πρέπει να μπει σε αυτό το νομοσχέδιο. Είναι εύκολο να μπει. </w:t>
      </w:r>
    </w:p>
    <w:p w14:paraId="42F91E2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Είναι μέσα στη νομοτεχνική.</w:t>
      </w:r>
    </w:p>
    <w:p w14:paraId="42F91E2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ΔΗΜΑΡΑΣ: </w:t>
      </w:r>
      <w:r>
        <w:rPr>
          <w:rFonts w:eastAsia="Times New Roman" w:cs="Times New Roman"/>
          <w:szCs w:val="24"/>
        </w:rPr>
        <w:t>Για το άρθρο 50, έργα και μέλη των κατασκευών, συμφωνώ με την τοποθέτηση του κ. Μανιάτη, να γίνονται μ</w:t>
      </w:r>
      <w:r>
        <w:rPr>
          <w:rFonts w:eastAsia="Times New Roman" w:cs="Times New Roman"/>
          <w:szCs w:val="24"/>
        </w:rPr>
        <w:t xml:space="preserve">όνο σε πολύ εξαιρετικές περιπτώσεις. Βέβαια, προβλέπεται από τον νόμο η εξαίρεση ανατάσεων και τα κτήρια. Και είναι θετικό αυτό. Έγιναν, επίσης, σωστές παρατηρήσεις από την Αντιπολίτευση και, εάν όχι όλες, πρέπει να αξιολογηθούν και να ενσωματωθούν. </w:t>
      </w:r>
    </w:p>
    <w:p w14:paraId="42F91E28"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Επίση</w:t>
      </w:r>
      <w:r>
        <w:rPr>
          <w:rFonts w:eastAsia="Times New Roman" w:cs="Times New Roman"/>
          <w:szCs w:val="24"/>
        </w:rPr>
        <w:t xml:space="preserve">ς, θεωρώ σωστή την πρόταση του κ. Μανιάτη, για την παραλαβή των μελετών από Σώμα Ορκωτών Λογιστών, κύριε Μανιάτη, γιατί αποδείχθηκε ότι αυτές οι μελέτες που παραλαμβάνονταν μέχρι τώρα και οι επιτροπές αυτές πάσχουν. </w:t>
      </w:r>
    </w:p>
    <w:p w14:paraId="42F91E29" w14:textId="77777777" w:rsidR="00BB77B8" w:rsidRDefault="00A714EA">
      <w:pPr>
        <w:spacing w:after="0" w:line="600" w:lineRule="auto"/>
        <w:ind w:firstLine="720"/>
        <w:jc w:val="both"/>
        <w:rPr>
          <w:rFonts w:eastAsia="Times New Roman"/>
          <w:bCs/>
        </w:rPr>
      </w:pPr>
      <w:r>
        <w:rPr>
          <w:rFonts w:eastAsia="Times New Roman"/>
          <w:bCs/>
        </w:rPr>
        <w:lastRenderedPageBreak/>
        <w:t>(Στο σημείο αυτό κτυπάει το κουδούνι λή</w:t>
      </w:r>
      <w:r>
        <w:rPr>
          <w:rFonts w:eastAsia="Times New Roman"/>
          <w:bCs/>
        </w:rPr>
        <w:t>ξεως του χρόνου ομιλίας του κυρίου Βουλευτή)</w:t>
      </w:r>
    </w:p>
    <w:p w14:paraId="42F91E2A" w14:textId="77777777" w:rsidR="00BB77B8" w:rsidRDefault="00A714EA">
      <w:pPr>
        <w:spacing w:after="0"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b/>
          <w:szCs w:val="24"/>
        </w:rPr>
        <w:t xml:space="preserve"> </w:t>
      </w:r>
      <w:r>
        <w:rPr>
          <w:rFonts w:eastAsia="Times New Roman" w:cs="Times New Roman"/>
          <w:szCs w:val="24"/>
        </w:rPr>
        <w:t xml:space="preserve">Ολοκληρώστε, παρακαλώ. </w:t>
      </w:r>
    </w:p>
    <w:p w14:paraId="42F91E2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ΔΗΜΑΡΑΣ: </w:t>
      </w:r>
      <w:r>
        <w:rPr>
          <w:rFonts w:eastAsia="Times New Roman" w:cs="Times New Roman"/>
          <w:szCs w:val="24"/>
        </w:rPr>
        <w:t xml:space="preserve">Ένα λεπτό, κύριε Πρόεδρε. Τελειώνω. </w:t>
      </w:r>
    </w:p>
    <w:p w14:paraId="42F91E2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Πρέπει να βρούμε, λοιπόν, τη θεραπεία και να μην κολλήσουμε σε ιδεοληψίες. Το ζητούμενο είναι η </w:t>
      </w:r>
      <w:r>
        <w:rPr>
          <w:rFonts w:eastAsia="Times New Roman" w:cs="Times New Roman"/>
          <w:szCs w:val="24"/>
        </w:rPr>
        <w:t xml:space="preserve">καλύτερη εξυπηρέτηση του δημόσιου συμφέροντος, η μείωση του κόστους των έργων και η αύξηση της ποιότητας. </w:t>
      </w:r>
    </w:p>
    <w:p w14:paraId="42F91E2D"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Συνάδελφοι, το σύστημα μελετών κατασκευών, επίβλεψης παρασκευής είναι ένα ισχυρό σύστημα, αλλά και άρρωστο σύστημα, με μικρομεταρρυθμίσεις δεν θα αλλ</w:t>
      </w:r>
      <w:r>
        <w:rPr>
          <w:rFonts w:eastAsia="Times New Roman" w:cs="Times New Roman"/>
          <w:szCs w:val="24"/>
        </w:rPr>
        <w:t xml:space="preserve">άξει στον πυρήνα του. </w:t>
      </w:r>
    </w:p>
    <w:p w14:paraId="42F91E2E"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Πιθανώς, θα έχουμε αντιδράσεις με αντίστοιχες καθυστερήσεις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Το σύστημα και η </w:t>
      </w:r>
      <w:r>
        <w:rPr>
          <w:rFonts w:eastAsia="Times New Roman" w:cs="Times New Roman"/>
          <w:szCs w:val="24"/>
        </w:rPr>
        <w:t>δημόσια διοίκηση</w:t>
      </w:r>
      <w:r>
        <w:rPr>
          <w:rFonts w:eastAsia="Times New Roman" w:cs="Times New Roman"/>
          <w:szCs w:val="24"/>
        </w:rPr>
        <w:t xml:space="preserve"> χρειάζεται τολμηρές και βαθιές τομές. Έχουμε όλοι ευθύνη να το αλλάξουμε, τα κόμματα, οι Βουλευτές και μεγαλύτερη ευθύνη έχει η Κυβέ</w:t>
      </w:r>
      <w:r>
        <w:rPr>
          <w:rFonts w:eastAsia="Times New Roman" w:cs="Times New Roman"/>
          <w:szCs w:val="24"/>
        </w:rPr>
        <w:t xml:space="preserve">ρνηση. Το περιμένει ο λαός, το χρειάζεται η πατρίδα. </w:t>
      </w:r>
    </w:p>
    <w:p w14:paraId="42F91E2F"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2F91E30" w14:textId="77777777" w:rsidR="00BB77B8" w:rsidRDefault="00A714EA">
      <w:pPr>
        <w:spacing w:after="0" w:line="600" w:lineRule="auto"/>
        <w:ind w:firstLine="720"/>
        <w:jc w:val="center"/>
        <w:rPr>
          <w:rFonts w:eastAsia="Times New Roman"/>
          <w:bCs/>
        </w:rPr>
      </w:pPr>
      <w:r>
        <w:rPr>
          <w:rFonts w:eastAsia="Times New Roman"/>
          <w:bCs/>
        </w:rPr>
        <w:lastRenderedPageBreak/>
        <w:t>(Χειροκροτήματα απ’ την πτέρυγα του ΣΥΡΙΖΑ)</w:t>
      </w:r>
    </w:p>
    <w:p w14:paraId="42F91E31" w14:textId="77777777" w:rsidR="00BB77B8" w:rsidRDefault="00A714EA">
      <w:pPr>
        <w:spacing w:after="0" w:line="600" w:lineRule="auto"/>
        <w:ind w:firstLine="720"/>
        <w:jc w:val="both"/>
        <w:rPr>
          <w:rFonts w:eastAsia="Times New Roman"/>
          <w:bCs/>
        </w:rPr>
      </w:pPr>
      <w:r>
        <w:rPr>
          <w:rFonts w:eastAsia="Times New Roman"/>
          <w:b/>
          <w:bCs/>
        </w:rPr>
        <w:t xml:space="preserve">ΠΡΟΕΔΡΕΥΩΝ (Δημήτριος Κρεμαστινός): </w:t>
      </w:r>
      <w:r>
        <w:rPr>
          <w:rFonts w:eastAsia="Times New Roman"/>
          <w:bCs/>
        </w:rPr>
        <w:t>Τον λόγο έχει ο κ. Χατζηδάκης, Βουλευτής της Νέας Δημοκρατίας, για επτά λεπτά.</w:t>
      </w:r>
    </w:p>
    <w:p w14:paraId="42F91E32" w14:textId="77777777" w:rsidR="00BB77B8" w:rsidRDefault="00A714EA">
      <w:pPr>
        <w:spacing w:after="0" w:line="600" w:lineRule="auto"/>
        <w:ind w:firstLine="720"/>
        <w:jc w:val="both"/>
        <w:rPr>
          <w:rFonts w:eastAsia="Times New Roman"/>
          <w:bCs/>
        </w:rPr>
      </w:pPr>
      <w:r>
        <w:rPr>
          <w:rFonts w:eastAsia="Times New Roman"/>
          <w:bCs/>
        </w:rPr>
        <w:t>Ορίστε, κύριε Χατζηδάκη, έχ</w:t>
      </w:r>
      <w:r>
        <w:rPr>
          <w:rFonts w:eastAsia="Times New Roman"/>
          <w:bCs/>
        </w:rPr>
        <w:t>ει τον λόγο.</w:t>
      </w:r>
    </w:p>
    <w:p w14:paraId="42F91E33" w14:textId="77777777" w:rsidR="00BB77B8" w:rsidRDefault="00A714EA">
      <w:pPr>
        <w:spacing w:after="0" w:line="600" w:lineRule="auto"/>
        <w:ind w:firstLine="720"/>
        <w:jc w:val="both"/>
        <w:rPr>
          <w:rFonts w:eastAsia="Times New Roman"/>
          <w:bCs/>
        </w:rPr>
      </w:pPr>
      <w:r>
        <w:rPr>
          <w:rFonts w:eastAsia="Times New Roman"/>
          <w:b/>
          <w:bCs/>
        </w:rPr>
        <w:t xml:space="preserve">ΚΩΝΣΤΑΝΤΙΝΟΣ ΧΑΤΖΗΔΑΚΗΣ: </w:t>
      </w:r>
      <w:r>
        <w:rPr>
          <w:rFonts w:eastAsia="Times New Roman"/>
          <w:bCs/>
        </w:rPr>
        <w:t>Κύριες Πρόεδρε, κυρίες και κύριοι συνάδελφοι, θα ήθελα να κάνω μία πρόταση στον κ. Σταθάκη, ο οποίος είναι αρμόδιος μεταξύ των άλλων και για τον τουρισμό. Δεδομένου ότι ο ΣΥΡΙΖΑ έχει αυτή τη στάση ανοχής, αν όχι συμπάθ</w:t>
      </w:r>
      <w:r>
        <w:rPr>
          <w:rFonts w:eastAsia="Times New Roman"/>
          <w:bCs/>
        </w:rPr>
        <w:t>ειας, απέναντι στις καταλήψεις και τους καταληψίες, γιατί δεν βάζει στην ατζέντα του, μεταξύ των άλλων, μετά τον ιατρικό τουρισμό, τον θρησκευτικό τουρισμό και τον «μπαχαλοτουρισμό»; Ενδεχομένως, να αποδειχθεί χρήσιμος και για την εθνική οικονομία. Ας το ε</w:t>
      </w:r>
      <w:r>
        <w:rPr>
          <w:rFonts w:eastAsia="Times New Roman"/>
          <w:bCs/>
        </w:rPr>
        <w:t xml:space="preserve">ξετάσει ο κ. Σταθάκης. Προσπαθώ να διευρύνω τις σκέψεις σας, κυρίες και κύριοι συνάδελφοι του ΣΥΡΙΖΑ. </w:t>
      </w:r>
    </w:p>
    <w:p w14:paraId="42F91E34" w14:textId="77777777" w:rsidR="00BB77B8" w:rsidRDefault="00A714EA">
      <w:pPr>
        <w:spacing w:after="0" w:line="600" w:lineRule="auto"/>
        <w:ind w:firstLine="720"/>
        <w:jc w:val="both"/>
        <w:rPr>
          <w:rFonts w:eastAsia="Times New Roman"/>
          <w:bCs/>
        </w:rPr>
      </w:pPr>
      <w:r>
        <w:rPr>
          <w:rFonts w:eastAsia="Times New Roman"/>
          <w:bCs/>
        </w:rPr>
        <w:lastRenderedPageBreak/>
        <w:t>Έρχομαι στο νομοσχέδιο. Οι δημόσιες συμβάσεις, όσο και εάν ακούγεται ως ένας τεχνικός όρος, είναι το μέσο με το οποίο το δημόσιο αναθέτει έργα και αγοράζει αγαθά και υπηρεσίες, άρα είναι ένα βασικό εργαλείο για την εξυπηρέτηση των πολιτών και ένα πεδίο στο</w:t>
      </w:r>
      <w:r>
        <w:rPr>
          <w:rFonts w:eastAsia="Times New Roman"/>
          <w:bCs/>
        </w:rPr>
        <w:t xml:space="preserve"> οποίο θα πρέπει να υπάρξει ταχύτητα, διαφάνεια και σωστή αξιοποίηση των χρημάτων των φορολογουμένων. </w:t>
      </w:r>
    </w:p>
    <w:p w14:paraId="42F91E35" w14:textId="77777777" w:rsidR="00BB77B8" w:rsidRDefault="00A714EA">
      <w:pPr>
        <w:spacing w:after="0" w:line="600" w:lineRule="auto"/>
        <w:ind w:firstLine="720"/>
        <w:jc w:val="both"/>
        <w:rPr>
          <w:rFonts w:eastAsia="Times New Roman"/>
          <w:bCs/>
        </w:rPr>
      </w:pPr>
      <w:r>
        <w:rPr>
          <w:rFonts w:eastAsia="Times New Roman"/>
          <w:bCs/>
        </w:rPr>
        <w:t>Η προηγούμενη, τρισκατάρατη Κυβέρνηση, μεταξύ των άλλων πρωτοβουλιών που έχει αναλάβει, είχε φέρει και το ν.4281 για τις δημόσιες συμβάσεις, τον οποίο νό</w:t>
      </w:r>
      <w:r>
        <w:rPr>
          <w:rFonts w:eastAsia="Times New Roman"/>
          <w:bCs/>
        </w:rPr>
        <w:t>μο –κατ’ εξαίρεσιν- μας είχε κάνει τη χάρη και τον είχε ψηφίσει ο ΣΥΡΙΖΑ. Τον νόμο, όμως, αυτόν</w:t>
      </w:r>
      <w:r>
        <w:rPr>
          <w:rFonts w:eastAsia="Times New Roman"/>
          <w:bCs/>
        </w:rPr>
        <w:t>,</w:t>
      </w:r>
      <w:r>
        <w:rPr>
          <w:rFonts w:eastAsia="Times New Roman"/>
          <w:bCs/>
        </w:rPr>
        <w:t xml:space="preserve"> που τον είχε ψηφίσει στη συνέχεια </w:t>
      </w:r>
      <w:r>
        <w:rPr>
          <w:rFonts w:eastAsia="Times New Roman"/>
          <w:bCs/>
        </w:rPr>
        <w:t>-</w:t>
      </w:r>
      <w:r>
        <w:rPr>
          <w:rFonts w:eastAsia="Times New Roman"/>
          <w:bCs/>
        </w:rPr>
        <w:t>ενδεχομένως, δεν θα το ξέρετε- ανέστειλε τη λειτουργία του, αφήνοντας τα πράγματα</w:t>
      </w:r>
      <w:r>
        <w:rPr>
          <w:rFonts w:eastAsia="Times New Roman"/>
          <w:bCs/>
        </w:rPr>
        <w:t>,</w:t>
      </w:r>
      <w:r>
        <w:rPr>
          <w:rFonts w:eastAsia="Times New Roman"/>
          <w:bCs/>
        </w:rPr>
        <w:t xml:space="preserve"> σε ένα μεγάλο βαθμό</w:t>
      </w:r>
      <w:r>
        <w:rPr>
          <w:rFonts w:eastAsia="Times New Roman"/>
          <w:bCs/>
        </w:rPr>
        <w:t>,</w:t>
      </w:r>
      <w:r>
        <w:rPr>
          <w:rFonts w:eastAsia="Times New Roman"/>
          <w:bCs/>
        </w:rPr>
        <w:t xml:space="preserve"> στην τύχη τους, χωρίς να εκδώσει τις απαραίτητες κανονιστικές αποφάσεις, μέχρι που αποφάσισε να φέρει το σημερινό νομοσχέδιο, το οποίο ενσωματώνει κοινοτικές </w:t>
      </w:r>
      <w:r>
        <w:rPr>
          <w:rFonts w:eastAsia="Times New Roman"/>
          <w:bCs/>
        </w:rPr>
        <w:t>οδηγίες</w:t>
      </w:r>
      <w:r>
        <w:rPr>
          <w:rFonts w:eastAsia="Times New Roman"/>
          <w:bCs/>
        </w:rPr>
        <w:t>, αλλά σε ορισμένες περιπτώσεις, με τον τρόπο που το κάνει, οδηγεί σε βήματα προς τα πίσω.</w:t>
      </w:r>
      <w:r>
        <w:rPr>
          <w:rFonts w:eastAsia="Times New Roman"/>
          <w:bCs/>
        </w:rPr>
        <w:t xml:space="preserve"> </w:t>
      </w:r>
    </w:p>
    <w:p w14:paraId="42F91E36" w14:textId="77777777" w:rsidR="00BB77B8" w:rsidRDefault="00A714EA">
      <w:pPr>
        <w:spacing w:after="0" w:line="600" w:lineRule="auto"/>
        <w:ind w:firstLine="720"/>
        <w:jc w:val="both"/>
        <w:rPr>
          <w:rFonts w:eastAsia="Times New Roman"/>
          <w:bCs/>
        </w:rPr>
      </w:pPr>
      <w:r>
        <w:rPr>
          <w:rFonts w:eastAsia="Times New Roman"/>
          <w:bCs/>
        </w:rPr>
        <w:t xml:space="preserve">Θα αναφερθώ σε κάποια παραδείγματα, για να γίνει σαφές. </w:t>
      </w:r>
    </w:p>
    <w:p w14:paraId="42F91E37" w14:textId="77777777" w:rsidR="00BB77B8" w:rsidRDefault="00A714EA">
      <w:pPr>
        <w:spacing w:after="0" w:line="600" w:lineRule="auto"/>
        <w:ind w:firstLine="720"/>
        <w:jc w:val="both"/>
        <w:rPr>
          <w:rFonts w:eastAsia="Times New Roman"/>
          <w:bCs/>
        </w:rPr>
      </w:pPr>
      <w:r>
        <w:rPr>
          <w:rFonts w:eastAsia="Times New Roman"/>
          <w:bCs/>
        </w:rPr>
        <w:lastRenderedPageBreak/>
        <w:t xml:space="preserve">Κατ’ αρχάς, εδώ και ενάμιση χρόνο, βλέπουμε αδικαιολόγητη καθυστέρηση στην αξιοποίηση όλων των ηλεκτρονικών συστημάτων για τη διενέργεια διαγωνισμών και παρακολούθηση συμβάσεων, κάτι το οποίο έχει </w:t>
      </w:r>
      <w:r>
        <w:rPr>
          <w:rFonts w:eastAsia="Times New Roman"/>
          <w:bCs/>
        </w:rPr>
        <w:t xml:space="preserve">να κάνει με τη διαφάνεια, αλλά και με την εξοικονόμηση πόρων, τις δαπάνες που η Κυβέρνηση λέει ότι δεν μπορούμε να εξοικονομήσουμε και ότι μόνο μία ανάλγητη κυβέρνηση θα τις περιόριζε. </w:t>
      </w:r>
    </w:p>
    <w:p w14:paraId="42F91E38" w14:textId="77777777" w:rsidR="00BB77B8" w:rsidRDefault="00A714EA">
      <w:pPr>
        <w:spacing w:after="0" w:line="600" w:lineRule="auto"/>
        <w:ind w:firstLine="720"/>
        <w:jc w:val="both"/>
        <w:rPr>
          <w:rFonts w:eastAsia="Times New Roman"/>
          <w:bCs/>
        </w:rPr>
      </w:pPr>
      <w:r>
        <w:rPr>
          <w:rFonts w:eastAsia="Times New Roman"/>
          <w:bCs/>
        </w:rPr>
        <w:t xml:space="preserve">Η προηγούμενη </w:t>
      </w:r>
      <w:r>
        <w:rPr>
          <w:rFonts w:eastAsia="Times New Roman"/>
          <w:bCs/>
        </w:rPr>
        <w:t>κυβέρνηση</w:t>
      </w:r>
      <w:r>
        <w:rPr>
          <w:rFonts w:eastAsia="Times New Roman"/>
          <w:bCs/>
        </w:rPr>
        <w:t>, λοιπόν, ενίσχυσε τα πληροφοριακά συστήματα ΕΣ</w:t>
      </w:r>
      <w:r>
        <w:rPr>
          <w:rFonts w:eastAsia="Times New Roman"/>
          <w:bCs/>
        </w:rPr>
        <w:t xml:space="preserve">ΗΔΗΣ, δηλαδή το Εθνικό Σύστημα Ηλεκτρονικών Δημοσίων Συμβάσεων και το ΚΗΜΔΗΣ, του Κεντρικού Ηλεκτρονικού Μητρώου Ηλεκτρονικών Συμβάσεων. Η ανάρτηση στο </w:t>
      </w:r>
      <w:r>
        <w:rPr>
          <w:rFonts w:eastAsia="Times New Roman"/>
          <w:bCs/>
        </w:rPr>
        <w:t>ηλεκτρονικό μητρώο</w:t>
      </w:r>
      <w:r>
        <w:rPr>
          <w:rFonts w:eastAsia="Times New Roman"/>
          <w:bCs/>
        </w:rPr>
        <w:t xml:space="preserve"> εξαπλώθηκε από το 2012 σε όλο το δημόσιο τομέα και για όλες τις συμβάσεις και η χρήση</w:t>
      </w:r>
      <w:r>
        <w:rPr>
          <w:rFonts w:eastAsia="Times New Roman"/>
          <w:bCs/>
        </w:rPr>
        <w:t xml:space="preserve"> της ηλεκτρονικής πλατφόρμας ΕΣΗΔΗΣ έγινε υποχρεωτική για τους διαγωνισμούς προμηθειών και υπηρεσιών άνω των 60.000 ευρώ, όλα ηλεκτρονικά. Και ενώ υπήρχε συνεργασία μεταξύ των συναρμόδιων Υπουργείων -και το πράγμα προχωρούσε κανονικά- και ήταν υποχρέωση να</w:t>
      </w:r>
      <w:r>
        <w:rPr>
          <w:rFonts w:eastAsia="Times New Roman"/>
          <w:bCs/>
        </w:rPr>
        <w:t xml:space="preserve"> εφαρμοστούν όλα αυτά σε όλο το </w:t>
      </w:r>
      <w:r>
        <w:rPr>
          <w:rFonts w:eastAsia="Times New Roman"/>
          <w:bCs/>
        </w:rPr>
        <w:t xml:space="preserve">δημόσιο </w:t>
      </w:r>
      <w:r>
        <w:rPr>
          <w:rFonts w:eastAsia="Times New Roman"/>
          <w:bCs/>
        </w:rPr>
        <w:t>μέχρι το τέλος του 2015, η Κυβέρνηση του ΣΥΡΙΖΑ –που</w:t>
      </w:r>
      <w:r>
        <w:rPr>
          <w:rFonts w:eastAsia="Times New Roman"/>
          <w:bCs/>
        </w:rPr>
        <w:t>,</w:t>
      </w:r>
      <w:r>
        <w:rPr>
          <w:rFonts w:eastAsia="Times New Roman"/>
          <w:bCs/>
        </w:rPr>
        <w:t xml:space="preserve"> κατά τα λοιπά</w:t>
      </w:r>
      <w:r>
        <w:rPr>
          <w:rFonts w:eastAsia="Times New Roman"/>
          <w:bCs/>
        </w:rPr>
        <w:t>,</w:t>
      </w:r>
      <w:r>
        <w:rPr>
          <w:rFonts w:eastAsia="Times New Roman"/>
          <w:bCs/>
        </w:rPr>
        <w:t xml:space="preserve"> νοιάζεται για τη διαφάνεια, για την εξοικονόμηση πόρων </w:t>
      </w:r>
      <w:r>
        <w:rPr>
          <w:rFonts w:eastAsia="Times New Roman"/>
          <w:bCs/>
        </w:rPr>
        <w:lastRenderedPageBreak/>
        <w:t>κ.ο.κ.- ανέστειλε την εφαρμογή στα δημόσια έργα μέχρι τον Απρίλιο του 2017, με τη γνωστή δήλ</w:t>
      </w:r>
      <w:r>
        <w:rPr>
          <w:rFonts w:eastAsia="Times New Roman"/>
          <w:bCs/>
        </w:rPr>
        <w:t xml:space="preserve">ωση του αρμόδιου Υπουργού του κ. Σπίρτζη, ότι οι υπάλληλοι πρέπει να εκπαιδευτούν στο σύστημα. Και πάμε με τον παλιό γνωστό τρόπο. </w:t>
      </w:r>
    </w:p>
    <w:p w14:paraId="42F91E39" w14:textId="77777777" w:rsidR="00BB77B8" w:rsidRDefault="00A714EA">
      <w:pPr>
        <w:spacing w:after="0" w:line="600" w:lineRule="auto"/>
        <w:ind w:firstLine="720"/>
        <w:jc w:val="both"/>
        <w:rPr>
          <w:rFonts w:eastAsia="Times New Roman"/>
          <w:szCs w:val="24"/>
        </w:rPr>
      </w:pPr>
      <w:r>
        <w:rPr>
          <w:rFonts w:eastAsia="Times New Roman"/>
          <w:szCs w:val="24"/>
        </w:rPr>
        <w:t>Το παρόν σχέδιο νόμου δεν κάνει κανένα βήμα για την αξιοποίηση των ηλεκτρονικών συστημάτων, ενώ γίνονται, όπως σας είπα, βήμ</w:t>
      </w:r>
      <w:r>
        <w:rPr>
          <w:rFonts w:eastAsia="Times New Roman"/>
          <w:szCs w:val="24"/>
        </w:rPr>
        <w:t>ατα προς τα πίσω. Πολύ μικρή αναφορά γίνεται στην Εθνική Βάση Δεδομένων Δημοσίων Συμβάσεων, η οποία είναι το μοναδικό εργαλείο</w:t>
      </w:r>
      <w:r>
        <w:rPr>
          <w:rFonts w:eastAsia="Times New Roman"/>
          <w:szCs w:val="24"/>
        </w:rPr>
        <w:t>,</w:t>
      </w:r>
      <w:r>
        <w:rPr>
          <w:rFonts w:eastAsia="Times New Roman"/>
          <w:szCs w:val="24"/>
        </w:rPr>
        <w:t xml:space="preserve"> που μπορεί να εξασφαλίσει κάποια αποτελεσματική εποπτεία του πλήθους των δημοσίων συμβάσεων, που είναι χιλιάδες ετησίως στη χώρα</w:t>
      </w:r>
      <w:r>
        <w:rPr>
          <w:rFonts w:eastAsia="Times New Roman"/>
          <w:szCs w:val="24"/>
        </w:rPr>
        <w:t>.</w:t>
      </w:r>
    </w:p>
    <w:p w14:paraId="42F91E3A" w14:textId="77777777" w:rsidR="00BB77B8" w:rsidRDefault="00A714EA">
      <w:pPr>
        <w:spacing w:after="0" w:line="600" w:lineRule="auto"/>
        <w:ind w:firstLine="720"/>
        <w:jc w:val="both"/>
        <w:rPr>
          <w:rFonts w:eastAsia="Times New Roman"/>
          <w:szCs w:val="24"/>
        </w:rPr>
      </w:pPr>
      <w:r>
        <w:rPr>
          <w:rFonts w:eastAsia="Times New Roman"/>
          <w:szCs w:val="24"/>
        </w:rPr>
        <w:t xml:space="preserve">Ταυτόχρονα, κυρίες και κύριοι συνάδελφοι, υπονομεύεται η λειτουργία της </w:t>
      </w:r>
      <w:r>
        <w:rPr>
          <w:rFonts w:eastAsia="Times New Roman"/>
          <w:szCs w:val="24"/>
        </w:rPr>
        <w:t>ανεξάρτητης αρχής</w:t>
      </w:r>
      <w:r>
        <w:rPr>
          <w:rFonts w:eastAsia="Times New Roman"/>
          <w:szCs w:val="24"/>
        </w:rPr>
        <w:t xml:space="preserve"> για την αποτελεσματική εποπτεία της αγοράς. Εκεί είχαμε τοποθετήσει έναν </w:t>
      </w:r>
      <w:r>
        <w:rPr>
          <w:rFonts w:eastAsia="Times New Roman"/>
          <w:szCs w:val="24"/>
        </w:rPr>
        <w:t xml:space="preserve">εξέχοντα </w:t>
      </w:r>
      <w:r>
        <w:rPr>
          <w:rFonts w:eastAsia="Times New Roman"/>
          <w:szCs w:val="24"/>
        </w:rPr>
        <w:t xml:space="preserve">δικαστή, τον κ. Ράικο, ο οποίος στη συνέχεια, αφού έφυγε από την </w:t>
      </w:r>
      <w:r>
        <w:rPr>
          <w:rFonts w:eastAsia="Times New Roman"/>
          <w:szCs w:val="24"/>
        </w:rPr>
        <w:t>αρχή</w:t>
      </w:r>
      <w:r>
        <w:rPr>
          <w:rFonts w:eastAsia="Times New Roman"/>
          <w:szCs w:val="24"/>
        </w:rPr>
        <w:t>, μάλλον πριν</w:t>
      </w:r>
      <w:r>
        <w:rPr>
          <w:rFonts w:eastAsia="Times New Roman"/>
          <w:szCs w:val="24"/>
        </w:rPr>
        <w:t xml:space="preserve"> φύγει από την </w:t>
      </w:r>
      <w:r>
        <w:rPr>
          <w:rFonts w:eastAsia="Times New Roman"/>
          <w:szCs w:val="24"/>
        </w:rPr>
        <w:t>αρχή</w:t>
      </w:r>
      <w:r>
        <w:rPr>
          <w:rFonts w:eastAsia="Times New Roman"/>
          <w:szCs w:val="24"/>
        </w:rPr>
        <w:t xml:space="preserve">, με διαγωνισμό </w:t>
      </w:r>
      <w:r>
        <w:rPr>
          <w:rFonts w:eastAsia="Times New Roman"/>
          <w:szCs w:val="24"/>
        </w:rPr>
        <w:lastRenderedPageBreak/>
        <w:t>τοποθετήθηκε στον Οργανισμό Ηνωμένων Εθνών. Το λέω αυτό</w:t>
      </w:r>
      <w:r>
        <w:rPr>
          <w:rFonts w:eastAsia="Times New Roman"/>
          <w:szCs w:val="24"/>
        </w:rPr>
        <w:t>,</w:t>
      </w:r>
      <w:r>
        <w:rPr>
          <w:rFonts w:eastAsia="Times New Roman"/>
          <w:szCs w:val="24"/>
        </w:rPr>
        <w:t xml:space="preserve"> για να καταλάβετε τη σοβαρότητα και των προσώπων και της προσπάθειας.</w:t>
      </w:r>
    </w:p>
    <w:p w14:paraId="42F91E3B" w14:textId="77777777" w:rsidR="00BB77B8" w:rsidRDefault="00A714EA">
      <w:pPr>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 xml:space="preserve">αρχή </w:t>
      </w:r>
      <w:r>
        <w:rPr>
          <w:rFonts w:eastAsia="Times New Roman"/>
          <w:szCs w:val="24"/>
        </w:rPr>
        <w:t>αυτή έχει προχωρήσει το έργο της. Απέκτησε επιχειρησιακή λειτουργία, εξέδωσε μεγάλο αρι</w:t>
      </w:r>
      <w:r>
        <w:rPr>
          <w:rFonts w:eastAsia="Times New Roman"/>
          <w:szCs w:val="24"/>
        </w:rPr>
        <w:t>θμό απαντήσεων, συμβουλών σε ερωτήματα, αρκετές κατευθυντήριες οδηγίες για θέματα δημοσίων συμβάσεων και μεγάλης κλίμακας ελέγχους φυσικά διενήργησε.</w:t>
      </w:r>
    </w:p>
    <w:p w14:paraId="42F91E3C" w14:textId="77777777" w:rsidR="00BB77B8" w:rsidRDefault="00A714EA">
      <w:pPr>
        <w:spacing w:after="0" w:line="600" w:lineRule="auto"/>
        <w:ind w:firstLine="720"/>
        <w:jc w:val="both"/>
        <w:rPr>
          <w:rFonts w:eastAsia="Times New Roman"/>
          <w:szCs w:val="24"/>
        </w:rPr>
      </w:pPr>
      <w:r>
        <w:rPr>
          <w:rFonts w:eastAsia="Times New Roman"/>
          <w:szCs w:val="24"/>
        </w:rPr>
        <w:t>Τώρα, το νομοσχέδιο αυτό την καθιστά, φοβούμαι, μη βιώσιμη, καθώς της αφαιρεί το 40% των πόρων της, οι οπο</w:t>
      </w:r>
      <w:r>
        <w:rPr>
          <w:rFonts w:eastAsia="Times New Roman"/>
          <w:szCs w:val="24"/>
        </w:rPr>
        <w:t>ίοι πόροι, σημειωτέον, δεν επιβαρύνουν τον κρατικό προϋπολογισμό. Παράλληλα</w:t>
      </w:r>
      <w:r>
        <w:rPr>
          <w:rFonts w:eastAsia="Times New Roman"/>
          <w:szCs w:val="24"/>
        </w:rPr>
        <w:t xml:space="preserve"> </w:t>
      </w:r>
      <w:r>
        <w:rPr>
          <w:rFonts w:eastAsia="Times New Roman"/>
          <w:szCs w:val="24"/>
        </w:rPr>
        <w:t xml:space="preserve">-και θέλω να το προσέξετε αυτό- αφαιρεί από την </w:t>
      </w:r>
      <w:r>
        <w:rPr>
          <w:rFonts w:eastAsia="Times New Roman"/>
          <w:szCs w:val="24"/>
        </w:rPr>
        <w:t xml:space="preserve">αρχή </w:t>
      </w:r>
      <w:r>
        <w:rPr>
          <w:rFonts w:eastAsia="Times New Roman"/>
          <w:szCs w:val="24"/>
        </w:rPr>
        <w:t>των δημοσίων συμβάσεων αυτό το νομοσχέδιο μια από τις πιο σημαντικές της αρμοδιότητες. Ποια; Τη σύμφωνη γνώμη επί συμπληρωματικ</w:t>
      </w:r>
      <w:r>
        <w:rPr>
          <w:rFonts w:eastAsia="Times New Roman"/>
          <w:szCs w:val="24"/>
        </w:rPr>
        <w:t>ών συμβάσεων, αφήνοντας το πεδίο ελεύθερο σε διαγωνιζόμενους να προσφέρουν πολύ χαμηλές τιμές, ελπίζοντας σε συμπληρωματική σύμβαση, όταν πια θα τους έχει ανατεθεί το έργο προμήθεια. Το λέω για να ξέρετε τι ψηφίζετε.</w:t>
      </w:r>
    </w:p>
    <w:p w14:paraId="42F91E3D" w14:textId="77777777" w:rsidR="00BB77B8" w:rsidRDefault="00A714EA">
      <w:pPr>
        <w:spacing w:after="0" w:line="600" w:lineRule="auto"/>
        <w:ind w:firstLine="720"/>
        <w:jc w:val="both"/>
        <w:rPr>
          <w:rFonts w:eastAsia="Times New Roman"/>
          <w:szCs w:val="24"/>
        </w:rPr>
      </w:pPr>
      <w:r>
        <w:rPr>
          <w:rFonts w:eastAsia="Times New Roman"/>
          <w:szCs w:val="24"/>
        </w:rPr>
        <w:lastRenderedPageBreak/>
        <w:t>Και έχοντας αναφέρει αυτά, θέλω να θυμη</w:t>
      </w:r>
      <w:r>
        <w:rPr>
          <w:rFonts w:eastAsia="Times New Roman"/>
          <w:szCs w:val="24"/>
        </w:rPr>
        <w:t>θώ δυο θέματα της επικαιρότητας</w:t>
      </w:r>
      <w:r>
        <w:rPr>
          <w:rFonts w:eastAsia="Times New Roman"/>
          <w:szCs w:val="24"/>
        </w:rPr>
        <w:t>,</w:t>
      </w:r>
      <w:r>
        <w:rPr>
          <w:rFonts w:eastAsia="Times New Roman"/>
          <w:szCs w:val="24"/>
        </w:rPr>
        <w:t xml:space="preserve"> που έχουν να κάνουν, φυσικά, με τις δημόσιες συμβάσεις. Το ένα έχει να κάνει με αυτό που συνέβη, με δημόσια σύμβαση προφανώς, στο Νοσοκομείο Τρικάλων, χθες, όπου η Κυβέρνηση είχε ακυρώσει προηγούμενη σύμβαση κι όταν η </w:t>
      </w:r>
      <w:r>
        <w:rPr>
          <w:rFonts w:eastAsia="Times New Roman"/>
          <w:szCs w:val="24"/>
        </w:rPr>
        <w:t>δικαι</w:t>
      </w:r>
      <w:r>
        <w:rPr>
          <w:rFonts w:eastAsia="Times New Roman"/>
          <w:szCs w:val="24"/>
        </w:rPr>
        <w:t xml:space="preserve">οσύνη, </w:t>
      </w:r>
      <w:r>
        <w:rPr>
          <w:rFonts w:eastAsia="Times New Roman"/>
          <w:szCs w:val="24"/>
        </w:rPr>
        <w:t>καλώς ή κακώς</w:t>
      </w:r>
      <w:r>
        <w:rPr>
          <w:rFonts w:eastAsia="Times New Roman"/>
          <w:szCs w:val="24"/>
        </w:rPr>
        <w:t>,</w:t>
      </w:r>
      <w:r>
        <w:rPr>
          <w:rFonts w:eastAsia="Times New Roman"/>
          <w:szCs w:val="24"/>
        </w:rPr>
        <w:t xml:space="preserve"> αποφάσισε διαφορετικά για τη δημόσια σύμβαση αυτή, ο αρμόδιος Υπουργός Υγείας εξερράγη. Εξερράγη, γιατί δεν του άρεσε ούτε η απόφαση της </w:t>
      </w:r>
      <w:r>
        <w:rPr>
          <w:rFonts w:eastAsia="Times New Roman"/>
          <w:szCs w:val="24"/>
        </w:rPr>
        <w:t xml:space="preserve">δικαιοσύνης </w:t>
      </w:r>
      <w:r>
        <w:rPr>
          <w:rFonts w:eastAsia="Times New Roman"/>
          <w:szCs w:val="24"/>
        </w:rPr>
        <w:t>ούτε η στάση της Αστυνομίας.</w:t>
      </w:r>
    </w:p>
    <w:p w14:paraId="42F91E3E" w14:textId="77777777" w:rsidR="00BB77B8" w:rsidRDefault="00A714EA">
      <w:pPr>
        <w:spacing w:after="0" w:line="600" w:lineRule="auto"/>
        <w:ind w:firstLine="720"/>
        <w:jc w:val="both"/>
        <w:rPr>
          <w:rFonts w:eastAsia="Times New Roman"/>
          <w:szCs w:val="24"/>
        </w:rPr>
      </w:pPr>
      <w:r>
        <w:rPr>
          <w:rFonts w:eastAsia="Times New Roman"/>
          <w:szCs w:val="24"/>
        </w:rPr>
        <w:t>Και ποιο μήνυμα εκπέμπει με αυτόν τον τρόπο η Κυβέρνηση;</w:t>
      </w:r>
      <w:r>
        <w:rPr>
          <w:rFonts w:eastAsia="Times New Roman"/>
          <w:szCs w:val="24"/>
        </w:rPr>
        <w:t xml:space="preserve"> Ότι νόμος είναι το δίκαιο του ΣΥΡΙΖΑ. Η </w:t>
      </w:r>
      <w:r>
        <w:rPr>
          <w:rFonts w:eastAsia="Times New Roman"/>
          <w:szCs w:val="24"/>
        </w:rPr>
        <w:t xml:space="preserve">δικαιοσύνη </w:t>
      </w:r>
      <w:r>
        <w:rPr>
          <w:rFonts w:eastAsia="Times New Roman"/>
          <w:szCs w:val="24"/>
        </w:rPr>
        <w:t>αρέσει στην Κυβέρνηση</w:t>
      </w:r>
      <w:r>
        <w:rPr>
          <w:rFonts w:eastAsia="Times New Roman"/>
          <w:szCs w:val="24"/>
        </w:rPr>
        <w:t>,</w:t>
      </w:r>
      <w:r>
        <w:rPr>
          <w:rFonts w:eastAsia="Times New Roman"/>
          <w:szCs w:val="24"/>
        </w:rPr>
        <w:t xml:space="preserve"> μόνο όταν οι αποφάσεις της τυχαίνει να είναι συμβατές με τις επιθυμίες της. Αυτό είναι το πρώτο, το οποίο θέλω να το επισημάνω με έμφαση.</w:t>
      </w:r>
    </w:p>
    <w:p w14:paraId="42F91E3F" w14:textId="77777777" w:rsidR="00BB77B8" w:rsidRDefault="00A714EA">
      <w:pPr>
        <w:spacing w:after="0" w:line="600" w:lineRule="auto"/>
        <w:ind w:firstLine="720"/>
        <w:jc w:val="both"/>
        <w:rPr>
          <w:rFonts w:eastAsia="Times New Roman"/>
          <w:szCs w:val="24"/>
        </w:rPr>
      </w:pPr>
      <w:r>
        <w:rPr>
          <w:rFonts w:eastAsia="Times New Roman"/>
          <w:szCs w:val="24"/>
        </w:rPr>
        <w:t>(Στο σημείο αυτό κτυπάει το κουδούνι λήξεως</w:t>
      </w:r>
      <w:r>
        <w:rPr>
          <w:rFonts w:eastAsia="Times New Roman"/>
          <w:szCs w:val="24"/>
        </w:rPr>
        <w:t xml:space="preserve"> του χρόνου ομιλίας του κυρίου Βουλευτή)</w:t>
      </w:r>
    </w:p>
    <w:p w14:paraId="42F91E40" w14:textId="77777777" w:rsidR="00BB77B8" w:rsidRDefault="00A714EA">
      <w:pPr>
        <w:spacing w:after="0" w:line="600" w:lineRule="auto"/>
        <w:ind w:firstLine="720"/>
        <w:jc w:val="both"/>
        <w:rPr>
          <w:rFonts w:eastAsia="Times New Roman"/>
          <w:szCs w:val="24"/>
        </w:rPr>
      </w:pPr>
      <w:r>
        <w:rPr>
          <w:rFonts w:eastAsia="Times New Roman"/>
          <w:szCs w:val="24"/>
        </w:rPr>
        <w:t xml:space="preserve">Ένα λεπτό, κύριε Πρόεδρε. Το </w:t>
      </w:r>
      <w:r>
        <w:rPr>
          <w:rFonts w:eastAsia="Times New Roman"/>
          <w:szCs w:val="24"/>
        </w:rPr>
        <w:t>δεύτερο</w:t>
      </w:r>
      <w:r>
        <w:rPr>
          <w:rFonts w:eastAsia="Times New Roman"/>
          <w:szCs w:val="24"/>
        </w:rPr>
        <w:t>,</w:t>
      </w:r>
      <w:r>
        <w:rPr>
          <w:rFonts w:eastAsia="Times New Roman"/>
          <w:szCs w:val="24"/>
        </w:rPr>
        <w:t xml:space="preserve"> που θέλω να επισημάνω με έμφαση, γιατί ήδη σημειώθηκε από προηγούμενους συναδέλφους από αυτό εδώ το Βήμα –ένα λεπτό, κύριε Πρόεδρε-, είναι η αναφορά </w:t>
      </w:r>
      <w:r>
        <w:rPr>
          <w:rFonts w:eastAsia="Times New Roman"/>
          <w:szCs w:val="24"/>
        </w:rPr>
        <w:lastRenderedPageBreak/>
        <w:t>στη δημόσια σύμβαση, στο δημ</w:t>
      </w:r>
      <w:r>
        <w:rPr>
          <w:rFonts w:eastAsia="Times New Roman"/>
          <w:szCs w:val="24"/>
        </w:rPr>
        <w:t xml:space="preserve">όσιο έργο Πάτρα-Πύργος, στο οποίο αποφάσισε η Κυβέρνηση να κάνει κατάτμηση σε οκτώ τμήματα, έτσι ώστε να μπορούν να μπουν, υποτίθεται, και περισσότερες εταιρείες και εταιρείες έκτης τάξεως, όπως λέγεται στον τεχνικό κόσμο. Έγινε, λοιπόν, ο διαγωνισμός και </w:t>
      </w:r>
      <w:r>
        <w:rPr>
          <w:rFonts w:eastAsia="Times New Roman"/>
          <w:szCs w:val="24"/>
        </w:rPr>
        <w:t xml:space="preserve">τα τρία τμήματα που έχουν μέχρι τώρα ανατεθεί, έχουν ανατεθεί στην ίδια εταιρεία. Νόμιμο; Νόμιμο. Απλώς τυχαίνει να </w:t>
      </w:r>
      <w:r>
        <w:rPr>
          <w:rFonts w:eastAsia="Times New Roman"/>
          <w:szCs w:val="24"/>
        </w:rPr>
        <w:t>είναι,</w:t>
      </w:r>
      <w:r>
        <w:rPr>
          <w:rFonts w:eastAsia="Times New Roman"/>
          <w:szCs w:val="24"/>
        </w:rPr>
        <w:t xml:space="preserve">ι όχι μόνο η ίδια εταιρεία, αλλά η εταιρεία της οποίας ο ιδιοκτήτης έχει δύο κουμπάρους Υπουργούς και της οποία ο ιδιοκτήτης, επίσης, </w:t>
      </w:r>
      <w:r>
        <w:rPr>
          <w:rFonts w:eastAsia="Times New Roman"/>
          <w:szCs w:val="24"/>
        </w:rPr>
        <w:t>είναι μεταξύ των έξι-επτά ενδιαφερομένων να πάρουν τηλεοπτικές άδειες.</w:t>
      </w:r>
    </w:p>
    <w:p w14:paraId="42F91E41" w14:textId="77777777" w:rsidR="00BB77B8" w:rsidRDefault="00A714EA">
      <w:pPr>
        <w:spacing w:after="0" w:line="600" w:lineRule="auto"/>
        <w:ind w:firstLine="720"/>
        <w:jc w:val="both"/>
        <w:rPr>
          <w:rFonts w:eastAsia="Times New Roman"/>
          <w:szCs w:val="24"/>
        </w:rPr>
      </w:pPr>
      <w:r>
        <w:rPr>
          <w:rFonts w:eastAsia="Times New Roman"/>
          <w:szCs w:val="24"/>
        </w:rPr>
        <w:t>(Στο σημείο αυτό κτυπάει επανειλημμένα το κουδούνι λήξεως του χρόνου ομιλίας του κυρίου Βουλευτή)</w:t>
      </w:r>
    </w:p>
    <w:p w14:paraId="42F91E42" w14:textId="77777777" w:rsidR="00BB77B8" w:rsidRDefault="00A714EA">
      <w:pPr>
        <w:spacing w:after="0" w:line="600" w:lineRule="auto"/>
        <w:ind w:firstLine="720"/>
        <w:jc w:val="both"/>
        <w:rPr>
          <w:rFonts w:eastAsia="Times New Roman"/>
          <w:szCs w:val="24"/>
        </w:rPr>
      </w:pPr>
      <w:r>
        <w:rPr>
          <w:rFonts w:eastAsia="Times New Roman"/>
          <w:szCs w:val="24"/>
        </w:rPr>
        <w:t>Ο κ. Καμμένος, ο οποίος είναι ένας από τους δύο κουμπάρους του εν λόγω εργολάβου, με το</w:t>
      </w:r>
      <w:r>
        <w:rPr>
          <w:rFonts w:eastAsia="Times New Roman"/>
          <w:szCs w:val="24"/>
        </w:rPr>
        <w:t xml:space="preserve">ν οποίο φυσικά δεν έχω τίποτα, ούτε τον γνωρίζω, τοποθετήθηκε πριν από μέρες και είπε ότι κανονικά δεν θα έπρεπε να είναι υποψήφιος ή δεν θα ήθελε ο κ. Καμμένος να είναι υποψήφιος και για τηλεοπτική άδεια. </w:t>
      </w:r>
      <w:r>
        <w:rPr>
          <w:rFonts w:eastAsia="Times New Roman"/>
          <w:szCs w:val="24"/>
        </w:rPr>
        <w:lastRenderedPageBreak/>
        <w:t>Ο άλλος κουμπάρος του εν λόγω εργολάβου, που είναι</w:t>
      </w:r>
      <w:r>
        <w:rPr>
          <w:rFonts w:eastAsia="Times New Roman"/>
          <w:szCs w:val="24"/>
        </w:rPr>
        <w:t xml:space="preserve"> εδώ μαζί μας σήμερα, ο κ. Σπίρτζης, δεν έχει τοποθετηθεί.</w:t>
      </w:r>
    </w:p>
    <w:p w14:paraId="42F91E43" w14:textId="77777777" w:rsidR="00BB77B8" w:rsidRDefault="00A714EA">
      <w:pPr>
        <w:spacing w:after="0" w:line="600" w:lineRule="auto"/>
        <w:ind w:firstLine="720"/>
        <w:jc w:val="both"/>
        <w:rPr>
          <w:rFonts w:eastAsia="Times New Roman"/>
          <w:szCs w:val="24"/>
        </w:rPr>
      </w:pPr>
      <w:r>
        <w:rPr>
          <w:rFonts w:eastAsia="Times New Roman"/>
          <w:szCs w:val="24"/>
        </w:rPr>
        <w:t xml:space="preserve">Το ερώτημα, όμως, δεν είναι ούτε ο κ. Καμμένος ούτε ο κ. Σπίρτζης. Το ερώτημα έχει να κάνει με την Κυβέρνηση. Η Κυβέρνηση αυτή, η οποία κρατάει τη ρομφαία της κάθαρσης και η οποία μάχεται εναντίον </w:t>
      </w:r>
      <w:r>
        <w:rPr>
          <w:rFonts w:eastAsia="Times New Roman"/>
          <w:szCs w:val="24"/>
        </w:rPr>
        <w:t>της διαπλοκής -και εγώ θέλω να σας πω ξεκάθαρα ότι στο τηλεοπτικό πεδίο υπάρχουν σαφώς περιθώρια βελτίωσης- η Κυβέρνηση λοιπόν</w:t>
      </w:r>
      <w:r>
        <w:rPr>
          <w:rFonts w:eastAsia="Times New Roman"/>
          <w:szCs w:val="24"/>
        </w:rPr>
        <w:t>,</w:t>
      </w:r>
      <w:r>
        <w:rPr>
          <w:rFonts w:eastAsia="Times New Roman"/>
          <w:szCs w:val="24"/>
        </w:rPr>
        <w:t xml:space="preserve"> που κόπτεται υπέρ της διαφάνειας και εναντίον της διαπλοκής, τι πιστεύει για τη συγκεκριμένη περίπτωση; Και πώς σκέπτεται να προ</w:t>
      </w:r>
      <w:r>
        <w:rPr>
          <w:rFonts w:eastAsia="Times New Roman"/>
          <w:szCs w:val="24"/>
        </w:rPr>
        <w:t>χωρήσει στο θέμα της αδειοδότησης των καναλιών, που κι αυτά είναι μια δημόσια σύμβαση; Σκέπτεται να προχωρήσει αγνοώντας όλα αυτά; Θα είναι μια κυβέρνηση η οποία κόπτεται για όλα τα προηγούμενα φαινόμενα -και καλώς κόπτεται λέω εγώ- αλλά αδιαφορεί για τα ν</w:t>
      </w:r>
      <w:r>
        <w:rPr>
          <w:rFonts w:eastAsia="Times New Roman"/>
          <w:szCs w:val="24"/>
        </w:rPr>
        <w:t>έα φαινόμενα</w:t>
      </w:r>
      <w:r>
        <w:rPr>
          <w:rFonts w:eastAsia="Times New Roman"/>
          <w:szCs w:val="24"/>
        </w:rPr>
        <w:t>,</w:t>
      </w:r>
      <w:r>
        <w:rPr>
          <w:rFonts w:eastAsia="Times New Roman"/>
          <w:szCs w:val="24"/>
        </w:rPr>
        <w:t xml:space="preserve"> τα οποία προκύπτουν και εκκολάπτονται;</w:t>
      </w:r>
    </w:p>
    <w:p w14:paraId="42F91E44" w14:textId="77777777" w:rsidR="00BB77B8" w:rsidRDefault="00A714EA">
      <w:pPr>
        <w:spacing w:after="0" w:line="600" w:lineRule="auto"/>
        <w:ind w:firstLine="720"/>
        <w:jc w:val="both"/>
        <w:rPr>
          <w:rFonts w:eastAsia="Times New Roman"/>
          <w:szCs w:val="24"/>
        </w:rPr>
      </w:pPr>
      <w:r>
        <w:rPr>
          <w:rFonts w:eastAsia="Times New Roman"/>
          <w:szCs w:val="24"/>
        </w:rPr>
        <w:t>(Στο σημείο αυτό κτυπάει επανειλημμένα το κουδούνι λήξεως του χρόνου ομιλίας του κυρίου Βουλευτή)</w:t>
      </w:r>
    </w:p>
    <w:p w14:paraId="42F91E45"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Κύριε Χατζηδάκη, σας παρακαλώ ολοκληρώστε.</w:t>
      </w:r>
    </w:p>
    <w:p w14:paraId="42F91E46" w14:textId="77777777" w:rsidR="00BB77B8" w:rsidRDefault="00A714EA">
      <w:pPr>
        <w:spacing w:after="0" w:line="600" w:lineRule="auto"/>
        <w:ind w:firstLine="720"/>
        <w:jc w:val="both"/>
        <w:rPr>
          <w:rFonts w:eastAsia="Times New Roman"/>
          <w:szCs w:val="24"/>
        </w:rPr>
      </w:pPr>
      <w:r>
        <w:rPr>
          <w:rFonts w:eastAsia="Times New Roman"/>
          <w:b/>
          <w:szCs w:val="24"/>
        </w:rPr>
        <w:t xml:space="preserve">ΚΩΝΣΤΑΝΤΙΝΟΣ ΧΑΤΖΗΔΑΚΗΣ: </w:t>
      </w:r>
      <w:r>
        <w:rPr>
          <w:rFonts w:eastAsia="Times New Roman"/>
          <w:szCs w:val="24"/>
        </w:rPr>
        <w:t>Θ</w:t>
      </w:r>
      <w:r>
        <w:rPr>
          <w:rFonts w:eastAsia="Times New Roman"/>
          <w:szCs w:val="24"/>
        </w:rPr>
        <w:t>α ήθελα, λοιπόν, για όλα αυτά τα θέματα</w:t>
      </w:r>
      <w:r>
        <w:rPr>
          <w:rFonts w:eastAsia="Times New Roman"/>
          <w:szCs w:val="24"/>
        </w:rPr>
        <w:t>,</w:t>
      </w:r>
      <w:r>
        <w:rPr>
          <w:rFonts w:eastAsia="Times New Roman"/>
          <w:szCs w:val="24"/>
        </w:rPr>
        <w:t xml:space="preserve"> σαφή τοποθέτηση από τους Υπουργούς, αλλά και από την Κυβέρνηση στο σύνολό της. Διότι</w:t>
      </w:r>
      <w:r>
        <w:rPr>
          <w:rFonts w:eastAsia="Times New Roman"/>
          <w:szCs w:val="24"/>
        </w:rPr>
        <w:t>,</w:t>
      </w:r>
      <w:r>
        <w:rPr>
          <w:rFonts w:eastAsia="Times New Roman"/>
          <w:szCs w:val="24"/>
        </w:rPr>
        <w:t xml:space="preserve"> έτσι όπως πάει το πράγμα, κυρίες και κύριοι συνάδελφοι, εσάς σε λίγο δεν θα σας πιστεύουν ούτε οι πιο φανατικοί σας οπαδοί για τα</w:t>
      </w:r>
      <w:r>
        <w:rPr>
          <w:rFonts w:eastAsia="Times New Roman"/>
          <w:szCs w:val="24"/>
        </w:rPr>
        <w:t xml:space="preserve"> θέματα της διαφάνειας, αλλά και ο τόπος δεν αντέχει αυτήν την πορεία, την οποία έχετε χαράξει.</w:t>
      </w:r>
    </w:p>
    <w:p w14:paraId="42F91E47" w14:textId="77777777" w:rsidR="00BB77B8" w:rsidRDefault="00A714EA">
      <w:pPr>
        <w:spacing w:after="0" w:line="600" w:lineRule="auto"/>
        <w:ind w:firstLine="720"/>
        <w:jc w:val="both"/>
        <w:rPr>
          <w:rFonts w:eastAsia="Times New Roman"/>
          <w:szCs w:val="24"/>
        </w:rPr>
      </w:pPr>
      <w:r>
        <w:rPr>
          <w:rFonts w:eastAsia="Times New Roman"/>
          <w:szCs w:val="24"/>
        </w:rPr>
        <w:t>Ευχαριστώ πολύ.</w:t>
      </w:r>
    </w:p>
    <w:p w14:paraId="42F91E48" w14:textId="77777777" w:rsidR="00BB77B8" w:rsidRDefault="00A714EA">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2F91E49" w14:textId="77777777" w:rsidR="00BB77B8" w:rsidRDefault="00A714EA">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w:t>
      </w:r>
    </w:p>
    <w:p w14:paraId="42F91E4A" w14:textId="77777777" w:rsidR="00BB77B8" w:rsidRDefault="00A714EA">
      <w:pPr>
        <w:spacing w:after="0" w:line="600" w:lineRule="auto"/>
        <w:ind w:firstLine="720"/>
        <w:jc w:val="both"/>
        <w:rPr>
          <w:rFonts w:eastAsia="Times New Roman"/>
          <w:szCs w:val="24"/>
        </w:rPr>
      </w:pPr>
      <w:r>
        <w:rPr>
          <w:rFonts w:eastAsia="Times New Roman"/>
          <w:szCs w:val="24"/>
        </w:rPr>
        <w:t xml:space="preserve">Ο κ. Μαυρωτάς, Βουλευτής του κόμματος </w:t>
      </w:r>
      <w:r>
        <w:rPr>
          <w:rFonts w:eastAsia="Times New Roman"/>
          <w:szCs w:val="24"/>
        </w:rPr>
        <w:t>τ</w:t>
      </w:r>
      <w:r>
        <w:rPr>
          <w:rFonts w:eastAsia="Times New Roman"/>
          <w:szCs w:val="24"/>
        </w:rPr>
        <w:t>ο Πο</w:t>
      </w:r>
      <w:r>
        <w:rPr>
          <w:rFonts w:eastAsia="Times New Roman"/>
          <w:szCs w:val="24"/>
        </w:rPr>
        <w:t>τάμι, έχει τον λόγο.</w:t>
      </w:r>
    </w:p>
    <w:p w14:paraId="42F91E4B" w14:textId="77777777" w:rsidR="00BB77B8" w:rsidRDefault="00A714EA">
      <w:pPr>
        <w:spacing w:after="0" w:line="600" w:lineRule="auto"/>
        <w:ind w:firstLine="720"/>
        <w:jc w:val="both"/>
        <w:rPr>
          <w:rFonts w:eastAsia="Times New Roman"/>
          <w:szCs w:val="24"/>
        </w:rPr>
      </w:pPr>
      <w:r>
        <w:rPr>
          <w:rFonts w:eastAsia="Times New Roman"/>
          <w:szCs w:val="24"/>
        </w:rPr>
        <w:t>Ορίστε, κύριε συνάδελφε, έχετε τον λόγο για επτά λεπτά.</w:t>
      </w:r>
    </w:p>
    <w:p w14:paraId="42F91E4C" w14:textId="77777777" w:rsidR="00BB77B8" w:rsidRDefault="00A714EA">
      <w:pPr>
        <w:spacing w:after="0"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Ευχαριστώ, κύριε Πρόεδρε.</w:t>
      </w:r>
    </w:p>
    <w:p w14:paraId="42F91E4D" w14:textId="77777777" w:rsidR="00BB77B8" w:rsidRDefault="00A714EA">
      <w:pPr>
        <w:spacing w:after="0" w:line="600" w:lineRule="auto"/>
        <w:ind w:firstLine="720"/>
        <w:jc w:val="both"/>
        <w:rPr>
          <w:rFonts w:eastAsia="Times New Roman"/>
          <w:szCs w:val="24"/>
        </w:rPr>
      </w:pPr>
      <w:r>
        <w:rPr>
          <w:rFonts w:eastAsia="Times New Roman"/>
          <w:szCs w:val="24"/>
        </w:rPr>
        <w:lastRenderedPageBreak/>
        <w:t xml:space="preserve">Με το παρόν νομοσχέδιο επιχειρείται η ενσωμάτωση των ευρωπαϊκών </w:t>
      </w:r>
      <w:r>
        <w:rPr>
          <w:rFonts w:eastAsia="Times New Roman"/>
          <w:szCs w:val="24"/>
        </w:rPr>
        <w:t xml:space="preserve">οδηγιών </w:t>
      </w:r>
      <w:r>
        <w:rPr>
          <w:rFonts w:eastAsia="Times New Roman"/>
          <w:szCs w:val="24"/>
        </w:rPr>
        <w:t xml:space="preserve">24 και 25 του 2014 στο </w:t>
      </w:r>
      <w:r>
        <w:rPr>
          <w:rFonts w:eastAsia="Times New Roman"/>
          <w:szCs w:val="24"/>
        </w:rPr>
        <w:t>ε</w:t>
      </w:r>
      <w:r>
        <w:rPr>
          <w:rFonts w:eastAsia="Times New Roman"/>
          <w:szCs w:val="24"/>
        </w:rPr>
        <w:t xml:space="preserve">θνικό </w:t>
      </w:r>
      <w:r>
        <w:rPr>
          <w:rFonts w:eastAsia="Times New Roman"/>
          <w:szCs w:val="24"/>
        </w:rPr>
        <w:t>δ</w:t>
      </w:r>
      <w:r>
        <w:rPr>
          <w:rFonts w:eastAsia="Times New Roman"/>
          <w:szCs w:val="24"/>
        </w:rPr>
        <w:t>ίκαιο</w:t>
      </w:r>
      <w:r>
        <w:rPr>
          <w:rFonts w:eastAsia="Times New Roman"/>
          <w:szCs w:val="24"/>
        </w:rPr>
        <w:t xml:space="preserve">. Οι </w:t>
      </w:r>
      <w:r>
        <w:rPr>
          <w:rFonts w:eastAsia="Times New Roman"/>
          <w:szCs w:val="24"/>
        </w:rPr>
        <w:t xml:space="preserve">οδηγίες </w:t>
      </w:r>
      <w:r>
        <w:rPr>
          <w:rFonts w:eastAsia="Times New Roman"/>
          <w:szCs w:val="24"/>
        </w:rPr>
        <w:t xml:space="preserve">αφορούν τις  </w:t>
      </w:r>
      <w:r>
        <w:rPr>
          <w:rFonts w:eastAsia="Times New Roman"/>
          <w:szCs w:val="24"/>
        </w:rPr>
        <w:t xml:space="preserve">συμβάσεις </w:t>
      </w:r>
      <w:r>
        <w:rPr>
          <w:rFonts w:eastAsia="Times New Roman"/>
          <w:szCs w:val="24"/>
        </w:rPr>
        <w:t xml:space="preserve">δημοσίων </w:t>
      </w:r>
      <w:r>
        <w:rPr>
          <w:rFonts w:eastAsia="Times New Roman"/>
          <w:szCs w:val="24"/>
        </w:rPr>
        <w:t>έργων, προμηθειών και υπηρεσιών. Το νομοσχέδιο, όμως, περιλαμβάνει και πλήθος εθνικών διατάξεων.</w:t>
      </w:r>
    </w:p>
    <w:p w14:paraId="42F91E4E" w14:textId="77777777" w:rsidR="00BB77B8" w:rsidRDefault="00A714EA">
      <w:pPr>
        <w:spacing w:after="0" w:line="600" w:lineRule="auto"/>
        <w:ind w:firstLine="720"/>
        <w:jc w:val="both"/>
        <w:rPr>
          <w:rFonts w:eastAsia="Times New Roman"/>
          <w:szCs w:val="24"/>
        </w:rPr>
      </w:pPr>
      <w:r>
        <w:rPr>
          <w:rFonts w:eastAsia="Times New Roman"/>
          <w:szCs w:val="24"/>
        </w:rPr>
        <w:t xml:space="preserve">Ωστόσο, πριν ξεκινήσω, επιτρέψτε μου να θέσω ξανά με έμφαση ένα θέμα που είχα θέσει και πριν από δέκα μέρες, απευθυνόμενος ειδικά στο </w:t>
      </w:r>
      <w:r>
        <w:rPr>
          <w:rFonts w:eastAsia="Times New Roman"/>
          <w:szCs w:val="24"/>
        </w:rPr>
        <w:t>Προεδρείο, καθώς μάλλον οι υποδείξεις και οι διαμαρτυρίες μας δεν έγιναν δεκτές, δεν έπιασαν τόπο.</w:t>
      </w:r>
    </w:p>
    <w:p w14:paraId="42F91E4F" w14:textId="77777777" w:rsidR="00BB77B8" w:rsidRDefault="00A714EA">
      <w:pPr>
        <w:spacing w:after="0" w:line="600" w:lineRule="auto"/>
        <w:ind w:firstLine="720"/>
        <w:jc w:val="both"/>
        <w:rPr>
          <w:rFonts w:eastAsia="Times New Roman"/>
          <w:szCs w:val="24"/>
        </w:rPr>
      </w:pPr>
      <w:r>
        <w:rPr>
          <w:rFonts w:eastAsia="Times New Roman"/>
          <w:szCs w:val="24"/>
        </w:rPr>
        <w:t>Η πύκνωση των εργασιών στη Βουλή, κυρίως για τα μικρά κόμματα, κατά τη γνώμη μου κάνει το έργο μας πάρα πολύ δύσκολο. Χαρακτηριστικό παράδειγμα, σήμερα χωρίς</w:t>
      </w:r>
      <w:r>
        <w:rPr>
          <w:rFonts w:eastAsia="Times New Roman"/>
          <w:szCs w:val="24"/>
        </w:rPr>
        <w:t xml:space="preserve"> κανέναν ιδιαίτερο λόγο, έχει έρθει ένα νομοσχέδιο στην Επιτροπή Μορφωτικών Υποθέσεων, η οποία συνεδριάζει και το πρωί και το απόγευμα. Την τελευταία εβδομάδα, λοιπόν, ο κ. Φίλης φέρνει τσάτρα-πάτρα το νομοσχέδιο για την ελληνόγλωσση εκπαίδευση, όπου εκεί </w:t>
      </w:r>
      <w:r>
        <w:rPr>
          <w:rFonts w:eastAsia="Times New Roman"/>
          <w:szCs w:val="24"/>
        </w:rPr>
        <w:t xml:space="preserve">πέρα περιλαμβάνει και θέματα για τα ιδιωτικά σχολεία. Έφερε και </w:t>
      </w:r>
      <w:r>
        <w:rPr>
          <w:rFonts w:eastAsia="Times New Roman"/>
          <w:szCs w:val="24"/>
        </w:rPr>
        <w:lastRenderedPageBreak/>
        <w:t>μια εκπρόθεσμη τροπολογία χθες για τα φροντιστήρια. Είναι πολύ σημαντικά πράγματα για να ακολουθούν μια κοινοβουλευτική πρακτική του «ψεκάστε, σκουπίστε τελειώσατε».</w:t>
      </w:r>
    </w:p>
    <w:p w14:paraId="42F91E50" w14:textId="77777777" w:rsidR="00BB77B8" w:rsidRDefault="00A714EA">
      <w:pPr>
        <w:spacing w:after="0" w:line="600" w:lineRule="auto"/>
        <w:ind w:firstLine="720"/>
        <w:jc w:val="both"/>
        <w:rPr>
          <w:rFonts w:eastAsia="Times New Roman"/>
          <w:szCs w:val="24"/>
        </w:rPr>
      </w:pPr>
      <w:r>
        <w:rPr>
          <w:rFonts w:eastAsia="Times New Roman"/>
          <w:szCs w:val="24"/>
        </w:rPr>
        <w:t>Πάμε, λοιπόν, στο νομοσχέδ</w:t>
      </w:r>
      <w:r>
        <w:rPr>
          <w:rFonts w:eastAsia="Times New Roman"/>
          <w:szCs w:val="24"/>
        </w:rPr>
        <w:t>ιο και επιτρέψτε μου να δανειστώ κάτι που αναφέρεται στην αιτιολογική έκθεση: «Και είναι γνωστό ότι έπρεπε ως χώρα να έχουμε εναρμονιστεί μέχρι τις 18 Απριλίου». Γιατί καθυστερήσαμε πάλι, άραγε; Δεν είναι η πρώτη φορά βέβαια, αλλά ποιος ήταν ο λόγος; Μήπως</w:t>
      </w:r>
      <w:r>
        <w:rPr>
          <w:rFonts w:eastAsia="Times New Roman"/>
          <w:szCs w:val="24"/>
        </w:rPr>
        <w:t xml:space="preserve"> το ότι πάλι οι Υπουργοί του ΣΥΡΙΖΑ δεν αρκέστηκαν μόνο στη μεταφορά, στην προσαρμογή και στην εναρμόνιση της κοινοτικής </w:t>
      </w:r>
      <w:r>
        <w:rPr>
          <w:rFonts w:eastAsia="Times New Roman"/>
          <w:szCs w:val="24"/>
        </w:rPr>
        <w:t>οδηγίας</w:t>
      </w:r>
      <w:r>
        <w:rPr>
          <w:rFonts w:eastAsia="Times New Roman"/>
          <w:szCs w:val="24"/>
        </w:rPr>
        <w:t xml:space="preserve">, αλλά έκαναν και δικές τους παρεμβάσεις; Μήπως, επειδή δεν πρόκειται ουσιαστικά για εναρμόνιση του </w:t>
      </w:r>
      <w:r>
        <w:rPr>
          <w:rFonts w:eastAsia="Times New Roman"/>
          <w:szCs w:val="24"/>
        </w:rPr>
        <w:t>Ελληνικού Δικαίου</w:t>
      </w:r>
      <w:r>
        <w:rPr>
          <w:rFonts w:eastAsia="Times New Roman"/>
          <w:szCs w:val="24"/>
        </w:rPr>
        <w:t xml:space="preserve"> με την ευρ</w:t>
      </w:r>
      <w:r>
        <w:rPr>
          <w:rFonts w:eastAsia="Times New Roman"/>
          <w:szCs w:val="24"/>
        </w:rPr>
        <w:t xml:space="preserve">ωπαϊκή </w:t>
      </w:r>
      <w:r>
        <w:rPr>
          <w:rFonts w:eastAsia="Times New Roman"/>
          <w:szCs w:val="24"/>
        </w:rPr>
        <w:t>οδηγία</w:t>
      </w:r>
      <w:r>
        <w:rPr>
          <w:rFonts w:eastAsia="Times New Roman"/>
          <w:szCs w:val="24"/>
        </w:rPr>
        <w:t xml:space="preserve">, αλλά για εναρμόνιση της ευρωπαϊκής </w:t>
      </w:r>
      <w:r>
        <w:rPr>
          <w:rFonts w:eastAsia="Times New Roman"/>
          <w:szCs w:val="24"/>
        </w:rPr>
        <w:t xml:space="preserve">οδηγίας </w:t>
      </w:r>
      <w:r>
        <w:rPr>
          <w:rFonts w:eastAsia="Times New Roman"/>
          <w:szCs w:val="24"/>
        </w:rPr>
        <w:t xml:space="preserve">με τις στρεβλώσεις του </w:t>
      </w:r>
      <w:r>
        <w:rPr>
          <w:rFonts w:eastAsia="Times New Roman"/>
          <w:szCs w:val="24"/>
        </w:rPr>
        <w:t>Ελληνικού Δικαίου</w:t>
      </w:r>
      <w:r>
        <w:rPr>
          <w:rFonts w:eastAsia="Times New Roman"/>
          <w:szCs w:val="24"/>
        </w:rPr>
        <w:t>;</w:t>
      </w:r>
    </w:p>
    <w:p w14:paraId="42F91E51" w14:textId="77777777" w:rsidR="00BB77B8" w:rsidRDefault="00A714EA">
      <w:pPr>
        <w:spacing w:after="0" w:line="600" w:lineRule="auto"/>
        <w:ind w:firstLine="720"/>
        <w:jc w:val="both"/>
        <w:rPr>
          <w:rFonts w:eastAsia="Times New Roman"/>
          <w:szCs w:val="24"/>
        </w:rPr>
      </w:pPr>
      <w:r>
        <w:rPr>
          <w:rFonts w:eastAsia="Times New Roman"/>
          <w:szCs w:val="24"/>
        </w:rPr>
        <w:t>Να θυμηθούμε τι έλεγε για την αρχική μορφή του παρόντος νομοσχεδίου στη διαβούλευση ο Δικηγορικός Σύλλογος Αθηνών. Έλεγε ότι το σχέδιο νόμου όχι μόνο δεν επ</w:t>
      </w:r>
      <w:r>
        <w:rPr>
          <w:rFonts w:eastAsia="Times New Roman"/>
          <w:szCs w:val="24"/>
        </w:rPr>
        <w:t xml:space="preserve">ιλύει, αλλά προσθέτει νέα σοβαρά προβλήματα στις ήδη δυσκίνητες και αναποτελεσματικές διαδικασίες ανάθεσης και εκτέλεσης δημοσίων </w:t>
      </w:r>
      <w:r>
        <w:rPr>
          <w:rFonts w:eastAsia="Times New Roman"/>
          <w:szCs w:val="24"/>
        </w:rPr>
        <w:lastRenderedPageBreak/>
        <w:t>συμβάσεων. Αντιρρήσεις είχε, επίσης, και η Ενιαία Ανεξάρτητη Αρχή Δημοσίων Συμβάσεων, όπως και το Συμβούλιο της Επικρατείας.</w:t>
      </w:r>
    </w:p>
    <w:p w14:paraId="42F91E52" w14:textId="77777777" w:rsidR="00BB77B8" w:rsidRDefault="00A714EA">
      <w:pPr>
        <w:spacing w:after="0" w:line="600" w:lineRule="auto"/>
        <w:ind w:firstLine="720"/>
        <w:jc w:val="both"/>
        <w:rPr>
          <w:rFonts w:eastAsia="Times New Roman"/>
          <w:szCs w:val="24"/>
        </w:rPr>
      </w:pPr>
      <w:r>
        <w:rPr>
          <w:rFonts w:eastAsia="Times New Roman"/>
          <w:szCs w:val="24"/>
        </w:rPr>
        <w:t>Τ</w:t>
      </w:r>
      <w:r>
        <w:rPr>
          <w:rFonts w:eastAsia="Times New Roman"/>
          <w:szCs w:val="24"/>
        </w:rPr>
        <w:t>ελικά</w:t>
      </w:r>
      <w:r>
        <w:rPr>
          <w:rFonts w:eastAsia="Times New Roman"/>
          <w:szCs w:val="24"/>
        </w:rPr>
        <w:t>,</w:t>
      </w:r>
      <w:r>
        <w:rPr>
          <w:rFonts w:eastAsia="Times New Roman"/>
          <w:szCs w:val="24"/>
        </w:rPr>
        <w:t xml:space="preserve"> ήρθε το νομοσχέδιο αυτό και είναι εκ των πραγμάτων ένα πολυσύνθετο νομοσχέδιο</w:t>
      </w:r>
      <w:r>
        <w:rPr>
          <w:rFonts w:eastAsia="Times New Roman"/>
          <w:szCs w:val="24"/>
        </w:rPr>
        <w:t>,</w:t>
      </w:r>
      <w:r>
        <w:rPr>
          <w:rFonts w:eastAsia="Times New Roman"/>
          <w:szCs w:val="24"/>
        </w:rPr>
        <w:t xml:space="preserve"> με ειδικές διατάξεις, για τις οποίες απαιτούνται ειδικές γνώσεις. Και μάλιστα</w:t>
      </w:r>
      <w:r>
        <w:rPr>
          <w:rFonts w:eastAsia="Times New Roman"/>
          <w:szCs w:val="24"/>
        </w:rPr>
        <w:t>,</w:t>
      </w:r>
      <w:r>
        <w:rPr>
          <w:rFonts w:eastAsia="Times New Roman"/>
          <w:szCs w:val="24"/>
        </w:rPr>
        <w:t xml:space="preserve"> ήρθε με τη διαδικασία του επείγοντος, δίχως</w:t>
      </w:r>
      <w:r>
        <w:rPr>
          <w:rFonts w:eastAsia="Times New Roman"/>
          <w:szCs w:val="24"/>
        </w:rPr>
        <w:t>,</w:t>
      </w:r>
      <w:r>
        <w:rPr>
          <w:rFonts w:eastAsia="Times New Roman"/>
          <w:szCs w:val="24"/>
        </w:rPr>
        <w:t xml:space="preserve"> για ακόμη μια φορά</w:t>
      </w:r>
      <w:r>
        <w:rPr>
          <w:rFonts w:eastAsia="Times New Roman"/>
          <w:szCs w:val="24"/>
        </w:rPr>
        <w:t>,</w:t>
      </w:r>
      <w:r>
        <w:rPr>
          <w:rFonts w:eastAsia="Times New Roman"/>
          <w:szCs w:val="24"/>
        </w:rPr>
        <w:t xml:space="preserve"> να δώσετε στη διαβούλευση </w:t>
      </w:r>
      <w:r>
        <w:rPr>
          <w:rFonts w:eastAsia="Times New Roman"/>
          <w:szCs w:val="24"/>
        </w:rPr>
        <w:t>και εντός της Βουλής τον απαιτούμενο χρόνο, μόλις σε μία εβδομάδα δηλαδή, μαζί με το νομοσχέδιο για τις συμβάσεις παραχώρησης, έγινε συζήτηση για τριακόσια ογδόντα άρθρα και ένα πλήθος παραρτημάτων.</w:t>
      </w:r>
    </w:p>
    <w:p w14:paraId="42F91E53" w14:textId="77777777" w:rsidR="00BB77B8" w:rsidRDefault="00A714EA">
      <w:pPr>
        <w:spacing w:after="0" w:line="600" w:lineRule="auto"/>
        <w:ind w:firstLine="720"/>
        <w:jc w:val="both"/>
        <w:rPr>
          <w:rFonts w:eastAsia="Times New Roman"/>
          <w:szCs w:val="24"/>
        </w:rPr>
      </w:pPr>
      <w:r>
        <w:rPr>
          <w:rFonts w:eastAsia="Times New Roman"/>
          <w:szCs w:val="24"/>
        </w:rPr>
        <w:t>Είναι, λοιπόν, ένα νομοσχέδιο που</w:t>
      </w:r>
      <w:r>
        <w:rPr>
          <w:rFonts w:eastAsia="Times New Roman"/>
          <w:szCs w:val="24"/>
        </w:rPr>
        <w:t>,</w:t>
      </w:r>
      <w:r>
        <w:rPr>
          <w:rFonts w:eastAsia="Times New Roman"/>
          <w:szCs w:val="24"/>
        </w:rPr>
        <w:t xml:space="preserve"> όσο κανείς και να θεωρ</w:t>
      </w:r>
      <w:r>
        <w:rPr>
          <w:rFonts w:eastAsia="Times New Roman"/>
          <w:szCs w:val="24"/>
        </w:rPr>
        <w:t xml:space="preserve">εί ότι έχει θετικά –και έχει θετικά- σημεία, λόγω της οικειοποίησης των ευρωπαϊκών </w:t>
      </w:r>
      <w:r>
        <w:rPr>
          <w:rFonts w:eastAsia="Times New Roman"/>
          <w:szCs w:val="24"/>
        </w:rPr>
        <w:t>οδηγιών</w:t>
      </w:r>
      <w:r>
        <w:rPr>
          <w:rFonts w:eastAsia="Times New Roman"/>
          <w:szCs w:val="24"/>
        </w:rPr>
        <w:t>, αυτή η κακώς πραγματοποιούμενη σύμμειξη κοινοτικών και εθνικών διατάξεων οδηγεί σε ένα δαιδαλώδες νομικό κείμενο, όπου οι στρεβλώσεις παραμένουν και αναπαράγονται.</w:t>
      </w:r>
    </w:p>
    <w:p w14:paraId="42F91E54" w14:textId="77777777" w:rsidR="00BB77B8" w:rsidRDefault="00A714EA">
      <w:pPr>
        <w:spacing w:after="0" w:line="600" w:lineRule="auto"/>
        <w:ind w:firstLine="720"/>
        <w:jc w:val="both"/>
        <w:rPr>
          <w:rFonts w:eastAsia="Times New Roman"/>
          <w:szCs w:val="24"/>
        </w:rPr>
      </w:pPr>
      <w:r>
        <w:rPr>
          <w:rFonts w:eastAsia="Times New Roman"/>
          <w:szCs w:val="24"/>
        </w:rPr>
        <w:lastRenderedPageBreak/>
        <w:t>Είναι στρεβλώσεις</w:t>
      </w:r>
      <w:r>
        <w:rPr>
          <w:rFonts w:eastAsia="Times New Roman"/>
          <w:szCs w:val="24"/>
        </w:rPr>
        <w:t>,</w:t>
      </w:r>
      <w:r>
        <w:rPr>
          <w:rFonts w:eastAsia="Times New Roman"/>
          <w:szCs w:val="24"/>
        </w:rPr>
        <w:t xml:space="preserve"> οι οποίες αναφέρονται και στη συνοδευτική έκθεση της δημόσιας διαβούλευσης, όπου εκεί γίνεται λόγος στις παρατηρήσεις ότι το θεσμικό πλαίσιο των μητρώων και τάξεων πτυχίων των μελετητών και των εργοληπτών και η αντιστοιχία τους με τις κα</w:t>
      </w:r>
      <w:r>
        <w:rPr>
          <w:rFonts w:eastAsia="Times New Roman"/>
          <w:szCs w:val="24"/>
        </w:rPr>
        <w:t xml:space="preserve">τηγορίες μελετών με το </w:t>
      </w:r>
      <w:r>
        <w:rPr>
          <w:rFonts w:eastAsia="Times New Roman"/>
          <w:szCs w:val="24"/>
          <w:lang w:val="en-US"/>
        </w:rPr>
        <w:t>CPV</w:t>
      </w:r>
      <w:r>
        <w:rPr>
          <w:rFonts w:eastAsia="Times New Roman"/>
          <w:szCs w:val="24"/>
        </w:rPr>
        <w:t xml:space="preserve"> και τους προϋπολογισμούς, για όλα αυτά λοιπόν, ιδίως για τα μητρώα –έτσι αναφέρεται μέσα στην έκθεση διαβούλευσης- θα πρέπει να έρθει ένας άλλος νόμος για την αποφυγή των στρεβλώσεων του ανταγωνισμού και την εξασφάλιση της ίσης μ</w:t>
      </w:r>
      <w:r>
        <w:rPr>
          <w:rFonts w:eastAsia="Times New Roman"/>
          <w:szCs w:val="24"/>
        </w:rPr>
        <w:t>εταχείρισης για όλους τους οικονομικούς φορείς. Οπότε</w:t>
      </w:r>
      <w:r>
        <w:rPr>
          <w:rFonts w:eastAsia="Times New Roman"/>
          <w:szCs w:val="24"/>
        </w:rPr>
        <w:t>,</w:t>
      </w:r>
      <w:r>
        <w:rPr>
          <w:rFonts w:eastAsia="Times New Roman"/>
          <w:szCs w:val="24"/>
        </w:rPr>
        <w:t xml:space="preserve"> τώρα τι νόημα έχει αυτό που νομοθετούμε</w:t>
      </w:r>
      <w:r>
        <w:rPr>
          <w:rFonts w:eastAsia="Times New Roman"/>
          <w:szCs w:val="24"/>
        </w:rPr>
        <w:t>;</w:t>
      </w:r>
    </w:p>
    <w:p w14:paraId="42F91E55" w14:textId="77777777" w:rsidR="00BB77B8" w:rsidRDefault="00A714EA">
      <w:pPr>
        <w:spacing w:after="0" w:line="600" w:lineRule="auto"/>
        <w:ind w:firstLine="720"/>
        <w:jc w:val="both"/>
        <w:rPr>
          <w:rFonts w:eastAsia="Times New Roman"/>
          <w:szCs w:val="24"/>
        </w:rPr>
      </w:pPr>
      <w:r>
        <w:rPr>
          <w:rFonts w:eastAsia="Times New Roman"/>
          <w:szCs w:val="24"/>
        </w:rPr>
        <w:t>Ας πάμε στο άρθρο 2 και στις περιπτώσεις 6 έως 9 της παραγράφου 1 του νομοσχεδίου</w:t>
      </w:r>
      <w:r>
        <w:rPr>
          <w:rFonts w:eastAsia="Times New Roman"/>
          <w:szCs w:val="24"/>
        </w:rPr>
        <w:t xml:space="preserve">. </w:t>
      </w:r>
      <w:r>
        <w:rPr>
          <w:rFonts w:eastAsia="Times New Roman"/>
          <w:szCs w:val="24"/>
        </w:rPr>
        <w:t xml:space="preserve">Ενώ στην </w:t>
      </w:r>
      <w:r>
        <w:rPr>
          <w:rFonts w:eastAsia="Times New Roman"/>
          <w:szCs w:val="24"/>
        </w:rPr>
        <w:t xml:space="preserve">οδηγία </w:t>
      </w:r>
      <w:r>
        <w:rPr>
          <w:rFonts w:eastAsia="Times New Roman"/>
          <w:szCs w:val="24"/>
        </w:rPr>
        <w:t>τα έργα κατηγοριοποιούνται</w:t>
      </w:r>
      <w:r>
        <w:rPr>
          <w:rFonts w:eastAsia="Times New Roman"/>
          <w:szCs w:val="24"/>
        </w:rPr>
        <w:t>,</w:t>
      </w:r>
      <w:r>
        <w:rPr>
          <w:rFonts w:eastAsia="Times New Roman"/>
          <w:szCs w:val="24"/>
        </w:rPr>
        <w:t xml:space="preserve"> με βάση το κύριο λειτουργικό τους</w:t>
      </w:r>
      <w:r>
        <w:rPr>
          <w:rFonts w:eastAsia="Times New Roman"/>
          <w:szCs w:val="24"/>
        </w:rPr>
        <w:t xml:space="preserve"> αντικείμενο, σύμφωνα με το σύστημα ενιαίας ταξινόμησης </w:t>
      </w:r>
      <w:r>
        <w:rPr>
          <w:rFonts w:eastAsia="Times New Roman"/>
          <w:szCs w:val="24"/>
          <w:lang w:val="en-US"/>
        </w:rPr>
        <w:t>CPV</w:t>
      </w:r>
      <w:r>
        <w:rPr>
          <w:rFonts w:eastAsia="Times New Roman"/>
          <w:szCs w:val="24"/>
        </w:rPr>
        <w:t>, δηλαδή το κοινό λεξιλόγιο για τις δημόσιες συμβάσεις, εδώ εσείς τα ομαδοποιείτε και τα κατηγοριοποιείτε. Γιατί χρειάζεται η διάταξη της περίπτωσης 7 της παραγράφου 1; Δεν αρκούν τα όσα αναφέροντα</w:t>
      </w:r>
      <w:r>
        <w:rPr>
          <w:rFonts w:eastAsia="Times New Roman"/>
          <w:szCs w:val="24"/>
        </w:rPr>
        <w:t xml:space="preserve">ι ρητά και ορίζονται από το </w:t>
      </w:r>
      <w:r>
        <w:rPr>
          <w:rFonts w:eastAsia="Times New Roman"/>
          <w:szCs w:val="24"/>
          <w:lang w:val="en-US"/>
        </w:rPr>
        <w:t>CPV</w:t>
      </w:r>
      <w:r>
        <w:rPr>
          <w:rFonts w:eastAsia="Times New Roman"/>
          <w:szCs w:val="24"/>
        </w:rPr>
        <w:t xml:space="preserve">; </w:t>
      </w:r>
    </w:p>
    <w:p w14:paraId="42F91E56" w14:textId="77777777" w:rsidR="00BB77B8" w:rsidRDefault="00A714EA">
      <w:pPr>
        <w:spacing w:after="0" w:line="600" w:lineRule="auto"/>
        <w:ind w:firstLine="720"/>
        <w:jc w:val="both"/>
        <w:rPr>
          <w:rFonts w:eastAsia="Times New Roman"/>
          <w:szCs w:val="24"/>
        </w:rPr>
      </w:pPr>
      <w:r>
        <w:rPr>
          <w:rFonts w:eastAsia="Times New Roman"/>
          <w:szCs w:val="24"/>
        </w:rPr>
        <w:lastRenderedPageBreak/>
        <w:t>Ταυτόχρονα, με τον τρόπο αυτό</w:t>
      </w:r>
      <w:r>
        <w:rPr>
          <w:rFonts w:eastAsia="Times New Roman"/>
          <w:szCs w:val="24"/>
        </w:rPr>
        <w:t>,</w:t>
      </w:r>
      <w:r>
        <w:rPr>
          <w:rFonts w:eastAsia="Times New Roman"/>
          <w:szCs w:val="24"/>
        </w:rPr>
        <w:t xml:space="preserve"> συνεχίζεται να διευκολύνεται η κατάτμηση του προϋπολογισμού των έργων, αλλά και των μελετών, δηλαδή αφήνετε τα συντεχνιακά συμφέροντα να δρουν ανενόχλητα και διατηρείτε μια από τις σημαντικότ</w:t>
      </w:r>
      <w:r>
        <w:rPr>
          <w:rFonts w:eastAsia="Times New Roman"/>
          <w:szCs w:val="24"/>
        </w:rPr>
        <w:t xml:space="preserve">ερες στρεβλώσεις στις δημόσιες συμβάσεις. </w:t>
      </w:r>
    </w:p>
    <w:p w14:paraId="42F91E57" w14:textId="77777777" w:rsidR="00BB77B8" w:rsidRDefault="00A714EA">
      <w:pPr>
        <w:spacing w:after="0" w:line="600" w:lineRule="auto"/>
        <w:ind w:firstLine="720"/>
        <w:jc w:val="both"/>
        <w:rPr>
          <w:rFonts w:eastAsia="Times New Roman"/>
          <w:szCs w:val="24"/>
        </w:rPr>
      </w:pPr>
      <w:r>
        <w:rPr>
          <w:rFonts w:eastAsia="Times New Roman"/>
          <w:szCs w:val="24"/>
        </w:rPr>
        <w:t xml:space="preserve">Γενικά, με την παρέκκλιση από το σκεπτικό του κύριου λειτουργικού αντικειμένου της σύμβασης, που θα έπρεπε να δεσπόζει, όπως γίνεται στην ευρωπαϊκή </w:t>
      </w:r>
      <w:r>
        <w:rPr>
          <w:rFonts w:eastAsia="Times New Roman"/>
          <w:szCs w:val="24"/>
        </w:rPr>
        <w:t>οδηγία</w:t>
      </w:r>
      <w:r>
        <w:rPr>
          <w:rFonts w:eastAsia="Times New Roman"/>
          <w:szCs w:val="24"/>
        </w:rPr>
        <w:t>, οδηγούμαστε σε μια κατάτμηση σε κομματάκια</w:t>
      </w:r>
      <w:r>
        <w:rPr>
          <w:rFonts w:eastAsia="Times New Roman"/>
          <w:szCs w:val="24"/>
        </w:rPr>
        <w:t>,</w:t>
      </w:r>
      <w:r>
        <w:rPr>
          <w:rFonts w:eastAsia="Times New Roman"/>
          <w:szCs w:val="24"/>
        </w:rPr>
        <w:t xml:space="preserve"> που θα μας οδ</w:t>
      </w:r>
      <w:r>
        <w:rPr>
          <w:rFonts w:eastAsia="Times New Roman"/>
          <w:szCs w:val="24"/>
        </w:rPr>
        <w:t>ηγήσει πάλι σε στρεβλώσεις του παρελθόντος, όπου όλα τα έργα καταλήγουν να είναι οικοδομικές εργασίες και έργα ΗΜ. Όλα έχουν απ’ αυτά, αλλά δεν είναι αυτό το κύριο αντικείμενό τους.</w:t>
      </w:r>
    </w:p>
    <w:p w14:paraId="42F91E58" w14:textId="77777777" w:rsidR="00BB77B8" w:rsidRDefault="00A714EA">
      <w:pPr>
        <w:spacing w:after="0" w:line="600" w:lineRule="auto"/>
        <w:ind w:firstLine="720"/>
        <w:jc w:val="both"/>
        <w:rPr>
          <w:rFonts w:eastAsia="Times New Roman"/>
          <w:szCs w:val="24"/>
        </w:rPr>
      </w:pPr>
      <w:r>
        <w:rPr>
          <w:rFonts w:eastAsia="Times New Roman"/>
          <w:szCs w:val="24"/>
        </w:rPr>
        <w:t>Στο άρθρο 4 για τις μεικτές συμβάσεις, που αντιστοιχεί στο άρθρο 3 της ευρ</w:t>
      </w:r>
      <w:r>
        <w:rPr>
          <w:rFonts w:eastAsia="Times New Roman"/>
          <w:szCs w:val="24"/>
        </w:rPr>
        <w:t xml:space="preserve">ωπαϊκής </w:t>
      </w:r>
      <w:r>
        <w:rPr>
          <w:rFonts w:eastAsia="Times New Roman"/>
          <w:szCs w:val="24"/>
        </w:rPr>
        <w:t>οδηγίας</w:t>
      </w:r>
      <w:r>
        <w:rPr>
          <w:rFonts w:eastAsia="Times New Roman"/>
          <w:szCs w:val="24"/>
        </w:rPr>
        <w:t xml:space="preserve">, πώς προέκυψε η παράγραφος 7 του συγκεκριμένου άρθρου; Πού το βρήκατε; Δεν υπάρχει στην ευρωπαϊκή </w:t>
      </w:r>
      <w:r>
        <w:rPr>
          <w:rFonts w:eastAsia="Times New Roman"/>
          <w:szCs w:val="24"/>
        </w:rPr>
        <w:t>οδηγία</w:t>
      </w:r>
      <w:r>
        <w:rPr>
          <w:rFonts w:eastAsia="Times New Roman"/>
          <w:szCs w:val="24"/>
        </w:rPr>
        <w:t xml:space="preserve">. </w:t>
      </w:r>
    </w:p>
    <w:p w14:paraId="42F91E59" w14:textId="77777777" w:rsidR="00BB77B8" w:rsidRDefault="00A714EA">
      <w:pPr>
        <w:spacing w:after="0" w:line="600" w:lineRule="auto"/>
        <w:ind w:firstLine="720"/>
        <w:jc w:val="both"/>
        <w:rPr>
          <w:rFonts w:eastAsia="Times New Roman"/>
          <w:szCs w:val="24"/>
        </w:rPr>
      </w:pPr>
      <w:r>
        <w:rPr>
          <w:rFonts w:eastAsia="Times New Roman"/>
          <w:szCs w:val="24"/>
        </w:rPr>
        <w:lastRenderedPageBreak/>
        <w:t xml:space="preserve">Μιας και μιλάμε για μεικτές συμβάσεις, μήπως είναι ώρα να δημιουργηθεί και ένα μητρώο μελετοκατασκευαστών και σχετικές συμβάσεις και </w:t>
      </w:r>
      <w:r>
        <w:rPr>
          <w:rFonts w:eastAsia="Times New Roman"/>
          <w:szCs w:val="24"/>
        </w:rPr>
        <w:t xml:space="preserve">στη χώρα μας, όπως προσδιορίζονται στους διεθνείς οργανισμούς, όπως </w:t>
      </w:r>
      <w:r>
        <w:rPr>
          <w:rFonts w:eastAsia="Times New Roman"/>
          <w:szCs w:val="24"/>
          <w:lang w:val="en-US"/>
        </w:rPr>
        <w:t>FIDIC</w:t>
      </w:r>
      <w:r>
        <w:rPr>
          <w:rFonts w:eastAsia="Times New Roman"/>
          <w:szCs w:val="24"/>
        </w:rPr>
        <w:t xml:space="preserve"> και ΙΚΕΜ; </w:t>
      </w:r>
    </w:p>
    <w:p w14:paraId="42F91E5A" w14:textId="77777777" w:rsidR="00BB77B8" w:rsidRDefault="00A714EA">
      <w:pPr>
        <w:spacing w:after="0" w:line="600" w:lineRule="auto"/>
        <w:ind w:firstLine="720"/>
        <w:jc w:val="both"/>
        <w:rPr>
          <w:rFonts w:eastAsia="Times New Roman"/>
          <w:szCs w:val="24"/>
        </w:rPr>
      </w:pPr>
      <w:r>
        <w:rPr>
          <w:rFonts w:eastAsia="Times New Roman"/>
          <w:szCs w:val="24"/>
        </w:rPr>
        <w:t>Είναι ενδιαφέρον να προσπαθήσετε να εξηγήσετε στο άρθρο 76 την παράγραφο 1, όπου δεν καταλαβαίνει κανείς για ποιες εργασίες μιλάμε, πώς προσδιορίζονται, πώς διαφοροποιούντ</w:t>
      </w:r>
      <w:r>
        <w:rPr>
          <w:rFonts w:eastAsia="Times New Roman"/>
          <w:szCs w:val="24"/>
        </w:rPr>
        <w:t xml:space="preserve">αι οι εργασίες. </w:t>
      </w:r>
    </w:p>
    <w:p w14:paraId="42F91E5B" w14:textId="77777777" w:rsidR="00BB77B8" w:rsidRDefault="00A714EA">
      <w:pPr>
        <w:spacing w:after="0" w:line="600" w:lineRule="auto"/>
        <w:ind w:firstLine="720"/>
        <w:jc w:val="both"/>
        <w:rPr>
          <w:rFonts w:eastAsia="Times New Roman"/>
          <w:szCs w:val="24"/>
        </w:rPr>
      </w:pPr>
      <w:r>
        <w:rPr>
          <w:rFonts w:eastAsia="Times New Roman"/>
          <w:szCs w:val="24"/>
        </w:rPr>
        <w:t>Μάλιστα, θα καταθέσω στη Βουλή τον προϋπολογισμό για κάποια εξειδικευμένα έργα επεξεργασίας λυμάτων, όπου</w:t>
      </w:r>
      <w:r>
        <w:rPr>
          <w:rFonts w:eastAsia="Times New Roman"/>
          <w:szCs w:val="24"/>
        </w:rPr>
        <w:t>,</w:t>
      </w:r>
      <w:r>
        <w:rPr>
          <w:rFonts w:eastAsia="Times New Roman"/>
          <w:szCs w:val="24"/>
        </w:rPr>
        <w:t xml:space="preserve"> σύμφωνα με τον κανονισμό του Ε</w:t>
      </w:r>
      <w:r>
        <w:rPr>
          <w:rFonts w:eastAsia="Times New Roman"/>
          <w:szCs w:val="24"/>
        </w:rPr>
        <w:t>Π</w:t>
      </w:r>
      <w:r>
        <w:rPr>
          <w:rFonts w:eastAsia="Times New Roman"/>
          <w:szCs w:val="24"/>
        </w:rPr>
        <w:t xml:space="preserve">ΠΕΡΑΑ, δηλαδή του Επιχειρησιακού Προγράμματος Περιβάλλοντος και Αειφόρου Ανάπτυξης, ο προϋπολογισμός </w:t>
      </w:r>
      <w:r>
        <w:rPr>
          <w:rFonts w:eastAsia="Times New Roman"/>
          <w:szCs w:val="24"/>
        </w:rPr>
        <w:t>προβλέπει ότι το ποσοστό 20% των εργασιών ΗΜ πηγαίνουν για τον εργολήπτη των έργων καθαρισμού, μια χαρακτηριστική στρέβλωση.</w:t>
      </w:r>
    </w:p>
    <w:p w14:paraId="42F91E5C" w14:textId="77777777" w:rsidR="00BB77B8" w:rsidRDefault="00A714EA">
      <w:pPr>
        <w:spacing w:after="0" w:line="600" w:lineRule="auto"/>
        <w:ind w:firstLine="720"/>
        <w:jc w:val="both"/>
        <w:rPr>
          <w:rFonts w:eastAsia="Times New Roman"/>
          <w:szCs w:val="24"/>
        </w:rPr>
      </w:pPr>
      <w:r>
        <w:rPr>
          <w:rFonts w:eastAsia="Times New Roman"/>
          <w:szCs w:val="24"/>
        </w:rPr>
        <w:t xml:space="preserve">(Στο σημείο αυτό ο Βουλευτής κ. Γεώργιος Μαυρωτάς καταθέτει για τα Πρακτικά το προαναφερθέν έγγραφο, το οποίο βρίσκεται στο Αρχείο </w:t>
      </w:r>
      <w:r>
        <w:rPr>
          <w:rFonts w:eastAsia="Times New Roman"/>
          <w:szCs w:val="24"/>
        </w:rPr>
        <w:t>του Τμήματος Γραμματείας της Διεύθυνσης Στενογραφίας και Πρακτικών της Βουλής)</w:t>
      </w:r>
    </w:p>
    <w:p w14:paraId="42F91E5D" w14:textId="77777777" w:rsidR="00BB77B8" w:rsidRDefault="00A714EA">
      <w:pPr>
        <w:spacing w:after="0" w:line="600" w:lineRule="auto"/>
        <w:ind w:firstLine="720"/>
        <w:jc w:val="both"/>
        <w:rPr>
          <w:rFonts w:eastAsia="Times New Roman"/>
          <w:szCs w:val="24"/>
        </w:rPr>
      </w:pPr>
      <w:r>
        <w:rPr>
          <w:rFonts w:eastAsia="Times New Roman"/>
          <w:szCs w:val="24"/>
        </w:rPr>
        <w:lastRenderedPageBreak/>
        <w:t xml:space="preserve">Στο </w:t>
      </w:r>
      <w:r>
        <w:rPr>
          <w:rFonts w:eastAsia="Times New Roman"/>
          <w:szCs w:val="24"/>
        </w:rPr>
        <w:t xml:space="preserve">παράρτημα </w:t>
      </w:r>
      <w:r>
        <w:rPr>
          <w:rFonts w:eastAsia="Times New Roman"/>
          <w:szCs w:val="24"/>
        </w:rPr>
        <w:t xml:space="preserve">Ι του </w:t>
      </w:r>
      <w:r>
        <w:rPr>
          <w:rFonts w:eastAsia="Times New Roman"/>
          <w:szCs w:val="24"/>
        </w:rPr>
        <w:t>προσαρτήματος</w:t>
      </w:r>
      <w:r>
        <w:rPr>
          <w:rFonts w:eastAsia="Times New Roman"/>
          <w:szCs w:val="24"/>
        </w:rPr>
        <w:t xml:space="preserve"> Γ΄ θα ήθελα να επισημάνω και την αντιστοίχιση ορισμένων μόνο κατηγοριών υπηρεσιών μηχανικού του </w:t>
      </w:r>
      <w:r>
        <w:rPr>
          <w:rFonts w:eastAsia="Times New Roman"/>
          <w:szCs w:val="24"/>
          <w:lang w:val="en-US"/>
        </w:rPr>
        <w:t>CPV</w:t>
      </w:r>
      <w:r>
        <w:rPr>
          <w:rFonts w:eastAsia="Times New Roman"/>
          <w:szCs w:val="24"/>
        </w:rPr>
        <w:t xml:space="preserve"> με την ελληνική κατηγοριοποίηση. Βάζετε αυθ</w:t>
      </w:r>
      <w:r>
        <w:rPr>
          <w:rFonts w:eastAsia="Times New Roman"/>
          <w:szCs w:val="24"/>
        </w:rPr>
        <w:t xml:space="preserve">αίρετα μία επιπλέον στήλη για την αντιστοίχιση της κατηγορίας μελέτης, ενώ θα έπρεπε να αρκούσε μόνο το </w:t>
      </w:r>
      <w:r>
        <w:rPr>
          <w:rFonts w:eastAsia="Times New Roman"/>
          <w:szCs w:val="24"/>
          <w:lang w:val="en-US"/>
        </w:rPr>
        <w:t>CPV</w:t>
      </w:r>
      <w:r>
        <w:rPr>
          <w:rFonts w:eastAsia="Times New Roman"/>
          <w:szCs w:val="24"/>
        </w:rPr>
        <w:t>. Αυτό ουσιαστικά</w:t>
      </w:r>
      <w:r>
        <w:rPr>
          <w:rFonts w:eastAsia="Times New Roman"/>
          <w:szCs w:val="24"/>
        </w:rPr>
        <w:t>,</w:t>
      </w:r>
      <w:r>
        <w:rPr>
          <w:rFonts w:eastAsia="Times New Roman"/>
          <w:szCs w:val="24"/>
        </w:rPr>
        <w:t xml:space="preserve"> μπορεί να διαιωνίσει το ισχύον θεσμικό πλαίσιο των μητρώων μελετητών και εργοληπτών. Για παράδειγμα, υπηρεσίες παροχής συμβούλων σ</w:t>
      </w:r>
      <w:r>
        <w:rPr>
          <w:rFonts w:eastAsia="Times New Roman"/>
          <w:szCs w:val="24"/>
        </w:rPr>
        <w:t xml:space="preserve">ε θέματα υδροδότησης και αποβλήτων αντιστοιχούνται αποκλειστικά με την κατηγορία μελετών υδραυλικών έργων και διαχείρισης υδατικών πόρων. </w:t>
      </w:r>
    </w:p>
    <w:p w14:paraId="42F91E5E" w14:textId="77777777" w:rsidR="00BB77B8" w:rsidRDefault="00A714EA">
      <w:pPr>
        <w:spacing w:after="0" w:line="600" w:lineRule="auto"/>
        <w:ind w:firstLine="720"/>
        <w:jc w:val="both"/>
        <w:rPr>
          <w:rFonts w:eastAsia="Times New Roman"/>
          <w:szCs w:val="24"/>
        </w:rPr>
      </w:pPr>
      <w:r>
        <w:rPr>
          <w:rFonts w:eastAsia="Times New Roman"/>
          <w:szCs w:val="24"/>
        </w:rPr>
        <w:t>Επίσης, μελέτες θέρμανσης ή υπηρεσίες παροχής συμβούλων σχετικά με την προστασία και τον έλεγχο πυρκαγιάς αντιστοιχού</w:t>
      </w:r>
      <w:r>
        <w:rPr>
          <w:rFonts w:eastAsia="Times New Roman"/>
          <w:szCs w:val="24"/>
        </w:rPr>
        <w:t xml:space="preserve">νται με μηχανολογικές, ηλεκτρολογικές και ηλεκτρονικές μελέτες, λες και η πυρκαγιά και η έκρηξη δεν είναι χημικά φαινόμενα, λες και δεν ασχολούνται κυρίως χημικοί μηχανικοί με την ασφάλεια εγκαταστάσεων. Θα ξεχάσουμε και αυτά που έχουμε μάθει. Απουσιάζουν </w:t>
      </w:r>
      <w:r>
        <w:rPr>
          <w:rFonts w:eastAsia="Times New Roman"/>
          <w:szCs w:val="24"/>
        </w:rPr>
        <w:t xml:space="preserve">οι κατηγορίες </w:t>
      </w:r>
      <w:r>
        <w:rPr>
          <w:rFonts w:eastAsia="Times New Roman"/>
          <w:szCs w:val="24"/>
        </w:rPr>
        <w:lastRenderedPageBreak/>
        <w:t>των μελετών χημικής μηχανικής και χημικών εγκαταστάσεων, καθώς και οι μεταλλευτικές μελέτες. Γιατί άραγε;</w:t>
      </w:r>
    </w:p>
    <w:p w14:paraId="42F91E5F" w14:textId="77777777" w:rsidR="00BB77B8" w:rsidRDefault="00A714EA">
      <w:pPr>
        <w:spacing w:after="0" w:line="600" w:lineRule="auto"/>
        <w:ind w:firstLine="720"/>
        <w:jc w:val="both"/>
        <w:rPr>
          <w:rFonts w:eastAsia="Times New Roman"/>
          <w:szCs w:val="24"/>
        </w:rPr>
      </w:pPr>
      <w:r>
        <w:rPr>
          <w:rFonts w:eastAsia="Times New Roman"/>
          <w:szCs w:val="24"/>
        </w:rPr>
        <w:t xml:space="preserve">Η πρότασή μας, λοιπόν, είναι να αποσυρθεί το </w:t>
      </w:r>
      <w:r>
        <w:rPr>
          <w:rFonts w:eastAsia="Times New Roman"/>
          <w:szCs w:val="24"/>
        </w:rPr>
        <w:t xml:space="preserve">παράρτημα </w:t>
      </w:r>
      <w:r>
        <w:rPr>
          <w:rFonts w:eastAsia="Times New Roman"/>
          <w:szCs w:val="24"/>
        </w:rPr>
        <w:t xml:space="preserve">Ι του </w:t>
      </w:r>
      <w:r>
        <w:rPr>
          <w:rFonts w:eastAsia="Times New Roman"/>
          <w:szCs w:val="24"/>
        </w:rPr>
        <w:t xml:space="preserve">προσαρτήματος </w:t>
      </w:r>
      <w:r>
        <w:rPr>
          <w:rFonts w:eastAsia="Times New Roman"/>
          <w:szCs w:val="24"/>
        </w:rPr>
        <w:t>Γ΄, καθώς δεν προσφέρει τίποτε άλλο</w:t>
      </w:r>
      <w:r>
        <w:rPr>
          <w:rFonts w:eastAsia="Times New Roman"/>
          <w:szCs w:val="24"/>
        </w:rPr>
        <w:t>,</w:t>
      </w:r>
      <w:r>
        <w:rPr>
          <w:rFonts w:eastAsia="Times New Roman"/>
          <w:szCs w:val="24"/>
        </w:rPr>
        <w:t xml:space="preserve"> παρά να εξυπηρετεί το πα</w:t>
      </w:r>
      <w:r>
        <w:rPr>
          <w:rFonts w:eastAsia="Times New Roman"/>
          <w:szCs w:val="24"/>
        </w:rPr>
        <w:t>λιό συντεχνιακό καθεστώς.</w:t>
      </w:r>
    </w:p>
    <w:p w14:paraId="42F91E60" w14:textId="77777777" w:rsidR="00BB77B8" w:rsidRDefault="00A714EA">
      <w:pPr>
        <w:spacing w:after="0" w:line="600" w:lineRule="auto"/>
        <w:ind w:firstLine="720"/>
        <w:jc w:val="both"/>
        <w:rPr>
          <w:rFonts w:eastAsia="Times New Roman"/>
          <w:szCs w:val="24"/>
        </w:rPr>
      </w:pPr>
      <w:r>
        <w:rPr>
          <w:rFonts w:eastAsia="Times New Roman"/>
          <w:szCs w:val="24"/>
        </w:rPr>
        <w:t>Όπως προαναφέραμε –και κλείνω, κύριε Πρόεδρε- το παρόν νομοσχέδιο έχει κάμποσα άρθρα</w:t>
      </w:r>
      <w:r>
        <w:rPr>
          <w:rFonts w:eastAsia="Times New Roman"/>
          <w:szCs w:val="24"/>
        </w:rPr>
        <w:t>,</w:t>
      </w:r>
      <w:r>
        <w:rPr>
          <w:rFonts w:eastAsia="Times New Roman"/>
          <w:szCs w:val="24"/>
        </w:rPr>
        <w:t xml:space="preserve"> που προσπαθούν να φέρουν την ευρωπαϊκή </w:t>
      </w:r>
      <w:r>
        <w:rPr>
          <w:rFonts w:eastAsia="Times New Roman"/>
          <w:szCs w:val="24"/>
        </w:rPr>
        <w:t xml:space="preserve">οδηγία </w:t>
      </w:r>
      <w:r>
        <w:rPr>
          <w:rFonts w:eastAsia="Times New Roman"/>
          <w:szCs w:val="24"/>
        </w:rPr>
        <w:t>στα μέτρα των ελληνικών στρεβλώσεων και αυτά τα άρθρα θα τα καταψηφίσουμε.</w:t>
      </w:r>
    </w:p>
    <w:p w14:paraId="42F91E61" w14:textId="77777777" w:rsidR="00BB77B8" w:rsidRDefault="00A714EA">
      <w:pPr>
        <w:spacing w:after="0"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κτυπάει το κουδούνι λήξεως του χρόνου ομιλίας του κυρίου Βουλευτή)</w:t>
      </w:r>
    </w:p>
    <w:p w14:paraId="42F91E62" w14:textId="77777777" w:rsidR="00BB77B8" w:rsidRDefault="00A714EA">
      <w:pPr>
        <w:spacing w:after="0" w:line="600" w:lineRule="auto"/>
        <w:ind w:firstLine="720"/>
        <w:jc w:val="both"/>
        <w:rPr>
          <w:rFonts w:eastAsia="Times New Roman"/>
          <w:szCs w:val="24"/>
        </w:rPr>
      </w:pPr>
      <w:r>
        <w:rPr>
          <w:rFonts w:eastAsia="Times New Roman"/>
          <w:szCs w:val="24"/>
        </w:rPr>
        <w:t>Τελειώνω σε δέκα δευτερόλεπτα, κύριε Πρόεδρε.</w:t>
      </w:r>
    </w:p>
    <w:p w14:paraId="42F91E63" w14:textId="77777777" w:rsidR="00BB77B8" w:rsidRDefault="00A714EA">
      <w:pPr>
        <w:spacing w:after="0" w:line="600" w:lineRule="auto"/>
        <w:ind w:firstLine="720"/>
        <w:jc w:val="both"/>
        <w:rPr>
          <w:rFonts w:eastAsia="Times New Roman"/>
          <w:szCs w:val="24"/>
        </w:rPr>
      </w:pPr>
      <w:r>
        <w:rPr>
          <w:rFonts w:eastAsia="Times New Roman"/>
          <w:szCs w:val="24"/>
        </w:rPr>
        <w:t>Η συζήτηση αυτή, όμως, σχετικά με τις στρεβλώσεις</w:t>
      </w:r>
      <w:r>
        <w:rPr>
          <w:rFonts w:eastAsia="Times New Roman"/>
          <w:szCs w:val="24"/>
        </w:rPr>
        <w:t>,</w:t>
      </w:r>
      <w:r>
        <w:rPr>
          <w:rFonts w:eastAsia="Times New Roman"/>
          <w:szCs w:val="24"/>
        </w:rPr>
        <w:t xml:space="preserve"> που υπάρχουν στα τεχνικά έργα</w:t>
      </w:r>
      <w:r>
        <w:rPr>
          <w:rFonts w:eastAsia="Times New Roman"/>
          <w:szCs w:val="24"/>
        </w:rPr>
        <w:t>,</w:t>
      </w:r>
      <w:r>
        <w:rPr>
          <w:rFonts w:eastAsia="Times New Roman"/>
          <w:szCs w:val="24"/>
        </w:rPr>
        <w:t xml:space="preserve"> πρέπει να συνεχιστεί, ίσως στο νομοσχέδιο που αναφέρετε στην </w:t>
      </w:r>
      <w:r>
        <w:rPr>
          <w:rFonts w:eastAsia="Times New Roman"/>
          <w:szCs w:val="24"/>
        </w:rPr>
        <w:t xml:space="preserve">έκθεση διαβούλευσης ότι θα φέρετε για τα μητρώα </w:t>
      </w:r>
      <w:r>
        <w:rPr>
          <w:rFonts w:eastAsia="Times New Roman"/>
          <w:szCs w:val="24"/>
        </w:rPr>
        <w:lastRenderedPageBreak/>
        <w:t>συντελεστών τεχνικών έργων, όπου θα έχουμε εκεί πέρα πολλά ενδιαφέροντα να πούμε. Γιατί, όμως, τα προκαταλαμβάνετε με το παρόν νομοσχέδιο; Ιδού η απορία.</w:t>
      </w:r>
    </w:p>
    <w:p w14:paraId="42F91E64" w14:textId="77777777" w:rsidR="00BB77B8" w:rsidRDefault="00A714EA">
      <w:pPr>
        <w:spacing w:after="0" w:line="600" w:lineRule="auto"/>
        <w:ind w:firstLine="720"/>
        <w:jc w:val="both"/>
        <w:rPr>
          <w:rFonts w:eastAsia="Times New Roman"/>
          <w:szCs w:val="24"/>
        </w:rPr>
      </w:pPr>
      <w:r>
        <w:rPr>
          <w:rFonts w:eastAsia="Times New Roman"/>
          <w:szCs w:val="24"/>
        </w:rPr>
        <w:t>Ευχαριστώ πολύ.</w:t>
      </w:r>
    </w:p>
    <w:p w14:paraId="42F91E65" w14:textId="77777777" w:rsidR="00BB77B8" w:rsidRDefault="00A714EA">
      <w:pPr>
        <w:spacing w:after="0" w:line="600" w:lineRule="auto"/>
        <w:ind w:firstLine="720"/>
        <w:jc w:val="center"/>
        <w:rPr>
          <w:rFonts w:eastAsia="Times New Roman"/>
          <w:szCs w:val="24"/>
        </w:rPr>
      </w:pPr>
      <w:r>
        <w:rPr>
          <w:rFonts w:eastAsia="Times New Roman"/>
          <w:szCs w:val="24"/>
        </w:rPr>
        <w:t>(Χειροκροτήματα)</w:t>
      </w:r>
    </w:p>
    <w:p w14:paraId="42F91E66" w14:textId="77777777" w:rsidR="00BB77B8" w:rsidRDefault="00A714EA">
      <w:pPr>
        <w:spacing w:after="0" w:line="600" w:lineRule="auto"/>
        <w:ind w:firstLine="720"/>
        <w:jc w:val="both"/>
        <w:rPr>
          <w:rFonts w:eastAsia="Times New Roman"/>
          <w:szCs w:val="24"/>
        </w:rPr>
      </w:pPr>
      <w:r>
        <w:rPr>
          <w:rFonts w:eastAsia="Times New Roman"/>
          <w:b/>
          <w:szCs w:val="24"/>
        </w:rPr>
        <w:t>ΠΡΟΕΔΡΕΥΩΝ (Δημήτριος</w:t>
      </w:r>
      <w:r>
        <w:rPr>
          <w:rFonts w:eastAsia="Times New Roman"/>
          <w:b/>
          <w:szCs w:val="24"/>
        </w:rPr>
        <w:t xml:space="preserve"> Κρεμαστινός):</w:t>
      </w:r>
      <w:r>
        <w:rPr>
          <w:rFonts w:eastAsia="Times New Roman"/>
          <w:szCs w:val="24"/>
        </w:rPr>
        <w:t xml:space="preserve"> Ευχαριστούμε πολύ.</w:t>
      </w:r>
    </w:p>
    <w:p w14:paraId="42F91E67" w14:textId="77777777" w:rsidR="00BB77B8" w:rsidRDefault="00A714EA">
      <w:pPr>
        <w:spacing w:after="0" w:line="600" w:lineRule="auto"/>
        <w:ind w:firstLine="720"/>
        <w:jc w:val="both"/>
        <w:rPr>
          <w:rFonts w:eastAsia="Times New Roman"/>
          <w:szCs w:val="24"/>
        </w:rPr>
      </w:pPr>
      <w:r>
        <w:rPr>
          <w:rFonts w:eastAsia="Times New Roman"/>
          <w:szCs w:val="24"/>
        </w:rPr>
        <w:t>Τον λόγο έχει η Βουλευτής της Ένωσης Κεντρώων κ. Μεγαλοοικονόμου.</w:t>
      </w:r>
    </w:p>
    <w:p w14:paraId="42F91E68" w14:textId="77777777" w:rsidR="00BB77B8" w:rsidRDefault="00A714EA">
      <w:pPr>
        <w:spacing w:after="0" w:line="600" w:lineRule="auto"/>
        <w:ind w:firstLine="720"/>
        <w:jc w:val="both"/>
        <w:rPr>
          <w:rFonts w:eastAsia="Times New Roman"/>
          <w:szCs w:val="24"/>
        </w:rPr>
      </w:pPr>
      <w:r>
        <w:rPr>
          <w:rFonts w:eastAsia="Times New Roman"/>
          <w:b/>
          <w:szCs w:val="24"/>
        </w:rPr>
        <w:t>ΘΕΟΔΩΡΑ ΜΕΓΑΛΟΟΙΚΟΝΟΜΟΥ:</w:t>
      </w:r>
      <w:r>
        <w:rPr>
          <w:rFonts w:eastAsia="Times New Roman"/>
          <w:szCs w:val="24"/>
        </w:rPr>
        <w:t xml:space="preserve"> Ευχαριστώ, κύριε Πρόεδρε.</w:t>
      </w:r>
    </w:p>
    <w:p w14:paraId="42F91E69" w14:textId="77777777" w:rsidR="00BB77B8" w:rsidRDefault="00A714EA">
      <w:pPr>
        <w:spacing w:after="0" w:line="600" w:lineRule="auto"/>
        <w:ind w:firstLine="720"/>
        <w:jc w:val="both"/>
        <w:rPr>
          <w:rFonts w:eastAsia="Times New Roman"/>
          <w:szCs w:val="24"/>
        </w:rPr>
      </w:pPr>
      <w:r>
        <w:rPr>
          <w:rFonts w:eastAsia="Times New Roman"/>
          <w:szCs w:val="24"/>
        </w:rPr>
        <w:t>Κύριοι Υπουργοί, κυρίες και κύριοι συνάδελφοι, προς μεγάλη μου λύπη</w:t>
      </w:r>
      <w:r>
        <w:rPr>
          <w:rFonts w:eastAsia="Times New Roman"/>
          <w:szCs w:val="24"/>
        </w:rPr>
        <w:t>,</w:t>
      </w:r>
      <w:r>
        <w:rPr>
          <w:rFonts w:eastAsia="Times New Roman"/>
          <w:szCs w:val="24"/>
        </w:rPr>
        <w:t xml:space="preserve"> βλέπω να έρχεται σήμερα, εν έτει 2016, προς κύρωση μια σημαντικότατη </w:t>
      </w:r>
      <w:r>
        <w:rPr>
          <w:rFonts w:eastAsia="Times New Roman"/>
          <w:szCs w:val="24"/>
        </w:rPr>
        <w:t xml:space="preserve">οδηγία </w:t>
      </w:r>
      <w:r>
        <w:rPr>
          <w:rFonts w:eastAsia="Times New Roman"/>
          <w:szCs w:val="24"/>
        </w:rPr>
        <w:t>της Ευρωπαϊκής Ένωσης, η οποία φέρει ημερομηνία 2014.</w:t>
      </w:r>
    </w:p>
    <w:p w14:paraId="42F91E6A" w14:textId="77777777" w:rsidR="00BB77B8" w:rsidRDefault="00A714EA">
      <w:pPr>
        <w:spacing w:after="0" w:line="600" w:lineRule="auto"/>
        <w:ind w:firstLine="720"/>
        <w:jc w:val="both"/>
        <w:rPr>
          <w:rFonts w:eastAsia="Times New Roman"/>
          <w:szCs w:val="24"/>
        </w:rPr>
      </w:pPr>
      <w:r>
        <w:rPr>
          <w:rFonts w:eastAsia="Times New Roman"/>
          <w:szCs w:val="24"/>
        </w:rPr>
        <w:t>Θεωρώ ότι ειδικά το θέμα των δημοσίων συμβάσεων είναι υψίστης σημασίας για την Ελλάδα. Πόσες φορές έχουν έλθει στην επικαιρότ</w:t>
      </w:r>
      <w:r>
        <w:rPr>
          <w:rFonts w:eastAsia="Times New Roman"/>
          <w:szCs w:val="24"/>
        </w:rPr>
        <w:t xml:space="preserve">ητα σκάνδαλα δημοσίων συμβάσεων και το επόμενο βήμα δεν ήταν </w:t>
      </w:r>
      <w:r>
        <w:rPr>
          <w:rFonts w:eastAsia="Times New Roman"/>
          <w:szCs w:val="24"/>
        </w:rPr>
        <w:lastRenderedPageBreak/>
        <w:t>τίποτε άλλο παρά η επέμβαση του εισαγγελέα; Επομένως, θα έπρεπε και μόνοι μας προ πολλού να έχουμε νομοθετήσει ένα σοβαρό και αξιόπιστο πλαίσιο για την υπογραφή των δημοσίων συμβάσεων.</w:t>
      </w:r>
    </w:p>
    <w:p w14:paraId="42F91E6B" w14:textId="77777777" w:rsidR="00BB77B8" w:rsidRDefault="00A714EA">
      <w:pPr>
        <w:spacing w:after="0" w:line="600" w:lineRule="auto"/>
        <w:ind w:firstLine="720"/>
        <w:jc w:val="both"/>
        <w:rPr>
          <w:rFonts w:eastAsia="Times New Roman"/>
          <w:szCs w:val="24"/>
        </w:rPr>
      </w:pPr>
      <w:r>
        <w:rPr>
          <w:rFonts w:eastAsia="Times New Roman"/>
          <w:szCs w:val="24"/>
        </w:rPr>
        <w:t xml:space="preserve">Δυστυχώς, </w:t>
      </w:r>
      <w:r>
        <w:rPr>
          <w:rFonts w:eastAsia="Times New Roman"/>
          <w:szCs w:val="24"/>
        </w:rPr>
        <w:t>για άλλη μια φορά αργήσαμε, όμως έχουμε κάπου μια πρωτιά και το λέω με περηφάνια. Έχουμε πρωτιά στην καθυστέρηση. Ο πολίτης έχει ταυτίσει στο μυαλό του τα δημόσια έργα με τη γνωστή ταινία του ’72 με πρωταγωνιστή τον Μαρτσέλο Μαστρογιάνι «Το μεγάλο φαγοπότι</w:t>
      </w:r>
      <w:r>
        <w:rPr>
          <w:rFonts w:eastAsia="Times New Roman"/>
          <w:szCs w:val="24"/>
        </w:rPr>
        <w:t xml:space="preserve">», μια σπουδαία ταινία. </w:t>
      </w:r>
    </w:p>
    <w:p w14:paraId="42F91E6C" w14:textId="77777777" w:rsidR="00BB77B8" w:rsidRDefault="00A714EA">
      <w:pPr>
        <w:spacing w:after="0" w:line="600" w:lineRule="auto"/>
        <w:ind w:firstLine="720"/>
        <w:jc w:val="both"/>
        <w:rPr>
          <w:rFonts w:eastAsia="Times New Roman"/>
          <w:szCs w:val="24"/>
        </w:rPr>
      </w:pPr>
      <w:r>
        <w:rPr>
          <w:rFonts w:eastAsia="Times New Roman"/>
          <w:szCs w:val="24"/>
        </w:rPr>
        <w:t xml:space="preserve">Φυσικά και πρέπει να ψηφιστεί το νομοσχέδιο. Οι ευρωπαϊκές </w:t>
      </w:r>
      <w:r>
        <w:rPr>
          <w:rFonts w:eastAsia="Times New Roman"/>
          <w:szCs w:val="24"/>
        </w:rPr>
        <w:t xml:space="preserve">οδηγίες </w:t>
      </w:r>
      <w:r>
        <w:rPr>
          <w:rFonts w:eastAsia="Times New Roman"/>
          <w:szCs w:val="24"/>
        </w:rPr>
        <w:t>γεννούν αποτελέσματα</w:t>
      </w:r>
      <w:r>
        <w:rPr>
          <w:rFonts w:eastAsia="Times New Roman"/>
          <w:szCs w:val="24"/>
        </w:rPr>
        <w:t>,</w:t>
      </w:r>
      <w:r>
        <w:rPr>
          <w:rFonts w:eastAsia="Times New Roman"/>
          <w:szCs w:val="24"/>
        </w:rPr>
        <w:t xml:space="preserve"> ακόμα και αν δεν έχουν κυρωθεί –υπάρχει και σχετική νομολογία των δικαστηρίων επί του θέματος- και αυτό διότι ένας πολίτης κράτους-μέλους που </w:t>
      </w:r>
      <w:r>
        <w:rPr>
          <w:rFonts w:eastAsia="Times New Roman"/>
          <w:szCs w:val="24"/>
        </w:rPr>
        <w:t xml:space="preserve">θεωρεί ότι θίγεται από τη μη εφαρμογή της </w:t>
      </w:r>
      <w:r>
        <w:rPr>
          <w:rFonts w:eastAsia="Times New Roman"/>
          <w:szCs w:val="24"/>
        </w:rPr>
        <w:t xml:space="preserve">οδηγίας </w:t>
      </w:r>
      <w:r>
        <w:rPr>
          <w:rFonts w:eastAsia="Times New Roman"/>
          <w:szCs w:val="24"/>
        </w:rPr>
        <w:t>σε μια χώρα, μπορεί να προσφύγει στα αρμόδια δικαστήρια.</w:t>
      </w:r>
    </w:p>
    <w:p w14:paraId="42F91E6D" w14:textId="77777777" w:rsidR="00BB77B8" w:rsidRDefault="00A714EA">
      <w:pPr>
        <w:spacing w:after="0" w:line="600" w:lineRule="auto"/>
        <w:ind w:firstLine="720"/>
        <w:jc w:val="both"/>
        <w:rPr>
          <w:rFonts w:eastAsia="Times New Roman"/>
          <w:szCs w:val="24"/>
        </w:rPr>
      </w:pPr>
      <w:r>
        <w:rPr>
          <w:rFonts w:eastAsia="Times New Roman"/>
          <w:szCs w:val="24"/>
        </w:rPr>
        <w:t xml:space="preserve">Γι’ αυτόν το λόγο, αλλά και διότι οι ευρωπαϊκές </w:t>
      </w:r>
      <w:r>
        <w:rPr>
          <w:rFonts w:eastAsia="Times New Roman"/>
          <w:szCs w:val="24"/>
        </w:rPr>
        <w:t xml:space="preserve">οδηγίες </w:t>
      </w:r>
      <w:r>
        <w:rPr>
          <w:rFonts w:eastAsia="Times New Roman"/>
          <w:szCs w:val="24"/>
        </w:rPr>
        <w:t>περιέχουν συνήθως εξαιρετικά χρήσιμες ρυθμίσεις, είναι σαφές ότι δεν πρέπει να καθυστερούμε τ</w:t>
      </w:r>
      <w:r>
        <w:rPr>
          <w:rFonts w:eastAsia="Times New Roman"/>
          <w:szCs w:val="24"/>
        </w:rPr>
        <w:t xml:space="preserve">ην ενσωμάτωση. Δεν το λέω αυτό μόνο για σας, αλλά και για τους κατά καιρούς κυβερνώντες. Πράγματι, έπρεπε να προχωρήσουμε σε ρύθμιση των </w:t>
      </w:r>
      <w:r>
        <w:rPr>
          <w:rFonts w:eastAsia="Times New Roman"/>
          <w:szCs w:val="24"/>
        </w:rPr>
        <w:lastRenderedPageBreak/>
        <w:t>δημοσίων συμβάσεων και δεν έπρεπε τρόπον τινά να μας το επιβάλει η ευρωπαϊκή νομοθεσία. Έπρεπε ήδη να το είχαμε κάνει α</w:t>
      </w:r>
      <w:r>
        <w:rPr>
          <w:rFonts w:eastAsia="Times New Roman"/>
          <w:szCs w:val="24"/>
        </w:rPr>
        <w:t xml:space="preserve">πό μόνοι μας. </w:t>
      </w:r>
    </w:p>
    <w:p w14:paraId="42F91E6E" w14:textId="77777777" w:rsidR="00BB77B8" w:rsidRDefault="00A714EA">
      <w:pPr>
        <w:spacing w:after="0" w:line="600" w:lineRule="auto"/>
        <w:ind w:firstLine="720"/>
        <w:jc w:val="both"/>
        <w:rPr>
          <w:rFonts w:eastAsia="Times New Roman"/>
          <w:szCs w:val="24"/>
        </w:rPr>
      </w:pPr>
      <w:r>
        <w:rPr>
          <w:rFonts w:eastAsia="Times New Roman"/>
          <w:szCs w:val="24"/>
        </w:rPr>
        <w:t xml:space="preserve">Κατ’ αρχάς, θεωρούμε άκρως απαραίτητη την ενοποίηση όλων των σχετικών διατάξεων σε έναν κώδικα. Επίσης, με το παρόν νομοσχέδιο δημιουργείται μια νέα υπηρεσία, ενώ υπάρχει ήδη μια σχετική </w:t>
      </w:r>
      <w:r>
        <w:rPr>
          <w:rFonts w:eastAsia="Times New Roman"/>
          <w:szCs w:val="24"/>
        </w:rPr>
        <w:t>ανεξάρτητη αρχή</w:t>
      </w:r>
      <w:r>
        <w:rPr>
          <w:rFonts w:eastAsia="Times New Roman"/>
          <w:szCs w:val="24"/>
        </w:rPr>
        <w:t>. Αντιθέτως, το προσωπικό που θα προωθη</w:t>
      </w:r>
      <w:r>
        <w:rPr>
          <w:rFonts w:eastAsia="Times New Roman"/>
          <w:szCs w:val="24"/>
        </w:rPr>
        <w:t xml:space="preserve">θεί στη νέα αυτή υπηρεσία θα μπορούσε να ενισχύσει την </w:t>
      </w:r>
      <w:r>
        <w:rPr>
          <w:rFonts w:eastAsia="Times New Roman"/>
          <w:szCs w:val="24"/>
        </w:rPr>
        <w:t xml:space="preserve">ανεξάρτητη </w:t>
      </w:r>
      <w:r>
        <w:rPr>
          <w:rFonts w:eastAsia="Times New Roman"/>
          <w:szCs w:val="24"/>
        </w:rPr>
        <w:t>αυτή Αρχή. Η Ανεξάρτητη Αρχή Δημοσίων Συμβάσεων έχει ήδη και την τεχνογνωσία και το εξειδικευμένο προσωπικό.</w:t>
      </w:r>
    </w:p>
    <w:p w14:paraId="42F91E6F" w14:textId="77777777" w:rsidR="00BB77B8" w:rsidRDefault="00A714EA">
      <w:pPr>
        <w:spacing w:after="0" w:line="600" w:lineRule="auto"/>
        <w:ind w:firstLine="720"/>
        <w:jc w:val="both"/>
        <w:rPr>
          <w:rFonts w:eastAsia="Times New Roman"/>
          <w:szCs w:val="24"/>
        </w:rPr>
      </w:pPr>
      <w:r>
        <w:rPr>
          <w:rFonts w:eastAsia="Times New Roman"/>
          <w:szCs w:val="24"/>
        </w:rPr>
        <w:t>Ο τομέας των δημοσίων συμβάσεων έχει ένα τεράστιο ενδιαφέρον για την ευρωπαϊκή έν</w:t>
      </w:r>
      <w:r>
        <w:rPr>
          <w:rFonts w:eastAsia="Times New Roman"/>
          <w:szCs w:val="24"/>
        </w:rPr>
        <w:t>νομη τάξη, αφού μεγάλο μέρος των ευρωπαϊκών προϋπολογισμών κατευθύνεται εκεί. Μάλιστα, κατά την προσωπική μου άποψη</w:t>
      </w:r>
      <w:r>
        <w:rPr>
          <w:rFonts w:eastAsia="Times New Roman"/>
          <w:szCs w:val="24"/>
        </w:rPr>
        <w:t>,</w:t>
      </w:r>
      <w:r>
        <w:rPr>
          <w:rFonts w:eastAsia="Times New Roman"/>
          <w:szCs w:val="24"/>
        </w:rPr>
        <w:t xml:space="preserve"> η σημερινή κατάρρευση των δημοσιονομικών μας οφείλεται σ’ ένα μεγάλο μέρος –ή στο μεγαλύτερο- στην κατασπατάληση του δημοσίου χρήματος μέσα</w:t>
      </w:r>
      <w:r>
        <w:rPr>
          <w:rFonts w:eastAsia="Times New Roman"/>
          <w:szCs w:val="24"/>
        </w:rPr>
        <w:t xml:space="preserve"> από αδιαφανείς διαδικασίες δημοσίων </w:t>
      </w:r>
      <w:r>
        <w:rPr>
          <w:rFonts w:eastAsia="Times New Roman"/>
          <w:szCs w:val="24"/>
        </w:rPr>
        <w:lastRenderedPageBreak/>
        <w:t xml:space="preserve">συμβάσεων, αναθέσεων μεταξύ </w:t>
      </w:r>
      <w:r>
        <w:rPr>
          <w:rFonts w:eastAsia="Times New Roman"/>
          <w:szCs w:val="24"/>
        </w:rPr>
        <w:t>«</w:t>
      </w:r>
      <w:r>
        <w:rPr>
          <w:rFonts w:eastAsia="Times New Roman"/>
          <w:szCs w:val="24"/>
        </w:rPr>
        <w:t>ημετέρων</w:t>
      </w:r>
      <w:r>
        <w:rPr>
          <w:rFonts w:eastAsia="Times New Roman"/>
          <w:szCs w:val="24"/>
        </w:rPr>
        <w:t>»</w:t>
      </w:r>
      <w:r>
        <w:rPr>
          <w:rFonts w:eastAsia="Times New Roman"/>
          <w:szCs w:val="24"/>
        </w:rPr>
        <w:t xml:space="preserve"> και ό,τι παιζόταν στο παρασκήνιο των προηγουμένων ετών απ’ όλες τις προηγούμενες κυβερνήσεις. Ελπίζω να μη συνεχιστούν αυτά. </w:t>
      </w:r>
    </w:p>
    <w:p w14:paraId="42F91E70" w14:textId="77777777" w:rsidR="00BB77B8" w:rsidRDefault="00A714EA">
      <w:pPr>
        <w:spacing w:after="0" w:line="600" w:lineRule="auto"/>
        <w:ind w:firstLine="720"/>
        <w:jc w:val="both"/>
        <w:rPr>
          <w:rFonts w:eastAsia="Times New Roman"/>
          <w:szCs w:val="24"/>
        </w:rPr>
      </w:pPr>
      <w:r>
        <w:rPr>
          <w:rFonts w:eastAsia="Times New Roman"/>
          <w:szCs w:val="24"/>
        </w:rPr>
        <w:t>Σε σχέση με το άρθρο 59, το μεγάλο ζήτημα της κατάτμησ</w:t>
      </w:r>
      <w:r>
        <w:rPr>
          <w:rFonts w:eastAsia="Times New Roman"/>
          <w:szCs w:val="24"/>
        </w:rPr>
        <w:t xml:space="preserve">ης των δημοσίων συμβάσεων, θα επισημάνω ότι κατατμήσεις έχουν γίνει κατά κόρον και κατ’ επανάληψη σε όλη την Ελλάδα, όπως όλοι γνωρίζουμε, και έχουν σχηματιστεί ακόμα και ποινικές δικογραφίες κακουργηματικού χαρακτήρα για το ίδιο θέμα. </w:t>
      </w:r>
    </w:p>
    <w:p w14:paraId="42F91E71" w14:textId="77777777" w:rsidR="00BB77B8" w:rsidRDefault="00A714EA">
      <w:pPr>
        <w:spacing w:after="0" w:line="600" w:lineRule="auto"/>
        <w:ind w:firstLine="720"/>
        <w:jc w:val="both"/>
        <w:rPr>
          <w:rFonts w:eastAsia="Times New Roman"/>
          <w:szCs w:val="24"/>
        </w:rPr>
      </w:pPr>
      <w:r>
        <w:rPr>
          <w:rFonts w:eastAsia="Times New Roman"/>
          <w:szCs w:val="24"/>
        </w:rPr>
        <w:t>Σε σχέση με το άρθρ</w:t>
      </w:r>
      <w:r>
        <w:rPr>
          <w:rFonts w:eastAsia="Times New Roman"/>
          <w:szCs w:val="24"/>
        </w:rPr>
        <w:t xml:space="preserve">ο 66 και το </w:t>
      </w:r>
      <w:r>
        <w:rPr>
          <w:rFonts w:eastAsia="Times New Roman"/>
          <w:szCs w:val="24"/>
        </w:rPr>
        <w:t>Κεντρικό Ηλεκτρονικό Μητρώο Δημοσίων Συμβάσεων</w:t>
      </w:r>
      <w:r>
        <w:rPr>
          <w:rFonts w:eastAsia="Times New Roman"/>
          <w:szCs w:val="24"/>
        </w:rPr>
        <w:t xml:space="preserve">, αυτές οι προκηρύξεις σε εθελοντική βάση με βρίσκουν κατ’ αρχήν αντίθετη και θα σας πω γιατί. </w:t>
      </w:r>
    </w:p>
    <w:p w14:paraId="42F91E72" w14:textId="77777777" w:rsidR="00BB77B8" w:rsidRDefault="00A714EA">
      <w:pPr>
        <w:spacing w:after="0" w:line="600" w:lineRule="auto"/>
        <w:ind w:firstLine="720"/>
        <w:jc w:val="both"/>
        <w:rPr>
          <w:rFonts w:eastAsia="Times New Roman"/>
          <w:szCs w:val="24"/>
        </w:rPr>
      </w:pPr>
      <w:r>
        <w:rPr>
          <w:rFonts w:eastAsia="Times New Roman"/>
          <w:szCs w:val="24"/>
        </w:rPr>
        <w:t>Πράγματι, κύριοι Υπουργοί, ο περισσότερος κόσμος ενημερώνεται από το ίντερνετ και δεν είναι απαραίτητη</w:t>
      </w:r>
      <w:r>
        <w:rPr>
          <w:rFonts w:eastAsia="Times New Roman"/>
          <w:szCs w:val="24"/>
        </w:rPr>
        <w:t xml:space="preserve"> η δημοσίευση στον Τύπο. Σας ερωτώ, όμως: Έχετε υπολογίσει πόσος κόσμος ζει από τον επαρχιακό Τύπο, πόσοι δημοσιογράφοι, πόσες εισφορές πληρώνονται; Πρέπει αυτό να γίνεται παράλ</w:t>
      </w:r>
      <w:r>
        <w:rPr>
          <w:rFonts w:eastAsia="Times New Roman"/>
          <w:szCs w:val="24"/>
        </w:rPr>
        <w:lastRenderedPageBreak/>
        <w:t>ληλα και μέσω ίντερνετ και μέσω του Τύπου. Θα έπρεπε να υπάρχει μια υποχρεωτικό</w:t>
      </w:r>
      <w:r>
        <w:rPr>
          <w:rFonts w:eastAsia="Times New Roman"/>
          <w:szCs w:val="24"/>
        </w:rPr>
        <w:t>τητα της δημοσίευσης των προκηρύξεων και μάλιστα με επιβάρυνση του πλειοδότη. Ο πλειοδότης μπορεί να πληρώσει και αυτήν τη δημοσίευση.</w:t>
      </w:r>
    </w:p>
    <w:p w14:paraId="42F91E73" w14:textId="77777777" w:rsidR="00BB77B8" w:rsidRDefault="00A714EA">
      <w:pPr>
        <w:spacing w:after="0" w:line="600" w:lineRule="auto"/>
        <w:ind w:firstLine="720"/>
        <w:jc w:val="both"/>
        <w:rPr>
          <w:rFonts w:eastAsia="Times New Roman"/>
          <w:szCs w:val="24"/>
        </w:rPr>
      </w:pPr>
      <w:r>
        <w:rPr>
          <w:rFonts w:eastAsia="Times New Roman"/>
          <w:szCs w:val="24"/>
        </w:rPr>
        <w:t>Η τυποποίηση των συμβάσεων</w:t>
      </w:r>
      <w:r>
        <w:rPr>
          <w:rFonts w:eastAsia="Times New Roman"/>
          <w:szCs w:val="24"/>
        </w:rPr>
        <w:t>,</w:t>
      </w:r>
      <w:r>
        <w:rPr>
          <w:rFonts w:eastAsia="Times New Roman"/>
          <w:szCs w:val="24"/>
        </w:rPr>
        <w:t xml:space="preserve"> φυσικά θα οδηγήσει στη μείωση των προσφυγών και φυσικά</w:t>
      </w:r>
      <w:r>
        <w:rPr>
          <w:rFonts w:eastAsia="Times New Roman"/>
          <w:szCs w:val="24"/>
        </w:rPr>
        <w:t>,</w:t>
      </w:r>
      <w:r>
        <w:rPr>
          <w:rFonts w:eastAsia="Times New Roman"/>
          <w:szCs w:val="24"/>
        </w:rPr>
        <w:t xml:space="preserve"> για άλλη μια φορά η άποψή μας είναι ό</w:t>
      </w:r>
      <w:r>
        <w:rPr>
          <w:rFonts w:eastAsia="Times New Roman"/>
          <w:szCs w:val="24"/>
        </w:rPr>
        <w:t>τι είναι μια ρύθμιση</w:t>
      </w:r>
      <w:r>
        <w:rPr>
          <w:rFonts w:eastAsia="Times New Roman"/>
          <w:szCs w:val="24"/>
        </w:rPr>
        <w:t>,</w:t>
      </w:r>
      <w:r>
        <w:rPr>
          <w:rFonts w:eastAsia="Times New Roman"/>
          <w:szCs w:val="24"/>
        </w:rPr>
        <w:t xml:space="preserve"> στην οποία θα έπρεπε να είχαμε προβεί προ πολλού, όχι όμως να περιμένουμε την ενσωμάτωση της ευρωπαϊκής νομοθεσίας</w:t>
      </w:r>
      <w:r>
        <w:rPr>
          <w:rFonts w:eastAsia="Times New Roman"/>
          <w:szCs w:val="24"/>
        </w:rPr>
        <w:t>,</w:t>
      </w:r>
      <w:r>
        <w:rPr>
          <w:rFonts w:eastAsia="Times New Roman"/>
          <w:szCs w:val="24"/>
        </w:rPr>
        <w:t xml:space="preserve"> για να προχωρήσουμε. </w:t>
      </w:r>
    </w:p>
    <w:p w14:paraId="42F91E74" w14:textId="77777777" w:rsidR="00BB77B8" w:rsidRDefault="00A714EA">
      <w:pPr>
        <w:spacing w:after="0" w:line="600" w:lineRule="auto"/>
        <w:ind w:firstLine="720"/>
        <w:jc w:val="both"/>
        <w:rPr>
          <w:rFonts w:eastAsia="Times New Roman"/>
          <w:szCs w:val="24"/>
        </w:rPr>
      </w:pPr>
      <w:r>
        <w:rPr>
          <w:rFonts w:eastAsia="Times New Roman"/>
          <w:szCs w:val="24"/>
        </w:rPr>
        <w:t>Συνολικά</w:t>
      </w:r>
      <w:r>
        <w:rPr>
          <w:rFonts w:eastAsia="Times New Roman"/>
          <w:szCs w:val="24"/>
        </w:rPr>
        <w:t>,</w:t>
      </w:r>
      <w:r>
        <w:rPr>
          <w:rFonts w:eastAsia="Times New Roman"/>
          <w:szCs w:val="24"/>
        </w:rPr>
        <w:t xml:space="preserve"> οι δημόσιες συμβάσεις αποτελούν θέμα πρώτου μεγέθους για τη δημοσιονομική σταθερότητα </w:t>
      </w:r>
      <w:r>
        <w:rPr>
          <w:rFonts w:eastAsia="Times New Roman"/>
          <w:szCs w:val="24"/>
        </w:rPr>
        <w:t>και τη δημόσια διοίκηση της χώρας μας. Άποψή μου και άποψη της Ένωσης Κεντρώων και του Προέδρου κ. Λεβέντη είναι ότι πρέπει να συμπεριφερόμαστε στη διαχείριση του δημοσίου χρήματος</w:t>
      </w:r>
      <w:r>
        <w:rPr>
          <w:rFonts w:eastAsia="Times New Roman"/>
          <w:szCs w:val="24"/>
        </w:rPr>
        <w:t>,</w:t>
      </w:r>
      <w:r>
        <w:rPr>
          <w:rFonts w:eastAsia="Times New Roman"/>
          <w:szCs w:val="24"/>
        </w:rPr>
        <w:t xml:space="preserve"> όπως ακριβώς συμπεριφερόμαστε στο δικό μας χρήμα: </w:t>
      </w:r>
      <w:r>
        <w:rPr>
          <w:rFonts w:eastAsia="Times New Roman"/>
          <w:szCs w:val="24"/>
        </w:rPr>
        <w:t xml:space="preserve">Να </w:t>
      </w:r>
      <w:r>
        <w:rPr>
          <w:rFonts w:eastAsia="Times New Roman"/>
          <w:szCs w:val="24"/>
        </w:rPr>
        <w:t xml:space="preserve">το προστατεύουμε, να </w:t>
      </w:r>
      <w:r>
        <w:rPr>
          <w:rFonts w:eastAsia="Times New Roman"/>
          <w:szCs w:val="24"/>
        </w:rPr>
        <w:t xml:space="preserve">μην το κατασπαταλάμε και να το αξιοποιούμε με τον καλύτερο τρόπο, πράγμα το οποίο δεν έγινε ποτέ. Δυστυχώς, αυτό διαπιστώσαμε. </w:t>
      </w:r>
    </w:p>
    <w:p w14:paraId="42F91E75" w14:textId="77777777" w:rsidR="00BB77B8" w:rsidRDefault="00A714EA">
      <w:pPr>
        <w:spacing w:after="0" w:line="600" w:lineRule="auto"/>
        <w:ind w:firstLine="720"/>
        <w:jc w:val="both"/>
        <w:rPr>
          <w:rFonts w:eastAsia="Times New Roman"/>
          <w:szCs w:val="24"/>
        </w:rPr>
      </w:pPr>
      <w:r>
        <w:rPr>
          <w:rFonts w:eastAsia="Times New Roman"/>
          <w:szCs w:val="24"/>
        </w:rPr>
        <w:lastRenderedPageBreak/>
        <w:t>Αν κατορθώσουμε να βαδίσουμε πάνω σ’ αυτό, να το προστατεύσουμε, να το αξιοποιήσουμε και να κάνουμε τα πάντα</w:t>
      </w:r>
      <w:r>
        <w:rPr>
          <w:rFonts w:eastAsia="Times New Roman"/>
          <w:szCs w:val="24"/>
        </w:rPr>
        <w:t>,</w:t>
      </w:r>
      <w:r>
        <w:rPr>
          <w:rFonts w:eastAsia="Times New Roman"/>
          <w:szCs w:val="24"/>
        </w:rPr>
        <w:t xml:space="preserve"> για να μπορέσουμε να το κρατήσουμε στα χέρια μας, μόνο έτσι μπορεί να πάει μπροστά το κράτος μας, με σύνεση και διαχειριστικές ικανότητες.</w:t>
      </w:r>
    </w:p>
    <w:p w14:paraId="42F91E76" w14:textId="77777777" w:rsidR="00BB77B8" w:rsidRDefault="00A714EA">
      <w:pPr>
        <w:spacing w:after="0" w:line="600" w:lineRule="auto"/>
        <w:ind w:firstLine="720"/>
        <w:jc w:val="both"/>
        <w:rPr>
          <w:rFonts w:eastAsia="Times New Roman"/>
          <w:szCs w:val="24"/>
        </w:rPr>
      </w:pPr>
      <w:r>
        <w:rPr>
          <w:rFonts w:eastAsia="Times New Roman"/>
          <w:szCs w:val="24"/>
        </w:rPr>
        <w:t>Σας ευχαριστώ.</w:t>
      </w:r>
    </w:p>
    <w:p w14:paraId="42F91E77" w14:textId="77777777" w:rsidR="00BB77B8" w:rsidRDefault="00A714EA">
      <w:pPr>
        <w:spacing w:after="0" w:line="600" w:lineRule="auto"/>
        <w:ind w:firstLine="720"/>
        <w:jc w:val="center"/>
        <w:rPr>
          <w:rFonts w:eastAsia="Times New Roman"/>
          <w:szCs w:val="24"/>
        </w:rPr>
      </w:pPr>
      <w:r>
        <w:rPr>
          <w:rFonts w:eastAsia="Times New Roman"/>
          <w:szCs w:val="24"/>
        </w:rPr>
        <w:t>(Χειροκροτήματα από την πτέρυγα της Ένωσης Κεντρώων)</w:t>
      </w:r>
    </w:p>
    <w:p w14:paraId="42F91E78" w14:textId="77777777" w:rsidR="00BB77B8" w:rsidRDefault="00A714EA">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κ</w:t>
      </w:r>
      <w:r>
        <w:rPr>
          <w:rFonts w:eastAsia="Times New Roman"/>
          <w:szCs w:val="24"/>
        </w:rPr>
        <w:t>υρία Μεγαλοοικονόμου.</w:t>
      </w:r>
    </w:p>
    <w:p w14:paraId="42F91E79" w14:textId="77777777" w:rsidR="00BB77B8" w:rsidRDefault="00A714EA">
      <w:pPr>
        <w:spacing w:after="0" w:line="600" w:lineRule="auto"/>
        <w:ind w:firstLine="720"/>
        <w:jc w:val="both"/>
        <w:rPr>
          <w:rFonts w:eastAsia="Times New Roman"/>
          <w:szCs w:val="24"/>
        </w:rPr>
      </w:pPr>
      <w:r>
        <w:rPr>
          <w:rFonts w:eastAsia="Times New Roman"/>
          <w:szCs w:val="24"/>
        </w:rPr>
        <w:t xml:space="preserve">Νομίζω </w:t>
      </w:r>
      <w:r>
        <w:rPr>
          <w:rFonts w:eastAsia="Times New Roman"/>
          <w:szCs w:val="24"/>
        </w:rPr>
        <w:t xml:space="preserve">ότι </w:t>
      </w:r>
      <w:r>
        <w:rPr>
          <w:rFonts w:eastAsia="Times New Roman"/>
          <w:szCs w:val="24"/>
        </w:rPr>
        <w:t>σε αυτήν την ταινία δεν πρωταγωνιστούσε ο Μαστρογιάνι.</w:t>
      </w:r>
    </w:p>
    <w:p w14:paraId="42F91E7A" w14:textId="77777777" w:rsidR="00BB77B8" w:rsidRDefault="00A714EA">
      <w:pPr>
        <w:spacing w:after="0" w:line="600" w:lineRule="auto"/>
        <w:ind w:firstLine="720"/>
        <w:jc w:val="both"/>
        <w:rPr>
          <w:rFonts w:eastAsia="Times New Roman"/>
          <w:szCs w:val="24"/>
        </w:rPr>
      </w:pPr>
      <w:r>
        <w:rPr>
          <w:rFonts w:eastAsia="Times New Roman"/>
          <w:b/>
          <w:szCs w:val="24"/>
        </w:rPr>
        <w:t>ΘΕΟΔΩΡΑ ΜΕΓΑΛΟΟΙΚΟΝΟΜΟΥ:</w:t>
      </w:r>
      <w:r>
        <w:rPr>
          <w:rFonts w:eastAsia="Times New Roman"/>
          <w:szCs w:val="24"/>
        </w:rPr>
        <w:t xml:space="preserve"> Πρωταγωνιστής ήταν.</w:t>
      </w:r>
    </w:p>
    <w:p w14:paraId="42F91E7B" w14:textId="77777777" w:rsidR="00BB77B8" w:rsidRDefault="00A714EA">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Ο Ούγκο Τονιάτσι νομίζω ήταν.</w:t>
      </w:r>
    </w:p>
    <w:p w14:paraId="42F91E7C" w14:textId="77777777" w:rsidR="00BB77B8" w:rsidRDefault="00A714EA">
      <w:pPr>
        <w:spacing w:after="0" w:line="600" w:lineRule="auto"/>
        <w:ind w:firstLine="720"/>
        <w:jc w:val="both"/>
        <w:rPr>
          <w:rFonts w:eastAsia="Times New Roman"/>
          <w:szCs w:val="24"/>
        </w:rPr>
      </w:pPr>
      <w:r>
        <w:rPr>
          <w:rFonts w:eastAsia="Times New Roman"/>
          <w:b/>
          <w:szCs w:val="24"/>
        </w:rPr>
        <w:t>ΘΕΟΔΩΡΑ ΜΕΓΑΛΟΟΙΚΟΝΟΜΟΥ:</w:t>
      </w:r>
      <w:r>
        <w:rPr>
          <w:rFonts w:eastAsia="Times New Roman"/>
          <w:szCs w:val="24"/>
        </w:rPr>
        <w:t xml:space="preserve"> Όχι, όχι, ήταν ιταλική ταινία αυ</w:t>
      </w:r>
      <w:r>
        <w:rPr>
          <w:rFonts w:eastAsia="Times New Roman"/>
          <w:szCs w:val="24"/>
        </w:rPr>
        <w:t>τή, του Φερέρι.</w:t>
      </w:r>
    </w:p>
    <w:p w14:paraId="42F91E7D" w14:textId="77777777" w:rsidR="00BB77B8" w:rsidRDefault="00A714EA">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Λοιπόν, προχωρούμε με τον επόμενο ομιλητή, τον κ. Θεοχάρη, ο οποίος ανήκει στους Ανεξάρτητους Βουλευτές.</w:t>
      </w:r>
    </w:p>
    <w:p w14:paraId="42F91E7E" w14:textId="77777777" w:rsidR="00BB77B8" w:rsidRDefault="00A714EA">
      <w:pPr>
        <w:spacing w:after="0" w:line="600" w:lineRule="auto"/>
        <w:ind w:firstLine="720"/>
        <w:jc w:val="both"/>
        <w:rPr>
          <w:rFonts w:eastAsia="Times New Roman"/>
          <w:szCs w:val="24"/>
        </w:rPr>
      </w:pPr>
      <w:r>
        <w:rPr>
          <w:rFonts w:eastAsia="Times New Roman"/>
          <w:szCs w:val="24"/>
        </w:rPr>
        <w:lastRenderedPageBreak/>
        <w:t>Παρακαλώ, κύριε Θεοχάρη.</w:t>
      </w:r>
    </w:p>
    <w:p w14:paraId="42F91E7F" w14:textId="77777777" w:rsidR="00BB77B8" w:rsidRDefault="00A714EA">
      <w:pPr>
        <w:spacing w:after="0" w:line="600" w:lineRule="auto"/>
        <w:ind w:firstLine="720"/>
        <w:jc w:val="both"/>
        <w:rPr>
          <w:rFonts w:eastAsia="Times New Roman"/>
          <w:szCs w:val="24"/>
        </w:rPr>
      </w:pPr>
      <w:r>
        <w:rPr>
          <w:rFonts w:eastAsia="Times New Roman"/>
          <w:b/>
          <w:szCs w:val="24"/>
        </w:rPr>
        <w:t>ΘΕΟΧΑΡΗΣ (ΧΑΡΗΣ) ΘΕΟΧΑΡΗΣ:</w:t>
      </w:r>
      <w:r>
        <w:rPr>
          <w:rFonts w:eastAsia="Times New Roman"/>
          <w:szCs w:val="24"/>
        </w:rPr>
        <w:t xml:space="preserve"> Ευχαριστώ, κύριε Πρόεδρε και ευχαριστώ που θυμη</w:t>
      </w:r>
      <w:r>
        <w:rPr>
          <w:rFonts w:eastAsia="Times New Roman"/>
          <w:szCs w:val="24"/>
        </w:rPr>
        <w:t>θήκατε ότι είμαι Ανεξάρτητος Βουλευτής.</w:t>
      </w:r>
    </w:p>
    <w:p w14:paraId="42F91E80" w14:textId="77777777" w:rsidR="00BB77B8" w:rsidRDefault="00A714EA">
      <w:pPr>
        <w:spacing w:after="0" w:line="600" w:lineRule="auto"/>
        <w:ind w:firstLine="720"/>
        <w:jc w:val="both"/>
        <w:rPr>
          <w:rFonts w:eastAsia="Times New Roman"/>
          <w:szCs w:val="24"/>
        </w:rPr>
      </w:pPr>
      <w:r>
        <w:rPr>
          <w:rFonts w:eastAsia="Times New Roman"/>
          <w:szCs w:val="24"/>
        </w:rPr>
        <w:t>Κυρίες και κύριοι συνάδελφοι, συζητάμε σήμερα για την ενσωμάτωση οδηγιών με καταληκτική ημερομηνία ενσωμάτωσης τον Απρίλιο του 2016. Η Κυβέρνηση έτσι απέκτησε ένα εύσχημο επιχείρημα να τις φέρει στη Βουλή με τη διαδι</w:t>
      </w:r>
      <w:r>
        <w:rPr>
          <w:rFonts w:eastAsia="Times New Roman"/>
          <w:szCs w:val="24"/>
        </w:rPr>
        <w:t xml:space="preserve">κασία του επείγοντος, μία εβδομάδα πριν τη θερινή διακοπή. Στερεί έτσι από το Σώμα τη δυνατότητα ουσιαστικού διαλόγου, αλλά και απονομιμοποιεί τις μεθοδεύσεις της. </w:t>
      </w:r>
    </w:p>
    <w:p w14:paraId="42F91E81" w14:textId="77777777" w:rsidR="00BB77B8" w:rsidRDefault="00A714EA">
      <w:pPr>
        <w:spacing w:after="0" w:line="600" w:lineRule="auto"/>
        <w:ind w:firstLine="720"/>
        <w:jc w:val="both"/>
        <w:rPr>
          <w:rFonts w:eastAsia="Times New Roman"/>
          <w:szCs w:val="24"/>
        </w:rPr>
      </w:pPr>
      <w:r>
        <w:rPr>
          <w:rFonts w:eastAsia="Times New Roman"/>
          <w:szCs w:val="24"/>
        </w:rPr>
        <w:t xml:space="preserve">Τα στοιχεία που έχουμε για τις δημόσιες συμβάσεις είναι ασαφή και προβληματικά. Οι δαπάνες </w:t>
      </w:r>
      <w:r>
        <w:rPr>
          <w:rFonts w:eastAsia="Times New Roman"/>
          <w:szCs w:val="24"/>
        </w:rPr>
        <w:t>της κεντρικής Κυβέρνησης γι’ αυτές ανέρχονται περίπου στο 9% του ΑΕΠ, το οποίο αυξάνεται σε 14%, συμπεριλαμβάνοντας τη γενική Κυβέρνηση και στο 20%</w:t>
      </w:r>
      <w:r>
        <w:rPr>
          <w:rFonts w:eastAsia="Times New Roman"/>
          <w:szCs w:val="24"/>
        </w:rPr>
        <w:t>,</w:t>
      </w:r>
      <w:r>
        <w:rPr>
          <w:rFonts w:eastAsia="Times New Roman"/>
          <w:szCs w:val="24"/>
        </w:rPr>
        <w:t xml:space="preserve"> συνυπολογίζοντας τις συμβάσεις παραχώρησης. Σε απόλυτα νούμερα</w:t>
      </w:r>
      <w:r>
        <w:rPr>
          <w:rFonts w:eastAsia="Times New Roman"/>
          <w:szCs w:val="24"/>
        </w:rPr>
        <w:t>,</w:t>
      </w:r>
      <w:r>
        <w:rPr>
          <w:rFonts w:eastAsia="Times New Roman"/>
          <w:szCs w:val="24"/>
        </w:rPr>
        <w:t xml:space="preserve"> έχουμε 36 δισεκατομμύρια που διαχειρίζονται</w:t>
      </w:r>
      <w:r>
        <w:rPr>
          <w:rFonts w:eastAsia="Times New Roman"/>
          <w:szCs w:val="24"/>
        </w:rPr>
        <w:t xml:space="preserve"> περίπου –και η ασάφεια είναι και </w:t>
      </w:r>
      <w:r>
        <w:rPr>
          <w:rFonts w:eastAsia="Times New Roman"/>
          <w:szCs w:val="24"/>
        </w:rPr>
        <w:lastRenderedPageBreak/>
        <w:t>εκεί, δεν ξέρουμε πόσες ακριβώς- πέντε χιλιάδες αναθέτουσες αρχές. Μιλάμε για ένα σύστημα διαχείρισης και ελέγχου κατακερματισμένο και αναποτελεσματικό. Ένα σύστημα που ενισχύει φαινόμενα κακοδιαχείρισης και διαφθοράς.</w:t>
      </w:r>
    </w:p>
    <w:p w14:paraId="42F91E82" w14:textId="77777777" w:rsidR="00BB77B8" w:rsidRDefault="00A714EA">
      <w:pPr>
        <w:spacing w:after="0" w:line="600" w:lineRule="auto"/>
        <w:ind w:firstLine="720"/>
        <w:jc w:val="both"/>
        <w:rPr>
          <w:rFonts w:eastAsia="Times New Roman"/>
          <w:szCs w:val="24"/>
        </w:rPr>
      </w:pPr>
      <w:r>
        <w:rPr>
          <w:rFonts w:eastAsia="Times New Roman"/>
          <w:szCs w:val="24"/>
        </w:rPr>
        <w:t xml:space="preserve">Οι </w:t>
      </w:r>
      <w:r>
        <w:rPr>
          <w:rFonts w:eastAsia="Times New Roman"/>
          <w:szCs w:val="24"/>
        </w:rPr>
        <w:t>μελέτες του ΟΟΣΑ μας λένε πως μπορεί να εξοικονομηθεί το 20%, από αυτό το ποσό δηλαδή τα 7,2 δισεκατομμύρια. Φανταστείτε τα 2 δισεκατομμύρια να πήγαιναν στη μείωση των φόρων, τα 2 δισεκατομμύρια να στηρίξουν το κοινωνικό κράτος και τα υπόλοιπα να πάνε σε π</w:t>
      </w:r>
      <w:r>
        <w:rPr>
          <w:rFonts w:eastAsia="Times New Roman"/>
          <w:szCs w:val="24"/>
        </w:rPr>
        <w:t>ερισσότερες προμήθειες από πράγματα που σήμερα λείπουν.</w:t>
      </w:r>
    </w:p>
    <w:p w14:paraId="42F91E83" w14:textId="77777777" w:rsidR="00BB77B8" w:rsidRDefault="00A714EA">
      <w:pPr>
        <w:spacing w:after="0" w:line="600" w:lineRule="auto"/>
        <w:ind w:firstLine="720"/>
        <w:jc w:val="both"/>
        <w:rPr>
          <w:rFonts w:eastAsia="Times New Roman"/>
          <w:szCs w:val="24"/>
        </w:rPr>
      </w:pPr>
      <w:r>
        <w:rPr>
          <w:rFonts w:eastAsia="Times New Roman"/>
          <w:szCs w:val="24"/>
        </w:rPr>
        <w:t>Η ανικανότητά σας φαίνεται από το γεγονός ότι σπεύσατε από τις αρχές Ιουλίου να καταργήσετε το προηγούμενο πλαίσιο με τον ν.4403/2016, το άρθρο 57, ενόψει της κατάθεσης του παρόντος. Δημιουργήσατε, δη</w:t>
      </w:r>
      <w:r>
        <w:rPr>
          <w:rFonts w:eastAsia="Times New Roman"/>
          <w:szCs w:val="24"/>
        </w:rPr>
        <w:t>λαδή, ένα κενό νόμου χωρίς κανένα</w:t>
      </w:r>
      <w:r>
        <w:rPr>
          <w:rFonts w:eastAsia="Times New Roman"/>
          <w:szCs w:val="24"/>
        </w:rPr>
        <w:t>,</w:t>
      </w:r>
      <w:r>
        <w:rPr>
          <w:rFonts w:eastAsia="Times New Roman"/>
          <w:szCs w:val="24"/>
        </w:rPr>
        <w:t xml:space="preserve"> μα κανένα</w:t>
      </w:r>
      <w:r>
        <w:rPr>
          <w:rFonts w:eastAsia="Times New Roman"/>
          <w:szCs w:val="24"/>
        </w:rPr>
        <w:t>,</w:t>
      </w:r>
      <w:r>
        <w:rPr>
          <w:rFonts w:eastAsia="Times New Roman"/>
          <w:szCs w:val="24"/>
        </w:rPr>
        <w:t xml:space="preserve"> νόημα.</w:t>
      </w:r>
    </w:p>
    <w:p w14:paraId="42F91E84" w14:textId="77777777" w:rsidR="00BB77B8" w:rsidRDefault="00A714EA">
      <w:pPr>
        <w:spacing w:after="0" w:line="600" w:lineRule="auto"/>
        <w:ind w:firstLine="720"/>
        <w:jc w:val="both"/>
        <w:rPr>
          <w:rFonts w:eastAsia="Times New Roman"/>
          <w:szCs w:val="24"/>
        </w:rPr>
      </w:pPr>
      <w:r>
        <w:rPr>
          <w:rFonts w:eastAsia="Times New Roman"/>
          <w:szCs w:val="24"/>
        </w:rPr>
        <w:t xml:space="preserve">Το πρόβλημα στην Ελλάδα δεν είναι η έλλειψη πλαισίου, αλλά η εφαρμογή του. Οι δημόσιες συμβάσεις, από τη σύναψη μέχρι την εκτέλεση, ήταν πάντα προβληματικές. Υπέρογκες χρεώσεις, δημόσιοι </w:t>
      </w:r>
      <w:r>
        <w:rPr>
          <w:rFonts w:eastAsia="Times New Roman"/>
          <w:szCs w:val="24"/>
        </w:rPr>
        <w:lastRenderedPageBreak/>
        <w:t>οργανισμοί για μ</w:t>
      </w:r>
      <w:r>
        <w:rPr>
          <w:rFonts w:eastAsia="Times New Roman"/>
          <w:szCs w:val="24"/>
        </w:rPr>
        <w:t>ήνες ή για χρόνια χωρίς προμήθειες, κυρίως τα νοσοκομεία, διαγωνισμοί στον αέρα, έργα υποδομής να καθυστερούν, διαφθορά.</w:t>
      </w:r>
    </w:p>
    <w:p w14:paraId="42F91E85" w14:textId="77777777" w:rsidR="00BB77B8" w:rsidRDefault="00A714EA">
      <w:pPr>
        <w:spacing w:after="0" w:line="600" w:lineRule="auto"/>
        <w:ind w:firstLine="720"/>
        <w:jc w:val="both"/>
        <w:rPr>
          <w:rFonts w:eastAsia="Times New Roman"/>
          <w:szCs w:val="24"/>
        </w:rPr>
      </w:pPr>
      <w:r>
        <w:rPr>
          <w:rFonts w:eastAsia="Times New Roman"/>
          <w:szCs w:val="24"/>
        </w:rPr>
        <w:t>Και η σημερινή Κυβέρνηση, όμως; Τι έχει να μας δείξει; Εν μέσω των εορτών των Χριστουγέννων, ο Υπουργός Υποδομών υπογράφει οκτώ απευθεί</w:t>
      </w:r>
      <w:r>
        <w:rPr>
          <w:rFonts w:eastAsia="Times New Roman"/>
          <w:szCs w:val="24"/>
        </w:rPr>
        <w:t>ας αναθέσεις σε ιδιώτες ή εταιρείες για έργα παρακολούθησης οδικών παραχωρήσεων με υπουργικές αποφάσεις. Βέβαια, και στο παρόν νομοσχέδιο αφήνετε παράθυρο για τέτοιου είδους «δωράκια», μέσω απευθείας ανάθεσης για μελέτες έως 40 χιλιάδες ευρώ, στο άρθρο 119</w:t>
      </w:r>
      <w:r>
        <w:rPr>
          <w:rFonts w:eastAsia="Times New Roman"/>
          <w:szCs w:val="24"/>
        </w:rPr>
        <w:t>.</w:t>
      </w:r>
    </w:p>
    <w:p w14:paraId="42F91E86" w14:textId="77777777" w:rsidR="00BB77B8" w:rsidRDefault="00A714EA">
      <w:pPr>
        <w:spacing w:after="0" w:line="600" w:lineRule="auto"/>
        <w:ind w:firstLine="720"/>
        <w:jc w:val="both"/>
        <w:rPr>
          <w:rFonts w:eastAsia="Times New Roman"/>
          <w:szCs w:val="24"/>
        </w:rPr>
      </w:pPr>
      <w:r>
        <w:rPr>
          <w:rFonts w:eastAsia="Times New Roman"/>
          <w:szCs w:val="24"/>
        </w:rPr>
        <w:t>Στις 8 Δεκεμβρίου του 2015</w:t>
      </w:r>
      <w:r>
        <w:rPr>
          <w:rFonts w:eastAsia="Times New Roman"/>
          <w:szCs w:val="24"/>
        </w:rPr>
        <w:t>,</w:t>
      </w:r>
      <w:r>
        <w:rPr>
          <w:rFonts w:eastAsia="Times New Roman"/>
          <w:szCs w:val="24"/>
        </w:rPr>
        <w:t xml:space="preserve"> με απόφαση του Υπουργού Οικονομίας, μετά από αίτημα του Υπουργού Υποδομών, η υποχρεωτική χρήση του ΕΣΗΔΗΣ, που θεσμοθετήθηκε το 2013, μετατίθεται για τις 30 Απριλίου του 2017, γιατί δεν είχαν προλάβει να εκπαιδευτούν οι υπάλλη</w:t>
      </w:r>
      <w:r>
        <w:rPr>
          <w:rFonts w:eastAsia="Times New Roman"/>
          <w:szCs w:val="24"/>
        </w:rPr>
        <w:t>λοι. Καταθέσαμε ερώτηση, γιατί κρίθηκε σκόπιμη η εν λόγω παράταση και πήραμε απάντηση μόνο για ένα δευτερεύον ζήτημα, ως προς το πόσοι υπάλληλοι έχουν εκπαιδευτεί μέχρι στιγμής.</w:t>
      </w:r>
    </w:p>
    <w:p w14:paraId="42F91E87" w14:textId="77777777" w:rsidR="00BB77B8" w:rsidRDefault="00A714EA">
      <w:pPr>
        <w:spacing w:after="0" w:line="600" w:lineRule="auto"/>
        <w:ind w:firstLine="720"/>
        <w:jc w:val="both"/>
        <w:rPr>
          <w:rFonts w:eastAsia="Times New Roman"/>
          <w:szCs w:val="24"/>
        </w:rPr>
      </w:pPr>
      <w:r>
        <w:rPr>
          <w:rFonts w:eastAsia="Times New Roman"/>
          <w:szCs w:val="24"/>
        </w:rPr>
        <w:lastRenderedPageBreak/>
        <w:t>Ο αποχωρήσας επικεφαλής της ενιαίας αρχής δημοσίων συμβάσεων</w:t>
      </w:r>
      <w:r>
        <w:rPr>
          <w:rFonts w:eastAsia="Times New Roman"/>
          <w:szCs w:val="24"/>
        </w:rPr>
        <w:t xml:space="preserve"> </w:t>
      </w:r>
      <w:r>
        <w:rPr>
          <w:rFonts w:eastAsia="Times New Roman"/>
          <w:szCs w:val="24"/>
        </w:rPr>
        <w:t>κ. Ράικος, τον πε</w:t>
      </w:r>
      <w:r>
        <w:rPr>
          <w:rFonts w:eastAsia="Times New Roman"/>
          <w:szCs w:val="24"/>
        </w:rPr>
        <w:t xml:space="preserve">ρασμένο Φεβρουάριο είχε καταγγείλει την πρακτική κατάθεσης τροπολογιών, που κατά κόρον χρησιμοποιείται από αυτήν την Κυβέρνηση, για τη διενέργεια δημόσιων συμβάσεων, κατά παρέκκλιση των κανονικών διαδικασιών. Πάμπολλες οι αναθέσεις σας, πάμπολλες, κανόνας </w:t>
      </w:r>
      <w:r>
        <w:rPr>
          <w:rFonts w:eastAsia="Times New Roman"/>
          <w:szCs w:val="24"/>
        </w:rPr>
        <w:t>και όχι εξαίρεση, δυστυχώς.</w:t>
      </w:r>
    </w:p>
    <w:p w14:paraId="42F91E88" w14:textId="77777777" w:rsidR="00BB77B8" w:rsidRDefault="00A714EA">
      <w:pPr>
        <w:spacing w:after="0" w:line="600" w:lineRule="auto"/>
        <w:ind w:firstLine="720"/>
        <w:jc w:val="both"/>
        <w:rPr>
          <w:rFonts w:eastAsia="Times New Roman"/>
          <w:szCs w:val="24"/>
        </w:rPr>
      </w:pPr>
      <w:r>
        <w:rPr>
          <w:rFonts w:eastAsia="Times New Roman"/>
          <w:szCs w:val="24"/>
        </w:rPr>
        <w:t>Χθες, καταθέσαμε τροπολογία με γενικό αριθμό 612 και ειδικό 61. Πρόκειται για προσθήκη στο άρθρο 72 και αφορά στην έναρξη ισχύος των μειωμένων εγγυητικών επιστολών καλής εκτέλεσης για τα έργα. Αυτήν τη στιγμή, υπάρχει διαφορετικ</w:t>
      </w:r>
      <w:r>
        <w:rPr>
          <w:rFonts w:eastAsia="Times New Roman"/>
          <w:szCs w:val="24"/>
        </w:rPr>
        <w:t>ή μεταχείριση μεταξύ των νέο-δημοπραττούμενων και ήδη εκτελούμενων έργων. Τα παλαιά έργα δηλαδή και τα καινούρια. Στα νέα έργα</w:t>
      </w:r>
      <w:r>
        <w:rPr>
          <w:rFonts w:eastAsia="Times New Roman"/>
          <w:szCs w:val="24"/>
        </w:rPr>
        <w:t>,</w:t>
      </w:r>
      <w:r>
        <w:rPr>
          <w:rFonts w:eastAsia="Times New Roman"/>
          <w:szCs w:val="24"/>
        </w:rPr>
        <w:t xml:space="preserve"> ο ανάδοχος ωφελείται από τη μείωση στο 5% της απαιτούμενης εγγυητικής καλής εκτέλεσης. Στα ίδια εκτελούμενα, όμως, ισχύει το παλ</w:t>
      </w:r>
      <w:r>
        <w:rPr>
          <w:rFonts w:eastAsia="Times New Roman"/>
          <w:szCs w:val="24"/>
        </w:rPr>
        <w:t>αιότερο καθεστώς. Έτσι</w:t>
      </w:r>
      <w:r>
        <w:rPr>
          <w:rFonts w:eastAsia="Times New Roman"/>
          <w:szCs w:val="24"/>
        </w:rPr>
        <w:t xml:space="preserve">, </w:t>
      </w:r>
      <w:r>
        <w:rPr>
          <w:rFonts w:eastAsia="Times New Roman"/>
          <w:szCs w:val="24"/>
        </w:rPr>
        <w:t>δημιουργείται άνιση μεταχείριση, ευνοώντας εργολήπτες</w:t>
      </w:r>
      <w:r>
        <w:rPr>
          <w:rFonts w:eastAsia="Times New Roman"/>
          <w:szCs w:val="24"/>
        </w:rPr>
        <w:t>,</w:t>
      </w:r>
      <w:r>
        <w:rPr>
          <w:rFonts w:eastAsia="Times New Roman"/>
          <w:szCs w:val="24"/>
        </w:rPr>
        <w:t xml:space="preserve"> οι οποίοι αδρανοποιήθηκαν στην ισχύουσα οικονομική συγκυρία και δεν έχουν έργα σε εξέλιξη.</w:t>
      </w:r>
    </w:p>
    <w:p w14:paraId="42F91E89" w14:textId="77777777" w:rsidR="00BB77B8" w:rsidRDefault="00A714EA">
      <w:pPr>
        <w:spacing w:after="0" w:line="600" w:lineRule="auto"/>
        <w:ind w:firstLine="720"/>
        <w:jc w:val="both"/>
        <w:rPr>
          <w:rFonts w:eastAsia="Times New Roman"/>
          <w:szCs w:val="24"/>
        </w:rPr>
      </w:pPr>
      <w:r>
        <w:rPr>
          <w:rFonts w:eastAsia="Times New Roman"/>
          <w:szCs w:val="24"/>
        </w:rPr>
        <w:lastRenderedPageBreak/>
        <w:t>Κύριε Υπουργέ, είχατε πει στους φορείς ότι αν έλθει μια τροπολογία που να θεραπεύει αυ</w:t>
      </w:r>
      <w:r>
        <w:rPr>
          <w:rFonts w:eastAsia="Times New Roman"/>
          <w:szCs w:val="24"/>
        </w:rPr>
        <w:t>τήν την άνιση μεταχείριση</w:t>
      </w:r>
      <w:r>
        <w:rPr>
          <w:rFonts w:eastAsia="Times New Roman"/>
          <w:szCs w:val="24"/>
        </w:rPr>
        <w:t>,</w:t>
      </w:r>
      <w:r>
        <w:rPr>
          <w:rFonts w:eastAsia="Times New Roman"/>
          <w:szCs w:val="24"/>
        </w:rPr>
        <w:t xml:space="preserve"> θα τη δεχόσασταν. Την έφερα. Όλα τα κόμματα τη στηρίζουν, συμπεριλαμβανομένων των ΑΝΕΛ και το ΚΚΕ λέει ότι τη μελετά.</w:t>
      </w:r>
    </w:p>
    <w:p w14:paraId="42F91E8A" w14:textId="77777777" w:rsidR="00BB77B8" w:rsidRDefault="00A714EA">
      <w:pPr>
        <w:spacing w:after="0" w:line="600" w:lineRule="auto"/>
        <w:ind w:firstLine="720"/>
        <w:jc w:val="both"/>
        <w:rPr>
          <w:rFonts w:eastAsia="Times New Roman"/>
          <w:szCs w:val="24"/>
        </w:rPr>
      </w:pPr>
      <w:r>
        <w:rPr>
          <w:rFonts w:eastAsia="Times New Roman"/>
          <w:szCs w:val="24"/>
        </w:rPr>
        <w:t>Γιατί δεν το κάνετε, λοιπόν; Γιατί δεν τη δέχεστε; Οι νομικές υπηρεσίες μας λένε ότι η τροπολογία αυτή αντίκειτ</w:t>
      </w:r>
      <w:r>
        <w:rPr>
          <w:rFonts w:eastAsia="Times New Roman"/>
          <w:szCs w:val="24"/>
        </w:rPr>
        <w:t xml:space="preserve">αι στο υπάρχον </w:t>
      </w:r>
      <w:r>
        <w:rPr>
          <w:rFonts w:eastAsia="Times New Roman"/>
          <w:szCs w:val="24"/>
        </w:rPr>
        <w:t>νομικό</w:t>
      </w:r>
      <w:r>
        <w:rPr>
          <w:rFonts w:eastAsia="Times New Roman"/>
          <w:szCs w:val="24"/>
        </w:rPr>
        <w:t xml:space="preserve"> πλαίσιο, ένα νομικίστικο επιχείρημα. Ωστόσο, εμείς αυτό που προτείνουμε είναι η τροποποίηση του προηγούμενου πλαισίου και η επέκτασή του, ώστε να λαμβάνονται υπόψη οι ευνοϊκές ρυθμίσεις του παρόντος. Δεν στέκει, λοιπόν, η νομική υπεκφ</w:t>
      </w:r>
      <w:r>
        <w:rPr>
          <w:rFonts w:eastAsia="Times New Roman"/>
          <w:szCs w:val="24"/>
        </w:rPr>
        <w:t>υγή σας. Πείτε την αλήθεια, πως δεν τη θέλετε και μην κοροϊδεύετε τον κόσμο. Δεν είναι κακό. Αν δεν συμφωνείτε με κάτι, το σωστό είναι να πείτε «δεν συμφωνώ και δεν το κάνω». Όχι να υπεκφεύγετε με νομικά επιχειρήματα.</w:t>
      </w:r>
    </w:p>
    <w:p w14:paraId="42F91E8B" w14:textId="77777777" w:rsidR="00BB77B8" w:rsidRDefault="00A714EA">
      <w:pPr>
        <w:spacing w:after="0" w:line="600" w:lineRule="auto"/>
        <w:ind w:firstLine="720"/>
        <w:jc w:val="both"/>
        <w:rPr>
          <w:rFonts w:eastAsia="Times New Roman"/>
          <w:szCs w:val="24"/>
        </w:rPr>
      </w:pPr>
      <w:r>
        <w:rPr>
          <w:rFonts w:eastAsia="Times New Roman"/>
          <w:szCs w:val="24"/>
        </w:rPr>
        <w:t>Εμείς, ως Δημοκρατική Ευθύνη, έχουμε θ</w:t>
      </w:r>
      <w:r>
        <w:rPr>
          <w:rFonts w:eastAsia="Times New Roman"/>
          <w:szCs w:val="24"/>
        </w:rPr>
        <w:t xml:space="preserve">έσει το θέμα των δημοσίων συμβάσεων ως έναν από τους βασικούς άξονες προτεραιότητας στο πρόγραμμά μας. Χαιρόμαστε, γιατί βλέπουμε κάποιες από τις θέσεις και τις προτάσεις μας μέσα στο νομοσχέδιο, όπως την ίδρυση της </w:t>
      </w:r>
      <w:r>
        <w:rPr>
          <w:rFonts w:eastAsia="Times New Roman"/>
          <w:szCs w:val="24"/>
        </w:rPr>
        <w:t>Αρχής Ε</w:t>
      </w:r>
      <w:r>
        <w:rPr>
          <w:rFonts w:eastAsia="Times New Roman"/>
          <w:szCs w:val="24"/>
        </w:rPr>
        <w:t xml:space="preserve">ξέτασης </w:t>
      </w:r>
      <w:r>
        <w:rPr>
          <w:rFonts w:eastAsia="Times New Roman"/>
          <w:szCs w:val="24"/>
        </w:rPr>
        <w:t>Π</w:t>
      </w:r>
      <w:r>
        <w:rPr>
          <w:rFonts w:eastAsia="Times New Roman"/>
          <w:szCs w:val="24"/>
        </w:rPr>
        <w:t xml:space="preserve">ροδικαστικών </w:t>
      </w:r>
      <w:r>
        <w:rPr>
          <w:rFonts w:eastAsia="Times New Roman"/>
          <w:szCs w:val="24"/>
        </w:rPr>
        <w:lastRenderedPageBreak/>
        <w:t>Δ</w:t>
      </w:r>
      <w:r>
        <w:rPr>
          <w:rFonts w:eastAsia="Times New Roman"/>
          <w:szCs w:val="24"/>
        </w:rPr>
        <w:t>ιαφορών. Ο</w:t>
      </w:r>
      <w:r>
        <w:rPr>
          <w:rFonts w:eastAsia="Times New Roman"/>
          <w:szCs w:val="24"/>
        </w:rPr>
        <w:t xml:space="preserve"> τρόπος, όμως, που θα οργανωθεί ή θα ασκήσει τις αρμοδιότητές της είναι αυτός που θα κρίνει την επιτυχία. Ήδη οι φορείς στην επιτροπή εξέφρασαν σοβαρές επιφυλάξεις για τους χρόνους εξέτασης και λήψης αποφάσεων και για τον φόρτο εργασίας των επιτροπών. Με δ</w:t>
      </w:r>
      <w:r>
        <w:rPr>
          <w:rFonts w:eastAsia="Times New Roman"/>
          <w:szCs w:val="24"/>
        </w:rPr>
        <w:t>εδομένη και την «αλλεργία»</w:t>
      </w:r>
      <w:r>
        <w:rPr>
          <w:rFonts w:eastAsia="Times New Roman"/>
          <w:szCs w:val="24"/>
        </w:rPr>
        <w:t>,</w:t>
      </w:r>
      <w:r>
        <w:rPr>
          <w:rFonts w:eastAsia="Times New Roman"/>
          <w:szCs w:val="24"/>
        </w:rPr>
        <w:t xml:space="preserve"> που η Κυβέρνηση έχει δείξει στις </w:t>
      </w:r>
      <w:r>
        <w:rPr>
          <w:rFonts w:eastAsia="Times New Roman"/>
          <w:szCs w:val="24"/>
        </w:rPr>
        <w:t xml:space="preserve">ανεξάρτητες αρχές, </w:t>
      </w:r>
      <w:r>
        <w:rPr>
          <w:rFonts w:eastAsia="Times New Roman"/>
          <w:szCs w:val="24"/>
        </w:rPr>
        <w:t xml:space="preserve">αμφιβάλλουμε πολύ για το αποτέλεσμα. </w:t>
      </w:r>
    </w:p>
    <w:p w14:paraId="42F91E8C" w14:textId="77777777" w:rsidR="00BB77B8" w:rsidRDefault="00A714EA">
      <w:pPr>
        <w:spacing w:after="0" w:line="600" w:lineRule="auto"/>
        <w:ind w:firstLine="720"/>
        <w:jc w:val="both"/>
        <w:rPr>
          <w:rFonts w:eastAsia="Times New Roman"/>
          <w:szCs w:val="24"/>
        </w:rPr>
      </w:pPr>
      <w:r>
        <w:rPr>
          <w:rFonts w:eastAsia="Times New Roman"/>
          <w:szCs w:val="24"/>
        </w:rPr>
        <w:t>Βασική μας θέση</w:t>
      </w:r>
      <w:r>
        <w:rPr>
          <w:rFonts w:eastAsia="Times New Roman"/>
          <w:szCs w:val="24"/>
        </w:rPr>
        <w:t>,</w:t>
      </w:r>
      <w:r>
        <w:rPr>
          <w:rFonts w:eastAsia="Times New Roman"/>
          <w:szCs w:val="24"/>
        </w:rPr>
        <w:t xml:space="preserve"> είναι οι εθνικοί κανόνες να συμβαδίζουν με τους ευρωπαϊκούς και αυτό γίνεται με το παρών νομοσχέδιο. Πέρα από αυτό, όμως, απαιτείται προτυποποίηση διαδικασιών και τεχνικών προδιαγραφών ως βασική προϋπόθεση για ένα απλό και αποτελεσματικό πλαίσιο, που θα χ</w:t>
      </w:r>
      <w:r>
        <w:rPr>
          <w:rFonts w:eastAsia="Times New Roman"/>
          <w:szCs w:val="24"/>
        </w:rPr>
        <w:t>τυπήσει τα συμφέροντα</w:t>
      </w:r>
      <w:r>
        <w:rPr>
          <w:rFonts w:eastAsia="Times New Roman"/>
          <w:szCs w:val="24"/>
        </w:rPr>
        <w:t>,</w:t>
      </w:r>
      <w:r>
        <w:rPr>
          <w:rFonts w:eastAsia="Times New Roman"/>
          <w:szCs w:val="24"/>
        </w:rPr>
        <w:t xml:space="preserve"> που εξυπηρετούνται από τη σημερινή κατάσταση.</w:t>
      </w:r>
    </w:p>
    <w:p w14:paraId="42F91E8D" w14:textId="77777777" w:rsidR="00BB77B8" w:rsidRDefault="00A714EA">
      <w:pPr>
        <w:spacing w:after="0" w:line="600" w:lineRule="auto"/>
        <w:ind w:firstLine="720"/>
        <w:jc w:val="both"/>
        <w:rPr>
          <w:rFonts w:eastAsia="Times New Roman"/>
          <w:szCs w:val="24"/>
        </w:rPr>
      </w:pPr>
      <w:r>
        <w:rPr>
          <w:rFonts w:eastAsia="Times New Roman"/>
          <w:szCs w:val="24"/>
        </w:rPr>
        <w:t>Ο κατακερματισμός των αναθέσεων πρέπει να περιοριστεί και σταδιακά να σταματήσει. Ακούσαμε για τον κατακερματισμό του Πάτρα-Πύργος. Πρέπει, λοιπόν, να περιοριστεί με τη δημιουργία μιας κε</w:t>
      </w:r>
      <w:r>
        <w:rPr>
          <w:rFonts w:eastAsia="Times New Roman"/>
          <w:szCs w:val="24"/>
        </w:rPr>
        <w:t>ντρι</w:t>
      </w:r>
      <w:r>
        <w:rPr>
          <w:rFonts w:eastAsia="Times New Roman"/>
          <w:szCs w:val="24"/>
        </w:rPr>
        <w:lastRenderedPageBreak/>
        <w:t>κής αναθέτουσας αρχής σε κάθε Υπουργείο και σε κάθε περιφέρεια, με δραστική σύμπτυξη των υπολοίπων σημερινών αναθετουσών αρχών. Σε τι επίπεδο βρίσκεται η λειτουργία των τριών κεντρικών αναθετουσών αρχών; Ρωτάμε. Ανταποκρίνονται</w:t>
      </w:r>
      <w:r>
        <w:rPr>
          <w:rFonts w:eastAsia="Times New Roman"/>
          <w:szCs w:val="24"/>
        </w:rPr>
        <w:t>,</w:t>
      </w:r>
      <w:r>
        <w:rPr>
          <w:rFonts w:eastAsia="Times New Roman"/>
          <w:szCs w:val="24"/>
        </w:rPr>
        <w:t xml:space="preserve"> έστω και στοιχειωδώς</w:t>
      </w:r>
      <w:r>
        <w:rPr>
          <w:rFonts w:eastAsia="Times New Roman"/>
          <w:szCs w:val="24"/>
        </w:rPr>
        <w:t>,</w:t>
      </w:r>
      <w:r>
        <w:rPr>
          <w:rFonts w:eastAsia="Times New Roman"/>
          <w:szCs w:val="24"/>
        </w:rPr>
        <w:t xml:space="preserve"> σ</w:t>
      </w:r>
      <w:r>
        <w:rPr>
          <w:rFonts w:eastAsia="Times New Roman"/>
          <w:szCs w:val="24"/>
        </w:rPr>
        <w:t>τον ρόλο τους; Όχι.</w:t>
      </w:r>
    </w:p>
    <w:p w14:paraId="42F91E8E" w14:textId="77777777" w:rsidR="00BB77B8" w:rsidRDefault="00A714EA">
      <w:pPr>
        <w:spacing w:after="0" w:line="600" w:lineRule="auto"/>
        <w:ind w:firstLine="720"/>
        <w:jc w:val="both"/>
        <w:rPr>
          <w:rFonts w:eastAsia="Times New Roman"/>
          <w:szCs w:val="24"/>
        </w:rPr>
      </w:pPr>
      <w:r>
        <w:rPr>
          <w:rFonts w:eastAsia="Times New Roman"/>
          <w:szCs w:val="24"/>
        </w:rPr>
        <w:t>Είναι θετικό ότι προβλέπεται στο νομοσχέδιο διαρκής κατάρτιση και πιστοποίηση των στελεχών</w:t>
      </w:r>
      <w:r>
        <w:rPr>
          <w:rFonts w:eastAsia="Times New Roman"/>
          <w:szCs w:val="24"/>
        </w:rPr>
        <w:t>,</w:t>
      </w:r>
      <w:r>
        <w:rPr>
          <w:rFonts w:eastAsia="Times New Roman"/>
          <w:szCs w:val="24"/>
        </w:rPr>
        <w:t xml:space="preserve"> που ασχολούνται με τις δημόσιες συμβάσεις. Πότε θα γίνει αυτό; Υπάρχει υποδομή, οργάνωση και κυρίως διάθεση να ξεκινήσουν όλα αυτά; </w:t>
      </w:r>
    </w:p>
    <w:p w14:paraId="42F91E8F" w14:textId="77777777" w:rsidR="00BB77B8" w:rsidRDefault="00A714EA">
      <w:pPr>
        <w:spacing w:after="0" w:line="600" w:lineRule="auto"/>
        <w:ind w:firstLine="720"/>
        <w:jc w:val="both"/>
        <w:rPr>
          <w:rFonts w:eastAsia="Times New Roman"/>
          <w:szCs w:val="24"/>
        </w:rPr>
      </w:pPr>
      <w:r>
        <w:rPr>
          <w:rFonts w:eastAsia="Times New Roman"/>
          <w:szCs w:val="24"/>
        </w:rPr>
        <w:t>Θέλουμε την</w:t>
      </w:r>
      <w:r>
        <w:rPr>
          <w:rFonts w:eastAsia="Times New Roman"/>
          <w:szCs w:val="24"/>
        </w:rPr>
        <w:t xml:space="preserve"> αναδιοργάνωση των ελεγκτικών αρχών, κυρίες και κύριοι συνάδελφοι, την απλοποίηση των ελεγκτικών μηχανισμών, τη δημιουργία ηλεκτρονικού καταλόγου προϊόντων που θα επιτρέπ</w:t>
      </w:r>
      <w:r>
        <w:rPr>
          <w:rFonts w:eastAsia="Times New Roman"/>
          <w:szCs w:val="24"/>
        </w:rPr>
        <w:t>ε</w:t>
      </w:r>
      <w:r>
        <w:rPr>
          <w:rFonts w:eastAsia="Times New Roman"/>
          <w:szCs w:val="24"/>
        </w:rPr>
        <w:t>ται να προμηθεύεται το δημόσιο με συμβάσεις έως και 60</w:t>
      </w:r>
      <w:r>
        <w:rPr>
          <w:rFonts w:eastAsia="Times New Roman"/>
          <w:szCs w:val="24"/>
        </w:rPr>
        <w:t xml:space="preserve">.000 </w:t>
      </w:r>
      <w:r>
        <w:rPr>
          <w:rFonts w:eastAsia="Times New Roman"/>
          <w:szCs w:val="24"/>
        </w:rPr>
        <w:t>ευρώ. Να μπει μια τάξη. Τη</w:t>
      </w:r>
      <w:r>
        <w:rPr>
          <w:rFonts w:eastAsia="Times New Roman"/>
          <w:szCs w:val="24"/>
        </w:rPr>
        <w:t>ν επίσπευση της πλήρους εφαρμογής των ΕΣΗΔΗΣ και ΚΗΜΔΗΣ.</w:t>
      </w:r>
    </w:p>
    <w:p w14:paraId="42F91E90" w14:textId="77777777" w:rsidR="00BB77B8" w:rsidRDefault="00A714EA">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42F91E91" w14:textId="77777777" w:rsidR="00BB77B8" w:rsidRDefault="00A714EA">
      <w:pPr>
        <w:spacing w:after="0" w:line="600" w:lineRule="auto"/>
        <w:ind w:firstLine="720"/>
        <w:jc w:val="both"/>
        <w:rPr>
          <w:rFonts w:eastAsia="Times New Roman"/>
          <w:szCs w:val="24"/>
        </w:rPr>
      </w:pPr>
      <w:r>
        <w:rPr>
          <w:rFonts w:eastAsia="Times New Roman"/>
          <w:szCs w:val="24"/>
        </w:rPr>
        <w:t>Ένα λεπτό, κύριε Πρόεδρε.</w:t>
      </w:r>
    </w:p>
    <w:p w14:paraId="42F91E92" w14:textId="77777777" w:rsidR="00BB77B8" w:rsidRDefault="00A714EA">
      <w:pPr>
        <w:spacing w:after="0" w:line="600" w:lineRule="auto"/>
        <w:ind w:firstLine="720"/>
        <w:jc w:val="both"/>
        <w:rPr>
          <w:rFonts w:eastAsia="Times New Roman"/>
          <w:szCs w:val="24"/>
        </w:rPr>
      </w:pPr>
      <w:r>
        <w:rPr>
          <w:rFonts w:eastAsia="Times New Roman"/>
          <w:szCs w:val="24"/>
        </w:rPr>
        <w:lastRenderedPageBreak/>
        <w:t xml:space="preserve">Το παρών νομοσχέδιο παραπέμπει την πλήρη εφαρμογή του ΕΣΗΔΗΣ στα μέσα του 2017, κάτι που </w:t>
      </w:r>
      <w:r>
        <w:rPr>
          <w:rFonts w:eastAsia="Times New Roman"/>
          <w:szCs w:val="24"/>
        </w:rPr>
        <w:t>είναι απαράδεκτο. Έστω και τώρα, από αύριο, θεσμοθετείστε μέχρι το ΕΣΗΔΗΣ να το επιτρέψει, τους καθολικούς ηλεκτρονικούς πλειστηριασμούς. Από αύριο, ένας πλειστηριασμός σε κάθε διαφορετική εταιρεία</w:t>
      </w:r>
      <w:r>
        <w:rPr>
          <w:rFonts w:eastAsia="Times New Roman"/>
          <w:szCs w:val="24"/>
        </w:rPr>
        <w:t>,</w:t>
      </w:r>
      <w:r>
        <w:rPr>
          <w:rFonts w:eastAsia="Times New Roman"/>
          <w:szCs w:val="24"/>
        </w:rPr>
        <w:t xml:space="preserve"> που παρέχει τη δυνατότητα να τους κάνουμε, ώστε να μην υπ</w:t>
      </w:r>
      <w:r>
        <w:rPr>
          <w:rFonts w:eastAsia="Times New Roman"/>
          <w:szCs w:val="24"/>
        </w:rPr>
        <w:t xml:space="preserve">άρχουν και θέματα ανταγωνισμού, με μηδενικό κόστος για το </w:t>
      </w:r>
      <w:r>
        <w:rPr>
          <w:rFonts w:eastAsia="Times New Roman"/>
          <w:szCs w:val="24"/>
        </w:rPr>
        <w:t>δ</w:t>
      </w:r>
      <w:r>
        <w:rPr>
          <w:rFonts w:eastAsia="Times New Roman"/>
          <w:szCs w:val="24"/>
        </w:rPr>
        <w:t>ημόσιο, να το αναλάβει ο μειοδότης και θα έχουμε άμεσα τα οφέλη. Ξέρετε ότι η ηλεκτρονικοί πλειστηριασμοί μειώνουν άμεσα το κόστος. Δεν θέλετε να το κάνετε.</w:t>
      </w:r>
    </w:p>
    <w:p w14:paraId="42F91E93" w14:textId="77777777" w:rsidR="00BB77B8" w:rsidRDefault="00A714EA">
      <w:pPr>
        <w:spacing w:after="0" w:line="600" w:lineRule="auto"/>
        <w:ind w:firstLine="720"/>
        <w:jc w:val="both"/>
        <w:rPr>
          <w:rFonts w:eastAsia="Times New Roman"/>
          <w:szCs w:val="24"/>
        </w:rPr>
      </w:pPr>
      <w:r>
        <w:rPr>
          <w:rFonts w:eastAsia="Times New Roman"/>
          <w:szCs w:val="24"/>
        </w:rPr>
        <w:t>Επίσης, πρέπει να στοχοθετήσουμε τις σύγ</w:t>
      </w:r>
      <w:r>
        <w:rPr>
          <w:rFonts w:eastAsia="Times New Roman"/>
          <w:szCs w:val="24"/>
        </w:rPr>
        <w:t>χρονες μορφές συμβάσεων</w:t>
      </w:r>
      <w:r>
        <w:rPr>
          <w:rFonts w:eastAsia="Times New Roman"/>
          <w:szCs w:val="24"/>
        </w:rPr>
        <w:t>,</w:t>
      </w:r>
      <w:r>
        <w:rPr>
          <w:rFonts w:eastAsia="Times New Roman"/>
          <w:szCs w:val="24"/>
        </w:rPr>
        <w:t xml:space="preserve"> για να αυξήσουμε τις χρήσεις. </w:t>
      </w:r>
    </w:p>
    <w:p w14:paraId="42F91E94" w14:textId="77777777" w:rsidR="00BB77B8" w:rsidRDefault="00A714EA">
      <w:pPr>
        <w:spacing w:after="0" w:line="600" w:lineRule="auto"/>
        <w:ind w:firstLine="720"/>
        <w:jc w:val="both"/>
        <w:rPr>
          <w:rFonts w:eastAsia="Times New Roman"/>
          <w:szCs w:val="24"/>
        </w:rPr>
      </w:pPr>
      <w:r>
        <w:rPr>
          <w:rFonts w:eastAsia="Times New Roman"/>
          <w:szCs w:val="24"/>
        </w:rPr>
        <w:t xml:space="preserve">Το παρόν νομοσχέδιο, κυρίες και κύριοι συνάδελφοι, είναι αναγκαίο, αλλά συντηρητικό και δειλό. Έχουμε επιφυλάξεις για την εφαρμογή του και δεν σας βλέπουμε να δεσμεύεστε πως δεν θα φέρετε από εδώ και </w:t>
      </w:r>
      <w:r>
        <w:rPr>
          <w:rFonts w:eastAsia="Times New Roman"/>
          <w:szCs w:val="24"/>
        </w:rPr>
        <w:t xml:space="preserve">μπρος καμμία, κατά παρέκκλιση, εξαίρεση, όπως έχετε κάνει ενάμιση χρόνο τώρα. Και στις συμβάσεις και στη διαφθορά, δηλαδή, συνεχίζετε τα ίδια και χειρότερα με πριν. </w:t>
      </w:r>
    </w:p>
    <w:p w14:paraId="42F91E95" w14:textId="77777777" w:rsidR="00BB77B8" w:rsidRDefault="00A714EA">
      <w:pPr>
        <w:spacing w:after="0" w:line="600" w:lineRule="auto"/>
        <w:ind w:firstLine="720"/>
        <w:jc w:val="both"/>
        <w:rPr>
          <w:rFonts w:eastAsia="Times New Roman"/>
          <w:szCs w:val="24"/>
        </w:rPr>
      </w:pPr>
      <w:r>
        <w:rPr>
          <w:rFonts w:eastAsia="Times New Roman"/>
          <w:szCs w:val="24"/>
        </w:rPr>
        <w:lastRenderedPageBreak/>
        <w:t>Συνεπώς, από τη Δημοκρατική Ευθύνη, μην περιμένετε στήριξη, όσο προχωράτε σε αυτόν τον δρό</w:t>
      </w:r>
      <w:r>
        <w:rPr>
          <w:rFonts w:eastAsia="Times New Roman"/>
          <w:szCs w:val="24"/>
        </w:rPr>
        <w:t>μο.</w:t>
      </w:r>
    </w:p>
    <w:p w14:paraId="42F91E96" w14:textId="77777777" w:rsidR="00BB77B8" w:rsidRDefault="00A714EA">
      <w:pPr>
        <w:spacing w:after="0" w:line="600" w:lineRule="auto"/>
        <w:ind w:firstLine="720"/>
        <w:jc w:val="both"/>
        <w:rPr>
          <w:rFonts w:eastAsia="Times New Roman"/>
          <w:szCs w:val="24"/>
        </w:rPr>
      </w:pPr>
      <w:r>
        <w:rPr>
          <w:rFonts w:eastAsia="Times New Roman"/>
          <w:szCs w:val="24"/>
        </w:rPr>
        <w:t>Σας ευχαριστώ.</w:t>
      </w:r>
    </w:p>
    <w:p w14:paraId="42F91E97" w14:textId="77777777" w:rsidR="00BB77B8" w:rsidRDefault="00A714EA">
      <w:pPr>
        <w:spacing w:after="0" w:line="600" w:lineRule="auto"/>
        <w:ind w:firstLine="720"/>
        <w:jc w:val="center"/>
        <w:rPr>
          <w:rFonts w:eastAsia="Times New Roman"/>
          <w:szCs w:val="24"/>
        </w:rPr>
      </w:pPr>
      <w:r>
        <w:rPr>
          <w:rFonts w:eastAsia="Times New Roman"/>
          <w:szCs w:val="24"/>
        </w:rPr>
        <w:t>(Χειροκροτήματα)</w:t>
      </w:r>
    </w:p>
    <w:p w14:paraId="42F91E98" w14:textId="77777777" w:rsidR="00BB77B8" w:rsidRDefault="00A714EA">
      <w:pPr>
        <w:spacing w:after="0" w:line="600" w:lineRule="auto"/>
        <w:ind w:firstLine="720"/>
        <w:jc w:val="both"/>
        <w:rPr>
          <w:rFonts w:eastAsia="Times New Roman"/>
          <w:szCs w:val="24"/>
        </w:rPr>
      </w:pPr>
      <w:r>
        <w:rPr>
          <w:rFonts w:eastAsia="Times New Roman"/>
          <w:b/>
          <w:szCs w:val="24"/>
        </w:rPr>
        <w:t>ΠΡΟΕΔΡΕΥΩΝ (Δ</w:t>
      </w:r>
      <w:r>
        <w:rPr>
          <w:rFonts w:eastAsia="Times New Roman"/>
          <w:b/>
          <w:szCs w:val="24"/>
        </w:rPr>
        <w:t>ημήτριος</w:t>
      </w:r>
      <w:r>
        <w:rPr>
          <w:rFonts w:eastAsia="Times New Roman"/>
          <w:b/>
          <w:szCs w:val="24"/>
        </w:rPr>
        <w:t xml:space="preserve"> Κ</w:t>
      </w:r>
      <w:r>
        <w:rPr>
          <w:rFonts w:eastAsia="Times New Roman"/>
          <w:b/>
          <w:szCs w:val="24"/>
        </w:rPr>
        <w:t>ρεμαστινός</w:t>
      </w:r>
      <w:r>
        <w:rPr>
          <w:rFonts w:eastAsia="Times New Roman"/>
          <w:b/>
          <w:szCs w:val="24"/>
        </w:rPr>
        <w:t>):</w:t>
      </w:r>
      <w:r>
        <w:rPr>
          <w:rFonts w:eastAsia="Times New Roman"/>
          <w:szCs w:val="24"/>
        </w:rPr>
        <w:t xml:space="preserve"> Ευχαριστώ κι εγώ, κύριε Θεοχάρη.</w:t>
      </w:r>
    </w:p>
    <w:p w14:paraId="42F91E99" w14:textId="77777777" w:rsidR="00BB77B8" w:rsidRDefault="00A714EA">
      <w:pPr>
        <w:spacing w:after="0" w:line="600" w:lineRule="auto"/>
        <w:ind w:firstLine="720"/>
        <w:jc w:val="both"/>
        <w:rPr>
          <w:rFonts w:eastAsia="Times New Roman"/>
          <w:szCs w:val="24"/>
        </w:rPr>
      </w:pPr>
      <w:r>
        <w:rPr>
          <w:rFonts w:eastAsia="Times New Roman"/>
          <w:szCs w:val="24"/>
        </w:rPr>
        <w:t>Τον λόγο έχει ο κ. Κωνσταντίνος Καραμανλής του Αχιλλέα, Βουλευτής της Νέας Δημοκρατίας.</w:t>
      </w:r>
    </w:p>
    <w:p w14:paraId="42F91E9A" w14:textId="77777777" w:rsidR="00BB77B8" w:rsidRDefault="00A714EA">
      <w:pPr>
        <w:spacing w:after="0" w:line="600" w:lineRule="auto"/>
        <w:ind w:firstLine="720"/>
        <w:jc w:val="both"/>
        <w:rPr>
          <w:rFonts w:eastAsia="Times New Roman"/>
          <w:szCs w:val="24"/>
        </w:rPr>
      </w:pPr>
      <w:r>
        <w:rPr>
          <w:rFonts w:eastAsia="Times New Roman"/>
          <w:b/>
          <w:szCs w:val="24"/>
        </w:rPr>
        <w:t xml:space="preserve">ΚΩΝΣΤΑΝΤΙΝΟΣ </w:t>
      </w:r>
      <w:r>
        <w:rPr>
          <w:rFonts w:eastAsia="Times New Roman"/>
          <w:b/>
          <w:szCs w:val="24"/>
        </w:rPr>
        <w:t xml:space="preserve">ΑΧ. </w:t>
      </w:r>
      <w:r>
        <w:rPr>
          <w:rFonts w:eastAsia="Times New Roman"/>
          <w:b/>
          <w:szCs w:val="24"/>
        </w:rPr>
        <w:t>ΚΑΡΑΜΑΝΛΗΣ:</w:t>
      </w:r>
      <w:r>
        <w:rPr>
          <w:rFonts w:eastAsia="Times New Roman"/>
          <w:szCs w:val="24"/>
        </w:rPr>
        <w:t xml:space="preserve"> Ευχαριστώ, κύριε Πρόεδρε.</w:t>
      </w:r>
    </w:p>
    <w:p w14:paraId="42F91E9B" w14:textId="77777777" w:rsidR="00BB77B8" w:rsidRDefault="00A714EA">
      <w:pPr>
        <w:spacing w:after="0" w:line="600" w:lineRule="auto"/>
        <w:ind w:firstLine="720"/>
        <w:jc w:val="both"/>
        <w:rPr>
          <w:rFonts w:eastAsia="Times New Roman"/>
          <w:szCs w:val="24"/>
        </w:rPr>
      </w:pPr>
      <w:r>
        <w:rPr>
          <w:rFonts w:eastAsia="Times New Roman"/>
          <w:szCs w:val="24"/>
        </w:rPr>
        <w:t>Κύριε Υπ</w:t>
      </w:r>
      <w:r>
        <w:rPr>
          <w:rFonts w:eastAsia="Times New Roman"/>
          <w:szCs w:val="24"/>
        </w:rPr>
        <w:t>ουργέ, κυρίες και κύριοι Βουλευτές, πάγια θέση της Νέας Δημοκρατίας για το νομοθετικό πλαίσιο δημοσίων συμβάσεων, αποτελεί και η εναρμόνισ</w:t>
      </w:r>
      <w:r>
        <w:rPr>
          <w:rFonts w:eastAsia="Times New Roman"/>
          <w:szCs w:val="24"/>
        </w:rPr>
        <w:t>ή</w:t>
      </w:r>
      <w:r>
        <w:rPr>
          <w:rFonts w:eastAsia="Times New Roman"/>
          <w:szCs w:val="24"/>
        </w:rPr>
        <w:t xml:space="preserve"> του με τις αρχές και τις πρακτικές της ευρωπαϊκής νομοθεσίας. Εμείς, στη Νέα Δημοκρατία</w:t>
      </w:r>
      <w:r>
        <w:rPr>
          <w:rFonts w:eastAsia="Times New Roman"/>
          <w:szCs w:val="24"/>
        </w:rPr>
        <w:t>,</w:t>
      </w:r>
      <w:r>
        <w:rPr>
          <w:rFonts w:eastAsia="Times New Roman"/>
          <w:szCs w:val="24"/>
        </w:rPr>
        <w:t xml:space="preserve"> επιθυμούμε ένα νομοθετικό π</w:t>
      </w:r>
      <w:r>
        <w:rPr>
          <w:rFonts w:eastAsia="Times New Roman"/>
          <w:szCs w:val="24"/>
        </w:rPr>
        <w:t>λαίσιο, που θα προστατεύει στις δημόσιες συμβάσεις τρία απλά πράγματα: Πρώτον, τον ελεύθερο ανταγωνισμό. Δεύτερον, να ενισχύει τη διαφάνεια και τρίτον, να συμβάλλει στη μείωση της γραφειοκρατίας.</w:t>
      </w:r>
    </w:p>
    <w:p w14:paraId="42F91E9C" w14:textId="77777777" w:rsidR="00BB77B8" w:rsidRDefault="00A714EA">
      <w:pPr>
        <w:spacing w:after="0" w:line="600" w:lineRule="auto"/>
        <w:ind w:firstLine="720"/>
        <w:jc w:val="both"/>
        <w:rPr>
          <w:rFonts w:eastAsia="Times New Roman"/>
          <w:szCs w:val="24"/>
        </w:rPr>
      </w:pPr>
      <w:r>
        <w:rPr>
          <w:rFonts w:eastAsia="Times New Roman"/>
          <w:szCs w:val="24"/>
        </w:rPr>
        <w:lastRenderedPageBreak/>
        <w:t xml:space="preserve">Στον αντίποδα, όμως, έχουμε τη δική σας Κυβέρνηση, μια </w:t>
      </w:r>
      <w:r>
        <w:rPr>
          <w:rFonts w:eastAsia="Times New Roman"/>
          <w:szCs w:val="24"/>
        </w:rPr>
        <w:t>Κυβέρνηση που μέσα σε δεκαοχτώ μήνες έχει αναβάλει τέσσερις φορές τη λειτουργία του ηλεκτρονικού συστήματος δημοπράτησης έργων και μελετών, μια Κυβέρνηση που στην ουσία φέρνει με διαδικασίες εξπρές ένα νομοσχέδιο δύο χιλιάδων επτακοσίων σελίδων.</w:t>
      </w:r>
    </w:p>
    <w:p w14:paraId="42F91E9D"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Επίσης, εδ</w:t>
      </w:r>
      <w:r>
        <w:rPr>
          <w:rFonts w:eastAsia="Times New Roman" w:cs="Times New Roman"/>
          <w:szCs w:val="24"/>
        </w:rPr>
        <w:t>ώ υπάρχει και μια άλλη αντίφαση. Δεν είναι δυνατόν να αναρτάται προς διαβούλευση ένα σχέδιο νόμου και τελικά να καταθέτετε στη Βουλή ένα νομοσχέδιο</w:t>
      </w:r>
      <w:r>
        <w:rPr>
          <w:rFonts w:eastAsia="Times New Roman" w:cs="Times New Roman"/>
          <w:szCs w:val="24"/>
        </w:rPr>
        <w:t>,</w:t>
      </w:r>
      <w:r>
        <w:rPr>
          <w:rFonts w:eastAsia="Times New Roman" w:cs="Times New Roman"/>
          <w:szCs w:val="24"/>
        </w:rPr>
        <w:t xml:space="preserve"> που δεν έχει καμμία σχέση με το αρχικό κείμενο. Είναι ένα νομοσχέδιο που παρουσιάζει, κατά την άποψή μας, και μια άλλη ιδιομορφία: </w:t>
      </w:r>
      <w:r>
        <w:rPr>
          <w:rFonts w:eastAsia="Times New Roman" w:cs="Times New Roman"/>
          <w:szCs w:val="24"/>
        </w:rPr>
        <w:t>Α</w:t>
      </w:r>
      <w:r>
        <w:rPr>
          <w:rFonts w:eastAsia="Times New Roman" w:cs="Times New Roman"/>
          <w:szCs w:val="24"/>
        </w:rPr>
        <w:t xml:space="preserve">πό τη μία εναρμονίζεται με μια ευρωπαϊκή </w:t>
      </w:r>
      <w:r>
        <w:rPr>
          <w:rFonts w:eastAsia="Times New Roman" w:cs="Times New Roman"/>
          <w:szCs w:val="24"/>
        </w:rPr>
        <w:t>οδηγία</w:t>
      </w:r>
      <w:r>
        <w:rPr>
          <w:rFonts w:eastAsia="Times New Roman" w:cs="Times New Roman"/>
          <w:szCs w:val="24"/>
        </w:rPr>
        <w:t>, αλλά την ίδια στιγμή περιλαμβάνει σειρά διατάξεων και άρθρων</w:t>
      </w:r>
      <w:r>
        <w:rPr>
          <w:rFonts w:eastAsia="Times New Roman" w:cs="Times New Roman"/>
          <w:szCs w:val="24"/>
        </w:rPr>
        <w:t>,</w:t>
      </w:r>
      <w:r>
        <w:rPr>
          <w:rFonts w:eastAsia="Times New Roman" w:cs="Times New Roman"/>
          <w:szCs w:val="24"/>
        </w:rPr>
        <w:t xml:space="preserve"> τα οποία έρχ</w:t>
      </w:r>
      <w:r>
        <w:rPr>
          <w:rFonts w:eastAsia="Times New Roman" w:cs="Times New Roman"/>
          <w:szCs w:val="24"/>
        </w:rPr>
        <w:t xml:space="preserve">ονται σε αντίθεση με την ευρωπαϊκή νομοθεσία, όπως για παράδειγμα το άρθρο 67 για την ηλεκτρονική διάθεση των εγγράφων της σύμβασης ή το άρθρο 76 για τους καλούμενους οικονομικούς φορείς. </w:t>
      </w:r>
    </w:p>
    <w:p w14:paraId="42F91E9E"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Την ίδια στιγμή</w:t>
      </w:r>
      <w:r>
        <w:rPr>
          <w:rFonts w:eastAsia="Times New Roman" w:cs="Times New Roman"/>
          <w:szCs w:val="24"/>
        </w:rPr>
        <w:t>,</w:t>
      </w:r>
      <w:r>
        <w:rPr>
          <w:rFonts w:eastAsia="Times New Roman" w:cs="Times New Roman"/>
          <w:szCs w:val="24"/>
        </w:rPr>
        <w:t xml:space="preserve"> έχουμε τον Υπουργό κ. Σπίρτζη</w:t>
      </w:r>
      <w:r>
        <w:rPr>
          <w:rFonts w:eastAsia="Times New Roman" w:cs="Times New Roman"/>
          <w:szCs w:val="24"/>
        </w:rPr>
        <w:t>,</w:t>
      </w:r>
      <w:r>
        <w:rPr>
          <w:rFonts w:eastAsia="Times New Roman" w:cs="Times New Roman"/>
          <w:szCs w:val="24"/>
        </w:rPr>
        <w:t xml:space="preserve"> ο οποίος με το άρθρ</w:t>
      </w:r>
      <w:r>
        <w:rPr>
          <w:rFonts w:eastAsia="Times New Roman" w:cs="Times New Roman"/>
          <w:szCs w:val="24"/>
        </w:rPr>
        <w:t xml:space="preserve">ο 50 προσπαθεί να φέρει από το παράθυρο το σύστημα μελέτης κατασκευής. Κατ’ αρχάς εδώ πρέπει να ξεκαθαρίσουμε ότι το άρθρο αυτό δεν αποτελεί εναρμόνιση με την </w:t>
      </w:r>
      <w:r>
        <w:rPr>
          <w:rFonts w:eastAsia="Times New Roman" w:cs="Times New Roman"/>
          <w:szCs w:val="24"/>
        </w:rPr>
        <w:t>οδηγία</w:t>
      </w:r>
      <w:r>
        <w:rPr>
          <w:rFonts w:eastAsia="Times New Roman" w:cs="Times New Roman"/>
          <w:szCs w:val="24"/>
        </w:rPr>
        <w:t xml:space="preserve">. Δεύτερον, να πούμε ότι κατά τη φάση της διαβούλευσης και στη συζήτηση στην </w:t>
      </w:r>
      <w:r>
        <w:rPr>
          <w:rFonts w:eastAsia="Times New Roman" w:cs="Times New Roman"/>
          <w:szCs w:val="24"/>
        </w:rPr>
        <w:t xml:space="preserve">επιτροπή </w:t>
      </w:r>
      <w:r>
        <w:rPr>
          <w:rFonts w:eastAsia="Times New Roman" w:cs="Times New Roman"/>
          <w:szCs w:val="24"/>
        </w:rPr>
        <w:t xml:space="preserve">όλοι </w:t>
      </w:r>
      <w:r>
        <w:rPr>
          <w:rFonts w:eastAsia="Times New Roman" w:cs="Times New Roman"/>
          <w:szCs w:val="24"/>
        </w:rPr>
        <w:t xml:space="preserve">οι αρμόδιοι φορείς εξέφρασαν την πλήρη άρνησή τους με το σύστημα μελέτης -κατασκευής και ειλικρινά μας προκαλεί εντύπωση το γεγονός ότι ο Υπουργός επιμένει σε αυτό το σύστημα. </w:t>
      </w:r>
    </w:p>
    <w:p w14:paraId="42F91E9F"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Επίσης, η εισαγωγή του κριτηρίου της οικονομικής προσφοράς</w:t>
      </w:r>
      <w:r>
        <w:rPr>
          <w:rFonts w:eastAsia="Times New Roman" w:cs="Times New Roman"/>
          <w:szCs w:val="24"/>
        </w:rPr>
        <w:t>,</w:t>
      </w:r>
      <w:r>
        <w:rPr>
          <w:rFonts w:eastAsia="Times New Roman" w:cs="Times New Roman"/>
          <w:szCs w:val="24"/>
        </w:rPr>
        <w:t xml:space="preserve"> σε βάρος της τεχνικ</w:t>
      </w:r>
      <w:r>
        <w:rPr>
          <w:rFonts w:eastAsia="Times New Roman" w:cs="Times New Roman"/>
          <w:szCs w:val="24"/>
        </w:rPr>
        <w:t>ής για την ανάδειξη αναδόχου ανοίγει τον δρόμο για μια προβληματική και αδιαφανή εκτέλεση των δημοσίων έργων. Παράλληλα, ο τρόπος εφαρμογής του συστήματος παραμένει αρρύθμιστος και προβληματικός, αφού παραχωρείτε και δίνετε στις αναθέτουσες αρχές το δικαίω</w:t>
      </w:r>
      <w:r>
        <w:rPr>
          <w:rFonts w:eastAsia="Times New Roman" w:cs="Times New Roman"/>
          <w:szCs w:val="24"/>
        </w:rPr>
        <w:t xml:space="preserve">μα να καθαρίζουν τα πάντα, σχέση οικονομικής και τεχνικής προσφοράς, κριτήρια επιλογής και εφαρμογής, συντελεστές και όρια βαθμολόγησης. </w:t>
      </w:r>
    </w:p>
    <w:p w14:paraId="42F91EA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Η ευρωπαϊκή εμπειρία, λοιπόν, δεν έχει καμμία σχέση με το άρθρο 50 και με το σύστημα που προσπαθείτε από το «παράθυρο»</w:t>
      </w:r>
      <w:r>
        <w:rPr>
          <w:rFonts w:eastAsia="Times New Roman" w:cs="Times New Roman"/>
          <w:szCs w:val="24"/>
        </w:rPr>
        <w:t xml:space="preserve">, όπως είπαμε, να φέρετε, αλλά περιορίζεται σε έργα με ειδικά προσδιορισμένες τεχνικές προδιαγραφές και ειδικές μεθόδους κατασκευής. Είναι γνωστό ότι το σύστημα μελέτης-κατασκευής είναι ένα σύστημα, όπως λένε οι τεχνικοί και οι μηχανικοί, κατ’ εξαίρεση. </w:t>
      </w:r>
    </w:p>
    <w:p w14:paraId="42F91EA1"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ίναι, λοιπόν, φυσικό ότι αυτό που κάνετε -και φυσιολογικό για την Κυβέρνησή σας- είναι να κλείνετε το μάτι στην αδιαφάνεια, χτυπώντας ουσιαστικά τις μικρές και μεσαίες κατασκευαστικές και εργοληπτικές εταιρείες, αλλά και τον κλάδο των μελετητών.</w:t>
      </w:r>
    </w:p>
    <w:p w14:paraId="42F91EA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Η πρόταση </w:t>
      </w:r>
      <w:r>
        <w:rPr>
          <w:rFonts w:eastAsia="Times New Roman" w:cs="Times New Roman"/>
          <w:szCs w:val="24"/>
        </w:rPr>
        <w:t xml:space="preserve">της Νέας Δημοκρατίας είναι απλή. Περιορίστε τη χρήση του συστήματος μελέτης-κατασκευής σε ειδικής φύσεως έργα, σε έργα που χρειάζονται ειδικό τρόπο κατασκευής, κατόπιν, όμως, ελέγχου του Τεχνικού Συμβουλίου της Γενικής Γραμματείας Δημοσίων Έργων. </w:t>
      </w:r>
    </w:p>
    <w:p w14:paraId="42F91EA3"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Κύριε Πρ</w:t>
      </w:r>
      <w:r>
        <w:rPr>
          <w:rFonts w:eastAsia="Times New Roman" w:cs="Times New Roman"/>
          <w:szCs w:val="24"/>
        </w:rPr>
        <w:t>όεδρε, η Νέα Δημοκρατία είναι συνεπής προς τη στάση της και συμφωνεί πλήρως με την ανάγκη κωδικοποίησης της νομοθεσίας στα δημόσια έργα. Κάτι τέτοιο είναι και στρατηγικά</w:t>
      </w:r>
      <w:r>
        <w:rPr>
          <w:rFonts w:eastAsia="Times New Roman" w:cs="Times New Roman"/>
          <w:szCs w:val="24"/>
        </w:rPr>
        <w:t>,</w:t>
      </w:r>
      <w:r>
        <w:rPr>
          <w:rFonts w:eastAsia="Times New Roman" w:cs="Times New Roman"/>
          <w:szCs w:val="24"/>
        </w:rPr>
        <w:t xml:space="preserve"> αλλά και λειτουργικά ορθό. Το είχαμε</w:t>
      </w:r>
      <w:r>
        <w:rPr>
          <w:rFonts w:eastAsia="Times New Roman" w:cs="Times New Roman"/>
          <w:szCs w:val="24"/>
        </w:rPr>
        <w:t>,</w:t>
      </w:r>
      <w:r>
        <w:rPr>
          <w:rFonts w:eastAsia="Times New Roman" w:cs="Times New Roman"/>
          <w:szCs w:val="24"/>
        </w:rPr>
        <w:t xml:space="preserve"> άλλωστε</w:t>
      </w:r>
      <w:r>
        <w:rPr>
          <w:rFonts w:eastAsia="Times New Roman" w:cs="Times New Roman"/>
          <w:szCs w:val="24"/>
        </w:rPr>
        <w:t>,</w:t>
      </w:r>
      <w:r>
        <w:rPr>
          <w:rFonts w:eastAsia="Times New Roman" w:cs="Times New Roman"/>
          <w:szCs w:val="24"/>
        </w:rPr>
        <w:t xml:space="preserve"> κάνει πράξη και εμείς ως κυβέρνηση με </w:t>
      </w:r>
      <w:r>
        <w:rPr>
          <w:rFonts w:eastAsia="Times New Roman" w:cs="Times New Roman"/>
          <w:szCs w:val="24"/>
        </w:rPr>
        <w:t xml:space="preserve">τον ν.3669/2008. </w:t>
      </w:r>
    </w:p>
    <w:p w14:paraId="42F91EA4"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Σήμερα, όμως, έχουμε ένα νομοσχέδιο</w:t>
      </w:r>
      <w:r>
        <w:rPr>
          <w:rFonts w:eastAsia="Times New Roman" w:cs="Times New Roman"/>
          <w:szCs w:val="24"/>
        </w:rPr>
        <w:t>,</w:t>
      </w:r>
      <w:r>
        <w:rPr>
          <w:rFonts w:eastAsia="Times New Roman" w:cs="Times New Roman"/>
          <w:szCs w:val="24"/>
        </w:rPr>
        <w:t xml:space="preserve"> που δεν έχει ως στόχο να κωδικοποιήσει τη νομοθεσία, όπως υποστηρίζει η Κυβέρνηση. Ο στόχος είναι σαφής και τον αποκάλυψε στην </w:t>
      </w:r>
      <w:r>
        <w:rPr>
          <w:rFonts w:eastAsia="Times New Roman" w:cs="Times New Roman"/>
          <w:szCs w:val="24"/>
        </w:rPr>
        <w:t xml:space="preserve">επιτροπή </w:t>
      </w:r>
      <w:r>
        <w:rPr>
          <w:rFonts w:eastAsia="Times New Roman" w:cs="Times New Roman"/>
          <w:szCs w:val="24"/>
        </w:rPr>
        <w:t>ο κ. Σπίρτζης. Εκεί</w:t>
      </w:r>
      <w:r>
        <w:rPr>
          <w:rFonts w:eastAsia="Times New Roman" w:cs="Times New Roman"/>
          <w:szCs w:val="24"/>
        </w:rPr>
        <w:t>,</w:t>
      </w:r>
      <w:r>
        <w:rPr>
          <w:rFonts w:eastAsia="Times New Roman" w:cs="Times New Roman"/>
          <w:szCs w:val="24"/>
        </w:rPr>
        <w:t xml:space="preserve"> με έκπληξη άκουσα να λέει τα εξής: «</w:t>
      </w:r>
      <w:r>
        <w:rPr>
          <w:rFonts w:eastAsia="Times New Roman" w:cs="Times New Roman"/>
          <w:szCs w:val="24"/>
        </w:rPr>
        <w:t>Α</w:t>
      </w:r>
      <w:r>
        <w:rPr>
          <w:rFonts w:eastAsia="Times New Roman" w:cs="Times New Roman"/>
          <w:szCs w:val="24"/>
        </w:rPr>
        <w:t>πό τη μ</w:t>
      </w:r>
      <w:r>
        <w:rPr>
          <w:rFonts w:eastAsia="Times New Roman" w:cs="Times New Roman"/>
          <w:szCs w:val="24"/>
        </w:rPr>
        <w:t>ία έχουμε την ανεξέλεγκτη αγορά και τον νεοφιλελευθερισμό και από την άλλη έχουμε τις δυνάμεις που πιστεύουν στον έλεγχο της αγοράς». Με αυτόν ακριβώς τον τρόπο ο κ. Σπίρτζης παρουσιάζεται ως ο εκφραστής των δυνάμεων</w:t>
      </w:r>
      <w:r>
        <w:rPr>
          <w:rFonts w:eastAsia="Times New Roman" w:cs="Times New Roman"/>
          <w:szCs w:val="24"/>
        </w:rPr>
        <w:t>,</w:t>
      </w:r>
      <w:r>
        <w:rPr>
          <w:rFonts w:eastAsia="Times New Roman" w:cs="Times New Roman"/>
          <w:szCs w:val="24"/>
        </w:rPr>
        <w:t xml:space="preserve"> που πιστεύουν στον έλεγχο της αγοράς. </w:t>
      </w:r>
    </w:p>
    <w:p w14:paraId="42F91EA5"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Και εδώ είναι η πολιτική μας διαφωνία: Εμείς, κύριε Σπίρτζη, δεν πιστεύουμε στον έλεγχο της αγοράς, αλλά στη ρύθμισή της. </w:t>
      </w:r>
      <w:r>
        <w:rPr>
          <w:rFonts w:eastAsia="Times New Roman" w:cs="Times New Roman"/>
          <w:szCs w:val="24"/>
        </w:rPr>
        <w:t>Μάλιστα,</w:t>
      </w:r>
      <w:r>
        <w:rPr>
          <w:rFonts w:eastAsia="Times New Roman" w:cs="Times New Roman"/>
          <w:szCs w:val="24"/>
        </w:rPr>
        <w:t xml:space="preserve"> τα είπατε αυτά σε μια συζήτηση ενός νομοσχεδίου που έχει να κάνει με εναρμόνιση μιας ευρωπαϊκής </w:t>
      </w:r>
      <w:r>
        <w:rPr>
          <w:rFonts w:eastAsia="Times New Roman" w:cs="Times New Roman"/>
          <w:szCs w:val="24"/>
        </w:rPr>
        <w:t>οδηγίας</w:t>
      </w:r>
      <w:r>
        <w:rPr>
          <w:rFonts w:eastAsia="Times New Roman" w:cs="Times New Roman"/>
          <w:szCs w:val="24"/>
        </w:rPr>
        <w:t xml:space="preserve">. </w:t>
      </w:r>
    </w:p>
    <w:p w14:paraId="42F91EA6"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Νομίζω ότι εδώ πρέ</w:t>
      </w:r>
      <w:r>
        <w:rPr>
          <w:rFonts w:eastAsia="Times New Roman" w:cs="Times New Roman"/>
          <w:szCs w:val="24"/>
        </w:rPr>
        <w:t xml:space="preserve">πει να είμαστε σαφείς. Επιχειρείτε να ελέγξετε τις ανεξάρτητες αρχές, να ελέγξετε τα κανάλια, να ελέγξετε τις τηλεοπτικές άδειες. Τώρα θέλετε να ελέγξετε και το δημόσια έργα. Αυτό όμως εμείς στη Νέα Δημοκρατία, κύριε Σπίρτζη, δεν θα σας το επιτρέψουμε. </w:t>
      </w:r>
    </w:p>
    <w:p w14:paraId="42F91EA7"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Ευ</w:t>
      </w:r>
      <w:r>
        <w:rPr>
          <w:rFonts w:eastAsia="Times New Roman" w:cs="Times New Roman"/>
          <w:szCs w:val="24"/>
        </w:rPr>
        <w:t xml:space="preserve">χαριστώ πολύ. </w:t>
      </w:r>
    </w:p>
    <w:p w14:paraId="42F91EA8" w14:textId="77777777" w:rsidR="00BB77B8" w:rsidRDefault="00A714EA">
      <w:pPr>
        <w:tabs>
          <w:tab w:val="left" w:pos="3189"/>
          <w:tab w:val="center" w:pos="451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2F91EA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κύριε Καραμανλή. </w:t>
      </w:r>
    </w:p>
    <w:p w14:paraId="42F91EAA"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Η κ. Θελερίτη, Βουλευτής του ΣΥΡΙΖΑ, έχει τον λόγο για επτά λεπτά. </w:t>
      </w:r>
    </w:p>
    <w:p w14:paraId="42F91EA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 xml:space="preserve">Ευχαριστώ, κύριε Πρόεδρε. </w:t>
      </w:r>
    </w:p>
    <w:p w14:paraId="42F91EA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Κύριοι Υπουργ</w:t>
      </w:r>
      <w:r>
        <w:rPr>
          <w:rFonts w:eastAsia="Times New Roman" w:cs="Times New Roman"/>
          <w:szCs w:val="24"/>
        </w:rPr>
        <w:t>οί, αγαπητοί συνάδελφοι και συναδέλφισσες, ένας από τους στόχους της στρατηγικής «Ευρώπη 2020» για έξυπνη, βιώσιμη και χωρίς αποκλεισμούς ανάπτυξη</w:t>
      </w:r>
      <w:r>
        <w:rPr>
          <w:rFonts w:eastAsia="Times New Roman" w:cs="Times New Roman"/>
          <w:szCs w:val="24"/>
        </w:rPr>
        <w:t>,</w:t>
      </w:r>
      <w:r>
        <w:rPr>
          <w:rFonts w:eastAsia="Times New Roman" w:cs="Times New Roman"/>
          <w:szCs w:val="24"/>
        </w:rPr>
        <w:t xml:space="preserve"> είναι και ο ριζικός εκσυγχρονισμός των δημοσίων συμβάσεων στην Ευρωπαϊκή Ένωση. Αυτό κρίθηκε αναγκαίο, με δε</w:t>
      </w:r>
      <w:r>
        <w:rPr>
          <w:rFonts w:eastAsia="Times New Roman" w:cs="Times New Roman"/>
          <w:szCs w:val="24"/>
        </w:rPr>
        <w:t xml:space="preserve">δομένο ότι οι </w:t>
      </w:r>
      <w:r>
        <w:rPr>
          <w:rFonts w:eastAsia="Times New Roman" w:cs="Times New Roman"/>
          <w:szCs w:val="24"/>
        </w:rPr>
        <w:lastRenderedPageBreak/>
        <w:t xml:space="preserve">δημόσιες αρχές δαπανούν κάθε χρόνο ποσοστό 18% του ΑΕΠ για την αγορά αγαθών, υπηρεσιών και την εκτέλεση έργων. </w:t>
      </w:r>
    </w:p>
    <w:p w14:paraId="42F91EAD"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Επομένως, είναι σαφές πως στην παρούσα περίοδο δημοσιονομικής λιτότητας, οικονομικών δυσχερειών, ειδικά στις χώρες του Νότου και π</w:t>
      </w:r>
      <w:r>
        <w:rPr>
          <w:rFonts w:eastAsia="Times New Roman" w:cs="Times New Roman"/>
          <w:szCs w:val="24"/>
        </w:rPr>
        <w:t>όσο μάλλον στη χώρα μας, είναι περισσότερο από ποτέ αναγκαίο η πολιτική στον τομέα των δημόσιων συμβάσεων να εξασφαλίσει τη βέλτιστη αξιοποίηση των σχετικών κονδυλίων, έτσι ώστε να στηρίξει την οικονομική ανάπτυξη και να δημιουργήσει τις πολυπόθητες θέσεις</w:t>
      </w:r>
      <w:r>
        <w:rPr>
          <w:rFonts w:eastAsia="Times New Roman" w:cs="Times New Roman"/>
          <w:szCs w:val="24"/>
        </w:rPr>
        <w:t xml:space="preserve"> απασχόλησης. </w:t>
      </w:r>
    </w:p>
    <w:p w14:paraId="42F91EAE"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Από την άλλη, είναι εξίσου σημαντικό</w:t>
      </w:r>
      <w:r>
        <w:rPr>
          <w:rFonts w:eastAsia="Times New Roman" w:cs="Times New Roman"/>
          <w:szCs w:val="24"/>
        </w:rPr>
        <w:t>,</w:t>
      </w:r>
      <w:r>
        <w:rPr>
          <w:rFonts w:eastAsia="Times New Roman" w:cs="Times New Roman"/>
          <w:szCs w:val="24"/>
        </w:rPr>
        <w:t xml:space="preserve"> να κλείσει τις πόρτες στην αδιαφάνεια, στη διαφθορά και στη διαπλοκή των συμφερόντων. Στο πλαίσιο, λοιπόν, αυτό η πολιτική στον τομέα των δημόσιων συμβάσεων και η αναθεώρηση των σχετικών οδηγιών εντάχθηκαν σε ένα συνολικό πρόγραμμα με σκοπό τον ριζικό εκσ</w:t>
      </w:r>
      <w:r>
        <w:rPr>
          <w:rFonts w:eastAsia="Times New Roman" w:cs="Times New Roman"/>
          <w:szCs w:val="24"/>
        </w:rPr>
        <w:t xml:space="preserve">υγχρονισμό των δημόσιων συμβάσεων. </w:t>
      </w:r>
    </w:p>
    <w:p w14:paraId="42F91EAF"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στόχοι του εκσυγχρονισμού των ευρωπαϊκών κανόνων για τις δημόσιες προμήθειες είναι οι εξής: </w:t>
      </w:r>
      <w:r>
        <w:rPr>
          <w:rFonts w:eastAsia="Times New Roman" w:cs="Times New Roman"/>
          <w:szCs w:val="24"/>
        </w:rPr>
        <w:t xml:space="preserve">Να </w:t>
      </w:r>
      <w:r>
        <w:rPr>
          <w:rFonts w:eastAsia="Times New Roman" w:cs="Times New Roman"/>
          <w:szCs w:val="24"/>
        </w:rPr>
        <w:t>απλουστευτούν και να γίνουν πιο ευέλικτοι οι κανόνες και οι διαδικασίες, να διευκολυνθεί η πρόσβαση των μικρομεσαίων επιχε</w:t>
      </w:r>
      <w:r>
        <w:rPr>
          <w:rFonts w:eastAsia="Times New Roman" w:cs="Times New Roman"/>
          <w:szCs w:val="24"/>
        </w:rPr>
        <w:t xml:space="preserve">ιρήσεων στις δημόσιες συμβάσεις και να διασφαλιστεί η καλύτερη και πιο ποιοτική χρήση των δημόσιων προμηθειών. </w:t>
      </w:r>
    </w:p>
    <w:p w14:paraId="42F91EB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Με βάση αυτά, ποιοι είναι οι στόχοι του παρόντος νομοσχεδίου; Είναι κατ’ αρχάς η ενσωμάτωση των </w:t>
      </w:r>
      <w:r>
        <w:rPr>
          <w:rFonts w:eastAsia="Times New Roman" w:cs="Times New Roman"/>
          <w:szCs w:val="24"/>
        </w:rPr>
        <w:t xml:space="preserve">οδηγιών, </w:t>
      </w:r>
      <w:r>
        <w:rPr>
          <w:rFonts w:eastAsia="Times New Roman" w:cs="Times New Roman"/>
          <w:szCs w:val="24"/>
        </w:rPr>
        <w:t>έτσι ώστε να διασφαλίζεται η εναρμόνιση</w:t>
      </w:r>
      <w:r>
        <w:rPr>
          <w:rFonts w:eastAsia="Times New Roman" w:cs="Times New Roman"/>
          <w:szCs w:val="24"/>
        </w:rPr>
        <w:t xml:space="preserve"> των ρυθμίσεων με το δίκαιο της Ευρωπαϊκής Ένωσης στον τομέα των δημόσιων συμβάσεων και αφετέρου</w:t>
      </w:r>
      <w:r>
        <w:rPr>
          <w:rFonts w:eastAsia="Times New Roman" w:cs="Times New Roman"/>
          <w:szCs w:val="24"/>
        </w:rPr>
        <w:t>,</w:t>
      </w:r>
      <w:r>
        <w:rPr>
          <w:rFonts w:eastAsia="Times New Roman" w:cs="Times New Roman"/>
          <w:szCs w:val="24"/>
        </w:rPr>
        <w:t xml:space="preserve"> είναι πραγματικά να δημιουργήσουμε και να εισάγουμε ένα νέο θεσμικό πλαίσιο για τις δημόσιες συμβάσεις, ένα θεσμικό πλαίσιο που να ρυθμίζει με τρόπο σαφή και </w:t>
      </w:r>
      <w:r>
        <w:rPr>
          <w:rFonts w:eastAsia="Times New Roman" w:cs="Times New Roman"/>
          <w:szCs w:val="24"/>
        </w:rPr>
        <w:t xml:space="preserve">ενιαίο την ανάθεση και εκτέλεση των δημόσιων συμβάσεων, έργων, προμηθειών, υπηρεσιών, ανεξαρτήτως του είδους της </w:t>
      </w:r>
      <w:r>
        <w:rPr>
          <w:rFonts w:eastAsia="Times New Roman" w:cs="Times New Roman"/>
          <w:szCs w:val="24"/>
        </w:rPr>
        <w:t xml:space="preserve">αρχής </w:t>
      </w:r>
      <w:r>
        <w:rPr>
          <w:rFonts w:eastAsia="Times New Roman" w:cs="Times New Roman"/>
          <w:szCs w:val="24"/>
        </w:rPr>
        <w:t xml:space="preserve">που αναθέτει. Και στο σημείο αυτό θα πρέπει να το τονίσουμε: </w:t>
      </w:r>
      <w:r>
        <w:rPr>
          <w:rFonts w:eastAsia="Times New Roman" w:cs="Times New Roman"/>
          <w:szCs w:val="24"/>
        </w:rPr>
        <w:t>Α</w:t>
      </w:r>
      <w:r>
        <w:rPr>
          <w:rFonts w:eastAsia="Times New Roman" w:cs="Times New Roman"/>
          <w:szCs w:val="24"/>
        </w:rPr>
        <w:t xml:space="preserve">νεξάρτητα από την </w:t>
      </w:r>
      <w:r>
        <w:rPr>
          <w:rFonts w:eastAsia="Times New Roman" w:cs="Times New Roman"/>
          <w:szCs w:val="24"/>
        </w:rPr>
        <w:t xml:space="preserve">αρχή </w:t>
      </w:r>
      <w:r>
        <w:rPr>
          <w:rFonts w:eastAsia="Times New Roman" w:cs="Times New Roman"/>
          <w:szCs w:val="24"/>
        </w:rPr>
        <w:t>που αναθέτει. Και να τονίσουμε ακόμα πως στις αναθέτ</w:t>
      </w:r>
      <w:r>
        <w:rPr>
          <w:rFonts w:eastAsia="Times New Roman" w:cs="Times New Roman"/>
          <w:szCs w:val="24"/>
        </w:rPr>
        <w:t xml:space="preserve">ουσες αρχές συμπεριλαμβάνονται και οι ΟΤΑ α΄ και β΄ βαθμού. </w:t>
      </w:r>
    </w:p>
    <w:p w14:paraId="42F91EB1"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Ποιος είναι ο κύριος στόχος του παρόντος νομοσχεδίου; Να απλουστεύσει σημαντικά τα διοικητικά βάρη και το περίπλοκο διοικητικό σύστημα που προϋπήρχε. Με ποιον τρόπο; Απλοποιεί, κωδικοποιεί και επ</w:t>
      </w:r>
      <w:r>
        <w:rPr>
          <w:rFonts w:eastAsia="Times New Roman" w:cs="Times New Roman"/>
          <w:szCs w:val="24"/>
        </w:rPr>
        <w:t>ικαιροποιεί όλες τις νομοθετικές διατάξεις. Ειδικά, καταργεί προηγούμενες διατάξεις και καθεστώτα και κατοχυρώνει την αρχή της διαφάνειας, της ίσης μεταχείρισης, του ελεύθερου ανταγωνισμού, με ταυτόχρονη διασφάλιση του δημόσιου συμφέροντος</w:t>
      </w:r>
      <w:r>
        <w:rPr>
          <w:rFonts w:eastAsia="Times New Roman" w:cs="Times New Roman"/>
          <w:szCs w:val="24"/>
        </w:rPr>
        <w:t>,</w:t>
      </w:r>
      <w:r>
        <w:rPr>
          <w:rFonts w:eastAsia="Times New Roman" w:cs="Times New Roman"/>
          <w:szCs w:val="24"/>
        </w:rPr>
        <w:t xml:space="preserve"> μέσω της εξοικο</w:t>
      </w:r>
      <w:r>
        <w:rPr>
          <w:rFonts w:eastAsia="Times New Roman" w:cs="Times New Roman"/>
          <w:szCs w:val="24"/>
        </w:rPr>
        <w:t xml:space="preserve">νόμησης δημόσιων πόρων. </w:t>
      </w:r>
    </w:p>
    <w:p w14:paraId="42F91EB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Παράλληλα, παρέχεται η απαιτούμενη κάτω από σαφείς προϋποθέσεις ευελιξία στις αρχές</w:t>
      </w:r>
      <w:r>
        <w:rPr>
          <w:rFonts w:eastAsia="Times New Roman" w:cs="Times New Roman"/>
          <w:szCs w:val="24"/>
        </w:rPr>
        <w:t>,</w:t>
      </w:r>
      <w:r>
        <w:rPr>
          <w:rFonts w:eastAsia="Times New Roman" w:cs="Times New Roman"/>
          <w:szCs w:val="24"/>
        </w:rPr>
        <w:t xml:space="preserve"> που αναθέτουν να προσαρμόζουν τους όρους ανάθεσης και εκτέλεσης σε ενδεχόμενες ιδιαιτερότητες της σύμβασης. </w:t>
      </w:r>
    </w:p>
    <w:p w14:paraId="42F91EB3"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Ποια είναι τα σημεία-κλειδιά του παρό</w:t>
      </w:r>
      <w:r>
        <w:rPr>
          <w:rFonts w:eastAsia="Times New Roman" w:cs="Times New Roman"/>
          <w:szCs w:val="24"/>
        </w:rPr>
        <w:t>ντος νομοσχεδίου; Πρώτον, είναι αυτό που αναφέρθηκε από πολλούς συναδέλφους και συναδέλφισσες, ότι καταπολεμά την πολυνομία</w:t>
      </w:r>
      <w:r>
        <w:rPr>
          <w:rFonts w:eastAsia="Times New Roman" w:cs="Times New Roman"/>
          <w:szCs w:val="24"/>
        </w:rPr>
        <w:t>,</w:t>
      </w:r>
      <w:r>
        <w:rPr>
          <w:rFonts w:eastAsia="Times New Roman" w:cs="Times New Roman"/>
          <w:szCs w:val="24"/>
        </w:rPr>
        <w:t xml:space="preserve"> συγκεντρώνοντας όλες τις ρυθμίσεις των δημόσιων συμβάσεων σε ένα νομοθέτημα. Δεύτερον, υπάρχει ομοιόμορφη πια εφαρμογή </w:t>
      </w:r>
      <w:r>
        <w:rPr>
          <w:rFonts w:eastAsia="Times New Roman" w:cs="Times New Roman"/>
          <w:szCs w:val="24"/>
        </w:rPr>
        <w:lastRenderedPageBreak/>
        <w:t xml:space="preserve">κανόνων από </w:t>
      </w:r>
      <w:r>
        <w:rPr>
          <w:rFonts w:eastAsia="Times New Roman" w:cs="Times New Roman"/>
          <w:szCs w:val="24"/>
        </w:rPr>
        <w:t xml:space="preserve">όλες τις αναθέτουσες αρχές και φορείς, δηλαδή καταργεί όλα τα ειδικά καθεστώτα και δεν εξαρτάται κάθε ανάθεση με βάση τη μορφή της αναθέτουσας αρχής. </w:t>
      </w:r>
    </w:p>
    <w:p w14:paraId="42F91EB4"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Θεσμοθετεί για πρώτη φορά κανόνες και για δημόσιες συμβάσεις για παροχή υπηρεσιών. Γνωρίζουμε όλοι πολύ κ</w:t>
      </w:r>
      <w:r>
        <w:rPr>
          <w:rFonts w:eastAsia="Times New Roman" w:cs="Times New Roman"/>
          <w:szCs w:val="24"/>
        </w:rPr>
        <w:t>αλά τι συνέβαινε στο παρελθόν που χρησιμοποιούσαμε το θεσμικό πλαίσιο των προμηθειών και δεν μπορούσαμε να καθορίσουμε τι είναι υπηρεσία. Καταπολεμά τη διαφθορά, ιδιαίτερα μέσα από την αποσαφήνιση των εννοιών τι είναι δημόσιο έργο, τι είναι μελέτη, τι είνα</w:t>
      </w:r>
      <w:r>
        <w:rPr>
          <w:rFonts w:eastAsia="Times New Roman" w:cs="Times New Roman"/>
          <w:szCs w:val="24"/>
        </w:rPr>
        <w:t>ι υπηρεσία, τι είναι προμήθεια. Και για όσους ασχολούνται, καταλαβαίνουν πολύ καλά τι εννοούμε με αυτήν την αποσαφήνιση εννοιών, γιατί έχει απασχολήσει πάρα πολύ δικαστήρια και ελεγκτικούς μηχανισμούς αυτή η μη αποσαφήνιση των όρων.</w:t>
      </w:r>
    </w:p>
    <w:p w14:paraId="42F91EB5"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Τέλος, συγκροτεί </w:t>
      </w:r>
      <w:r>
        <w:rPr>
          <w:rFonts w:eastAsia="Times New Roman" w:cs="Times New Roman"/>
          <w:szCs w:val="24"/>
        </w:rPr>
        <w:t>επιτροπές διαγωνισμού</w:t>
      </w:r>
      <w:r>
        <w:rPr>
          <w:rFonts w:eastAsia="Times New Roman" w:cs="Times New Roman"/>
          <w:szCs w:val="24"/>
        </w:rPr>
        <w:t>,</w:t>
      </w:r>
      <w:r>
        <w:rPr>
          <w:rFonts w:eastAsia="Times New Roman" w:cs="Times New Roman"/>
          <w:szCs w:val="24"/>
        </w:rPr>
        <w:t xml:space="preserve"> όχι με τον κλασσικό τρόπο, αλλά έχει σημασία ο τρόπος τους. Δηλαδή, με την καθιέρωση μητρώου μελών επιτροπών</w:t>
      </w:r>
      <w:r>
        <w:rPr>
          <w:rFonts w:eastAsia="Times New Roman" w:cs="Times New Roman"/>
          <w:szCs w:val="24"/>
        </w:rPr>
        <w:t>,</w:t>
      </w:r>
      <w:r>
        <w:rPr>
          <w:rFonts w:eastAsia="Times New Roman" w:cs="Times New Roman"/>
          <w:szCs w:val="24"/>
        </w:rPr>
        <w:t xml:space="preserve"> όπου τα μέλη των επιτροπών επιλέγονται με κεντρικό ηλεκτρονικό σύστημα κλήρωσης. </w:t>
      </w:r>
    </w:p>
    <w:p w14:paraId="42F91EB6"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Άλλα, επίσης, σημαντικά σημεία-κλειδιά το</w:t>
      </w:r>
      <w:r>
        <w:rPr>
          <w:rFonts w:eastAsia="Times New Roman" w:cs="Times New Roman"/>
          <w:szCs w:val="24"/>
        </w:rPr>
        <w:t>υ νομοσχεδίου θα μπορούσαμε να πούμε ότι είναι:</w:t>
      </w:r>
    </w:p>
    <w:p w14:paraId="42F91EB7"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Οι νέοι τρόποι ανάθεσης των δημοσίων συμβάσεων</w:t>
      </w:r>
      <w:r>
        <w:rPr>
          <w:rFonts w:eastAsia="Times New Roman" w:cs="Times New Roman"/>
          <w:szCs w:val="24"/>
        </w:rPr>
        <w:t>,</w:t>
      </w:r>
      <w:r>
        <w:rPr>
          <w:rFonts w:eastAsia="Times New Roman" w:cs="Times New Roman"/>
          <w:szCs w:val="24"/>
        </w:rPr>
        <w:t xml:space="preserve"> μέσω του ανταγωνιστικού διαλόγου και της ανταγωνιστικής διαδικασίας με διαπραγμάτευση. Γι’  αυτό υπάρχει μια αναλυτική μέσα στον νόμο διαδικασία. </w:t>
      </w:r>
    </w:p>
    <w:p w14:paraId="42F91EB8"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Το δυναμικό σ</w:t>
      </w:r>
      <w:r>
        <w:rPr>
          <w:rFonts w:eastAsia="Times New Roman" w:cs="Times New Roman"/>
          <w:szCs w:val="24"/>
        </w:rPr>
        <w:t>ύστημα αγορών ως μια εξ ολοκλήρου ηλεκτρονική διαδικασία</w:t>
      </w:r>
      <w:r>
        <w:rPr>
          <w:rFonts w:eastAsia="Times New Roman" w:cs="Times New Roman"/>
          <w:szCs w:val="24"/>
        </w:rPr>
        <w:t>,</w:t>
      </w:r>
      <w:r>
        <w:rPr>
          <w:rFonts w:eastAsia="Times New Roman" w:cs="Times New Roman"/>
          <w:szCs w:val="24"/>
        </w:rPr>
        <w:t xml:space="preserve"> στην οποία επιτρέπεται αναθέτουσες αρχές να έχουν στη διάθεσή τους ένα ευρύ φάσμα προσφορών και συνεπώς</w:t>
      </w:r>
      <w:r>
        <w:rPr>
          <w:rFonts w:eastAsia="Times New Roman" w:cs="Times New Roman"/>
          <w:szCs w:val="24"/>
        </w:rPr>
        <w:t>,</w:t>
      </w:r>
      <w:r>
        <w:rPr>
          <w:rFonts w:eastAsia="Times New Roman" w:cs="Times New Roman"/>
          <w:szCs w:val="24"/>
        </w:rPr>
        <w:t xml:space="preserve"> να εξασφαλίζουν με καλύτερο δυνατό τρόπο τη χρησιμοποίηση των δημόσιων πόρων. </w:t>
      </w:r>
    </w:p>
    <w:p w14:paraId="42F91EB9"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Η θεσμοθέτηση </w:t>
      </w:r>
      <w:r>
        <w:rPr>
          <w:rFonts w:eastAsia="Times New Roman" w:cs="Times New Roman"/>
          <w:szCs w:val="24"/>
        </w:rPr>
        <w:t xml:space="preserve">ηλεκτρονικών τρόπων σύναψης δημόσιων συμβάσεων, όπως οι ηλεκτρονικοί πλειστηριασμοί, όπου παρουσιάζονται νέες μειωμένες τιμές, νέες αξίες, όσον αφορά ορισμένα στοιχεία των προσφορών. </w:t>
      </w:r>
    </w:p>
    <w:p w14:paraId="42F91EBA"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Η κατάρτιση τεχνικών προδιαγραφών</w:t>
      </w:r>
      <w:r>
        <w:rPr>
          <w:rFonts w:eastAsia="Times New Roman" w:cs="Times New Roman"/>
          <w:szCs w:val="24"/>
        </w:rPr>
        <w:t>,</w:t>
      </w:r>
      <w:r>
        <w:rPr>
          <w:rFonts w:eastAsia="Times New Roman" w:cs="Times New Roman"/>
          <w:szCs w:val="24"/>
        </w:rPr>
        <w:t xml:space="preserve"> έτσι ώστε να διασφαλίζεται  το δημόσι</w:t>
      </w:r>
      <w:r>
        <w:rPr>
          <w:rFonts w:eastAsia="Times New Roman" w:cs="Times New Roman"/>
          <w:szCs w:val="24"/>
        </w:rPr>
        <w:t xml:space="preserve">ο συμφέρον. </w:t>
      </w:r>
    </w:p>
    <w:p w14:paraId="42F91EBB"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Οι προθεσμίες για την υποβολή των προσφορών που υπάρχει η δυνατότητα να συμπτυχθούν, αν αυτά εξυπηρετούν το δημόσιο συμφέρον, και ιδιαίτερα από τις επιτροπές που ορίζει ο νόμος. Ιδιαίτερη σημασία έχει επίσης το γεγονός ότι εντάσσονται περιβαλλ</w:t>
      </w:r>
      <w:r>
        <w:rPr>
          <w:rFonts w:eastAsia="Times New Roman" w:cs="Times New Roman"/>
          <w:szCs w:val="24"/>
        </w:rPr>
        <w:t xml:space="preserve">οντικές, κοινωνικές και εργατικές απαιτήσεις στις διαδικασίες ανάθεσης και εκτέλεσης, έτσι ώστε να προηγούνται οι εταιρείες οι οποίες τηρούν τις παραπάνω απαιτήσεις. </w:t>
      </w:r>
    </w:p>
    <w:p w14:paraId="42F91EB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Μια θα λέγαμε σημαντική καινοτομία</w:t>
      </w:r>
      <w:r>
        <w:rPr>
          <w:rFonts w:eastAsia="Times New Roman" w:cs="Times New Roman"/>
          <w:szCs w:val="24"/>
        </w:rPr>
        <w:t>,</w:t>
      </w:r>
      <w:r>
        <w:rPr>
          <w:rFonts w:eastAsia="Times New Roman" w:cs="Times New Roman"/>
          <w:szCs w:val="24"/>
        </w:rPr>
        <w:t xml:space="preserve"> που χαρακτηρίζει αυτό το σχέδιο νόμου είναι η δυνατότ</w:t>
      </w:r>
      <w:r>
        <w:rPr>
          <w:rFonts w:eastAsia="Times New Roman" w:cs="Times New Roman"/>
          <w:szCs w:val="24"/>
        </w:rPr>
        <w:t>ητα των αναθετουσών αρχών να παραχωρούν κατ’ αποκλειστικότητα και υπό ειδικότερους όρους το δικαίωμα συμμετοχής σε διαδικασίες σύναψης δημόσιας σύμβασης σε προστατευόμενα παραγωγικά εργαστήρια, σε κοινωνικούς συνεταιρισμούς περιορισμένης ευθύνης, σε κοινων</w:t>
      </w:r>
      <w:r>
        <w:rPr>
          <w:rFonts w:eastAsia="Times New Roman" w:cs="Times New Roman"/>
          <w:szCs w:val="24"/>
        </w:rPr>
        <w:t xml:space="preserve">ικές επιχειρήσεις ένταξης και σε κάθε άλλο οικονομικό φορέα που έχει ως κύριο σκοπό, δυνάμει του καταστατικού του, την επαγγελματική και κοινωνική ένταξη ατόμων με αναπηρία ή μειονεκτούντων προσώπων. </w:t>
      </w:r>
    </w:p>
    <w:p w14:paraId="42F91EBD"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προειδοποιητικά το κουδούνι λή</w:t>
      </w:r>
      <w:r>
        <w:rPr>
          <w:rFonts w:eastAsia="Times New Roman" w:cs="Times New Roman"/>
          <w:szCs w:val="24"/>
        </w:rPr>
        <w:t>ξης της ομιλίας της κυρίας Βουλευτού)</w:t>
      </w:r>
    </w:p>
    <w:p w14:paraId="42F91EBE"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Δώστε μου δυο λεπτά ακόμα.</w:t>
      </w:r>
    </w:p>
    <w:p w14:paraId="42F91EBF"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Τέλος υπάρχει μια σειρά</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καινοτομικού χαρακτήρα ιδιαίτερα όσον αφορά στα εργαλεία που υπάρχουν γι’ αυτόν τον διαγωνισμό. </w:t>
      </w:r>
    </w:p>
    <w:p w14:paraId="42F91EC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Θα ήθελα για λίγο να επισημάνω και να ολοκληρώσω μ’ αυτό:</w:t>
      </w:r>
      <w:r>
        <w:rPr>
          <w:rFonts w:eastAsia="Times New Roman" w:cs="Times New Roman"/>
          <w:szCs w:val="24"/>
        </w:rPr>
        <w:t xml:space="preserve"> τη θέσπιση ειδικών διατάξεων για πρώτη φορά για τη ρύθμιση των διαδικασιών ανάθεσης συμβάσεων κάτω από 60.000 ευρώ. Δηλαδή, τον πρόχειρο διαγωνισμό και την απευθείας ανάθεση, θα λέγαμε. Εκεί</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με το μητρώο μελετητών και εργοληπτών για πρώτη φορ</w:t>
      </w:r>
      <w:r>
        <w:rPr>
          <w:rFonts w:eastAsia="Times New Roman" w:cs="Times New Roman"/>
          <w:szCs w:val="24"/>
        </w:rPr>
        <w:t xml:space="preserve">ά θα γίνεται μέσω κλήρωσης και με ηλεκτρονικό σύστημα μια φορά για τον καθένα η απευθείας ανάθεση. Όσοι και όσες γνωρίζετε τι συνέβαινε στις απευθείας αναθέσεις νομίζω ότι είναι ένας τρόπος για τη διασφάλιση αυτής της διαφάνειας. </w:t>
      </w:r>
    </w:p>
    <w:p w14:paraId="42F91EC1"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Τέλος, το παρόν σχέδιο νό</w:t>
      </w:r>
      <w:r>
        <w:rPr>
          <w:rFonts w:eastAsia="Times New Roman" w:cs="Times New Roman"/>
          <w:szCs w:val="24"/>
        </w:rPr>
        <w:t xml:space="preserve">μου επιδιώκει να διαμορφώσει ένα πολύ διαφορετικό θεσμικό πλαίσιο για το σύνολο των δραστηριοτήτων που εμπλέκουν τον δημόσιο τομέα, ο οποίος μπορεί με βάση αυτό το </w:t>
      </w:r>
      <w:r>
        <w:rPr>
          <w:rFonts w:eastAsia="Times New Roman" w:cs="Times New Roman"/>
          <w:szCs w:val="24"/>
        </w:rPr>
        <w:lastRenderedPageBreak/>
        <w:t>θεσμικό πλαίσιο να αποτελέσει ένα σημαντικό εργαλείο για την παραγωγική και οικονομική ανάκα</w:t>
      </w:r>
      <w:r>
        <w:rPr>
          <w:rFonts w:eastAsia="Times New Roman" w:cs="Times New Roman"/>
          <w:szCs w:val="24"/>
        </w:rPr>
        <w:t>μψη της χώρας.</w:t>
      </w:r>
    </w:p>
    <w:p w14:paraId="42F91EC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Ευχαριστώ.</w:t>
      </w:r>
    </w:p>
    <w:p w14:paraId="42F91EC3" w14:textId="77777777" w:rsidR="00BB77B8" w:rsidRDefault="00A714EA">
      <w:pPr>
        <w:spacing w:after="0" w:line="600" w:lineRule="auto"/>
        <w:ind w:left="1440" w:firstLine="720"/>
        <w:jc w:val="both"/>
        <w:rPr>
          <w:rFonts w:eastAsia="Times New Roman" w:cs="Times New Roman"/>
          <w:szCs w:val="24"/>
        </w:rPr>
      </w:pPr>
      <w:r>
        <w:rPr>
          <w:rFonts w:eastAsia="Times New Roman" w:cs="Times New Roman"/>
          <w:szCs w:val="24"/>
        </w:rPr>
        <w:t>(Χειροκροτήματα από την πτέρυγα του ΣΥΡΙΖΑ)</w:t>
      </w:r>
    </w:p>
    <w:p w14:paraId="42F91EC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Ο κ. Γεωργιάδης, Βουλευτής της Νέας Δημοκρατίας, έχει τον λόγο. Δεν χρειάζεται να το πω. </w:t>
      </w:r>
    </w:p>
    <w:p w14:paraId="42F91EC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Να το πείτε. Γιατί να μην το </w:t>
      </w:r>
      <w:r>
        <w:rPr>
          <w:rFonts w:eastAsia="Times New Roman" w:cs="Times New Roman"/>
          <w:szCs w:val="24"/>
        </w:rPr>
        <w:t>πείτε; Καλό είναι.</w:t>
      </w:r>
    </w:p>
    <w:p w14:paraId="42F91EC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Γιατί το ξέρουν όλοι. Όχι για κανέναν άλλο λόγο. </w:t>
      </w:r>
    </w:p>
    <w:p w14:paraId="42F91EC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Ευχαριστώ πολύ, κύριε Πρόεδρε.</w:t>
      </w:r>
    </w:p>
    <w:p w14:paraId="42F91EC8"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Κατ’ αρχάς, κύριε Υπουργέ, κύριε Σπίρτζη, στην ιδεολογική διαφωνία που έθεσε ο συνάδελφός μο</w:t>
      </w:r>
      <w:r>
        <w:rPr>
          <w:rFonts w:eastAsia="Times New Roman" w:cs="Times New Roman"/>
          <w:szCs w:val="24"/>
        </w:rPr>
        <w:t>υ κ. Καραμανλής, νομίζω ότι για έναν Υπουργό</w:t>
      </w:r>
      <w:r>
        <w:rPr>
          <w:rFonts w:eastAsia="Times New Roman" w:cs="Times New Roman"/>
          <w:szCs w:val="24"/>
        </w:rPr>
        <w:t>,</w:t>
      </w:r>
      <w:r>
        <w:rPr>
          <w:rFonts w:eastAsia="Times New Roman" w:cs="Times New Roman"/>
          <w:szCs w:val="24"/>
        </w:rPr>
        <w:t xml:space="preserve"> που έχει πίσω του τον Άρη Βελουχιώτη</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ο έλεγχος της αγοράς είναι μέσα στο θέμα της ιδεολογίας του. Σας είδα ότι λίγο πειραχτήκατε. </w:t>
      </w:r>
    </w:p>
    <w:p w14:paraId="42F91EC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ΧΡΗΣΤΟΣ ΣΠΙΡΤΖΗΣ (Υπουργός Υποδομών, Μεταφορών και Δικτύων):</w:t>
      </w:r>
      <w:r>
        <w:rPr>
          <w:rFonts w:eastAsia="Times New Roman" w:cs="Times New Roman"/>
          <w:szCs w:val="24"/>
        </w:rPr>
        <w:t xml:space="preserve"> Συμπλήρ</w:t>
      </w:r>
      <w:r>
        <w:rPr>
          <w:rFonts w:eastAsia="Times New Roman" w:cs="Times New Roman"/>
          <w:szCs w:val="24"/>
        </w:rPr>
        <w:t xml:space="preserve">ωσα, δεν πειράχτηκα. </w:t>
      </w:r>
    </w:p>
    <w:p w14:paraId="42F91EC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Με τον Άρη Βελουχιώτη</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θέλεις να έχεις έλεγχο της αγοράς. Γιατί πειραχτήκατε; Είναι προφανές ότι εδώ έχουμε μια ιδεολογική διαφωνία. </w:t>
      </w:r>
    </w:p>
    <w:p w14:paraId="42F91ECB"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Βέβαια από την άλλη, κύριε Σταθάκη,…</w:t>
      </w:r>
    </w:p>
    <w:p w14:paraId="42F91EC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ΣΤΑΘΑΚΗΣ (Υπουργ</w:t>
      </w:r>
      <w:r>
        <w:rPr>
          <w:rFonts w:eastAsia="Times New Roman" w:cs="Times New Roman"/>
          <w:b/>
          <w:szCs w:val="24"/>
        </w:rPr>
        <w:t xml:space="preserve">ός Οικονομίας, Ανάπτυξης και Τουρισμού): </w:t>
      </w:r>
      <w:r>
        <w:rPr>
          <w:rFonts w:eastAsia="Times New Roman" w:cs="Times New Roman"/>
          <w:szCs w:val="24"/>
        </w:rPr>
        <w:t>Εσείς τι φωτογραφία έχετε;</w:t>
      </w:r>
    </w:p>
    <w:p w14:paraId="42F91EC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Έχω τους γονείς μου, να σας πω την αλήθεια, και δυο εικόνες από το Άγιο Όρος, αν μου επιτρέπετε. </w:t>
      </w:r>
    </w:p>
    <w:p w14:paraId="42F91EC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w:t>
      </w:r>
      <w:r>
        <w:rPr>
          <w:rFonts w:eastAsia="Times New Roman" w:cs="Times New Roman"/>
          <w:b/>
          <w:szCs w:val="24"/>
        </w:rPr>
        <w:t xml:space="preserve">ύ): </w:t>
      </w:r>
      <w:r>
        <w:rPr>
          <w:rFonts w:eastAsia="Times New Roman" w:cs="Times New Roman"/>
          <w:szCs w:val="24"/>
        </w:rPr>
        <w:t xml:space="preserve">Ήταν υπέρ του ελέγχου ή της ρύθμισης; </w:t>
      </w:r>
    </w:p>
    <w:p w14:paraId="42F91EC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Ήταν φιλελεύθερος ο πατέρας μου, ευτυχώς. </w:t>
      </w:r>
    </w:p>
    <w:p w14:paraId="42F91ED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δείτε ποια είναι η μεγάλη μας διαφορά. Εμείς ερχόμαστε σήμερα εδώ σε ένα σχέδιο νόμου</w:t>
      </w:r>
      <w:r>
        <w:rPr>
          <w:rFonts w:eastAsia="Times New Roman" w:cs="Times New Roman"/>
          <w:szCs w:val="24"/>
        </w:rPr>
        <w:t>,</w:t>
      </w:r>
      <w:r>
        <w:rPr>
          <w:rFonts w:eastAsia="Times New Roman" w:cs="Times New Roman"/>
          <w:szCs w:val="24"/>
        </w:rPr>
        <w:t xml:space="preserve"> που κυρώνει ευρωπαϊκή </w:t>
      </w:r>
      <w:r>
        <w:rPr>
          <w:rFonts w:eastAsia="Times New Roman" w:cs="Times New Roman"/>
          <w:szCs w:val="24"/>
        </w:rPr>
        <w:t>ο</w:t>
      </w:r>
      <w:r>
        <w:rPr>
          <w:rFonts w:eastAsia="Times New Roman" w:cs="Times New Roman"/>
          <w:szCs w:val="24"/>
        </w:rPr>
        <w:t xml:space="preserve">δηγία αλλά έχει </w:t>
      </w:r>
      <w:r>
        <w:rPr>
          <w:rFonts w:eastAsia="Times New Roman" w:cs="Times New Roman"/>
          <w:szCs w:val="24"/>
        </w:rPr>
        <w:t xml:space="preserve">και δικά σας θέματα μέσα. Ο κ. Καραμανλής έθεσε το άρθρο 50 και δεν έχει ακουστεί μέχρι στιγμής απάντηση γι’ αυτό. Θα είμαστε εδώ και αύριο να σας ακούσουμε. Όμως το άρθρο 50 στην ουσία βοηθάει τους μεγάλους. Ενώ εσείς σαν Κυβέρνηση με τον Άρη Βελουχιώτη, </w:t>
      </w:r>
      <w:r>
        <w:rPr>
          <w:rFonts w:eastAsia="Times New Roman" w:cs="Times New Roman"/>
          <w:szCs w:val="24"/>
        </w:rPr>
        <w:t>που είπα προηγουμένως, θέλετε να βοηθήσετε τους μικρούς. Πώς τα συνδυάζετε και τα δυο, ε; Εσείς</w:t>
      </w:r>
      <w:r>
        <w:rPr>
          <w:rFonts w:eastAsia="Times New Roman" w:cs="Times New Roman"/>
          <w:szCs w:val="24"/>
        </w:rPr>
        <w:t>,</w:t>
      </w:r>
      <w:r>
        <w:rPr>
          <w:rFonts w:eastAsia="Times New Roman" w:cs="Times New Roman"/>
          <w:szCs w:val="24"/>
        </w:rPr>
        <w:t xml:space="preserve"> οι διαπρύσιοι πολέμιοι της διαπλοκής</w:t>
      </w:r>
      <w:r>
        <w:rPr>
          <w:rFonts w:eastAsia="Times New Roman" w:cs="Times New Roman"/>
          <w:szCs w:val="24"/>
        </w:rPr>
        <w:t>,</w:t>
      </w:r>
      <w:r>
        <w:rPr>
          <w:rFonts w:eastAsia="Times New Roman" w:cs="Times New Roman"/>
          <w:szCs w:val="24"/>
        </w:rPr>
        <w:t xml:space="preserve"> τα βάζετε με τα μεγάλα συμφέροντα, αλλά νομοθετείτε στη Βουλή υπέρ των μεγάλων! Ε; Πώς τα φέρνει η ζωή; Κάτι περίεργα πρά</w:t>
      </w:r>
      <w:r>
        <w:rPr>
          <w:rFonts w:eastAsia="Times New Roman" w:cs="Times New Roman"/>
          <w:szCs w:val="24"/>
        </w:rPr>
        <w:t xml:space="preserve">γματα. </w:t>
      </w:r>
    </w:p>
    <w:p w14:paraId="42F91ED1"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Εμείς όμως ερχόμαστε στη Βουλή και ψηφίζουμε το νομοσχέδιό σας. Εσείς, κύριε Σταθάκη, ψηφίσατε ποτέ κανένα νομοσχέδιο της προηγούμενης </w:t>
      </w:r>
      <w:r>
        <w:rPr>
          <w:rFonts w:eastAsia="Times New Roman" w:cs="Times New Roman"/>
          <w:szCs w:val="24"/>
        </w:rPr>
        <w:t>κ</w:t>
      </w:r>
      <w:r>
        <w:rPr>
          <w:rFonts w:eastAsia="Times New Roman" w:cs="Times New Roman"/>
          <w:szCs w:val="24"/>
        </w:rPr>
        <w:t xml:space="preserve">υβερνήσεως; Ουδέποτε. </w:t>
      </w:r>
    </w:p>
    <w:p w14:paraId="42F91ED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Βεβαίως, θα σας απαντήσ</w:t>
      </w:r>
      <w:r>
        <w:rPr>
          <w:rFonts w:eastAsia="Times New Roman" w:cs="Times New Roman"/>
          <w:szCs w:val="24"/>
        </w:rPr>
        <w:t xml:space="preserve">ω. </w:t>
      </w:r>
    </w:p>
    <w:p w14:paraId="42F91ED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ΣΠΥΡΙΔΩΝ-ΑΔΩΝΙΣ ΓΕΩΡΓΙΑΔΗΣ:</w:t>
      </w:r>
      <w:r>
        <w:rPr>
          <w:rFonts w:eastAsia="Times New Roman" w:cs="Times New Roman"/>
          <w:szCs w:val="24"/>
        </w:rPr>
        <w:t xml:space="preserve"> Βγαίνατε στη Βουλή και λέγατε τα διάφορα που λέγατε στον καιρό της νιότης σας για τα πολύ ωραία</w:t>
      </w:r>
      <w:r>
        <w:rPr>
          <w:rFonts w:eastAsia="Times New Roman" w:cs="Times New Roman"/>
          <w:szCs w:val="24"/>
        </w:rPr>
        <w:t>,</w:t>
      </w:r>
      <w:r>
        <w:rPr>
          <w:rFonts w:eastAsia="Times New Roman" w:cs="Times New Roman"/>
          <w:szCs w:val="24"/>
        </w:rPr>
        <w:t xml:space="preserve"> που θα κάνατε όταν θα ερχόσασταν να γίνετε κυβέρνηση. Και αυτή είναι και η μεγάλη μας διαφορά,... </w:t>
      </w:r>
    </w:p>
    <w:p w14:paraId="42F91ED4"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ΓΕΩΡΓΙΟΣ ΣΤΑΘΑΚΗΣ (Υπουργός</w:t>
      </w:r>
      <w:r>
        <w:rPr>
          <w:rFonts w:eastAsia="Times New Roman" w:cs="Times New Roman"/>
          <w:b/>
          <w:szCs w:val="24"/>
        </w:rPr>
        <w:t xml:space="preserve"> Οικονομίας, Ανάπτυξης και Τουρισμού): </w:t>
      </w:r>
      <w:r>
        <w:rPr>
          <w:rFonts w:eastAsia="Times New Roman" w:cs="Times New Roman"/>
          <w:szCs w:val="24"/>
        </w:rPr>
        <w:t>Τον ν. 4281 τον είχαμε ψηφίσει. Το είπε και ο κ. Μηταράκης.</w:t>
      </w:r>
    </w:p>
    <w:p w14:paraId="42F91ED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…διότι εμείς θέλουμε όντως η χώρα να πάει  μπροστά. </w:t>
      </w:r>
    </w:p>
    <w:p w14:paraId="42F91ED6"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Θα άξιζε τον κόπο σε μια συζήτηση που έχουμε και τους δυο κορυφαίους Υπουργού</w:t>
      </w:r>
      <w:r>
        <w:rPr>
          <w:rFonts w:eastAsia="Times New Roman" w:cs="Times New Roman"/>
          <w:szCs w:val="24"/>
        </w:rPr>
        <w:t xml:space="preserve">ς εδώ, και ιδιαίτερα εσάς, κύριε Σταθάκη, να είχαμε κάποιο σχόλιο διαβάζοντας τα στοιχεία του -7%  πτώση του λιανικού εμπορίου στα </w:t>
      </w:r>
      <w:r>
        <w:rPr>
          <w:rFonts w:eastAsia="Times New Roman" w:cs="Times New Roman"/>
          <w:szCs w:val="24"/>
          <w:lang w:val="en-US"/>
        </w:rPr>
        <w:t>super</w:t>
      </w:r>
      <w:r>
        <w:rPr>
          <w:rFonts w:eastAsia="Times New Roman" w:cs="Times New Roman"/>
          <w:szCs w:val="24"/>
        </w:rPr>
        <w:t xml:space="preserve"> </w:t>
      </w:r>
      <w:r>
        <w:rPr>
          <w:rFonts w:eastAsia="Times New Roman" w:cs="Times New Roman"/>
          <w:szCs w:val="24"/>
          <w:lang w:val="en-US"/>
        </w:rPr>
        <w:t>market</w:t>
      </w:r>
      <w:r>
        <w:rPr>
          <w:rFonts w:eastAsia="Times New Roman" w:cs="Times New Roman"/>
          <w:szCs w:val="24"/>
        </w:rPr>
        <w:t xml:space="preserve"> το πρώτο εξάμηνο του 2016. Πόσο υπερήφανος είναι ο Υπουργός Ανάπτυξης για το -7% στο λιανικό εμπόριο στη χώρα; Φ</w:t>
      </w:r>
      <w:r>
        <w:rPr>
          <w:rFonts w:eastAsia="Times New Roman" w:cs="Times New Roman"/>
          <w:szCs w:val="24"/>
        </w:rPr>
        <w:t>αντάζομαι θα το θεωρείτε μεγάλη σας επιτυχία –γι’ αυτό είστε πάντα χαμογελαστός- το ότι καταρρέει το λιανικό εμπόριο στη χώρα. Πάτε πάρα πολύ καλά, κύριε Υπουργέ, στη διακυβέρνησή σας!</w:t>
      </w:r>
    </w:p>
    <w:p w14:paraId="42F91ED7"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εσάς, κύριε Σπίρτζη, ξέρετε έχει προκύψει ένα πολύ μεγάλο θέ</w:t>
      </w:r>
      <w:r>
        <w:rPr>
          <w:rFonts w:eastAsia="Times New Roman" w:cs="Times New Roman"/>
          <w:szCs w:val="24"/>
        </w:rPr>
        <w:t>μα</w:t>
      </w:r>
      <w:r>
        <w:rPr>
          <w:rFonts w:eastAsia="Times New Roman" w:cs="Times New Roman"/>
          <w:szCs w:val="24"/>
        </w:rPr>
        <w:t>,</w:t>
      </w:r>
      <w:r>
        <w:rPr>
          <w:rFonts w:eastAsia="Times New Roman" w:cs="Times New Roman"/>
          <w:szCs w:val="24"/>
        </w:rPr>
        <w:t xml:space="preserve"> που δεν έχει λάβει ακόμα τη δημοσιότητα που πρέπει, μιας και μιλάμε για ταχυδρομεία. Οι εργαζόμενοι καταγγέλλουν ότι με δική σας αδράνεια, ίσως και πολιτική απόφαση, η διοίκηση των ΕΛΤΑ δεν υπέγραψε για να πάρουν τα χρήματα</w:t>
      </w:r>
      <w:r>
        <w:rPr>
          <w:rFonts w:eastAsia="Times New Roman" w:cs="Times New Roman"/>
          <w:szCs w:val="24"/>
        </w:rPr>
        <w:t>,</w:t>
      </w:r>
      <w:r>
        <w:rPr>
          <w:rFonts w:eastAsia="Times New Roman" w:cs="Times New Roman"/>
          <w:szCs w:val="24"/>
        </w:rPr>
        <w:t xml:space="preserve"> που είχε συμφωνήσει η προηγούμενη Κυβέρνηση, μέχρι το 2028, τα 50 εκατομμύρια τον χρόνο για τις ταχυδρομικές υπηρεσίες στις απομακρυσμένες περιοχές. Τα χάνουμε αυτά τα 50 εκατομμύρια μέχρι το 2028. Ζητάτε</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να αλλάξει και ο ισολογισμός των ΕΛΤΑ. Μ</w:t>
      </w:r>
      <w:r>
        <w:rPr>
          <w:rFonts w:eastAsia="Times New Roman" w:cs="Times New Roman"/>
          <w:szCs w:val="24"/>
        </w:rPr>
        <w:t>ε τα μείον 50 εκατομμύρια τον χρόνο όμως κινδυνεύουν τα ΕΛΤΑ να χρεοκοπήσουν. Είναι αληθές αυτό που λένε οι εργαζόμενοι; Γιατί αν χρεοκοπήσουν τα ΕΛΤΑ από δική σας πολιτική απόφαση και δεν παίρνετε τα λεφτά της Ευρωπαϊκής Ένωσης, τότε αυτό</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είναι</w:t>
      </w:r>
      <w:r>
        <w:rPr>
          <w:rFonts w:eastAsia="Times New Roman" w:cs="Times New Roman"/>
          <w:szCs w:val="24"/>
        </w:rPr>
        <w:t xml:space="preserve"> κάποιου είδους πολιτική επιλογή και κάτι θέλετε να κάνετε εκεί. </w:t>
      </w:r>
      <w:r>
        <w:rPr>
          <w:rFonts w:eastAsia="Times New Roman" w:cs="Times New Roman"/>
          <w:szCs w:val="24"/>
        </w:rPr>
        <w:t>Β</w:t>
      </w:r>
      <w:r>
        <w:rPr>
          <w:rFonts w:eastAsia="Times New Roman" w:cs="Times New Roman"/>
          <w:szCs w:val="24"/>
        </w:rPr>
        <w:t>εβαίως αυτό που θέλετε να κάνετε θα κοστίσει στους Έλληνες φορολογούμενους 600 εκατομμύρια περίπου που χάνουμε από την Ευρωπαϊκή Ένωση. Όμως θα μας το εξηγήσετε κι αυτό, για να καταλάβουμε τ</w:t>
      </w:r>
      <w:r>
        <w:rPr>
          <w:rFonts w:eastAsia="Times New Roman" w:cs="Times New Roman"/>
          <w:szCs w:val="24"/>
        </w:rPr>
        <w:t xml:space="preserve">ι ακριβώς κάνετε. </w:t>
      </w:r>
    </w:p>
    <w:p w14:paraId="42F91ED8"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Έρχομαι και στα δυο τελευταία της επικαιρότητας για να μην τα αφήσουμε. Βέβαια δεν είναι των δικών σας αρμοδιοτήτων, αλλά θα έπρεπε η Κυβέρνηση να έχει κάποια απάντηση σήμερα. Οι αναρχικοί στο διαδίκτυο ανεβάζουν απόρρητα έγγραφα του Υπο</w:t>
      </w:r>
      <w:r>
        <w:rPr>
          <w:rFonts w:eastAsia="Times New Roman" w:cs="Times New Roman"/>
          <w:szCs w:val="24"/>
        </w:rPr>
        <w:t xml:space="preserve">υργείου Εξωτερικών. </w:t>
      </w:r>
    </w:p>
    <w:p w14:paraId="42F91ED9"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της Κυβερνήσεως, πόσο φυσιολογικό είναι σε μια χώρα το επίσημο </w:t>
      </w:r>
      <w:r>
        <w:rPr>
          <w:rFonts w:eastAsia="Times New Roman" w:cs="Times New Roman"/>
          <w:szCs w:val="24"/>
          <w:lang w:val="en-US"/>
        </w:rPr>
        <w:t>site</w:t>
      </w:r>
      <w:r>
        <w:rPr>
          <w:rFonts w:eastAsia="Times New Roman" w:cs="Times New Roman"/>
          <w:szCs w:val="24"/>
        </w:rPr>
        <w:t xml:space="preserve"> του αντιεξουσιαστικού χώρου να δημοσιεύει και δακρύβρεχτες επιστολές σήμερα για το πόσο προδομένοι αισθάνονται από τον Πρωθυπουργό τους, τον Αλέξη Τσίπ</w:t>
      </w:r>
      <w:r>
        <w:rPr>
          <w:rFonts w:eastAsia="Times New Roman" w:cs="Times New Roman"/>
          <w:szCs w:val="24"/>
        </w:rPr>
        <w:t xml:space="preserve">ρα, ο οποίος αλλιώς τους τα υποσχόταν, όταν ήταν στην </w:t>
      </w:r>
      <w:r>
        <w:rPr>
          <w:rFonts w:eastAsia="Times New Roman" w:cs="Times New Roman"/>
          <w:szCs w:val="24"/>
        </w:rPr>
        <w:t>α</w:t>
      </w:r>
      <w:r>
        <w:rPr>
          <w:rFonts w:eastAsia="Times New Roman" w:cs="Times New Roman"/>
          <w:szCs w:val="24"/>
        </w:rPr>
        <w:t>ντιπολίτευση, αλλιώς τα κάνει τώρα ως Κυβέρνηση; Οι αντιεξουσιαστές πάνε μαζί με τους συνταξιούχους</w:t>
      </w:r>
      <w:r>
        <w:rPr>
          <w:rFonts w:eastAsia="Times New Roman" w:cs="Times New Roman"/>
          <w:szCs w:val="24"/>
        </w:rPr>
        <w:t>,</w:t>
      </w:r>
      <w:r>
        <w:rPr>
          <w:rFonts w:eastAsia="Times New Roman" w:cs="Times New Roman"/>
          <w:szCs w:val="24"/>
        </w:rPr>
        <w:t xml:space="preserve"> που σήμερα παίρνουν τις συντάξεις τους κομμένες. </w:t>
      </w:r>
    </w:p>
    <w:p w14:paraId="42F91EDA"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Τώρα που ερχόμουν έβλεπα στο διαδίκτυο την κ. Γερο</w:t>
      </w:r>
      <w:r>
        <w:rPr>
          <w:rFonts w:eastAsia="Times New Roman" w:cs="Times New Roman"/>
          <w:szCs w:val="24"/>
        </w:rPr>
        <w:t>βασίλη να κάνει δήλωση «δεν κόβονται οι επικουρικές συντάξεις» και μετά τους διάφορους συνταξιούχους</w:t>
      </w:r>
      <w:r>
        <w:rPr>
          <w:rFonts w:eastAsia="Times New Roman" w:cs="Times New Roman"/>
          <w:szCs w:val="24"/>
        </w:rPr>
        <w:t>,</w:t>
      </w:r>
      <w:r>
        <w:rPr>
          <w:rFonts w:eastAsia="Times New Roman" w:cs="Times New Roman"/>
          <w:szCs w:val="24"/>
        </w:rPr>
        <w:t xml:space="preserve"> που πήγαν σήμερα να πάρουν τις συντάξεις τους και είναι περικομμένες. Ένα περίεργο πράγμα. Ενώ δεν περικόπτετε, είναι λιγότερα τα χρήματα στον λογαριασμό!</w:t>
      </w:r>
      <w:r>
        <w:rPr>
          <w:rFonts w:eastAsia="Times New Roman" w:cs="Times New Roman"/>
          <w:szCs w:val="24"/>
        </w:rPr>
        <w:t xml:space="preserve"> Όμως ας επανέλθω στο μείζον. Τι λέει η Κυβέρνηση για το γεγονός ότι μπορούν </w:t>
      </w:r>
      <w:r>
        <w:rPr>
          <w:rFonts w:eastAsia="Times New Roman" w:cs="Times New Roman"/>
          <w:szCs w:val="24"/>
        </w:rPr>
        <w:lastRenderedPageBreak/>
        <w:t>οι αναρχικοί στη χώρα μας να ανεβάζουν απόρρητα έγγραφα άμεσης επίδοσης του Υπουργείου Εξωτερικών εις τον δικό τους διαδικτυακό κόμβο; Και τι εικόνα δείχνει αυτό για την πραγματικ</w:t>
      </w:r>
      <w:r>
        <w:rPr>
          <w:rFonts w:eastAsia="Times New Roman" w:cs="Times New Roman"/>
          <w:szCs w:val="24"/>
        </w:rPr>
        <w:t xml:space="preserve">ή κατάσταση της </w:t>
      </w:r>
      <w:r>
        <w:rPr>
          <w:rFonts w:eastAsia="Times New Roman" w:cs="Times New Roman"/>
          <w:szCs w:val="24"/>
        </w:rPr>
        <w:t>ε</w:t>
      </w:r>
      <w:r>
        <w:rPr>
          <w:rFonts w:eastAsia="Times New Roman" w:cs="Times New Roman"/>
          <w:szCs w:val="24"/>
        </w:rPr>
        <w:t xml:space="preserve">λληνικής </w:t>
      </w:r>
      <w:r>
        <w:rPr>
          <w:rFonts w:eastAsia="Times New Roman" w:cs="Times New Roman"/>
          <w:szCs w:val="24"/>
        </w:rPr>
        <w:t>δ</w:t>
      </w:r>
      <w:r>
        <w:rPr>
          <w:rFonts w:eastAsia="Times New Roman" w:cs="Times New Roman"/>
          <w:szCs w:val="24"/>
        </w:rPr>
        <w:t xml:space="preserve">ημοκρατίας την εποχή της διακυβερνήσεως ΣΥΡΙΖΑ, κύριοι Υπουργοί της Κυβερνήσεως; </w:t>
      </w:r>
    </w:p>
    <w:p w14:paraId="42F91EDB"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Έχετε κάποιο σχόλιο για όλα αυτά ή όλα περνάνε τελικά στο ντούκου σε μια χώρα που ακόμα και η κατάρρευση του λιανικού εμπορίου από τον Υπουργό Ανάπ</w:t>
      </w:r>
      <w:r>
        <w:rPr>
          <w:rFonts w:eastAsia="Times New Roman" w:cs="Times New Roman"/>
          <w:szCs w:val="24"/>
        </w:rPr>
        <w:t xml:space="preserve">τυξης αντιμετωπίζεται με ένα ελαφρό μειδίαμα; Είναι χαρακτηριστικό του χαρακτήρα σας και της στωικότητάς σας, την οποία όλοι θαυμάζουμε, αλλά από την άλλη τραγικό για τους επαγγελματίες οι οποίοι χρεοκοπούν, κύριε Υπουργέ, γιατί δεν κάνετε καλά τη δουλειά </w:t>
      </w:r>
      <w:r>
        <w:rPr>
          <w:rFonts w:eastAsia="Times New Roman" w:cs="Times New Roman"/>
          <w:szCs w:val="24"/>
        </w:rPr>
        <w:t>σας.</w:t>
      </w:r>
    </w:p>
    <w:p w14:paraId="42F91ED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42F91EDD" w14:textId="77777777" w:rsidR="00BB77B8" w:rsidRDefault="00A714EA">
      <w:pPr>
        <w:spacing w:after="0" w:line="600" w:lineRule="auto"/>
        <w:ind w:left="144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14:paraId="42F91ED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 κύριε Γεωργιάδη.</w:t>
      </w:r>
    </w:p>
    <w:p w14:paraId="42F91ED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ΣΤΑΘΑΚΗΣ (Υπουργός Οικονομίας, Ανάπτυξης και Τουρισμού): </w:t>
      </w:r>
      <w:r>
        <w:rPr>
          <w:rFonts w:eastAsia="Times New Roman" w:cs="Times New Roman"/>
          <w:szCs w:val="24"/>
        </w:rPr>
        <w:t xml:space="preserve">Κύριε Πρόεδρε, θα ήθελα για λίγο τον λόγο. </w:t>
      </w:r>
    </w:p>
    <w:p w14:paraId="42F91EE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ΡΟΕΔΡΕΥΩΝ (Δημήτριος Κρεμαστινός): </w:t>
      </w:r>
      <w:r>
        <w:rPr>
          <w:rFonts w:eastAsia="Times New Roman" w:cs="Times New Roman"/>
          <w:szCs w:val="24"/>
        </w:rPr>
        <w:t>Ο κ. Σταθάκης έχει τον λόγο.</w:t>
      </w:r>
    </w:p>
    <w:p w14:paraId="42F91EE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 xml:space="preserve"> Έχω μια αδυναμία στις ανακρίβειες, κύριε Γεωργιάδη. </w:t>
      </w:r>
    </w:p>
    <w:p w14:paraId="42F91EE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Ως προς το αν ψηφίσαμε ή δεν ψηφίσαμε, θέλω να πω ότι όταν ο ν.4281 για </w:t>
      </w:r>
      <w:r>
        <w:rPr>
          <w:rFonts w:eastAsia="Times New Roman" w:cs="Times New Roman"/>
          <w:szCs w:val="24"/>
        </w:rPr>
        <w:t xml:space="preserve">τις δημόσιες προμήθειες ήρθε στη Βουλή από εσάς, ήμουν εισηγητής. </w:t>
      </w:r>
    </w:p>
    <w:p w14:paraId="42F91EE3" w14:textId="77777777" w:rsidR="00BB77B8" w:rsidRDefault="00A714EA">
      <w:pPr>
        <w:spacing w:after="0" w:line="600" w:lineRule="auto"/>
        <w:ind w:firstLine="720"/>
        <w:jc w:val="both"/>
        <w:rPr>
          <w:rFonts w:eastAsia="Times New Roman"/>
          <w:szCs w:val="24"/>
        </w:rPr>
      </w:pPr>
      <w:r>
        <w:rPr>
          <w:rFonts w:eastAsia="Times New Roman"/>
          <w:szCs w:val="24"/>
        </w:rPr>
        <w:t xml:space="preserve">Είχαμε ψηφίσει τις γενικές  διατάξεις -άρα δεν ισχύει το επιχείρημά σας- και ο κ. Μηταράκης το επιβεβαίωσε πριν από λίγο. Είχαμε καταψηφίσει πολλά άρθρα,  είχαμε αποδεχθεί πλήρως τις </w:t>
      </w:r>
      <w:r>
        <w:rPr>
          <w:rFonts w:eastAsia="Times New Roman"/>
          <w:szCs w:val="24"/>
        </w:rPr>
        <w:t>ο</w:t>
      </w:r>
      <w:r>
        <w:rPr>
          <w:rFonts w:eastAsia="Times New Roman"/>
          <w:szCs w:val="24"/>
        </w:rPr>
        <w:t>δηγίε</w:t>
      </w:r>
      <w:r>
        <w:rPr>
          <w:rFonts w:eastAsia="Times New Roman"/>
          <w:szCs w:val="24"/>
        </w:rPr>
        <w:t>ς 17 και 18 και είχαμε καταψηφίσει άρθρα τα οποία αφορούσαν πολλά άλλα θέματα που περιελάμβανε ο σχετικός νόμος. Άρα δεν ισχύει το επιχείρημα ότι…</w:t>
      </w:r>
    </w:p>
    <w:p w14:paraId="42F91EE4" w14:textId="77777777" w:rsidR="00BB77B8" w:rsidRDefault="00A714EA">
      <w:pPr>
        <w:spacing w:after="0"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Αφού είχατε καταψηφίσει πολλά.</w:t>
      </w:r>
    </w:p>
    <w:p w14:paraId="42F91EE5"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ΓΕΩΡΓΙΟΣ ΣΤΑΘΑΚΗΣ (Υπουργός Οικονομίας, Ανάπτυξης </w:t>
      </w:r>
      <w:r>
        <w:rPr>
          <w:rFonts w:eastAsia="Times New Roman"/>
          <w:b/>
          <w:szCs w:val="24"/>
        </w:rPr>
        <w:t>και Τουρισμού):</w:t>
      </w:r>
      <w:r>
        <w:rPr>
          <w:rFonts w:eastAsia="Times New Roman"/>
          <w:szCs w:val="24"/>
        </w:rPr>
        <w:t xml:space="preserve"> Όλες τις γενικές διατάξεις των </w:t>
      </w:r>
      <w:r>
        <w:rPr>
          <w:rFonts w:eastAsia="Times New Roman"/>
          <w:szCs w:val="24"/>
        </w:rPr>
        <w:t>ο</w:t>
      </w:r>
      <w:r>
        <w:rPr>
          <w:rFonts w:eastAsia="Times New Roman"/>
          <w:szCs w:val="24"/>
        </w:rPr>
        <w:t>δηγιών 17 και 18 τις είχαμε ψηφίσει. Άρα, δεν ισχύει το επιχείρημά σας ότι εμείς δεν ψηφίσαμε ποτέ τίποτα και εσείς είσαστε η καλή αντιπολίτευση.</w:t>
      </w:r>
    </w:p>
    <w:p w14:paraId="42F91EE6" w14:textId="77777777" w:rsidR="00BB77B8" w:rsidRDefault="00A714EA">
      <w:pPr>
        <w:spacing w:after="0" w:line="600" w:lineRule="auto"/>
        <w:ind w:firstLine="720"/>
        <w:jc w:val="both"/>
        <w:rPr>
          <w:rFonts w:eastAsia="Times New Roman"/>
          <w:szCs w:val="24"/>
        </w:rPr>
      </w:pPr>
      <w:r>
        <w:rPr>
          <w:rFonts w:eastAsia="Times New Roman"/>
          <w:szCs w:val="24"/>
        </w:rPr>
        <w:t>Δεύτερον, για το λιανικό εμπόριο: Θα χαιρόμουν ιδιαίτερα αν εί</w:t>
      </w:r>
      <w:r>
        <w:rPr>
          <w:rFonts w:eastAsia="Times New Roman"/>
          <w:szCs w:val="24"/>
        </w:rPr>
        <w:t xml:space="preserve">χατε δείξει την ίδια ευαισθησία για τις μειώσεις των δεικτών του λιανικού εμπορίου όταν ήσασταν κυβέρνηση, ανά εξάμηνο, που ήταν πολλαπλάσιες αυτού που υπονοείτε. </w:t>
      </w:r>
      <w:r>
        <w:rPr>
          <w:rFonts w:eastAsia="Times New Roman"/>
          <w:szCs w:val="24"/>
        </w:rPr>
        <w:t>Φ</w:t>
      </w:r>
      <w:r>
        <w:rPr>
          <w:rFonts w:eastAsia="Times New Roman"/>
          <w:szCs w:val="24"/>
        </w:rPr>
        <w:t>αντάζεστε και φαντάζομαι ότι η επιλογή ενός δείκτη -θα δείτε ότι ο δείκτης δεν είναι ακριβώς</w:t>
      </w:r>
      <w:r>
        <w:rPr>
          <w:rFonts w:eastAsia="Times New Roman"/>
          <w:szCs w:val="24"/>
        </w:rPr>
        <w:t xml:space="preserve"> έτσι, θα είναι πολύ μειωμένος στο τέλος του χρόνου- δεν εγείρει θέματα τα οποία να δίνουν αφορμή για μια προσωπική επίθεση, η οποία μάλλον δεν είναι κάτι θεμιτό εκ μέρους σας.</w:t>
      </w:r>
    </w:p>
    <w:p w14:paraId="42F91EE7" w14:textId="77777777" w:rsidR="00BB77B8" w:rsidRDefault="00A714EA">
      <w:pPr>
        <w:spacing w:after="0"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Κύριε Πρόεδρε, μπορώ να έχω τον λόγο; </w:t>
      </w:r>
    </w:p>
    <w:p w14:paraId="42F91EE8"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(Δημήτριος Κρεμαστινός):</w:t>
      </w:r>
      <w:r>
        <w:rPr>
          <w:rFonts w:eastAsia="Times New Roman"/>
          <w:szCs w:val="24"/>
        </w:rPr>
        <w:t xml:space="preserve"> Κύριε Γεωργιάδη, μην κάνουμε όμως συνέχεια διάλογο. Να τελειώσουμε.</w:t>
      </w:r>
    </w:p>
    <w:p w14:paraId="42F91EE9" w14:textId="77777777" w:rsidR="00BB77B8" w:rsidRDefault="00A714EA">
      <w:pPr>
        <w:spacing w:after="0"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Δευτερόλεπτα θα χρειαστώ, κύριε Πρόεδρε.</w:t>
      </w:r>
    </w:p>
    <w:p w14:paraId="42F91EEA"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Ορίστε.</w:t>
      </w:r>
    </w:p>
    <w:p w14:paraId="42F91EEB" w14:textId="77777777" w:rsidR="00BB77B8" w:rsidRDefault="00A714EA">
      <w:pPr>
        <w:spacing w:after="0"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Κύριε Υπουργέ, δεν έκανα καμμία προσωπική επίθεση και αν την εκλάβατε έτσι, πολύ κακώς. </w:t>
      </w:r>
    </w:p>
    <w:p w14:paraId="42F91EEC" w14:textId="77777777" w:rsidR="00BB77B8" w:rsidRDefault="00A714EA">
      <w:pPr>
        <w:spacing w:after="0" w:line="600" w:lineRule="auto"/>
        <w:ind w:firstLine="720"/>
        <w:jc w:val="both"/>
        <w:rPr>
          <w:rFonts w:eastAsia="Times New Roman"/>
          <w:szCs w:val="24"/>
        </w:rPr>
      </w:pPr>
      <w:r>
        <w:rPr>
          <w:rFonts w:eastAsia="Times New Roman"/>
          <w:szCs w:val="24"/>
        </w:rPr>
        <w:t>Στην πολιτική σας ιδιότητα αναφέρομαι και όχι στον Σταθάκη</w:t>
      </w:r>
      <w:r>
        <w:rPr>
          <w:rFonts w:eastAsia="Times New Roman"/>
          <w:szCs w:val="24"/>
        </w:rPr>
        <w:t>,</w:t>
      </w:r>
      <w:r>
        <w:rPr>
          <w:rFonts w:eastAsia="Times New Roman"/>
          <w:szCs w:val="24"/>
        </w:rPr>
        <w:t xml:space="preserve"> που είναι και πολύ συμπαθής. Το έχω πει και άλλη φορά. </w:t>
      </w:r>
    </w:p>
    <w:p w14:paraId="42F91EED" w14:textId="77777777" w:rsidR="00BB77B8" w:rsidRDefault="00A714EA">
      <w:pPr>
        <w:spacing w:after="0" w:line="600" w:lineRule="auto"/>
        <w:ind w:firstLine="720"/>
        <w:jc w:val="both"/>
        <w:rPr>
          <w:rFonts w:eastAsia="Times New Roman"/>
          <w:szCs w:val="24"/>
        </w:rPr>
      </w:pPr>
      <w:r>
        <w:rPr>
          <w:rFonts w:eastAsia="Times New Roman"/>
          <w:szCs w:val="24"/>
        </w:rPr>
        <w:t>Όμως, επί της ουσίας, κύριε Υπουργέ, θέλετε να κάν</w:t>
      </w:r>
      <w:r>
        <w:rPr>
          <w:rFonts w:eastAsia="Times New Roman"/>
          <w:szCs w:val="24"/>
        </w:rPr>
        <w:t>ουμε συγκρίσεις στα σοβαρά μεταξύ της κυβερνήσεώς μας και της δικής σας στον τομέα της Οικονομίας; Θέλετε να κάνουμε σοβαρά μια τέτοια συζήτηση, κύριε Υπουργέ; Εντάξει, πρέπει να έχετε και λίγο –με συγχωρείτε, αν το εκλαμβάνετε προσωπικά- ντροπή σε αυτήν τ</w:t>
      </w:r>
      <w:r>
        <w:rPr>
          <w:rFonts w:eastAsia="Times New Roman"/>
          <w:szCs w:val="24"/>
        </w:rPr>
        <w:t xml:space="preserve">ην Αίθουσα. </w:t>
      </w:r>
    </w:p>
    <w:p w14:paraId="42F91EEE" w14:textId="77777777" w:rsidR="00BB77B8" w:rsidRDefault="00A714EA">
      <w:pPr>
        <w:spacing w:after="0" w:line="600" w:lineRule="auto"/>
        <w:ind w:firstLine="720"/>
        <w:jc w:val="both"/>
        <w:rPr>
          <w:rFonts w:eastAsia="Times New Roman"/>
          <w:szCs w:val="24"/>
        </w:rPr>
      </w:pPr>
      <w:r>
        <w:rPr>
          <w:rFonts w:eastAsia="Times New Roman"/>
          <w:szCs w:val="24"/>
        </w:rPr>
        <w:t xml:space="preserve">Παραλάβατε μια οικονομία. Και λέτε διαρκώς -και κακώς το λέτε, διότι παρασύρετε τον κόσμο- «φέρατε ύφεση 25% του ΑΕΠ». Δεν το φέραμε εμείς, κύριε Υπουργέ. Παραλάβαμε την ύφεση 25% από την </w:t>
      </w:r>
      <w:r>
        <w:rPr>
          <w:rFonts w:eastAsia="Times New Roman"/>
          <w:szCs w:val="24"/>
        </w:rPr>
        <w:t>κ</w:t>
      </w:r>
      <w:r>
        <w:rPr>
          <w:rFonts w:eastAsia="Times New Roman"/>
          <w:szCs w:val="24"/>
        </w:rPr>
        <w:t>υβέρνηση Παπανδρέου, αν δείτε τα νούμερα. Εμείς σας πα</w:t>
      </w:r>
      <w:r>
        <w:rPr>
          <w:rFonts w:eastAsia="Times New Roman"/>
          <w:szCs w:val="24"/>
        </w:rPr>
        <w:t>ρουσιάσαμε μια οικονομία</w:t>
      </w:r>
      <w:r>
        <w:rPr>
          <w:rFonts w:eastAsia="Times New Roman"/>
          <w:szCs w:val="24"/>
        </w:rPr>
        <w:t>,</w:t>
      </w:r>
      <w:r>
        <w:rPr>
          <w:rFonts w:eastAsia="Times New Roman"/>
          <w:szCs w:val="24"/>
        </w:rPr>
        <w:t xml:space="preserve"> που όταν την </w:t>
      </w:r>
      <w:r>
        <w:rPr>
          <w:rFonts w:eastAsia="Times New Roman"/>
          <w:szCs w:val="24"/>
        </w:rPr>
        <w:lastRenderedPageBreak/>
        <w:t xml:space="preserve">παραλάβατε είχε τον μεγαλύτερο ρυθμό ανάπτυξης στην Ευρωζώνη και σήμερα είστε η μόνη οικονομία της Ευρωζώνης στην ύφεση. </w:t>
      </w:r>
    </w:p>
    <w:p w14:paraId="42F91EEF" w14:textId="77777777" w:rsidR="00BB77B8" w:rsidRDefault="00A714EA">
      <w:pPr>
        <w:spacing w:after="0" w:line="600" w:lineRule="auto"/>
        <w:ind w:firstLine="720"/>
        <w:jc w:val="both"/>
        <w:rPr>
          <w:rFonts w:eastAsia="Times New Roman"/>
          <w:szCs w:val="24"/>
        </w:rPr>
      </w:pPr>
      <w:r>
        <w:rPr>
          <w:rFonts w:eastAsia="Times New Roman"/>
          <w:szCs w:val="24"/>
        </w:rPr>
        <w:t>Όταν, λοιπόν, παραλαμβάνετε από τον προηγούμενο μια οικονομία που έχει τον υψηλότερο ρυθμό ανάπ</w:t>
      </w:r>
      <w:r>
        <w:rPr>
          <w:rFonts w:eastAsia="Times New Roman"/>
          <w:szCs w:val="24"/>
        </w:rPr>
        <w:t xml:space="preserve">τυξης στην Ευρωζώνη και είστε ο Υπουργός της μοναδικής χώρας σε ύφεση, με συγχωρείτε, αλλά το να κουνάτε το κεφάλι με ύφος πάει και πολύ! </w:t>
      </w:r>
    </w:p>
    <w:p w14:paraId="42F91EF0" w14:textId="77777777" w:rsidR="00BB77B8" w:rsidRDefault="00A714EA">
      <w:pPr>
        <w:spacing w:after="0" w:line="600" w:lineRule="auto"/>
        <w:ind w:firstLine="720"/>
        <w:jc w:val="both"/>
        <w:rPr>
          <w:rFonts w:eastAsia="Times New Roman"/>
          <w:szCs w:val="24"/>
        </w:rPr>
      </w:pPr>
      <w:r>
        <w:rPr>
          <w:rFonts w:eastAsia="Times New Roman"/>
          <w:szCs w:val="24"/>
        </w:rPr>
        <w:t>Ευχαριστώ πολύ.</w:t>
      </w:r>
    </w:p>
    <w:p w14:paraId="42F91EF1" w14:textId="77777777" w:rsidR="00BB77B8" w:rsidRDefault="00A714EA">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Προχωρούμε με τον κ. Τασούλα, Βουλευτή της Νέας Δημοκρατίας.</w:t>
      </w:r>
    </w:p>
    <w:p w14:paraId="42F91EF2" w14:textId="77777777" w:rsidR="00BB77B8" w:rsidRDefault="00A714EA">
      <w:pPr>
        <w:spacing w:after="0" w:line="600" w:lineRule="auto"/>
        <w:ind w:firstLine="720"/>
        <w:jc w:val="both"/>
        <w:rPr>
          <w:rFonts w:eastAsia="Times New Roman"/>
          <w:szCs w:val="24"/>
        </w:rPr>
      </w:pPr>
      <w:r>
        <w:rPr>
          <w:rFonts w:eastAsia="Times New Roman"/>
          <w:szCs w:val="24"/>
        </w:rPr>
        <w:t>Ορίσ</w:t>
      </w:r>
      <w:r>
        <w:rPr>
          <w:rFonts w:eastAsia="Times New Roman"/>
          <w:szCs w:val="24"/>
        </w:rPr>
        <w:t>τε, κύριε Τασούλα. Έχετε τον λόγο για επτά λεπτά.</w:t>
      </w:r>
    </w:p>
    <w:p w14:paraId="42F91EF3" w14:textId="77777777" w:rsidR="00BB77B8" w:rsidRDefault="00A714EA">
      <w:pPr>
        <w:spacing w:after="0" w:line="600" w:lineRule="auto"/>
        <w:ind w:firstLine="720"/>
        <w:jc w:val="both"/>
        <w:rPr>
          <w:rFonts w:eastAsia="Times New Roman"/>
          <w:szCs w:val="24"/>
        </w:rPr>
      </w:pPr>
      <w:r>
        <w:rPr>
          <w:rFonts w:eastAsia="Times New Roman"/>
          <w:b/>
          <w:szCs w:val="24"/>
        </w:rPr>
        <w:t xml:space="preserve">ΚΩΝΣΤΑΝΤΙΝΟΣ ΤΑΣΟΥΛΑΣ: </w:t>
      </w:r>
      <w:r>
        <w:rPr>
          <w:rFonts w:eastAsia="Times New Roman"/>
          <w:szCs w:val="24"/>
        </w:rPr>
        <w:t xml:space="preserve">Πράγματι, υπήρξε μια θετική ψήφος του ΣΥΡΙΖΑ σε ένα νομοσχέδιο της Νέας Δημοκρατίας και εν όψει οικονομικής κρίσης θεωρώ ότι αυτή η διάταξη θα αποκτήσει στο μέλλον </w:t>
      </w:r>
      <w:r>
        <w:rPr>
          <w:rFonts w:eastAsia="Times New Roman"/>
          <w:szCs w:val="24"/>
        </w:rPr>
        <w:lastRenderedPageBreak/>
        <w:t>συλλεκτική αξία και</w:t>
      </w:r>
      <w:r>
        <w:rPr>
          <w:rFonts w:eastAsia="Times New Roman"/>
          <w:szCs w:val="24"/>
        </w:rPr>
        <w:t xml:space="preserve"> μπορεί στον οίκο </w:t>
      </w:r>
      <w:r>
        <w:rPr>
          <w:rFonts w:eastAsia="Times New Roman"/>
          <w:szCs w:val="24"/>
          <w:lang w:val="en-US"/>
        </w:rPr>
        <w:t>Sotheby</w:t>
      </w:r>
      <w:r>
        <w:rPr>
          <w:rFonts w:eastAsia="Times New Roman"/>
          <w:szCs w:val="24"/>
        </w:rPr>
        <w:t>’</w:t>
      </w:r>
      <w:r>
        <w:rPr>
          <w:rFonts w:eastAsia="Times New Roman"/>
          <w:szCs w:val="24"/>
          <w:lang w:val="en-US"/>
        </w:rPr>
        <w:t>s</w:t>
      </w:r>
      <w:r>
        <w:rPr>
          <w:rFonts w:eastAsia="Times New Roman"/>
          <w:szCs w:val="24"/>
        </w:rPr>
        <w:t xml:space="preserve"> στο Λονδίνο να πωλείται έναντι καλού τιμήματος. Συνιστώ σε όλους τους συναδέλφους να το κρατήσουν.</w:t>
      </w:r>
    </w:p>
    <w:p w14:paraId="42F91EF4" w14:textId="77777777" w:rsidR="00BB77B8" w:rsidRDefault="00A714EA">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2F91EF5" w14:textId="77777777" w:rsidR="00BB77B8" w:rsidRDefault="00A714EA">
      <w:pPr>
        <w:spacing w:after="0" w:line="600" w:lineRule="auto"/>
        <w:ind w:firstLine="720"/>
        <w:jc w:val="both"/>
        <w:rPr>
          <w:rFonts w:eastAsia="Times New Roman"/>
          <w:szCs w:val="24"/>
        </w:rPr>
      </w:pPr>
      <w:r>
        <w:rPr>
          <w:rFonts w:eastAsia="Times New Roman"/>
          <w:szCs w:val="24"/>
        </w:rPr>
        <w:t>Βέβαια για την ιστορία λέω ότι αυτή η διάταξη ενώ εψηφίσθη, εν συνεχεία από</w:t>
      </w:r>
      <w:r>
        <w:rPr>
          <w:rFonts w:eastAsia="Times New Roman"/>
          <w:szCs w:val="24"/>
        </w:rPr>
        <w:t xml:space="preserve"> την Κυβέρνηση του ΣΥΡΙΖΑ δεν εφηρμόσθη. Όμως, ένα-ένα. Μην ζητάμε πολλά. Μην είμαστε κι εμείς υπερβολικοί στις αξιώσεις μας! </w:t>
      </w:r>
    </w:p>
    <w:p w14:paraId="42F91EF6" w14:textId="77777777" w:rsidR="00BB77B8" w:rsidRDefault="00A714EA">
      <w:pPr>
        <w:spacing w:after="0" w:line="600" w:lineRule="auto"/>
        <w:ind w:firstLine="720"/>
        <w:jc w:val="both"/>
        <w:rPr>
          <w:rFonts w:eastAsia="Times New Roman"/>
          <w:szCs w:val="24"/>
        </w:rPr>
      </w:pPr>
      <w:r>
        <w:rPr>
          <w:rFonts w:eastAsia="Times New Roman"/>
          <w:szCs w:val="24"/>
        </w:rPr>
        <w:t>Τώρα, υπάρχει μια ρήση</w:t>
      </w:r>
      <w:r>
        <w:rPr>
          <w:rFonts w:eastAsia="Times New Roman"/>
          <w:szCs w:val="24"/>
        </w:rPr>
        <w:t>,</w:t>
      </w:r>
      <w:r>
        <w:rPr>
          <w:rFonts w:eastAsia="Times New Roman"/>
          <w:szCs w:val="24"/>
        </w:rPr>
        <w:t xml:space="preserve"> που λέει ότι η ιερά αγανάκτηση είναι 5% ιερά, 5% αγανάκτηση και 90% φθόνος. Είναι μια ρήση η οποία βλέπου</w:t>
      </w:r>
      <w:r>
        <w:rPr>
          <w:rFonts w:eastAsia="Times New Roman"/>
          <w:szCs w:val="24"/>
        </w:rPr>
        <w:t xml:space="preserve">με, όσοι τουλάχιστον έχουμε το προνόμιο του κυνισμού, να έχει εφαρμογή πολύ στην πολιτική και το βλέπουμε όταν αντιστρέφονται οι ρόλοι και κάποιος από καταγγέλλων γίνεται κυβερνών. Ο ΣΥΡΙΖΑ θυμίζει πάρα πολύ την αλήθεια αυτής της ρήσεως και προσπαθεί αυτά </w:t>
      </w:r>
      <w:r>
        <w:rPr>
          <w:rFonts w:eastAsia="Times New Roman"/>
          <w:szCs w:val="24"/>
        </w:rPr>
        <w:t xml:space="preserve">τα οποία καταλογίζει στους προηγούμενους, σήμερα μέσα στα στενότατα, ασφυκτικά περιθώρια που έχει, να τα μιμηθεί. Και περισσότερο φαίνεται όταν καταγγέλλει τη διαφθορά σαν να νιώθει έναν φθόνο </w:t>
      </w:r>
      <w:r>
        <w:rPr>
          <w:rFonts w:eastAsia="Times New Roman"/>
          <w:szCs w:val="24"/>
        </w:rPr>
        <w:lastRenderedPageBreak/>
        <w:t>που δεν μπορεί σήμερα, λόγω της χρεοκοπίας της χώρας και των ασ</w:t>
      </w:r>
      <w:r>
        <w:rPr>
          <w:rFonts w:eastAsia="Times New Roman"/>
          <w:szCs w:val="24"/>
        </w:rPr>
        <w:t>φυκτικών δεδομένων, να τα εφαρμόσει και προσπαθεί έστω για λίγο να μιμηθεί κακές πρακτικές του παρελθόντος όσο μπορεί, όσο του επιτρέπεται, όσο προλαβαίνει, όσο μπορεί μέσα από ρωγμές και χαραμάδες να επιτύχει. Αυτές οι ρωγμές, οι χαραμάδες, αυτές οι κακές</w:t>
      </w:r>
      <w:r>
        <w:rPr>
          <w:rFonts w:eastAsia="Times New Roman"/>
          <w:szCs w:val="24"/>
        </w:rPr>
        <w:t xml:space="preserve"> συνήθειες ενός παρελθόντος που όλοι παλέψαμε να διορθωθεί -άλλοτε το πετύχαμε άλλοτε όχι- είναι ορατές μέσα σε ένα νομοσχέδιο</w:t>
      </w:r>
      <w:r>
        <w:rPr>
          <w:rFonts w:eastAsia="Times New Roman"/>
          <w:szCs w:val="24"/>
        </w:rPr>
        <w:t>,</w:t>
      </w:r>
      <w:r>
        <w:rPr>
          <w:rFonts w:eastAsia="Times New Roman"/>
          <w:szCs w:val="24"/>
        </w:rPr>
        <w:t xml:space="preserve"> που κανονικά θα έπρεπε να είναι η εφαρμογή μιας </w:t>
      </w:r>
      <w:r>
        <w:rPr>
          <w:rFonts w:eastAsia="Times New Roman"/>
          <w:szCs w:val="24"/>
        </w:rPr>
        <w:t>ο</w:t>
      </w:r>
      <w:r>
        <w:rPr>
          <w:rFonts w:eastAsia="Times New Roman"/>
          <w:szCs w:val="24"/>
        </w:rPr>
        <w:t>δηγίας. Το ότι ο ΣΥΡΙΖΑ μέσω αυτού του νόμου των τριακοσίων ογδόντα άρθρων κατα</w:t>
      </w:r>
      <w:r>
        <w:rPr>
          <w:rFonts w:eastAsia="Times New Roman"/>
          <w:szCs w:val="24"/>
        </w:rPr>
        <w:t>ργεί τον έλεγχο στις συμπληρωματικές συμβάσεις, επιτρέπει τις υποδιαιρέσεις, δηλαδή</w:t>
      </w:r>
      <w:r>
        <w:rPr>
          <w:rFonts w:eastAsia="Times New Roman"/>
          <w:szCs w:val="24"/>
        </w:rPr>
        <w:t>,</w:t>
      </w:r>
      <w:r>
        <w:rPr>
          <w:rFonts w:eastAsia="Times New Roman"/>
          <w:szCs w:val="24"/>
        </w:rPr>
        <w:t xml:space="preserve"> τις κατατμήσεις των συμβάσεων, μπορεί να κάνει κάποιες απευθείας αναθέσεις χωρίς, όπως λέει η Επιστημονική Υπηρεσία της Βουλής, να έχει θεσπίσει τα κριτήρια, όλα αυτά δείχ</w:t>
      </w:r>
      <w:r>
        <w:rPr>
          <w:rFonts w:eastAsia="Times New Roman"/>
          <w:szCs w:val="24"/>
        </w:rPr>
        <w:t xml:space="preserve">νουν ότι προσπαθεί μέσα στα μεγέθη τα σημερινά και τη μέγγενη τη σημερινή της χώρας, όχι του ιδίου, να τηρήσει όλα τα κακά παραδείγματα του παρελθόντος σε μικρογραφία. </w:t>
      </w:r>
    </w:p>
    <w:p w14:paraId="42F91EF7" w14:textId="77777777" w:rsidR="00BB77B8" w:rsidRDefault="00A714EA">
      <w:pPr>
        <w:spacing w:after="0" w:line="600" w:lineRule="auto"/>
        <w:ind w:firstLine="720"/>
        <w:jc w:val="both"/>
        <w:rPr>
          <w:rFonts w:eastAsia="Times New Roman"/>
          <w:szCs w:val="24"/>
        </w:rPr>
      </w:pPr>
      <w:r>
        <w:rPr>
          <w:rFonts w:eastAsia="Times New Roman"/>
          <w:szCs w:val="24"/>
        </w:rPr>
        <w:lastRenderedPageBreak/>
        <w:t>Είστε μια ασφυκτιούσα μικρογραφία ενός κακού παρελθόντος</w:t>
      </w:r>
      <w:r>
        <w:rPr>
          <w:rFonts w:eastAsia="Times New Roman"/>
          <w:szCs w:val="24"/>
        </w:rPr>
        <w:t>,</w:t>
      </w:r>
      <w:r>
        <w:rPr>
          <w:rFonts w:eastAsia="Times New Roman"/>
          <w:szCs w:val="24"/>
        </w:rPr>
        <w:t xml:space="preserve"> που πολύ θα ήθελε να είχε τις</w:t>
      </w:r>
      <w:r>
        <w:rPr>
          <w:rFonts w:eastAsia="Times New Roman"/>
          <w:szCs w:val="24"/>
        </w:rPr>
        <w:t xml:space="preserve"> μεγάλες διαστάσεις. </w:t>
      </w:r>
    </w:p>
    <w:p w14:paraId="42F91EF8" w14:textId="77777777" w:rsidR="00BB77B8" w:rsidRDefault="00A714EA">
      <w:pPr>
        <w:spacing w:after="0" w:line="600" w:lineRule="auto"/>
        <w:ind w:firstLine="720"/>
        <w:jc w:val="both"/>
        <w:rPr>
          <w:rFonts w:eastAsia="Times New Roman"/>
          <w:szCs w:val="24"/>
        </w:rPr>
      </w:pPr>
      <w:r>
        <w:rPr>
          <w:rFonts w:eastAsia="Times New Roman"/>
          <w:szCs w:val="24"/>
        </w:rPr>
        <w:t>Εμείς έχοντας ξεφύγει, λόγω της χρεοκοπίας της χώρας, από ένα κακό παρελθόν στο οποίο όντως συμπράξαμε, αναλάβαμε τις ευθύνες μας, κύριοι συνάδελφοι, εδώ και έξι χρόνια. Και δεν είναι δικομματικό το σύστημα που κυβερνούσε τη χώρα. Είν</w:t>
      </w:r>
      <w:r>
        <w:rPr>
          <w:rFonts w:eastAsia="Times New Roman"/>
          <w:szCs w:val="24"/>
        </w:rPr>
        <w:t>αι κόμματα τα οποία ψήφιζε ελεύθερα ο ελληνικός λαός με μεγαλύτερο ενθουσιασμό απ’ ό,τι ψηφίζει εσάς. Εσάς περισσότερο σας ψηφίζει με μένος για μας παρά για πίστη για σας. Κι ένας από τους λόγους που θεωρώ ότι σήμερα ο κόσμος δεν ξεσηκώνεται εναντίον σας -</w:t>
      </w:r>
      <w:r>
        <w:rPr>
          <w:rFonts w:eastAsia="Times New Roman"/>
          <w:szCs w:val="24"/>
        </w:rPr>
        <w:t>σας ευνοεί αυτός ο λόγος, περιέργως σας ευνοεί, αν και δεν είναι υπέρ σας- είναι γιατί στην πραγματικότητα δεν σας ψήφισε επειδή σας πίστεψε, σας ψήφισε γιατί ήθελε να τιμωρήσει εμάς. Αν σας πίστευε, σήμερα ο κόσμος θα ήταν στις πλατείες. Δεν περιμένουν τί</w:t>
      </w:r>
      <w:r>
        <w:rPr>
          <w:rFonts w:eastAsia="Times New Roman"/>
          <w:szCs w:val="24"/>
        </w:rPr>
        <w:t xml:space="preserve">ποτε από σας. Τιμώρησαν τους παλιούς, γιατί πίστεψαν ότι έχασαν έναν παράδεισο. Δεν στήριξαν διορθώσεις της χώρας σε σας. Α, ναι, </w:t>
      </w:r>
      <w:r>
        <w:rPr>
          <w:rFonts w:eastAsia="Times New Roman"/>
          <w:szCs w:val="24"/>
        </w:rPr>
        <w:lastRenderedPageBreak/>
        <w:t>μερικοί δεν στήριξαν διορθώσεις, μερικοί στήριξαν την ελπίδα της επιδείνωσης της θέσης κάποιων άλλων, με βάση τον γνωστό νεοελ</w:t>
      </w:r>
      <w:r>
        <w:rPr>
          <w:rFonts w:eastAsia="Times New Roman"/>
          <w:szCs w:val="24"/>
        </w:rPr>
        <w:t xml:space="preserve">ληνικό φθόνο. </w:t>
      </w:r>
    </w:p>
    <w:p w14:paraId="42F91EF9" w14:textId="77777777" w:rsidR="00BB77B8" w:rsidRDefault="00A714EA">
      <w:pPr>
        <w:spacing w:after="0" w:line="600" w:lineRule="auto"/>
        <w:ind w:firstLine="720"/>
        <w:jc w:val="both"/>
        <w:rPr>
          <w:rFonts w:eastAsia="Times New Roman"/>
          <w:szCs w:val="24"/>
        </w:rPr>
      </w:pPr>
      <w:r>
        <w:rPr>
          <w:rFonts w:eastAsia="Times New Roman"/>
          <w:szCs w:val="24"/>
        </w:rPr>
        <w:t>Είστε ένα περίεργο κόμμα. Διάβαζα, μάλιστα, σήμερα στο «</w:t>
      </w:r>
      <w:r>
        <w:rPr>
          <w:rFonts w:eastAsia="Times New Roman"/>
          <w:szCs w:val="24"/>
        </w:rPr>
        <w:t>ΒΟΥΛΗ ΚΑΙ ΕΥΡΩΒΟΥΛΗ</w:t>
      </w:r>
      <w:r>
        <w:rPr>
          <w:rFonts w:eastAsia="Times New Roman"/>
          <w:szCs w:val="24"/>
        </w:rPr>
        <w:t>» έναν συνάδελφο του ΣΥΡΙΖΑ στην Πελοπόννησο ο οποίος κατηγορεί, όπως όλοι σας, τα παλιά κόμματα που έφεραν την Ελλάδα σε αυτήν τη θέση. Κατά σύμπτωση αυτός ο συνάδελ</w:t>
      </w:r>
      <w:r>
        <w:rPr>
          <w:rFonts w:eastAsia="Times New Roman"/>
          <w:szCs w:val="24"/>
        </w:rPr>
        <w:t>φος έχει πατέρα ο οποίος ήταν Βουλευτής στη Μεταπολίτευση με τη Νέα Δημοκρατία και ο ίδιος πριν βγει με λίστα στον ΣΥΡΙΖΑ είχε βάλει τρεις</w:t>
      </w:r>
      <w:r>
        <w:rPr>
          <w:rFonts w:eastAsia="Times New Roman"/>
          <w:szCs w:val="24"/>
        </w:rPr>
        <w:t xml:space="preserve"> η</w:t>
      </w:r>
      <w:r>
        <w:rPr>
          <w:rFonts w:eastAsia="Times New Roman"/>
          <w:szCs w:val="24"/>
        </w:rPr>
        <w:t xml:space="preserve"> τέσσερις φορές υποψηφιότητα, ανεπιτυχώς, με το ΠΑΣΟΚ. Καταλαβαίνετε πόσο σας ζηλεύω που δεν έχετε την παραμικρή αίσ</w:t>
      </w:r>
      <w:r>
        <w:rPr>
          <w:rFonts w:eastAsia="Times New Roman"/>
          <w:szCs w:val="24"/>
        </w:rPr>
        <w:t>θηση ντροπής, δεν έχετε την παραμικρή αίσθηση ιστορικής απόδοσης δικαιοσύνης, δεν έχετε την παραμικρή αίσθηση ευθύνης. Είστε ένα κόμμα το οποίο βγήκε μέσα από την απελπισία και τη δυσφορία του ελληνικού λαού και προσπαθείτε με κάθε τρόπο να συντηρήσετε όλα</w:t>
      </w:r>
      <w:r>
        <w:rPr>
          <w:rFonts w:eastAsia="Times New Roman"/>
          <w:szCs w:val="24"/>
        </w:rPr>
        <w:t xml:space="preserve"> τα κακά του παρελθόντος. Αγκομαχάτε μέσα στο κοστούμι το ευρωπαϊκό, ψηφίζετε </w:t>
      </w:r>
      <w:r>
        <w:rPr>
          <w:rFonts w:eastAsia="Times New Roman"/>
          <w:szCs w:val="24"/>
        </w:rPr>
        <w:t>ο</w:t>
      </w:r>
      <w:r>
        <w:rPr>
          <w:rFonts w:eastAsia="Times New Roman"/>
          <w:szCs w:val="24"/>
        </w:rPr>
        <w:t xml:space="preserve">δηγίες γιατί είστε υποχρεωμένοι να το κάνετε, δακρύβρεχτα ψηφίσματα και μέσα σε αυτά τα δακρύβρεχτα ψηφίσματα έχετε </w:t>
      </w:r>
      <w:r>
        <w:rPr>
          <w:rFonts w:eastAsia="Times New Roman"/>
          <w:szCs w:val="24"/>
        </w:rPr>
        <w:lastRenderedPageBreak/>
        <w:t>μερικές χαραμάδες του παλιού κακού συστήματος, το οποίο προσπ</w:t>
      </w:r>
      <w:r>
        <w:rPr>
          <w:rFonts w:eastAsia="Times New Roman"/>
          <w:szCs w:val="24"/>
        </w:rPr>
        <w:t xml:space="preserve">αθείτε να μιμηθείτε μέσα στη μικρογραφία που επιτρέπει η χρεοκοπία της χώρας και η χρεοκοπία της ιδεολογίας σας. «Λόγος το τραύλισμα έγινε και νερομάνα η στάλα». Έτσι προχωρείτε, με τραύλισμα και με στάλες. </w:t>
      </w:r>
    </w:p>
    <w:p w14:paraId="42F91EFA" w14:textId="77777777" w:rsidR="00BB77B8" w:rsidRDefault="00A714EA">
      <w:pPr>
        <w:spacing w:after="0" w:line="600" w:lineRule="auto"/>
        <w:ind w:firstLine="720"/>
        <w:jc w:val="both"/>
        <w:rPr>
          <w:rFonts w:eastAsia="Times New Roman"/>
          <w:szCs w:val="24"/>
        </w:rPr>
      </w:pPr>
      <w:r>
        <w:rPr>
          <w:rFonts w:eastAsia="Times New Roman"/>
          <w:szCs w:val="24"/>
        </w:rPr>
        <w:t>Δεν κυβερνάται έτσι η χώρα. Η χώρα κυβερνάται με</w:t>
      </w:r>
      <w:r>
        <w:rPr>
          <w:rFonts w:eastAsia="Times New Roman"/>
          <w:szCs w:val="24"/>
        </w:rPr>
        <w:t xml:space="preserve"> παραδοχές. Λέει η εισηγητική έκθεση της Επιστημονικής Υπηρεσίας ότι αυτή η </w:t>
      </w:r>
      <w:r>
        <w:rPr>
          <w:rFonts w:eastAsia="Times New Roman"/>
          <w:szCs w:val="24"/>
        </w:rPr>
        <w:t>ο</w:t>
      </w:r>
      <w:r>
        <w:rPr>
          <w:rFonts w:eastAsia="Times New Roman"/>
          <w:szCs w:val="24"/>
        </w:rPr>
        <w:t>δηγία που καταρτίζει και καθορίζει τον τρόπο</w:t>
      </w:r>
      <w:r>
        <w:rPr>
          <w:rFonts w:eastAsia="Times New Roman"/>
          <w:szCs w:val="24"/>
        </w:rPr>
        <w:t>,</w:t>
      </w:r>
      <w:r>
        <w:rPr>
          <w:rFonts w:eastAsia="Times New Roman"/>
          <w:szCs w:val="24"/>
        </w:rPr>
        <w:t xml:space="preserve"> που γίνονται οι δημόσιες συμβάσεις είναι στο πλαίσιο της πρακτικής και της στρατηγικής «Ευρώπη 2020». </w:t>
      </w:r>
    </w:p>
    <w:p w14:paraId="42F91EFB" w14:textId="77777777" w:rsidR="00BB77B8" w:rsidRDefault="00A714EA">
      <w:pPr>
        <w:spacing w:after="0" w:line="600" w:lineRule="auto"/>
        <w:ind w:firstLine="720"/>
        <w:jc w:val="both"/>
        <w:rPr>
          <w:rFonts w:eastAsia="Times New Roman"/>
          <w:szCs w:val="24"/>
        </w:rPr>
      </w:pPr>
      <w:r>
        <w:rPr>
          <w:rFonts w:eastAsia="Times New Roman"/>
          <w:szCs w:val="24"/>
        </w:rPr>
        <w:t>Πιστεύετε σε αυτήν τη στρατηγι</w:t>
      </w:r>
      <w:r>
        <w:rPr>
          <w:rFonts w:eastAsia="Times New Roman"/>
          <w:szCs w:val="24"/>
        </w:rPr>
        <w:t>κή ή θεωρείτε ότι είναι νεοφιλελεύθερη και πρέπει να καταπέσει; Τα ψηφίζετε όμως και μέσα σε αυτά έχετε και όλες αυτές τις λάθος επιστροφές στο παρελθόν προσπαθώντας να τις μιμηθείτε. Παριστάνετε τους αριστερούς ή μάλλον είστε αριστεροί, αλλά είστε Έλληνες</w:t>
      </w:r>
      <w:r>
        <w:rPr>
          <w:rFonts w:eastAsia="Times New Roman"/>
          <w:szCs w:val="24"/>
        </w:rPr>
        <w:t xml:space="preserve"> αριστεροί. Έχετε την ιδεολογία σας περισσότερο προσανατολισμένη στην καλλιέργεια του φθόνου έναντι της επιτυχίας, έναντι της διακρίσεως, και προσπαθείτε να συντηρήσετε αυτό το κλίμα στην κοινή γνώμη. Είστε, με λίγα λόγια, η παρενέργεια της Μεταπολιτεύσεως</w:t>
      </w:r>
      <w:r>
        <w:rPr>
          <w:rFonts w:eastAsia="Times New Roman"/>
          <w:szCs w:val="24"/>
        </w:rPr>
        <w:t xml:space="preserve"> και ως παρενέργεια της Μεταπολιτεύσεως ήταν η ώρα </w:t>
      </w:r>
      <w:r>
        <w:rPr>
          <w:rFonts w:eastAsia="Times New Roman"/>
          <w:szCs w:val="24"/>
        </w:rPr>
        <w:lastRenderedPageBreak/>
        <w:t xml:space="preserve">σας. Ήρθε η ώρα σας, όπως έρχεται η ώρα κάθε παρενέργειας, ακόμη και στο πιο αθώο φάρμακο! Να ξέρετε όμως ότι και με τις </w:t>
      </w:r>
      <w:r>
        <w:rPr>
          <w:rFonts w:eastAsia="Times New Roman"/>
          <w:szCs w:val="24"/>
        </w:rPr>
        <w:t>ο</w:t>
      </w:r>
      <w:r>
        <w:rPr>
          <w:rFonts w:eastAsia="Times New Roman"/>
          <w:szCs w:val="24"/>
        </w:rPr>
        <w:t>δηγίες που ψηφίζετε και με τον τρόπο που πολιτεύεστε και με τον τρόπο που καταστρατ</w:t>
      </w:r>
      <w:r>
        <w:rPr>
          <w:rFonts w:eastAsia="Times New Roman"/>
          <w:szCs w:val="24"/>
        </w:rPr>
        <w:t xml:space="preserve">ηγείτε, την ώρα που ψηφίζετε τις </w:t>
      </w:r>
      <w:r>
        <w:rPr>
          <w:rFonts w:eastAsia="Times New Roman"/>
          <w:szCs w:val="24"/>
        </w:rPr>
        <w:t>ο</w:t>
      </w:r>
      <w:r>
        <w:rPr>
          <w:rFonts w:eastAsia="Times New Roman"/>
          <w:szCs w:val="24"/>
        </w:rPr>
        <w:t xml:space="preserve">δηγίες, την ευρωπαϊκή νομοθεσία, πολύ σύντομα η μεγάλη πλειοψηφία του ελληνικού λαού θα αντιληφθεί ότι δεν έχει νόημα να καταψηφίζουμε, αλλά έχει νόημα να ψηφίζουμε. </w:t>
      </w:r>
    </w:p>
    <w:p w14:paraId="42F91EFC" w14:textId="77777777" w:rsidR="00BB77B8" w:rsidRDefault="00A714EA">
      <w:pPr>
        <w:spacing w:after="0" w:line="600" w:lineRule="auto"/>
        <w:ind w:firstLine="720"/>
        <w:jc w:val="both"/>
        <w:rPr>
          <w:rFonts w:eastAsia="Times New Roman"/>
          <w:szCs w:val="24"/>
        </w:rPr>
      </w:pPr>
      <w:r>
        <w:rPr>
          <w:rFonts w:eastAsia="Times New Roman"/>
          <w:szCs w:val="24"/>
        </w:rPr>
        <w:t xml:space="preserve">Η Νέα Δημοκρατία, έχοντας αναλάβει τις ευθύνες της και </w:t>
      </w:r>
      <w:r>
        <w:rPr>
          <w:rFonts w:eastAsia="Times New Roman"/>
          <w:szCs w:val="24"/>
        </w:rPr>
        <w:t xml:space="preserve">για το παρελθόν και για το μέλλον της χώρας, ψηφίζει την αρχή αυτού του νομοσχεδίου γιατί είναι προς μια σωστή κατεύθυνση. </w:t>
      </w:r>
    </w:p>
    <w:p w14:paraId="42F91EFD" w14:textId="77777777" w:rsidR="00BB77B8" w:rsidRDefault="00A714EA">
      <w:pPr>
        <w:spacing w:after="0" w:line="600" w:lineRule="auto"/>
        <w:jc w:val="both"/>
        <w:rPr>
          <w:rFonts w:eastAsia="Times New Roman"/>
          <w:szCs w:val="24"/>
        </w:rPr>
      </w:pPr>
      <w:r>
        <w:rPr>
          <w:rFonts w:eastAsia="Times New Roman"/>
          <w:szCs w:val="24"/>
        </w:rPr>
        <w:t>Επισημαίνει τις ατέλειές τ</w:t>
      </w:r>
      <w:r>
        <w:rPr>
          <w:rFonts w:eastAsia="Times New Roman"/>
          <w:szCs w:val="24"/>
        </w:rPr>
        <w:t>ου</w:t>
      </w:r>
      <w:r>
        <w:rPr>
          <w:rFonts w:eastAsia="Times New Roman"/>
          <w:szCs w:val="24"/>
        </w:rPr>
        <w:t xml:space="preserve"> και επισημαίνει κυρίως τις δικές σας ατέλειες, οι οποίες δεν θα πάνε την Κυβέρνηση μακριά και θα οδηγήσ</w:t>
      </w:r>
      <w:r>
        <w:rPr>
          <w:rFonts w:eastAsia="Times New Roman"/>
          <w:szCs w:val="24"/>
        </w:rPr>
        <w:t xml:space="preserve">ουν σε πολιτικές εξελίξεις, οι οποίες θα φέρουν την χώρα να </w:t>
      </w:r>
      <w:r>
        <w:rPr>
          <w:rFonts w:eastAsia="Times New Roman"/>
          <w:szCs w:val="24"/>
        </w:rPr>
        <w:t>επιδιώκει</w:t>
      </w:r>
      <w:r>
        <w:rPr>
          <w:rFonts w:eastAsia="Times New Roman"/>
          <w:szCs w:val="24"/>
        </w:rPr>
        <w:t xml:space="preserve"> το όραμα της ανάπτυξης μέ</w:t>
      </w:r>
      <w:r>
        <w:rPr>
          <w:rFonts w:eastAsia="Times New Roman"/>
          <w:szCs w:val="24"/>
        </w:rPr>
        <w:t xml:space="preserve"> </w:t>
      </w:r>
      <w:r>
        <w:rPr>
          <w:rFonts w:eastAsia="Times New Roman"/>
          <w:szCs w:val="24"/>
        </w:rPr>
        <w:t xml:space="preserve">αυτούς που πιστεύουν στην ανάπτυξη, που πιστεύουν στην πρόοδο και δεν απευθύνονται ούτε στην απελπισία ούτε στον θυμό, αλλά απευθύνονται στην ελπίδα και στη </w:t>
      </w:r>
      <w:r>
        <w:rPr>
          <w:rFonts w:eastAsia="Times New Roman"/>
          <w:szCs w:val="24"/>
        </w:rPr>
        <w:t>γνώση μιας καλύτερης μοίρας που αξίζει στη χώρα μας.</w:t>
      </w:r>
    </w:p>
    <w:p w14:paraId="42F91EFE" w14:textId="77777777" w:rsidR="00BB77B8" w:rsidRDefault="00A714EA">
      <w:pPr>
        <w:spacing w:after="0" w:line="600" w:lineRule="auto"/>
        <w:ind w:firstLine="720"/>
        <w:jc w:val="both"/>
        <w:rPr>
          <w:rFonts w:eastAsia="Times New Roman"/>
          <w:szCs w:val="24"/>
        </w:rPr>
      </w:pPr>
      <w:r>
        <w:rPr>
          <w:rFonts w:eastAsia="Times New Roman"/>
          <w:szCs w:val="24"/>
        </w:rPr>
        <w:lastRenderedPageBreak/>
        <w:t>Σας ευχαριστώ.</w:t>
      </w:r>
    </w:p>
    <w:p w14:paraId="42F91EFF" w14:textId="77777777" w:rsidR="00BB77B8" w:rsidRDefault="00A714E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2F91F00" w14:textId="77777777" w:rsidR="00BB77B8" w:rsidRDefault="00A714EA">
      <w:pPr>
        <w:spacing w:after="0" w:line="600" w:lineRule="auto"/>
        <w:ind w:firstLine="720"/>
        <w:jc w:val="both"/>
        <w:rPr>
          <w:rFonts w:eastAsia="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Τον λόγο έχει ο κ. Τσόγκας, Βουλευτής του ΣΥΡΙΖΑ, για επτά λεπτά.</w:t>
      </w:r>
    </w:p>
    <w:p w14:paraId="42F91F01"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ΤΣΟΓΚΑΣ: </w:t>
      </w:r>
      <w:r>
        <w:rPr>
          <w:rFonts w:eastAsia="Times New Roman"/>
          <w:szCs w:val="24"/>
        </w:rPr>
        <w:t>Ευχαριστώ, κύρ</w:t>
      </w:r>
      <w:r>
        <w:rPr>
          <w:rFonts w:eastAsia="Times New Roman"/>
          <w:szCs w:val="24"/>
        </w:rPr>
        <w:t>ιε Πρόεδρε.</w:t>
      </w:r>
    </w:p>
    <w:p w14:paraId="42F91F02" w14:textId="77777777" w:rsidR="00BB77B8" w:rsidRDefault="00A714EA">
      <w:pPr>
        <w:spacing w:after="0" w:line="600" w:lineRule="auto"/>
        <w:ind w:firstLine="720"/>
        <w:jc w:val="both"/>
        <w:rPr>
          <w:rFonts w:eastAsia="Times New Roman"/>
          <w:szCs w:val="24"/>
        </w:rPr>
      </w:pPr>
      <w:r>
        <w:rPr>
          <w:rFonts w:eastAsia="Times New Roman"/>
          <w:szCs w:val="24"/>
        </w:rPr>
        <w:t xml:space="preserve">Το παρόν σχέδιο νόμου αποτελεί προσαρμογή της ελληνικής νομοθεσίας στις διατάξεις των υπ’ αριθμόν 24 και 25 </w:t>
      </w:r>
      <w:r>
        <w:rPr>
          <w:rFonts w:eastAsia="Times New Roman"/>
          <w:szCs w:val="24"/>
        </w:rPr>
        <w:t>ο</w:t>
      </w:r>
      <w:r>
        <w:rPr>
          <w:rFonts w:eastAsia="Times New Roman"/>
          <w:szCs w:val="24"/>
        </w:rPr>
        <w:t xml:space="preserve">δηγιών του Ευρωπαϊκού Κοινοβουλίου. Με το παρόν νομοσχέδιο θεσπίζεται για πρώτη φορά ενιαίο κανονιστικό πλαίσιο για τις δημόσιες </w:t>
      </w:r>
      <w:r>
        <w:rPr>
          <w:rFonts w:eastAsia="Times New Roman"/>
          <w:szCs w:val="24"/>
        </w:rPr>
        <w:t>συμβάσεις μέσω ευέλικτων και απλουστευμένων διαδικασιών ανάθεσης τους με ταυτόχρονη μείωση του διοικητικού κόστους, πάντα όμως με την ταυτόχρονη διασφάλιση του δημόσιου συμφέροντος και της αρχής της διαφάνειας.</w:t>
      </w:r>
    </w:p>
    <w:p w14:paraId="42F91F03" w14:textId="77777777" w:rsidR="00BB77B8" w:rsidRDefault="00A714EA">
      <w:pPr>
        <w:spacing w:after="0" w:line="600" w:lineRule="auto"/>
        <w:ind w:firstLine="720"/>
        <w:jc w:val="both"/>
        <w:rPr>
          <w:rFonts w:eastAsia="Times New Roman"/>
          <w:szCs w:val="24"/>
        </w:rPr>
      </w:pPr>
      <w:r>
        <w:rPr>
          <w:rFonts w:eastAsia="Times New Roman"/>
          <w:szCs w:val="24"/>
        </w:rPr>
        <w:t>Κυρίες και κύριοι Βουλευτές, πρόκειται για έν</w:t>
      </w:r>
      <w:r>
        <w:rPr>
          <w:rFonts w:eastAsia="Times New Roman"/>
          <w:szCs w:val="24"/>
        </w:rPr>
        <w:t xml:space="preserve">α καινοτόμο και προοδευτικό νομοσχέδιο με το οποίο τίθενται κοινωνικά και περιβαλλοντικά κριτήρια, όπως η ειδική πρόβλεψη για τις εταιρείες κοινωνικής </w:t>
      </w:r>
      <w:r>
        <w:rPr>
          <w:rFonts w:eastAsia="Times New Roman"/>
          <w:szCs w:val="24"/>
        </w:rPr>
        <w:lastRenderedPageBreak/>
        <w:t>οικονομίας, η ένταξη ευάλωτων και μειονεκτούντων ατόμων, η πρόβλεψη για τον κύκλο ζωής, η ενίσχυση της κα</w:t>
      </w:r>
      <w:r>
        <w:rPr>
          <w:rFonts w:eastAsia="Times New Roman"/>
          <w:szCs w:val="24"/>
        </w:rPr>
        <w:t>ινοτομίας και άλλα. Ακόμη, διευκολύνεται η πρόσβαση στις μικρομεσαίες επιχειρήσεις. Βελτιώνεται και καθίσταται το νομοθετικό πλαίσιο σαφέστερο για την αποφυγή σύγκρουσης συμφερόντων.</w:t>
      </w:r>
    </w:p>
    <w:p w14:paraId="42F91F04" w14:textId="77777777" w:rsidR="00BB77B8" w:rsidRDefault="00A714EA">
      <w:pPr>
        <w:spacing w:after="0" w:line="600" w:lineRule="auto"/>
        <w:ind w:firstLine="720"/>
        <w:jc w:val="both"/>
        <w:rPr>
          <w:rFonts w:eastAsia="Times New Roman"/>
          <w:szCs w:val="24"/>
        </w:rPr>
      </w:pPr>
      <w:r>
        <w:rPr>
          <w:rFonts w:eastAsia="Times New Roman"/>
          <w:szCs w:val="24"/>
        </w:rPr>
        <w:t>Στο Βιβλίο Ι από τα τέσσερα του παρόντος νομοσχεδίου, στα άρθρα 3 έως 221</w:t>
      </w:r>
      <w:r>
        <w:rPr>
          <w:rFonts w:eastAsia="Times New Roman"/>
          <w:szCs w:val="24"/>
        </w:rPr>
        <w:t xml:space="preserve">, που αφορούν στην προσαρμογή στην </w:t>
      </w:r>
      <w:r>
        <w:rPr>
          <w:rFonts w:eastAsia="Times New Roman"/>
          <w:szCs w:val="24"/>
        </w:rPr>
        <w:t>ο</w:t>
      </w:r>
      <w:r>
        <w:rPr>
          <w:rFonts w:eastAsia="Times New Roman"/>
          <w:szCs w:val="24"/>
        </w:rPr>
        <w:t>δηγία 24, δίνεται ο σαφέστερος ορισμός την έννοιας της δημόσιας σύμβασης και της διαδικασίας σύναψής της αναφορικά με τη διαδικασία ανάθεσης και εκτέλεσής της</w:t>
      </w:r>
    </w:p>
    <w:p w14:paraId="42F91F05" w14:textId="77777777" w:rsidR="00BB77B8" w:rsidRDefault="00A714EA">
      <w:pPr>
        <w:spacing w:after="0" w:line="600" w:lineRule="auto"/>
        <w:ind w:firstLine="720"/>
        <w:jc w:val="both"/>
        <w:rPr>
          <w:rFonts w:eastAsia="Times New Roman"/>
          <w:szCs w:val="24"/>
        </w:rPr>
      </w:pPr>
      <w:r>
        <w:rPr>
          <w:rFonts w:eastAsia="Times New Roman"/>
          <w:szCs w:val="24"/>
        </w:rPr>
        <w:t xml:space="preserve">Ειδικότερα το άρθρο 18, ένα εξέχον άρθρο, προβλέπει ρητά τις </w:t>
      </w:r>
      <w:r>
        <w:rPr>
          <w:rFonts w:eastAsia="Times New Roman"/>
          <w:szCs w:val="24"/>
        </w:rPr>
        <w:t>αρχές που εφαρμόζονται στις διαδικασίες σύναψης των δημόσιων συμβάσεων, ενσωματώνοντας τη νομολογία του Δικαστηρίου της Ευρωπαϊκής Ένωσης και των ελληνικών δικαστηρίων, δηλαδή</w:t>
      </w:r>
      <w:r>
        <w:rPr>
          <w:rFonts w:eastAsia="Times New Roman"/>
          <w:szCs w:val="24"/>
        </w:rPr>
        <w:t>,</w:t>
      </w:r>
      <w:r>
        <w:rPr>
          <w:rFonts w:eastAsia="Times New Roman"/>
          <w:szCs w:val="24"/>
        </w:rPr>
        <w:t xml:space="preserve"> την ισότιμη χωρίς διακρίσεις αντιμετώπιση των οικονομικών φορέων από τις </w:t>
      </w:r>
      <w:r>
        <w:rPr>
          <w:rFonts w:eastAsia="Times New Roman"/>
          <w:szCs w:val="24"/>
        </w:rPr>
        <w:t>α</w:t>
      </w:r>
      <w:r>
        <w:rPr>
          <w:rFonts w:eastAsia="Times New Roman"/>
          <w:szCs w:val="24"/>
        </w:rPr>
        <w:t>ναθέτ</w:t>
      </w:r>
      <w:r>
        <w:rPr>
          <w:rFonts w:eastAsia="Times New Roman"/>
          <w:szCs w:val="24"/>
        </w:rPr>
        <w:t xml:space="preserve">ουσες </w:t>
      </w:r>
      <w:r>
        <w:rPr>
          <w:rFonts w:eastAsia="Times New Roman"/>
          <w:szCs w:val="24"/>
        </w:rPr>
        <w:t>α</w:t>
      </w:r>
      <w:r>
        <w:rPr>
          <w:rFonts w:eastAsia="Times New Roman"/>
          <w:szCs w:val="24"/>
        </w:rPr>
        <w:t xml:space="preserve">ρχές της διαφάνειας, της αναλογικότητας, της αμοιβαίας </w:t>
      </w:r>
      <w:r>
        <w:rPr>
          <w:rFonts w:eastAsia="Times New Roman"/>
          <w:szCs w:val="24"/>
        </w:rPr>
        <w:lastRenderedPageBreak/>
        <w:t>αναγνώρισης της προστασίας του δημοσίου συμφέροντος, της προστασίας των δικαιωμάτων των ιδιωτών, της ελευθερίας του ανταγωνισμού, της προστασίας του περιβάλλοντος και της βιώσιμης και αειφόρου α</w:t>
      </w:r>
      <w:r>
        <w:rPr>
          <w:rFonts w:eastAsia="Times New Roman"/>
          <w:szCs w:val="24"/>
        </w:rPr>
        <w:t xml:space="preserve">νάπτυξης. </w:t>
      </w:r>
    </w:p>
    <w:p w14:paraId="42F91F06" w14:textId="77777777" w:rsidR="00BB77B8" w:rsidRDefault="00A714EA">
      <w:pPr>
        <w:spacing w:after="0" w:line="600" w:lineRule="auto"/>
        <w:ind w:firstLine="720"/>
        <w:jc w:val="both"/>
        <w:rPr>
          <w:rFonts w:eastAsia="Times New Roman"/>
          <w:szCs w:val="24"/>
        </w:rPr>
      </w:pPr>
      <w:r>
        <w:rPr>
          <w:rFonts w:eastAsia="Times New Roman"/>
          <w:szCs w:val="24"/>
        </w:rPr>
        <w:t>Στο άρθρο 22 προβλέπεται χρήση ηλεκτρονικών μέσων, αφού η εκτέλεση όλων των επικοινωνιών και ανταλλαγών πληροφοριών θα γίνεται μέσω του εθνικού συστήματος ηλεκτρονικών δημοσίων συμβάσεων, ενώ το άρθρο 34 φέρνει τους κανόνες χρήσης του ηλεκτρονικ</w:t>
      </w:r>
      <w:r>
        <w:rPr>
          <w:rFonts w:eastAsia="Times New Roman"/>
          <w:szCs w:val="24"/>
        </w:rPr>
        <w:t>ού πλειστηριασμού.</w:t>
      </w:r>
    </w:p>
    <w:p w14:paraId="42F91F07" w14:textId="77777777" w:rsidR="00BB77B8" w:rsidRDefault="00A714EA">
      <w:pPr>
        <w:spacing w:after="0" w:line="600" w:lineRule="auto"/>
        <w:ind w:firstLine="720"/>
        <w:jc w:val="both"/>
        <w:rPr>
          <w:rFonts w:eastAsia="Times New Roman"/>
          <w:szCs w:val="24"/>
        </w:rPr>
      </w:pPr>
      <w:r>
        <w:rPr>
          <w:rFonts w:eastAsia="Times New Roman"/>
          <w:szCs w:val="24"/>
        </w:rPr>
        <w:t>Στο δε άρθρο 38 ρυθμίζονται τα συστήματα που αφορούν την λειτουργία του Κεντρικού Ηλεκτρονικού Μητρώου Δημοσίων Συμβάσεων, στο οποίο θα είναι συγκεντρωμένα και ομαδοποιημένα όλα τα στοιχεία των δημοσίων συμβάσεων εκτιμώμενης αξίας ίσης ή</w:t>
      </w:r>
      <w:r>
        <w:rPr>
          <w:rFonts w:eastAsia="Times New Roman"/>
          <w:szCs w:val="24"/>
        </w:rPr>
        <w:t xml:space="preserve"> άνω των 1.000 ευρώ, ώστε να καταστεί μια ενιαία μοναδική πλατφόρμα δημοσιότητας δημοσίων συμβάσεων σε εθνικό επίπεδο με την ταυτόχρονη βαθμιαία αντικατάσταση της υποχρέωσης δημοσίευσης των δημόσιων συμβάσεων στον Τύπο και στην Εφημερίδα της Κυβέρνησης. Με</w:t>
      </w:r>
      <w:r>
        <w:rPr>
          <w:rFonts w:eastAsia="Times New Roman"/>
          <w:szCs w:val="24"/>
        </w:rPr>
        <w:t xml:space="preserve"> τον τρόπο αυτό θα διασφαλιστεί υψηλός βαθμός διαφάνειας και επαρκής </w:t>
      </w:r>
      <w:r>
        <w:rPr>
          <w:rFonts w:eastAsia="Times New Roman"/>
          <w:szCs w:val="24"/>
        </w:rPr>
        <w:lastRenderedPageBreak/>
        <w:t>χρόνος δημοσίευσης, ο οποίος θα επιτελέσει τον ρόλο ενός εύχρηστου εργαλείου για την αναζήτηση επιχειρηματικών ευκαιριών.</w:t>
      </w:r>
    </w:p>
    <w:p w14:paraId="42F91F08" w14:textId="77777777" w:rsidR="00BB77B8" w:rsidRDefault="00A714EA">
      <w:pPr>
        <w:spacing w:after="0" w:line="600" w:lineRule="auto"/>
        <w:ind w:firstLine="720"/>
        <w:jc w:val="both"/>
        <w:rPr>
          <w:rFonts w:eastAsia="Times New Roman"/>
          <w:szCs w:val="24"/>
        </w:rPr>
      </w:pPr>
      <w:r>
        <w:rPr>
          <w:rFonts w:eastAsia="Times New Roman"/>
          <w:szCs w:val="24"/>
        </w:rPr>
        <w:t xml:space="preserve">Θα ήθελα να σταθώ, όμως, ιδιαίτερα στο Βιβλίο </w:t>
      </w:r>
      <w:r>
        <w:rPr>
          <w:rFonts w:eastAsia="Times New Roman"/>
          <w:szCs w:val="24"/>
          <w:lang w:val="en-US"/>
        </w:rPr>
        <w:t>IV</w:t>
      </w:r>
      <w:r>
        <w:rPr>
          <w:rFonts w:eastAsia="Times New Roman"/>
          <w:szCs w:val="24"/>
        </w:rPr>
        <w:t xml:space="preserve"> και στα άρθρα 34</w:t>
      </w:r>
      <w:r>
        <w:rPr>
          <w:rFonts w:eastAsia="Times New Roman"/>
          <w:szCs w:val="24"/>
        </w:rPr>
        <w:t>5 έως 374, στο μέρος αυτό που προκαλεί μια θετική αίσθηση η αναλυτική καταγραφή ενός βελτιωμένου συστήματος έννομης προστασίας στο στάδιο της ανάθεσης των δημόσιων συμβάσεων, σύμφωνα με το οποίο οποιοσδήποτε είχε έννομο συμφέρον να του ανατεθεί συγκεκριμέν</w:t>
      </w:r>
      <w:r>
        <w:rPr>
          <w:rFonts w:eastAsia="Times New Roman"/>
          <w:szCs w:val="24"/>
        </w:rPr>
        <w:t xml:space="preserve">η σύμβαση του παρόντος σχεδίου νόμου και σημειώνεται από πράξη ή παράλειψη της </w:t>
      </w:r>
      <w:r>
        <w:rPr>
          <w:rFonts w:eastAsia="Times New Roman"/>
          <w:szCs w:val="24"/>
        </w:rPr>
        <w:t>α</w:t>
      </w:r>
      <w:r>
        <w:rPr>
          <w:rFonts w:eastAsia="Times New Roman"/>
          <w:szCs w:val="24"/>
        </w:rPr>
        <w:t xml:space="preserve">ναθέτουσας </w:t>
      </w:r>
      <w:r>
        <w:rPr>
          <w:rFonts w:eastAsia="Times New Roman"/>
          <w:szCs w:val="24"/>
        </w:rPr>
        <w:t>α</w:t>
      </w:r>
      <w:r>
        <w:rPr>
          <w:rFonts w:eastAsia="Times New Roman"/>
          <w:szCs w:val="24"/>
        </w:rPr>
        <w:t>ρχής εκδιδομένης στο στάδιο της ανάθεσης δικαιούται να προσφύγει ενώπιον του Ανεξάρτητου Διοικητικού Οργάνου της Αρχής Εξέτασης Προδικαστικών Προσφυγών να ζητήσει τ</w:t>
      </w:r>
      <w:r>
        <w:rPr>
          <w:rFonts w:eastAsia="Times New Roman"/>
          <w:szCs w:val="24"/>
        </w:rPr>
        <w:t>ην ακύρωση της πράξης και την λήψη μέτρων προσωρινής προστασίας, δηλαδή</w:t>
      </w:r>
      <w:r>
        <w:rPr>
          <w:rFonts w:eastAsia="Times New Roman"/>
          <w:szCs w:val="24"/>
        </w:rPr>
        <w:t>,</w:t>
      </w:r>
      <w:r>
        <w:rPr>
          <w:rFonts w:eastAsia="Times New Roman"/>
          <w:szCs w:val="24"/>
        </w:rPr>
        <w:t xml:space="preserve"> ασφαλιστικών μέτρων. Ταυτόχρονα, το ίδιο </w:t>
      </w:r>
      <w:r>
        <w:rPr>
          <w:rFonts w:eastAsia="Times New Roman"/>
          <w:szCs w:val="24"/>
        </w:rPr>
        <w:t>ό</w:t>
      </w:r>
      <w:r>
        <w:rPr>
          <w:rFonts w:eastAsia="Times New Roman"/>
          <w:szCs w:val="24"/>
        </w:rPr>
        <w:t xml:space="preserve">ργανο δύναται να αιτηθεί την ακύρωση της σύμβασης που συνήφθη παράνομα. </w:t>
      </w:r>
    </w:p>
    <w:p w14:paraId="42F91F09" w14:textId="77777777" w:rsidR="00BB77B8" w:rsidRDefault="00A714EA">
      <w:pPr>
        <w:spacing w:after="0" w:line="600" w:lineRule="auto"/>
        <w:ind w:firstLine="720"/>
        <w:jc w:val="both"/>
        <w:rPr>
          <w:rFonts w:eastAsia="Times New Roman"/>
          <w:szCs w:val="24"/>
        </w:rPr>
      </w:pPr>
      <w:r>
        <w:rPr>
          <w:rFonts w:eastAsia="Times New Roman"/>
          <w:szCs w:val="24"/>
        </w:rPr>
        <w:lastRenderedPageBreak/>
        <w:t>Η άσκηση της προδικαστικής προσφυγής αποτελεί την προδικασία και προ</w:t>
      </w:r>
      <w:r>
        <w:rPr>
          <w:rFonts w:eastAsia="Times New Roman"/>
          <w:szCs w:val="24"/>
        </w:rPr>
        <w:t>ϋπόθεση του παραδεκτού της άσκησης των ένδικων βοηθημάτων. Με την προσφυγή εξασφαλίζεται η αντικειμενική κρίση και ταυτόχρονα επιτυγχάνεται ο εξορθολογισμός της διαδικασίας της παροχής έννομης προστασίας. Η δε στελέχωση από ειδικούς στο αντικείμενο αυτό δη</w:t>
      </w:r>
      <w:r>
        <w:rPr>
          <w:rFonts w:eastAsia="Times New Roman"/>
          <w:szCs w:val="24"/>
        </w:rPr>
        <w:t>μιουργεί την εύλογη πεποίθηση ότι η επίλυση των αναφυόμενων διαφορών στο στάδιο της ανάθεσης θα επιταχυνθεί σημαντικά με ανάλογη αποτελεσματικότητα του όλου συστήματος έννομης προστασίας.</w:t>
      </w:r>
    </w:p>
    <w:p w14:paraId="42F91F0A" w14:textId="77777777" w:rsidR="00BB77B8" w:rsidRDefault="00A714EA">
      <w:pPr>
        <w:spacing w:after="0" w:line="600" w:lineRule="auto"/>
        <w:ind w:firstLine="720"/>
        <w:jc w:val="both"/>
        <w:rPr>
          <w:rFonts w:eastAsia="Times New Roman"/>
          <w:szCs w:val="24"/>
        </w:rPr>
      </w:pPr>
      <w:r>
        <w:rPr>
          <w:rFonts w:eastAsia="Times New Roman"/>
          <w:szCs w:val="24"/>
        </w:rPr>
        <w:t xml:space="preserve">Η απόφαση αυτή προσβάλλεται με αίτηση ακύρωσης ενώπιον του διοικητή </w:t>
      </w:r>
      <w:r>
        <w:rPr>
          <w:rFonts w:eastAsia="Times New Roman"/>
          <w:szCs w:val="24"/>
        </w:rPr>
        <w:t xml:space="preserve">του </w:t>
      </w:r>
      <w:r>
        <w:rPr>
          <w:rFonts w:eastAsia="Times New Roman"/>
          <w:szCs w:val="24"/>
        </w:rPr>
        <w:t>ε</w:t>
      </w:r>
      <w:r>
        <w:rPr>
          <w:rFonts w:eastAsia="Times New Roman"/>
          <w:szCs w:val="24"/>
        </w:rPr>
        <w:t xml:space="preserve">φετείου, της έδρας της </w:t>
      </w:r>
      <w:r>
        <w:rPr>
          <w:rFonts w:eastAsia="Times New Roman"/>
          <w:szCs w:val="24"/>
        </w:rPr>
        <w:t>α</w:t>
      </w:r>
      <w:r>
        <w:rPr>
          <w:rFonts w:eastAsia="Times New Roman"/>
          <w:szCs w:val="24"/>
        </w:rPr>
        <w:t xml:space="preserve">ναθέτουσας </w:t>
      </w:r>
      <w:r>
        <w:rPr>
          <w:rFonts w:eastAsia="Times New Roman"/>
          <w:szCs w:val="24"/>
        </w:rPr>
        <w:t>α</w:t>
      </w:r>
      <w:r>
        <w:rPr>
          <w:rFonts w:eastAsia="Times New Roman"/>
          <w:szCs w:val="24"/>
        </w:rPr>
        <w:t xml:space="preserve">ρχής ή του Συμβουλίου Επικρατείας, ενώ στο διάστημα πριν την συζήτηση του ένδικου βοηθήματος διατηρείται το δικαίωμα της αναστολής ή και της ακύρωσης των παράνομων πράξεων της </w:t>
      </w:r>
      <w:r>
        <w:rPr>
          <w:rFonts w:eastAsia="Times New Roman"/>
          <w:szCs w:val="24"/>
        </w:rPr>
        <w:t>α</w:t>
      </w:r>
      <w:r>
        <w:rPr>
          <w:rFonts w:eastAsia="Times New Roman"/>
          <w:szCs w:val="24"/>
        </w:rPr>
        <w:t xml:space="preserve">ναθέτουσας </w:t>
      </w:r>
      <w:r>
        <w:rPr>
          <w:rFonts w:eastAsia="Times New Roman"/>
          <w:szCs w:val="24"/>
        </w:rPr>
        <w:t>α</w:t>
      </w:r>
      <w:r>
        <w:rPr>
          <w:rFonts w:eastAsia="Times New Roman"/>
          <w:szCs w:val="24"/>
        </w:rPr>
        <w:t>ρχής σε αντίθεση με τα ισχ</w:t>
      </w:r>
      <w:r>
        <w:rPr>
          <w:rFonts w:eastAsia="Times New Roman"/>
          <w:szCs w:val="24"/>
        </w:rPr>
        <w:t xml:space="preserve">ύοντα με τον ν.3886/2010. </w:t>
      </w:r>
    </w:p>
    <w:p w14:paraId="42F91F0B" w14:textId="77777777" w:rsidR="00BB77B8" w:rsidRDefault="00A714EA">
      <w:pPr>
        <w:spacing w:after="0" w:line="600" w:lineRule="auto"/>
        <w:ind w:firstLine="720"/>
        <w:jc w:val="both"/>
        <w:rPr>
          <w:rFonts w:eastAsia="Times New Roman"/>
          <w:szCs w:val="24"/>
        </w:rPr>
      </w:pPr>
      <w:r>
        <w:rPr>
          <w:rFonts w:eastAsia="Times New Roman"/>
          <w:szCs w:val="24"/>
        </w:rPr>
        <w:lastRenderedPageBreak/>
        <w:t>Έτσι η εφαρμογή του άρθρου 345 εστιάζεται στις προκύπτουσες διαφορές κατά τη διαδικασία σύναψης των δημόσιων συμβάσεων των έργων, μελετών και προμηθειών και υπηρεσιών, όταν η αξία τους θα υπερβαίνει το ποσό των 60.000 ευρώ.</w:t>
      </w:r>
    </w:p>
    <w:p w14:paraId="42F91F0C" w14:textId="77777777" w:rsidR="00BB77B8" w:rsidRDefault="00A714EA">
      <w:pPr>
        <w:spacing w:after="0" w:line="600" w:lineRule="auto"/>
        <w:ind w:firstLine="720"/>
        <w:jc w:val="both"/>
        <w:rPr>
          <w:rFonts w:eastAsia="Times New Roman"/>
          <w:szCs w:val="24"/>
        </w:rPr>
      </w:pPr>
      <w:r>
        <w:rPr>
          <w:rFonts w:eastAsia="Times New Roman"/>
          <w:szCs w:val="24"/>
        </w:rPr>
        <w:t>Προβλ</w:t>
      </w:r>
      <w:r>
        <w:rPr>
          <w:rFonts w:eastAsia="Times New Roman"/>
          <w:szCs w:val="24"/>
        </w:rPr>
        <w:t>έπεται, επίσης, η ρύθμιση της προσωπικής και λειτουργικής ανεξαρτησίας των μελών της ΑΕΠΠ με την καθιέρωση αποκλειστικότητας της απασχόλησης τους, αφού, προκειμένου να αναλάβουν καθήκοντα, θα έχουν ήδη αναστείλει οποιαδήποτε επαγγελματική τους δραστηριότητ</w:t>
      </w:r>
      <w:r>
        <w:rPr>
          <w:rFonts w:eastAsia="Times New Roman"/>
          <w:szCs w:val="24"/>
        </w:rPr>
        <w:t xml:space="preserve">α. Μετά δε την ανάληψη των καθηκόντων απαγορεύεται να είναι μέτοχοι, όπως και η εμπλοκή τους με οποιονδήποτε τρόπο σε οικονομικούς φορείς στον τομέα των δημοσίων συμβάσεων. </w:t>
      </w:r>
    </w:p>
    <w:p w14:paraId="42F91F0D" w14:textId="77777777" w:rsidR="00BB77B8" w:rsidRDefault="00A714EA">
      <w:pPr>
        <w:spacing w:after="0" w:line="600" w:lineRule="auto"/>
        <w:ind w:firstLine="720"/>
        <w:jc w:val="both"/>
        <w:rPr>
          <w:rFonts w:eastAsia="Times New Roman"/>
          <w:szCs w:val="24"/>
        </w:rPr>
      </w:pPr>
      <w:r>
        <w:rPr>
          <w:rFonts w:eastAsia="Times New Roman"/>
          <w:szCs w:val="24"/>
        </w:rPr>
        <w:t>Καθιερώνεται η υποχρεωτικότητα της κατάθεσης αναλογικού παραβόλου επί της προϋπολο</w:t>
      </w:r>
      <w:r>
        <w:rPr>
          <w:rFonts w:eastAsia="Times New Roman"/>
          <w:szCs w:val="24"/>
        </w:rPr>
        <w:t>γισθείσας αξίας της σύμβασης που πρόκειται να ανατεθεί ίσου με το 0,5 της αξίας, το οποίο δεν μπορεί να είναι κατώτερο των 600 ευρώ και ανώτερο των 15.000 ευρώ.</w:t>
      </w:r>
    </w:p>
    <w:p w14:paraId="42F91F0E" w14:textId="77777777" w:rsidR="00BB77B8" w:rsidRDefault="00A714EA">
      <w:pPr>
        <w:spacing w:after="0" w:line="600" w:lineRule="auto"/>
        <w:ind w:firstLine="720"/>
        <w:jc w:val="both"/>
        <w:rPr>
          <w:rFonts w:eastAsia="Times New Roman"/>
          <w:szCs w:val="24"/>
        </w:rPr>
      </w:pPr>
      <w:r>
        <w:rPr>
          <w:rFonts w:eastAsia="Times New Roman"/>
          <w:szCs w:val="24"/>
        </w:rPr>
        <w:lastRenderedPageBreak/>
        <w:t>Πρέπει να σημειωθεί ότι η προθεσμία για την άσκηση της προδικαστικής προσφυγής και η άσκησή της</w:t>
      </w:r>
      <w:r>
        <w:rPr>
          <w:rFonts w:eastAsia="Times New Roman"/>
          <w:szCs w:val="24"/>
        </w:rPr>
        <w:t xml:space="preserve"> κωλύουν επί ποινή ακυρότητας τη σύναψη της σύμβασης.</w:t>
      </w:r>
    </w:p>
    <w:p w14:paraId="42F91F0F" w14:textId="77777777" w:rsidR="00BB77B8" w:rsidRDefault="00A714EA">
      <w:pPr>
        <w:spacing w:after="0" w:line="600" w:lineRule="auto"/>
        <w:ind w:firstLine="720"/>
        <w:jc w:val="both"/>
        <w:rPr>
          <w:rFonts w:eastAsia="Times New Roman"/>
          <w:szCs w:val="24"/>
        </w:rPr>
      </w:pPr>
      <w:r>
        <w:rPr>
          <w:rFonts w:eastAsia="Times New Roman"/>
          <w:szCs w:val="24"/>
        </w:rPr>
        <w:t>Σε κάθε περίπτωση ορίζεται ότι η ακυρότητα μπορεί να έχει αναδρομική ισχύ και οι αξιώσεις των μερών διέπονται από τις διατάξεις του νόμου. Ο δε έχων έννομο συμφέρον μπορεί να αιτηθεί την αναστολή της απ</w:t>
      </w:r>
      <w:r>
        <w:rPr>
          <w:rFonts w:eastAsia="Times New Roman"/>
          <w:szCs w:val="24"/>
        </w:rPr>
        <w:t xml:space="preserve">όφασης της ΑΕΠΠ και την ακύρωση ενώπιων του </w:t>
      </w:r>
      <w:r>
        <w:rPr>
          <w:rFonts w:eastAsia="Times New Roman"/>
          <w:szCs w:val="24"/>
        </w:rPr>
        <w:t>δ</w:t>
      </w:r>
      <w:r>
        <w:rPr>
          <w:rFonts w:eastAsia="Times New Roman"/>
          <w:szCs w:val="24"/>
        </w:rPr>
        <w:t xml:space="preserve">ιοικητικού </w:t>
      </w:r>
      <w:r>
        <w:rPr>
          <w:rFonts w:eastAsia="Times New Roman"/>
          <w:szCs w:val="24"/>
        </w:rPr>
        <w:t>ε</w:t>
      </w:r>
      <w:r>
        <w:rPr>
          <w:rFonts w:eastAsia="Times New Roman"/>
          <w:szCs w:val="24"/>
        </w:rPr>
        <w:t xml:space="preserve">φετείου, της </w:t>
      </w:r>
      <w:r>
        <w:rPr>
          <w:rFonts w:eastAsia="Times New Roman"/>
          <w:szCs w:val="24"/>
        </w:rPr>
        <w:t>ε</w:t>
      </w:r>
      <w:r>
        <w:rPr>
          <w:rFonts w:eastAsia="Times New Roman"/>
          <w:szCs w:val="24"/>
        </w:rPr>
        <w:t xml:space="preserve">δρας της </w:t>
      </w:r>
      <w:r>
        <w:rPr>
          <w:rFonts w:eastAsia="Times New Roman"/>
          <w:szCs w:val="24"/>
        </w:rPr>
        <w:t>α</w:t>
      </w:r>
      <w:r>
        <w:rPr>
          <w:rFonts w:eastAsia="Times New Roman"/>
          <w:szCs w:val="24"/>
        </w:rPr>
        <w:t xml:space="preserve">ναθέτουσας </w:t>
      </w:r>
      <w:r>
        <w:rPr>
          <w:rFonts w:eastAsia="Times New Roman"/>
          <w:szCs w:val="24"/>
        </w:rPr>
        <w:t>α</w:t>
      </w:r>
      <w:r>
        <w:rPr>
          <w:rFonts w:eastAsia="Times New Roman"/>
          <w:szCs w:val="24"/>
        </w:rPr>
        <w:t>ρχής που αποφαίνεται αμετάκλητα.</w:t>
      </w:r>
    </w:p>
    <w:p w14:paraId="42F91F10" w14:textId="77777777" w:rsidR="00BB77B8" w:rsidRDefault="00A714EA">
      <w:pPr>
        <w:spacing w:after="0" w:line="600" w:lineRule="auto"/>
        <w:ind w:firstLine="720"/>
        <w:jc w:val="both"/>
        <w:rPr>
          <w:rFonts w:eastAsia="Times New Roman"/>
          <w:szCs w:val="24"/>
        </w:rPr>
      </w:pPr>
      <w:r>
        <w:rPr>
          <w:rFonts w:eastAsia="Times New Roman"/>
          <w:szCs w:val="24"/>
        </w:rPr>
        <w:t xml:space="preserve">Κυρίες και κύριοι Βουλευτές, είναι γεγονός ότι η υφιστάμενη πολυνομία που υπάρχει σήμερα αναφορικά με την σύναψη των δημοσίων συμβάσεων ανάλογα με την </w:t>
      </w:r>
      <w:r>
        <w:rPr>
          <w:rFonts w:eastAsia="Times New Roman"/>
          <w:szCs w:val="24"/>
        </w:rPr>
        <w:t>α</w:t>
      </w:r>
      <w:r>
        <w:rPr>
          <w:rFonts w:eastAsia="Times New Roman"/>
          <w:szCs w:val="24"/>
        </w:rPr>
        <w:t xml:space="preserve">ναθέτουσα </w:t>
      </w:r>
      <w:r>
        <w:rPr>
          <w:rFonts w:eastAsia="Times New Roman"/>
          <w:szCs w:val="24"/>
        </w:rPr>
        <w:t>α</w:t>
      </w:r>
      <w:r>
        <w:rPr>
          <w:rFonts w:eastAsia="Times New Roman"/>
          <w:szCs w:val="24"/>
        </w:rPr>
        <w:t>ρχή, το είδος της σύμβασης ή τον κλάδο της αγοράς δημιουργεί εύλογη σύγχυση στα μέλη, για αυτ</w:t>
      </w:r>
      <w:r>
        <w:rPr>
          <w:rFonts w:eastAsia="Times New Roman"/>
          <w:szCs w:val="24"/>
        </w:rPr>
        <w:t xml:space="preserve">ό και σκοπός του παρόντος νομοσχεδίου είναι η απλοποίηση και η ενοποίηση του δικαίου των δημοσίων συμβάσεων. Αυτό αποδεικνύεται εύκολα στο άρθρο 377. Όλες οι κατανοούμενες συναφείς διατάξεις ορίζονται στο άρθρο αυτό.  </w:t>
      </w:r>
    </w:p>
    <w:p w14:paraId="42F91F11"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w:t>
      </w:r>
      <w:r>
        <w:rPr>
          <w:rFonts w:eastAsia="Times New Roman" w:cs="Times New Roman"/>
          <w:szCs w:val="24"/>
        </w:rPr>
        <w:t>λήξεως του χρόνου ομιλίας του κυρίου Βουλευτή)</w:t>
      </w:r>
    </w:p>
    <w:p w14:paraId="42F91F12" w14:textId="77777777" w:rsidR="00BB77B8" w:rsidRDefault="00A714EA">
      <w:pPr>
        <w:spacing w:after="0" w:line="600" w:lineRule="auto"/>
        <w:ind w:firstLine="720"/>
        <w:jc w:val="both"/>
        <w:rPr>
          <w:rFonts w:eastAsia="Times New Roman"/>
          <w:szCs w:val="24"/>
        </w:rPr>
      </w:pPr>
      <w:r>
        <w:rPr>
          <w:rFonts w:eastAsia="Times New Roman" w:cs="Times New Roman"/>
          <w:szCs w:val="24"/>
        </w:rPr>
        <w:lastRenderedPageBreak/>
        <w:t>Θα ήθελα ένα λεπτό ακόμα, κύριε Πρόεδρε.</w:t>
      </w:r>
    </w:p>
    <w:p w14:paraId="42F91F13" w14:textId="77777777" w:rsidR="00BB77B8" w:rsidRDefault="00A714EA">
      <w:pPr>
        <w:spacing w:after="0" w:line="600" w:lineRule="auto"/>
        <w:ind w:firstLine="720"/>
        <w:jc w:val="both"/>
        <w:rPr>
          <w:rFonts w:eastAsia="Times New Roman"/>
          <w:szCs w:val="24"/>
        </w:rPr>
      </w:pPr>
      <w:r>
        <w:rPr>
          <w:rFonts w:eastAsia="Times New Roman"/>
          <w:szCs w:val="24"/>
        </w:rPr>
        <w:t xml:space="preserve">Ο τομέας των δημοσίων συμβάσεων είναι ένα ιδιαίτερα πρόσφορο έδαφος για την άνθιση διαφθοράς, διαπλοκής και εξαπάτησης λόγω των οικονομικών συμφερόντων που εμπλέκονται </w:t>
      </w:r>
      <w:r>
        <w:rPr>
          <w:rFonts w:eastAsia="Times New Roman"/>
          <w:szCs w:val="24"/>
        </w:rPr>
        <w:t>γύρω από αυτ</w:t>
      </w:r>
      <w:r>
        <w:rPr>
          <w:rFonts w:eastAsia="Times New Roman"/>
          <w:szCs w:val="24"/>
        </w:rPr>
        <w:t>ό</w:t>
      </w:r>
      <w:r>
        <w:rPr>
          <w:rFonts w:eastAsia="Times New Roman"/>
          <w:szCs w:val="24"/>
        </w:rPr>
        <w:t>ν. Αδιαφανείς διαδικασίες, αναθέσεις της τελευταίας στιγμής με περιληπτικές διαδικασίες, υπερτιμολογήσεις στις προμήθειες του δημοσίου, λεφτά κάτω από το τραπέζι, εξυπηρετούμενα συμφέροντα λίγων σε βάρος των πολλών, μεροληπτικές κρατικές πολιτ</w:t>
      </w:r>
      <w:r>
        <w:rPr>
          <w:rFonts w:eastAsia="Times New Roman"/>
          <w:szCs w:val="24"/>
        </w:rPr>
        <w:t xml:space="preserve">ικές για την διατήρησή τους στην εξουσία, έλλειψη ελεγκτικών μηχανισμών και ένα πολυδαίδαλο νομικό σύστημα, που το χαρακτηρίζει η πολυνομία, η πολυπλοκότητα και η ασάφεια. </w:t>
      </w:r>
    </w:p>
    <w:p w14:paraId="42F91F14" w14:textId="77777777" w:rsidR="00BB77B8" w:rsidRDefault="00A714EA">
      <w:pPr>
        <w:spacing w:after="0" w:line="600" w:lineRule="auto"/>
        <w:ind w:firstLine="720"/>
        <w:jc w:val="both"/>
        <w:rPr>
          <w:rFonts w:eastAsia="Times New Roman"/>
          <w:szCs w:val="24"/>
        </w:rPr>
      </w:pPr>
      <w:r>
        <w:rPr>
          <w:rFonts w:eastAsia="Times New Roman"/>
          <w:szCs w:val="24"/>
        </w:rPr>
        <w:t>Καλούμαστε να θέσουμε ένα τέλος σε αμαρτωλές πολιτικές των περασμένων χρόνων</w:t>
      </w:r>
      <w:r>
        <w:rPr>
          <w:rFonts w:eastAsia="Times New Roman"/>
          <w:szCs w:val="24"/>
        </w:rPr>
        <w:t>,</w:t>
      </w:r>
      <w:r>
        <w:rPr>
          <w:rFonts w:eastAsia="Times New Roman"/>
          <w:szCs w:val="24"/>
        </w:rPr>
        <w:t xml:space="preserve"> που σ</w:t>
      </w:r>
      <w:r>
        <w:rPr>
          <w:rFonts w:eastAsia="Times New Roman"/>
          <w:szCs w:val="24"/>
        </w:rPr>
        <w:t xml:space="preserve">υντηρούσαν κρατικοδίαιτους επιχειρηματίες, οι οποίοι τρέφονταν αποκλειστικά από το ελληνικό δημόσιο σε βάρος του Έλληνα φορολογούμενου, να θέσουμε ένα τέλος στην κατασπατάληση του δημόσιου χρήματος </w:t>
      </w:r>
      <w:r>
        <w:rPr>
          <w:rFonts w:eastAsia="Times New Roman"/>
          <w:szCs w:val="24"/>
        </w:rPr>
        <w:lastRenderedPageBreak/>
        <w:t>σε δημόσια έργα τα οποία έχουν ισχυρές δημοσιονομικές συνέ</w:t>
      </w:r>
      <w:r>
        <w:rPr>
          <w:rFonts w:eastAsia="Times New Roman"/>
          <w:szCs w:val="24"/>
        </w:rPr>
        <w:t>πειες στερώντας πόρους από το κοινωνικό κράτος, την υγεία, την παιδεία, την δικαιοσύνη.</w:t>
      </w:r>
    </w:p>
    <w:p w14:paraId="42F91F15" w14:textId="77777777" w:rsidR="00BB77B8" w:rsidRDefault="00A714EA">
      <w:pPr>
        <w:spacing w:after="0"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2F91F16" w14:textId="77777777" w:rsidR="00BB77B8" w:rsidRDefault="00A714EA">
      <w:pPr>
        <w:spacing w:after="0" w:line="600" w:lineRule="auto"/>
        <w:ind w:firstLine="720"/>
        <w:jc w:val="both"/>
        <w:rPr>
          <w:rFonts w:eastAsia="Times New Roman"/>
          <w:szCs w:val="24"/>
        </w:rPr>
      </w:pPr>
      <w:r>
        <w:rPr>
          <w:rFonts w:eastAsia="Times New Roman"/>
          <w:szCs w:val="24"/>
        </w:rPr>
        <w:t>Τελειώνω, κύριε Πρόεδρε,</w:t>
      </w:r>
    </w:p>
    <w:p w14:paraId="42F91F17" w14:textId="77777777" w:rsidR="00BB77B8" w:rsidRDefault="00A714EA">
      <w:pPr>
        <w:spacing w:after="0" w:line="600" w:lineRule="auto"/>
        <w:ind w:firstLine="720"/>
        <w:jc w:val="both"/>
        <w:rPr>
          <w:rFonts w:eastAsia="Times New Roman"/>
          <w:szCs w:val="24"/>
        </w:rPr>
      </w:pPr>
      <w:r>
        <w:rPr>
          <w:rFonts w:eastAsia="Times New Roman"/>
          <w:szCs w:val="24"/>
        </w:rPr>
        <w:t xml:space="preserve">Κλείνοντας, θα ήθελα να υπογραμμίσω και πάλι ότι συζητούμε </w:t>
      </w:r>
      <w:r>
        <w:rPr>
          <w:rFonts w:eastAsia="Times New Roman"/>
          <w:szCs w:val="24"/>
        </w:rPr>
        <w:t xml:space="preserve">την εναρμόνιση του δικαίου μας με δύο ευρωπαϊκές </w:t>
      </w:r>
      <w:r>
        <w:rPr>
          <w:rFonts w:eastAsia="Times New Roman"/>
          <w:szCs w:val="24"/>
        </w:rPr>
        <w:t>ο</w:t>
      </w:r>
      <w:r>
        <w:rPr>
          <w:rFonts w:eastAsia="Times New Roman"/>
          <w:szCs w:val="24"/>
        </w:rPr>
        <w:t>δηγίες που μόνο θετικά μπορούν να έχουν να προσθέσουν, βάζουν τέλος στα καρκινώματα του παρελθόντος, προάγουν το κράτος δικαίου, την υγιή ανταγωνιστικότητα, τις ίσες ευκαιρίες για όλους και αποκαθιστούν την</w:t>
      </w:r>
      <w:r>
        <w:rPr>
          <w:rFonts w:eastAsia="Times New Roman"/>
          <w:szCs w:val="24"/>
        </w:rPr>
        <w:t xml:space="preserve"> εμπιστοσύνη του πολίτη στο κράτος, το οποίο πλέον μέσα από διαφανείς και καθαρές διαδικασίες θα λειτουργεί προς την ανάπτυξη αυτού του τόπου και πρωτίστως προς το συμφέρον του Έλληνα πολίτη.</w:t>
      </w:r>
    </w:p>
    <w:p w14:paraId="42F91F18" w14:textId="77777777" w:rsidR="00BB77B8" w:rsidRDefault="00A714EA">
      <w:pPr>
        <w:spacing w:after="0" w:line="600" w:lineRule="auto"/>
        <w:ind w:firstLine="720"/>
        <w:jc w:val="both"/>
        <w:rPr>
          <w:rFonts w:eastAsia="Times New Roman"/>
          <w:szCs w:val="24"/>
        </w:rPr>
      </w:pPr>
      <w:r>
        <w:rPr>
          <w:rFonts w:eastAsia="Times New Roman"/>
          <w:szCs w:val="24"/>
        </w:rPr>
        <w:t>Σας καλώ χωρίς δεύτερες σκέψεις να ψηφίσετε το παρόν νομοσχέδιο.</w:t>
      </w:r>
    </w:p>
    <w:p w14:paraId="42F91F19" w14:textId="77777777" w:rsidR="00BB77B8" w:rsidRDefault="00A714EA">
      <w:pPr>
        <w:spacing w:after="0" w:line="600" w:lineRule="auto"/>
        <w:ind w:firstLine="720"/>
        <w:jc w:val="both"/>
        <w:rPr>
          <w:rFonts w:eastAsia="Times New Roman"/>
          <w:szCs w:val="24"/>
        </w:rPr>
      </w:pPr>
      <w:r>
        <w:rPr>
          <w:rFonts w:eastAsia="Times New Roman"/>
          <w:szCs w:val="24"/>
        </w:rPr>
        <w:t>Ευχαριστώ πολύ.</w:t>
      </w:r>
    </w:p>
    <w:p w14:paraId="42F91F1A" w14:textId="77777777" w:rsidR="00BB77B8" w:rsidRDefault="00A714EA">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42F91F1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Και εγώ σας ευχαριστώ.</w:t>
      </w:r>
    </w:p>
    <w:p w14:paraId="42F91F1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Σταθάκης, </w:t>
      </w:r>
      <w:r>
        <w:rPr>
          <w:rFonts w:eastAsia="Times New Roman" w:cs="Times New Roman"/>
          <w:szCs w:val="24"/>
        </w:rPr>
        <w:t xml:space="preserve">ο </w:t>
      </w:r>
      <w:r>
        <w:rPr>
          <w:rFonts w:eastAsia="Times New Roman" w:cs="Times New Roman"/>
          <w:szCs w:val="24"/>
        </w:rPr>
        <w:t>Υπουργός Οικονομίας, Ανάπτυξης και Τουρισμού, για δεκαοκτώ λεπτά κατά τον Κανονισμό.</w:t>
      </w:r>
    </w:p>
    <w:p w14:paraId="42F91F1D" w14:textId="77777777" w:rsidR="00BB77B8" w:rsidRDefault="00A714EA">
      <w:pPr>
        <w:spacing w:after="0" w:line="600" w:lineRule="auto"/>
        <w:ind w:firstLine="720"/>
        <w:jc w:val="both"/>
        <w:rPr>
          <w:rFonts w:eastAsia="Times New Roman"/>
          <w:b/>
          <w:szCs w:val="24"/>
        </w:rPr>
      </w:pPr>
      <w:r>
        <w:rPr>
          <w:rFonts w:eastAsia="Times New Roman"/>
          <w:b/>
          <w:szCs w:val="24"/>
        </w:rPr>
        <w:t xml:space="preserve">ΑΝΔΡΕΑΣ ΛΟΒΕΡΔΟΣ: </w:t>
      </w:r>
      <w:r>
        <w:rPr>
          <w:rFonts w:eastAsia="Times New Roman"/>
          <w:szCs w:val="24"/>
        </w:rPr>
        <w:t>Μετά θα μιλήσει ο κ. Σπίρτζης;</w:t>
      </w:r>
    </w:p>
    <w:p w14:paraId="42F91F1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Εσείς περιμένετε τον κ. Σπίρτζη; Ο κ. Σταθάκης έχει τον λόγο.</w:t>
      </w:r>
    </w:p>
    <w:p w14:paraId="42F91F1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Αγαπητές και αγαπητοί συνάδελφοι, σήμερα και αύριο συζητάμε δ</w:t>
      </w:r>
      <w:r>
        <w:rPr>
          <w:rFonts w:eastAsia="Times New Roman" w:cs="Times New Roman"/>
          <w:szCs w:val="24"/>
        </w:rPr>
        <w:t xml:space="preserve">ύο πολύ σημαντικά νομοσχέδια. Αφορούν την ενσωμάτωση τριών </w:t>
      </w:r>
      <w:r>
        <w:rPr>
          <w:rFonts w:eastAsia="Times New Roman" w:cs="Times New Roman"/>
          <w:szCs w:val="24"/>
        </w:rPr>
        <w:t>ο</w:t>
      </w:r>
      <w:r>
        <w:rPr>
          <w:rFonts w:eastAsia="Times New Roman" w:cs="Times New Roman"/>
          <w:szCs w:val="24"/>
        </w:rPr>
        <w:t xml:space="preserve">δηγιών, της 23, της 24 και της 25 της Ευρωπαϊκής Ένωσης. Οι βασικές πτυχές αυτού του νομοσχεδίου έχουν παρουσιαστεί επαρκώς. </w:t>
      </w:r>
    </w:p>
    <w:p w14:paraId="42F91F2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Επιτρέψτε μου να απαντήσω σε μερικά σχόλια που διατυπώθηκαν και στην </w:t>
      </w:r>
      <w:r>
        <w:rPr>
          <w:rFonts w:eastAsia="Times New Roman" w:cs="Times New Roman"/>
          <w:szCs w:val="24"/>
        </w:rPr>
        <w:t>ε</w:t>
      </w:r>
      <w:r>
        <w:rPr>
          <w:rFonts w:eastAsia="Times New Roman" w:cs="Times New Roman"/>
          <w:szCs w:val="24"/>
        </w:rPr>
        <w:t xml:space="preserve">πιτροπή κι εδώ. Στη συνέχεια θα σταθώ στον βασικό πυρήνα των αλλαγών που φέρνει ο παρών νόμος, οι οποίες αλλαγές αφορούν τόσο την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ο</w:t>
      </w:r>
      <w:r>
        <w:rPr>
          <w:rFonts w:eastAsia="Times New Roman" w:cs="Times New Roman"/>
          <w:szCs w:val="24"/>
        </w:rPr>
        <w:t>δηγία όσο και το ελληνικό δίκαιο, μιας και είναι σωστό ότι ένα μεγάλο μέρος των διατάξεων, όπως προβλέπεται και από</w:t>
      </w:r>
      <w:r>
        <w:rPr>
          <w:rFonts w:eastAsia="Times New Roman" w:cs="Times New Roman"/>
          <w:szCs w:val="24"/>
        </w:rPr>
        <w:t xml:space="preserve"> τον Κανονισμό, ρυθμίζεται σε εθνικό επίπεδο. </w:t>
      </w:r>
    </w:p>
    <w:p w14:paraId="42F91F21"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Να ξεκινήσω με την έννοια της καθυστέρησης και του δήθεν αιφνιδιασμού ή της συρρίκνωσης της δυνατότητας να γίνει διάλογος. Το είπα και στην </w:t>
      </w:r>
      <w:r>
        <w:rPr>
          <w:rFonts w:eastAsia="Times New Roman" w:cs="Times New Roman"/>
          <w:szCs w:val="24"/>
        </w:rPr>
        <w:t>ε</w:t>
      </w:r>
      <w:r>
        <w:rPr>
          <w:rFonts w:eastAsia="Times New Roman" w:cs="Times New Roman"/>
          <w:szCs w:val="24"/>
        </w:rPr>
        <w:t xml:space="preserve">πιτροπή, ότι αυτό το νομοσχέδιο είχε μια προετοιμασία περίπου έναν χρόνο μαζί με την Κομισιόν, μαζί με όλους τους φορείς, είχε πλήρη συμμετοχή σε όλες τις διαδικασίες της Ανεξάρτητης Αρχής Δημοσίων Συμβάσεων. Αποτέλεσε αντικείμενο εκτεταμένης διαβούλευσης </w:t>
      </w:r>
      <w:r>
        <w:rPr>
          <w:rFonts w:eastAsia="Times New Roman" w:cs="Times New Roman"/>
          <w:szCs w:val="24"/>
        </w:rPr>
        <w:t>για δύο μήνες πριν έρθει στην παρούσα Βουλή. Υπήρχε όντως η δέσμευση της χώρας να το έχει ολοκληρώσει μέχρι μια συγκεκριμένη ημερομηνία, τον Απρίλιο του 2016. Θεωρήσαμε ότι μπορούσε να πάρει τη διαδικασία του επείγοντος, εφόσον είχε προηγηθεί όλη αυτή η εκ</w:t>
      </w:r>
      <w:r>
        <w:rPr>
          <w:rFonts w:eastAsia="Times New Roman" w:cs="Times New Roman"/>
          <w:szCs w:val="24"/>
        </w:rPr>
        <w:t xml:space="preserve">τενής διαδικασία διαβούλευσης και να ολοκληρωθεί το συντομότερο δυνατόν, στη συγκεκριμένη χρονική στιγμή. </w:t>
      </w:r>
    </w:p>
    <w:p w14:paraId="42F91F2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Το δεύτερο στοιχείο, που επιβεβαιώνει και την ομαλή λειτουργία του παρόντος νομοσχεδίου, είναι το γεγονός ότι, πρώτον, υπάρχει μία ευρεία συναίνεση σ</w:t>
      </w:r>
      <w:r>
        <w:rPr>
          <w:rFonts w:eastAsia="Times New Roman" w:cs="Times New Roman"/>
          <w:szCs w:val="24"/>
        </w:rPr>
        <w:t>τη Βουλή και, δεύτερον, ότι από την πλευρά μας όλες τις βασικές τροπολογίες που τέθηκαν τις υιοθετήσαμε. Δεν υπήρξε καμμία διάθεση να μην προχωρήσει η διαδικασία. Υιοθετήσαμε αρκετές τροπολογίες, αποσύρθηκαν τα δύο άρθρα τα οποία δημιουργούσαν εντάσεις, κά</w:t>
      </w:r>
      <w:r>
        <w:rPr>
          <w:rFonts w:eastAsia="Times New Roman" w:cs="Times New Roman"/>
          <w:szCs w:val="24"/>
        </w:rPr>
        <w:t xml:space="preserve">ναμε διπλή αποδοχή των τροπολογιών για τη θητεία του </w:t>
      </w:r>
      <w:r>
        <w:rPr>
          <w:rFonts w:eastAsia="Times New Roman" w:cs="Times New Roman"/>
          <w:szCs w:val="24"/>
        </w:rPr>
        <w:t>π</w:t>
      </w:r>
      <w:r>
        <w:rPr>
          <w:rFonts w:eastAsia="Times New Roman" w:cs="Times New Roman"/>
          <w:szCs w:val="24"/>
        </w:rPr>
        <w:t xml:space="preserve">ροέδρου της </w:t>
      </w:r>
      <w:r>
        <w:rPr>
          <w:rFonts w:eastAsia="Times New Roman" w:cs="Times New Roman"/>
          <w:szCs w:val="24"/>
        </w:rPr>
        <w:t>ε</w:t>
      </w:r>
      <w:r>
        <w:rPr>
          <w:rFonts w:eastAsia="Times New Roman" w:cs="Times New Roman"/>
          <w:szCs w:val="24"/>
        </w:rPr>
        <w:t>πιτροπής, για τα Α</w:t>
      </w:r>
      <w:r>
        <w:rPr>
          <w:rFonts w:eastAsia="Times New Roman" w:cs="Times New Roman"/>
          <w:szCs w:val="24"/>
        </w:rPr>
        <w:t>Μ</w:t>
      </w:r>
      <w:r>
        <w:rPr>
          <w:rFonts w:eastAsia="Times New Roman" w:cs="Times New Roman"/>
          <w:szCs w:val="24"/>
        </w:rPr>
        <w:t>ΕΑ και άλλα τα οποία αποτελούν μέρος της διάθεσής μας όχι να περιοριστεί, αλλά ίσα ίσα να φτάσουμε σε ένα σημείο συναίνεσης, μιας και όλοι συμφωνούμε ότι αποτελεί ένα νομ</w:t>
      </w:r>
      <w:r>
        <w:rPr>
          <w:rFonts w:eastAsia="Times New Roman" w:cs="Times New Roman"/>
          <w:szCs w:val="24"/>
        </w:rPr>
        <w:t xml:space="preserve">οσχέδιο μεγάλης σημασίας. </w:t>
      </w:r>
    </w:p>
    <w:p w14:paraId="42F91F23"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Το ξεκαθαρίζουμε ευθύς εξαρχής: Είναι ένα νομοσχέδιο που ρυθμίζει το κανονιστικό πλαίσιο. Από εκεί και πέρα, προφανώς η πλήρης και ομαλή αξιοποίηση του κανονιστικού πλαισίου σημαίνει ότι όλες οι αναθέτουσες αρχές, οι κρατικοί θεσ</w:t>
      </w:r>
      <w:r>
        <w:rPr>
          <w:rFonts w:eastAsia="Times New Roman" w:cs="Times New Roman"/>
          <w:szCs w:val="24"/>
        </w:rPr>
        <w:t xml:space="preserve">μοί και ούτω καθ’ εξής θα εφαρμόσουν το πνεύμα και την ουσία του νόμου και δεν θα επιδιώξουν να αποδυναμώσουν κάποιες ή μία ή περισσότερες από τις ιδιαίτερα ευνοϊκές </w:t>
      </w:r>
      <w:r>
        <w:rPr>
          <w:rFonts w:eastAsia="Times New Roman" w:cs="Times New Roman"/>
          <w:szCs w:val="24"/>
        </w:rPr>
        <w:lastRenderedPageBreak/>
        <w:t>διατάξεις. Νομίζω ότι αυτό το κανονιστικό πλαίσιο και πλήρες είναι και έχει στοχεύσεις. Θα</w:t>
      </w:r>
      <w:r>
        <w:rPr>
          <w:rFonts w:eastAsia="Times New Roman" w:cs="Times New Roman"/>
          <w:szCs w:val="24"/>
        </w:rPr>
        <w:t xml:space="preserve"> σταθώ στη συνέχεια σε αυτές. </w:t>
      </w:r>
    </w:p>
    <w:p w14:paraId="42F91F24"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Τώρα, η επίθεση που δεχθήκαμε όψιμα από τη Νέα Δημοκρατία, όπως διαπιστώσατε, αφορά μία μετατόπιση του ενδιαφέροντος της Νέας Δημοκρατίας σε άλλα πράγματα. Έχει μία εμμονή με την ψυχανάλυση των εκλογέων και με το γιατί ψηφίζο</w:t>
      </w:r>
      <w:r>
        <w:rPr>
          <w:rFonts w:eastAsia="Times New Roman" w:cs="Times New Roman"/>
          <w:szCs w:val="24"/>
        </w:rPr>
        <w:t xml:space="preserve">υν ΣΥΡΙΖΑ ή ΑΝΕΛ. Έχουν πολλαπλές ερμηνείες γι’ αυτό το φαινόμενο. Ακούω με ενδιαφέρον αυτές τις γνώμες, αλλά, όπως καταλαβαίνετε, δεν μπορούμε να κάνουμε συζήτηση επί της ουσίας για τη συμπεριφορά του εκλογικού σώματος στη χώρα. </w:t>
      </w:r>
    </w:p>
    <w:p w14:paraId="42F91F25"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Δεύτερον, αρκετοί συνάδελ</w:t>
      </w:r>
      <w:r>
        <w:rPr>
          <w:rFonts w:eastAsia="Times New Roman" w:cs="Times New Roman"/>
          <w:szCs w:val="24"/>
        </w:rPr>
        <w:t>φοί μου γίνονται προάγγελοι -ανάμεσά τους και ο κ. Χατζηδάκης προς μεγάλη μου έκπληξη- της απογοήτευσης που αισθάνονται οι ψηφοφόροι του ΣΥΡΙΖΑ και του πόσο σύντομα θα μας εγκαταλείψουν. Επίσης, αυτά ανήκουν σε επιστήμες που πραγματικά δεν κατέχω και δεν μ</w:t>
      </w:r>
      <w:r>
        <w:rPr>
          <w:rFonts w:eastAsia="Times New Roman" w:cs="Times New Roman"/>
          <w:szCs w:val="24"/>
        </w:rPr>
        <w:t xml:space="preserve">πορώ να τις διαχειριστώ. Εντούτοις, θα έλεγα, σε κάποια πράγματα θα πάρει πολύ χρόνο για να κλονιστεί η εμπιστοσύνη, όχι μόνο των ψηφοφόρων μας αλλά και των ψηφοφόρων της Νέας Δημοκρατίας. Αν </w:t>
      </w:r>
      <w:r>
        <w:rPr>
          <w:rFonts w:eastAsia="Times New Roman" w:cs="Times New Roman"/>
          <w:szCs w:val="24"/>
        </w:rPr>
        <w:lastRenderedPageBreak/>
        <w:t xml:space="preserve">μη τι άλλο, είμαστε μια </w:t>
      </w:r>
      <w:r>
        <w:rPr>
          <w:rFonts w:eastAsia="Times New Roman" w:cs="Times New Roman"/>
          <w:szCs w:val="24"/>
        </w:rPr>
        <w:t>Κ</w:t>
      </w:r>
      <w:r>
        <w:rPr>
          <w:rFonts w:eastAsia="Times New Roman" w:cs="Times New Roman"/>
          <w:szCs w:val="24"/>
        </w:rPr>
        <w:t>υβέρνηση με ηθικά προτάγματα. Γίνεται μ</w:t>
      </w:r>
      <w:r>
        <w:rPr>
          <w:rFonts w:eastAsia="Times New Roman" w:cs="Times New Roman"/>
          <w:szCs w:val="24"/>
        </w:rPr>
        <w:t xml:space="preserve">ια επίθεση και προσπάθεια να αποδομηθεί αυτό το «ηθικό πλεονέκτημα» που έχουμε. </w:t>
      </w:r>
    </w:p>
    <w:p w14:paraId="42F91F26"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Εγώ επιμένω ότι και στα θέματα που θίχτηκαν για τις τηλεοπτικές άδειες δεν μπορεί να καλυφθεί οποιοσδήποτε από το γεγονός ότι επί είκοσι τέσσερα χρόνια δεν σκέφθηκε κανείς να </w:t>
      </w:r>
      <w:r>
        <w:rPr>
          <w:rFonts w:eastAsia="Times New Roman" w:cs="Times New Roman"/>
          <w:szCs w:val="24"/>
        </w:rPr>
        <w:t xml:space="preserve">βγάλει ένα σύστημα αδειών. Οποιοδήποτε. Καλό, κακό, μέτριο! Να το βγάλει, να κάνει την απλή πράξη. Δεν μπορεί ένα σύστημα να δουλεύει με ετήσιες προσωρινές άδειες. Δεν υπάρχει άλλη ευρωπαϊκή χώρα. Τι να κάνουμε; </w:t>
      </w:r>
    </w:p>
    <w:p w14:paraId="42F91F27"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Απέναντι σε αυτό θα μας κάνετε επίθεση που </w:t>
      </w:r>
      <w:r>
        <w:rPr>
          <w:rFonts w:eastAsia="Times New Roman" w:cs="Times New Roman"/>
          <w:szCs w:val="24"/>
        </w:rPr>
        <w:t xml:space="preserve">εισάγουμε, όπως είχαμε δεσμευτεί, ένα σύστημα μόνιμο, με κάποιους κανόνες και ούτω καθ’ εξής; Μπορεί να υπάρχουν διαφωνίες στους κανόνες κ.λπ., αλλά αυτές οι ελάχιστες τομές, τουλάχιστον από την πλευρά της Νέας Δημοκρατίας, είναι αδόκιμες. Δεν μπορούμε να </w:t>
      </w:r>
      <w:r>
        <w:rPr>
          <w:rFonts w:eastAsia="Times New Roman" w:cs="Times New Roman"/>
          <w:szCs w:val="24"/>
        </w:rPr>
        <w:t xml:space="preserve">δεχόμαστε επίθεση για τις ανεξάρτητες αρχές. </w:t>
      </w:r>
    </w:p>
    <w:p w14:paraId="42F91F28"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Υπενθυμίζω ότι η Ανεξάρτητη Αρχή Δημοσίων Συμβάσεων συμμετείχε σε όλη τη διαβούλευση. Και προς μεγάλη μας έκπληξη –και αυτό αναπαρήγαγε- κάποια μάλιστα μέλη του διοικητικού συμβουλίου </w:t>
      </w:r>
      <w:r>
        <w:rPr>
          <w:rFonts w:eastAsia="Times New Roman" w:cs="Times New Roman"/>
          <w:szCs w:val="24"/>
        </w:rPr>
        <w:lastRenderedPageBreak/>
        <w:t>διατείνονταν προχθές στη δ</w:t>
      </w:r>
      <w:r>
        <w:rPr>
          <w:rFonts w:eastAsia="Times New Roman" w:cs="Times New Roman"/>
          <w:szCs w:val="24"/>
        </w:rPr>
        <w:t xml:space="preserve">ιαβούλευση ότι η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 xml:space="preserve">ρχή δεν είχε αρκετή συμμετοχή, το οποίο είναι εντελώς παραπλανητικό. </w:t>
      </w:r>
    </w:p>
    <w:p w14:paraId="42F91F29"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Ναι, τα μέλη του διοικητικού συμβουλίου μπορεί να είχαν διοριστεί από τον κ. Χατζηδάκη, αλλά ανήκουν σε μια ανεξάρτητη αρχή και λειτουργούν ως θεσμός. Δεν μπ</w:t>
      </w:r>
      <w:r>
        <w:rPr>
          <w:rFonts w:eastAsia="Times New Roman" w:cs="Times New Roman"/>
          <w:szCs w:val="24"/>
        </w:rPr>
        <w:t xml:space="preserve">ορεί να αναπαράγεται το επιχείρημα ότι υπάρχει αφαίμαξη των αρμοδιοτήτων αυτής της </w:t>
      </w:r>
      <w:r>
        <w:rPr>
          <w:rFonts w:eastAsia="Times New Roman" w:cs="Times New Roman"/>
          <w:szCs w:val="24"/>
        </w:rPr>
        <w:t>α</w:t>
      </w:r>
      <w:r>
        <w:rPr>
          <w:rFonts w:eastAsia="Times New Roman" w:cs="Times New Roman"/>
          <w:szCs w:val="24"/>
        </w:rPr>
        <w:t xml:space="preserve">νεξάρτητης </w:t>
      </w:r>
      <w:r>
        <w:rPr>
          <w:rFonts w:eastAsia="Times New Roman" w:cs="Times New Roman"/>
          <w:szCs w:val="24"/>
        </w:rPr>
        <w:t>α</w:t>
      </w:r>
      <w:r>
        <w:rPr>
          <w:rFonts w:eastAsia="Times New Roman" w:cs="Times New Roman"/>
          <w:szCs w:val="24"/>
        </w:rPr>
        <w:t>ρχής. Καμμία αλλαγή αρμοδιοτήτων!</w:t>
      </w:r>
    </w:p>
    <w:p w14:paraId="42F91F2A"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Δεν μπορεί να υπάρχει το επιχείρημα ότι, επειδή οι πόροι είναι υπεραρκετοί και επιστρέφονται στον προϋπολογισμό -γιατί δεν του</w:t>
      </w:r>
      <w:r>
        <w:rPr>
          <w:rFonts w:eastAsia="Times New Roman" w:cs="Times New Roman"/>
          <w:szCs w:val="24"/>
        </w:rPr>
        <w:t xml:space="preserve">ς δαπανά η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 xml:space="preserve">ρχή με τη σημερινή της δομή- μειώνονται ή μεταφέρονται κάποιοι σε μια νέα αρμοδιότητα –επαναλαμβάνω, από τους πόρους που δεν απορροφάει η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 xml:space="preserve">ρχή- ότι είναι στις προθέσεις της Κυβέρνησης ο στραγγαλισμός. </w:t>
      </w:r>
    </w:p>
    <w:p w14:paraId="42F91F2B"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Συνεπώς, επαναλαμβάν</w:t>
      </w:r>
      <w:r>
        <w:rPr>
          <w:rFonts w:eastAsia="Times New Roman" w:cs="Times New Roman"/>
          <w:szCs w:val="24"/>
        </w:rPr>
        <w:t xml:space="preserve">ω, ότι αυτού του τύπου οι επιθέσεις δεν δικαιολογούνται. Όσον αφορά τις πολιτικές επιθέσεις, επαναλαμβάνω, στα γενικά δεν μπορώ να απαντήσω. Ανήκουν στις επιστήμες περί αναλύσεων τις οποίες δεν μπορώ να χειριστώ. </w:t>
      </w:r>
    </w:p>
    <w:p w14:paraId="42F91F2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Επίσης, δεν μπορώ να χειριστώ το να τεκμαί</w:t>
      </w:r>
      <w:r>
        <w:rPr>
          <w:rFonts w:eastAsia="Times New Roman" w:cs="Times New Roman"/>
          <w:szCs w:val="24"/>
        </w:rPr>
        <w:t>ρεται κάποιος αν ο ΣΥΡΙΖΑ θέλει τον έλεγχο ή την ρύθμιση της αγοράς με βάση τα εικονίσματά που έχουμε στα προσωπικά μας γραφεία. Υποθέτω ότι η πολιτική έχει πιο ισχυρά επιχειρήματα, πάνω στα οποία μπορεί να πατήσει. Και ο σημερινός νόμος, νομίζω, είναι ένα</w:t>
      </w:r>
      <w:r>
        <w:rPr>
          <w:rFonts w:eastAsia="Times New Roman" w:cs="Times New Roman"/>
          <w:szCs w:val="24"/>
        </w:rPr>
        <w:t xml:space="preserve"> πολύ ισχυρό επιχείρημα για να δούμε τι θέλει και τι κάνει η παρούσα Κυβέρνηση. </w:t>
      </w:r>
    </w:p>
    <w:p w14:paraId="42F91F2D"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Εισαγωγικά να υπενθυμίσω ότι και το παρόν νομοσχέδιο είναι μέρος μιας συγκεκριμένης στρατηγικής, την οποία έχει εξαγγείλει η Κυβέρνηση για το πώς θεωρεί ότι μπορεί να γυρίσει </w:t>
      </w:r>
      <w:r>
        <w:rPr>
          <w:rFonts w:eastAsia="Times New Roman" w:cs="Times New Roman"/>
          <w:szCs w:val="24"/>
        </w:rPr>
        <w:t xml:space="preserve">η οικονομία σε θετικό πρόσημο, πώς μπορεί να επιστρέψει η ανάπτυξη, τι χαρακτηριστικά πρέπει να έχει αυτή η ανάπτυξη, η δίκαιη ανάπτυξη, και είναι εναρμονισμένο με όλα τα νομοθετήματα και την πολιτική που εφαρμόζουμε σε μια σειρά από τομείς. </w:t>
      </w:r>
    </w:p>
    <w:p w14:paraId="42F91F2E"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Πρόσφατο παρά</w:t>
      </w:r>
      <w:r>
        <w:rPr>
          <w:rFonts w:eastAsia="Times New Roman" w:cs="Times New Roman"/>
          <w:szCs w:val="24"/>
        </w:rPr>
        <w:t xml:space="preserve">δειγμα είναι ο αναπτυξιακός νόμος, η πολιτική μας γύρω από τα ΕΣΠΑ, το παρόν νομοσχέδιο, τα νομοσχέδια που θα έρθουν και πολύ σύντομα για την αδειοδότηση των επιχειρήσεων και τις στρατηγικές επενδύσεις κ.ο.κ. </w:t>
      </w:r>
    </w:p>
    <w:p w14:paraId="42F91F2F"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Άρα, δεν είναι αποσπασματική νομοθέτηση. Είναι</w:t>
      </w:r>
      <w:r>
        <w:rPr>
          <w:rFonts w:eastAsia="Times New Roman" w:cs="Times New Roman"/>
          <w:szCs w:val="24"/>
        </w:rPr>
        <w:t xml:space="preserve"> στο πλαίσιο μιας στρατηγικής. Επαναλαμβάνω, η στρατηγική αυτή, η αναπτυξιακή στρατηγική της χώρας αποτελεί και ένα ισχυρό κείμενο, το οποίο τον επόμενο Σεπτέμβρη θα οριοθετεί όλα αυτά τα βασικά στοιχεία της πολιτικής, την οποία έχουμε επιλέξει. </w:t>
      </w:r>
    </w:p>
    <w:p w14:paraId="42F91F3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Ας μπούμε</w:t>
      </w:r>
      <w:r>
        <w:rPr>
          <w:rFonts w:eastAsia="Times New Roman" w:cs="Times New Roman"/>
          <w:szCs w:val="24"/>
        </w:rPr>
        <w:t xml:space="preserve"> τώρα στον συγκεκριμένο νόμο, αν έχει ή όχι στοχοθεσία. </w:t>
      </w:r>
    </w:p>
    <w:p w14:paraId="42F91F31"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Πρώτον, γίνεται μεγάλη συζήτηση για τις μικρομεσαίες επιχειρήσεις. Υπενθυμίζω, για τις μικρομεσαίες επιχειρήσεις, εμείς έχουμε επιλέξει και με τα δύο χρηματοδοτικά εργαλεία που έχουμε χρησιμοποιήσει:</w:t>
      </w:r>
      <w:r>
        <w:rPr>
          <w:rFonts w:eastAsia="Times New Roman" w:cs="Times New Roman"/>
          <w:szCs w:val="24"/>
        </w:rPr>
        <w:t xml:space="preserve"> Τον αναπτυξιακό νόμο που ψηφίσαμε, ο οποίος, επαναλαμβάνω, είναι αποκλειστικά για μικρομεσαίες επιχειρήσεις. </w:t>
      </w:r>
    </w:p>
    <w:p w14:paraId="42F91F3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Δεύτερον, με την πολιτική στα προγράμματα επιχειρηματικότητας του ΕΣΠΑ, τα οποία είναι όλα δομημένα γύρω από πολύ μικρές –απαντάω και στους φίλου</w:t>
      </w:r>
      <w:r>
        <w:rPr>
          <w:rFonts w:eastAsia="Times New Roman" w:cs="Times New Roman"/>
          <w:szCs w:val="24"/>
        </w:rPr>
        <w:t xml:space="preserve">ς του ΚΚΕ- επιχειρήσεις, νέους επιστήμονες που θέλουν να ξεκινήσουν τη δραστηριότητά τους. Άρα, είναι πολύ οριοθετημένα. </w:t>
      </w:r>
    </w:p>
    <w:p w14:paraId="42F91F33"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Και εδώ, σήμερα, στο συγκεκριμένο νομοσχέδιο κάνουμε ένα σημαντικό βήμα. Πρώτον, εάν υπάρχει προοπτική υπεργολαβίας σε ένα έργο, οι δη</w:t>
      </w:r>
      <w:r>
        <w:rPr>
          <w:rFonts w:eastAsia="Times New Roman" w:cs="Times New Roman"/>
          <w:szCs w:val="24"/>
        </w:rPr>
        <w:t>μόσιες συμβάσεις πρέπει να δηλώνονται ρητά, το οποίο σημαίνει ότι η αναθέτουσα αρχή έχει πλήρη εικόνα για το πώς θα γίνει αυτή η διαδικασία, ποιος είναι ο κεντρικός υποψήφιος, τι υπεργολαβίες έχει αυτή η διαδικασία της δημόσιας σύμβασης. Ταυτόχρονα, θα δημ</w:t>
      </w:r>
      <w:r>
        <w:rPr>
          <w:rFonts w:eastAsia="Times New Roman" w:cs="Times New Roman"/>
          <w:szCs w:val="24"/>
        </w:rPr>
        <w:t>ιουργεί και τις προϋποθέσεις, ώστε η αναθέτουσα αρχή να επιλέξει οποιαδήποτε στρατηγική θεωρεί ότι μπορεί να διευκολύνει αυτή τη διαδικασία υπέρ των μικρομεσαίων επιχειρήσεων.</w:t>
      </w:r>
    </w:p>
    <w:p w14:paraId="42F91F34"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Δεύτερον, οι διατάξεις του νόμου εφαρμόζονται σε όλες τις συμβάσεις ανεξαρτήτως </w:t>
      </w:r>
      <w:r>
        <w:rPr>
          <w:rFonts w:eastAsia="Times New Roman" w:cs="Times New Roman"/>
          <w:szCs w:val="24"/>
        </w:rPr>
        <w:t>είδους και εκτιμώμενης αξίας, προκειμένου να έχουμε και εδώ διαφανείς, ταχύτερες, πιο ευέλικτες διαδικασίες. Η επιλογή αφορά σε συμβάσεις και μικρής σχετικής αξίας που δημιουργούν συνθήκες καλύτερης διαφάνειας και υγιούς ανταγωνισμού, αλλά και χώρο για τις</w:t>
      </w:r>
      <w:r>
        <w:rPr>
          <w:rFonts w:eastAsia="Times New Roman" w:cs="Times New Roman"/>
          <w:szCs w:val="24"/>
        </w:rPr>
        <w:t xml:space="preserve"> μικρομεσαίες επιχειρήσεις.</w:t>
      </w:r>
    </w:p>
    <w:p w14:paraId="42F91F35"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Στην ίδια κατεύθυνση υπάρχει και πληθώρα άλλων άρθρων. Προβλέπεται η επίτευξη οικονομιών κλίμακος, αλλά ταυτόχρονα επιτρέπεται η κατάτμηση ορισμένων πολύ μεγάλων διαγωνισμών, ακριβώς για να υπάρξει πιο ευρεία συμμετοχή μικρομεσα</w:t>
      </w:r>
      <w:r>
        <w:rPr>
          <w:rFonts w:eastAsia="Times New Roman" w:cs="Times New Roman"/>
          <w:szCs w:val="24"/>
        </w:rPr>
        <w:t>ίων επιχειρήσεων.</w:t>
      </w:r>
    </w:p>
    <w:p w14:paraId="42F91F36"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Ο δεύτερος στόχος είναι ο εξής: Προφανώς επιδιώκουμε οικονομίες κλίμακας, οι οποίες θα έρθουν από τις συμφωνίες-πλαίσιο –αυτό αναφέρθηκε διεξοδικά και από τους εισηγητές μας, αλλά ακούστηκε και από εισηγητές άλλων κομμάτων- και τις κεντρι</w:t>
      </w:r>
      <w:r>
        <w:rPr>
          <w:rFonts w:eastAsia="Times New Roman" w:cs="Times New Roman"/>
          <w:szCs w:val="24"/>
        </w:rPr>
        <w:t>κές αρχές αγορών. Το ολοκληρωμένο μοντέλο κεντρικών προμηθειών προφανώς και μπορεί να εξοικονομήσει τεράστιους πόρους και ταυτόχρονα να δημιουργήσει ισχυρότερους κανόνες διαφάνειας, εφ’ όσον εισάγονται στο σύνολό τους τα σύγχρονα εργαλεία δημοσίων συμβάσεω</w:t>
      </w:r>
      <w:r>
        <w:rPr>
          <w:rFonts w:eastAsia="Times New Roman" w:cs="Times New Roman"/>
          <w:szCs w:val="24"/>
        </w:rPr>
        <w:t>ν, όπως οι συμφωνίες-πλαίσιο, οι ηλεκτρονικοί κατάλογοι, οι συμβάσεις καινοτομίας και άλλα πολλά εργαλεία τα οποία είναι στη διάθεση των αρχών ανάθεσης δημοσίων συμβάσεων.</w:t>
      </w:r>
    </w:p>
    <w:p w14:paraId="42F91F37"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Επιπρόσθετα, επεξεργαζόμαστε την εθνική στρατηγική για τις δημόσιες συμβάσεις, η οπο</w:t>
      </w:r>
      <w:r>
        <w:rPr>
          <w:rFonts w:eastAsia="Times New Roman" w:cs="Times New Roman"/>
          <w:szCs w:val="24"/>
        </w:rPr>
        <w:t xml:space="preserve">ία θα δώσει το πλαίσιο, τη διάσταση και τις επιδιώξεις για τα επόμενα χρόνια, καθώς και τα οφέλη που μπορεί να </w:t>
      </w:r>
      <w:r>
        <w:rPr>
          <w:rFonts w:eastAsia="Times New Roman" w:cs="Times New Roman"/>
          <w:szCs w:val="24"/>
        </w:rPr>
        <w:lastRenderedPageBreak/>
        <w:t>προκύψουν για την εγχώρια οικονομία, εφ’ όσον είναι διατυπωμένη στο πλαίσιο μιας εθνικής στρατηγικής από τη διαχείριση των δημοσίων συμβάσεων.</w:t>
      </w:r>
    </w:p>
    <w:p w14:paraId="42F91F38"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Υπενθυμίζω, ανοίγοντας παρένθεση, ότι με τον παρόντα νόμο καταργούμε όλους τους νόμους που υπήρχαν για τα θέματα αυτά προηγουμένως. Ξεκαθαρίζει το τοπίο. Ενοποιούνται όλες οι διαδικασίες στο παρόν κανονιστικό πλαίσιο.</w:t>
      </w:r>
    </w:p>
    <w:p w14:paraId="42F91F39"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Τρίτος στόχος είναι η μείωση της γραφε</w:t>
      </w:r>
      <w:r>
        <w:rPr>
          <w:rFonts w:eastAsia="Times New Roman" w:cs="Times New Roman"/>
          <w:szCs w:val="24"/>
        </w:rPr>
        <w:t>ιοκρατίας και του διοικητικού φόρτου, αλλά και η διαφάνεια των διαδικασιών. Με το Εθνικό Σύστημα Ηλεκτρονικών Δημοσίων Συμβάσεων και το Κεντρικό Ηλεκτρονικό Μητρώο Δημοσίων Συμβάσεων, με την εισαγωγή των δυναμικών συστημάτων αγορών, τον ηλεκτρονικό πλειστη</w:t>
      </w:r>
      <w:r>
        <w:rPr>
          <w:rFonts w:eastAsia="Times New Roman" w:cs="Times New Roman"/>
          <w:szCs w:val="24"/>
        </w:rPr>
        <w:t xml:space="preserve">ριασμό, την ανάπτυξη νέων ηλεκτρονικών τεχνικών αγορών και τους ηλεκτρονικούς καταλόγους, ενισχύεται η αποτελεσματικότητα και η διαφάνεια. </w:t>
      </w:r>
    </w:p>
    <w:p w14:paraId="42F91F3A"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Εδώ έχει σημασία αν είμαστε έτοιμοι να προχωρήσουμε στην επάρκεια του πληροφορικού συστήματος. Υπενθυμίζω ότι κατέθε</w:t>
      </w:r>
      <w:r>
        <w:rPr>
          <w:rFonts w:eastAsia="Times New Roman" w:cs="Times New Roman"/>
          <w:szCs w:val="24"/>
        </w:rPr>
        <w:t xml:space="preserve">σα στην </w:t>
      </w:r>
      <w:r>
        <w:rPr>
          <w:rFonts w:eastAsia="Times New Roman" w:cs="Times New Roman"/>
          <w:szCs w:val="24"/>
        </w:rPr>
        <w:t>ε</w:t>
      </w:r>
      <w:r>
        <w:rPr>
          <w:rFonts w:eastAsia="Times New Roman" w:cs="Times New Roman"/>
          <w:szCs w:val="24"/>
        </w:rPr>
        <w:t>πιτροπή τα στοιχεία που έδειχναν μία γρήγορη άνοδο των στοιχείων και του αριθμού των πράξεων που καταγράφονται από το σημερινό σύστημα. Από τις διακόσιες χιλιάδες εγγραφές, φθάσαμε στις επτακόσιες χιλιάδες εγγραφές και θα υπάρξει και επιπρόσθετη α</w:t>
      </w:r>
      <w:r>
        <w:rPr>
          <w:rFonts w:eastAsia="Times New Roman" w:cs="Times New Roman"/>
          <w:szCs w:val="24"/>
        </w:rPr>
        <w:t xml:space="preserve">ύξηση. </w:t>
      </w:r>
    </w:p>
    <w:p w14:paraId="42F91F3B"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Το ηλεκτρονικό σύστημα έχει αναβαθμιστεί. Τώρα είμαστε σε συζητήσεις για να υπάρξει πλήρης επάρκεια του ηλεκτρονικού συστήματος τα επόμενα χρόνια. Υπενθυμίζω ότι το ηλεκτρονικό σύστημα το βρήκαμε σε μία ενδιάμεση κατάσταση και ήταν πρωτοβουλία της </w:t>
      </w:r>
      <w:r>
        <w:rPr>
          <w:rFonts w:eastAsia="Times New Roman" w:cs="Times New Roman"/>
          <w:szCs w:val="24"/>
        </w:rPr>
        <w:t>Κυβέρνησης έναν χρόνο πριν να επεκτείνει τη σύμβαση, να επιταχύνει τις διαδικασίες και να φέρει το σύστημα στο σημείο να δέχεται, όπως σήμερα, έναν τεράστιο αριθμό εγγραφών. Επαναλαμβάνω και σήμερα ότι μιλάμε για επτακόσιες χιλιάδες εγγραφές.</w:t>
      </w:r>
    </w:p>
    <w:p w14:paraId="42F91F3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Όσον αφορά τη</w:t>
      </w:r>
      <w:r>
        <w:rPr>
          <w:rFonts w:eastAsia="Times New Roman" w:cs="Times New Roman"/>
          <w:szCs w:val="24"/>
        </w:rPr>
        <w:t xml:space="preserve">ν έγκαιρη πληροφόρηση, αυτό τέθηκε από πολλούς ομιλητές. Υπενθυμίζω ότι προβλέπεται μέσα οποιοσδήποτε διαγωνισμός ή αναθέτουσα αρχή προκαταβολικά να το εξαγγείλει και να </w:t>
      </w:r>
      <w:r>
        <w:rPr>
          <w:rFonts w:eastAsia="Times New Roman" w:cs="Times New Roman"/>
          <w:szCs w:val="24"/>
        </w:rPr>
        <w:lastRenderedPageBreak/>
        <w:t>έχει όλη την αναγκαία διαβούλευση, προκειμένου να αποφύγουμε με οποιονδήποτε τρόπο φωτ</w:t>
      </w:r>
      <w:r>
        <w:rPr>
          <w:rFonts w:eastAsia="Times New Roman" w:cs="Times New Roman"/>
          <w:szCs w:val="24"/>
        </w:rPr>
        <w:t xml:space="preserve">ογραφικούς διαγωνισμούς ή προδιαγραφές οι οποίες ακυρώνουν τον διαγωνισμό. Άρα, υπάρχει εντός του νομοσχεδίου. </w:t>
      </w:r>
    </w:p>
    <w:p w14:paraId="42F91F3D"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Η αντικειμενική αξιολόγηση των προτάσεων μεγιστοποιείται. Επαναλαμβάνω ότι όλα είναι ηλεκτρονικά. Αν κρίνουμε μάλιστα και από τον τρόπο που προκ</w:t>
      </w:r>
      <w:r>
        <w:rPr>
          <w:rFonts w:eastAsia="Times New Roman" w:cs="Times New Roman"/>
          <w:szCs w:val="24"/>
        </w:rPr>
        <w:t xml:space="preserve">ηρύσσουμε τα προγράμματα του ΕΣΠΑ και διάφορα άλλα, τα έχουμε κάνει τόσο ηλεκτρονικά και τόσο αντικειμενικά, που προσομοιάζουν περίπου με </w:t>
      </w:r>
      <w:r>
        <w:rPr>
          <w:rFonts w:eastAsia="Times New Roman" w:cs="Times New Roman"/>
          <w:szCs w:val="24"/>
        </w:rPr>
        <w:t>π</w:t>
      </w:r>
      <w:r>
        <w:rPr>
          <w:rFonts w:eastAsia="Times New Roman" w:cs="Times New Roman"/>
          <w:szCs w:val="24"/>
        </w:rPr>
        <w:t xml:space="preserve">ανελλαδικές </w:t>
      </w:r>
      <w:r>
        <w:rPr>
          <w:rFonts w:eastAsia="Times New Roman" w:cs="Times New Roman"/>
          <w:szCs w:val="24"/>
        </w:rPr>
        <w:t>ε</w:t>
      </w:r>
      <w:r>
        <w:rPr>
          <w:rFonts w:eastAsia="Times New Roman" w:cs="Times New Roman"/>
          <w:szCs w:val="24"/>
        </w:rPr>
        <w:t>ξετάσεις. Δηλαδή, είναι αδύνατον οποιοσδήποτε να παρέμβει στο σύστημα και να το επηρεάσει.</w:t>
      </w:r>
    </w:p>
    <w:p w14:paraId="42F91F3E"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Τέταρτος </w:t>
      </w:r>
      <w:r>
        <w:rPr>
          <w:rFonts w:eastAsia="Times New Roman" w:cs="Times New Roman"/>
          <w:szCs w:val="24"/>
        </w:rPr>
        <w:t>στόχος είναι τα κοινωνικά και περιβαλλοντικά κριτήρια. Αυτές είναι δύο ισχυρές παρεμβάσεις στο νέο κανονιστικό πλαίσιο, πρώτον διότι είναι πλέον δέσμευση και όρος απένταξης κάποιου που έχει αναλάβει δημόσιο έργο ή προμήθεια το γεγονός ότι δεν τηρεί περιβαλ</w:t>
      </w:r>
      <w:r>
        <w:rPr>
          <w:rFonts w:eastAsia="Times New Roman" w:cs="Times New Roman"/>
          <w:szCs w:val="24"/>
        </w:rPr>
        <w:t xml:space="preserve">λοντική, κοινωνικοασφαλιστική και εργατική νομοθεσία κατά την ανάθεση και εκτέλεση του έργου. Άρα, έχουμε πλέον ρητά δεσμευμένο </w:t>
      </w:r>
      <w:r>
        <w:rPr>
          <w:rFonts w:eastAsia="Times New Roman" w:cs="Times New Roman"/>
          <w:szCs w:val="24"/>
        </w:rPr>
        <w:lastRenderedPageBreak/>
        <w:t>ότι συμπτώματα «μαύρης» εργασίας και άλλων φαινομένων αποτελούν άμεση αιτία άρσης της ανάθεσης και της εκτέλεσης του έργου.</w:t>
      </w:r>
    </w:p>
    <w:p w14:paraId="42F91F3F"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Το δ</w:t>
      </w:r>
      <w:r>
        <w:rPr>
          <w:rFonts w:eastAsia="Times New Roman" w:cs="Times New Roman"/>
          <w:szCs w:val="24"/>
        </w:rPr>
        <w:t xml:space="preserve">εύτερο και σημαντικό στοιχείο είναι ότι ρητά ενισχύονται οι φορείς με κοινωνικά χαρακτηριστικά. Για πρώτη φορά ενεργοποιείται η δυνατότητα στις αναθέτουσες αρχές να παραχωρούν κατ’ αποκλειστικότητα το δικαίωμα συμμετοχής σε διαδικασία σύναψης συμβάσεων σε </w:t>
      </w:r>
      <w:r>
        <w:rPr>
          <w:rFonts w:eastAsia="Times New Roman" w:cs="Times New Roman"/>
          <w:szCs w:val="24"/>
        </w:rPr>
        <w:t>π</w:t>
      </w:r>
      <w:r>
        <w:rPr>
          <w:rFonts w:eastAsia="Times New Roman" w:cs="Times New Roman"/>
          <w:szCs w:val="24"/>
        </w:rPr>
        <w:t xml:space="preserve">ροστατευόμενα </w:t>
      </w:r>
      <w:r>
        <w:rPr>
          <w:rFonts w:eastAsia="Times New Roman" w:cs="Times New Roman"/>
          <w:szCs w:val="24"/>
        </w:rPr>
        <w:t>π</w:t>
      </w:r>
      <w:r>
        <w:rPr>
          <w:rFonts w:eastAsia="Times New Roman" w:cs="Times New Roman"/>
          <w:szCs w:val="24"/>
        </w:rPr>
        <w:t xml:space="preserve">αραγωγικά </w:t>
      </w:r>
      <w:r>
        <w:rPr>
          <w:rFonts w:eastAsia="Times New Roman" w:cs="Times New Roman"/>
          <w:szCs w:val="24"/>
        </w:rPr>
        <w:t>ε</w:t>
      </w:r>
      <w:r>
        <w:rPr>
          <w:rFonts w:eastAsia="Times New Roman" w:cs="Times New Roman"/>
          <w:szCs w:val="24"/>
        </w:rPr>
        <w:t xml:space="preserve">ργαστήρια, σε </w:t>
      </w:r>
      <w:r>
        <w:rPr>
          <w:rFonts w:eastAsia="Times New Roman" w:cs="Times New Roman"/>
          <w:szCs w:val="24"/>
        </w:rPr>
        <w:t>κ</w:t>
      </w:r>
      <w:r>
        <w:rPr>
          <w:rFonts w:eastAsia="Times New Roman" w:cs="Times New Roman"/>
          <w:szCs w:val="24"/>
        </w:rPr>
        <w:t xml:space="preserve">οινωνικούς </w:t>
      </w:r>
      <w:r>
        <w:rPr>
          <w:rFonts w:eastAsia="Times New Roman" w:cs="Times New Roman"/>
          <w:szCs w:val="24"/>
        </w:rPr>
        <w:t>σ</w:t>
      </w:r>
      <w:r>
        <w:rPr>
          <w:rFonts w:eastAsia="Times New Roman" w:cs="Times New Roman"/>
          <w:szCs w:val="24"/>
        </w:rPr>
        <w:t xml:space="preserve">υνεταιρισμούς </w:t>
      </w:r>
      <w:r>
        <w:rPr>
          <w:rFonts w:eastAsia="Times New Roman" w:cs="Times New Roman"/>
          <w:szCs w:val="24"/>
        </w:rPr>
        <w:t>π</w:t>
      </w:r>
      <w:r>
        <w:rPr>
          <w:rFonts w:eastAsia="Times New Roman" w:cs="Times New Roman"/>
          <w:szCs w:val="24"/>
        </w:rPr>
        <w:t xml:space="preserve">εριορισμένης </w:t>
      </w:r>
      <w:r>
        <w:rPr>
          <w:rFonts w:eastAsia="Times New Roman" w:cs="Times New Roman"/>
          <w:szCs w:val="24"/>
        </w:rPr>
        <w:t>ε</w:t>
      </w:r>
      <w:r>
        <w:rPr>
          <w:rFonts w:eastAsia="Times New Roman" w:cs="Times New Roman"/>
          <w:szCs w:val="24"/>
        </w:rPr>
        <w:t xml:space="preserve">υθύνης, σε </w:t>
      </w:r>
      <w:r>
        <w:rPr>
          <w:rFonts w:eastAsia="Times New Roman" w:cs="Times New Roman"/>
          <w:szCs w:val="24"/>
        </w:rPr>
        <w:t>κ</w:t>
      </w:r>
      <w:r>
        <w:rPr>
          <w:rFonts w:eastAsia="Times New Roman" w:cs="Times New Roman"/>
          <w:szCs w:val="24"/>
        </w:rPr>
        <w:t xml:space="preserve">οινωνικές </w:t>
      </w:r>
      <w:r>
        <w:rPr>
          <w:rFonts w:eastAsia="Times New Roman" w:cs="Times New Roman"/>
          <w:szCs w:val="24"/>
        </w:rPr>
        <w:t>σ</w:t>
      </w:r>
      <w:r>
        <w:rPr>
          <w:rFonts w:eastAsia="Times New Roman" w:cs="Times New Roman"/>
          <w:szCs w:val="24"/>
        </w:rPr>
        <w:t xml:space="preserve">υνεταιριστικές </w:t>
      </w:r>
      <w:r>
        <w:rPr>
          <w:rFonts w:eastAsia="Times New Roman" w:cs="Times New Roman"/>
          <w:szCs w:val="24"/>
        </w:rPr>
        <w:t>ε</w:t>
      </w:r>
      <w:r>
        <w:rPr>
          <w:rFonts w:eastAsia="Times New Roman" w:cs="Times New Roman"/>
          <w:szCs w:val="24"/>
        </w:rPr>
        <w:t xml:space="preserve">πιχειρήσεις </w:t>
      </w:r>
      <w:r>
        <w:rPr>
          <w:rFonts w:eastAsia="Times New Roman" w:cs="Times New Roman"/>
          <w:szCs w:val="24"/>
        </w:rPr>
        <w:t>έ</w:t>
      </w:r>
      <w:r>
        <w:rPr>
          <w:rFonts w:eastAsia="Times New Roman" w:cs="Times New Roman"/>
          <w:szCs w:val="24"/>
        </w:rPr>
        <w:t>νταξης και κάθε άλλο οικονομικό φορέα που έχει ως κύριο σκοπό, βάσει του καταστατικού του, την επαγγελματική και κοινωνικ</w:t>
      </w:r>
      <w:r>
        <w:rPr>
          <w:rFonts w:eastAsia="Times New Roman" w:cs="Times New Roman"/>
          <w:szCs w:val="24"/>
        </w:rPr>
        <w:t xml:space="preserve">ή ένταξη ατόμων με αναπηρία ή μειονεκτούντων προσώπων, εφόσον αυτοί καλύπτουν το 30% των εργαζομένων. </w:t>
      </w:r>
    </w:p>
    <w:p w14:paraId="42F91F4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Αυτό σε συνδυασμό με την επικείμενη νέα νομοθετική πρωτοβουλία για την κοινωνική οικονομία η οποία ετοιμάζεται από το αρμόδιο Υπουργείο, τον νέο αναπτυξι</w:t>
      </w:r>
      <w:r>
        <w:rPr>
          <w:rFonts w:eastAsia="Times New Roman" w:cs="Times New Roman"/>
          <w:szCs w:val="24"/>
        </w:rPr>
        <w:t xml:space="preserve">ακό νόμο στον οποίο εντάχθηκαν –υπενθυμίζω- οι Κοιν.Σ.Επ. με μειωμένο ελάχιστο ύψος επένδυσης τα 50.000 ευρώ και την ένταξη για πρώτη </w:t>
      </w:r>
      <w:r>
        <w:rPr>
          <w:rFonts w:eastAsia="Times New Roman" w:cs="Times New Roman"/>
          <w:szCs w:val="24"/>
        </w:rPr>
        <w:lastRenderedPageBreak/>
        <w:t>φορά στα ΕΣΠΑ των κοινωνικών επιχειρήσεων</w:t>
      </w:r>
      <w:r>
        <w:rPr>
          <w:rFonts w:eastAsia="Times New Roman" w:cs="Times New Roman"/>
          <w:szCs w:val="24"/>
        </w:rPr>
        <w:t>,</w:t>
      </w:r>
      <w:r>
        <w:rPr>
          <w:rFonts w:eastAsia="Times New Roman" w:cs="Times New Roman"/>
          <w:szCs w:val="24"/>
        </w:rPr>
        <w:t xml:space="preserve"> που συμμετέχουν στα προγράμματα του 2014-2020, νομίζω ότι φτιάχνεται ένα πολύ σ</w:t>
      </w:r>
      <w:r>
        <w:rPr>
          <w:rFonts w:eastAsia="Times New Roman" w:cs="Times New Roman"/>
          <w:szCs w:val="24"/>
        </w:rPr>
        <w:t>αφώς ευνοϊκότερο πεδίο για έναν τομέα ο οποίος μπορεί να αποτελέσει ιδιαίτερα σημαντικό τομέα για την ελληνική οικονομία.</w:t>
      </w:r>
    </w:p>
    <w:p w14:paraId="42F91F41"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Επιτρέψτε μου να πω για τον πέμπτο και τελευταίο στόχο</w:t>
      </w:r>
      <w:r>
        <w:rPr>
          <w:rFonts w:eastAsia="Times New Roman" w:cs="Times New Roman"/>
          <w:szCs w:val="24"/>
        </w:rPr>
        <w:t>,</w:t>
      </w:r>
      <w:r>
        <w:rPr>
          <w:rFonts w:eastAsia="Times New Roman" w:cs="Times New Roman"/>
          <w:szCs w:val="24"/>
        </w:rPr>
        <w:t xml:space="preserve"> που είναι η καταπολέμηση της διαφθοράς. Οι ρυθμίσεις που αφορούν το άρθρο 24 γ</w:t>
      </w:r>
      <w:r>
        <w:rPr>
          <w:rFonts w:eastAsia="Times New Roman" w:cs="Times New Roman"/>
          <w:szCs w:val="24"/>
        </w:rPr>
        <w:t>ια τη σύγκρουση συμφερόντων και το άρθρο 73 για υποχρεωτικούς λόγους αποκλεισμού θωρακίζουν το σύστημα ανάθεσης και εκτέλεσης δημοσίων συμβάσεων απέναντι σε φαινόμενα διαφθοράς και αθέμιτες συναλλαγές.</w:t>
      </w:r>
    </w:p>
    <w:p w14:paraId="42F91F4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Νομίζω ότι και η πορεία της παρούσας Κυβέρνησης, με το</w:t>
      </w:r>
      <w:r>
        <w:rPr>
          <w:rFonts w:eastAsia="Times New Roman" w:cs="Times New Roman"/>
          <w:szCs w:val="24"/>
        </w:rPr>
        <w:t>υς ελέγχους που κάνουμε και για το παρελθόν, έχει δείξει σημαντικά αποτελέσματα. Υπενθυμίζω ότι το Υπουργείο Οικονομικών έχει προβεί σε εντολές ελέγχου για διακόσιες εξήντα μία υποθέσεις και έχει κλείσει εκατόν εξήντα έξι απ’ αυτές, με σημαντικό όφελος για</w:t>
      </w:r>
      <w:r>
        <w:rPr>
          <w:rFonts w:eastAsia="Times New Roman" w:cs="Times New Roman"/>
          <w:szCs w:val="24"/>
        </w:rPr>
        <w:t xml:space="preserve"> τα δημόσια ταμεία. </w:t>
      </w:r>
    </w:p>
    <w:p w14:paraId="42F91F43"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Θα ήθελα να αναφερθώ και σε ένα σημείο</w:t>
      </w:r>
      <w:r>
        <w:rPr>
          <w:rFonts w:eastAsia="Times New Roman" w:cs="Times New Roman"/>
          <w:szCs w:val="24"/>
        </w:rPr>
        <w:t>,</w:t>
      </w:r>
      <w:r>
        <w:rPr>
          <w:rFonts w:eastAsia="Times New Roman" w:cs="Times New Roman"/>
          <w:szCs w:val="24"/>
        </w:rPr>
        <w:t xml:space="preserve"> που αφορά την πολιτική του ΣΥΡΙΖΑ σ’ αυτό το θέμα. Κατ’ αρχάς, θα ήθελα να υπενθυμίσω ότι στην Ευρωβουλή ο ΣΥΡΙΖΑ δεν συμμετείχε σε </w:t>
      </w:r>
      <w:r>
        <w:rPr>
          <w:rFonts w:eastAsia="Times New Roman" w:cs="Times New Roman"/>
          <w:szCs w:val="24"/>
        </w:rPr>
        <w:t>ε</w:t>
      </w:r>
      <w:r>
        <w:rPr>
          <w:rFonts w:eastAsia="Times New Roman" w:cs="Times New Roman"/>
          <w:szCs w:val="24"/>
        </w:rPr>
        <w:t xml:space="preserve">πιτροπές της Ευρωβουλής στη συζήτηση των </w:t>
      </w:r>
      <w:r>
        <w:rPr>
          <w:rFonts w:eastAsia="Times New Roman" w:cs="Times New Roman"/>
          <w:szCs w:val="24"/>
        </w:rPr>
        <w:t>ο</w:t>
      </w:r>
      <w:r>
        <w:rPr>
          <w:rFonts w:eastAsia="Times New Roman" w:cs="Times New Roman"/>
          <w:szCs w:val="24"/>
        </w:rPr>
        <w:t xml:space="preserve">δηγιών. Είχαμε μόνο </w:t>
      </w:r>
      <w:r>
        <w:rPr>
          <w:rFonts w:eastAsia="Times New Roman" w:cs="Times New Roman"/>
          <w:szCs w:val="24"/>
        </w:rPr>
        <w:t xml:space="preserve">τον Χουντή. Η </w:t>
      </w:r>
      <w:r>
        <w:rPr>
          <w:rFonts w:eastAsia="Times New Roman" w:cs="Times New Roman"/>
          <w:szCs w:val="24"/>
          <w:lang w:val="en-US"/>
        </w:rPr>
        <w:t>GUE</w:t>
      </w:r>
      <w:r>
        <w:rPr>
          <w:rFonts w:eastAsia="Times New Roman" w:cs="Times New Roman"/>
          <w:szCs w:val="24"/>
        </w:rPr>
        <w:t>, η ομάδα της Αριστεράς στην οποία συμμετέχει ο ΣΥΡΙΖΑ, ψήφισε «</w:t>
      </w:r>
      <w:r>
        <w:rPr>
          <w:rFonts w:eastAsia="Times New Roman" w:cs="Times New Roman"/>
          <w:szCs w:val="24"/>
        </w:rPr>
        <w:t>λευκό</w:t>
      </w:r>
      <w:r>
        <w:rPr>
          <w:rFonts w:eastAsia="Times New Roman" w:cs="Times New Roman"/>
          <w:szCs w:val="24"/>
        </w:rPr>
        <w:t xml:space="preserve">» για τις </w:t>
      </w:r>
      <w:r>
        <w:rPr>
          <w:rFonts w:eastAsia="Times New Roman" w:cs="Times New Roman"/>
          <w:szCs w:val="24"/>
        </w:rPr>
        <w:t>ο</w:t>
      </w:r>
      <w:r>
        <w:rPr>
          <w:rFonts w:eastAsia="Times New Roman" w:cs="Times New Roman"/>
          <w:szCs w:val="24"/>
        </w:rPr>
        <w:t>δηγίες 24 και 25 και έχει διατυπώσει συγκεκριμένες επιφυλάξεις.</w:t>
      </w:r>
    </w:p>
    <w:p w14:paraId="42F91F44" w14:textId="77777777" w:rsidR="00BB77B8" w:rsidRDefault="00A714EA">
      <w:pPr>
        <w:spacing w:after="0" w:line="600" w:lineRule="auto"/>
        <w:jc w:val="both"/>
        <w:rPr>
          <w:rFonts w:eastAsia="Times New Roman"/>
          <w:szCs w:val="24"/>
        </w:rPr>
      </w:pPr>
      <w:r>
        <w:rPr>
          <w:rFonts w:eastAsia="Times New Roman"/>
          <w:szCs w:val="24"/>
        </w:rPr>
        <w:t xml:space="preserve">Νομίζω ότι αυτήν τη στιγμή προφανώς οι </w:t>
      </w:r>
      <w:r>
        <w:rPr>
          <w:rFonts w:eastAsia="Times New Roman"/>
          <w:szCs w:val="24"/>
        </w:rPr>
        <w:t>ο</w:t>
      </w:r>
      <w:r>
        <w:rPr>
          <w:rFonts w:eastAsia="Times New Roman"/>
          <w:szCs w:val="24"/>
        </w:rPr>
        <w:t>δηγίες πλέον αποτελούν υποχρέωση μιας χώρας η οποία θέλ</w:t>
      </w:r>
      <w:r>
        <w:rPr>
          <w:rFonts w:eastAsia="Times New Roman"/>
          <w:szCs w:val="24"/>
        </w:rPr>
        <w:t>ει να είναι στην Ευρωπαϊκή Ένωση και να παραμείνει σ’ αυτή.</w:t>
      </w:r>
    </w:p>
    <w:p w14:paraId="42F91F45" w14:textId="77777777" w:rsidR="00BB77B8" w:rsidRDefault="00A714EA">
      <w:pPr>
        <w:spacing w:after="0" w:line="600" w:lineRule="auto"/>
        <w:ind w:firstLine="720"/>
        <w:jc w:val="both"/>
        <w:rPr>
          <w:rFonts w:eastAsia="Times New Roman"/>
          <w:szCs w:val="24"/>
        </w:rPr>
      </w:pPr>
      <w:r>
        <w:rPr>
          <w:rFonts w:eastAsia="Times New Roman"/>
          <w:szCs w:val="24"/>
        </w:rPr>
        <w:t>Θα κλείσω μιλώντας για τον επαρχιακό Τύπο με την ανοχή του Προέδρου.</w:t>
      </w:r>
    </w:p>
    <w:p w14:paraId="42F91F46" w14:textId="77777777" w:rsidR="00BB77B8" w:rsidRDefault="00A714EA">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Υπάρχει και τροπολογία γι’ αυτό.</w:t>
      </w:r>
    </w:p>
    <w:p w14:paraId="42F91F47" w14:textId="77777777" w:rsidR="00BB77B8" w:rsidRDefault="00A714EA">
      <w:pPr>
        <w:spacing w:after="0" w:line="600" w:lineRule="auto"/>
        <w:ind w:firstLine="720"/>
        <w:jc w:val="both"/>
        <w:rPr>
          <w:rFonts w:eastAsia="Times New Roman"/>
          <w:szCs w:val="24"/>
        </w:rPr>
      </w:pPr>
      <w:r>
        <w:rPr>
          <w:rFonts w:eastAsia="Times New Roman"/>
          <w:b/>
          <w:szCs w:val="24"/>
        </w:rPr>
        <w:t>ΓΕΩΡΓΙΟΣ ΣΤΑΘΑΚΗΣ (Υπουργός Οικονομίας, Ανάπτυξης και Τουρισμού):</w:t>
      </w:r>
      <w:r>
        <w:rPr>
          <w:rFonts w:eastAsia="Times New Roman"/>
          <w:szCs w:val="24"/>
        </w:rPr>
        <w:t xml:space="preserve"> Ναι.</w:t>
      </w:r>
    </w:p>
    <w:p w14:paraId="42F91F48" w14:textId="77777777" w:rsidR="00BB77B8" w:rsidRDefault="00A714EA">
      <w:pPr>
        <w:spacing w:after="0" w:line="600" w:lineRule="auto"/>
        <w:ind w:firstLine="720"/>
        <w:jc w:val="both"/>
        <w:rPr>
          <w:rFonts w:eastAsia="Times New Roman"/>
          <w:szCs w:val="24"/>
        </w:rPr>
      </w:pPr>
      <w:r>
        <w:rPr>
          <w:rFonts w:eastAsia="Times New Roman"/>
          <w:szCs w:val="24"/>
        </w:rPr>
        <w:t>Θ</w:t>
      </w:r>
      <w:r>
        <w:rPr>
          <w:rFonts w:eastAsia="Times New Roman"/>
          <w:szCs w:val="24"/>
        </w:rPr>
        <w:t xml:space="preserve">α κλείσω με τον επαρχιακό Τύπο, γιατί γίνεται πολλή συζήτηση για ένα θέμα. Υπενθυμίζω στη Νέα Δημοκρατία ότι η κατάργηση των δημοσιεύσεων είναι απόρροια του ΟΟΣΑ, του </w:t>
      </w:r>
      <w:r>
        <w:rPr>
          <w:rFonts w:eastAsia="Times New Roman"/>
          <w:szCs w:val="24"/>
          <w:lang w:val="en-US"/>
        </w:rPr>
        <w:t>TOOLKIT</w:t>
      </w:r>
      <w:r>
        <w:rPr>
          <w:rFonts w:eastAsia="Times New Roman"/>
          <w:szCs w:val="24"/>
        </w:rPr>
        <w:t xml:space="preserve"> 1, το οποίο η </w:t>
      </w:r>
      <w:r>
        <w:rPr>
          <w:rFonts w:eastAsia="Times New Roman"/>
          <w:szCs w:val="24"/>
        </w:rPr>
        <w:lastRenderedPageBreak/>
        <w:t>Νέα Δημοκρατία, αν θυμάμαι καλά, είχε αποδεχθεί. Μπήκε ως μνημονιακ</w:t>
      </w:r>
      <w:r>
        <w:rPr>
          <w:rFonts w:eastAsia="Times New Roman"/>
          <w:szCs w:val="24"/>
        </w:rPr>
        <w:t>ή δέσμευση σε κάποιες από τις συμφωνίες, μετά όμως η παρούσα Κυβέρνηση έδωσε ισχυρή παράταση μέχρι το 2020. Όπως όλοι καταλαβαίνετε, αυτή η πενταετία είναι η καλύτερη δεδομένη παράταση</w:t>
      </w:r>
      <w:r>
        <w:rPr>
          <w:rFonts w:eastAsia="Times New Roman"/>
          <w:szCs w:val="24"/>
        </w:rPr>
        <w:t>,</w:t>
      </w:r>
      <w:r>
        <w:rPr>
          <w:rFonts w:eastAsia="Times New Roman"/>
          <w:szCs w:val="24"/>
        </w:rPr>
        <w:t xml:space="preserve"> που μπορούσε να δοθεί. </w:t>
      </w:r>
    </w:p>
    <w:p w14:paraId="42F91F49" w14:textId="77777777" w:rsidR="00BB77B8" w:rsidRDefault="00A714EA">
      <w:pPr>
        <w:spacing w:after="0" w:line="600" w:lineRule="auto"/>
        <w:ind w:firstLine="720"/>
        <w:jc w:val="both"/>
        <w:rPr>
          <w:rFonts w:eastAsia="Times New Roman"/>
          <w:szCs w:val="24"/>
        </w:rPr>
      </w:pPr>
      <w:r>
        <w:rPr>
          <w:rFonts w:eastAsia="Times New Roman"/>
          <w:szCs w:val="24"/>
        </w:rPr>
        <w:t>Συνεπώς, νομίζω ότι η Κυβέρνηση έχει κάνει στο</w:t>
      </w:r>
      <w:r>
        <w:rPr>
          <w:rFonts w:eastAsia="Times New Roman"/>
          <w:szCs w:val="24"/>
        </w:rPr>
        <w:t xml:space="preserve"> έπακρο αυτό που όφειλε να κάνει και εκπλήσσομαι που η Νέα Δημοκρατία εμφανίζεται αίφνης να γίνεται υπερασπιστής του επαρχιακού Τύπου. Η αφετηρία όλης αυτής της περιπέτειας –επαναλαμβάνω- είναι δική σας. Νομίζω ότι ο δικός μας χειρισμός είναι ο καλύτερος δ</w:t>
      </w:r>
      <w:r>
        <w:rPr>
          <w:rFonts w:eastAsia="Times New Roman"/>
          <w:szCs w:val="24"/>
        </w:rPr>
        <w:t>υνατός υπό τις δεδομένες συνθήκες. Το 2020 προφανώς θα αποφασίσουν αν οι συνθήκες είναι διαφορετικές, αν θα συνεχιστεί ή αν δεν θα συνεχιστεί αυτή η κατάσταση.</w:t>
      </w:r>
    </w:p>
    <w:p w14:paraId="42F91F4A" w14:textId="77777777" w:rsidR="00BB77B8" w:rsidRDefault="00A714EA">
      <w:pPr>
        <w:spacing w:after="0" w:line="600" w:lineRule="auto"/>
        <w:ind w:firstLine="720"/>
        <w:jc w:val="both"/>
        <w:rPr>
          <w:rFonts w:eastAsia="Times New Roman"/>
          <w:szCs w:val="24"/>
        </w:rPr>
      </w:pPr>
      <w:r>
        <w:rPr>
          <w:rFonts w:eastAsia="Times New Roman"/>
          <w:szCs w:val="24"/>
        </w:rPr>
        <w:t xml:space="preserve">Υπενθυμίζω επίσης ότι στην ερώτηση της συναδέλφου σας στην Ευρωβουλή την οποία επικαλείστε, η </w:t>
      </w:r>
      <w:r>
        <w:rPr>
          <w:rFonts w:eastAsia="Times New Roman"/>
          <w:szCs w:val="24"/>
        </w:rPr>
        <w:t>απάντηση είναι πολύ σαφής και ρητή. Η υποχρεωτικότητα με βάση την ευρωπαϊκή οδηγία αφορά την ηλεκτρονική δέσμευση, να γίνεται υποχρεωτικά ηλεκτρονικά. Το επιπρόσθετο είναι ότι στις περισσότερες χώρες τείνει να καταργηθεί ή έχει καταργηθεί η επιπρόσθετη δημ</w:t>
      </w:r>
      <w:r>
        <w:rPr>
          <w:rFonts w:eastAsia="Times New Roman"/>
          <w:szCs w:val="24"/>
        </w:rPr>
        <w:t xml:space="preserve">οσίευση. Νομίζω ότι η πολιτική αυτή για </w:t>
      </w:r>
      <w:r>
        <w:rPr>
          <w:rFonts w:eastAsia="Times New Roman"/>
          <w:szCs w:val="24"/>
        </w:rPr>
        <w:lastRenderedPageBreak/>
        <w:t>τον επαρχιακό Τύπο μπορεί και πρέπει να έχει και άλλα στοιχεία και να μην εξαρτάται αποκλειστικά και μόνο απ’ αυτήν τη διάσταση.</w:t>
      </w:r>
    </w:p>
    <w:p w14:paraId="42F91F4B" w14:textId="77777777" w:rsidR="00BB77B8" w:rsidRDefault="00A714EA">
      <w:pPr>
        <w:spacing w:after="0" w:line="600" w:lineRule="auto"/>
        <w:ind w:firstLine="720"/>
        <w:jc w:val="both"/>
        <w:rPr>
          <w:rFonts w:eastAsia="Times New Roman"/>
          <w:szCs w:val="24"/>
        </w:rPr>
      </w:pPr>
      <w:r>
        <w:rPr>
          <w:rFonts w:eastAsia="Times New Roman"/>
          <w:szCs w:val="24"/>
        </w:rPr>
        <w:t>Κλείνοντας, να υπενθυμίσω ότι πρόκειται για δύο νομοσχέδια που ψηφίζονται σήμερα και αύ</w:t>
      </w:r>
      <w:r>
        <w:rPr>
          <w:rFonts w:eastAsia="Times New Roman"/>
          <w:szCs w:val="24"/>
        </w:rPr>
        <w:t>ριο, τα οποία συγκροτούν συνεκτικές και ευδιάκριτες προθέσεις της Κυβέρνησης για έναν σημαντικό εκσυγχρονισμό του θεσμικού πλαισίου της χώρας. Αποτελούν αναπόσπαστο κομμάτι μιας συνεκτικής οικονομικής πολιτικής, την οποία επιδιώκει η παρούσα Κυβέρνηση, και</w:t>
      </w:r>
      <w:r>
        <w:rPr>
          <w:rFonts w:eastAsia="Times New Roman"/>
          <w:szCs w:val="24"/>
        </w:rPr>
        <w:t xml:space="preserve"> διαμορφώνει ένα σημαντικό πλαίσιο εξυγίανσης και εξορθολογισμού ενός από τα πεδία στα οποία υπήρχαν πολλά προβλήματα στο παρελθόν.</w:t>
      </w:r>
    </w:p>
    <w:p w14:paraId="42F91F4C" w14:textId="77777777" w:rsidR="00BB77B8" w:rsidRDefault="00A714EA">
      <w:pPr>
        <w:spacing w:after="0" w:line="600" w:lineRule="auto"/>
        <w:ind w:firstLine="720"/>
        <w:jc w:val="both"/>
        <w:rPr>
          <w:rFonts w:eastAsia="Times New Roman"/>
          <w:szCs w:val="24"/>
        </w:rPr>
      </w:pPr>
      <w:r>
        <w:rPr>
          <w:rFonts w:eastAsia="Times New Roman"/>
          <w:szCs w:val="24"/>
        </w:rPr>
        <w:t>Είναι θετικό ότι το μεγαλύτερο μέρος της Βουλής θα προχωρήσει σε μια θετική ανταπόκριση στο παρόν νομοσχέδιο.</w:t>
      </w:r>
    </w:p>
    <w:p w14:paraId="42F91F4D" w14:textId="77777777" w:rsidR="00BB77B8" w:rsidRDefault="00A714EA">
      <w:pPr>
        <w:spacing w:after="0" w:line="600" w:lineRule="auto"/>
        <w:ind w:firstLine="720"/>
        <w:jc w:val="both"/>
        <w:rPr>
          <w:rFonts w:eastAsia="Times New Roman"/>
          <w:szCs w:val="24"/>
        </w:rPr>
      </w:pPr>
      <w:r>
        <w:rPr>
          <w:rFonts w:eastAsia="Times New Roman"/>
          <w:szCs w:val="24"/>
        </w:rPr>
        <w:t>Σας ευχαριστώ.</w:t>
      </w:r>
    </w:p>
    <w:p w14:paraId="42F91F4E" w14:textId="77777777" w:rsidR="00BB77B8" w:rsidRDefault="00A714EA">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42F91F4F" w14:textId="77777777" w:rsidR="00BB77B8" w:rsidRDefault="00A714EA">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Τον λόγο έχει ο κ. Σπίρτζης.</w:t>
      </w:r>
    </w:p>
    <w:p w14:paraId="42F91F50"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ΧΡΗΣΤΟΣ ΣΠΙΡΤΖΗΣ (Υπουργός Υποδομών, Μεταφορών και Δικτύων):</w:t>
      </w:r>
      <w:r>
        <w:rPr>
          <w:rFonts w:eastAsia="Times New Roman"/>
          <w:szCs w:val="24"/>
        </w:rPr>
        <w:t xml:space="preserve"> Ευχαριστώ, κύριε Πρόεδρε.</w:t>
      </w:r>
    </w:p>
    <w:p w14:paraId="42F91F51" w14:textId="77777777" w:rsidR="00BB77B8" w:rsidRDefault="00A714EA">
      <w:pPr>
        <w:spacing w:after="0" w:line="600" w:lineRule="auto"/>
        <w:ind w:firstLine="720"/>
        <w:jc w:val="both"/>
        <w:rPr>
          <w:rFonts w:eastAsia="Times New Roman"/>
          <w:szCs w:val="24"/>
        </w:rPr>
      </w:pPr>
      <w:r>
        <w:rPr>
          <w:rFonts w:eastAsia="Times New Roman"/>
          <w:szCs w:val="24"/>
        </w:rPr>
        <w:t xml:space="preserve">Αξιότιμοι κυρίες και κύριοι συνάδελφοι, το σχέδιο νόμου εναρμονίζει στην ελληνική νομοθεσία τις </w:t>
      </w:r>
      <w:r>
        <w:rPr>
          <w:rFonts w:eastAsia="Times New Roman"/>
          <w:szCs w:val="24"/>
        </w:rPr>
        <w:t>ο</w:t>
      </w:r>
      <w:r>
        <w:rPr>
          <w:rFonts w:eastAsia="Times New Roman"/>
          <w:szCs w:val="24"/>
        </w:rPr>
        <w:t>δηγίες 24 και 25 του ’14 και πραγματεύεται το θεσμικό πλαίσιο σχετικά με την ανάθεση και εκτέλεση των δημοσίων συμβάσεων προμηθειών, υπηρεσιών, έργων και μελετ</w:t>
      </w:r>
      <w:r>
        <w:rPr>
          <w:rFonts w:eastAsia="Times New Roman"/>
          <w:szCs w:val="24"/>
        </w:rPr>
        <w:t>ών. Και κάθε λέξη έχει τη δική της αξία. Κρίμα που δεν είναι εδώ ο κ. Χατζηδάκης. Ελπίζω να έλθει, για να μας απαντήσει σε μερικά πράγματα.</w:t>
      </w:r>
    </w:p>
    <w:p w14:paraId="42F91F52" w14:textId="77777777" w:rsidR="00BB77B8" w:rsidRDefault="00A714EA">
      <w:pPr>
        <w:spacing w:after="0" w:line="600" w:lineRule="auto"/>
        <w:ind w:firstLine="720"/>
        <w:jc w:val="both"/>
        <w:rPr>
          <w:rFonts w:eastAsia="Times New Roman"/>
          <w:szCs w:val="24"/>
        </w:rPr>
      </w:pPr>
      <w:r>
        <w:rPr>
          <w:rFonts w:eastAsia="Times New Roman"/>
          <w:szCs w:val="24"/>
        </w:rPr>
        <w:t xml:space="preserve">Τον Αύγουστο του 2014 ψηφίστηκε ο ν. 4281 με εισηγητή τον τότε Υπουργό Ανάπτυξης κ. Χατζηδάκη. Ο ν. 4281 ενσωμάτωνε </w:t>
      </w:r>
      <w:r>
        <w:rPr>
          <w:rFonts w:eastAsia="Times New Roman"/>
          <w:szCs w:val="24"/>
        </w:rPr>
        <w:t xml:space="preserve">την </w:t>
      </w:r>
      <w:r>
        <w:rPr>
          <w:rFonts w:eastAsia="Times New Roman"/>
          <w:szCs w:val="24"/>
        </w:rPr>
        <w:t>ο</w:t>
      </w:r>
      <w:r>
        <w:rPr>
          <w:rFonts w:eastAsia="Times New Roman"/>
          <w:szCs w:val="24"/>
        </w:rPr>
        <w:t>δηγία 18, παρότι είχαν ήδη εκδοθεί οι νέες οδηγίες 24 και 25 τις οποίες οφείλαμε να ενσωματώσουμε εντός ενάμιση χρόνου. Ο ν. 4281 δεν εφαρμόστηκε ποτέ, γιατί δεν μπορούσε να εφαρμοστεί. Προέβλεπε δευτερογενές δίκαιο, δηλαδή</w:t>
      </w:r>
      <w:r>
        <w:rPr>
          <w:rFonts w:eastAsia="Times New Roman"/>
          <w:szCs w:val="24"/>
        </w:rPr>
        <w:t>,</w:t>
      </w:r>
      <w:r>
        <w:rPr>
          <w:rFonts w:eastAsia="Times New Roman"/>
          <w:szCs w:val="24"/>
        </w:rPr>
        <w:t xml:space="preserve"> την έκδοση πάνω από εκατό </w:t>
      </w:r>
      <w:r>
        <w:rPr>
          <w:rFonts w:eastAsia="Times New Roman"/>
          <w:szCs w:val="24"/>
        </w:rPr>
        <w:t xml:space="preserve">υπουργικών αποφάσεων και μερικών δεκάδων προεδρικών διαταγμάτων για την εφαρμογή του, το οποίο ήταν βέβαιο </w:t>
      </w:r>
      <w:r>
        <w:rPr>
          <w:rFonts w:eastAsia="Times New Roman"/>
          <w:szCs w:val="24"/>
        </w:rPr>
        <w:lastRenderedPageBreak/>
        <w:t xml:space="preserve">ότι δεν θα εκδοθεί εντός του ενάμιση χρόνου που έπρεπε να έχει αναθεωρηθεί ο νόμος που ψήφισε και εισηγήθηκε. </w:t>
      </w:r>
    </w:p>
    <w:p w14:paraId="42F91F53" w14:textId="77777777" w:rsidR="00BB77B8" w:rsidRDefault="00A714EA">
      <w:pPr>
        <w:spacing w:after="0" w:line="600" w:lineRule="auto"/>
        <w:ind w:firstLine="720"/>
        <w:jc w:val="both"/>
        <w:rPr>
          <w:rFonts w:eastAsia="Times New Roman"/>
          <w:szCs w:val="24"/>
        </w:rPr>
      </w:pPr>
      <w:r>
        <w:rPr>
          <w:rFonts w:eastAsia="Times New Roman"/>
          <w:szCs w:val="24"/>
        </w:rPr>
        <w:t xml:space="preserve">Γιατί έρχεται σήμερα και μας εγκαλεί, </w:t>
      </w:r>
      <w:r>
        <w:rPr>
          <w:rFonts w:eastAsia="Times New Roman"/>
          <w:szCs w:val="24"/>
        </w:rPr>
        <w:t>όταν όλες οι υπουργικές αποφάσεις που προβλέπονταν τότε στο δίκαιο, έχουν ενσωματωθεί μέσα στο σχέδιο νόμου; Γιατί δεν εξέδωσε τότε αυτές τις υπουργικές αποφάσεις ο κ. Χατζηδάκης; Με ποιον τρόπο ψηφίστηκε και συζητήθηκε ο ν.4281; Μήπως ήταν με τη διαδικασί</w:t>
      </w:r>
      <w:r>
        <w:rPr>
          <w:rFonts w:eastAsia="Times New Roman"/>
          <w:szCs w:val="24"/>
        </w:rPr>
        <w:t xml:space="preserve">α του κατεπείγοντος; </w:t>
      </w:r>
    </w:p>
    <w:p w14:paraId="42F91F54" w14:textId="77777777" w:rsidR="00BB77B8" w:rsidRDefault="00A714EA">
      <w:pPr>
        <w:spacing w:after="0" w:line="600" w:lineRule="auto"/>
        <w:ind w:firstLine="720"/>
        <w:jc w:val="both"/>
        <w:rPr>
          <w:rFonts w:eastAsia="Times New Roman"/>
          <w:szCs w:val="24"/>
        </w:rPr>
      </w:pPr>
      <w:r>
        <w:rPr>
          <w:rFonts w:eastAsia="Times New Roman"/>
          <w:szCs w:val="24"/>
        </w:rPr>
        <w:t xml:space="preserve">Μας κατηγορεί επίσης ότι αναβάλαμε τέσσερις φορές τις ηλεκτρονικές δημοπρατήσεις των έργων των μελετών. Τότε είχαν προβλεφθεί οι ηλεκτρονικοί διαγωνισμοί, τότε έγινε ο διαγωνισμός για το ηλεκτρονικό σύστημα και έχουμε δύο ερωτήματα. </w:t>
      </w:r>
    </w:p>
    <w:p w14:paraId="42F91F55" w14:textId="77777777" w:rsidR="00BB77B8" w:rsidRDefault="00A714EA">
      <w:pPr>
        <w:spacing w:after="0" w:line="600" w:lineRule="auto"/>
        <w:ind w:firstLine="720"/>
        <w:jc w:val="both"/>
        <w:rPr>
          <w:rFonts w:eastAsia="Times New Roman"/>
          <w:szCs w:val="24"/>
        </w:rPr>
      </w:pPr>
      <w:r>
        <w:rPr>
          <w:rFonts w:eastAsia="Times New Roman"/>
          <w:szCs w:val="24"/>
        </w:rPr>
        <w:t>Το πρώτο ερώτημα είναι αν ήταν έτοιμο. Εκείνοι έκαναν τον διαγωνισμό. Το δεύτερο ερώτημα που δείχνει και τις προθέσεις της πολιτικής της Νέας Δημοκρατίας και του κ. Χατζηδάκη και γιατί ψήφισε εκείνο το νόμο, ενώ είχαν αλλάξει οι κοινοτικές Οδηγίες, ήταν πά</w:t>
      </w:r>
      <w:r>
        <w:rPr>
          <w:rFonts w:eastAsia="Times New Roman"/>
          <w:szCs w:val="24"/>
        </w:rPr>
        <w:t xml:space="preserve">ρα πολύ απλό και είναι πάρα πολύ απλό και </w:t>
      </w:r>
      <w:r>
        <w:rPr>
          <w:rFonts w:eastAsia="Times New Roman"/>
          <w:szCs w:val="24"/>
        </w:rPr>
        <w:lastRenderedPageBreak/>
        <w:t>αυτή είναι και η πολιτική διαφορά μας: Η Νέα Δημοκρατία θέλει με τους ίδιους όρους που θεσπίσαμε με το ηλεκτρονικό σύστημα και με το ν. 4281 να προμηθεύεται το ελληνικό Δημόσιο τυποποιημένα προϊόντα –κονσέρβες, γαλ</w:t>
      </w:r>
      <w:r>
        <w:rPr>
          <w:rFonts w:eastAsia="Times New Roman"/>
          <w:szCs w:val="24"/>
        </w:rPr>
        <w:t xml:space="preserve">ότσες, τέτοια πράγματα- με τον ίδιο τρόπο να διεξάγουν και τις μελέτες και τα δημόσια έργα. Αυτή είναι μια διαφορά που δεν τη θέλουν ούτε ο παπάς ούτε ο διάολος ούτε οι δικοί τους άνθρωποι. </w:t>
      </w:r>
    </w:p>
    <w:p w14:paraId="42F91F56" w14:textId="77777777" w:rsidR="00BB77B8" w:rsidRDefault="00A714EA">
      <w:pPr>
        <w:spacing w:after="0" w:line="600" w:lineRule="auto"/>
        <w:ind w:firstLine="720"/>
        <w:jc w:val="both"/>
        <w:rPr>
          <w:rFonts w:eastAsia="Times New Roman"/>
          <w:szCs w:val="24"/>
        </w:rPr>
      </w:pPr>
      <w:r>
        <w:rPr>
          <w:rFonts w:eastAsia="Times New Roman"/>
          <w:szCs w:val="24"/>
        </w:rPr>
        <w:t xml:space="preserve">Γιατί, λοιπόν, επέλεξαν; Επέλεξαν γιατί ήθελαν να αντιμετωπίζουν </w:t>
      </w:r>
      <w:r>
        <w:rPr>
          <w:rFonts w:eastAsia="Times New Roman"/>
          <w:szCs w:val="24"/>
        </w:rPr>
        <w:t>τόσο τις τεχνικές-επιστημονικές μελέτες όσο και την παραγωγή κατασκευής έργων ως προμήθεια και παροχή υπηρεσίας. Ακύρωναν, δηλαδή, τα ποιοτικά στοιχεία τόσο των τεχνικών εταιρειών όσο και των επιστημόνων, θεωρώντας τις τεχνικές και επιστημονικές μελέτες ως</w:t>
      </w:r>
      <w:r>
        <w:rPr>
          <w:rFonts w:eastAsia="Times New Roman"/>
          <w:szCs w:val="24"/>
        </w:rPr>
        <w:t xml:space="preserve"> παροχή υπηρεσίας και την εκτέλεση έργων ως προμήθεια.</w:t>
      </w:r>
    </w:p>
    <w:p w14:paraId="42F91F57" w14:textId="77777777" w:rsidR="00BB77B8" w:rsidRDefault="00A714EA">
      <w:pPr>
        <w:spacing w:after="0" w:line="600" w:lineRule="auto"/>
        <w:ind w:firstLine="720"/>
        <w:jc w:val="both"/>
        <w:rPr>
          <w:rFonts w:eastAsia="Times New Roman"/>
          <w:szCs w:val="24"/>
        </w:rPr>
      </w:pPr>
      <w:r>
        <w:rPr>
          <w:rFonts w:eastAsia="Times New Roman"/>
          <w:szCs w:val="24"/>
        </w:rPr>
        <w:t>Η διαφορά αυτή αποτελεί και μια ουσιαστική πολιτική διαφωνία των πολιτικών και οικονομικών δυνάμεων της ανεξέλεγκτης αγοράς με τις δυνάμεις που πιστεύουν στον έλεγχο και στη ρύθμισή της. Το ξαναλέω: Κύ</w:t>
      </w:r>
      <w:r>
        <w:rPr>
          <w:rFonts w:eastAsia="Times New Roman"/>
          <w:szCs w:val="24"/>
        </w:rPr>
        <w:t xml:space="preserve">ριοι της Νέας Δημοκρατίας, άλλο ο έλεγχος της αγοράς, άλλο η χειραγώγηση της αγοράς και άλλο η χειραγώγηση της πολιτικής από την αγορά. Τα δύο τελευταία σάς τα χαρίζουμε, αλλά εμείς θα την </w:t>
      </w:r>
      <w:r>
        <w:rPr>
          <w:rFonts w:eastAsia="Times New Roman"/>
          <w:szCs w:val="24"/>
        </w:rPr>
        <w:lastRenderedPageBreak/>
        <w:t>ελέγχουμε την αγορά, δεν θα την αφήνουμε να κανονίζει την πορεία τη</w:t>
      </w:r>
      <w:r>
        <w:rPr>
          <w:rFonts w:eastAsia="Times New Roman"/>
          <w:szCs w:val="24"/>
        </w:rPr>
        <w:t xml:space="preserve">ς χώρας και της πολιτικής ζωής όπως θέλει. </w:t>
      </w:r>
    </w:p>
    <w:p w14:paraId="42F91F58" w14:textId="77777777" w:rsidR="00BB77B8" w:rsidRDefault="00A714EA">
      <w:pPr>
        <w:spacing w:after="0" w:line="600" w:lineRule="auto"/>
        <w:ind w:firstLine="720"/>
        <w:jc w:val="both"/>
        <w:rPr>
          <w:rFonts w:eastAsia="Times New Roman"/>
          <w:szCs w:val="24"/>
        </w:rPr>
      </w:pPr>
      <w:r>
        <w:rPr>
          <w:rFonts w:eastAsia="Times New Roman"/>
          <w:szCs w:val="24"/>
        </w:rPr>
        <w:t xml:space="preserve">Ο τεχνικός κλάδος χτυπήθηκε όσο κανένας άλλος. Δεν χτυπήθηκε μόνο στο αντικείμενο, στην ύλη των δημοσίων συμβάσεων και των ιδιωτικών έργων. Χτυπήθηκε στα χρόνια της κρίσης θεσμικά και επιχειρήθηκε η απαξίωσή του </w:t>
      </w:r>
      <w:r>
        <w:rPr>
          <w:rFonts w:eastAsia="Times New Roman"/>
          <w:szCs w:val="24"/>
        </w:rPr>
        <w:t>μέσω της αντιμετώπισής του ως εμπορικής δραστηριότητας και όχι ως οικονομική επιστημονική εργασία και βέβαια με την παράδοσή του στο τραπεζικό σύστημα, χωρίς κανόνες και χωρίς διαφάνεια.</w:t>
      </w:r>
    </w:p>
    <w:p w14:paraId="42F91F59" w14:textId="77777777" w:rsidR="00BB77B8" w:rsidRDefault="00A714EA">
      <w:pPr>
        <w:spacing w:after="0" w:line="600" w:lineRule="auto"/>
        <w:ind w:firstLine="720"/>
        <w:jc w:val="both"/>
        <w:rPr>
          <w:rFonts w:eastAsia="Times New Roman"/>
          <w:szCs w:val="24"/>
        </w:rPr>
      </w:pPr>
      <w:r>
        <w:rPr>
          <w:rFonts w:eastAsia="Times New Roman"/>
          <w:szCs w:val="24"/>
        </w:rPr>
        <w:t>Το τεχνικό δυναμικό της χώρας, ο τεχνικός κόσμος αποτέλεσε έναν από τ</w:t>
      </w:r>
      <w:r>
        <w:rPr>
          <w:rFonts w:eastAsia="Times New Roman"/>
          <w:szCs w:val="24"/>
        </w:rPr>
        <w:t xml:space="preserve">ους κύριους τομείς ανάπτυξης της χώρας. Είναι ένας τομέας που εμπεριείχε στρεβλώσεις, μεγάλα οικονομικά συμφέροντα, «γκρίζες» περιοχές, γραφειοκρατία και μεγάλα κενά στο θεσμικό του πλαίσιο. </w:t>
      </w:r>
    </w:p>
    <w:p w14:paraId="42F91F5A" w14:textId="77777777" w:rsidR="00BB77B8" w:rsidRDefault="00A714EA">
      <w:pPr>
        <w:spacing w:after="0" w:line="600" w:lineRule="auto"/>
        <w:ind w:firstLine="720"/>
        <w:jc w:val="both"/>
        <w:rPr>
          <w:rFonts w:eastAsia="Times New Roman"/>
          <w:szCs w:val="24"/>
        </w:rPr>
      </w:pPr>
      <w:r>
        <w:rPr>
          <w:rFonts w:eastAsia="Times New Roman"/>
          <w:szCs w:val="24"/>
        </w:rPr>
        <w:lastRenderedPageBreak/>
        <w:t>Είναι χρέος μας να αντιστρέψουμε αυτήν την κατεύθυνση, να κατοχυ</w:t>
      </w:r>
      <w:r>
        <w:rPr>
          <w:rFonts w:eastAsia="Times New Roman"/>
          <w:szCs w:val="24"/>
        </w:rPr>
        <w:t>ρώσουμε θεσμικά την τεχνική-επιστημονική εργασία, ταυτόχρονα, όμως, να θεραπεύσουμε τα κενά, τις «γκρίζες» ζώνες και τις στρεβλώσεις που υπάρχουν. Σ’ αυτήν την πολιτική κατεύθυνση εργαστήκαμε και σ’ αυτήν την κατεύθυνση θα συνεχίσουμε.</w:t>
      </w:r>
    </w:p>
    <w:p w14:paraId="42F91F5B" w14:textId="77777777" w:rsidR="00BB77B8" w:rsidRDefault="00A714EA">
      <w:pPr>
        <w:spacing w:after="0" w:line="600" w:lineRule="auto"/>
        <w:ind w:firstLine="720"/>
        <w:jc w:val="both"/>
        <w:rPr>
          <w:rFonts w:eastAsia="Times New Roman"/>
          <w:szCs w:val="24"/>
        </w:rPr>
      </w:pPr>
      <w:r>
        <w:rPr>
          <w:rFonts w:eastAsia="Times New Roman"/>
          <w:szCs w:val="24"/>
        </w:rPr>
        <w:t>Θα ήθελα να ενημερώσ</w:t>
      </w:r>
      <w:r>
        <w:rPr>
          <w:rFonts w:eastAsia="Times New Roman"/>
          <w:szCs w:val="24"/>
        </w:rPr>
        <w:t>ω ότι οι σημερινές μεγάλες αλλαγές θα ολοκληρωθούν μ’ ένα επόμενο σχέδιο νόμου –ήδη σε κάποιους φορείς έχει δοθεί για διαβούλευση-, που θα περιλαμβάνει και άλλες χρόνιες παθογένειες όπως οι διαφορετικές προδιαγραφές δημόσιων και ιδιωτικών έργων, τα τιμολόγ</w:t>
      </w:r>
      <w:r>
        <w:rPr>
          <w:rFonts w:eastAsia="Times New Roman"/>
          <w:szCs w:val="24"/>
        </w:rPr>
        <w:t xml:space="preserve">ια και οι προϋπολογισμοί τους, τα κεντρικά συστήματα ελέγχου και επιτήρησης, τα μητρώα που είναι ένα κρίσιμο θέμα και πολλές από τις παρατηρήσεις των φορέων αναφέρονται εκεί. </w:t>
      </w:r>
    </w:p>
    <w:p w14:paraId="42F91F5C" w14:textId="77777777" w:rsidR="00BB77B8" w:rsidRDefault="00A714EA">
      <w:pPr>
        <w:spacing w:after="0" w:line="600" w:lineRule="auto"/>
        <w:ind w:firstLine="720"/>
        <w:jc w:val="both"/>
        <w:rPr>
          <w:rFonts w:eastAsia="Times New Roman"/>
          <w:szCs w:val="24"/>
        </w:rPr>
      </w:pPr>
      <w:r>
        <w:rPr>
          <w:rFonts w:eastAsia="Times New Roman"/>
          <w:szCs w:val="24"/>
        </w:rPr>
        <w:t>Θα ήθελα επίσης να αναφέρω τις σημαντικότερες τομές που εμπεριέχονται στο σημερι</w:t>
      </w:r>
      <w:r>
        <w:rPr>
          <w:rFonts w:eastAsia="Times New Roman"/>
          <w:szCs w:val="24"/>
        </w:rPr>
        <w:t>νό σχέδιο νόμου, πραγματικές τομές και ουσιαστικές αλλαγές, που διασφαλίζουν τη διαφάνεια, των εξορθολογισμό και το εύλογο κόστος των έργων προς όφελος του δημοσίου συμφέροντος.</w:t>
      </w:r>
    </w:p>
    <w:p w14:paraId="42F91F5D" w14:textId="77777777" w:rsidR="00BB77B8" w:rsidRDefault="00A714EA">
      <w:pPr>
        <w:spacing w:after="0" w:line="600" w:lineRule="auto"/>
        <w:ind w:firstLine="720"/>
        <w:jc w:val="both"/>
        <w:rPr>
          <w:rFonts w:eastAsia="Times New Roman"/>
          <w:szCs w:val="24"/>
        </w:rPr>
      </w:pPr>
      <w:r>
        <w:rPr>
          <w:rFonts w:eastAsia="Times New Roman"/>
          <w:szCs w:val="24"/>
        </w:rPr>
        <w:lastRenderedPageBreak/>
        <w:t xml:space="preserve">Επιγραμματικά, προσδιορίζονται σαφείς προϋποθέσεις και μηχανισμοί ελέγχου για </w:t>
      </w:r>
      <w:r>
        <w:rPr>
          <w:rFonts w:eastAsia="Times New Roman"/>
          <w:szCs w:val="24"/>
        </w:rPr>
        <w:t xml:space="preserve">τον πλήρη διαχωρισμό της προμήθειας από το δημόσιο έργο, της παροχής υπηρεσιών από τη μελέτη. Υιοθετείται η ευρωπαϊκή κωδικοποίηση </w:t>
      </w:r>
      <w:r>
        <w:rPr>
          <w:rFonts w:eastAsia="Times New Roman"/>
          <w:szCs w:val="24"/>
          <w:lang w:val="en-US"/>
        </w:rPr>
        <w:t>CPV</w:t>
      </w:r>
      <w:r>
        <w:rPr>
          <w:rFonts w:eastAsia="Times New Roman"/>
          <w:szCs w:val="24"/>
        </w:rPr>
        <w:t xml:space="preserve"> για το τι είναι το κάθε έργο και η κάθε παροχή υπηρεσίας και μπαίνουν επιτέλους κανόνες στην παροχή υπηρεσίας από τον κ. </w:t>
      </w:r>
      <w:r>
        <w:rPr>
          <w:rFonts w:eastAsia="Times New Roman"/>
          <w:szCs w:val="24"/>
        </w:rPr>
        <w:t>Σταθάκη, χωρίς να έχουμε τη στρέβλωση που είχαμε.</w:t>
      </w:r>
    </w:p>
    <w:p w14:paraId="42F91F5E" w14:textId="77777777" w:rsidR="00BB77B8" w:rsidRDefault="00A714EA">
      <w:pPr>
        <w:spacing w:after="0" w:line="600" w:lineRule="auto"/>
        <w:ind w:firstLine="720"/>
        <w:jc w:val="both"/>
        <w:rPr>
          <w:rFonts w:eastAsia="Times New Roman"/>
          <w:szCs w:val="24"/>
        </w:rPr>
      </w:pPr>
      <w:r>
        <w:rPr>
          <w:rFonts w:eastAsia="Times New Roman"/>
          <w:szCs w:val="24"/>
        </w:rPr>
        <w:t xml:space="preserve">Θα αναφέρω παραδείγματα που ζήσαμε στο παρελθόν. Όλοι οι φορείς του </w:t>
      </w:r>
      <w:r>
        <w:rPr>
          <w:rFonts w:eastAsia="Times New Roman"/>
          <w:szCs w:val="24"/>
        </w:rPr>
        <w:t>δ</w:t>
      </w:r>
      <w:r>
        <w:rPr>
          <w:rFonts w:eastAsia="Times New Roman"/>
          <w:szCs w:val="24"/>
        </w:rPr>
        <w:t>ημοσίου έβγαζαν έργα ως προμήθεια, η δε ψηφιακή σύγκλιση σε μεγάλα έργα όπως το έργο σύζευξης ήταν όλα με προμήθεια. Ποιον ευνοούσαν; Ποι</w:t>
      </w:r>
      <w:r>
        <w:rPr>
          <w:rFonts w:eastAsia="Times New Roman"/>
          <w:szCs w:val="24"/>
        </w:rPr>
        <w:t>ον ευνοούσαν, κύριοι της Νέας Δημοκρατίας, αυτού του είδους οι στρεβλώσεις και γιατί τόσα χρόνια δεν αντιμετωπίστηκαν;</w:t>
      </w:r>
    </w:p>
    <w:p w14:paraId="42F91F5F"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Ταυτόχρονα, να πω –επειδή κόπτονται για τους μικρομεσαίους, καθώς υπάρχουν μικρομεσαίοι, φαίνεται, στον χώρο των τηλεπικοινωνιών!- ότι θε</w:t>
      </w:r>
      <w:r>
        <w:rPr>
          <w:rFonts w:eastAsia="Times New Roman" w:cs="Times New Roman"/>
          <w:szCs w:val="24"/>
        </w:rPr>
        <w:t xml:space="preserve">σμοθετούνται σαφείς ρυθμίσεις για τις εγγυητικές, για τις </w:t>
      </w:r>
      <w:r>
        <w:rPr>
          <w:rFonts w:eastAsia="Times New Roman" w:cs="Times New Roman"/>
          <w:szCs w:val="24"/>
        </w:rPr>
        <w:lastRenderedPageBreak/>
        <w:t>περιπτώσεις μιας ασυνήθιστα χαμηλής προσφοράς, και του τρόπου τεκμηρίωσης με σαφή δικαιολογητικά.</w:t>
      </w:r>
    </w:p>
    <w:p w14:paraId="42F91F6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Δεύτερη μεγάλη αλλαγή είναι ότι θεσμοθετείται η ενίσχυση των διαδικασιών προετοιμασίας για τη δημοπρ</w:t>
      </w:r>
      <w:r>
        <w:rPr>
          <w:rFonts w:eastAsia="Times New Roman" w:cs="Times New Roman"/>
          <w:szCs w:val="24"/>
        </w:rPr>
        <w:t xml:space="preserve">άτηση των δημοσίων έργων και γίνεται υποχρεωτική η ολοκλήρωση των απαλλοτριώσεων και των αναγκαίων αρχαιολογικών εργασιών. </w:t>
      </w:r>
    </w:p>
    <w:p w14:paraId="42F91F61"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Πρότεινε ο κ. Μανιάτης μια ακόμη θεσμοθετημένη εργολαβία για έργα άνω των 10 εκατομμυρίων. Το συζητάμε. Εκτιμώ ότι δεν μπορεί να νομ</w:t>
      </w:r>
      <w:r>
        <w:rPr>
          <w:rFonts w:eastAsia="Times New Roman" w:cs="Times New Roman"/>
          <w:szCs w:val="24"/>
        </w:rPr>
        <w:t>οθετηθεί τώρα, γιατί υπάρχουν έργα που δεν μπορεί να γίνει αυτό. Παραδείγματος χάρ</w:t>
      </w:r>
      <w:r>
        <w:rPr>
          <w:rFonts w:eastAsia="Times New Roman" w:cs="Times New Roman"/>
          <w:szCs w:val="24"/>
        </w:rPr>
        <w:t>ιν</w:t>
      </w:r>
      <w:r>
        <w:rPr>
          <w:rFonts w:eastAsia="Times New Roman" w:cs="Times New Roman"/>
          <w:szCs w:val="24"/>
        </w:rPr>
        <w:t xml:space="preserve">, στο </w:t>
      </w:r>
      <w:r>
        <w:rPr>
          <w:rFonts w:eastAsia="Times New Roman" w:cs="Times New Roman"/>
          <w:szCs w:val="24"/>
        </w:rPr>
        <w:t>μ</w:t>
      </w:r>
      <w:r>
        <w:rPr>
          <w:rFonts w:eastAsia="Times New Roman" w:cs="Times New Roman"/>
          <w:szCs w:val="24"/>
        </w:rPr>
        <w:t>ετρό με την κατάσταση που έχουμε ως κράτος, που δεν ξέρουμε από πού διέρχονται τα υπόγεια δίκτυα, δεν μπορεί να γίνει αυτό. Θα έχουμε μεγάλες καθυστερήσεις. Δεν απορ</w:t>
      </w:r>
      <w:r>
        <w:rPr>
          <w:rFonts w:eastAsia="Times New Roman" w:cs="Times New Roman"/>
          <w:szCs w:val="24"/>
        </w:rPr>
        <w:t xml:space="preserve">ρίπτουμε την πρόταση. Να τη δούμε στο επόμενο σχέδιο νόμου, στις κατηγορίες έργων, που πρέπει και μπορεί να υλοποιηθεί, και να θεσμοθετηθεί. </w:t>
      </w:r>
    </w:p>
    <w:p w14:paraId="42F91F6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Τρίτον, θεσμοθετείται η υποχρεωτική διαβούλευση των προδιαγραφών με σαφείς διαδικασίες και κανόνες, όχι όπως γινότ</w:t>
      </w:r>
      <w:r>
        <w:rPr>
          <w:rFonts w:eastAsia="Times New Roman" w:cs="Times New Roman"/>
          <w:szCs w:val="24"/>
        </w:rPr>
        <w:t>αν μέχρι σήμερα: διαβούλευση για να πούμε ότι έγινε διαβούλευση.</w:t>
      </w:r>
    </w:p>
    <w:p w14:paraId="42F91F63"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Τέταρτον, θεσμοθετείται η ευθύνη και οι προδιαγραφές των υπεργολάβων και των φορέων που παρέχουν δάνεια ικανότητα. Σήμερα οι υπεργολάβοι ήταν στη διακριτική ευχέρεια του αναδόχου, χωρίς έλεγχ</w:t>
      </w:r>
      <w:r>
        <w:rPr>
          <w:rFonts w:eastAsia="Times New Roman" w:cs="Times New Roman"/>
          <w:szCs w:val="24"/>
        </w:rPr>
        <w:t xml:space="preserve">ο, χωρίς προδιαγραφές, χωρίς ευθύνη και βέβαια χωρίς δικαιώματα οι ίδιοι. </w:t>
      </w:r>
    </w:p>
    <w:p w14:paraId="42F91F64"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Πέμπτον, θεσμοθετούνται κανόνες εκτέλεσης για όλες τις δημόσιες συμβάσεις. Για πρώτη φορά θεσμοθετείται ρητά το δικαίωμα μονομερούς λύσης σύμβασης υπέρ του </w:t>
      </w:r>
      <w:r>
        <w:rPr>
          <w:rFonts w:eastAsia="Times New Roman" w:cs="Times New Roman"/>
          <w:szCs w:val="24"/>
        </w:rPr>
        <w:t>δ</w:t>
      </w:r>
      <w:r>
        <w:rPr>
          <w:rFonts w:eastAsia="Times New Roman" w:cs="Times New Roman"/>
          <w:szCs w:val="24"/>
        </w:rPr>
        <w:t>ημοσίου. Μέχρι σήμερα, α</w:t>
      </w:r>
      <w:r>
        <w:rPr>
          <w:rFonts w:eastAsia="Times New Roman" w:cs="Times New Roman"/>
          <w:szCs w:val="24"/>
        </w:rPr>
        <w:t xml:space="preserve">ν είχε υπογραφεί μια σύμβαση και υπήρχε στη συνέχεια δικαστική απόφαση που διαπίστωνε ότι ο ανάδοχος τελούσε σε μια από τις καταστάσεις αποκλεισμού, το ελληνικό </w:t>
      </w:r>
      <w:r>
        <w:rPr>
          <w:rFonts w:eastAsia="Times New Roman" w:cs="Times New Roman"/>
          <w:szCs w:val="24"/>
        </w:rPr>
        <w:t>δ</w:t>
      </w:r>
      <w:r>
        <w:rPr>
          <w:rFonts w:eastAsia="Times New Roman" w:cs="Times New Roman"/>
          <w:szCs w:val="24"/>
        </w:rPr>
        <w:t>ημόσιο, αν έλυνε τη σύμβαση, θα πλήρωνε και αποζημίωση. Το λέω, για να ξέρουμε τι θεραπεύουμε,</w:t>
      </w:r>
      <w:r>
        <w:rPr>
          <w:rFonts w:eastAsia="Times New Roman" w:cs="Times New Roman"/>
          <w:szCs w:val="24"/>
        </w:rPr>
        <w:t xml:space="preserve"> μετά από τόσα χρόνια παθογένειας.</w:t>
      </w:r>
    </w:p>
    <w:p w14:paraId="42F91F65"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Α΄ Αντιπρόεδρος της Βουλής κ</w:t>
      </w:r>
      <w:r w:rsidRPr="00750B95">
        <w:rPr>
          <w:rFonts w:eastAsia="Times New Roman" w:cs="Times New Roman"/>
          <w:b/>
          <w:szCs w:val="24"/>
        </w:rPr>
        <w:t>. ΑΝΑΣΤΑΣΙΟΣ ΚΟΥΡΑΚΗΣ</w:t>
      </w:r>
      <w:r>
        <w:rPr>
          <w:rFonts w:eastAsia="Times New Roman" w:cs="Times New Roman"/>
          <w:szCs w:val="24"/>
        </w:rPr>
        <w:t xml:space="preserve">) </w:t>
      </w:r>
    </w:p>
    <w:p w14:paraId="42F91F66"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Έκτο, θεσμοθετείται η προώθηση δημόσιων συμβάσεων με κοινωνικά χαρακτηριστικά, όπως την επαγγελματική και κοινωνική </w:t>
      </w:r>
      <w:r>
        <w:rPr>
          <w:rFonts w:eastAsia="Times New Roman" w:cs="Times New Roman"/>
          <w:szCs w:val="24"/>
        </w:rPr>
        <w:t>ένταξη ατόμων με αναπηρία, κοινωνικών συνεταιρισμών, μειονεκτούντων εργαζομένων.</w:t>
      </w:r>
    </w:p>
    <w:p w14:paraId="42F91F67"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Έβδομο, θεσμοθετείται η τεχνική επάρκεια των αναθετουσών αρχών. Και ξέρει πάρα πολύ καλά ο τεχνικός κόσμος τι γίνεται με τεχνικές υπηρεσίες που έχουν από μηδέν έως ελάχιστους </w:t>
      </w:r>
      <w:r>
        <w:rPr>
          <w:rFonts w:eastAsia="Times New Roman" w:cs="Times New Roman"/>
          <w:szCs w:val="24"/>
        </w:rPr>
        <w:t xml:space="preserve">μηχανικούς και καθόλου υλικοτεχνική υποδομή και υποχρεώνονται να εκτελούν έργα. </w:t>
      </w:r>
    </w:p>
    <w:p w14:paraId="42F91F68"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Όγδοο, όσον αφορά τον τρόπο συγκρότησης των </w:t>
      </w:r>
      <w:r>
        <w:rPr>
          <w:rFonts w:eastAsia="Times New Roman" w:cs="Times New Roman"/>
          <w:szCs w:val="24"/>
        </w:rPr>
        <w:t>ε</w:t>
      </w:r>
      <w:r>
        <w:rPr>
          <w:rFonts w:eastAsia="Times New Roman" w:cs="Times New Roman"/>
          <w:szCs w:val="24"/>
        </w:rPr>
        <w:t xml:space="preserve">πιτροπών του διαγωνισμού, γίνονται μητρώα με ηλεκτρονική κλήρωση. Έγινε και αποδεκτός ο ίδιος τρόπος για τις </w:t>
      </w:r>
      <w:r>
        <w:rPr>
          <w:rFonts w:eastAsia="Times New Roman" w:cs="Times New Roman"/>
          <w:szCs w:val="24"/>
        </w:rPr>
        <w:t>ε</w:t>
      </w:r>
      <w:r>
        <w:rPr>
          <w:rFonts w:eastAsia="Times New Roman" w:cs="Times New Roman"/>
          <w:szCs w:val="24"/>
        </w:rPr>
        <w:t>πιτροπές παραλαβής.</w:t>
      </w:r>
    </w:p>
    <w:p w14:paraId="42F91F69"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Ένατο, συμβάσεις απευθείας ανάθεσης με ηλεκτρονικό τρόπο, χωρίς να υπάρχει αυτό που υπήρχε μέχρι σήμερα, οι συνεχείς αναθέσεις σε έναν, είτε είναι από δήμο είτε από περιφέρεια είτε από Υπουργείο. Θα έχουμε μητρώο και ηλεκτρονική κλήρωση. Όποιος παίρνει απε</w:t>
      </w:r>
      <w:r>
        <w:rPr>
          <w:rFonts w:eastAsia="Times New Roman" w:cs="Times New Roman"/>
          <w:szCs w:val="24"/>
        </w:rPr>
        <w:t>υθείας ανάθεση, βγαίνει από την κληρωτίδα και πάει σε επόμενη ανάθεση.</w:t>
      </w:r>
    </w:p>
    <w:p w14:paraId="42F91F6A"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Δέκατο, θεσμοθετείται ο φάκελος δημόσιας σύμβασης. </w:t>
      </w:r>
    </w:p>
    <w:p w14:paraId="42F91F6B"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Τα λέω επιγραμματικά, κύριε Πρόεδρε, γιατί τα είπαμε και στις </w:t>
      </w:r>
      <w:r>
        <w:rPr>
          <w:rFonts w:eastAsia="Times New Roman" w:cs="Times New Roman"/>
          <w:szCs w:val="24"/>
        </w:rPr>
        <w:t>ε</w:t>
      </w:r>
      <w:r>
        <w:rPr>
          <w:rFonts w:eastAsia="Times New Roman" w:cs="Times New Roman"/>
          <w:szCs w:val="24"/>
        </w:rPr>
        <w:t>πιτροπές.</w:t>
      </w:r>
    </w:p>
    <w:p w14:paraId="42F91F6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Ενδέκατο, απλοποιείται και επιταχύνεται η διαδικασία ανάθεση</w:t>
      </w:r>
      <w:r>
        <w:rPr>
          <w:rFonts w:eastAsia="Times New Roman" w:cs="Times New Roman"/>
          <w:szCs w:val="24"/>
        </w:rPr>
        <w:t>ς.</w:t>
      </w:r>
    </w:p>
    <w:p w14:paraId="42F91F6D"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Δωδέκατο, κάτι που αποτελεί μια από τις πολύ μεγάλες αλλαγές στα δημόσια έργα, θεσμοθετείται ρητά η υποχρέωση του αναδόχου του έργου, πριν την έναρξη των αμιγώς κατασκευαστικών εργασιών, να εκπονήσει, να παραδώσει και βέβαια να εγκριθεί η μελέτη </w:t>
      </w:r>
      <w:r>
        <w:rPr>
          <w:rFonts w:eastAsia="Times New Roman" w:cs="Times New Roman"/>
          <w:szCs w:val="24"/>
        </w:rPr>
        <w:t>εφαρμογής του έργου. Στους αυτοκινητόδρομους, ας πούμε, δεν είχαμε μελέτη της εφαρμογής, τις είχαμε πολύ αργότερα.</w:t>
      </w:r>
    </w:p>
    <w:p w14:paraId="42F91F6E"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42F91F6F"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ζητώ την ανοχή σας, γιατί είναι πολύ βαρύ </w:t>
      </w:r>
      <w:r>
        <w:rPr>
          <w:rFonts w:eastAsia="Times New Roman" w:cs="Times New Roman"/>
          <w:szCs w:val="24"/>
        </w:rPr>
        <w:t>το νομοσχέδιο.</w:t>
      </w:r>
    </w:p>
    <w:p w14:paraId="42F91F7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Θεσμοθετείται ο μελετητής να ολοκληρώνει την εργασία του ως τεχνικός σύμβουλος της επίβλεψης στο τέλος των έργων. Άρα, να έχει και την ευθύνη να μπορεί να διορθώνει τις μελέτες ή τα τμήματα μελετών</w:t>
      </w:r>
      <w:r>
        <w:rPr>
          <w:rFonts w:eastAsia="Times New Roman" w:cs="Times New Roman"/>
          <w:szCs w:val="24"/>
        </w:rPr>
        <w:t>,</w:t>
      </w:r>
      <w:r>
        <w:rPr>
          <w:rFonts w:eastAsia="Times New Roman" w:cs="Times New Roman"/>
          <w:szCs w:val="24"/>
        </w:rPr>
        <w:t xml:space="preserve"> που δεν έχουν εφαρμοσιμότητα.</w:t>
      </w:r>
    </w:p>
    <w:p w14:paraId="42F91F71"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Αλλάζουμε το</w:t>
      </w:r>
      <w:r>
        <w:rPr>
          <w:rFonts w:eastAsia="Times New Roman" w:cs="Times New Roman"/>
          <w:szCs w:val="24"/>
        </w:rPr>
        <w:t xml:space="preserve"> σύστημα μελέτη-κατασκευή. Εδώ θέλω να πω δυο πράγματα, γιατί έχει γίνει πολύ μεγάλη συζήτηση. Η </w:t>
      </w:r>
      <w:r>
        <w:rPr>
          <w:rFonts w:eastAsia="Times New Roman" w:cs="Times New Roman"/>
          <w:szCs w:val="24"/>
        </w:rPr>
        <w:t>ε</w:t>
      </w:r>
      <w:r>
        <w:rPr>
          <w:rFonts w:eastAsia="Times New Roman" w:cs="Times New Roman"/>
          <w:szCs w:val="24"/>
        </w:rPr>
        <w:t xml:space="preserve">πιτροπή που αναφέρθηκε –στο παρελθόν, αν θυμάμαι καλά, όταν ήμουν </w:t>
      </w:r>
      <w:r>
        <w:rPr>
          <w:rFonts w:eastAsia="Times New Roman" w:cs="Times New Roman"/>
          <w:szCs w:val="24"/>
        </w:rPr>
        <w:t>α</w:t>
      </w:r>
      <w:r>
        <w:rPr>
          <w:rFonts w:eastAsia="Times New Roman" w:cs="Times New Roman"/>
          <w:szCs w:val="24"/>
        </w:rPr>
        <w:t xml:space="preserve">ντιπρόεδρος του ΤΕΕ, αλλά και στη συνέχεια όταν ήμουν </w:t>
      </w:r>
      <w:r>
        <w:rPr>
          <w:rFonts w:eastAsia="Times New Roman" w:cs="Times New Roman"/>
          <w:szCs w:val="24"/>
        </w:rPr>
        <w:t>π</w:t>
      </w:r>
      <w:r>
        <w:rPr>
          <w:rFonts w:eastAsia="Times New Roman" w:cs="Times New Roman"/>
          <w:szCs w:val="24"/>
        </w:rPr>
        <w:t>ρόεδρος, είχε γίνει αντίστοιχη συζήτ</w:t>
      </w:r>
      <w:r>
        <w:rPr>
          <w:rFonts w:eastAsia="Times New Roman" w:cs="Times New Roman"/>
          <w:szCs w:val="24"/>
        </w:rPr>
        <w:t>ηση- είχε ως αντικείμενο τον περιορισμό του συστήματος σε συγκεκριμένα πεδία εφαρμογής σε ειδικά έργα. Δεν έγινε μια επιτροπή για να αλλάξει και να είναι διαφανές το σύστημα αυτό.</w:t>
      </w:r>
    </w:p>
    <w:p w14:paraId="42F91F7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Τι σημαίνει αυτό; Σημαίνει ότι αναγνωρίζουμε όλοι ότι σε αυτές τις κατηγορίε</w:t>
      </w:r>
      <w:r>
        <w:rPr>
          <w:rFonts w:eastAsia="Times New Roman" w:cs="Times New Roman"/>
          <w:szCs w:val="24"/>
        </w:rPr>
        <w:t>ς έργων θα στήνονται τα έργα. Δηλαδή</w:t>
      </w:r>
      <w:r>
        <w:rPr>
          <w:rFonts w:eastAsia="Times New Roman" w:cs="Times New Roman"/>
          <w:szCs w:val="24"/>
        </w:rPr>
        <w:t>,</w:t>
      </w:r>
      <w:r>
        <w:rPr>
          <w:rFonts w:eastAsia="Times New Roman" w:cs="Times New Roman"/>
          <w:szCs w:val="24"/>
        </w:rPr>
        <w:t xml:space="preserve"> θα έχουμε στημένα έργα στους βιολογικούς καθαρισμούς. Δεν πάμε να κάνουμε αυτό. Και μιλάω για τους βιολογικούς πολύ συγκεκριμένα.</w:t>
      </w:r>
    </w:p>
    <w:p w14:paraId="42F91F73"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Έχω στο Υπουργείο ντάνες από φακέλους για τέτοια έργα, για να δημοπρατηθούν με το σύστημ</w:t>
      </w:r>
      <w:r>
        <w:rPr>
          <w:rFonts w:eastAsia="Times New Roman" w:cs="Times New Roman"/>
          <w:szCs w:val="24"/>
        </w:rPr>
        <w:t>α μελέτης-κατασκευής και δεν έχω υπογράψει ούτε έναν, και ας φωνάζουν και οι δήμοι και οι τοπικές κοινωνίες.</w:t>
      </w:r>
    </w:p>
    <w:p w14:paraId="42F91F74"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Αλλάζουμε το σύστημα για να υπάρχει διαφάνεια σε αυτό το σύστημα, να μη στήνονται. Περιμένουμε προτάσεις, αν πιστεύετε ότι μπορεί να βελτιωθεί ακόμ</w:t>
      </w:r>
      <w:r>
        <w:rPr>
          <w:rFonts w:eastAsia="Times New Roman" w:cs="Times New Roman"/>
          <w:szCs w:val="24"/>
        </w:rPr>
        <w:t>α περισσότερο. Εγώ θεωρώ ότι όπου υπήρχε η γκρίζα ζώνη διορθώθηκε με αυτές τις αλλαγές.</w:t>
      </w:r>
    </w:p>
    <w:p w14:paraId="42F91F75"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Αντιμετωπίζουμε και ένα άλλο φαινόμενο που είναι σημαντικό για την περίοδο που περνάμε, που είναι μια περίοδος κρίσης: Δεν έχουμε έργα ωριμότητας. Πρέπει να έχουμε τουλ</w:t>
      </w:r>
      <w:r>
        <w:rPr>
          <w:rFonts w:eastAsia="Times New Roman" w:cs="Times New Roman"/>
          <w:szCs w:val="24"/>
        </w:rPr>
        <w:t xml:space="preserve">άχιστον δυο, τρία συστήματα για να μπορούμε στοιχειωδώς και οι μικρότερες μονάδες του </w:t>
      </w:r>
      <w:r>
        <w:rPr>
          <w:rFonts w:eastAsia="Times New Roman" w:cs="Times New Roman"/>
          <w:szCs w:val="24"/>
        </w:rPr>
        <w:t>δ</w:t>
      </w:r>
      <w:r>
        <w:rPr>
          <w:rFonts w:eastAsia="Times New Roman" w:cs="Times New Roman"/>
          <w:szCs w:val="24"/>
        </w:rPr>
        <w:t>ημοσίου, όπως οι δήμοι και οι περιφέρειες, και τα κεντρικά Υπουργεία να τρέξουν έργα που δεν έχουν οριστικές μελέτες.</w:t>
      </w:r>
    </w:p>
    <w:p w14:paraId="42F91F76"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Δέκατη έκτη αλλαγή είναι οι υπηρεσίες έρευνας. </w:t>
      </w:r>
    </w:p>
    <w:p w14:paraId="42F91F77"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Δέκ</w:t>
      </w:r>
      <w:r>
        <w:rPr>
          <w:rFonts w:eastAsia="Times New Roman" w:cs="Times New Roman"/>
          <w:szCs w:val="24"/>
        </w:rPr>
        <w:t>ατη έβδομη μεγάλη αλλαγή είναι οι αναθέσεις συμβάσεων μελετών με προσδιορισμό της τεχνικής λύσης.</w:t>
      </w:r>
    </w:p>
    <w:p w14:paraId="42F91F78"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Δέκατη όγδοη αλλαγή είναι οι απρόβλεπτες δαπάνες στις συμβάσεις μελετών, που ταλάνιζαν τους μελετητές για χρόνια.</w:t>
      </w:r>
    </w:p>
    <w:p w14:paraId="42F91F79"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Να απαντήσω και σε κάποια ερωτήματα και προβ</w:t>
      </w:r>
      <w:r>
        <w:rPr>
          <w:rFonts w:eastAsia="Times New Roman" w:cs="Times New Roman"/>
          <w:szCs w:val="24"/>
        </w:rPr>
        <w:t xml:space="preserve">ληματισμούς που τέθηκαν περαιτέρω. Ρώτησε ο κ. Μηταράκης κομψά, προς τιμή του, τι κάνουμε για τους μικρομεσαίους και στη συνέχεια για τη δήθεν κατάτμηση, που κατήγγειλε καναλάρχης στην αρμόδια </w:t>
      </w:r>
      <w:r>
        <w:rPr>
          <w:rFonts w:eastAsia="Times New Roman" w:cs="Times New Roman"/>
          <w:szCs w:val="24"/>
        </w:rPr>
        <w:t>ε</w:t>
      </w:r>
      <w:r>
        <w:rPr>
          <w:rFonts w:eastAsia="Times New Roman" w:cs="Times New Roman"/>
          <w:szCs w:val="24"/>
        </w:rPr>
        <w:t>πιτροπή – μου φαίνεται ότι ήταν ο κ. Αλαφούζος. Τα δύο ερωτήμα</w:t>
      </w:r>
      <w:r>
        <w:rPr>
          <w:rFonts w:eastAsia="Times New Roman" w:cs="Times New Roman"/>
          <w:szCs w:val="24"/>
        </w:rPr>
        <w:t xml:space="preserve">τα συνδυάζονται. </w:t>
      </w:r>
    </w:p>
    <w:p w14:paraId="42F91F7A"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Τι βρήκαμε, αγαπητοί συνάδελφοι; Βρήκαμε πάνω από το 80% των έργων και των εποπτευόμενων φορέων του Υπουργείου να είναι στις λίγες εταιρείες έβδομης τάξης. Αυτό βρήκαμε.</w:t>
      </w:r>
    </w:p>
    <w:p w14:paraId="42F91F7B"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Μας ρωτάει η Νέα Δημοκρατία σήμερα τι κάνουμε για τους μικρομεσαίους</w:t>
      </w:r>
      <w:r>
        <w:rPr>
          <w:rFonts w:eastAsia="Times New Roman" w:cs="Times New Roman"/>
          <w:szCs w:val="24"/>
        </w:rPr>
        <w:t>. Πάντως, όχι αυτό που έκανε εκείνη.</w:t>
      </w:r>
    </w:p>
    <w:p w14:paraId="42F91F7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Δεύτερον, εμείς τι κάνουμε; Και το είχαμε πει και προεκλογικά: Κάνουμε δημοπρατήσεις έργων με πολλαπλούς διαγωνισμούς μικρότερου αντικειμένου για να μπορούν να συμμετέχουν περισσότεροι διαγωνιζόμενοι και μικρομεσαίες ετ</w:t>
      </w:r>
      <w:r>
        <w:rPr>
          <w:rFonts w:eastAsia="Times New Roman" w:cs="Times New Roman"/>
          <w:szCs w:val="24"/>
        </w:rPr>
        <w:t>αιρείες. Δεν είναι κατάτμηση αυτό. Μπερδεύστε.</w:t>
      </w:r>
    </w:p>
    <w:p w14:paraId="42F91F7D"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Κατάτμηση ήταν τα σαρανταπεντάρια στην περιφέρεια Θεσσαλονίκης. Έφυγε ο κ. Χατζηδάκης. Κατάτμηση ήταν, ας πούμε, η χωρίς διαγωνισμό ανάθεση 800.000 ευρώ σπαστά, όταν ήταν στο Υπουργείο Μεταφορών, σε μέσα μαζικ</w:t>
      </w:r>
      <w:r>
        <w:rPr>
          <w:rFonts w:eastAsia="Times New Roman" w:cs="Times New Roman"/>
          <w:szCs w:val="24"/>
        </w:rPr>
        <w:t xml:space="preserve">ής ενημέρωσης, που απέρριψε την πληρωμή τους το Ελεγκτικό Συνέδριο. Αυτά είναι κατάτμηση, χωρίς διαγωνισμό ή με άλλου είδους διαδικασίες. Καταλαβαίνω τον πόνο της Νέας Δημοκρατίας να ξεστήνονται τα έργα που ήταν στημένα για λίγους. </w:t>
      </w:r>
    </w:p>
    <w:p w14:paraId="42F91F7E" w14:textId="77777777" w:rsidR="00BB77B8" w:rsidRDefault="00A714EA">
      <w:pPr>
        <w:spacing w:after="0" w:line="600" w:lineRule="auto"/>
        <w:ind w:firstLine="720"/>
        <w:jc w:val="both"/>
        <w:rPr>
          <w:rFonts w:eastAsia="Times New Roman"/>
          <w:bCs/>
        </w:rPr>
      </w:pPr>
      <w:r>
        <w:rPr>
          <w:rFonts w:eastAsia="Times New Roman" w:cs="Times New Roman"/>
          <w:szCs w:val="24"/>
        </w:rPr>
        <w:t>Να θυμίσουμε απλά ότι η</w:t>
      </w:r>
      <w:r>
        <w:rPr>
          <w:rFonts w:eastAsia="Times New Roman" w:cs="Times New Roman"/>
          <w:szCs w:val="24"/>
        </w:rPr>
        <w:t xml:space="preserve"> Ολυμπία Οδός –γιατί αυτό το έργο υπονόησε και ο καναλάρχης και η Νέα Δημοκρατία- περιείχε τον αυτοκινητόδρομο Πάτρα-Πύργος. Στην αναθεώρηση της σύμβασης παραχώρησης τον αφαιρέσατε. Γιατί; Πόσο κόστιζε ο δρόμος αυτός; Ξέρατε τον προϋπολογισμό; Υπήρχαν μελέ</w:t>
      </w:r>
      <w:r>
        <w:rPr>
          <w:rFonts w:eastAsia="Times New Roman" w:cs="Times New Roman"/>
          <w:szCs w:val="24"/>
        </w:rPr>
        <w:t xml:space="preserve">τες; Υπήρχε σύμβαση; Υπήρχαν </w:t>
      </w:r>
      <w:r>
        <w:rPr>
          <w:rFonts w:eastAsia="Times New Roman"/>
          <w:bCs/>
        </w:rPr>
        <w:t>προϋπολογισμοί; Τι έκπτωση πήρατε γι’ αυτούς τους προϋπολογισμούς; Αυτά είναι κενό γράμμα για όλους και για την υπάρχουσα σύμβαση.</w:t>
      </w:r>
    </w:p>
    <w:p w14:paraId="42F91F7F" w14:textId="77777777" w:rsidR="00BB77B8" w:rsidRDefault="00A714EA">
      <w:pPr>
        <w:spacing w:after="0" w:line="600" w:lineRule="auto"/>
        <w:ind w:firstLine="720"/>
        <w:jc w:val="both"/>
        <w:rPr>
          <w:rFonts w:eastAsia="Times New Roman"/>
          <w:bCs/>
        </w:rPr>
      </w:pPr>
      <w:r>
        <w:rPr>
          <w:rFonts w:eastAsia="Times New Roman"/>
          <w:bCs/>
        </w:rPr>
        <w:t>Ποιες εταιρείες εβδόμης μετέχουν στην Ολυμπία; Όλες οι εταιρείες εβδόμης και οι ξένες μεγάλες ετ</w:t>
      </w:r>
      <w:r>
        <w:rPr>
          <w:rFonts w:eastAsia="Times New Roman"/>
          <w:bCs/>
        </w:rPr>
        <w:t>αιρείες, εκτός από δύο.</w:t>
      </w:r>
    </w:p>
    <w:p w14:paraId="42F91F80" w14:textId="77777777" w:rsidR="00BB77B8" w:rsidRDefault="00A714EA">
      <w:pPr>
        <w:spacing w:after="0" w:line="600" w:lineRule="auto"/>
        <w:ind w:firstLine="720"/>
        <w:jc w:val="both"/>
        <w:rPr>
          <w:rFonts w:eastAsia="Times New Roman"/>
          <w:bCs/>
        </w:rPr>
      </w:pPr>
      <w:r>
        <w:rPr>
          <w:rFonts w:eastAsia="Times New Roman"/>
          <w:bCs/>
        </w:rPr>
        <w:lastRenderedPageBreak/>
        <w:t>Είχαν κανονίσει, λοιπόν, να διεξάγουν έναν διαγωνισμό με ελάχιστους συμμετέχοντες και τώρα είναι θιγμένοι που δεν έγινε ένας διαγωνισμός με πέντε εταιρείες μεγάλες. Έγιναν τέσσερις διαγωνισμοί μέχρι τώρα και θα γίνουν άλλοι τέσσερις</w:t>
      </w:r>
      <w:r>
        <w:rPr>
          <w:rFonts w:eastAsia="Times New Roman"/>
          <w:bCs/>
        </w:rPr>
        <w:t>. Στους τρεις έχουμε μειοδότη, από 53% έως 57% έκπτωση.</w:t>
      </w:r>
    </w:p>
    <w:p w14:paraId="42F91F81" w14:textId="77777777" w:rsidR="00BB77B8" w:rsidRDefault="00A714EA">
      <w:pPr>
        <w:spacing w:after="0" w:line="600" w:lineRule="auto"/>
        <w:ind w:firstLine="720"/>
        <w:jc w:val="both"/>
        <w:rPr>
          <w:rFonts w:eastAsia="Times New Roman"/>
          <w:bCs/>
        </w:rPr>
      </w:pPr>
      <w:r>
        <w:rPr>
          <w:rFonts w:eastAsia="Times New Roman"/>
          <w:bCs/>
        </w:rPr>
        <w:t xml:space="preserve">Ρωτάμε ξανά ποια ήταν η έκπτωση των εργολάβων και του παραχωρησιούχου για την Ολυμπία Οδό, για να κάνουμε τη σύγκριση. </w:t>
      </w:r>
    </w:p>
    <w:p w14:paraId="42F91F82" w14:textId="77777777" w:rsidR="00BB77B8" w:rsidRDefault="00A714EA">
      <w:pPr>
        <w:spacing w:after="0" w:line="600" w:lineRule="auto"/>
        <w:ind w:firstLine="720"/>
        <w:jc w:val="both"/>
        <w:rPr>
          <w:rFonts w:eastAsia="Times New Roman"/>
          <w:bCs/>
        </w:rPr>
      </w:pPr>
      <w:r>
        <w:rPr>
          <w:rFonts w:eastAsia="Times New Roman"/>
          <w:bCs/>
        </w:rPr>
        <w:t>Βέβαια, πετάει ο κ. Χατζηδάκης, αφού ρίχνει τη λάσπη στον ανεμιστήρα, και ένα «ν</w:t>
      </w:r>
      <w:r>
        <w:rPr>
          <w:rFonts w:eastAsia="Times New Roman"/>
          <w:bCs/>
        </w:rPr>
        <w:t>όμιμο είναι». Εντάξει! Αλλά πάμε και παρακάτω, να δούμε τι σχέσεις υπάρχουν.</w:t>
      </w:r>
    </w:p>
    <w:p w14:paraId="42F91F83" w14:textId="77777777" w:rsidR="00BB77B8" w:rsidRDefault="00A714EA">
      <w:pPr>
        <w:spacing w:after="0" w:line="600" w:lineRule="auto"/>
        <w:ind w:firstLine="720"/>
        <w:jc w:val="both"/>
        <w:rPr>
          <w:rFonts w:eastAsia="Times New Roman"/>
          <w:bCs/>
        </w:rPr>
      </w:pPr>
      <w:r>
        <w:rPr>
          <w:rFonts w:eastAsia="Times New Roman"/>
          <w:b/>
          <w:bCs/>
        </w:rPr>
        <w:t>ΠΡΟΕΔΡΕΥΩΝ (Αναστάσιος Κουράκης):</w:t>
      </w:r>
      <w:r>
        <w:rPr>
          <w:rFonts w:eastAsia="Times New Roman"/>
          <w:bCs/>
        </w:rPr>
        <w:t xml:space="preserve"> Πόσο χρόνο θα χρειαστείτε ακόμα, κύριε Υπουργέ;</w:t>
      </w:r>
    </w:p>
    <w:p w14:paraId="42F91F8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Τέσσερα λεπτά, κύριε Πρόεδρε.</w:t>
      </w:r>
    </w:p>
    <w:p w14:paraId="42F91F85"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Χατζηδάκη, θα σας πω και κάτι προσωπικό και δεν πειράζει που λείπετε, γιατί θα σας το μεταφέρουν οι συνάδελφοι της Νέας Δημοκρατίας. Δεν έχω κρύψει ποτέ ούτε τους φίλους μου ούτε τις παρέες μου και είμαι και υπερήφανος γι’ αυτές. </w:t>
      </w:r>
    </w:p>
    <w:p w14:paraId="42F91F86"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Οι σχέσεις, λοιπόν,</w:t>
      </w:r>
      <w:r>
        <w:rPr>
          <w:rFonts w:eastAsia="Times New Roman" w:cs="Times New Roman"/>
          <w:szCs w:val="24"/>
        </w:rPr>
        <w:t xml:space="preserve"> είναι φιλικές από παλιά και για το συγκεκριμένο που ρωτήσατε είναι όχι με τον συγκεκριμένο επιχειρηματία που λέτε, αλλά με τον γιο του. Δεν υπήρξαν ποτέ επαγγελματικές σχέσεις. Δεν ήξερα ότι με το που γίνατε εσείς Βουλευτής ή Υπουργός, θα έπρεπε να σταματ</w:t>
      </w:r>
      <w:r>
        <w:rPr>
          <w:rFonts w:eastAsia="Times New Roman" w:cs="Times New Roman"/>
          <w:szCs w:val="24"/>
        </w:rPr>
        <w:t>ήσει τις δραστηριότητές του όποιος γνωρίζατε εσείς στο παρελθόν.</w:t>
      </w:r>
    </w:p>
    <w:p w14:paraId="42F91F87"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Θα θέλαμε όμως να μου απαντήσετε –και αυτή είναι μια πολύ ωραία ερώτηση- πώς ο συνέταιρος του εν λόγω επιχειρηματία είναι το δεξί χέρι του Προέδρου σας Κυριάκου Μητσοτάκη και σας κάνει και σε</w:t>
      </w:r>
      <w:r>
        <w:rPr>
          <w:rFonts w:eastAsia="Times New Roman" w:cs="Times New Roman"/>
          <w:szCs w:val="24"/>
        </w:rPr>
        <w:t xml:space="preserve">μινάρια. </w:t>
      </w:r>
    </w:p>
    <w:p w14:paraId="42F91F8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Ποιος; </w:t>
      </w:r>
    </w:p>
    <w:p w14:paraId="42F91F89" w14:textId="77777777" w:rsidR="00BB77B8" w:rsidRDefault="00A714EA">
      <w:pPr>
        <w:spacing w:after="0" w:line="600" w:lineRule="auto"/>
        <w:ind w:firstLine="720"/>
        <w:jc w:val="both"/>
        <w:rPr>
          <w:rFonts w:eastAsia="Times New Roman" w:cs="Times New Roman"/>
          <w:szCs w:val="24"/>
        </w:rPr>
      </w:pPr>
      <w:r>
        <w:rPr>
          <w:rFonts w:eastAsia="Times New Roman"/>
          <w:b/>
          <w:szCs w:val="24"/>
        </w:rPr>
        <w:lastRenderedPageBreak/>
        <w:t>ΧΡΗΣΤΟΣ ΣΠΙΡΤΖΗΣ (Υπουργός Υποδομών, Μεταφορών και Δικτύων):</w:t>
      </w:r>
      <w:r>
        <w:rPr>
          <w:rFonts w:eastAsia="Times New Roman"/>
          <w:szCs w:val="24"/>
        </w:rPr>
        <w:t xml:space="preserve"> Αυτό που ρ</w:t>
      </w:r>
      <w:r>
        <w:rPr>
          <w:rFonts w:eastAsia="Times New Roman" w:cs="Times New Roman"/>
          <w:szCs w:val="24"/>
        </w:rPr>
        <w:t xml:space="preserve">ωτάω είναι το εξής: Πώς ο συνέταιρος του συγκεκριμένου επιχειρηματία, για τον οποίο με ρωτάτε ότι πήρε αυτά τα τρία έργα, είναι το δεξί χέρι του </w:t>
      </w:r>
      <w:r>
        <w:rPr>
          <w:rFonts w:eastAsia="Times New Roman" w:cs="Times New Roman"/>
          <w:szCs w:val="24"/>
        </w:rPr>
        <w:t>Προέδρου σας Κυριάκου Μητσοτάκη και σας κάνει και σεμινάρια; Εγώ έχω έναν φίλο, τον γιο του. Εντάξει! Πάμε παρακάτω.</w:t>
      </w:r>
    </w:p>
    <w:p w14:paraId="42F91F8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Δεν κατάλαβα, κύριε Υπουργέ! Να ακούσουμε αυτό που είπατε!</w:t>
      </w:r>
    </w:p>
    <w:p w14:paraId="42F91F8B" w14:textId="77777777" w:rsidR="00BB77B8" w:rsidRDefault="00A714EA">
      <w:pPr>
        <w:spacing w:after="0" w:line="600" w:lineRule="auto"/>
        <w:ind w:firstLine="720"/>
        <w:jc w:val="both"/>
        <w:rPr>
          <w:rFonts w:eastAsia="Times New Roman" w:cs="Times New Roman"/>
          <w:szCs w:val="24"/>
        </w:rPr>
      </w:pPr>
      <w:r>
        <w:rPr>
          <w:rFonts w:eastAsia="Times New Roman"/>
          <w:b/>
          <w:szCs w:val="24"/>
        </w:rPr>
        <w:t>ΧΡΗΣΤΟΣ ΣΠΙΡΤΖΗΣ (Υπουργός Υποδομών, Μεταφορών και Δικτύων</w:t>
      </w:r>
      <w:r>
        <w:rPr>
          <w:rFonts w:eastAsia="Times New Roman"/>
          <w:b/>
          <w:szCs w:val="24"/>
        </w:rPr>
        <w:t>):</w:t>
      </w:r>
      <w:r>
        <w:rPr>
          <w:rFonts w:eastAsia="Times New Roman"/>
          <w:szCs w:val="24"/>
        </w:rPr>
        <w:t xml:space="preserve"> </w:t>
      </w:r>
      <w:r>
        <w:rPr>
          <w:rFonts w:eastAsia="Times New Roman" w:cs="Times New Roman"/>
          <w:szCs w:val="24"/>
        </w:rPr>
        <w:t>Πάμε παρακάτω! Εσείς θα μπορέσετε να μας εγκαλέσετε μόνο αν υπάρχει σε οποιονδήποτε διακριτική μεταχείριση. Οποιοσδήποτε είναι αυτός, είτε φίλος είτε γνωστός είτε άγνωστος, αλλά όχι έτσι. Φτάνει η λάσπη που έχετε ρίξει.</w:t>
      </w:r>
    </w:p>
    <w:p w14:paraId="42F91F8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Διαφορετικά, κύριε Χατζηδάκη, έχε</w:t>
      </w:r>
      <w:r>
        <w:rPr>
          <w:rFonts w:eastAsia="Times New Roman" w:cs="Times New Roman"/>
          <w:szCs w:val="24"/>
        </w:rPr>
        <w:t>τε και εσείς μαζί με την ηγεσία της Νέας Δημοκρατίας προσχωρήσει από την ομάδα του νεοφιλελευθερισμού στην ομάδα των νεοφιλελεύθερων λαϊκιστών που έφερε τη χώρα, αλλά και τη Νέα Δημοκρατία μαζί, στη σημερινή κατάντια τους. Το μόνο που μένει ίδιο είναι οι κ</w:t>
      </w:r>
      <w:r>
        <w:rPr>
          <w:rFonts w:eastAsia="Times New Roman" w:cs="Times New Roman"/>
          <w:szCs w:val="24"/>
        </w:rPr>
        <w:t xml:space="preserve">αναλάρχες, των οποίων οι απόψεις συμπίπτουν με τις δικές σας, όπως και οι αγωνίες τους. </w:t>
      </w:r>
    </w:p>
    <w:p w14:paraId="42F91F8D"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Μάλιστα, ο κ. Μηταράκης το ανέφερε. Ρώτησε, λέει, ένας καναλάρχης γι’ αυτό. Το γράφουν οι διάφοροι «πιστολέρο» των μέσων μαζικής ενημέρωσης. Εμείς δεν έχουμε πρόβλημα.</w:t>
      </w:r>
      <w:r>
        <w:rPr>
          <w:rFonts w:eastAsia="Times New Roman" w:cs="Times New Roman"/>
          <w:szCs w:val="24"/>
        </w:rPr>
        <w:t xml:space="preserve"> </w:t>
      </w:r>
    </w:p>
    <w:p w14:paraId="42F91F8E"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ρωτήσατε επίσης –γιατί δεν παρακολουθείτε- πώς αυτοί οι «πιστολέρο» διαψεύδουν κάθε τρεις και λίγο τα γραφόμενα ή τα λεγόμενά τους. Θα το συνηθίσετε! Εμείς είμαστε άλλο και θα γίνουμε ποτέ ίδιοι. </w:t>
      </w:r>
    </w:p>
    <w:p w14:paraId="42F91F8F"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Και για να τελειώνει η πλάκα, προκαλ</w:t>
      </w:r>
      <w:r>
        <w:rPr>
          <w:rFonts w:eastAsia="Times New Roman" w:cs="Times New Roman"/>
          <w:szCs w:val="24"/>
        </w:rPr>
        <w:t>ώ τον κ. Χατζηδάκη, τον κ. Μητσοτάκη και όποιον άλλον επιθυμεί να παρουσιάσουμε εδώ όποτε θέλει, όποτε θέλετε, την περιουσία μας, τους λογαριασμούς μας, το πού έχει δουλέψει ο καθένας μας και πώς αποκτήθηκαν αυτά. Και αυτό όχι μόνο για εμάς, αλλά και για τ</w:t>
      </w:r>
      <w:r>
        <w:rPr>
          <w:rFonts w:eastAsia="Times New Roman" w:cs="Times New Roman"/>
          <w:szCs w:val="24"/>
        </w:rPr>
        <w:t xml:space="preserve">ην οικογένειά μας. Για να τελειώνει όλη αυτή η ιστορία! Αυτό μπορεί να γίνει όποτε θέλετε, δημόσια, εδώ! </w:t>
      </w:r>
    </w:p>
    <w:p w14:paraId="42F91F9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Πάμε τώρα στα δημόσια έργα. Είπατε ότι εγκαινιάζουμε έργα που έκαναν άλλοι. Ας έρθουμε στο ποια έργα υλοποιήσαμε εμείς και ποια έργα υλοποιήσατε εσείς</w:t>
      </w:r>
      <w:r>
        <w:rPr>
          <w:rFonts w:eastAsia="Times New Roman" w:cs="Times New Roman"/>
          <w:szCs w:val="24"/>
        </w:rPr>
        <w:t xml:space="preserve">. Μιλάτε και για εγκαίνια, ότι δήθεν κάνουμε </w:t>
      </w:r>
      <w:r>
        <w:rPr>
          <w:rFonts w:eastAsia="Times New Roman" w:cs="Times New Roman"/>
          <w:szCs w:val="24"/>
        </w:rPr>
        <w:lastRenderedPageBreak/>
        <w:t>εγκαίνια. Εσείς τα μόνα εγκαίνια που κάνατε ήταν με μεταφερόμενους εργάτες, με μεταφερόμενα μηχανήματα –αν θυμάμαι καλά, με τον κ. Σαμαρά- και με δισεκατομμύρια αποζημιώσεις, λόγω των μη απαλλοτριώσεων, της μη π</w:t>
      </w:r>
      <w:r>
        <w:rPr>
          <w:rFonts w:eastAsia="Times New Roman" w:cs="Times New Roman"/>
          <w:szCs w:val="24"/>
        </w:rPr>
        <w:t xml:space="preserve">εριβαλλοντικής αδειοδότησής του, της μη μεταφοράς των δικτύων και της μη ολοκλήρωσης των αρχαιολογικών εργασιών. Ο κόσμος, οι συμπολίτες μας και βλέπουν και ξέρουν. Γι’ αυτό και οι πολίτες που σας στήριζαν για χρόνια, σας γύρισαν την πλάτη διά παντός. </w:t>
      </w:r>
    </w:p>
    <w:p w14:paraId="42F91F91"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Έρχ</w:t>
      </w:r>
      <w:r>
        <w:rPr>
          <w:rFonts w:eastAsia="Times New Roman" w:cs="Times New Roman"/>
          <w:szCs w:val="24"/>
        </w:rPr>
        <w:t xml:space="preserve">ομαι, λοιπόν, στα έργα που κάνουμε. Κατ’ αρχάς κάνουμε τα έργα που πρέπει να ολοκληρωθούν. Μιλάω για όλα τα κολλημένα, πεθαμένα και καταχρεωμένα έργα που αφήσατε εσείς, από τον κ. Σουφλιά μέχρι σήμερα, σχεδόν δύο δεκαετίες. </w:t>
      </w:r>
    </w:p>
    <w:p w14:paraId="42F91F9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Επιπρόσθετα, κάνουμε έργα τα οπ</w:t>
      </w:r>
      <w:r>
        <w:rPr>
          <w:rFonts w:eastAsia="Times New Roman" w:cs="Times New Roman"/>
          <w:szCs w:val="24"/>
        </w:rPr>
        <w:t xml:space="preserve">οία ήταν όνειρο για εσάς. Χθες υλοποιήθηκε –βγήκε ο διαγωνισμός και έχουμε και μειοδότη- για το εμπορευματικό κέντρο του Θριασίου. Φαντάζομαι ότι θα το ξέρετε. </w:t>
      </w:r>
    </w:p>
    <w:p w14:paraId="42F91F93"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Συνεχίζουμε με το Καστέλι, με το σιδηροδρομικό δίκτυο και τα έργα σιδηροδρομικού δικτύου, με το</w:t>
      </w:r>
      <w:r>
        <w:rPr>
          <w:rFonts w:eastAsia="Times New Roman" w:cs="Times New Roman"/>
          <w:szCs w:val="24"/>
        </w:rPr>
        <w:t>ν ΒΟΑΚ και γενικά με τα έργα που θα φέρουν την παραγωγική ανασυγκρότηση της χώρας και όχι με τα έργα που είναι για λίγους, για τα συμφέροντα και τα έργα για τα έργα.</w:t>
      </w:r>
    </w:p>
    <w:p w14:paraId="42F91F94" w14:textId="77777777" w:rsidR="00BB77B8" w:rsidRDefault="00A714EA">
      <w:pPr>
        <w:spacing w:after="0"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 xml:space="preserve">Κύριε Υπουργέ, ολοκληρώστε, σας παρακαλώ. </w:t>
      </w:r>
    </w:p>
    <w:p w14:paraId="42F91F95" w14:textId="77777777" w:rsidR="00BB77B8" w:rsidRDefault="00A714EA">
      <w:pPr>
        <w:spacing w:after="0" w:line="600" w:lineRule="auto"/>
        <w:ind w:firstLine="720"/>
        <w:jc w:val="both"/>
        <w:rPr>
          <w:rFonts w:eastAsia="Times New Roman" w:cs="Times New Roman"/>
          <w:szCs w:val="24"/>
        </w:rPr>
      </w:pPr>
      <w:r>
        <w:rPr>
          <w:rFonts w:eastAsia="Times New Roman"/>
          <w:b/>
          <w:szCs w:val="24"/>
        </w:rPr>
        <w:t>ΧΡΗΣΤΟΣ ΣΠΙΡΤ</w:t>
      </w:r>
      <w:r>
        <w:rPr>
          <w:rFonts w:eastAsia="Times New Roman"/>
          <w:b/>
          <w:szCs w:val="24"/>
        </w:rPr>
        <w:t>ΖΗΣ (Υπουργός Υποδομών, Μεταφορών και Δικτύων):</w:t>
      </w:r>
      <w:r>
        <w:rPr>
          <w:rFonts w:eastAsia="Times New Roman"/>
          <w:szCs w:val="24"/>
        </w:rPr>
        <w:t xml:space="preserve"> </w:t>
      </w:r>
      <w:r>
        <w:rPr>
          <w:rFonts w:eastAsia="Times New Roman" w:cs="Times New Roman"/>
          <w:szCs w:val="24"/>
        </w:rPr>
        <w:t>Ολοκληρώνω, κύριε Πρόεδρε και χίλια συγγνώμη για την καθυστέρηση.</w:t>
      </w:r>
    </w:p>
    <w:p w14:paraId="42F91F96"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Ο κ. Μανιάτης έκανε μια ερώτηση, την οποία οφείλω να απαντήσω, για να δώσω εξηγήσεις.</w:t>
      </w:r>
    </w:p>
    <w:p w14:paraId="42F91F97"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Ρωτήσατε για τους τεχνικούς συμβούλους που προβλέπονται </w:t>
      </w:r>
      <w:r>
        <w:rPr>
          <w:rFonts w:eastAsia="Times New Roman" w:cs="Times New Roman"/>
          <w:szCs w:val="24"/>
        </w:rPr>
        <w:t>για έργα άνω των 30 εκατομμυρίων ευρώ και για τους εμπειρογνώμονες και γιατί υπάρχει αυτή η πρόβλεψη. Αυτή η πρόβλεψη, λοιπόν, υπήρχε και τη διατηρούμε. Και τη διατηρούμε, γιατί πολλές φορές χρειάζεται σε θέματα ασφαλείας ή αντιμετώπισης κινδύνων. Θα σας π</w:t>
      </w:r>
      <w:r>
        <w:rPr>
          <w:rFonts w:eastAsia="Times New Roman" w:cs="Times New Roman"/>
          <w:szCs w:val="24"/>
        </w:rPr>
        <w:t xml:space="preserve">ω πού έχει χρησιμοποιηθεί μέχρι τώρα. </w:t>
      </w:r>
    </w:p>
    <w:p w14:paraId="42F91F9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Αυτό είναι η επόμενη παράγραφος. </w:t>
      </w:r>
    </w:p>
    <w:p w14:paraId="42F91F99" w14:textId="77777777" w:rsidR="00BB77B8" w:rsidRDefault="00A714EA">
      <w:pPr>
        <w:spacing w:after="0" w:line="600" w:lineRule="auto"/>
        <w:ind w:firstLine="720"/>
        <w:jc w:val="both"/>
        <w:rPr>
          <w:rFonts w:eastAsia="Times New Roman" w:cs="Times New Roman"/>
          <w:szCs w:val="24"/>
        </w:rPr>
      </w:pPr>
      <w:r>
        <w:rPr>
          <w:rFonts w:eastAsia="Times New Roman"/>
          <w:b/>
          <w:szCs w:val="24"/>
        </w:rPr>
        <w:lastRenderedPageBreak/>
        <w:t>ΧΡΗΣΤΟΣ ΣΠΙΡΤΖΗΣ (Υπουργός Υποδομών, Μεταφορών και Δικτύων):</w:t>
      </w:r>
      <w:r>
        <w:rPr>
          <w:rFonts w:eastAsia="Times New Roman"/>
          <w:szCs w:val="24"/>
        </w:rPr>
        <w:t xml:space="preserve"> </w:t>
      </w:r>
      <w:r>
        <w:rPr>
          <w:rFonts w:eastAsia="Times New Roman" w:cs="Times New Roman"/>
          <w:szCs w:val="24"/>
        </w:rPr>
        <w:t xml:space="preserve">Όχι, αυτή είναι. </w:t>
      </w:r>
    </w:p>
    <w:p w14:paraId="42F91F9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Αυτό που λέτε είναι η τελευταία παράγραφος. </w:t>
      </w:r>
    </w:p>
    <w:p w14:paraId="42F91F9B" w14:textId="77777777" w:rsidR="00BB77B8" w:rsidRDefault="00A714EA">
      <w:pPr>
        <w:spacing w:after="0" w:line="600" w:lineRule="auto"/>
        <w:ind w:firstLine="720"/>
        <w:jc w:val="both"/>
        <w:rPr>
          <w:rFonts w:eastAsia="Times New Roman" w:cs="Times New Roman"/>
          <w:szCs w:val="24"/>
        </w:rPr>
      </w:pPr>
      <w:r>
        <w:rPr>
          <w:rFonts w:eastAsia="Times New Roman"/>
          <w:b/>
          <w:szCs w:val="24"/>
        </w:rPr>
        <w:t>ΧΡΗΣΤΟΣ ΣΠΙΡΤΖΗΣ (Υπουρ</w:t>
      </w:r>
      <w:r>
        <w:rPr>
          <w:rFonts w:eastAsia="Times New Roman"/>
          <w:b/>
          <w:szCs w:val="24"/>
        </w:rPr>
        <w:t>γός Υποδομών, Μεταφορών και Δικτύων):</w:t>
      </w:r>
      <w:r>
        <w:rPr>
          <w:rFonts w:eastAsia="Times New Roman"/>
          <w:szCs w:val="24"/>
        </w:rPr>
        <w:t xml:space="preserve"> </w:t>
      </w:r>
      <w:r>
        <w:rPr>
          <w:rFonts w:eastAsia="Times New Roman" w:cs="Times New Roman"/>
          <w:szCs w:val="24"/>
        </w:rPr>
        <w:t xml:space="preserve">Όχι, όχι. Είναι η πρώτη. Είναι μόνο για τους τεχνικούς συμβούλους, για έργα πάνω από 30 εκατομμύρια. Διαβάστε και όπου θέλετε, θα σας δώσουμε και πρόσθετες εξηγήσεις. </w:t>
      </w:r>
    </w:p>
    <w:p w14:paraId="42F91F9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Χρησιμοποιήθηκε πριν –και σωστά, κατά τη γνώμη μου</w:t>
      </w:r>
      <w:r>
        <w:rPr>
          <w:rFonts w:eastAsia="Times New Roman" w:cs="Times New Roman"/>
          <w:szCs w:val="24"/>
        </w:rPr>
        <w:t xml:space="preserve">- όταν είχαμε κατολίσθηση στο Σαράντι, όταν καταστράφηκε τμήμα στο εξωτερικό υδραγωγείο του Μόρνου και είχε διακοπεί η ομαλή υδροδότηση της πρωτεύουσας. </w:t>
      </w:r>
    </w:p>
    <w:p w14:paraId="42F91F9D"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Πιστεύω ότι μπορούμε και πρέπει να έχουμε αυτό το εργαλείο, όταν θέλουμε να ελέγξουμε μια σύμβαση, χωρ</w:t>
      </w:r>
      <w:r>
        <w:rPr>
          <w:rFonts w:eastAsia="Times New Roman" w:cs="Times New Roman"/>
          <w:szCs w:val="24"/>
        </w:rPr>
        <w:t>ίς να συνεργάζεται η εταιρεία συμβούλων με τους ίδιους τους εργολήπτες ή τους παραχωρησιούχους. Η πολιτική ηγεσία, δηλαδή, του κάθε Υπουργείου θα πρέπει να το έχει ως εργαλείο. Αν θέλετε να το περιορίσουμε και να διασφαλίσουμε τη διαφάνεια, είμαστε στη διά</w:t>
      </w:r>
      <w:r>
        <w:rPr>
          <w:rFonts w:eastAsia="Times New Roman" w:cs="Times New Roman"/>
          <w:szCs w:val="24"/>
        </w:rPr>
        <w:t xml:space="preserve">θεσή σας. </w:t>
      </w:r>
    </w:p>
    <w:p w14:paraId="42F91F9E" w14:textId="77777777" w:rsidR="00BB77B8" w:rsidRDefault="00A714EA">
      <w:pPr>
        <w:spacing w:after="0" w:line="600" w:lineRule="auto"/>
        <w:ind w:firstLine="720"/>
        <w:jc w:val="both"/>
        <w:rPr>
          <w:rFonts w:eastAsia="Times New Roman" w:cs="Times New Roman"/>
          <w:szCs w:val="24"/>
        </w:rPr>
      </w:pPr>
      <w:r>
        <w:rPr>
          <w:rFonts w:eastAsia="Times New Roman"/>
          <w:b/>
          <w:szCs w:val="24"/>
        </w:rPr>
        <w:lastRenderedPageBreak/>
        <w:t>ΠΡΟΕΔΡΕΥΩΝ (Αναστάσιος Κουράκης):</w:t>
      </w:r>
      <w:r>
        <w:rPr>
          <w:rFonts w:eastAsia="Times New Roman"/>
          <w:szCs w:val="24"/>
        </w:rPr>
        <w:t xml:space="preserve"> </w:t>
      </w:r>
      <w:r>
        <w:rPr>
          <w:rFonts w:eastAsia="Times New Roman" w:cs="Times New Roman"/>
          <w:szCs w:val="24"/>
        </w:rPr>
        <w:t>Καλώς, κύριε Υπουργέ! Σας περιμένουν και επάνω.</w:t>
      </w:r>
    </w:p>
    <w:p w14:paraId="42F91F9F" w14:textId="77777777" w:rsidR="00BB77B8" w:rsidRDefault="00A714EA">
      <w:pPr>
        <w:spacing w:after="0" w:line="600" w:lineRule="auto"/>
        <w:ind w:firstLine="720"/>
        <w:jc w:val="both"/>
        <w:rPr>
          <w:rFonts w:eastAsia="Times New Roman" w:cs="Times New Roman"/>
          <w:szCs w:val="24"/>
        </w:rPr>
      </w:pPr>
      <w:r>
        <w:rPr>
          <w:rFonts w:eastAsia="Times New Roman"/>
          <w:b/>
          <w:szCs w:val="24"/>
        </w:rPr>
        <w:t>ΧΡΗΣΤΟΣ ΣΠΙΡΤΖΗΣ (Υπουργός Υποδομών, Μεταφορών και Δικτύων):</w:t>
      </w:r>
      <w:r>
        <w:rPr>
          <w:rFonts w:eastAsia="Times New Roman"/>
          <w:szCs w:val="24"/>
        </w:rPr>
        <w:t xml:space="preserve"> </w:t>
      </w:r>
      <w:r>
        <w:rPr>
          <w:rFonts w:eastAsia="Times New Roman" w:cs="Times New Roman"/>
          <w:szCs w:val="24"/>
        </w:rPr>
        <w:t xml:space="preserve">Το ξέρω, κύριε Πρόεδρε. Ολοκληρώνω. </w:t>
      </w:r>
    </w:p>
    <w:p w14:paraId="42F91FA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Όσον αφορά τις πέντε τομές</w:t>
      </w:r>
      <w:r>
        <w:rPr>
          <w:rFonts w:eastAsia="Times New Roman" w:cs="Times New Roman"/>
          <w:szCs w:val="24"/>
        </w:rPr>
        <w:t>,</w:t>
      </w:r>
      <w:r>
        <w:rPr>
          <w:rFonts w:eastAsia="Times New Roman" w:cs="Times New Roman"/>
          <w:szCs w:val="24"/>
        </w:rPr>
        <w:t xml:space="preserve"> που πρότεινε η Δημοκρατική Συμπαράταξη, για τους μικρομεσαίους το είπαμε. Όσον αφορά το να επιβραβεύσουμε τους καλούς δημοσίους υπαλλήλους, ανήκει στο άλλο νομοσχέδιο, όπου είναι και τα μητρώα, και θα συζητήσουμε συγκεκριμένες προτάσεις. Το ίδιο και για τ</w:t>
      </w:r>
      <w:r>
        <w:rPr>
          <w:rFonts w:eastAsia="Times New Roman" w:cs="Times New Roman"/>
          <w:szCs w:val="24"/>
        </w:rPr>
        <w:t xml:space="preserve">ις τεχνικές προδιαγραφές και τις πρόδρομες εργασίες. </w:t>
      </w:r>
    </w:p>
    <w:p w14:paraId="42F91FA1"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Θα ήθελα να τονίσω ότι σε τομείς, σε σχέδια νόμου σαν το σημερινό που έχουμε πολύπλοκη και εξειδικευμένη νομοθεσία δεν επιτρέπεται να μηδενίζουμε και την υπάρχουσα κατάσταση, αλλά και τον κόσμο που δρασ</w:t>
      </w:r>
      <w:r>
        <w:rPr>
          <w:rFonts w:eastAsia="Times New Roman" w:cs="Times New Roman"/>
          <w:szCs w:val="24"/>
        </w:rPr>
        <w:t xml:space="preserve">τηριοποιείται γύρω από τις δημόσιες συμβάσεις και τα δημόσια έργα. </w:t>
      </w:r>
    </w:p>
    <w:p w14:paraId="42F91FA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Η νομοθεσία μας, το θεσμικό πλαίσιο παραγωγής έργων έχει κενά, χρήζει συμπληρώσεων, τομών και αλλαγών, για να θεραπεύσουμε τις στρεβλώσεις. Όμως, δεν είναι ένα τριτοκοσμικό σύστημα παραγωγ</w:t>
      </w:r>
      <w:r>
        <w:rPr>
          <w:rFonts w:eastAsia="Times New Roman" w:cs="Times New Roman"/>
          <w:szCs w:val="24"/>
        </w:rPr>
        <w:t>ής έργων που πρέπει να το μηδενίσουμε.</w:t>
      </w:r>
    </w:p>
    <w:p w14:paraId="42F91FA3"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Η χώρα έχει τεχνογνωσία, έχει αναπτύξει </w:t>
      </w:r>
      <w:r>
        <w:rPr>
          <w:rFonts w:eastAsia="Times New Roman"/>
          <w:szCs w:val="24"/>
        </w:rPr>
        <w:t>διαδικασίες</w:t>
      </w:r>
      <w:r>
        <w:rPr>
          <w:rFonts w:eastAsia="Times New Roman" w:cs="Times New Roman"/>
          <w:szCs w:val="24"/>
        </w:rPr>
        <w:t xml:space="preserve"> και οφείλουμε να υπάρχει η μέγιστη δυνατή συνεννόηση και συγκλίσεις, ώστε οι αλλαγές που θα γίνονται να είναι στοχευμένες. Δεν θα πρέπει να αλλάζει συνεχώς το θεσμικ</w:t>
      </w:r>
      <w:r>
        <w:rPr>
          <w:rFonts w:eastAsia="Times New Roman" w:cs="Times New Roman"/>
          <w:szCs w:val="24"/>
        </w:rPr>
        <w:t xml:space="preserve">ό πλαίσιο, με προφανείς συνέπειες ή καθυστερήσεις, με αναστάτωση και των δημόσιων υπηρεσιών και της αγοράς. </w:t>
      </w:r>
    </w:p>
    <w:p w14:paraId="42F91FA4"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Είναι ιδιαίτερα σημαντικό ότι σε τέτοια θέματα πρέπει να υπάρχει διαπαραταξιακή συνεννόηση και ευρείες συγκλίσεις, κάτι που πιστεύω ότι πέτυχε σήμε</w:t>
      </w:r>
      <w:r>
        <w:rPr>
          <w:rFonts w:eastAsia="Times New Roman" w:cs="Times New Roman"/>
          <w:szCs w:val="24"/>
        </w:rPr>
        <w:t xml:space="preserve">ρα το Κοινοβούλιο με αμελητέες παραφωνίες. </w:t>
      </w:r>
    </w:p>
    <w:p w14:paraId="42F91FA5"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2F91FA6" w14:textId="77777777" w:rsidR="00BB77B8" w:rsidRDefault="00A714E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42F91FA7"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ΠΡΟΕΔΡΕΥΩΝ (Αναστάσιος Κουράκης): </w:t>
      </w:r>
      <w:r>
        <w:rPr>
          <w:rFonts w:eastAsia="Times New Roman" w:cs="Times New Roman"/>
          <w:szCs w:val="24"/>
        </w:rPr>
        <w:t xml:space="preserve">Ευχαριστούμε τον </w:t>
      </w:r>
      <w:r>
        <w:rPr>
          <w:rFonts w:eastAsia="Times New Roman"/>
          <w:szCs w:val="24"/>
        </w:rPr>
        <w:t xml:space="preserve">Υπουργό Υποδομών, Μεταφορών και Δικτύων κ. Χρήστο Σπίρτζη. </w:t>
      </w:r>
    </w:p>
    <w:p w14:paraId="42F91FA8" w14:textId="77777777" w:rsidR="00BB77B8" w:rsidRDefault="00A714EA">
      <w:pPr>
        <w:spacing w:after="0" w:line="600" w:lineRule="auto"/>
        <w:ind w:firstLine="720"/>
        <w:jc w:val="both"/>
        <w:rPr>
          <w:rFonts w:eastAsia="Times New Roman"/>
          <w:szCs w:val="24"/>
        </w:rPr>
      </w:pPr>
      <w:r>
        <w:rPr>
          <w:rFonts w:eastAsia="Times New Roman"/>
          <w:szCs w:val="24"/>
        </w:rPr>
        <w:t xml:space="preserve">Τον λόγο έχει ο </w:t>
      </w:r>
      <w:r>
        <w:rPr>
          <w:rFonts w:eastAsia="Times New Roman"/>
          <w:szCs w:val="24"/>
        </w:rPr>
        <w:t>Κοινοβουλευτικός Εκπρόσωπος της Δημοκρατικής Συμπαράταξης κ. Ανδρέας Λοβέρδος.</w:t>
      </w:r>
    </w:p>
    <w:p w14:paraId="42F91FA9" w14:textId="77777777" w:rsidR="00BB77B8" w:rsidRDefault="00A714EA">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έχει ζητήσει τον λόγο ο κ. Βρούτσης. </w:t>
      </w:r>
    </w:p>
    <w:p w14:paraId="42F91FAA" w14:textId="77777777" w:rsidR="00BB77B8" w:rsidRDefault="00A714EA">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Θέλετε εσείς, κύριε Βρούτση; Επειδή έτσι είχε ζητηθεί. Δεν υπάρχει κανέν</w:t>
      </w:r>
      <w:r>
        <w:rPr>
          <w:rFonts w:eastAsia="Times New Roman"/>
          <w:szCs w:val="24"/>
        </w:rPr>
        <w:t>α πρόβλημα.</w:t>
      </w:r>
    </w:p>
    <w:p w14:paraId="42F91FAB" w14:textId="77777777" w:rsidR="00BB77B8" w:rsidRDefault="00A714EA">
      <w:pPr>
        <w:spacing w:after="0" w:line="600" w:lineRule="auto"/>
        <w:ind w:firstLine="720"/>
        <w:jc w:val="both"/>
        <w:rPr>
          <w:rFonts w:eastAsia="Times New Roman"/>
          <w:szCs w:val="24"/>
        </w:rPr>
      </w:pPr>
      <w:r>
        <w:rPr>
          <w:rFonts w:eastAsia="Times New Roman"/>
          <w:b/>
          <w:szCs w:val="24"/>
        </w:rPr>
        <w:t>ΝΙΚΟΛΑΟΣ ΚΑΡΑΘΑΝΑΣΟΠΟΥΛΟΣ:</w:t>
      </w:r>
      <w:r>
        <w:rPr>
          <w:rFonts w:eastAsia="Times New Roman"/>
          <w:szCs w:val="24"/>
        </w:rPr>
        <w:t xml:space="preserve"> Με τη σειρά, κύριε Πρόεδρε!</w:t>
      </w:r>
    </w:p>
    <w:p w14:paraId="42F91FAC" w14:textId="77777777" w:rsidR="00BB77B8" w:rsidRDefault="00A714EA">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Με τη σειρά την κοινοβουλευτική, κύριε Πρόεδρε.</w:t>
      </w:r>
    </w:p>
    <w:p w14:paraId="42F91FAD" w14:textId="77777777" w:rsidR="00BB77B8" w:rsidRDefault="00A714EA">
      <w:pPr>
        <w:spacing w:after="0" w:line="600" w:lineRule="auto"/>
        <w:ind w:firstLine="720"/>
        <w:jc w:val="both"/>
        <w:rPr>
          <w:rFonts w:eastAsia="Times New Roman"/>
          <w:szCs w:val="24"/>
        </w:rPr>
      </w:pPr>
      <w:r>
        <w:rPr>
          <w:rFonts w:eastAsia="Times New Roman"/>
          <w:b/>
          <w:szCs w:val="24"/>
        </w:rPr>
        <w:t xml:space="preserve">ΝΕΚΤΑΡΙΟΣ ΣΑΝΤΟΡΙΝΙΟΣ: </w:t>
      </w:r>
      <w:r>
        <w:rPr>
          <w:rFonts w:eastAsia="Times New Roman"/>
          <w:szCs w:val="24"/>
        </w:rPr>
        <w:t xml:space="preserve">Κύριε Πρόεδρε, και εγώ θα ήθελα τον λόγο. </w:t>
      </w:r>
    </w:p>
    <w:p w14:paraId="42F91FAE" w14:textId="77777777" w:rsidR="00BB77B8" w:rsidRDefault="00A714EA">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Και εσείς, κύριε συνάδε</w:t>
      </w:r>
      <w:r>
        <w:rPr>
          <w:rFonts w:eastAsia="Times New Roman"/>
          <w:szCs w:val="24"/>
        </w:rPr>
        <w:t xml:space="preserve">λφε; </w:t>
      </w:r>
    </w:p>
    <w:p w14:paraId="42F91FAF"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ΝΕΚΤΑΡΙΟΣ ΣΑΝΤΟΡΙΝΙΟΣ:</w:t>
      </w:r>
      <w:r>
        <w:rPr>
          <w:rFonts w:eastAsia="Times New Roman"/>
          <w:szCs w:val="24"/>
        </w:rPr>
        <w:t xml:space="preserve"> Δεν θα απαντήσουμε; </w:t>
      </w:r>
    </w:p>
    <w:p w14:paraId="42F91FB0" w14:textId="77777777" w:rsidR="00BB77B8" w:rsidRDefault="00A714EA">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Εντάξει. Τώρα ανέβηκε ο κ. Βρούτσης και μετά εσείς. </w:t>
      </w:r>
    </w:p>
    <w:p w14:paraId="42F91FB1" w14:textId="77777777" w:rsidR="00BB77B8" w:rsidRDefault="00A714EA">
      <w:pPr>
        <w:spacing w:after="0" w:line="600" w:lineRule="auto"/>
        <w:ind w:firstLine="720"/>
        <w:jc w:val="both"/>
        <w:rPr>
          <w:rFonts w:eastAsia="Times New Roman"/>
          <w:szCs w:val="24"/>
        </w:rPr>
      </w:pPr>
      <w:r>
        <w:rPr>
          <w:rFonts w:eastAsia="Times New Roman"/>
          <w:szCs w:val="24"/>
        </w:rPr>
        <w:t xml:space="preserve">Τον λόγο έχει τώρα ο Κοινοβουλευτικός Εκπρόσωπος της Νέας Δημοκρατίας κ. Βρούτσης. </w:t>
      </w:r>
    </w:p>
    <w:p w14:paraId="42F91FB2" w14:textId="77777777" w:rsidR="00BB77B8" w:rsidRDefault="00A714EA">
      <w:pPr>
        <w:spacing w:after="0"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Κυρίες και κύριοι</w:t>
      </w:r>
      <w:r>
        <w:rPr>
          <w:rFonts w:eastAsia="Times New Roman"/>
          <w:szCs w:val="24"/>
        </w:rPr>
        <w:t xml:space="preserve"> συνάδελφοι, ο Υπουργός κ. Σπίρτζης υπέπεσε σε ένα μεγάλο λάθος. Εγκάλεσε τη Νέα Δημοκρατία για λαϊκισμό βλέποντας εμένα απέναντί του, που ως Υπουργός Εργασίας επί δυόμισι χρόνια είχα την τιμή να έχω απέναντί μου τον κ. Σπίρτζη, που σήμερα μιλάει περί λαϊκ</w:t>
      </w:r>
      <w:r>
        <w:rPr>
          <w:rFonts w:eastAsia="Times New Roman"/>
          <w:szCs w:val="24"/>
        </w:rPr>
        <w:t xml:space="preserve">ισμού για τον κ. Χατζηδάκη και τη Νέα Δημοκρατία. </w:t>
      </w:r>
    </w:p>
    <w:p w14:paraId="42F91FB3" w14:textId="77777777" w:rsidR="00BB77B8" w:rsidRDefault="00A714EA">
      <w:pPr>
        <w:spacing w:after="0" w:line="600" w:lineRule="auto"/>
        <w:ind w:firstLine="720"/>
        <w:jc w:val="both"/>
        <w:rPr>
          <w:rFonts w:eastAsia="Times New Roman"/>
          <w:szCs w:val="24"/>
        </w:rPr>
      </w:pPr>
      <w:r>
        <w:rPr>
          <w:rFonts w:eastAsia="Times New Roman"/>
          <w:szCs w:val="24"/>
        </w:rPr>
        <w:t>Ο κ. Σπίρτζης ως συνδικαλιστής αλυσοδενόταν έξω από τα Ταμείο των Μηχανικών, εγκαλούσε τους μηχανικούς στη λογική και την κατεύθυνση του «Δεν Πληρώνω», έβαζε φράγματα έξω από το Ταμείο των Μηχανικών για να</w:t>
      </w:r>
      <w:r>
        <w:rPr>
          <w:rFonts w:eastAsia="Times New Roman"/>
          <w:szCs w:val="24"/>
        </w:rPr>
        <w:t xml:space="preserve"> μην πληρώσουν οι μηχανικοί και ήταν και πρωταγωνιστής του κινήματος «Δεν Πληρώνω». </w:t>
      </w:r>
    </w:p>
    <w:p w14:paraId="42F91FB4" w14:textId="77777777" w:rsidR="00BB77B8" w:rsidRDefault="00A714EA">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Όντως;</w:t>
      </w:r>
    </w:p>
    <w:p w14:paraId="42F91FB5"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Ο Υπουργός κ. Σπίρτζης που σήμερα με τη μάσκα δήθεν του τεχνοκράτη έρχεται να εγκαλέσει τη Νέα Δημοκρατία περί λαϊκισμού. </w:t>
      </w:r>
    </w:p>
    <w:p w14:paraId="42F91FB6" w14:textId="77777777" w:rsidR="00BB77B8" w:rsidRDefault="00A714EA">
      <w:pPr>
        <w:spacing w:after="0" w:line="600" w:lineRule="auto"/>
        <w:ind w:firstLine="720"/>
        <w:jc w:val="both"/>
        <w:rPr>
          <w:rFonts w:eastAsia="Times New Roman"/>
          <w:szCs w:val="24"/>
        </w:rPr>
      </w:pPr>
      <w:r>
        <w:rPr>
          <w:rFonts w:eastAsia="Times New Roman"/>
          <w:szCs w:val="24"/>
        </w:rPr>
        <w:t>Να εί</w:t>
      </w:r>
      <w:r>
        <w:rPr>
          <w:rFonts w:eastAsia="Times New Roman"/>
          <w:szCs w:val="24"/>
        </w:rPr>
        <w:t xml:space="preserve">στε προσεκτικός, λοιπόν, Υπουργέ, τουλάχιστον όταν έχετε εμένα απέναντί σας, που γνωρίζω προσωπικά τη συμπεριφορά σας. </w:t>
      </w:r>
    </w:p>
    <w:p w14:paraId="42F91FB7" w14:textId="77777777" w:rsidR="00BB77B8" w:rsidRDefault="00A714EA">
      <w:pPr>
        <w:spacing w:after="0" w:line="600" w:lineRule="auto"/>
        <w:ind w:firstLine="720"/>
        <w:jc w:val="both"/>
        <w:rPr>
          <w:rFonts w:eastAsia="Times New Roman"/>
          <w:szCs w:val="24"/>
        </w:rPr>
      </w:pPr>
      <w:r>
        <w:rPr>
          <w:rFonts w:eastAsia="Times New Roman"/>
          <w:szCs w:val="24"/>
        </w:rPr>
        <w:t>Δεύτερον, άκουσα αυτά περί δημόσιων διαγωνισμών και τα ζητήματα που έμειναν ανοιχτά. Εγώ δεν άκουσα απάντηση σε αυτά που έθεσε ο Αντιπρό</w:t>
      </w:r>
      <w:r>
        <w:rPr>
          <w:rFonts w:eastAsia="Times New Roman"/>
          <w:szCs w:val="24"/>
        </w:rPr>
        <w:t xml:space="preserve">εδρος της Νέας Δημοκρατίας κ. Χατζηδάκης προς τον Υπουργό για την κατάτμηση του έργου σε οκτώ τμήματα. Επίσης, δεν πήρα απάντηση σχετικά με το ποιος είναι αυτός που πήρε τα τρία από τα οκτώ τμήματα του έργου, Υπουργέ, όπως δεν πήρα ουσιαστική απάντηση και </w:t>
      </w:r>
      <w:r>
        <w:rPr>
          <w:rFonts w:eastAsia="Times New Roman"/>
          <w:szCs w:val="24"/>
        </w:rPr>
        <w:t xml:space="preserve">γιατί το κάνατε. </w:t>
      </w:r>
    </w:p>
    <w:p w14:paraId="42F91FB8" w14:textId="77777777" w:rsidR="00BB77B8" w:rsidRDefault="00A714EA">
      <w:pPr>
        <w:spacing w:after="0" w:line="600" w:lineRule="auto"/>
        <w:ind w:firstLine="567"/>
        <w:jc w:val="both"/>
        <w:rPr>
          <w:rFonts w:eastAsia="Times New Roman" w:cs="Times New Roman"/>
          <w:szCs w:val="24"/>
        </w:rPr>
      </w:pPr>
      <w:r>
        <w:rPr>
          <w:rFonts w:eastAsia="Times New Roman" w:cs="Times New Roman"/>
          <w:szCs w:val="24"/>
        </w:rPr>
        <w:t xml:space="preserve">Αυτό που ξέρουν στον χώρο της οικονομίας έξω οι μηχανικοί και οι άνθρωποι που ασχολούνται με τα δημόσια έργα είναι ότι η κατάτμηση έχει δυο μεγάλα προβλήματα: Πρώτον, αυξάνει το ρίσκο. Και </w:t>
      </w:r>
      <w:r>
        <w:rPr>
          <w:rFonts w:eastAsia="Times New Roman" w:cs="Times New Roman"/>
          <w:szCs w:val="24"/>
        </w:rPr>
        <w:lastRenderedPageBreak/>
        <w:t>δεύτερον, αυξάνει και το κόστος. Αυτά τα θέματα π</w:t>
      </w:r>
      <w:r>
        <w:rPr>
          <w:rFonts w:eastAsia="Times New Roman" w:cs="Times New Roman"/>
          <w:szCs w:val="24"/>
        </w:rPr>
        <w:t>αραμένουν ανοικτά, θα σας ακολουθούν και θα περιμένουμε πειστικές απαντήσεις μέχρι τέλους, να μας πείτε ποιος, γιατί και με ποια διαδικασία.</w:t>
      </w:r>
    </w:p>
    <w:p w14:paraId="42F91FB9" w14:textId="77777777" w:rsidR="00BB77B8" w:rsidRDefault="00A714EA">
      <w:pPr>
        <w:spacing w:after="0" w:line="600" w:lineRule="auto"/>
        <w:ind w:firstLine="567"/>
        <w:jc w:val="both"/>
        <w:rPr>
          <w:rFonts w:eastAsia="Times New Roman" w:cs="Times New Roman"/>
          <w:szCs w:val="24"/>
        </w:rPr>
      </w:pPr>
      <w:r>
        <w:rPr>
          <w:rFonts w:eastAsia="Times New Roman" w:cs="Times New Roman"/>
          <w:szCs w:val="24"/>
        </w:rPr>
        <w:t>Έρχομαι στα υπόλοιπα ζητήματα. Άκουσα με χαρά και τους δυο Υπουργούς επί μια ολόκληρη ώρα να τοποθετούνται και να ε</w:t>
      </w:r>
      <w:r>
        <w:rPr>
          <w:rFonts w:eastAsia="Times New Roman" w:cs="Times New Roman"/>
          <w:szCs w:val="24"/>
        </w:rPr>
        <w:t>πιχαίρουν και να θριαμβολογούν για ένα νομοσχέδιο το οποίο έχει τετρακόσια άρθρα και εξακόσιες σελίδες. Η Νέα Δημοκρατία πραγματικά στέκεται θετικά απέναντι στο νομοσχέδιο. Αποτελεί τομή και είναι θεσμικός εκσυγχρονισμός για όλο το πλαίσιο των δημοσίων συμ</w:t>
      </w:r>
      <w:r>
        <w:rPr>
          <w:rFonts w:eastAsia="Times New Roman" w:cs="Times New Roman"/>
          <w:szCs w:val="24"/>
        </w:rPr>
        <w:t xml:space="preserve">βάσεων. Όμως, μην το παίρνετε και πάνω σας, δεν είναι κορδέλα εγκαινίων, που άλλοι έκαναν το έργο και σήμερα την κόβετε εσείς. Είναι κάποια παρόμοια λειτουργία ενός νομοσχεδίου που είναι ευρωπαϊκή </w:t>
      </w:r>
      <w:r>
        <w:rPr>
          <w:rFonts w:eastAsia="Times New Roman" w:cs="Times New Roman"/>
          <w:szCs w:val="24"/>
        </w:rPr>
        <w:t>ο</w:t>
      </w:r>
      <w:r>
        <w:rPr>
          <w:rFonts w:eastAsia="Times New Roman" w:cs="Times New Roman"/>
          <w:szCs w:val="24"/>
        </w:rPr>
        <w:t>δηγία και πρέπει να την υιοθετήσουμε. Δεν είναι δικό σας ό</w:t>
      </w:r>
      <w:r>
        <w:rPr>
          <w:rFonts w:eastAsia="Times New Roman" w:cs="Times New Roman"/>
          <w:szCs w:val="24"/>
        </w:rPr>
        <w:t>λο το νομοσχέδιο αυτό, κύριοι Υπουργοί. Είναι κάτι θετικό το οποίο έρχεται από την Ευρώπη. Με χαρά ακούμε τις αλλαγές και τις τομές που επιφέρει και είναι πράγματι σωστό, αλλά δεν είναι έργο του ΣΥΡΙΖΑ, δεν είναι νομοθετική πρωτοβουλία του ΣΥΡΙΖΑ, είναι κο</w:t>
      </w:r>
      <w:r>
        <w:rPr>
          <w:rFonts w:eastAsia="Times New Roman" w:cs="Times New Roman"/>
          <w:szCs w:val="24"/>
        </w:rPr>
        <w:t xml:space="preserve">ινοτική Οδηγία που ενσωματώνεται και γι’ αυτό τη στηρίζουμε. </w:t>
      </w:r>
    </w:p>
    <w:p w14:paraId="42F91FBA" w14:textId="77777777" w:rsidR="00BB77B8" w:rsidRDefault="00A714EA">
      <w:pPr>
        <w:spacing w:after="0" w:line="600" w:lineRule="auto"/>
        <w:ind w:firstLine="567"/>
        <w:jc w:val="both"/>
        <w:rPr>
          <w:rFonts w:eastAsia="Times New Roman" w:cs="Times New Roman"/>
          <w:szCs w:val="24"/>
        </w:rPr>
      </w:pPr>
      <w:r>
        <w:rPr>
          <w:rFonts w:eastAsia="Times New Roman" w:cs="Times New Roman"/>
          <w:szCs w:val="24"/>
        </w:rPr>
        <w:lastRenderedPageBreak/>
        <w:t>Όμως, καθώς κυρίες και κύριοι συνάδελφοι, διεξάγεται αυτός ο διάλογος σε ένα ήρεμο κλίμα μέσα στη Βουλή, σε τελείως διαφορετικό μήκος κύματος, στην κοινωνία υπάρχουν άλλες προσλαμβάνουσες εικόνε</w:t>
      </w:r>
      <w:r>
        <w:rPr>
          <w:rFonts w:eastAsia="Times New Roman" w:cs="Times New Roman"/>
          <w:szCs w:val="24"/>
        </w:rPr>
        <w:t xml:space="preserve">ς, καθώς κλείνοντας η Βουλή περίπου σε τέσσερις ημέρες από σήμερα, οι πληγές που έχετε αφήσει στην κοινωνία είναι ανοικτές, κύριοι Υπουργοί, και για τα οικονομικά και για την κοινωνία την ίδια, πληγές οι οποίες θα ανοίξουν έντονα αμέσως μετά το καλοκαίρι, </w:t>
      </w:r>
      <w:r>
        <w:rPr>
          <w:rFonts w:eastAsia="Times New Roman" w:cs="Times New Roman"/>
          <w:szCs w:val="24"/>
        </w:rPr>
        <w:t xml:space="preserve">καθώς θα δουν τον λογαριασμό οι πολίτες, οι συνταξιούχοι, οι άνεργοι, οι μισθωτοί, να τους έρχεται στην τσέπη τους, από την </w:t>
      </w:r>
      <w:r>
        <w:rPr>
          <w:rFonts w:eastAsia="Times New Roman" w:cs="Times New Roman"/>
          <w:szCs w:val="24"/>
        </w:rPr>
        <w:t>ε</w:t>
      </w:r>
      <w:r>
        <w:rPr>
          <w:rFonts w:eastAsia="Times New Roman" w:cs="Times New Roman"/>
          <w:szCs w:val="24"/>
        </w:rPr>
        <w:t xml:space="preserve">φορία μέχρι τον ΕΝΦΙΑ, μέχρι τις ασφαλιστικές εισφορές στους αγρότες, στους ελεύθερους επαγγελματίες, σε όλη την κοινωνία. </w:t>
      </w:r>
    </w:p>
    <w:p w14:paraId="42F91FBB" w14:textId="77777777" w:rsidR="00BB77B8" w:rsidRDefault="00A714EA">
      <w:pPr>
        <w:spacing w:after="0" w:line="600" w:lineRule="auto"/>
        <w:ind w:firstLine="567"/>
        <w:jc w:val="both"/>
        <w:rPr>
          <w:rFonts w:eastAsia="Times New Roman" w:cs="Times New Roman"/>
          <w:szCs w:val="24"/>
        </w:rPr>
      </w:pPr>
      <w:r>
        <w:rPr>
          <w:rFonts w:eastAsia="Times New Roman" w:cs="Times New Roman"/>
          <w:szCs w:val="24"/>
        </w:rPr>
        <w:t>Και ξέρ</w:t>
      </w:r>
      <w:r>
        <w:rPr>
          <w:rFonts w:eastAsia="Times New Roman" w:cs="Times New Roman"/>
          <w:szCs w:val="24"/>
        </w:rPr>
        <w:t>ετε κάτι; Το έργο γίνεται ακόμα πιο πιεστικό και η οργή θα είναι μεγαλύτερη καθώς σήμερα παρατηρείται εκ μέρους της Κυβέρνησης κάτι το ασύλληπτο, κάτι που εμείς το ξέραμε. Διαμορφώνεται πλέον στην κοινωνία μια διάχυτη πεποίθηση ότι η Ελλάδα είναι ακυβέρνητ</w:t>
      </w:r>
      <w:r>
        <w:rPr>
          <w:rFonts w:eastAsia="Times New Roman" w:cs="Times New Roman"/>
          <w:szCs w:val="24"/>
        </w:rPr>
        <w:t xml:space="preserve">ο καράβι, ότι λειτουργεί πλήρως σε ανομία και ότι ζούμε σε ένα περιβάλλον πολιτικής σχιζοφρένειας: από τη μια ο ΣΥΡΙΖΑ ως Κυβέρνηση και από την άλλη ο ΣΥΡΙΖΑ ως κόμμα και το ένα αντιμάχεται το άλλο. Και φυσικά σιγή ιχθύος για μεγάλα </w:t>
      </w:r>
      <w:r>
        <w:rPr>
          <w:rFonts w:eastAsia="Times New Roman" w:cs="Times New Roman"/>
          <w:szCs w:val="24"/>
        </w:rPr>
        <w:lastRenderedPageBreak/>
        <w:t>ζητήματα που αφορούν τη</w:t>
      </w:r>
      <w:r>
        <w:rPr>
          <w:rFonts w:eastAsia="Times New Roman" w:cs="Times New Roman"/>
          <w:szCs w:val="24"/>
        </w:rPr>
        <w:t xml:space="preserve"> λειτουργία, την τάξη στην χώρα, που αποπνέουν ένα κλίμα τελείως αρνητικό για την ισορροπία που πρέπει να υπάρχει και την κοινωνική συνοχή και την κοινωνική ειρήνη. </w:t>
      </w:r>
    </w:p>
    <w:p w14:paraId="42F91FBC" w14:textId="77777777" w:rsidR="00BB77B8" w:rsidRDefault="00A714EA">
      <w:pPr>
        <w:spacing w:after="0" w:line="600" w:lineRule="auto"/>
        <w:ind w:firstLine="567"/>
        <w:jc w:val="both"/>
        <w:rPr>
          <w:rFonts w:eastAsia="Times New Roman" w:cs="Times New Roman"/>
          <w:szCs w:val="24"/>
        </w:rPr>
      </w:pPr>
      <w:r>
        <w:rPr>
          <w:rFonts w:eastAsia="Times New Roman" w:cs="Times New Roman"/>
          <w:szCs w:val="24"/>
        </w:rPr>
        <w:t>Η Κυβέρνηση αποδέχθηκε, χωρίς να αντιδράσει, τους λεγόμενους «αντιεξουσιαστές», «μπαχαλάκη</w:t>
      </w:r>
      <w:r>
        <w:rPr>
          <w:rFonts w:eastAsia="Times New Roman" w:cs="Times New Roman"/>
          <w:szCs w:val="24"/>
        </w:rPr>
        <w:t>δες» να καταλάβουν το μεγαλύτερο πανεπιστήμιο της χώρας, με τεράστιες ζημιές. Και εδώ είναι η πρόκληση, κύριοι Υπουργοί. Αυτές οι ζημιές θα μεταφερθούν στον λογαριασμό των πολιτών τον Σεπτέμβριο και το ξέρετε, αλλά δεν κάνετε τίποτα, δεν αντιδράσατε, γιατί</w:t>
      </w:r>
      <w:r>
        <w:rPr>
          <w:rFonts w:eastAsia="Times New Roman" w:cs="Times New Roman"/>
          <w:szCs w:val="24"/>
        </w:rPr>
        <w:t xml:space="preserve"> ο άλλος μισός ΣΥΡΙΖΑ αντιμάχεται τον άλλο μισό. Και το πιο προκλητικό; Πέρασαν δυο μέρες, κυρίες και κύριοι συνάδελφοι, από το πρωτοφανές, που δεν είχε συμβεί στα ιστορικά χρονικά: Κατάληψη ναού και ο ΣΥΡΙΖΑ σήμερα δεν έχει πάρει θέση και δεν έχει τοποθετ</w:t>
      </w:r>
      <w:r>
        <w:rPr>
          <w:rFonts w:eastAsia="Times New Roman" w:cs="Times New Roman"/>
          <w:szCs w:val="24"/>
        </w:rPr>
        <w:t>ηθεί επίσημα, γιατί το ένα μέρος του ΣΥΡΙΖΑ αντιμάχεται το άλλο. Πολλοί λένε ότι είναι πραγματικότητα στην προσπάθειά τους να ισορροπήσουν μεταξύ τους οι συνιστώσες. Άλλοι λένε ότι είναι μια συνειδητή επιλογή, μια μεθόδευση και ένα σχέδιο να υπονομεύσουν κ</w:t>
      </w:r>
      <w:r>
        <w:rPr>
          <w:rFonts w:eastAsia="Times New Roman" w:cs="Times New Roman"/>
          <w:szCs w:val="24"/>
        </w:rPr>
        <w:t xml:space="preserve">αι να γκρεμίσουν οτιδήποτε αξιακό και θεσμικό υπάρχει στην Ελλάδα. </w:t>
      </w:r>
    </w:p>
    <w:p w14:paraId="42F91FBD" w14:textId="77777777" w:rsidR="00BB77B8" w:rsidRDefault="00A714EA">
      <w:pPr>
        <w:spacing w:after="0" w:line="600" w:lineRule="auto"/>
        <w:ind w:firstLine="567"/>
        <w:jc w:val="both"/>
        <w:rPr>
          <w:rFonts w:eastAsia="Times New Roman" w:cs="Times New Roman"/>
          <w:szCs w:val="24"/>
        </w:rPr>
      </w:pPr>
      <w:r>
        <w:rPr>
          <w:rFonts w:eastAsia="Times New Roman" w:cs="Times New Roman"/>
          <w:szCs w:val="24"/>
        </w:rPr>
        <w:lastRenderedPageBreak/>
        <w:t>Εγώ προστρέχω στη δεύτερη άποψη. Δεν είναι τυχαία η στάση σας, είναι μια συνειδητή επιλογή και μια στάση που από την αρχή την κάνετε μεθοδευμένα, δεν παίρνετε θέση, αφήνετε την ανομία να κυριαρχεί, δεν τοποθετείστε και λογοκρίνετε πολλές φορές και τους ίδι</w:t>
      </w:r>
      <w:r>
        <w:rPr>
          <w:rFonts w:eastAsia="Times New Roman" w:cs="Times New Roman"/>
          <w:szCs w:val="24"/>
        </w:rPr>
        <w:t xml:space="preserve">ους τους Υπουργούς οι Υπουργοί άλλων Υπουργείων. Για δείτε τι έγινε. Πριν από λίγο ήταν εδώ ο Υπουργός Δικαιοσύνης και δεν είπε τίποτε για δυο πολύ σημαντικά ζητήματα: Το ένα ήταν η τοποθέτηση του «πολύ βαρύ» κυρίου Πολάκη. Ο κ. Πολάκης πρόσβαλε τη </w:t>
      </w:r>
      <w:r>
        <w:rPr>
          <w:rFonts w:eastAsia="Times New Roman" w:cs="Times New Roman"/>
          <w:szCs w:val="24"/>
        </w:rPr>
        <w:t>δ</w:t>
      </w:r>
      <w:r>
        <w:rPr>
          <w:rFonts w:eastAsia="Times New Roman" w:cs="Times New Roman"/>
          <w:szCs w:val="24"/>
        </w:rPr>
        <w:t>ικαιοσ</w:t>
      </w:r>
      <w:r>
        <w:rPr>
          <w:rFonts w:eastAsia="Times New Roman" w:cs="Times New Roman"/>
          <w:szCs w:val="24"/>
        </w:rPr>
        <w:t xml:space="preserve">ύνη για άλλη μια φορά. Υπουργός Κυβέρνησης βγήκε και κατέκρινε, κύριοι Υπουργοί -και θα ήταν καλό να απαντήσετε- την απόφαση της </w:t>
      </w:r>
      <w:r>
        <w:rPr>
          <w:rFonts w:eastAsia="Times New Roman" w:cs="Times New Roman"/>
          <w:szCs w:val="24"/>
        </w:rPr>
        <w:t>δ</w:t>
      </w:r>
      <w:r>
        <w:rPr>
          <w:rFonts w:eastAsia="Times New Roman" w:cs="Times New Roman"/>
          <w:szCs w:val="24"/>
        </w:rPr>
        <w:t>ικαιοσύνης και επιπλέον την αυτονόητη λειτουργία της Αστυνομίας για κάτι το οποίο ήταν νόμιμο. Τελικά, όπως ειπώθηκε και πριν,</w:t>
      </w:r>
      <w:r>
        <w:rPr>
          <w:rFonts w:eastAsia="Times New Roman" w:cs="Times New Roman"/>
          <w:szCs w:val="24"/>
        </w:rPr>
        <w:t xml:space="preserve"> νόμος είναι το δίκαιο το ΣΥΡΙΖΑ, έτσι το αντιλαμβάνεται η Κυβέρνηση. </w:t>
      </w:r>
    </w:p>
    <w:p w14:paraId="42F91FBE" w14:textId="77777777" w:rsidR="00BB77B8" w:rsidRDefault="00A714EA">
      <w:pPr>
        <w:spacing w:after="0" w:line="600" w:lineRule="auto"/>
        <w:ind w:firstLine="567"/>
        <w:jc w:val="both"/>
        <w:rPr>
          <w:rFonts w:eastAsia="Times New Roman" w:cs="Times New Roman"/>
          <w:szCs w:val="24"/>
        </w:rPr>
      </w:pPr>
      <w:r>
        <w:rPr>
          <w:rFonts w:eastAsia="Times New Roman" w:cs="Times New Roman"/>
          <w:szCs w:val="24"/>
        </w:rPr>
        <w:t>Και το πιο σοβαρό; Ακούστηκε κι αυτό πριν, αλλά ούτε γι’ αυτό δώσατε απάντηση. Επιτρέπεται –κι εδώ τίθενται πλέον μεγάλα ερωτηματικά για την ασφάλεια της χώρας- απόρρητα έγγραφα του Υπο</w:t>
      </w:r>
      <w:r>
        <w:rPr>
          <w:rFonts w:eastAsia="Times New Roman" w:cs="Times New Roman"/>
          <w:szCs w:val="24"/>
        </w:rPr>
        <w:t xml:space="preserve">υργείου Εξωτερικών να τα κοινοποιούν και να τα αναρτούν στο διαδίκτυο αντιεξουσιαστές του «Ρουβίκωνα». </w:t>
      </w:r>
      <w:r>
        <w:rPr>
          <w:rFonts w:eastAsia="Times New Roman" w:cs="Times New Roman"/>
          <w:szCs w:val="24"/>
        </w:rPr>
        <w:lastRenderedPageBreak/>
        <w:t>Τι έχετε να πείτε γι’ αυτό, κύριοι Υπουργοί; Τι απάντηση δίνει η Κυβέρνηση και ο κ. Κοτζιάς; Ή και σε αυτό θα υπάρχει εκκωφαντική σιωπή από την Κυβέρνηση</w:t>
      </w:r>
      <w:r>
        <w:rPr>
          <w:rFonts w:eastAsia="Times New Roman" w:cs="Times New Roman"/>
          <w:szCs w:val="24"/>
        </w:rPr>
        <w:t xml:space="preserve">, όπως έγινε με τον ΣΥΡΙΖΑ, όπως έγινε με το θέμα της Εκκλησίας; </w:t>
      </w:r>
    </w:p>
    <w:p w14:paraId="42F91FBF" w14:textId="77777777" w:rsidR="00BB77B8" w:rsidRDefault="00A714EA">
      <w:pPr>
        <w:spacing w:after="0" w:line="600" w:lineRule="auto"/>
        <w:ind w:firstLine="567"/>
        <w:jc w:val="both"/>
        <w:rPr>
          <w:rFonts w:eastAsia="Times New Roman" w:cs="Times New Roman"/>
          <w:szCs w:val="24"/>
        </w:rPr>
      </w:pPr>
      <w:r>
        <w:rPr>
          <w:rFonts w:eastAsia="Times New Roman" w:cs="Times New Roman"/>
          <w:szCs w:val="24"/>
        </w:rPr>
        <w:t>Κυρίες και κύριοι συνάδελφοι, ζούμε σε ένα πολύ ζοφερό περιβάλλον του οποίου την έξαρση και την κοινωνική οργή θα την αντιμετωπίσετε το φθινόπωρο όταν θα έρθουν οι λογαριασμοί, λογαριασμοί ο</w:t>
      </w:r>
      <w:r>
        <w:rPr>
          <w:rFonts w:eastAsia="Times New Roman" w:cs="Times New Roman"/>
          <w:szCs w:val="24"/>
        </w:rPr>
        <w:t xml:space="preserve">ι οποίοι ήδη ξεκίνησαν. Σήμερα –να το επαναλάβουμε αυτό- συνταξιούχοι μπροστά στα </w:t>
      </w:r>
      <w:r>
        <w:rPr>
          <w:rFonts w:eastAsia="Times New Roman" w:cs="Times New Roman"/>
          <w:szCs w:val="24"/>
          <w:lang w:val="en-US"/>
        </w:rPr>
        <w:t>ATM</w:t>
      </w:r>
      <w:r>
        <w:rPr>
          <w:rFonts w:eastAsia="Times New Roman" w:cs="Times New Roman"/>
          <w:szCs w:val="24"/>
        </w:rPr>
        <w:t xml:space="preserve"> είδαν όσον αφορά αυτό το οποίο υποσχόσασταν, ότι δεν θα κοπούν οι συντάξεις, να κόβονται οι επικουρικές συντάξεις σε ύψος μεσοσταθμικά 20% με 30%. Αυτή είναι η αλήθεια. Ε</w:t>
      </w:r>
      <w:r>
        <w:rPr>
          <w:rFonts w:eastAsia="Times New Roman" w:cs="Times New Roman"/>
          <w:szCs w:val="24"/>
        </w:rPr>
        <w:t>ίδαν πριν δυο μήνες οι χαμηλοσυνταξιούχοι να χάνουν το ΕΚΑΣ. Αυτή είναι η αλήθεια. Και πού να φτάσει και ολόκληρος ο λογαριασμός στους εναπομείναντες τριακόσιες χιλιάδες στο τέλος του χρόνου! Θα δουν τον Σεπτέμβριο, Οκτώβριο, Νοέμβριο να έρχεται ο νέος ΕΝΦ</w:t>
      </w:r>
      <w:r>
        <w:rPr>
          <w:rFonts w:eastAsia="Times New Roman" w:cs="Times New Roman"/>
          <w:szCs w:val="24"/>
        </w:rPr>
        <w:t xml:space="preserve">ΙΑ του ΣΥΡΙΖΑ προαυξημένος κατά 20%, όλοι οι Έλληνες πολίτες. Και θα δουν </w:t>
      </w:r>
      <w:r>
        <w:rPr>
          <w:rFonts w:eastAsia="Times New Roman" w:cs="Times New Roman"/>
          <w:szCs w:val="24"/>
        </w:rPr>
        <w:lastRenderedPageBreak/>
        <w:t>από την 1</w:t>
      </w:r>
      <w:r>
        <w:rPr>
          <w:rFonts w:eastAsia="Times New Roman" w:cs="Times New Roman"/>
          <w:szCs w:val="24"/>
          <w:vertAlign w:val="superscript"/>
        </w:rPr>
        <w:t>η</w:t>
      </w:r>
      <w:r>
        <w:rPr>
          <w:rFonts w:eastAsia="Times New Roman" w:cs="Times New Roman"/>
          <w:szCs w:val="24"/>
        </w:rPr>
        <w:t xml:space="preserve"> Ιανουαρίου αυτό που δεν έχουν συνειδητοποιήσει ακόμα οι ελεύθεροι επαγγελματίες, οι γιατροί, οι δικηγόροι, αυτοί οι ταξικοί, που λέει ο κ. Κατρούγκαλος, να τους έρχονται ο</w:t>
      </w:r>
      <w:r>
        <w:rPr>
          <w:rFonts w:eastAsia="Times New Roman" w:cs="Times New Roman"/>
          <w:szCs w:val="24"/>
        </w:rPr>
        <w:t xml:space="preserve">ι εισφορές, οι οποίες μετατράπηκαν πλέον σε φορολογικούς συντελεστές σε ύψος 37%, και μαζί τους και οι αγρότες. Αυτά υποσχόσαστε; Και θα το αντέξει αυτό η κοινωνία; </w:t>
      </w:r>
    </w:p>
    <w:p w14:paraId="42F91FC0" w14:textId="77777777" w:rsidR="00BB77B8" w:rsidRDefault="00A714EA">
      <w:pPr>
        <w:spacing w:after="0" w:line="600" w:lineRule="auto"/>
        <w:ind w:firstLine="567"/>
        <w:jc w:val="both"/>
        <w:rPr>
          <w:rFonts w:eastAsia="Times New Roman" w:cs="Times New Roman"/>
          <w:szCs w:val="24"/>
        </w:rPr>
      </w:pPr>
      <w:r>
        <w:rPr>
          <w:rFonts w:eastAsia="Times New Roman" w:cs="Times New Roman"/>
          <w:szCs w:val="24"/>
        </w:rPr>
        <w:t xml:space="preserve">Γι’ αυτό να ξέρετε ότι όλα τα πολιτικά θέματα είναι ανοικτά. Φέρατε μια μεγάλη καταστροφή </w:t>
      </w:r>
      <w:r>
        <w:rPr>
          <w:rFonts w:eastAsia="Times New Roman" w:cs="Times New Roman"/>
          <w:szCs w:val="24"/>
        </w:rPr>
        <w:t xml:space="preserve">στη χώρα. Η Ελλάδα μοιάζει πλέον με ακυβέρνητο καράβι. Έχετε χάσει τον προσανατολισμό σας. Γνωρίζουμε όλοι πλέον στην ελληνική κοινωνία ότι βρίσκεστε μπροστά σε έναν πανικό, σε ένα </w:t>
      </w:r>
      <w:r>
        <w:rPr>
          <w:rFonts w:eastAsia="Times New Roman" w:cs="Times New Roman"/>
          <w:szCs w:val="24"/>
          <w:lang w:val="en-US"/>
        </w:rPr>
        <w:t>vertigo</w:t>
      </w:r>
      <w:r>
        <w:rPr>
          <w:rFonts w:eastAsia="Times New Roman" w:cs="Times New Roman"/>
          <w:szCs w:val="24"/>
        </w:rPr>
        <w:t>, διότι από τη μια αντιμετωπίζετε την κοινωνική οργή καθημερινά όπου</w:t>
      </w:r>
      <w:r>
        <w:rPr>
          <w:rFonts w:eastAsia="Times New Roman" w:cs="Times New Roman"/>
          <w:szCs w:val="24"/>
        </w:rPr>
        <w:t xml:space="preserve"> κι αν βρίσκεστε και από την άλλη πρέπει να ισορροπήσετε σε κάτι το οποίο δεν το πιστεύετε. Αυτά όλα είναι μπροστά μας. Αυτά όλα είναι προκλήσεις για την κοινωνία και για το πολιτικό σύστημα. </w:t>
      </w:r>
    </w:p>
    <w:p w14:paraId="42F91FC1" w14:textId="77777777" w:rsidR="00BB77B8" w:rsidRDefault="00A714EA">
      <w:pPr>
        <w:spacing w:after="0" w:line="600" w:lineRule="auto"/>
        <w:ind w:firstLine="567"/>
        <w:jc w:val="both"/>
        <w:rPr>
          <w:rFonts w:eastAsia="Times New Roman" w:cs="Times New Roman"/>
          <w:szCs w:val="24"/>
        </w:rPr>
      </w:pPr>
      <w:r>
        <w:rPr>
          <w:rFonts w:eastAsia="Times New Roman" w:cs="Times New Roman"/>
          <w:szCs w:val="24"/>
        </w:rPr>
        <w:t>Γι’ αυτό, αυτό που σας λέμε είναι τουλάχιστον -ανεξάρτητα από τ</w:t>
      </w:r>
      <w:r>
        <w:rPr>
          <w:rFonts w:eastAsia="Times New Roman" w:cs="Times New Roman"/>
          <w:szCs w:val="24"/>
        </w:rPr>
        <w:t xml:space="preserve">ο ποιες θα είναι οι αποφάσεις σας, ανεξάρτητα από τις επιδιώξεις σας να χειραγωγήσετε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ε</w:t>
      </w:r>
      <w:r>
        <w:rPr>
          <w:rFonts w:eastAsia="Times New Roman" w:cs="Times New Roman"/>
          <w:szCs w:val="24"/>
        </w:rPr>
        <w:t xml:space="preserve">νημέρωσης, να αποδομήσετε θεσμούς </w:t>
      </w:r>
      <w:r>
        <w:rPr>
          <w:rFonts w:eastAsia="Times New Roman" w:cs="Times New Roman"/>
          <w:szCs w:val="24"/>
        </w:rPr>
        <w:lastRenderedPageBreak/>
        <w:t xml:space="preserve">και αξίες- κρατήστε τη χώρα όσο μπορείτε στα επίπεδα των θεμελιακών της αξιών, γιατί αυτό που προσδοκάτε ή που έχετε ως σχέδιο </w:t>
      </w:r>
      <w:r>
        <w:rPr>
          <w:rFonts w:eastAsia="Times New Roman" w:cs="Times New Roman"/>
          <w:szCs w:val="24"/>
        </w:rPr>
        <w:t xml:space="preserve">για την Ελλάδα είναι κάτι που δεν της αξίζει, αλλά κυρίως να ξέρετε, δεν θα σας το επιτρέψει η Νέα Δημοκρατία και το σύνολο του πολιτικού κόσμου του τόπου μας. </w:t>
      </w:r>
    </w:p>
    <w:p w14:paraId="42F91FC2" w14:textId="77777777" w:rsidR="00BB77B8" w:rsidRDefault="00A714EA">
      <w:pPr>
        <w:spacing w:after="0" w:line="600" w:lineRule="auto"/>
        <w:ind w:firstLine="567"/>
        <w:jc w:val="both"/>
        <w:rPr>
          <w:rFonts w:eastAsia="Times New Roman" w:cs="Times New Roman"/>
          <w:szCs w:val="24"/>
        </w:rPr>
      </w:pPr>
      <w:r>
        <w:rPr>
          <w:rFonts w:eastAsia="Times New Roman" w:cs="Times New Roman"/>
          <w:szCs w:val="24"/>
        </w:rPr>
        <w:t xml:space="preserve">Ευχαριστώ πολύ. </w:t>
      </w:r>
    </w:p>
    <w:p w14:paraId="42F91FC3" w14:textId="77777777" w:rsidR="00BB77B8" w:rsidRDefault="00A714EA">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42F91FC4" w14:textId="77777777" w:rsidR="00BB77B8" w:rsidRDefault="00A714EA">
      <w:pPr>
        <w:spacing w:after="0" w:line="600" w:lineRule="auto"/>
        <w:ind w:firstLine="567"/>
        <w:jc w:val="both"/>
        <w:rPr>
          <w:rFonts w:eastAsia="Times New Roman" w:cs="Times New Roman"/>
          <w:szCs w:val="24"/>
        </w:rPr>
      </w:pPr>
      <w:r>
        <w:rPr>
          <w:rFonts w:eastAsia="Times New Roman" w:cs="Times New Roman"/>
          <w:b/>
          <w:szCs w:val="24"/>
        </w:rPr>
        <w:t>ΧΡΗΣΤΟΣ ΣΠΙΡΤΖΗΣ (Υπουργ</w:t>
      </w:r>
      <w:r>
        <w:rPr>
          <w:rFonts w:eastAsia="Times New Roman" w:cs="Times New Roman"/>
          <w:b/>
          <w:szCs w:val="24"/>
        </w:rPr>
        <w:t>ός Υποδομών, Μεταφορών και Δικτύων):</w:t>
      </w:r>
      <w:r>
        <w:rPr>
          <w:rFonts w:eastAsia="Times New Roman" w:cs="Times New Roman"/>
          <w:szCs w:val="24"/>
        </w:rPr>
        <w:t xml:space="preserve"> Κύριε Πρόεδρε, θέλω τον λόγο για ένα λεπτό.</w:t>
      </w:r>
    </w:p>
    <w:p w14:paraId="42F91FC5" w14:textId="77777777" w:rsidR="00BB77B8" w:rsidRDefault="00A714EA">
      <w:pPr>
        <w:spacing w:after="0" w:line="600" w:lineRule="auto"/>
        <w:ind w:firstLine="567"/>
        <w:jc w:val="both"/>
        <w:rPr>
          <w:rFonts w:eastAsia="Times New Roman" w:cs="Times New Roman"/>
          <w:szCs w:val="24"/>
        </w:rPr>
      </w:pPr>
      <w:r>
        <w:rPr>
          <w:rFonts w:eastAsia="Times New Roman" w:cs="Times New Roman"/>
          <w:szCs w:val="24"/>
        </w:rPr>
        <w:t xml:space="preserve"> </w:t>
      </w:r>
      <w:r>
        <w:rPr>
          <w:rFonts w:eastAsia="Times New Roman"/>
          <w:b/>
          <w:bCs/>
        </w:rPr>
        <w:t>ΠΡΟΕΔΡΕΥΩΝ (Αναστάσιος Κουράκης):</w:t>
      </w:r>
      <w:r>
        <w:rPr>
          <w:rFonts w:eastAsia="Times New Roman" w:cs="Times New Roman"/>
          <w:szCs w:val="24"/>
        </w:rPr>
        <w:t xml:space="preserve"> Ορίστε, κύριε Υπουργέ, έχετε τον λόγο για ένα λεπτό.</w:t>
      </w:r>
    </w:p>
    <w:p w14:paraId="42F91FC6" w14:textId="77777777" w:rsidR="00BB77B8" w:rsidRDefault="00A714EA">
      <w:pPr>
        <w:spacing w:after="0" w:line="600" w:lineRule="auto"/>
        <w:ind w:firstLine="567"/>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Ευχαριστώ, κύριε Πρόεδρε. </w:t>
      </w:r>
    </w:p>
    <w:p w14:paraId="42F91FC7" w14:textId="77777777" w:rsidR="00BB77B8" w:rsidRDefault="00A714EA">
      <w:pPr>
        <w:spacing w:after="0" w:line="600" w:lineRule="auto"/>
        <w:ind w:firstLine="567"/>
        <w:jc w:val="both"/>
        <w:rPr>
          <w:rFonts w:eastAsia="Times New Roman" w:cs="Times New Roman"/>
          <w:szCs w:val="24"/>
        </w:rPr>
      </w:pPr>
      <w:r>
        <w:rPr>
          <w:rFonts w:eastAsia="Times New Roman" w:cs="Times New Roman"/>
          <w:szCs w:val="24"/>
          <w:lang w:val="en-US"/>
        </w:rPr>
        <w:t>O</w:t>
      </w:r>
      <w:r>
        <w:rPr>
          <w:rFonts w:eastAsia="Times New Roman" w:cs="Times New Roman"/>
          <w:szCs w:val="24"/>
        </w:rPr>
        <w:t xml:space="preserve"> κ. Βρούτσης ξεχνάει πάρα πολύ γρήγορα. Πρώτον, δεν ήμουν εγώ σιδηροδέσμιος ποτέ και κανένας από τους μηχανικούς</w:t>
      </w:r>
      <w:r>
        <w:rPr>
          <w:rFonts w:eastAsia="Times New Roman" w:cs="Times New Roman"/>
          <w:szCs w:val="24"/>
        </w:rPr>
        <w:t>,</w:t>
      </w:r>
      <w:r>
        <w:rPr>
          <w:rFonts w:eastAsia="Times New Roman" w:cs="Times New Roman"/>
          <w:szCs w:val="24"/>
        </w:rPr>
        <w:t xml:space="preserve"> που διαμαρτύρονταν. Πέντε χρόνια μας είδατε μια φορά, σε μια απεργία, όλους </w:t>
      </w:r>
      <w:r>
        <w:rPr>
          <w:rFonts w:eastAsia="Times New Roman" w:cs="Times New Roman"/>
          <w:szCs w:val="24"/>
        </w:rPr>
        <w:lastRenderedPageBreak/>
        <w:t>τους επιστημονικούς φορείς. Μας σέρνατε στους οικονομικούς εισαγ</w:t>
      </w:r>
      <w:r>
        <w:rPr>
          <w:rFonts w:eastAsia="Times New Roman" w:cs="Times New Roman"/>
          <w:szCs w:val="24"/>
        </w:rPr>
        <w:t>γελείς</w:t>
      </w:r>
      <w:r>
        <w:rPr>
          <w:rFonts w:eastAsia="Times New Roman" w:cs="Times New Roman"/>
          <w:szCs w:val="24"/>
        </w:rPr>
        <w:t>,</w:t>
      </w:r>
      <w:r>
        <w:rPr>
          <w:rFonts w:eastAsia="Times New Roman" w:cs="Times New Roman"/>
          <w:szCs w:val="24"/>
        </w:rPr>
        <w:t xml:space="preserve"> σαν κυβέρνηση</w:t>
      </w:r>
      <w:r>
        <w:rPr>
          <w:rFonts w:eastAsia="Times New Roman" w:cs="Times New Roman"/>
          <w:szCs w:val="24"/>
        </w:rPr>
        <w:t>,</w:t>
      </w:r>
      <w:r>
        <w:rPr>
          <w:rFonts w:eastAsia="Times New Roman" w:cs="Times New Roman"/>
          <w:szCs w:val="24"/>
        </w:rPr>
        <w:t xml:space="preserve"> γιατί απεργούσαμε για τα αυθαίρετα, λες και τα αυθαίρετα θα φεύγανε. Σας θυμίζω. Άλλα λέτε εδώ πέρα! </w:t>
      </w:r>
    </w:p>
    <w:p w14:paraId="42F91FC8" w14:textId="77777777" w:rsidR="00BB77B8" w:rsidRDefault="00A714EA">
      <w:pPr>
        <w:spacing w:after="0" w:line="600" w:lineRule="auto"/>
        <w:ind w:firstLine="567"/>
        <w:jc w:val="both"/>
        <w:rPr>
          <w:rFonts w:eastAsia="Times New Roman" w:cs="Times New Roman"/>
          <w:szCs w:val="24"/>
        </w:rPr>
      </w:pPr>
      <w:r>
        <w:rPr>
          <w:rFonts w:eastAsia="Times New Roman" w:cs="Times New Roman"/>
          <w:szCs w:val="24"/>
        </w:rPr>
        <w:t>Το τρίτο και σημαντικότερο, κύριε Βρούτση, κάγκελα είχε βάλει ο κ. Σελλιανάκης, ο Πρόεδρος του ΕΤΑΑ</w:t>
      </w:r>
      <w:r>
        <w:rPr>
          <w:rFonts w:eastAsia="Times New Roman" w:cs="Times New Roman"/>
          <w:szCs w:val="24"/>
        </w:rPr>
        <w:t>,</w:t>
      </w:r>
      <w:r>
        <w:rPr>
          <w:rFonts w:eastAsia="Times New Roman" w:cs="Times New Roman"/>
          <w:szCs w:val="24"/>
        </w:rPr>
        <w:t xml:space="preserve"> που είχατε εσείς διορίσει. Δεν</w:t>
      </w:r>
      <w:r>
        <w:rPr>
          <w:rFonts w:eastAsia="Times New Roman" w:cs="Times New Roman"/>
          <w:szCs w:val="24"/>
        </w:rPr>
        <w:t xml:space="preserve"> τα είχαμε βάλει εμείς, ούτε απαγορεύαμε εμείς την είσοδο και την πρόσβαση των μηχανικών στο </w:t>
      </w:r>
      <w:r>
        <w:rPr>
          <w:rFonts w:eastAsia="Times New Roman" w:cs="Times New Roman"/>
          <w:szCs w:val="24"/>
        </w:rPr>
        <w:t>τ</w:t>
      </w:r>
      <w:r>
        <w:rPr>
          <w:rFonts w:eastAsia="Times New Roman" w:cs="Times New Roman"/>
          <w:szCs w:val="24"/>
        </w:rPr>
        <w:t xml:space="preserve">αμείο. </w:t>
      </w:r>
    </w:p>
    <w:p w14:paraId="42F91FC9" w14:textId="77777777" w:rsidR="00BB77B8" w:rsidRDefault="00A714EA">
      <w:pPr>
        <w:spacing w:after="0" w:line="600" w:lineRule="auto"/>
        <w:ind w:firstLine="567"/>
        <w:jc w:val="both"/>
        <w:rPr>
          <w:rFonts w:eastAsia="Times New Roman" w:cs="Times New Roman"/>
          <w:szCs w:val="24"/>
        </w:rPr>
      </w:pPr>
      <w:r>
        <w:rPr>
          <w:rFonts w:eastAsia="Times New Roman" w:cs="Times New Roman"/>
          <w:szCs w:val="24"/>
        </w:rPr>
        <w:t>Δεύτερον, η οικονομική ανάλυση που κάνατε για το Πάτρα-Πύργος δικαιολογεί το πώς έριξε στα βράχια ο κ. Βρούτσης το ασφαλιστικό και η Νέα Δημοκρατία τη χώρ</w:t>
      </w:r>
      <w:r>
        <w:rPr>
          <w:rFonts w:eastAsia="Times New Roman" w:cs="Times New Roman"/>
          <w:szCs w:val="24"/>
        </w:rPr>
        <w:t xml:space="preserve">α. </w:t>
      </w:r>
    </w:p>
    <w:p w14:paraId="42F91FCA" w14:textId="77777777" w:rsidR="00BB77B8" w:rsidRDefault="00A714EA">
      <w:pPr>
        <w:spacing w:after="0" w:line="600" w:lineRule="auto"/>
        <w:ind w:firstLine="567"/>
        <w:jc w:val="both"/>
        <w:rPr>
          <w:rFonts w:eastAsia="Times New Roman" w:cs="Times New Roman"/>
          <w:szCs w:val="24"/>
        </w:rPr>
      </w:pPr>
      <w:r>
        <w:rPr>
          <w:rFonts w:eastAsia="Times New Roman" w:cs="Times New Roman"/>
          <w:szCs w:val="24"/>
        </w:rPr>
        <w:t xml:space="preserve">Όταν σε έναν διαγωνισμό, κύριε Βρούτση, συμμετέχουν περισσότεροι, αυξάνει ο ανταγωνισμός. Δεν το ξέρετε αυτό; </w:t>
      </w:r>
    </w:p>
    <w:p w14:paraId="42F91FCB" w14:textId="77777777" w:rsidR="00BB77B8" w:rsidRDefault="00A714EA">
      <w:pPr>
        <w:spacing w:after="0" w:line="600" w:lineRule="auto"/>
        <w:ind w:firstLine="567"/>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Στον Παππά να το πείτε.</w:t>
      </w:r>
    </w:p>
    <w:p w14:paraId="42F91FCC" w14:textId="77777777" w:rsidR="00BB77B8" w:rsidRDefault="00A714EA">
      <w:pPr>
        <w:spacing w:after="0" w:line="600" w:lineRule="auto"/>
        <w:ind w:firstLine="567"/>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w:t>
      </w:r>
      <w:r>
        <w:rPr>
          <w:rFonts w:eastAsia="Times New Roman" w:cs="Times New Roman"/>
          <w:szCs w:val="24"/>
        </w:rPr>
        <w:t>Αυτό είναι άλλο, οι φίλοι σας εκεί στα υ</w:t>
      </w:r>
      <w:r>
        <w:rPr>
          <w:rFonts w:eastAsia="Times New Roman" w:cs="Times New Roman"/>
          <w:szCs w:val="24"/>
        </w:rPr>
        <w:t xml:space="preserve">πάρχοντα κανάλια είναι άλλο. </w:t>
      </w:r>
    </w:p>
    <w:p w14:paraId="42F91FCD" w14:textId="77777777" w:rsidR="00BB77B8" w:rsidRDefault="00A714EA">
      <w:pPr>
        <w:spacing w:after="0" w:line="600" w:lineRule="auto"/>
        <w:ind w:firstLine="567"/>
        <w:jc w:val="both"/>
        <w:rPr>
          <w:rFonts w:eastAsia="Times New Roman" w:cs="Times New Roman"/>
          <w:szCs w:val="24"/>
        </w:rPr>
      </w:pPr>
      <w:r>
        <w:rPr>
          <w:rFonts w:eastAsia="Times New Roman" w:cs="Times New Roman"/>
          <w:b/>
          <w:szCs w:val="24"/>
        </w:rPr>
        <w:lastRenderedPageBreak/>
        <w:t>ΣΟΦΙΑ ΒΟΥΛΤΕΨΗ:</w:t>
      </w:r>
      <w:r>
        <w:rPr>
          <w:rFonts w:eastAsia="Times New Roman" w:cs="Times New Roman"/>
          <w:szCs w:val="24"/>
        </w:rPr>
        <w:t xml:space="preserve"> Είναι άλλο εκεί; </w:t>
      </w:r>
    </w:p>
    <w:p w14:paraId="42F91FCE" w14:textId="77777777" w:rsidR="00BB77B8" w:rsidRDefault="00A714EA">
      <w:pPr>
        <w:spacing w:after="0" w:line="600" w:lineRule="auto"/>
        <w:ind w:firstLine="567"/>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Είναι άλλο εκεί. </w:t>
      </w:r>
    </w:p>
    <w:p w14:paraId="42F91FCF" w14:textId="77777777" w:rsidR="00BB77B8" w:rsidRDefault="00A714EA">
      <w:pPr>
        <w:spacing w:after="0" w:line="600" w:lineRule="auto"/>
        <w:ind w:firstLine="567"/>
        <w:jc w:val="both"/>
        <w:rPr>
          <w:rFonts w:eastAsia="Times New Roman" w:cs="Times New Roman"/>
          <w:szCs w:val="24"/>
        </w:rPr>
      </w:pPr>
      <w:r>
        <w:rPr>
          <w:rFonts w:eastAsia="Times New Roman" w:cs="Times New Roman"/>
          <w:szCs w:val="24"/>
        </w:rPr>
        <w:t xml:space="preserve">Όποιος, λοιπόν, δίνει τη μεγαλύτερη έκπτωση στους διαγωνισμούς, παίρνει και τον διαγωνισμό. Όταν δεν εκτελεί σωστά το έργο, βγαίνει έκπτωτος και γι’ αυτό υπάρχει και σαφής διάταξη πλέον, όχι όπως ήταν τόσα χρόνια. </w:t>
      </w:r>
    </w:p>
    <w:p w14:paraId="42F91FD0" w14:textId="77777777" w:rsidR="00BB77B8" w:rsidRDefault="00A714EA">
      <w:pPr>
        <w:spacing w:after="0" w:line="600" w:lineRule="auto"/>
        <w:ind w:firstLine="567"/>
        <w:jc w:val="both"/>
        <w:rPr>
          <w:rFonts w:eastAsia="Times New Roman" w:cs="Times New Roman"/>
          <w:szCs w:val="24"/>
        </w:rPr>
      </w:pPr>
      <w:r>
        <w:rPr>
          <w:rFonts w:eastAsia="Times New Roman" w:cs="Times New Roman"/>
          <w:szCs w:val="24"/>
        </w:rPr>
        <w:t>Επομένως, κύριε Βρούτση, μάλλον θα πρέπει</w:t>
      </w:r>
      <w:r>
        <w:rPr>
          <w:rFonts w:eastAsia="Times New Roman" w:cs="Times New Roman"/>
          <w:szCs w:val="24"/>
        </w:rPr>
        <w:t xml:space="preserve"> να απαντήσει ο κ. Χατζηδάκης για τα ερωτήματα που του τέθηκαν και για όταν ήταν Υπουργός και για το σήμερα. </w:t>
      </w:r>
    </w:p>
    <w:p w14:paraId="42F91FD1" w14:textId="77777777" w:rsidR="00BB77B8" w:rsidRDefault="00A714EA">
      <w:pPr>
        <w:spacing w:after="0" w:line="600" w:lineRule="auto"/>
        <w:ind w:firstLine="567"/>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τον κύριο Υπουργό. </w:t>
      </w:r>
    </w:p>
    <w:p w14:paraId="42F91FD2" w14:textId="77777777" w:rsidR="00BB77B8" w:rsidRDefault="00A714EA">
      <w:pPr>
        <w:spacing w:after="0" w:line="600" w:lineRule="auto"/>
        <w:ind w:firstLine="567"/>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δεν κατάλαβα τίποτε απ’ αυτά που είπε ο κύριος</w:t>
      </w:r>
      <w:r>
        <w:rPr>
          <w:rFonts w:eastAsia="Times New Roman" w:cs="Times New Roman"/>
          <w:szCs w:val="24"/>
        </w:rPr>
        <w:t xml:space="preserve"> Υπουργός ούτε εγώ ούτε κανείς άλλος, ούτε απάντηση έδωσε. </w:t>
      </w:r>
    </w:p>
    <w:p w14:paraId="42F91FD3" w14:textId="77777777" w:rsidR="00BB77B8" w:rsidRDefault="00A714EA">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Δεν πειράζει.</w:t>
      </w:r>
    </w:p>
    <w:p w14:paraId="42F91FD4" w14:textId="77777777" w:rsidR="00BB77B8" w:rsidRDefault="00A714EA">
      <w:pPr>
        <w:spacing w:after="0" w:line="600" w:lineRule="auto"/>
        <w:ind w:firstLine="720"/>
        <w:jc w:val="both"/>
        <w:rPr>
          <w:rFonts w:eastAsia="Times New Roman"/>
          <w:szCs w:val="24"/>
        </w:rPr>
      </w:pPr>
      <w:r>
        <w:rPr>
          <w:rFonts w:eastAsia="Times New Roman"/>
          <w:szCs w:val="24"/>
        </w:rPr>
        <w:t>Προχωρούμε με τον κ. Λοβέρδο, Κοινοβουλευτικό Εκπρόσωπο της Δημοκρατικής Συμπαράταξης.</w:t>
      </w:r>
    </w:p>
    <w:p w14:paraId="42F91FD5" w14:textId="77777777" w:rsidR="00BB77B8" w:rsidRDefault="00A714EA">
      <w:pPr>
        <w:spacing w:after="0" w:line="600" w:lineRule="auto"/>
        <w:ind w:firstLine="720"/>
        <w:jc w:val="both"/>
        <w:rPr>
          <w:rFonts w:eastAsia="Times New Roman"/>
          <w:szCs w:val="24"/>
        </w:rPr>
      </w:pPr>
      <w:r>
        <w:rPr>
          <w:rFonts w:eastAsia="Times New Roman"/>
          <w:szCs w:val="24"/>
        </w:rPr>
        <w:lastRenderedPageBreak/>
        <w:t>Έχετε τον λόγο, κύριε Λοβέρδο, για δώδεκα λεπτά.</w:t>
      </w:r>
    </w:p>
    <w:p w14:paraId="42F91FD6" w14:textId="77777777" w:rsidR="00BB77B8" w:rsidRDefault="00A714EA">
      <w:pPr>
        <w:spacing w:after="0" w:line="600" w:lineRule="auto"/>
        <w:ind w:firstLine="720"/>
        <w:jc w:val="both"/>
        <w:rPr>
          <w:rFonts w:eastAsia="Times New Roman"/>
          <w:szCs w:val="24"/>
        </w:rPr>
      </w:pPr>
      <w:r>
        <w:rPr>
          <w:rFonts w:eastAsia="Times New Roman"/>
          <w:b/>
          <w:szCs w:val="24"/>
        </w:rPr>
        <w:t xml:space="preserve">ΑΝΔΡΕΑΣ </w:t>
      </w:r>
      <w:r>
        <w:rPr>
          <w:rFonts w:eastAsia="Times New Roman"/>
          <w:b/>
          <w:szCs w:val="24"/>
        </w:rPr>
        <w:t>ΛΟΒΕΡΔΟΣ:</w:t>
      </w:r>
      <w:r>
        <w:rPr>
          <w:rFonts w:eastAsia="Times New Roman"/>
          <w:szCs w:val="24"/>
        </w:rPr>
        <w:t xml:space="preserve"> Κύριε Σπίρτζη, δενόσασταν με αλυσίδες ή ήταν υπερβολή φραστική;</w:t>
      </w:r>
    </w:p>
    <w:p w14:paraId="42F91FD7" w14:textId="77777777" w:rsidR="00BB77B8" w:rsidRDefault="00A714EA">
      <w:pPr>
        <w:spacing w:after="0" w:line="600" w:lineRule="auto"/>
        <w:ind w:firstLine="720"/>
        <w:jc w:val="both"/>
        <w:rPr>
          <w:rFonts w:eastAsia="Times New Roman"/>
          <w:szCs w:val="24"/>
        </w:rPr>
      </w:pPr>
      <w:r>
        <w:rPr>
          <w:rFonts w:eastAsia="Times New Roman"/>
          <w:b/>
          <w:szCs w:val="24"/>
        </w:rPr>
        <w:t>ΧΡΗΣΤΟΣ ΣΠΙΡΤΖΗΣ (Υπουργός Υποδομών, Μεταφορών και Δικτύων):</w:t>
      </w:r>
      <w:r>
        <w:rPr>
          <w:rFonts w:eastAsia="Times New Roman"/>
          <w:szCs w:val="24"/>
        </w:rPr>
        <w:t xml:space="preserve"> Όχι, ήθελε να με δέσει εκείνος!</w:t>
      </w:r>
    </w:p>
    <w:p w14:paraId="42F91FD8" w14:textId="77777777" w:rsidR="00BB77B8" w:rsidRDefault="00A714EA">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Θα ήθελα πολύ να το δω αυτό, εάν το είχατε κάνει</w:t>
      </w:r>
      <w:r>
        <w:rPr>
          <w:rFonts w:eastAsia="Times New Roman"/>
          <w:szCs w:val="24"/>
        </w:rPr>
        <w:t>.</w:t>
      </w:r>
      <w:r>
        <w:rPr>
          <w:rFonts w:eastAsia="Times New Roman"/>
          <w:szCs w:val="24"/>
        </w:rPr>
        <w:t xml:space="preserve"> Εάν έχετε κάποια φωτο</w:t>
      </w:r>
      <w:r>
        <w:rPr>
          <w:rFonts w:eastAsia="Times New Roman"/>
          <w:szCs w:val="24"/>
        </w:rPr>
        <w:t>γραφία, να μου τη στέλνατε.</w:t>
      </w:r>
    </w:p>
    <w:p w14:paraId="42F91FD9" w14:textId="77777777" w:rsidR="00BB77B8" w:rsidRDefault="00A714EA">
      <w:pPr>
        <w:spacing w:after="0" w:line="600" w:lineRule="auto"/>
        <w:ind w:firstLine="720"/>
        <w:jc w:val="both"/>
        <w:rPr>
          <w:rFonts w:eastAsia="Times New Roman"/>
          <w:szCs w:val="24"/>
        </w:rPr>
      </w:pPr>
      <w:r>
        <w:rPr>
          <w:rFonts w:eastAsia="Times New Roman"/>
          <w:szCs w:val="24"/>
        </w:rPr>
        <w:t>Κύριε Βρούτση, υπερβολή ήταν φραστική. Δεν δενόταν ο άνθρωπος, έτσι; Θα ήθελα να το έχω δει αυτό.</w:t>
      </w:r>
    </w:p>
    <w:p w14:paraId="42F91FDA" w14:textId="77777777" w:rsidR="00BB77B8" w:rsidRDefault="00A714EA">
      <w:pPr>
        <w:spacing w:after="0" w:line="600" w:lineRule="auto"/>
        <w:ind w:firstLine="720"/>
        <w:jc w:val="both"/>
        <w:rPr>
          <w:rFonts w:eastAsia="Times New Roman"/>
          <w:szCs w:val="24"/>
        </w:rPr>
      </w:pPr>
      <w:r>
        <w:rPr>
          <w:rFonts w:eastAsia="Times New Roman"/>
          <w:szCs w:val="24"/>
        </w:rPr>
        <w:t>Να ξεκινήσω με την ημέρα, 2 Αυγούστου. Κάθε μήνας που περνάει γιορτάζουμε, με την έναρξη του επομένου, και κάτι σοβαρό και καλό πο</w:t>
      </w:r>
      <w:r>
        <w:rPr>
          <w:rFonts w:eastAsia="Times New Roman"/>
          <w:szCs w:val="24"/>
        </w:rPr>
        <w:t>υ κάνει ο ΣΥΡΙΖΑ, προς όφελος του λαού, τον οποίο υπηρετεί. Άκουγα σήμερα το πρωί στο μοναδικό υπάρχον –ένα υπάρχει σήμερα!- κανάλι της τηλεόρασης που έχει πολιτικές εκπομπές -οι άλλοι ή κλείνουν ή φοβούνται εν όψει αδειοδότησης-, στο μοναδικό, σε ένα, στο</w:t>
      </w:r>
      <w:r>
        <w:rPr>
          <w:rFonts w:eastAsia="Times New Roman"/>
          <w:szCs w:val="24"/>
        </w:rPr>
        <w:t xml:space="preserve"> </w:t>
      </w:r>
      <w:r>
        <w:rPr>
          <w:rFonts w:eastAsia="Times New Roman"/>
          <w:szCs w:val="24"/>
        </w:rPr>
        <w:lastRenderedPageBreak/>
        <w:t>καθεστώς ΣΥΡΙΖΑ -που με τη δημοκρατία δεν έχει και τόση μεγάλη σχέση απ’ ό,τι αποδεικνύεται-, στο μοναδικό, άκουγα σήμερα Κοινοβουλευτική Εκπρόσωπο της παράταξης της Πλειοψηφίας να λέει πόσο φίλοι του λαού είναι. Σήμερα το διαπιστώνουν αυτό οι συνταξιούχο</w:t>
      </w:r>
      <w:r>
        <w:rPr>
          <w:rFonts w:eastAsia="Times New Roman"/>
          <w:szCs w:val="24"/>
        </w:rPr>
        <w:t>ι με τις μειώσεις στην επικουρική τους σύνταξη! Σε μια αντίστοιχη ομιλία μου προ μηνός γιορτάζαμε τις περικοπές του ΕΚΑΣ για δεκάδες χιλιάδες ανθρώπους. Οι φίλοι του λαού αποδεικνύονται στην πράξη κάθε μέρα με τα πεπραγμένα τους.</w:t>
      </w:r>
    </w:p>
    <w:p w14:paraId="42F91FDB" w14:textId="77777777" w:rsidR="00BB77B8" w:rsidRDefault="00A714EA">
      <w:pPr>
        <w:spacing w:after="0" w:line="600" w:lineRule="auto"/>
        <w:ind w:firstLine="720"/>
        <w:jc w:val="both"/>
        <w:rPr>
          <w:rFonts w:eastAsia="Times New Roman"/>
          <w:szCs w:val="24"/>
        </w:rPr>
      </w:pPr>
      <w:r>
        <w:rPr>
          <w:rFonts w:eastAsia="Times New Roman"/>
          <w:szCs w:val="24"/>
        </w:rPr>
        <w:t>Η ανεργία, επαίρονταν η Κο</w:t>
      </w:r>
      <w:r>
        <w:rPr>
          <w:rFonts w:eastAsia="Times New Roman"/>
          <w:szCs w:val="24"/>
        </w:rPr>
        <w:t>ινοβουλευτική Εκπρόσωπος, μειώνεται. Θα κλείσει, λέει, κάπου κοντά στο 24% το 2016. Μα οι προβλέψεις ήταν για 19% το 2016. Και η ύφεση, λένε, θα πάει στο 2%. Μα, θα ήταν ανάπτυξη 3,7% το 2016. Οι φίλοι του λαού πότε θα κάνουν κάτι καλό για τον κόσμο αυτόν;</w:t>
      </w:r>
      <w:r>
        <w:rPr>
          <w:rFonts w:eastAsia="Times New Roman"/>
          <w:szCs w:val="24"/>
        </w:rPr>
        <w:t xml:space="preserve"> Πότε θα έχουν τη δυνατότητα στην Αίθουσα της Εθνικής Αντιπροσωπείας, που υπάρχει λόγος-αντίλογος, να πουν κάτι που τελικά ήταν προς όφελος των εργαζομένων, προς όφελος αυτών που δήθεν υπερασπίζονται, προς όφελος αυτών που μέχρι τώρα μόνο κοροϊδία έχουν αι</w:t>
      </w:r>
      <w:r>
        <w:rPr>
          <w:rFonts w:eastAsia="Times New Roman"/>
          <w:szCs w:val="24"/>
        </w:rPr>
        <w:t>σθανθεί για όσα γίνονται από τον Ιανουάριο του 2015 από τον ΣΥΡΙΖΑ;</w:t>
      </w:r>
    </w:p>
    <w:p w14:paraId="42F91FDC" w14:textId="77777777" w:rsidR="00BB77B8" w:rsidRDefault="00A714EA">
      <w:pPr>
        <w:spacing w:after="0" w:line="600" w:lineRule="auto"/>
        <w:ind w:firstLine="720"/>
        <w:jc w:val="both"/>
        <w:rPr>
          <w:rFonts w:eastAsia="Times New Roman"/>
          <w:szCs w:val="24"/>
        </w:rPr>
      </w:pPr>
      <w:r>
        <w:rPr>
          <w:rFonts w:eastAsia="Times New Roman"/>
          <w:szCs w:val="24"/>
        </w:rPr>
        <w:lastRenderedPageBreak/>
        <w:t>Κυρίες και κύριοι της Πλειοψηφίας, επίσης θέμα της ημέρας είναι και το εξής. Δεν σας άκουσα κάτι να λέτε για το έλλειμμα του έτους 2009, που όλοι οι Υπουργοί σας μέχρι στιγμής στα οικονομι</w:t>
      </w:r>
      <w:r>
        <w:rPr>
          <w:rFonts w:eastAsia="Times New Roman"/>
          <w:szCs w:val="24"/>
        </w:rPr>
        <w:t xml:space="preserve">κά Υπουργεία το επικαλούνται με τον τρόπο που συμφωνήθηκε, καταγραφέν από την ΕΛΣΤΑΤ, αλλά και από την αντίστοιχη </w:t>
      </w:r>
      <w:r>
        <w:rPr>
          <w:rFonts w:eastAsia="Times New Roman"/>
          <w:szCs w:val="24"/>
        </w:rPr>
        <w:t>υ</w:t>
      </w:r>
      <w:r>
        <w:rPr>
          <w:rFonts w:eastAsia="Times New Roman"/>
          <w:szCs w:val="24"/>
        </w:rPr>
        <w:t>πηρεσία της Ευρωπαϊκής Επιτροπής; Διότι τα θυμόμαστε όλοι τα γεγονότα του 2009. Θυμόμαστε ακριβώς πόσο ήταν το έλλειμμα από πλευράς δισεκατομ</w:t>
      </w:r>
      <w:r>
        <w:rPr>
          <w:rFonts w:eastAsia="Times New Roman"/>
          <w:szCs w:val="24"/>
        </w:rPr>
        <w:t xml:space="preserve">μυρίων και θυμόμαστε όλοι στο ‘15 πώς αυξήθηκε και κατά δύο μονάδες ακόμη, όχι από παρέμβαση της ΕΛΣΤΑΤ, αλλά από τους λογαριασμούς που έκανε από την πλευρά της Ευρωπαϊκής Επιτροπής η αρμόδια υπηρεσία. Αυτές δε τις συγκεκριμένες εξελίξεις τις θυμάμαι μέρα </w:t>
      </w:r>
      <w:r>
        <w:rPr>
          <w:rFonts w:eastAsia="Times New Roman"/>
          <w:szCs w:val="24"/>
        </w:rPr>
        <w:t xml:space="preserve">με μέρα και τις έχω καταγεγραμμένες στο πολιτικό μου ημερολόγιο με απόλυτη ακρίβεια. Δεν σας ακούω να λέτε κάτι, εσείς που έχετε και δυο λέξεις να πείτε για τη </w:t>
      </w:r>
      <w:r>
        <w:rPr>
          <w:rFonts w:eastAsia="Times New Roman"/>
          <w:szCs w:val="24"/>
        </w:rPr>
        <w:t>δ</w:t>
      </w:r>
      <w:r>
        <w:rPr>
          <w:rFonts w:eastAsia="Times New Roman"/>
          <w:szCs w:val="24"/>
        </w:rPr>
        <w:t>ικαιοσύνη παραπάνω από τα άλλα πολιτικά κόμματα, μη σεβόμενοι και την ανεξαρτησία σας. Κουβέντα</w:t>
      </w:r>
      <w:r>
        <w:rPr>
          <w:rFonts w:eastAsia="Times New Roman"/>
          <w:szCs w:val="24"/>
        </w:rPr>
        <w:t>!</w:t>
      </w:r>
    </w:p>
    <w:p w14:paraId="42F91FDD" w14:textId="77777777" w:rsidR="00BB77B8" w:rsidRDefault="00A714EA">
      <w:pPr>
        <w:spacing w:after="0" w:line="600" w:lineRule="auto"/>
        <w:ind w:firstLine="720"/>
        <w:jc w:val="both"/>
        <w:rPr>
          <w:rFonts w:eastAsia="Times New Roman"/>
          <w:szCs w:val="24"/>
        </w:rPr>
      </w:pPr>
      <w:r>
        <w:rPr>
          <w:rFonts w:eastAsia="Times New Roman"/>
          <w:szCs w:val="24"/>
        </w:rPr>
        <w:t xml:space="preserve">Κυρίες και κύριοι Βουλευτές, εγώ δεν παρακολουθώ και δεν έχω κάνει καμμία φορά αναφορά στα χρόνια της επιστημονικής μου -πριν τη Βουλή- και της κοινοβουλευτικής μου δραστηριότητας, επαίνου ή </w:t>
      </w:r>
      <w:r>
        <w:rPr>
          <w:rFonts w:eastAsia="Times New Roman"/>
          <w:szCs w:val="24"/>
        </w:rPr>
        <w:lastRenderedPageBreak/>
        <w:t xml:space="preserve">μομφής στη </w:t>
      </w:r>
      <w:r>
        <w:rPr>
          <w:rFonts w:eastAsia="Times New Roman"/>
          <w:szCs w:val="24"/>
        </w:rPr>
        <w:t>δ</w:t>
      </w:r>
      <w:r>
        <w:rPr>
          <w:rFonts w:eastAsia="Times New Roman"/>
          <w:szCs w:val="24"/>
        </w:rPr>
        <w:t xml:space="preserve">ικαιοσύνη. Ποτέ μου! Η </w:t>
      </w:r>
      <w:r>
        <w:rPr>
          <w:rFonts w:eastAsia="Times New Roman"/>
          <w:szCs w:val="24"/>
        </w:rPr>
        <w:t>δ</w:t>
      </w:r>
      <w:r>
        <w:rPr>
          <w:rFonts w:eastAsia="Times New Roman"/>
          <w:szCs w:val="24"/>
        </w:rPr>
        <w:t>ικαιοσύνη επηρεάζεται ακόμα</w:t>
      </w:r>
      <w:r>
        <w:rPr>
          <w:rFonts w:eastAsia="Times New Roman"/>
          <w:szCs w:val="24"/>
        </w:rPr>
        <w:t xml:space="preserve"> κι όταν την επαινείς. Η ανεξαρτησία της υποστηρίζεται από τις άλλες κρατικές λειτουργίες, όταν δεν μιλάς για τις αποφάσεις της. Κι έτσι δεν θα κρίνω, δεν θα κρίνω τίποτε απ’ αυτά που φαίνονται διά γυμνού οφθαλμού.</w:t>
      </w:r>
    </w:p>
    <w:p w14:paraId="42F91FDE" w14:textId="77777777" w:rsidR="00BB77B8" w:rsidRDefault="00A714EA">
      <w:pPr>
        <w:spacing w:after="0" w:line="600" w:lineRule="auto"/>
        <w:ind w:firstLine="720"/>
        <w:jc w:val="both"/>
        <w:rPr>
          <w:rFonts w:eastAsia="Times New Roman"/>
          <w:szCs w:val="24"/>
        </w:rPr>
      </w:pPr>
      <w:r>
        <w:rPr>
          <w:rFonts w:eastAsia="Times New Roman"/>
          <w:szCs w:val="24"/>
        </w:rPr>
        <w:t>Θα πω, όμως, κυρίες και κύριοι Βουλευτές,</w:t>
      </w:r>
      <w:r>
        <w:rPr>
          <w:rFonts w:eastAsia="Times New Roman"/>
          <w:szCs w:val="24"/>
        </w:rPr>
        <w:t xml:space="preserve"> ότι στην περασμένη περίοδο της Βουλής, στην Εξεταστική Επιτροπή, έζησα από κοντά την ΕΛΣΤΑΤ από καταθέσεις που έκαναν στελέχη της. Δεν θυμάμαι τα ονόματά τους, πάντως θυμάμαι ότι υποστήριζαν κάτι τερατώδη πράγματα, ότι από το υπερπέραν έρχονται μηνύματα, </w:t>
      </w:r>
      <w:r>
        <w:rPr>
          <w:rFonts w:eastAsia="Times New Roman"/>
          <w:szCs w:val="24"/>
        </w:rPr>
        <w:t>κάτι μεταφυσικά «της πλάκας». «Ψεκασμένοι» όντες εμείς δεν τα καταλαβαίναμε, αλλά οι επικοινωνούντες με το υπερπέραν καταλάβαιναν. Κάτι τέτοια μας έλεγαν και κάτι τέτοια εντοπίζαμε στα βιογραφικά τους ότι έλεγαν τον καιρό των καταγγελιών του ΣΥΡΙΖΑ και των</w:t>
      </w:r>
      <w:r>
        <w:rPr>
          <w:rFonts w:eastAsia="Times New Roman"/>
          <w:szCs w:val="24"/>
        </w:rPr>
        <w:t xml:space="preserve"> ΑΝΕΛ. Δεν τους ακούω τους εκπροσώπους της Πλειοψηφίας να μιλάνε σήμερα. Είναι τυχαίες διαδικασίες αυτές; Θα δούμε.</w:t>
      </w:r>
    </w:p>
    <w:p w14:paraId="42F91FDF" w14:textId="77777777" w:rsidR="00BB77B8" w:rsidRDefault="00A714EA">
      <w:pPr>
        <w:spacing w:after="0" w:line="600" w:lineRule="auto"/>
        <w:ind w:firstLine="720"/>
        <w:jc w:val="both"/>
        <w:rPr>
          <w:rFonts w:eastAsia="Times New Roman"/>
          <w:szCs w:val="24"/>
        </w:rPr>
      </w:pPr>
      <w:r>
        <w:rPr>
          <w:rFonts w:eastAsia="Times New Roman"/>
          <w:szCs w:val="24"/>
        </w:rPr>
        <w:lastRenderedPageBreak/>
        <w:t>Εν πάση περιπτώσει, από την εμπειρία της Εξεταστικής Επιτροπής, οι σχετικές κατηγορίες είχαν το στοιχείο της κωμωδίας, μιας κωμωδίας</w:t>
      </w:r>
      <w:r>
        <w:rPr>
          <w:rFonts w:eastAsia="Times New Roman"/>
          <w:szCs w:val="24"/>
        </w:rPr>
        <w:t>,</w:t>
      </w:r>
      <w:r>
        <w:rPr>
          <w:rFonts w:eastAsia="Times New Roman"/>
          <w:szCs w:val="24"/>
        </w:rPr>
        <w:t xml:space="preserve"> που εά</w:t>
      </w:r>
      <w:r>
        <w:rPr>
          <w:rFonts w:eastAsia="Times New Roman"/>
          <w:szCs w:val="24"/>
        </w:rPr>
        <w:t xml:space="preserve">ν κανείς την εντάξει μέσα στο δράμα της ελληνικής κοινωνίας, μετατρέπεται σε δράμα. Και είναι για λύπηση, πραγματικά, οι Έλληνες πολίτες, όλοι μας, η Ελλάδα, η χώρα μας, όταν σε υπεύθυνες πολιτικές θέσεις διορίζονται ή ακούστηκαν στον γενικότερο λόγο τους </w:t>
      </w:r>
      <w:r>
        <w:rPr>
          <w:rFonts w:eastAsia="Times New Roman"/>
          <w:szCs w:val="24"/>
        </w:rPr>
        <w:t>άνθρωποι σαν κι αυτούς.</w:t>
      </w:r>
    </w:p>
    <w:p w14:paraId="42F91FE0" w14:textId="77777777" w:rsidR="00BB77B8" w:rsidRDefault="00A714EA">
      <w:pPr>
        <w:spacing w:after="0" w:line="600" w:lineRule="auto"/>
        <w:ind w:firstLine="720"/>
        <w:jc w:val="both"/>
        <w:rPr>
          <w:rFonts w:eastAsia="Times New Roman"/>
          <w:szCs w:val="24"/>
        </w:rPr>
      </w:pPr>
      <w:r>
        <w:rPr>
          <w:rFonts w:eastAsia="Times New Roman"/>
          <w:szCs w:val="24"/>
        </w:rPr>
        <w:t>Και μιλώντας ακόμα για γενικότερα πολιτικά θέματα, κυρίες και κύριοι Βουλευτές, εγώ θέλω να θέσω το ζήτημα της κατάληψης ναού, αναφερόμενος στη Μητρόπολη Θεσσαλονίκης, με τις διαστάσεις που έχει πάρει στον δημόσιο διάλογο του τόπου,</w:t>
      </w:r>
      <w:r>
        <w:rPr>
          <w:rFonts w:eastAsia="Times New Roman"/>
          <w:szCs w:val="24"/>
        </w:rPr>
        <w:t xml:space="preserve"> αλλά και με μία ακόμη που δεν ακούστηκε. Εσείς δεν έχετε τμήματα Θεμελιωδών Δικαιωμάτων Ατομικών Ελευθεριών; Βγάλατε μια ανακοίνωση; Βγήκε μια ανακοίνωση από το Τμήμα Θεμελιωδών Δικαιωμάτων Ατομικών Ελευθεριών για αυτό που έγινε; Μίλησε ένας άνθρωπός σας;</w:t>
      </w:r>
      <w:r>
        <w:rPr>
          <w:rFonts w:eastAsia="Times New Roman"/>
          <w:szCs w:val="24"/>
        </w:rPr>
        <w:t xml:space="preserve"> Το καταδίκασε; Αυτές οι περίφημες επιτροπές που έχετε εσωκομματικά δεν ευαισθητοποιήθηκαν; Δεν είναι συμπολίτες μας που έτσι τελούν τη λατρεία τους; Έχεις δικαίωμα να παρεμβαίνεις;</w:t>
      </w:r>
    </w:p>
    <w:p w14:paraId="42F91FE1" w14:textId="77777777" w:rsidR="00BB77B8" w:rsidRDefault="00A714EA">
      <w:pPr>
        <w:spacing w:after="0" w:line="600" w:lineRule="auto"/>
        <w:ind w:firstLine="720"/>
        <w:jc w:val="both"/>
        <w:rPr>
          <w:rFonts w:eastAsia="Times New Roman"/>
          <w:szCs w:val="24"/>
        </w:rPr>
      </w:pPr>
      <w:r>
        <w:rPr>
          <w:rFonts w:eastAsia="Times New Roman"/>
          <w:szCs w:val="24"/>
        </w:rPr>
        <w:lastRenderedPageBreak/>
        <w:t>Κυρίες και κύριοι, το 2010 ήμουν δύο φορές εκπρόσωπος της κυβέρνησης σε πα</w:t>
      </w:r>
      <w:r>
        <w:rPr>
          <w:rFonts w:eastAsia="Times New Roman"/>
          <w:szCs w:val="24"/>
        </w:rPr>
        <w:t>ρελάσεις στον Πειραιά για δύο εθνικές εορτές, οι οποίες και οι δύο παρελάσεις διαλύθηκαν από διαφόρους. Ήσασταν εκεί ο ΣΥΡΙΖΑ και με πρωτοβουλίες πειραιώτικου χαρακτήρα διαλύσατε τις παρελάσεις. Στις δηλώσεις που έκανα τότε στην 25</w:t>
      </w:r>
      <w:r>
        <w:rPr>
          <w:rFonts w:eastAsia="Times New Roman"/>
          <w:szCs w:val="24"/>
          <w:vertAlign w:val="superscript"/>
        </w:rPr>
        <w:t>η</w:t>
      </w:r>
      <w:r>
        <w:rPr>
          <w:rFonts w:eastAsia="Times New Roman"/>
          <w:szCs w:val="24"/>
        </w:rPr>
        <w:t xml:space="preserve"> Μαρτίου είχα πει ότι ο </w:t>
      </w:r>
      <w:r>
        <w:rPr>
          <w:rFonts w:eastAsia="Times New Roman"/>
          <w:szCs w:val="24"/>
        </w:rPr>
        <w:t xml:space="preserve">επόμενος στόχος θα είναι ο </w:t>
      </w:r>
      <w:r>
        <w:rPr>
          <w:rFonts w:eastAsia="Times New Roman"/>
          <w:szCs w:val="24"/>
        </w:rPr>
        <w:t>Ε</w:t>
      </w:r>
      <w:r>
        <w:rPr>
          <w:rFonts w:eastAsia="Times New Roman"/>
          <w:szCs w:val="24"/>
        </w:rPr>
        <w:t>πιτάφιος, το Πάσχα που ερχόταν. Δεν είχα ακριβώς υπ’ όψιν μου ότι αυτό θα συνέβαινε και τελικά. Την έκανα με τη μορφή μιας δηκτικής πολιτικής παρέμβασης αυτήν τη δήλωση. Συνέβη, όμως, και η καταδίκη που έκανα εγώ στο διαδίκτυο β</w:t>
      </w:r>
      <w:r>
        <w:rPr>
          <w:rFonts w:eastAsia="Times New Roman"/>
          <w:szCs w:val="24"/>
        </w:rPr>
        <w:t>ρήκε διαδικτυακούς φίλους της επίθεσης, «τρολάκια» που είναι σύμφωνα με αυτό. Και κάποιοι άλλοι πήραν και μήνυμα, έβαλαν βόμβα σε εκκλησία του Ηρακλείου της Κρήτης, στον Άγιο Δημήτριο, γκαζάκι ή βόμβα ή κάτι τέτοιο. Δεν πάμε καλά! Δεν πάμε καλά, ειδικά ότα</w:t>
      </w:r>
      <w:r>
        <w:rPr>
          <w:rFonts w:eastAsia="Times New Roman"/>
          <w:szCs w:val="24"/>
        </w:rPr>
        <w:t>ν έχουμε μια Κυβέρνηση που αυτά τα κοιτάει.</w:t>
      </w:r>
    </w:p>
    <w:p w14:paraId="42F91FE2" w14:textId="77777777" w:rsidR="00BB77B8" w:rsidRDefault="00A714EA">
      <w:pPr>
        <w:spacing w:after="0" w:line="600" w:lineRule="auto"/>
        <w:ind w:firstLine="720"/>
        <w:jc w:val="both"/>
        <w:rPr>
          <w:rFonts w:eastAsia="Times New Roman"/>
          <w:szCs w:val="24"/>
        </w:rPr>
      </w:pPr>
      <w:r>
        <w:rPr>
          <w:rFonts w:eastAsia="Times New Roman"/>
          <w:szCs w:val="24"/>
        </w:rPr>
        <w:lastRenderedPageBreak/>
        <w:t>Διότι, κυρίες και κύριοι Βουλευτές, υπάρχει Υπουργός Παιδείας και Θρησκευμάτων. Μία λέξη δεν έχει πει! Τίποτε δεν έχει μείνει έξω από μια ισοπεδωτική λογική ΣΥΡΙΖΑ, που εκδηλώνεται σε όλους τους χώρους, μα σε όλο</w:t>
      </w:r>
      <w:r>
        <w:rPr>
          <w:rFonts w:eastAsia="Times New Roman"/>
          <w:szCs w:val="24"/>
        </w:rPr>
        <w:t>υς τους χώρους και εδώ, στη Θεσσαλονίκη με τη Μητρόπολη.</w:t>
      </w:r>
    </w:p>
    <w:p w14:paraId="42F91FE3" w14:textId="77777777" w:rsidR="00BB77B8" w:rsidRDefault="00A714EA">
      <w:pPr>
        <w:spacing w:after="0" w:line="600" w:lineRule="auto"/>
        <w:ind w:firstLine="720"/>
        <w:jc w:val="both"/>
        <w:rPr>
          <w:rFonts w:eastAsia="Times New Roman"/>
          <w:szCs w:val="24"/>
        </w:rPr>
      </w:pPr>
      <w:r>
        <w:rPr>
          <w:rFonts w:eastAsia="Times New Roman"/>
          <w:szCs w:val="24"/>
        </w:rPr>
        <w:t xml:space="preserve">Λίγες μέρες μετά τα συμβάντα στο Αριστοτέλειο Πανεπιστήμιο Θεσσαλονίκης ήμουν με μια συνάδελφο του ΣΥΡΙΖΑ σε έναν δημόσιο διάλογο και έλεγε «Μα, με τα </w:t>
      </w:r>
      <w:r>
        <w:rPr>
          <w:rFonts w:eastAsia="Times New Roman"/>
          <w:szCs w:val="24"/>
          <w:lang w:val="en-US"/>
        </w:rPr>
        <w:t>graffiti</w:t>
      </w:r>
      <w:r>
        <w:rPr>
          <w:rFonts w:eastAsia="Times New Roman"/>
          <w:szCs w:val="24"/>
        </w:rPr>
        <w:t xml:space="preserve"> δεν έχουμε πρόβλημα». Ούτε εμείς έχουμε</w:t>
      </w:r>
      <w:r>
        <w:rPr>
          <w:rFonts w:eastAsia="Times New Roman"/>
          <w:szCs w:val="24"/>
        </w:rPr>
        <w:t xml:space="preserve"> πρόβλημα με τα </w:t>
      </w:r>
      <w:r>
        <w:rPr>
          <w:rFonts w:eastAsia="Times New Roman"/>
          <w:szCs w:val="24"/>
          <w:lang w:val="en-US"/>
        </w:rPr>
        <w:t>graffiti</w:t>
      </w:r>
      <w:r>
        <w:rPr>
          <w:rFonts w:eastAsia="Times New Roman"/>
          <w:szCs w:val="24"/>
        </w:rPr>
        <w:t>. Αλλά έχουμε πρόβλημα με την κατάληψη χώρων, με τη διάλυση χώρων, με την αντίληψη ότι κάθε δημόσιο εκπαιδευτικό ίδρυμα «είναι του χεριού μας» για να το κάνουμε ό,τι θέλουμε, για να το σπάμε. Δεν είναι πράγματα αυτά.</w:t>
      </w:r>
    </w:p>
    <w:p w14:paraId="42F91FE4" w14:textId="77777777" w:rsidR="00BB77B8" w:rsidRDefault="00A714EA">
      <w:pPr>
        <w:spacing w:after="0" w:line="600" w:lineRule="auto"/>
        <w:ind w:firstLine="720"/>
        <w:jc w:val="both"/>
        <w:rPr>
          <w:rFonts w:eastAsia="Times New Roman"/>
          <w:szCs w:val="24"/>
        </w:rPr>
      </w:pPr>
      <w:r>
        <w:rPr>
          <w:rFonts w:eastAsia="Times New Roman"/>
          <w:szCs w:val="24"/>
        </w:rPr>
        <w:t>Και δεν είναι ε</w:t>
      </w:r>
      <w:r>
        <w:rPr>
          <w:rFonts w:eastAsia="Times New Roman"/>
          <w:szCs w:val="24"/>
        </w:rPr>
        <w:t xml:space="preserve">ξωκοινοβουλευτική Αριστερά αυτή. Είναι ΣΥΡΙΖΑ. Είναι ΣΥΡΙΖΑ κατά κυριολεξία. Θα πρέπει να τα δουν αυτά οι πολίτες, όσοι τους ψήφισαν με αυτά τα οποία είπαν τον Ιανουάριο του 2015, αλλά και τον Σεπτέμβριο του 2015 με τα παράλληλα προγράμματα και να δουν το </w:t>
      </w:r>
      <w:r>
        <w:rPr>
          <w:rFonts w:eastAsia="Times New Roman"/>
          <w:szCs w:val="24"/>
        </w:rPr>
        <w:t>προϊόν της πολιτικής τους επιλογής και τη συμπεριφορά τους επί του συγκεκριμένου.</w:t>
      </w:r>
    </w:p>
    <w:p w14:paraId="42F91FE5" w14:textId="77777777" w:rsidR="00BB77B8" w:rsidRDefault="00A714EA">
      <w:pPr>
        <w:spacing w:after="0" w:line="600" w:lineRule="auto"/>
        <w:ind w:firstLine="720"/>
        <w:jc w:val="both"/>
        <w:rPr>
          <w:rFonts w:eastAsia="Times New Roman"/>
          <w:szCs w:val="24"/>
        </w:rPr>
      </w:pPr>
      <w:r>
        <w:rPr>
          <w:rFonts w:eastAsia="Times New Roman"/>
          <w:szCs w:val="24"/>
        </w:rPr>
        <w:lastRenderedPageBreak/>
        <w:t xml:space="preserve">Τώρα, για δύο θέματα που αφορούν στο σχέδιο νόμου, άκουσα τον κ. Σπίρτζη και εδώ να κάνει αυτό που κάνουν συνάδελφοι της Πλειοψηφίας, οι οποίοι κόβουν το ΕΚΑΣ και έρχονται </w:t>
      </w:r>
      <w:r>
        <w:rPr>
          <w:rFonts w:eastAsia="Times New Roman"/>
          <w:szCs w:val="24"/>
        </w:rPr>
        <w:t>εδώ και είναι υπέρ του ΕΚΑΣ, μειώνουν τις συντάξεις και έρχονται εδώ και είναι υπέρ της αύξησης των συντάξεων.</w:t>
      </w:r>
    </w:p>
    <w:p w14:paraId="42F91FE6" w14:textId="77777777" w:rsidR="00BB77B8" w:rsidRDefault="00A714EA">
      <w:pPr>
        <w:spacing w:after="0" w:line="600" w:lineRule="auto"/>
        <w:ind w:firstLine="720"/>
        <w:jc w:val="both"/>
        <w:rPr>
          <w:rFonts w:eastAsia="Times New Roman"/>
          <w:szCs w:val="24"/>
        </w:rPr>
      </w:pPr>
      <w:r>
        <w:rPr>
          <w:rFonts w:eastAsia="Times New Roman"/>
          <w:szCs w:val="24"/>
        </w:rPr>
        <w:t>Αυτή είναι η ρητορική. Λέω άλλα από αυτά που κάνω και τα λέω ανερυθρίαστα εδώ, όταν τα σχέδια νόμου που έχω καταθέσει είναι ακριβώς το αντίθετο μ</w:t>
      </w:r>
      <w:r>
        <w:rPr>
          <w:rFonts w:eastAsia="Times New Roman"/>
          <w:szCs w:val="24"/>
        </w:rPr>
        <w:t xml:space="preserve">ε αυτά τα οποία λέω. Λέει τώρα, λοιπόν, «διαφάνεια παντού». </w:t>
      </w:r>
    </w:p>
    <w:p w14:paraId="42F91FE7" w14:textId="77777777" w:rsidR="00BB77B8" w:rsidRDefault="00A714EA">
      <w:pPr>
        <w:spacing w:after="0" w:line="600" w:lineRule="auto"/>
        <w:ind w:firstLine="720"/>
        <w:jc w:val="both"/>
        <w:rPr>
          <w:rFonts w:eastAsia="Times New Roman"/>
          <w:szCs w:val="24"/>
        </w:rPr>
      </w:pPr>
      <w:r>
        <w:rPr>
          <w:rFonts w:eastAsia="Times New Roman"/>
          <w:szCs w:val="24"/>
        </w:rPr>
        <w:t>Για να πάμε στο άρθρο 128. Για συμβάσεις άνω των 30 εκατομμυρίων, δηλαδή</w:t>
      </w:r>
      <w:r>
        <w:rPr>
          <w:rFonts w:eastAsia="Times New Roman"/>
          <w:szCs w:val="24"/>
        </w:rPr>
        <w:t>,</w:t>
      </w:r>
      <w:r>
        <w:rPr>
          <w:rFonts w:eastAsia="Times New Roman"/>
          <w:szCs w:val="24"/>
        </w:rPr>
        <w:t xml:space="preserve"> για μεγάλα έργα, ως σύμβουλοι, τεχνικοί -δηλαδή για νομικά, οικονομικά και άλλα θέματα, όπως η πρώτη παράγραφος του 128 ο</w:t>
      </w:r>
      <w:r>
        <w:rPr>
          <w:rFonts w:eastAsia="Times New Roman"/>
          <w:szCs w:val="24"/>
        </w:rPr>
        <w:t>ρίζει- μπορεί να προσλαμβάνει ελευθέρως, με πρόχειρη διαδικασία διαγωνιστική. Έτσι δεν είναι; Και αυτό ισχύει για το Υπουργείο του, αλλά στην παράγραφο 3 του 128 και για όλα τα Υπουργεία, με συνυπογραφή συναρμόδιου Υπουργού. Γιατί αυτό είναι «διαφάνεια παν</w:t>
      </w:r>
      <w:r>
        <w:rPr>
          <w:rFonts w:eastAsia="Times New Roman"/>
          <w:szCs w:val="24"/>
        </w:rPr>
        <w:t xml:space="preserve">τού»; Είστε θεοί, θεοί της αδιαφάνειας! </w:t>
      </w:r>
    </w:p>
    <w:p w14:paraId="42F91FE8" w14:textId="77777777" w:rsidR="00BB77B8" w:rsidRDefault="00A714EA">
      <w:pPr>
        <w:spacing w:after="0" w:line="600" w:lineRule="auto"/>
        <w:ind w:firstLine="720"/>
        <w:jc w:val="both"/>
        <w:rPr>
          <w:rFonts w:eastAsia="Times New Roman"/>
          <w:szCs w:val="24"/>
        </w:rPr>
      </w:pPr>
      <w:r>
        <w:rPr>
          <w:rFonts w:eastAsia="Times New Roman"/>
          <w:szCs w:val="24"/>
        </w:rPr>
        <w:lastRenderedPageBreak/>
        <w:t>Φαντάζεστε να τα είχαμε κάνει εμείς αυτά; Φαντάζεστε Υπουργός της δικής μας παράταξης να είχε διανοηθεί ότι θα φέρει τέτοια ρύθμιση; Τι θα άκουγε; Τι θα του έλεγαν έντυπα, πολιτικοί, τηλεοράσεις; Παραδίδεται σε ελεύ</w:t>
      </w:r>
      <w:r>
        <w:rPr>
          <w:rFonts w:eastAsia="Times New Roman"/>
          <w:szCs w:val="24"/>
        </w:rPr>
        <w:t>θερη χρήση μια πλήρως αδιαφανής διάταξη και μας λέει ο εισηγούμενος τη διάταξη Υπουργός «διαφάνεια παντού»; Πού παντού; Και για έργα, διαβάστε το 128, άνω των 30 εκατομμυρίων. Αδιαφάνεια παντού, αγαπητοί θεοί της αδιαφάνειας!</w:t>
      </w:r>
    </w:p>
    <w:p w14:paraId="42F91FE9" w14:textId="77777777" w:rsidR="00BB77B8" w:rsidRDefault="00A714EA">
      <w:pPr>
        <w:spacing w:after="0" w:line="600" w:lineRule="auto"/>
        <w:ind w:firstLine="720"/>
        <w:jc w:val="both"/>
        <w:rPr>
          <w:rFonts w:eastAsia="Times New Roman"/>
          <w:szCs w:val="24"/>
        </w:rPr>
      </w:pPr>
      <w:r>
        <w:rPr>
          <w:rFonts w:eastAsia="Times New Roman"/>
          <w:szCs w:val="24"/>
        </w:rPr>
        <w:t>(Στο σημείο αυτό κτυπάει το κο</w:t>
      </w:r>
      <w:r>
        <w:rPr>
          <w:rFonts w:eastAsia="Times New Roman"/>
          <w:szCs w:val="24"/>
        </w:rPr>
        <w:t>υδούνι λήξεως του χρόνου ομιλίας του κυρίου Βουλευτή)</w:t>
      </w:r>
    </w:p>
    <w:p w14:paraId="42F91FEA" w14:textId="77777777" w:rsidR="00BB77B8" w:rsidRDefault="00A714EA">
      <w:pPr>
        <w:spacing w:after="0" w:line="600" w:lineRule="auto"/>
        <w:ind w:firstLine="720"/>
        <w:jc w:val="both"/>
        <w:rPr>
          <w:rFonts w:eastAsia="Times New Roman"/>
          <w:szCs w:val="24"/>
        </w:rPr>
      </w:pPr>
      <w:r>
        <w:rPr>
          <w:rFonts w:eastAsia="Times New Roman"/>
          <w:szCs w:val="24"/>
        </w:rPr>
        <w:t xml:space="preserve">Τέλος, όσον αφορά στα άρθρα που σχετίζονται με το θέμα που ήλθε και υποστήριξε το πρωί ο Υπουργός Δικαιοσύνης, κ. Παρασκευόπουλος. Λόγω της </w:t>
      </w:r>
      <w:r>
        <w:rPr>
          <w:rFonts w:eastAsia="Times New Roman"/>
          <w:szCs w:val="24"/>
        </w:rPr>
        <w:t>ε</w:t>
      </w:r>
      <w:r>
        <w:rPr>
          <w:rFonts w:eastAsia="Times New Roman"/>
          <w:szCs w:val="24"/>
        </w:rPr>
        <w:t>ξεταστικής δεν άκουσα την αρχή της εισήγησής του, αλλά πήρα τ</w:t>
      </w:r>
      <w:r>
        <w:rPr>
          <w:rFonts w:eastAsia="Times New Roman"/>
          <w:szCs w:val="24"/>
        </w:rPr>
        <w:t xml:space="preserve">α Πρακτικά που κυκλοφόρησαν πριν από λίγο και είμαι πια απολύτως ενήμερος για πάρα πολλές διατάξεις του σχεδίου νόμου που σχετίζονται με την Αρχή εξέτασης προδικαστικών προσφυγών. </w:t>
      </w:r>
    </w:p>
    <w:p w14:paraId="42F91FEB" w14:textId="77777777" w:rsidR="00BB77B8" w:rsidRDefault="00A714EA">
      <w:pPr>
        <w:spacing w:after="0" w:line="600" w:lineRule="auto"/>
        <w:ind w:firstLine="720"/>
        <w:jc w:val="both"/>
        <w:rPr>
          <w:rFonts w:eastAsia="Times New Roman"/>
          <w:szCs w:val="24"/>
        </w:rPr>
      </w:pPr>
      <w:r>
        <w:rPr>
          <w:rFonts w:eastAsia="Times New Roman"/>
          <w:szCs w:val="24"/>
        </w:rPr>
        <w:lastRenderedPageBreak/>
        <w:t>Κατ’ αρχάς, εμείς δεν βάλαμε θέμα συνταγματικότητας. Ο ίδιος είχε ανησυχίες</w:t>
      </w:r>
      <w:r>
        <w:rPr>
          <w:rFonts w:eastAsia="Times New Roman"/>
          <w:szCs w:val="24"/>
        </w:rPr>
        <w:t>. Το τελικό προϊόν δεν εμφανίζει τέτοια προβλήματα, των δεκάδων διατάξεων του σχεδίου νόμου -από 345 και επόμενα νομίζω- που ασχολούνται με το θέμα αυτό. Ωστόσο, είπε ότι απευθύνθηκε στο Συμβούλιο Επικρατείας. Κύριε Υπουργέ, θα θέλαμε την απάντηση του Συμβ</w:t>
      </w:r>
      <w:r>
        <w:rPr>
          <w:rFonts w:eastAsia="Times New Roman"/>
          <w:szCs w:val="24"/>
        </w:rPr>
        <w:t xml:space="preserve">ουλίου Επικρατείας. Το ζητάμε αυτό από τον Υπουργό Δικαιοσύνης. Δεν είναι τώρα εδώ, αλλά μπορείτε να τον ενημερώσετε ότι θέλουμε να δούμε τι ακριβώς σκέψεις κατέθεσε στην Κυβέρνηση το </w:t>
      </w:r>
      <w:r>
        <w:rPr>
          <w:rFonts w:eastAsia="Times New Roman"/>
          <w:szCs w:val="24"/>
        </w:rPr>
        <w:t>δ</w:t>
      </w:r>
      <w:r>
        <w:rPr>
          <w:rFonts w:eastAsia="Times New Roman"/>
          <w:szCs w:val="24"/>
        </w:rPr>
        <w:t xml:space="preserve">ικαστήριο. Η κίνηση να ρωτήσεις το </w:t>
      </w:r>
      <w:r>
        <w:rPr>
          <w:rFonts w:eastAsia="Times New Roman"/>
          <w:szCs w:val="24"/>
        </w:rPr>
        <w:t>δ</w:t>
      </w:r>
      <w:r>
        <w:rPr>
          <w:rFonts w:eastAsia="Times New Roman"/>
          <w:szCs w:val="24"/>
        </w:rPr>
        <w:t>ικαστήριο είναι καλή κίνηση.</w:t>
      </w:r>
    </w:p>
    <w:p w14:paraId="42F91FEC" w14:textId="77777777" w:rsidR="00BB77B8" w:rsidRDefault="00A714EA">
      <w:pPr>
        <w:spacing w:after="0" w:line="600" w:lineRule="auto"/>
        <w:ind w:firstLine="720"/>
        <w:jc w:val="both"/>
        <w:rPr>
          <w:rFonts w:eastAsia="Times New Roman"/>
          <w:szCs w:val="24"/>
        </w:rPr>
      </w:pPr>
      <w:r>
        <w:rPr>
          <w:rFonts w:eastAsia="Times New Roman"/>
          <w:szCs w:val="24"/>
        </w:rPr>
        <w:t>Πάμε τ</w:t>
      </w:r>
      <w:r>
        <w:rPr>
          <w:rFonts w:eastAsia="Times New Roman"/>
          <w:szCs w:val="24"/>
        </w:rPr>
        <w:t>ώρα, όμως, επί της ουσίας. Λέει ο κ. Παρασκευόπουλος ότι υπήρχαν μέχρι τώρα τρεις φάσεις. Αν κάποιος επαραπονείτο για μια απόφαση που σχετίζεται με τις συμβάσεις αυτές, είχε πρώτον, το δικαίωμα να κάνει προ-διαδικαστικά, προδικαστική προσφυγή, μέσα στην αν</w:t>
      </w:r>
      <w:r>
        <w:rPr>
          <w:rFonts w:eastAsia="Times New Roman"/>
          <w:szCs w:val="24"/>
        </w:rPr>
        <w:t>αθέτουσα αρχή, δηλαδή</w:t>
      </w:r>
      <w:r>
        <w:rPr>
          <w:rFonts w:eastAsia="Times New Roman"/>
          <w:szCs w:val="24"/>
        </w:rPr>
        <w:t>,</w:t>
      </w:r>
      <w:r>
        <w:rPr>
          <w:rFonts w:eastAsia="Times New Roman"/>
          <w:szCs w:val="24"/>
        </w:rPr>
        <w:t xml:space="preserve"> μέσα στο Υπουργείο, στη συνέχεια να πάει στα δικαστήρια για ασφαλιστικά μέτρα και τέλος, να πάει στα δικαστήρια, στο Συμβούλιο Επικρατείας, με αίτηση κυρώσεως, λέει ο Υπουργός. Έτσι είναι. Τώρα, λέει, αυτά </w:t>
      </w:r>
      <w:r>
        <w:rPr>
          <w:rFonts w:eastAsia="Times New Roman"/>
          <w:szCs w:val="24"/>
        </w:rPr>
        <w:lastRenderedPageBreak/>
        <w:t>τα αλλάζουμε. Τις δύο πρώτε</w:t>
      </w:r>
      <w:r>
        <w:rPr>
          <w:rFonts w:eastAsia="Times New Roman"/>
          <w:szCs w:val="24"/>
        </w:rPr>
        <w:t>ς διαδικασίες τις βλέπουμε πιο «συνοπτικά» να γίνονται και άρα οι συμβάσεις να διαμορφώνονται με έναν τρόπο πιο γρήγορο, δηλαδή πιο αποτελεσματικό. Η ταχύτητα είναι στοιχείο της αποτελεσματικότητας. Και τώρα, αντί να στρέφεσαι παραπονούμενος προς τη διοίκη</w:t>
      </w:r>
      <w:r>
        <w:rPr>
          <w:rFonts w:eastAsia="Times New Roman"/>
          <w:szCs w:val="24"/>
        </w:rPr>
        <w:t>ση, στρέφεσαι προς μια αρχή οιονεί ανεξάρτητη. Και στη συνέχεια, συνάδελφοι, διατηρείται η δυνατότητά σου να καταθέσεις ασφαλιστικά μέτρα στα δικαστήρια και να δημιουργήσεις ακυρωτική διαφορά. Πού είναι η σύντμηση των χρόνων; Πώς προκύπτει; Γι’ αυτό τον ρώ</w:t>
      </w:r>
      <w:r>
        <w:rPr>
          <w:rFonts w:eastAsia="Times New Roman"/>
          <w:szCs w:val="24"/>
        </w:rPr>
        <w:t xml:space="preserve">τησα πώς βλέπει τη σύντμηση να εξελίσσεται και μου ανέφερε τα δύο πρώτα στάδια. Για λίγα λεπτά τον ρώτησα, για λίγα λεπτά μου απάντησε. </w:t>
      </w:r>
    </w:p>
    <w:p w14:paraId="42F91FED" w14:textId="77777777" w:rsidR="00BB77B8" w:rsidRDefault="00A714EA">
      <w:pPr>
        <w:spacing w:after="0" w:line="600" w:lineRule="auto"/>
        <w:ind w:firstLine="720"/>
        <w:jc w:val="both"/>
        <w:rPr>
          <w:rFonts w:eastAsia="Times New Roman"/>
          <w:szCs w:val="24"/>
        </w:rPr>
      </w:pPr>
      <w:r>
        <w:rPr>
          <w:rFonts w:eastAsia="Times New Roman"/>
          <w:szCs w:val="24"/>
        </w:rPr>
        <w:t>Να δούμε τώρα το πώς διαμορφώνεται η ρύθμιση. Μήπως, κύριοι Υπουργοί, οδηγεί σε επιβράδυνση; Εγώ δεν κρίνω την ορθότητα</w:t>
      </w:r>
      <w:r>
        <w:rPr>
          <w:rFonts w:eastAsia="Times New Roman"/>
          <w:szCs w:val="24"/>
        </w:rPr>
        <w:t xml:space="preserve"> και των άλλων θεμάτων που ο κ. Μανιάτης και στην </w:t>
      </w:r>
      <w:r>
        <w:rPr>
          <w:rFonts w:eastAsia="Times New Roman"/>
          <w:szCs w:val="24"/>
        </w:rPr>
        <w:t>ε</w:t>
      </w:r>
      <w:r>
        <w:rPr>
          <w:rFonts w:eastAsia="Times New Roman"/>
          <w:szCs w:val="24"/>
        </w:rPr>
        <w:t xml:space="preserve">πιτροπή αλλά και στην Ολομέλεια ανέπτυξε. Εγώ στηρίζομαι στην τοποθέτησή του. Όμως προσθέτω ερώτημα. Γιατί πάει πιο γρήγορα η διαδικασία; Εδώ είναι </w:t>
      </w:r>
      <w:r>
        <w:rPr>
          <w:rFonts w:eastAsia="Times New Roman"/>
          <w:szCs w:val="24"/>
        </w:rPr>
        <w:t>α</w:t>
      </w:r>
      <w:r>
        <w:rPr>
          <w:rFonts w:eastAsia="Times New Roman"/>
          <w:szCs w:val="24"/>
        </w:rPr>
        <w:t xml:space="preserve">ρχή που έχει νομικούς ως μέλη, 30 μέλη, τον </w:t>
      </w:r>
      <w:r>
        <w:rPr>
          <w:rFonts w:eastAsia="Times New Roman"/>
          <w:szCs w:val="24"/>
        </w:rPr>
        <w:t>π</w:t>
      </w:r>
      <w:r>
        <w:rPr>
          <w:rFonts w:eastAsia="Times New Roman"/>
          <w:szCs w:val="24"/>
        </w:rPr>
        <w:t>ρόεδρό της,</w:t>
      </w:r>
      <w:r>
        <w:rPr>
          <w:rFonts w:eastAsia="Times New Roman"/>
          <w:szCs w:val="24"/>
        </w:rPr>
        <w:t xml:space="preserve"> θα έρχονται από όλη την Ελλάδα εκεί τα αιτήματα και αφού ολοκληρώσει τη διαδικασία αυτή -προφανώς δεν μπορεί </w:t>
      </w:r>
      <w:r>
        <w:rPr>
          <w:rFonts w:eastAsia="Times New Roman"/>
          <w:szCs w:val="24"/>
        </w:rPr>
        <w:lastRenderedPageBreak/>
        <w:t>να καταργήσεις το θεμελιώδες δικαίωμα της δικαστικής προστασίας-, μετά θα κάνεις και τα ασφαλιστικά μέτρα, μετά θα κάνεις και την αίτηση ακυρώσεως</w:t>
      </w:r>
      <w:r>
        <w:rPr>
          <w:rFonts w:eastAsia="Times New Roman"/>
          <w:szCs w:val="24"/>
        </w:rPr>
        <w:t>. Γιατί αυτό θα πάει πιο γρήγορα; Η εκτίμηση που κάνουμε με τον κ. Μανιάτη είναι ότι έτσι θα πάει πολύ πιο αργά.</w:t>
      </w:r>
    </w:p>
    <w:p w14:paraId="42F91FEE" w14:textId="77777777" w:rsidR="00BB77B8" w:rsidRDefault="00A714EA">
      <w:pPr>
        <w:spacing w:after="0" w:line="600" w:lineRule="auto"/>
        <w:ind w:firstLine="720"/>
        <w:jc w:val="both"/>
        <w:rPr>
          <w:rFonts w:eastAsia="Times New Roman"/>
          <w:szCs w:val="24"/>
        </w:rPr>
      </w:pPr>
      <w:r>
        <w:rPr>
          <w:rFonts w:eastAsia="Times New Roman"/>
          <w:szCs w:val="24"/>
        </w:rPr>
        <w:t>Θα πρέπει να δώσετε μια απάντηση σε αυτό οι φίλοι του λαού, τουλάχιστον σε αυτό το θέμα που δεν έχει να κάνει με διάφορες πονηρές πλευρές της δ</w:t>
      </w:r>
      <w:r>
        <w:rPr>
          <w:rFonts w:eastAsia="Times New Roman"/>
          <w:szCs w:val="24"/>
        </w:rPr>
        <w:t>ημόσιας διοίκησης, αλλά από έναν κοινό στόχο να πάμε τα πράγματα πιο γρήγορα -διότι αργούμε στην Ελλάδα, ειδικά σε υποθέσεις με οικονομικό περιεχόμενο η καταστροφή</w:t>
      </w:r>
      <w:r>
        <w:rPr>
          <w:rFonts w:eastAsia="Times New Roman"/>
          <w:szCs w:val="24"/>
        </w:rPr>
        <w:t>,</w:t>
      </w:r>
      <w:r>
        <w:rPr>
          <w:rFonts w:eastAsia="Times New Roman"/>
          <w:szCs w:val="24"/>
        </w:rPr>
        <w:t xml:space="preserve"> που γίνεται από την επιβράδυνση είναι πολύ μεγάλη-, αν αυτά που νομοθετούμε πάνε τα πράγματ</w:t>
      </w:r>
      <w:r>
        <w:rPr>
          <w:rFonts w:eastAsia="Times New Roman"/>
          <w:szCs w:val="24"/>
        </w:rPr>
        <w:t xml:space="preserve">α πιο γρήγορα ή αν τα πάνε πιο αργά, υπό την έννοια των ειδικών θεμάτων -και τελείωσα- που έχει το συγκεκριμένο τμήμα του σχεδίου νόμου και τα δύο θέματα που ανέδειξα, που –σημειωθήτω- δεν είναι κομμάτι της </w:t>
      </w:r>
      <w:r>
        <w:rPr>
          <w:rFonts w:eastAsia="Times New Roman"/>
          <w:szCs w:val="24"/>
        </w:rPr>
        <w:t>ο</w:t>
      </w:r>
      <w:r>
        <w:rPr>
          <w:rFonts w:eastAsia="Times New Roman"/>
          <w:szCs w:val="24"/>
        </w:rPr>
        <w:t>δηγίας, αλλά πρωτοβουλία της ελληνικής Κυβέρνηση</w:t>
      </w:r>
      <w:r>
        <w:rPr>
          <w:rFonts w:eastAsia="Times New Roman"/>
          <w:szCs w:val="24"/>
        </w:rPr>
        <w:t xml:space="preserve">ς. Δεν είναι κομμάτι της </w:t>
      </w:r>
      <w:r>
        <w:rPr>
          <w:rFonts w:eastAsia="Times New Roman"/>
          <w:szCs w:val="24"/>
        </w:rPr>
        <w:t>ο</w:t>
      </w:r>
      <w:r>
        <w:rPr>
          <w:rFonts w:eastAsia="Times New Roman"/>
          <w:szCs w:val="24"/>
        </w:rPr>
        <w:t xml:space="preserve">δηγίας όπου η συζήτηση θα ήταν μια συζήτηση περί του διαγράμματος, χωρίς να μπορούμε να παρέμβουμε. Αυτές είναι πρωτοβουλίες των Υπουργείων. Και στα δύο αυτά θέματα οι απαντήσεις που έχουμε πάρει </w:t>
      </w:r>
      <w:r>
        <w:rPr>
          <w:rFonts w:eastAsia="Times New Roman"/>
          <w:szCs w:val="24"/>
        </w:rPr>
        <w:lastRenderedPageBreak/>
        <w:t>μέχρι τώρα, για το μεν δεύτερο θέμ</w:t>
      </w:r>
      <w:r>
        <w:rPr>
          <w:rFonts w:eastAsia="Times New Roman"/>
          <w:szCs w:val="24"/>
        </w:rPr>
        <w:t>α δεν είναι καθόλου ικανοποιητικές ή δεν αποδεικνύουν τους ισχυρισμούς της Κυβέρνησης, για το πρώτο δε περί «διαφάνειας», ο κύριος Υπουργός Δημοσίων Έργων οφείλει μια σαφή απάντηση.</w:t>
      </w:r>
    </w:p>
    <w:p w14:paraId="42F91FEF" w14:textId="77777777" w:rsidR="00BB77B8" w:rsidRDefault="00A714EA">
      <w:pPr>
        <w:spacing w:after="0" w:line="600" w:lineRule="auto"/>
        <w:ind w:firstLine="720"/>
        <w:jc w:val="both"/>
        <w:rPr>
          <w:rFonts w:eastAsia="Times New Roman"/>
          <w:szCs w:val="24"/>
        </w:rPr>
      </w:pPr>
      <w:r>
        <w:rPr>
          <w:rFonts w:eastAsia="Times New Roman"/>
          <w:szCs w:val="24"/>
        </w:rPr>
        <w:t>Ευχαριστώ πολύ.</w:t>
      </w:r>
    </w:p>
    <w:p w14:paraId="42F91FF0" w14:textId="77777777" w:rsidR="00BB77B8" w:rsidRDefault="00A714EA">
      <w:pPr>
        <w:spacing w:after="0" w:line="600" w:lineRule="auto"/>
        <w:ind w:firstLine="720"/>
        <w:jc w:val="center"/>
        <w:rPr>
          <w:rFonts w:eastAsia="Times New Roman"/>
          <w:szCs w:val="24"/>
        </w:rPr>
      </w:pPr>
      <w:r>
        <w:rPr>
          <w:rFonts w:eastAsia="Times New Roman"/>
          <w:szCs w:val="24"/>
        </w:rPr>
        <w:t>(Χειροκροτήματα)</w:t>
      </w:r>
    </w:p>
    <w:p w14:paraId="42F91FF1" w14:textId="77777777" w:rsidR="00BB77B8" w:rsidRDefault="00A714EA">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Λοβέρδο.</w:t>
      </w:r>
    </w:p>
    <w:p w14:paraId="42F91FF2" w14:textId="77777777" w:rsidR="00BB77B8" w:rsidRDefault="00A714EA">
      <w:pPr>
        <w:spacing w:after="0" w:line="600" w:lineRule="auto"/>
        <w:ind w:firstLine="720"/>
        <w:jc w:val="both"/>
        <w:rPr>
          <w:rFonts w:eastAsia="Times New Roman"/>
          <w:szCs w:val="24"/>
        </w:rPr>
      </w:pPr>
      <w:r>
        <w:rPr>
          <w:rFonts w:eastAsia="Times New Roman"/>
          <w:szCs w:val="24"/>
        </w:rPr>
        <w:t>Τον λόγο έχει ο κ. Γεώργιος-Δημήτριος Καρράς, Κοινοβουλευτικός Εκπρόσωπος της Ένωσης Κεντρώων.</w:t>
      </w:r>
    </w:p>
    <w:p w14:paraId="42F91FF3" w14:textId="77777777" w:rsidR="00BB77B8" w:rsidRDefault="00A714EA">
      <w:pPr>
        <w:spacing w:after="0"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ΔΗΜΗΤΡΙΟΣ ΚΑΡΡΑΣ: </w:t>
      </w:r>
      <w:r>
        <w:rPr>
          <w:rFonts w:eastAsia="Times New Roman"/>
          <w:szCs w:val="24"/>
        </w:rPr>
        <w:t>Ευχαριστώ, κύριε Πρόεδρε.</w:t>
      </w:r>
    </w:p>
    <w:p w14:paraId="42F91FF4" w14:textId="77777777" w:rsidR="00BB77B8" w:rsidRDefault="00A714EA">
      <w:pPr>
        <w:spacing w:after="0" w:line="600" w:lineRule="auto"/>
        <w:ind w:firstLine="720"/>
        <w:jc w:val="both"/>
        <w:rPr>
          <w:rFonts w:eastAsia="Times New Roman"/>
          <w:szCs w:val="24"/>
        </w:rPr>
      </w:pPr>
      <w:r>
        <w:rPr>
          <w:rFonts w:eastAsia="Times New Roman"/>
          <w:szCs w:val="24"/>
        </w:rPr>
        <w:t>Αναζητώ όλες τις τελευταίες μέρες που εισήχθη το νομοσχέδιο αυτό στις επιτρο</w:t>
      </w:r>
      <w:r>
        <w:rPr>
          <w:rFonts w:eastAsia="Times New Roman"/>
          <w:szCs w:val="24"/>
        </w:rPr>
        <w:t xml:space="preserve">πές και ήδη σήμερα στην Ολομέλεια, τον λόγο εκείνον για τον οποίον μπήκε τόσο γρήγορα να συζητηθεί, σε μια ημέρα, αν </w:t>
      </w:r>
      <w:r>
        <w:rPr>
          <w:rFonts w:eastAsia="Times New Roman"/>
          <w:szCs w:val="24"/>
        </w:rPr>
        <w:lastRenderedPageBreak/>
        <w:t xml:space="preserve">είναι επείγον ή κατεπείγον ή απλώς μη επείγον. Αναζήτησα, λοιπόν, και τις </w:t>
      </w:r>
      <w:r>
        <w:rPr>
          <w:rFonts w:eastAsia="Times New Roman"/>
          <w:szCs w:val="24"/>
        </w:rPr>
        <w:t>ο</w:t>
      </w:r>
      <w:r>
        <w:rPr>
          <w:rFonts w:eastAsia="Times New Roman"/>
          <w:szCs w:val="24"/>
        </w:rPr>
        <w:t>δηγίες να δω, διότι η Κυβέρνηση υποστηρίζει ότι υπάρχει υποχρέωσ</w:t>
      </w:r>
      <w:r>
        <w:rPr>
          <w:rFonts w:eastAsia="Times New Roman"/>
          <w:szCs w:val="24"/>
        </w:rPr>
        <w:t>η της χώρας να τηρηθούν προθεσμίες προσαρμογής, οι οποίες έχουν ξεπεραστεί. Είπα, λοιπόν, στη σκέψη μου ότι ενδεχομένως είναι ένα σοβαρό νομοσχέδιο, το οποίο θα δώσει μια πνοή στη χώρα που τόσο έχει ανάγκη. Έχω, όμως -το έχω πει- μια διαστροφή και το ψάχνω</w:t>
      </w:r>
      <w:r>
        <w:rPr>
          <w:rFonts w:eastAsia="Times New Roman"/>
          <w:szCs w:val="24"/>
        </w:rPr>
        <w:t xml:space="preserve">. Πήγα λοιπόν, στις </w:t>
      </w:r>
      <w:r>
        <w:rPr>
          <w:rFonts w:eastAsia="Times New Roman"/>
          <w:szCs w:val="24"/>
        </w:rPr>
        <w:t>ο</w:t>
      </w:r>
      <w:r>
        <w:rPr>
          <w:rFonts w:eastAsia="Times New Roman"/>
          <w:szCs w:val="24"/>
        </w:rPr>
        <w:t xml:space="preserve">δηγίες τις οποίες ενσωματώνουμε σήμερα, οι οποίες μου έδωσαν την εντύπωση ότι πρόκειται περί χρησίμων ερμηνευτικών εργαλείων του νόμου που εισάγεται, τουλάχιστον στις διατάξεις εκείνες που αποτελούν αντιγραφή των </w:t>
      </w:r>
      <w:r>
        <w:rPr>
          <w:rFonts w:eastAsia="Times New Roman"/>
          <w:szCs w:val="24"/>
        </w:rPr>
        <w:t>ο</w:t>
      </w:r>
      <w:r>
        <w:rPr>
          <w:rFonts w:eastAsia="Times New Roman"/>
          <w:szCs w:val="24"/>
        </w:rPr>
        <w:t xml:space="preserve">δηγιών. </w:t>
      </w:r>
    </w:p>
    <w:p w14:paraId="42F91FF5" w14:textId="77777777" w:rsidR="00BB77B8" w:rsidRDefault="00A714EA">
      <w:pPr>
        <w:spacing w:after="0" w:line="600" w:lineRule="auto"/>
        <w:ind w:firstLine="720"/>
        <w:jc w:val="both"/>
        <w:rPr>
          <w:rFonts w:eastAsia="Times New Roman"/>
          <w:szCs w:val="24"/>
        </w:rPr>
      </w:pPr>
      <w:r>
        <w:rPr>
          <w:rFonts w:eastAsia="Times New Roman"/>
          <w:szCs w:val="24"/>
        </w:rPr>
        <w:t>Τι είδαμε, κ</w:t>
      </w:r>
      <w:r>
        <w:rPr>
          <w:rFonts w:eastAsia="Times New Roman"/>
          <w:szCs w:val="24"/>
        </w:rPr>
        <w:t xml:space="preserve">ύριοι συνάδελφοι; Είδαμε ότι η </w:t>
      </w:r>
      <w:r>
        <w:rPr>
          <w:rFonts w:eastAsia="Times New Roman"/>
          <w:szCs w:val="24"/>
        </w:rPr>
        <w:t>ο</w:t>
      </w:r>
      <w:r>
        <w:rPr>
          <w:rFonts w:eastAsia="Times New Roman"/>
          <w:szCs w:val="24"/>
        </w:rPr>
        <w:t>δηγία αυτή αφορά ένα μεγάλο κομμάτι της οικονομίας, δημόσιες προμήθειες, δηλαδή</w:t>
      </w:r>
      <w:r>
        <w:rPr>
          <w:rFonts w:eastAsia="Times New Roman"/>
          <w:szCs w:val="24"/>
        </w:rPr>
        <w:t>,</w:t>
      </w:r>
      <w:r>
        <w:rPr>
          <w:rFonts w:eastAsia="Times New Roman"/>
          <w:szCs w:val="24"/>
        </w:rPr>
        <w:t xml:space="preserve"> δημόσια έργα, υπηρεσίες και προμήθειες υλικών αγαθών. Τι λέει, λοιπόν, υπό τη σκέψη 26 του προοιμίου η </w:t>
      </w:r>
      <w:r>
        <w:rPr>
          <w:rFonts w:eastAsia="Times New Roman"/>
          <w:szCs w:val="24"/>
        </w:rPr>
        <w:t>ο</w:t>
      </w:r>
      <w:r>
        <w:rPr>
          <w:rFonts w:eastAsia="Times New Roman"/>
          <w:szCs w:val="24"/>
        </w:rPr>
        <w:t>δηγία που ενσωματώνουμε; «Κατόπιν της π</w:t>
      </w:r>
      <w:r>
        <w:rPr>
          <w:rFonts w:eastAsia="Times New Roman"/>
          <w:szCs w:val="24"/>
        </w:rPr>
        <w:t xml:space="preserve">ρόσφατης δημιουργίας του Ευρωπαϊκού Ταμείου Χρηματοπιστωτικής Σταθερότητας και του Ευρωπαϊκού Μηχανισμού Σταθερότητας, θα πρέπει να οριστεί ότι οι συναλλαγές με τα εν λόγω ταμεία και μηχανισμό, πρέπει να εξαιρούνται </w:t>
      </w:r>
      <w:r>
        <w:rPr>
          <w:rFonts w:eastAsia="Times New Roman"/>
          <w:szCs w:val="24"/>
        </w:rPr>
        <w:lastRenderedPageBreak/>
        <w:t xml:space="preserve">από το πεδίο εφαρμογής της παρούσης </w:t>
      </w:r>
      <w:r>
        <w:rPr>
          <w:rFonts w:eastAsia="Times New Roman"/>
          <w:szCs w:val="24"/>
        </w:rPr>
        <w:t>ο</w:t>
      </w:r>
      <w:r>
        <w:rPr>
          <w:rFonts w:eastAsia="Times New Roman"/>
          <w:szCs w:val="24"/>
        </w:rPr>
        <w:t>δηγ</w:t>
      </w:r>
      <w:r>
        <w:rPr>
          <w:rFonts w:eastAsia="Times New Roman"/>
          <w:szCs w:val="24"/>
        </w:rPr>
        <w:t>ίας. Θα πρέπει τέλος, να διευκρινιστεί ότι τα δάνεια είτε συνδέονται είτε όχι με την έκδοση τίτλων ή άλλων χρηματοπιστωτικών μέσων ή άλλες σχετικές εργασίες, θα πρέπει να εξαιρούνται από το πεδίο εφαρμογής της παρούσης Οδηγίας». Συνεπώς, οποιαδήποτε δραστη</w:t>
      </w:r>
      <w:r>
        <w:rPr>
          <w:rFonts w:eastAsia="Times New Roman"/>
          <w:szCs w:val="24"/>
        </w:rPr>
        <w:t>ριότητα υπάρξει σε σχέση με τις ενισχύσεις των λεγομένων μνημονίων, με τα δάνεια, ακόμα και με τον τελευταίο ν.4389, που ψηφίστηκε με τυμπανοκρουσίες από την Κυβέρνηση και μετέφερε το μεγαλύτερο μέρος της εθνικής περιουσίας υπό τη διοίκηση και διαχείριση μ</w:t>
      </w:r>
      <w:r>
        <w:rPr>
          <w:rFonts w:eastAsia="Times New Roman"/>
          <w:szCs w:val="24"/>
        </w:rPr>
        <w:t>ιας νεφελώδους εταιρείας συμμετοχών -δεν έχω καταλήξει πώς θα διοικηθεί αυτή η εταιρεία, αν θα διοικηθεί από Έλληνες ή από ξένους και κατ’ αντανάκλαση δεν γνωρίζουμε πώς θα διοικηθούν και οι ελληνικές τράπεζες, οι οποίες δεν ξέρω αν έχουν αφελληνιστεί ή όχ</w:t>
      </w:r>
      <w:r>
        <w:rPr>
          <w:rFonts w:eastAsia="Times New Roman"/>
          <w:szCs w:val="24"/>
        </w:rPr>
        <w:t xml:space="preserve">ι.   </w:t>
      </w:r>
    </w:p>
    <w:p w14:paraId="42F91FF6" w14:textId="77777777" w:rsidR="00BB77B8" w:rsidRDefault="00A714EA">
      <w:pPr>
        <w:spacing w:after="0" w:line="600" w:lineRule="auto"/>
        <w:ind w:firstLine="720"/>
        <w:jc w:val="both"/>
        <w:rPr>
          <w:rFonts w:eastAsia="Times New Roman"/>
          <w:szCs w:val="24"/>
        </w:rPr>
      </w:pPr>
      <w:r>
        <w:rPr>
          <w:rFonts w:eastAsia="Times New Roman"/>
          <w:szCs w:val="24"/>
        </w:rPr>
        <w:t>Επομένως, αν συνδυάσουμε αυτά, βγαίνει ένα συμπέρασμα, ότι η εμβέλεια του νέου νομοθετήματος, αυτού που καλείται σήμερα η Ολομέλεια της Βουλής να ψηφίσει, είναι πολύ περιορισμένη, διότι ό,τι εισ</w:t>
      </w:r>
      <w:r>
        <w:rPr>
          <w:rFonts w:eastAsia="Times New Roman"/>
          <w:szCs w:val="24"/>
        </w:rPr>
        <w:lastRenderedPageBreak/>
        <w:t>ρεύσει στη χώρα, ό,τι επιχειρηθεί να δημιουργήσει «πλούτ</w:t>
      </w:r>
      <w:r>
        <w:rPr>
          <w:rFonts w:eastAsia="Times New Roman"/>
          <w:szCs w:val="24"/>
        </w:rPr>
        <w:t>ο», με την έννοια ότι τα έσοδα πλέον του υπερταμείου κατά το μεγαλύτερο ποσοστό, της λεγόμενης εταιρείας συμμετοχών θα οδηγούνται σε εξυπηρέτηση του χρέους και υπό τον έλεγχο των δανειστών, δεν θα είναι έργο το οποίο θα υπάγεται στον νόμο που καλείται η Βο</w:t>
      </w:r>
      <w:r>
        <w:rPr>
          <w:rFonts w:eastAsia="Times New Roman"/>
          <w:szCs w:val="24"/>
        </w:rPr>
        <w:t xml:space="preserve">υλή να ψηφίσει σήμερα. </w:t>
      </w:r>
    </w:p>
    <w:p w14:paraId="42F91FF7" w14:textId="77777777" w:rsidR="00BB77B8" w:rsidRDefault="00A714EA">
      <w:pPr>
        <w:spacing w:after="0" w:line="600" w:lineRule="auto"/>
        <w:ind w:firstLine="720"/>
        <w:jc w:val="both"/>
        <w:rPr>
          <w:rFonts w:eastAsia="Times New Roman"/>
          <w:szCs w:val="24"/>
        </w:rPr>
      </w:pPr>
      <w:r>
        <w:rPr>
          <w:rFonts w:eastAsia="Times New Roman"/>
          <w:szCs w:val="24"/>
        </w:rPr>
        <w:t xml:space="preserve">Γιατί το λέω αυτό, αφού μιλάμε για αξιοποίηση οποιασδήποτε μορφής της εθνικής, της δημόσιας περιουσίας με την εταιρεία συμμετοχών, το ΤΑΙΠΕΔ, την Εταιρεία Ακινήτων του δημοσίου, το ΤΧΣ; Κρατήστε σημείωση αυτό που σας λέω για αύριο. </w:t>
      </w:r>
      <w:r>
        <w:rPr>
          <w:rFonts w:eastAsia="Times New Roman"/>
          <w:szCs w:val="24"/>
        </w:rPr>
        <w:t xml:space="preserve">Το ΤΧΣ έχει πρόβλημα. Κρατήστε, αγαπητοί συνάδελφοι, σημείωση. Αυτό που λέω θα το ζήσουμε αύριο. </w:t>
      </w:r>
    </w:p>
    <w:p w14:paraId="42F91FF8" w14:textId="77777777" w:rsidR="00BB77B8" w:rsidRDefault="00A714EA">
      <w:pPr>
        <w:spacing w:after="0" w:line="600" w:lineRule="auto"/>
        <w:ind w:firstLine="720"/>
        <w:jc w:val="both"/>
        <w:rPr>
          <w:rFonts w:eastAsia="Times New Roman"/>
          <w:szCs w:val="24"/>
        </w:rPr>
      </w:pPr>
      <w:r>
        <w:rPr>
          <w:rFonts w:eastAsia="Times New Roman"/>
          <w:szCs w:val="24"/>
        </w:rPr>
        <w:t>Τι μας λέει; Θα έχουμε έναν καλό νόμο για δημόσια έργα, προμήθειες και υπηρεσίες. Πού, όμως, θα τον έχουμε; Σε ποια κεφάλαια, σε ποιες δυνατότητες του ελληνικ</w:t>
      </w:r>
      <w:r>
        <w:rPr>
          <w:rFonts w:eastAsia="Times New Roman"/>
          <w:szCs w:val="24"/>
        </w:rPr>
        <w:t>ού δημοσίου, σε ποια περιουσία του ελληνικού δημοσίου θα υπάρξει ανάγκη έργων; Νεφελώδες, σιωπή.</w:t>
      </w:r>
    </w:p>
    <w:p w14:paraId="42F91FF9" w14:textId="77777777" w:rsidR="00BB77B8" w:rsidRDefault="00A714EA">
      <w:pPr>
        <w:spacing w:after="0" w:line="600" w:lineRule="auto"/>
        <w:ind w:firstLine="720"/>
        <w:jc w:val="both"/>
        <w:rPr>
          <w:rFonts w:eastAsia="Times New Roman"/>
          <w:szCs w:val="24"/>
        </w:rPr>
      </w:pPr>
      <w:r>
        <w:rPr>
          <w:rFonts w:eastAsia="Times New Roman"/>
          <w:szCs w:val="24"/>
        </w:rPr>
        <w:lastRenderedPageBreak/>
        <w:t xml:space="preserve">Εμείς, βέβαια, θα ψηφίσουμε το νομοσχέδιο επί της αρχής και θα ψηφίσουμε και τον συντριπτικό αριθμό των διατάξεων εκείνων που αποτελούν ενσωμάτωση των </w:t>
      </w:r>
      <w:r>
        <w:rPr>
          <w:rFonts w:eastAsia="Times New Roman"/>
          <w:szCs w:val="24"/>
        </w:rPr>
        <w:t>ο</w:t>
      </w:r>
      <w:r>
        <w:rPr>
          <w:rFonts w:eastAsia="Times New Roman"/>
          <w:szCs w:val="24"/>
        </w:rPr>
        <w:t xml:space="preserve">δηγιών και ταυτόχρονα αποτελούν και συμπληρωματικές διατάξεις των </w:t>
      </w:r>
      <w:r>
        <w:rPr>
          <w:rFonts w:eastAsia="Times New Roman"/>
          <w:szCs w:val="24"/>
        </w:rPr>
        <w:t>ο</w:t>
      </w:r>
      <w:r>
        <w:rPr>
          <w:rFonts w:eastAsia="Times New Roman"/>
          <w:szCs w:val="24"/>
        </w:rPr>
        <w:t>δηγιών, αφού αποφασίζεται η κατάργηση του προηγούμενου πλαισίου του ν.3669/2008. Σπουδαίος νόμος ο ονομαζόμενος «νόμος Σουφλιά», που δεν τηρήθηκε ποτέ, διότι τότε κάθε σύμβαση η οποία επιχε</w:t>
      </w:r>
      <w:r>
        <w:rPr>
          <w:rFonts w:eastAsia="Times New Roman"/>
          <w:szCs w:val="24"/>
        </w:rPr>
        <w:t xml:space="preserve">ιρείτο να γίνει, οι αναπτυξιακές, οι αυτοκινητόδρομοι -θα μιλήσουμε αύριο για τις παραχωρήσεις- είχαν και κάτι άλλο που δεν το έμαθε ποτέ ο ελληνικός λαός ή τουλάχιστον εκείνοι που δεν ενδιαφέρθηκαν. </w:t>
      </w:r>
    </w:p>
    <w:p w14:paraId="42F91FFA" w14:textId="77777777" w:rsidR="00BB77B8" w:rsidRDefault="00A714EA">
      <w:pPr>
        <w:spacing w:after="0" w:line="600" w:lineRule="auto"/>
        <w:ind w:firstLine="720"/>
        <w:jc w:val="both"/>
        <w:rPr>
          <w:rFonts w:eastAsia="Times New Roman"/>
          <w:szCs w:val="24"/>
        </w:rPr>
      </w:pPr>
      <w:r>
        <w:rPr>
          <w:rFonts w:eastAsia="Times New Roman"/>
          <w:szCs w:val="24"/>
        </w:rPr>
        <w:t>Δεν έμαθε ότι ξεκινούσαν τα μεγάλα, τα λεγόμενα συγχρημ</w:t>
      </w:r>
      <w:r>
        <w:rPr>
          <w:rFonts w:eastAsia="Times New Roman"/>
          <w:szCs w:val="24"/>
        </w:rPr>
        <w:t>ατοδοτούμενα έργα με προκαταβολή πάντα του ελληνικού δημοσίου και μετά ερχόταν ο επενδυτής, η εταιρεία ειδικού σκοπού. Όταν είχε ξεκινήσει την προκαταβολή το δημόσιο, όταν είχαν εγκατασταθεί στο εργοτάξιο, πήγαινε στη τράπεζα και ζητούσε δάνειο, αφού πλέον</w:t>
      </w:r>
      <w:r>
        <w:rPr>
          <w:rFonts w:eastAsia="Times New Roman"/>
          <w:szCs w:val="24"/>
        </w:rPr>
        <w:t xml:space="preserve"> είχε τις εγγυήσεις. Αν καθυστερούσε λιγάκι –το ζούμε και τελευταία, βέβαια, δεν είναι ιδιαίτερα αντικείμενο της σημερινής συζήτησης- αν καθυστερούσε λιγάκι, ανεσύρετο από το </w:t>
      </w:r>
      <w:r>
        <w:rPr>
          <w:rFonts w:eastAsia="Times New Roman"/>
          <w:szCs w:val="24"/>
        </w:rPr>
        <w:lastRenderedPageBreak/>
        <w:t>μανίκι -σαν να βγάζουμε τον άσσο πολλές φορές- και μία λεγόμενη «σύμβαση επιτάχυν</w:t>
      </w:r>
      <w:r>
        <w:rPr>
          <w:rFonts w:eastAsia="Times New Roman"/>
          <w:szCs w:val="24"/>
        </w:rPr>
        <w:t>σης» κάποιων δεκάδων εκατομμυρίων που προβλεπόταν στον νόμο</w:t>
      </w:r>
      <w:r>
        <w:rPr>
          <w:rFonts w:eastAsia="Times New Roman"/>
          <w:szCs w:val="24"/>
        </w:rPr>
        <w:t>,</w:t>
      </w:r>
      <w:r>
        <w:rPr>
          <w:rFonts w:eastAsia="Times New Roman"/>
          <w:szCs w:val="24"/>
        </w:rPr>
        <w:t xml:space="preserve"> που είχε κυρώσει τις συμβάσεις αυτές ότι, αν φέρει μια ευθύνη το κράτος, δεν θα πάμε και πολύ στη διαιτησία, γιατί είναι και δαιδαλώδης. «Θα μας δώσετε μια ενίσχυση, για να ξεκινήσουμε ξανά». Το </w:t>
      </w:r>
      <w:r>
        <w:rPr>
          <w:rFonts w:eastAsia="Times New Roman"/>
          <w:szCs w:val="24"/>
        </w:rPr>
        <w:t xml:space="preserve">ζούμε αυτές τις μέρες πάλι και για τους δρόμους. Ίσως θα ακούσουμε και για τον Ε65, θα τα ακούσουμε πιθανόν για την Ιόνιο. Ας μην μπούμε σε λεπτομέρειες. </w:t>
      </w:r>
    </w:p>
    <w:p w14:paraId="42F91FFB" w14:textId="77777777" w:rsidR="00BB77B8" w:rsidRDefault="00A714EA">
      <w:pPr>
        <w:spacing w:after="0" w:line="600" w:lineRule="auto"/>
        <w:ind w:firstLine="720"/>
        <w:jc w:val="both"/>
        <w:rPr>
          <w:rFonts w:eastAsia="Times New Roman"/>
          <w:szCs w:val="24"/>
        </w:rPr>
      </w:pPr>
      <w:r>
        <w:rPr>
          <w:rFonts w:eastAsia="Times New Roman"/>
          <w:szCs w:val="24"/>
        </w:rPr>
        <w:t>Ο νόμος θα ψηφιστεί από μας. Θα επιφυλαχθούμε σε ορισμένα στα οποία θα τοποθετηθώ. Δεν σημαίνει ότι ο</w:t>
      </w:r>
      <w:r>
        <w:rPr>
          <w:rFonts w:eastAsia="Times New Roman"/>
          <w:szCs w:val="24"/>
        </w:rPr>
        <w:t xml:space="preserve"> νόμος αυτός, κατά τη δική μας αντίληψη, θα φέρει μία δυνατότητα εκτελέσεως μεγάλων ή έστω μεσαίας αξίας δημοσίων έργων.</w:t>
      </w:r>
    </w:p>
    <w:p w14:paraId="42F91FFC" w14:textId="77777777" w:rsidR="00BB77B8" w:rsidRDefault="00A714EA">
      <w:pPr>
        <w:spacing w:after="0" w:line="600" w:lineRule="auto"/>
        <w:ind w:firstLine="720"/>
        <w:jc w:val="both"/>
        <w:rPr>
          <w:rFonts w:eastAsia="Times New Roman"/>
          <w:szCs w:val="24"/>
        </w:rPr>
      </w:pPr>
      <w:r>
        <w:rPr>
          <w:rFonts w:eastAsia="Times New Roman"/>
          <w:szCs w:val="24"/>
        </w:rPr>
        <w:t>Στο σημείο αυτό θέλω να πω εμπειρικά κάτι. Έχω σταθεί στο άρθρο 53. Το ψάχνω τρεις-τέσσερις μέρες, για να δω αν αποτελεί επανάληψη προη</w:t>
      </w:r>
      <w:r>
        <w:rPr>
          <w:rFonts w:eastAsia="Times New Roman"/>
          <w:szCs w:val="24"/>
        </w:rPr>
        <w:t xml:space="preserve">γούμενων ρυθμίσεων. Πού, αγαπητοί συνάδελφοι; Στον προϋπολογισμό του έργου. Συντάσσεται κατ’ ανάγκη σε κάθε δημόσιο έργο υπηρεσία, προμήθεια. Έχουμε την ανάγκη ενός προϋπολογισμού. Δεν μπορούμε να περιμένουμε τον προσφέροντα, τι θα μας </w:t>
      </w:r>
      <w:r>
        <w:rPr>
          <w:rFonts w:eastAsia="Times New Roman"/>
          <w:szCs w:val="24"/>
        </w:rPr>
        <w:lastRenderedPageBreak/>
        <w:t xml:space="preserve">δώσει. Εδώ, λοιπόν, </w:t>
      </w:r>
      <w:r>
        <w:rPr>
          <w:rFonts w:eastAsia="Times New Roman"/>
          <w:szCs w:val="24"/>
        </w:rPr>
        <w:t>είναι όλη η κακοδαιμονία και βλέπω να επαναλαμβάνεται. Δεν βλέπω δικλ</w:t>
      </w:r>
      <w:r>
        <w:rPr>
          <w:rFonts w:eastAsia="Times New Roman"/>
          <w:szCs w:val="24"/>
        </w:rPr>
        <w:t>ε</w:t>
      </w:r>
      <w:r>
        <w:rPr>
          <w:rFonts w:eastAsia="Times New Roman"/>
          <w:szCs w:val="24"/>
        </w:rPr>
        <w:t>ίδες οι οποίες να μπορούν να λύσουν αυτό το ζήτημα.</w:t>
      </w:r>
    </w:p>
    <w:p w14:paraId="42F91FFD" w14:textId="77777777" w:rsidR="00BB77B8" w:rsidRDefault="00A714EA">
      <w:pPr>
        <w:spacing w:after="0" w:line="600" w:lineRule="auto"/>
        <w:ind w:firstLine="720"/>
        <w:jc w:val="both"/>
        <w:rPr>
          <w:rFonts w:eastAsia="Times New Roman"/>
          <w:szCs w:val="24"/>
        </w:rPr>
      </w:pPr>
      <w:r>
        <w:rPr>
          <w:rFonts w:eastAsia="Times New Roman"/>
          <w:szCs w:val="24"/>
        </w:rPr>
        <w:t>Ο προϋπολογισμός του έργου, λοιπόν, έδινε πάντα μια απόφαση του Υπουργού Δημοσίων Έργων, μετά Περιβάλλοντος, ίσως Υποδομών σήμερα. Έδι</w:t>
      </w:r>
      <w:r>
        <w:rPr>
          <w:rFonts w:eastAsia="Times New Roman"/>
          <w:szCs w:val="24"/>
        </w:rPr>
        <w:t>νε πάντα μια αναλυτική κατάσταση τιμολογίου η οποία αναθεωρείτο κάθε τρεις μήνες. Κάθε τρεις μήνες αναθεωρείτο, πάντα αυξητικά.</w:t>
      </w:r>
    </w:p>
    <w:p w14:paraId="42F91FFE" w14:textId="77777777" w:rsidR="00BB77B8" w:rsidRDefault="00A714EA">
      <w:pPr>
        <w:spacing w:after="0" w:line="600" w:lineRule="auto"/>
        <w:ind w:firstLine="720"/>
        <w:jc w:val="both"/>
        <w:rPr>
          <w:rFonts w:eastAsia="Times New Roman"/>
          <w:szCs w:val="24"/>
        </w:rPr>
      </w:pPr>
      <w:r>
        <w:rPr>
          <w:rFonts w:eastAsia="Times New Roman"/>
          <w:szCs w:val="24"/>
        </w:rPr>
        <w:t>Μου έτυχε στην επαγγελματική μου σταδιοδρομία να χειριστώ μία υπόθεση δημοπρασίας δημοσίου έργου. Αναγκάστηκα, λοιπόν, να προσφύ</w:t>
      </w:r>
      <w:r>
        <w:rPr>
          <w:rFonts w:eastAsia="Times New Roman"/>
          <w:szCs w:val="24"/>
        </w:rPr>
        <w:t xml:space="preserve">γω στον αναλυτικό κατάλογο, το τιμολόγιο των έργων οδοποιίας, εκεί που γινόταν το γνωστό πάρτι. Αλλού ήταν δώδεκα πόντοι η άσφαλτος, αλλού ήταν έξι. Πού θα παίρναμε τα δοκίμια; Οι εξ υμών μηχανικοί θα γνωρίζετε πολύ καλύτερα από μένα. </w:t>
      </w:r>
    </w:p>
    <w:p w14:paraId="42F91FFF" w14:textId="77777777" w:rsidR="00BB77B8" w:rsidRDefault="00A714EA">
      <w:pPr>
        <w:spacing w:after="0" w:line="600" w:lineRule="auto"/>
        <w:ind w:firstLine="720"/>
        <w:jc w:val="both"/>
        <w:rPr>
          <w:rFonts w:eastAsia="Times New Roman"/>
          <w:szCs w:val="24"/>
        </w:rPr>
      </w:pPr>
      <w:r>
        <w:rPr>
          <w:rFonts w:eastAsia="Times New Roman"/>
          <w:szCs w:val="24"/>
        </w:rPr>
        <w:t>Μου έτυχε, λοιπόν, ν</w:t>
      </w:r>
      <w:r>
        <w:rPr>
          <w:rFonts w:eastAsia="Times New Roman"/>
          <w:szCs w:val="24"/>
        </w:rPr>
        <w:t>α αναχθώ στις τρέχουσες τιμές για να δω αν η σύμβαση ήταν λογική, αν η έκπτωση</w:t>
      </w:r>
      <w:r>
        <w:rPr>
          <w:rFonts w:eastAsia="Times New Roman"/>
          <w:szCs w:val="24"/>
        </w:rPr>
        <w:t>,</w:t>
      </w:r>
      <w:r>
        <w:rPr>
          <w:rFonts w:eastAsia="Times New Roman"/>
          <w:szCs w:val="24"/>
        </w:rPr>
        <w:t xml:space="preserve"> που είχε δώσει ο εντολέας μου ήταν πραγματική και αν θα μπορούσε να εκτελέσει το έργο. Ξέρετε τι διαπίστωσα; Ότι το τιμολόγιο τουλάχιστον για τα έργα οδοποιίας ήταν 100% προσαυ</w:t>
      </w:r>
      <w:r>
        <w:rPr>
          <w:rFonts w:eastAsia="Times New Roman"/>
          <w:szCs w:val="24"/>
        </w:rPr>
        <w:t xml:space="preserve">ξημένο σε </w:t>
      </w:r>
      <w:r>
        <w:rPr>
          <w:rFonts w:eastAsia="Times New Roman"/>
          <w:szCs w:val="24"/>
        </w:rPr>
        <w:lastRenderedPageBreak/>
        <w:t xml:space="preserve">σχέση με τις τρέχουσες εμπορικές τιμές της αγοράς κι έτσι δινόταν μια έκπτωση 40%, 30% και όλοι μέναμε ικανοποιημένοι. Ο προϋπολογισμός ήταν δέκα εκατομμύρια, τον πήραμε επτά, θα βγάλει και ο εργολάβος, θα γλιτώσει και το κράτος τρία εκατομμύρια </w:t>
      </w:r>
      <w:r>
        <w:rPr>
          <w:rFonts w:eastAsia="Times New Roman"/>
          <w:szCs w:val="24"/>
        </w:rPr>
        <w:t xml:space="preserve">και πού φτάναμε; Το έργο με τις καθυστερήσεις, το έργο με τις αναθεωρήσεις, το έργο με τα απρόβλεπτα, το έργο με τις πρόσθετες εργασίες να περνάει την τιμή των δέκα εκατομμυρίων του αρχικού προϋπολογισμού και να φτάνει τα είκοσι. </w:t>
      </w:r>
    </w:p>
    <w:p w14:paraId="42F92000" w14:textId="77777777" w:rsidR="00BB77B8" w:rsidRDefault="00A714EA">
      <w:pPr>
        <w:spacing w:after="0" w:line="600" w:lineRule="auto"/>
        <w:ind w:firstLine="720"/>
        <w:jc w:val="both"/>
        <w:rPr>
          <w:rFonts w:eastAsia="Times New Roman"/>
          <w:szCs w:val="24"/>
        </w:rPr>
      </w:pPr>
      <w:r>
        <w:rPr>
          <w:rFonts w:eastAsia="Times New Roman"/>
          <w:szCs w:val="24"/>
        </w:rPr>
        <w:t>Δεν θα αναφέρω άλλα παραδ</w:t>
      </w:r>
      <w:r>
        <w:rPr>
          <w:rFonts w:eastAsia="Times New Roman"/>
          <w:szCs w:val="24"/>
        </w:rPr>
        <w:t>είγματα. Θα πω μόνο τούτο: Στα έργα οδοποιίας η τιμή του κυβικού αδρανούς υλικού υπολογίζεται ακόμα και σήμερα 16,5 ευρώ για την εκτέλεση έργου οδοποιίας. Κάνει 4,70 στο λατομείο και «σκοτώνονται» οι τιμές και κατεβαίνουν κάθε μέρα, γιατί δεν υπάρχει ζήτησ</w:t>
      </w:r>
      <w:r>
        <w:rPr>
          <w:rFonts w:eastAsia="Times New Roman"/>
          <w:szCs w:val="24"/>
        </w:rPr>
        <w:t>η και σωρεύονται τα υλικά. Ας τα δούμε, λοιπόν, στη διαδρομή.</w:t>
      </w:r>
    </w:p>
    <w:p w14:paraId="42F92001" w14:textId="77777777" w:rsidR="00BB77B8" w:rsidRDefault="00A714EA">
      <w:pPr>
        <w:spacing w:after="0" w:line="600" w:lineRule="auto"/>
        <w:ind w:firstLine="720"/>
        <w:jc w:val="both"/>
        <w:rPr>
          <w:rFonts w:eastAsia="Times New Roman"/>
          <w:szCs w:val="24"/>
        </w:rPr>
      </w:pPr>
      <w:r>
        <w:rPr>
          <w:rFonts w:eastAsia="Times New Roman"/>
          <w:szCs w:val="24"/>
        </w:rPr>
        <w:t>Εμείς έχουμε μία βασική αντίρρηση στη λεγόμενη Ανεξάρτητη Αρχή Προδικαστικών Προσφυγών και έχουμε κάθετη αντίρρηση όχι για λόγους αν είναι συνταγματική ή όχι η ανάθεση εμμέσως δικαιοδοτικού έργο</w:t>
      </w:r>
      <w:r>
        <w:rPr>
          <w:rFonts w:eastAsia="Times New Roman"/>
          <w:szCs w:val="24"/>
        </w:rPr>
        <w:t xml:space="preserve">υ σε μη δικαστές. Δεν μπαίνω σ’ αυτές τις λεπτομέρειες. </w:t>
      </w:r>
    </w:p>
    <w:p w14:paraId="42F92002" w14:textId="77777777" w:rsidR="00BB77B8" w:rsidRDefault="00A714EA">
      <w:pPr>
        <w:spacing w:after="0" w:line="600" w:lineRule="auto"/>
        <w:ind w:firstLine="720"/>
        <w:jc w:val="both"/>
        <w:rPr>
          <w:rFonts w:eastAsia="Times New Roman"/>
          <w:szCs w:val="24"/>
        </w:rPr>
      </w:pPr>
      <w:r>
        <w:rPr>
          <w:rFonts w:eastAsia="Times New Roman"/>
          <w:szCs w:val="24"/>
        </w:rPr>
        <w:lastRenderedPageBreak/>
        <w:t xml:space="preserve">Λέω κάτι άλλο, ότι αυτή η Αρχή Προδικαστικών Προσφυγών τι κάνει; Κάνει τη δουλειά που έκανε προηγουμένως το Συμβούλιο της Επικρατείας με τα ασφαλιστικά μέτρα των δημοσίων έργων με την </w:t>
      </w:r>
      <w:r>
        <w:rPr>
          <w:rFonts w:eastAsia="Times New Roman"/>
          <w:szCs w:val="24"/>
        </w:rPr>
        <w:t>ο</w:t>
      </w:r>
      <w:r>
        <w:rPr>
          <w:rFonts w:eastAsia="Times New Roman"/>
          <w:szCs w:val="24"/>
        </w:rPr>
        <w:t>δηγία που είχε</w:t>
      </w:r>
      <w:r>
        <w:rPr>
          <w:rFonts w:eastAsia="Times New Roman"/>
          <w:szCs w:val="24"/>
        </w:rPr>
        <w:t xml:space="preserve"> εισαχθεί με τον ν. 2522 στην Ελλάδα. Τι κάνει, λοιπόν; Επειδή δεν είναι δικαστική αρχή πλέον, για να τηρήσουμε και τη συνταγματική υποχρέωση του άρθρου 20 παράγραφος 2 του Συντάγματος «Παροχή εννόμου προστασίας», παρέχουμε το δικαίωμα ενώπιον του Συμβουλί</w:t>
      </w:r>
      <w:r>
        <w:rPr>
          <w:rFonts w:eastAsia="Times New Roman"/>
          <w:szCs w:val="24"/>
        </w:rPr>
        <w:t xml:space="preserve">ου της Επικρατείας ή του Διοικητικού Εφετείου, ανάλογα με την κατηγορία της συμβάσεως και το ύψος, και αίτηση αναστολής κατά των αποφάσεων της λεγόμενης ανεξάρτητης αρχής. Επομένως, διπλασιάζουμε τον διοικητικό φόρτο και τον δικαστικό φόρτο. Γιατί; </w:t>
      </w:r>
    </w:p>
    <w:p w14:paraId="42F92003" w14:textId="77777777" w:rsidR="00BB77B8" w:rsidRDefault="00A714EA">
      <w:pPr>
        <w:spacing w:after="0" w:line="600" w:lineRule="auto"/>
        <w:ind w:firstLine="720"/>
        <w:jc w:val="both"/>
        <w:rPr>
          <w:rFonts w:eastAsia="Times New Roman"/>
          <w:szCs w:val="24"/>
        </w:rPr>
      </w:pPr>
      <w:r>
        <w:rPr>
          <w:rFonts w:eastAsia="Times New Roman"/>
          <w:szCs w:val="24"/>
        </w:rPr>
        <w:t>Έχω το</w:t>
      </w:r>
      <w:r>
        <w:rPr>
          <w:rFonts w:eastAsia="Times New Roman"/>
          <w:szCs w:val="24"/>
        </w:rPr>
        <w:t xml:space="preserve"> </w:t>
      </w:r>
      <w:r>
        <w:rPr>
          <w:rFonts w:eastAsia="Times New Roman"/>
          <w:szCs w:val="24"/>
        </w:rPr>
        <w:t>π</w:t>
      </w:r>
      <w:r>
        <w:rPr>
          <w:rFonts w:eastAsia="Times New Roman"/>
          <w:szCs w:val="24"/>
        </w:rPr>
        <w:t>ρακτικό του Συμβουλίου της Επικρατείας της Διοικητικής Ολομέλειας, το υπ’ αριθμόν 13/2016, που από το πνεύμα του κατανοώ ότι επεχειρήθη από το Συμβούλιο της Επικρατείας να αποφορτιστεί, να αποσυμφορηθεί. Βλέπω, όμως, και σκέψεις που λένε ότι πλέον καθίστ</w:t>
      </w:r>
      <w:r>
        <w:rPr>
          <w:rFonts w:eastAsia="Times New Roman"/>
          <w:szCs w:val="24"/>
        </w:rPr>
        <w:t xml:space="preserve">αται η προσωρινή </w:t>
      </w:r>
      <w:r>
        <w:rPr>
          <w:rFonts w:eastAsia="Times New Roman"/>
          <w:szCs w:val="24"/>
        </w:rPr>
        <w:lastRenderedPageBreak/>
        <w:t xml:space="preserve">προστασία ενώπιόν του αναποτελεσματική για τον λόγο ότι δημιουργεί και τη δυνατότητα παροχής εννόμου προστασίας. </w:t>
      </w:r>
    </w:p>
    <w:p w14:paraId="42F92004" w14:textId="77777777" w:rsidR="00BB77B8" w:rsidRDefault="00A714EA">
      <w:pPr>
        <w:spacing w:after="0" w:line="600" w:lineRule="auto"/>
        <w:ind w:firstLine="720"/>
        <w:jc w:val="both"/>
        <w:rPr>
          <w:rFonts w:eastAsia="Times New Roman"/>
          <w:szCs w:val="24"/>
        </w:rPr>
      </w:pPr>
      <w:r>
        <w:rPr>
          <w:rFonts w:eastAsia="Times New Roman"/>
          <w:szCs w:val="24"/>
        </w:rPr>
        <w:t>Η τελευταία μου σκέψη: Έχω δει πολλές ανεξάρτητες λεγόμενες αρχές στις οποίες προΐστανται πρώην δικαστές και δη ανώτατοι δικα</w:t>
      </w:r>
      <w:r>
        <w:rPr>
          <w:rFonts w:eastAsia="Times New Roman"/>
          <w:szCs w:val="24"/>
        </w:rPr>
        <w:t>στές και εκεί έχω σφοδρότερες αντιρρήσεις για την αρχή προσφυγών και θα το αιτιολογήσω αμέσως.</w:t>
      </w:r>
    </w:p>
    <w:p w14:paraId="42F92005" w14:textId="77777777" w:rsidR="00BB77B8" w:rsidRDefault="00A714EA">
      <w:pPr>
        <w:spacing w:after="0" w:line="600" w:lineRule="auto"/>
        <w:ind w:firstLine="720"/>
        <w:jc w:val="both"/>
        <w:rPr>
          <w:rFonts w:eastAsia="Times New Roman"/>
          <w:szCs w:val="24"/>
        </w:rPr>
      </w:pPr>
      <w:r>
        <w:rPr>
          <w:rFonts w:eastAsia="Times New Roman"/>
          <w:szCs w:val="24"/>
        </w:rPr>
        <w:t>Ανώτατοι δικαστές. Τι μας λένε, λοιπόν, οι ανώτατοι δικαστές; Ότι «εμείς πρέπει να βγάζουμε άψογα νόμιμες αποφάσεις». Τι μας είπε, λοιπόν, κύριοι, η Επιτροπή Αντ</w:t>
      </w:r>
      <w:r>
        <w:rPr>
          <w:rFonts w:eastAsia="Times New Roman"/>
          <w:szCs w:val="24"/>
        </w:rPr>
        <w:t>αγωνισμού, όταν ρώτησα τον Πρόεδρό της πόσες αποφάσεις έβγαλε σ’ ένα χρόνο και πόσες υποθέσεις εκκρεμούν; Μου είπε: «Ξέρετε, εμείς βγάλαμε δέκα αποφάσεις το 2013 ή το 2014» -δεν είμαι ακριβής αυτή τη στιγμή στον χρόνο- «αλλά δεν έπεσε καμμία στο δικαστήριο</w:t>
      </w:r>
      <w:r>
        <w:rPr>
          <w:rFonts w:eastAsia="Times New Roman"/>
          <w:szCs w:val="24"/>
        </w:rPr>
        <w:t>». Του απάντησα: «Εγώ ήθελα δεκαπέντε, είκοσι, πενήντα αποφάσεις, για να υποστηρίζεται ο ανταγωνισμός και όχι να βρίσκεστε σε ανταγωνισμό οι ανώτεροι δικαστές</w:t>
      </w:r>
      <w:r>
        <w:rPr>
          <w:rFonts w:eastAsia="Times New Roman"/>
          <w:szCs w:val="24"/>
        </w:rPr>
        <w:t>,</w:t>
      </w:r>
      <w:r>
        <w:rPr>
          <w:rFonts w:eastAsia="Times New Roman"/>
          <w:szCs w:val="24"/>
        </w:rPr>
        <w:t xml:space="preserve"> που προΐστανται των αρχών να μην δέχονται τη λεγόμενη «μύγα στο σπαθί τους» για να λένε: «Μα, θα</w:t>
      </w:r>
      <w:r>
        <w:rPr>
          <w:rFonts w:eastAsia="Times New Roman"/>
          <w:szCs w:val="24"/>
        </w:rPr>
        <w:t xml:space="preserve"> έλθει ο </w:t>
      </w:r>
      <w:r>
        <w:rPr>
          <w:rFonts w:eastAsia="Times New Roman"/>
          <w:szCs w:val="24"/>
        </w:rPr>
        <w:lastRenderedPageBreak/>
        <w:t>εφέτης να με κρίνει; Εγώ πρέπει να βγάλω άψογη απόφαση, γιατί εκείνου του οποίου ήμουν προϊστάμενος δεν μπορώ τώρα να γίνω υφιστάμενος, με την έννοια ότι με κρίνει στο δικαστήριο».</w:t>
      </w:r>
    </w:p>
    <w:p w14:paraId="42F92006" w14:textId="77777777" w:rsidR="00BB77B8" w:rsidRDefault="00A714EA">
      <w:pPr>
        <w:spacing w:after="0" w:line="600" w:lineRule="auto"/>
        <w:ind w:firstLine="720"/>
        <w:jc w:val="both"/>
        <w:rPr>
          <w:rFonts w:eastAsia="Times New Roman"/>
          <w:szCs w:val="24"/>
        </w:rPr>
      </w:pPr>
      <w:r>
        <w:rPr>
          <w:rFonts w:eastAsia="Times New Roman"/>
          <w:szCs w:val="24"/>
        </w:rPr>
        <w:t>Αυτή, λοιπόν, είναι μια πλήρης αποτυχία. Η ελληνική πραγματικότητα</w:t>
      </w:r>
      <w:r>
        <w:rPr>
          <w:rFonts w:eastAsia="Times New Roman"/>
          <w:szCs w:val="24"/>
        </w:rPr>
        <w:t>, δυστυχώς, το υποστηρίζει αυτό και με τη νομοθεσία. Είναι πλήρης αποτυχία.</w:t>
      </w:r>
    </w:p>
    <w:p w14:paraId="42F92007" w14:textId="77777777" w:rsidR="00BB77B8" w:rsidRDefault="00A714EA">
      <w:pPr>
        <w:spacing w:after="0" w:line="600" w:lineRule="auto"/>
        <w:ind w:firstLine="720"/>
        <w:jc w:val="both"/>
        <w:rPr>
          <w:rFonts w:eastAsia="Times New Roman"/>
          <w:szCs w:val="24"/>
        </w:rPr>
      </w:pPr>
      <w:r>
        <w:rPr>
          <w:rFonts w:eastAsia="Times New Roman"/>
          <w:szCs w:val="24"/>
        </w:rPr>
        <w:t xml:space="preserve">Θα θυμίσω στους εξ υμών τουλάχιστον που ήταν στη Βουλή παλαιότερα τις </w:t>
      </w:r>
      <w:r>
        <w:rPr>
          <w:rFonts w:eastAsia="Times New Roman"/>
          <w:szCs w:val="24"/>
        </w:rPr>
        <w:t>ε</w:t>
      </w:r>
      <w:r>
        <w:rPr>
          <w:rFonts w:eastAsia="Times New Roman"/>
          <w:szCs w:val="24"/>
        </w:rPr>
        <w:t>πιτροπές, την Υπηρεσία Ελέγχου Νομιμότητος των ΟΤΑ. Νομοθετήθηκε με τον γνωστό νόμο του «Καλλικράτη». Δημιουρ</w:t>
      </w:r>
      <w:r>
        <w:rPr>
          <w:rFonts w:eastAsia="Times New Roman"/>
          <w:szCs w:val="24"/>
        </w:rPr>
        <w:t xml:space="preserve">γήθηκε ποτέ, λειτούργησε ποτέ; Όχι. Ακόμα ο </w:t>
      </w:r>
      <w:r>
        <w:rPr>
          <w:rFonts w:eastAsia="Times New Roman"/>
          <w:szCs w:val="24"/>
        </w:rPr>
        <w:t>γ</w:t>
      </w:r>
      <w:r>
        <w:rPr>
          <w:rFonts w:eastAsia="Times New Roman"/>
          <w:szCs w:val="24"/>
        </w:rPr>
        <w:t xml:space="preserve">ενικός </w:t>
      </w:r>
      <w:r>
        <w:rPr>
          <w:rFonts w:eastAsia="Times New Roman"/>
          <w:szCs w:val="24"/>
        </w:rPr>
        <w:t>γ</w:t>
      </w:r>
      <w:r>
        <w:rPr>
          <w:rFonts w:eastAsia="Times New Roman"/>
          <w:szCs w:val="24"/>
        </w:rPr>
        <w:t>ραμματέας κρίνει τις αποφάσεις των δήμων σε τελευταίο βαθμό. Ας μη δημιουργούμε, λοιπόν, τέτοια πολυτελή όργανα.</w:t>
      </w:r>
    </w:p>
    <w:p w14:paraId="42F92008" w14:textId="77777777" w:rsidR="00BB77B8" w:rsidRDefault="00A714EA">
      <w:pPr>
        <w:spacing w:after="0" w:line="600" w:lineRule="auto"/>
        <w:ind w:firstLine="720"/>
        <w:jc w:val="both"/>
        <w:rPr>
          <w:rFonts w:eastAsia="Times New Roman"/>
          <w:szCs w:val="24"/>
        </w:rPr>
      </w:pPr>
      <w:r>
        <w:rPr>
          <w:rFonts w:eastAsia="Times New Roman"/>
          <w:szCs w:val="24"/>
        </w:rPr>
        <w:t>Η τελευταία μου παρατήρηση –επειδή νομίζω ότι πλέον εξαντλείται το θέμα- είναι για το εξής</w:t>
      </w:r>
      <w:r>
        <w:rPr>
          <w:rFonts w:eastAsia="Times New Roman"/>
          <w:szCs w:val="24"/>
        </w:rPr>
        <w:t>: Στην Ελλάδα πρέπει να υποστηρίξουμε και κάποιες αρχές και να τις διατηρήσουμε.</w:t>
      </w:r>
    </w:p>
    <w:p w14:paraId="42F92009"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Τις τελευταίες μέρες υπήρξε μια έκπτωση των αρχών. Δεν θα πω πολλά πράγματα. Θα κάνω κάποιες παρατηρήσεις σε σχέση με τη δικαιοσύνη, της οποίας το κύρος καθημερινά κλονίζεται.</w:t>
      </w:r>
      <w:r>
        <w:rPr>
          <w:rFonts w:eastAsia="Times New Roman" w:cs="Times New Roman"/>
          <w:szCs w:val="24"/>
        </w:rPr>
        <w:t xml:space="preserve"> Και οι δικαστές άνθρωποι είναι, λάθη θα κάνουν, εγωισμούς θα έχουν, αν θέλετε, πολλά θα γίνουν. Ας μείνει ένα τελευταίο καταφύγιο. </w:t>
      </w:r>
    </w:p>
    <w:p w14:paraId="42F9200A"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Και ένα δεύτερο καταφύγιο που θέλω, αγαπητοί συνάδελφοι, να μείνει στην Ελλάδα ή σε όσους έχουν την υπερβατική εικόνα της πίστης –δεν εξετάζω, δεν κατηγορώ κανέναν για τον βαθμό που πιστεύει ή εάν πιστεύει σωστά ή όχι- είναι η θρησκεία. Η θρησκεία είναι με</w:t>
      </w:r>
      <w:r>
        <w:rPr>
          <w:rFonts w:eastAsia="Times New Roman" w:cs="Times New Roman"/>
          <w:szCs w:val="24"/>
        </w:rPr>
        <w:t xml:space="preserve">ταφυσική, αλλά ας σεβαστούμε και τη θρησκεία, έστω και αν δεν πιστεύουμε. Ας σεβαστούμε τις αξίες και τις αρχές του άλλου. </w:t>
      </w:r>
    </w:p>
    <w:p w14:paraId="42F9200B"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42F9200C" w14:textId="77777777" w:rsidR="00BB77B8" w:rsidRDefault="00A714EA">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42F9200D" w14:textId="77777777" w:rsidR="00BB77B8" w:rsidRDefault="00A714EA">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 Καρρά, Κοινοβουλευτικό Εκπρόσωπο τ</w:t>
      </w:r>
      <w:r>
        <w:rPr>
          <w:rFonts w:eastAsia="Times New Roman" w:cs="Times New Roman"/>
          <w:szCs w:val="24"/>
        </w:rPr>
        <w:t xml:space="preserve">ης Ένωσης Κεντρώων. </w:t>
      </w:r>
    </w:p>
    <w:p w14:paraId="42F9200E" w14:textId="77777777" w:rsidR="00BB77B8" w:rsidRDefault="00A714EA">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Ο κ. Σαντορινιός έχει τον λόγο, Κοινοβουλευτικός Εκπρόσωπος του ΣΥΡΙΖΑ. </w:t>
      </w:r>
    </w:p>
    <w:p w14:paraId="42F9200F" w14:textId="77777777" w:rsidR="00BB77B8" w:rsidRDefault="00A714EA">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Ευχαριστώ, κύριε Πρόεδρε. </w:t>
      </w:r>
    </w:p>
    <w:p w14:paraId="42F92010" w14:textId="77777777" w:rsidR="00BB77B8" w:rsidRDefault="00A714EA">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Υπουργέ, έχουν τεθεί αλήθεια πολλά ζητήματα εκτός του νομοσχεδίου που συζητά</w:t>
      </w:r>
      <w:r>
        <w:rPr>
          <w:rFonts w:eastAsia="Times New Roman" w:cs="Times New Roman"/>
          <w:szCs w:val="24"/>
        </w:rPr>
        <w:t xml:space="preserve">με και νομίζω ότι ορισμένα από αυτά θα πρέπει να τα πούμε. Γιατί ακούστηκαν πολλά. </w:t>
      </w:r>
    </w:p>
    <w:p w14:paraId="42F92011" w14:textId="77777777" w:rsidR="00BB77B8" w:rsidRDefault="00A714EA">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Για παράδειγμα, μας είπε ο κ. Λοβέρδος για τις εξελίξεις που υπάρχουν στην υπόθεση του κ. Γεωργίου. </w:t>
      </w:r>
    </w:p>
    <w:p w14:paraId="42F92012" w14:textId="77777777" w:rsidR="00BB77B8" w:rsidRDefault="00A714EA">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Κύριε Λοβέρδο, ήμασταν μαζί σε εκείνη 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Θυμάστε </w:t>
      </w:r>
      <w:r>
        <w:rPr>
          <w:rFonts w:eastAsia="Times New Roman" w:cs="Times New Roman"/>
          <w:szCs w:val="24"/>
        </w:rPr>
        <w:t xml:space="preserve">ότι ποτέ δεν ήρθε ο κ. Γεωργίου. </w:t>
      </w:r>
    </w:p>
    <w:p w14:paraId="42F92013" w14:textId="77777777" w:rsidR="00BB77B8" w:rsidRDefault="00A714EA">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Όχι. </w:t>
      </w:r>
    </w:p>
    <w:p w14:paraId="42F92014" w14:textId="77777777" w:rsidR="00BB77B8" w:rsidRDefault="00A714EA">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 xml:space="preserve">Πότε ήρθε; </w:t>
      </w:r>
    </w:p>
    <w:p w14:paraId="42F92015" w14:textId="77777777" w:rsidR="00BB77B8" w:rsidRDefault="00A714EA">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Δεν ήρθε αυτός. Ήρθε ένας άλλος από τους «εξωγήινους». </w:t>
      </w:r>
    </w:p>
    <w:p w14:paraId="42F92016" w14:textId="77777777" w:rsidR="00BB77B8" w:rsidRDefault="00A714EA">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ΝΕΚΤΑΡΙΟΣ ΣΑΝΤΟΡΙΝΙΟΣ: </w:t>
      </w:r>
      <w:r>
        <w:rPr>
          <w:rFonts w:eastAsia="Times New Roman" w:cs="Times New Roman"/>
          <w:szCs w:val="24"/>
        </w:rPr>
        <w:t>Δεν ήρθε ποτέ ο κ. Γεωργίου. Θυμάστε, όμως, ότι ο κ. Γεωργίου δεν ήρθε ποτέ, επικαλούμενος ότι ήταν στην εντατική, και την ίδια ώρα υπέγραφε αποφάσεις μετακίνησης υπαλλήλων. Η νεότερη εξέλιξη λέει ότι τον παραπέμπει για τη διόγκωση του ελλείματος. Επομένως</w:t>
      </w:r>
      <w:r>
        <w:rPr>
          <w:rFonts w:eastAsia="Times New Roman" w:cs="Times New Roman"/>
          <w:szCs w:val="24"/>
        </w:rPr>
        <w:t xml:space="preserve">, τι θέλουμε να πούμε; Διογκώθηκε το έλλειμα. Αυτό λέγαμε εμείς, αυτό πρέπει να δούμε. </w:t>
      </w:r>
    </w:p>
    <w:p w14:paraId="42F92017" w14:textId="77777777" w:rsidR="00BB77B8" w:rsidRDefault="00A714EA">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 xml:space="preserve">ομίζω ότι και ο κ. Νικήτας Κακλαμάνης, ο Αντιπρόεδρος της Βουλής, με ένα </w:t>
      </w:r>
      <w:r>
        <w:rPr>
          <w:rFonts w:eastAsia="Times New Roman" w:cs="Times New Roman"/>
          <w:szCs w:val="24"/>
          <w:lang w:val="en-US"/>
        </w:rPr>
        <w:t>tweet</w:t>
      </w:r>
      <w:r>
        <w:rPr>
          <w:rFonts w:eastAsia="Times New Roman" w:cs="Times New Roman"/>
          <w:szCs w:val="24"/>
        </w:rPr>
        <w:t xml:space="preserve"> του που βλέπω εδώ σε ένα άρθρο που θα καταθέσω, λέει: «Μετά το “χαστούκι” του Αρείου Πάγ</w:t>
      </w:r>
      <w:r>
        <w:rPr>
          <w:rFonts w:eastAsia="Times New Roman" w:cs="Times New Roman"/>
          <w:szCs w:val="24"/>
        </w:rPr>
        <w:t xml:space="preserve">ου στον περιβόητο κ. Γεωργίου ήρθε η ώρα της μιας και μοναδικής εξεταστικής επιτροπής αυτής για το “πώς μπήκαμε στο μνημόνιο”». Αυτό το λέει ο κ. Νικήτας Κακλαμάνης. </w:t>
      </w:r>
    </w:p>
    <w:p w14:paraId="42F92018" w14:textId="77777777" w:rsidR="00BB77B8" w:rsidRDefault="00A714EA">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Βέβαια, είναι περίεργο ένα άρθρο που υπογράφει ο κ. Γιάννης Μιχελάκης. Εάν δεν κάνω λάθος</w:t>
      </w:r>
      <w:r>
        <w:rPr>
          <w:rFonts w:eastAsia="Times New Roman" w:cs="Times New Roman"/>
          <w:szCs w:val="24"/>
        </w:rPr>
        <w:t xml:space="preserve">, ήταν Υπουργός της Νέας Δημοκρατίας. Στο συγκεκριμένο </w:t>
      </w:r>
      <w:r>
        <w:rPr>
          <w:rFonts w:eastAsia="Times New Roman" w:cs="Times New Roman"/>
          <w:szCs w:val="24"/>
          <w:lang w:val="en-US"/>
        </w:rPr>
        <w:t>site</w:t>
      </w:r>
      <w:r>
        <w:rPr>
          <w:rFonts w:eastAsia="Times New Roman" w:cs="Times New Roman"/>
          <w:szCs w:val="24"/>
        </w:rPr>
        <w:t xml:space="preserve"> που αναφέρθηκα και πριν ο ίδιος λέει ότι με εντολή Μητσοτάκη δεν βγήκε καμμία ανακοίνωση για την υπόθεση ΕΛΣΤΑΤ του κ. Γεωργίου. </w:t>
      </w:r>
    </w:p>
    <w:p w14:paraId="42F92019" w14:textId="77777777" w:rsidR="00BB77B8" w:rsidRDefault="00A714EA">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lastRenderedPageBreak/>
        <w:t>Αλήθεια, για ποι</w:t>
      </w:r>
      <w:r>
        <w:rPr>
          <w:rFonts w:eastAsia="Times New Roman" w:cs="Times New Roman"/>
          <w:szCs w:val="24"/>
        </w:rPr>
        <w:t>ο</w:t>
      </w:r>
      <w:r>
        <w:rPr>
          <w:rFonts w:eastAsia="Times New Roman" w:cs="Times New Roman"/>
          <w:szCs w:val="24"/>
        </w:rPr>
        <w:t xml:space="preserve">ν λόγο; Μήπως υπάρχει κάποια συμμαχία; Μήπως δεν </w:t>
      </w:r>
      <w:r>
        <w:rPr>
          <w:rFonts w:eastAsia="Times New Roman" w:cs="Times New Roman"/>
          <w:szCs w:val="24"/>
        </w:rPr>
        <w:t xml:space="preserve">συμφέρει να συζητήσουμε πώς μπήκαμε στο μνημόνιο; Αυτά έγιναν χθες. Δεν είναι παλιά ξινά σταφύλια. Έγιναν χθες. Καταθέτω το δημοσίευμα και στα Πρακτικά. </w:t>
      </w:r>
    </w:p>
    <w:p w14:paraId="42F9201A" w14:textId="77777777" w:rsidR="00BB77B8" w:rsidRDefault="00A714EA">
      <w:pPr>
        <w:spacing w:after="0" w:line="600" w:lineRule="auto"/>
        <w:ind w:firstLine="720"/>
        <w:jc w:val="both"/>
        <w:rPr>
          <w:rFonts w:eastAsia="Times New Roman"/>
          <w:szCs w:val="24"/>
        </w:rPr>
      </w:pPr>
      <w:r>
        <w:rPr>
          <w:rFonts w:eastAsia="Times New Roman"/>
          <w:szCs w:val="24"/>
        </w:rPr>
        <w:t xml:space="preserve">(Στο σημείο αυτό ο Βουλευτής κ. </w:t>
      </w:r>
      <w:r>
        <w:rPr>
          <w:rFonts w:eastAsia="Times New Roman" w:cs="Times New Roman"/>
          <w:szCs w:val="24"/>
        </w:rPr>
        <w:t xml:space="preserve">Νεκτάριος Σαντορινιός </w:t>
      </w:r>
      <w:r>
        <w:rPr>
          <w:rFonts w:eastAsia="Times New Roman"/>
          <w:szCs w:val="24"/>
        </w:rPr>
        <w:t>καταθέτει για τα Πρακτικά το προαναφερθέν έγγραφ</w:t>
      </w:r>
      <w:r>
        <w:rPr>
          <w:rFonts w:eastAsia="Times New Roman"/>
          <w:szCs w:val="24"/>
        </w:rPr>
        <w:t xml:space="preserve">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42F9201B" w14:textId="77777777" w:rsidR="00BB77B8" w:rsidRDefault="00A714EA">
      <w:pPr>
        <w:spacing w:after="0" w:line="600" w:lineRule="auto"/>
        <w:ind w:firstLine="720"/>
        <w:jc w:val="both"/>
        <w:rPr>
          <w:rFonts w:eastAsia="Times New Roman"/>
          <w:szCs w:val="24"/>
        </w:rPr>
      </w:pPr>
      <w:r>
        <w:rPr>
          <w:rFonts w:eastAsia="Times New Roman"/>
          <w:szCs w:val="24"/>
        </w:rPr>
        <w:t xml:space="preserve">Ακούστηκαν πολλά για εκκωφαντικές σιωπές. Μπήκε το ζήτημα γιατί δεν βγάλαμε ανακοίνωση για το ότι μπήκαν αναρχικοί στην εκκλησία. Κατ’ αρχάς, η </w:t>
      </w:r>
      <w:r>
        <w:rPr>
          <w:rFonts w:eastAsia="Times New Roman"/>
          <w:szCs w:val="24"/>
        </w:rPr>
        <w:t xml:space="preserve">Αστυνομία πήγε, τους συνέλαβε, τους προσήγαγε και μετά μετέτρεψε σε συλλήψεις την όλη υπόθεση και θα πάρει τη δικαστική διαδικασία. </w:t>
      </w:r>
    </w:p>
    <w:p w14:paraId="42F9201C" w14:textId="77777777" w:rsidR="00BB77B8" w:rsidRDefault="00A714EA">
      <w:pPr>
        <w:spacing w:after="0" w:line="600" w:lineRule="auto"/>
        <w:ind w:firstLine="720"/>
        <w:jc w:val="both"/>
        <w:rPr>
          <w:rFonts w:eastAsia="Times New Roman"/>
          <w:szCs w:val="24"/>
        </w:rPr>
      </w:pPr>
      <w:r>
        <w:rPr>
          <w:rFonts w:eastAsia="Times New Roman"/>
          <w:szCs w:val="24"/>
        </w:rPr>
        <w:t xml:space="preserve">Το ερώτημα είναι: Πρέπει να βάζουμε τα εκκλησιαστικά ζητήματα στην πολιτική αντιπαράθεση; </w:t>
      </w:r>
    </w:p>
    <w:p w14:paraId="42F9201D" w14:textId="77777777" w:rsidR="00BB77B8" w:rsidRDefault="00A714EA">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Αυτό λέμε και </w:t>
      </w:r>
      <w:r>
        <w:rPr>
          <w:rFonts w:eastAsia="Times New Roman" w:cs="Times New Roman"/>
          <w:szCs w:val="24"/>
        </w:rPr>
        <w:t xml:space="preserve">εμείς. </w:t>
      </w:r>
    </w:p>
    <w:p w14:paraId="42F9201E" w14:textId="77777777" w:rsidR="00BB77B8" w:rsidRDefault="00A714EA">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 xml:space="preserve">Αυτό λέω και εγώ. </w:t>
      </w:r>
    </w:p>
    <w:p w14:paraId="42F9201F" w14:textId="77777777" w:rsidR="00BB77B8" w:rsidRDefault="00A714EA">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Μας ζητάτε να βγάλουμε ανακοινώσεις για εκκλησιαστικά ζητήματα; </w:t>
      </w:r>
      <w:r>
        <w:rPr>
          <w:rFonts w:eastAsia="Times New Roman" w:cs="Times New Roman"/>
          <w:szCs w:val="24"/>
        </w:rPr>
        <w:t>Τ</w:t>
      </w:r>
      <w:r>
        <w:rPr>
          <w:rFonts w:eastAsia="Times New Roman" w:cs="Times New Roman"/>
          <w:szCs w:val="24"/>
        </w:rPr>
        <w:t xml:space="preserve">αυτόχρονα αφήνετε υπονοούμενα. </w:t>
      </w:r>
    </w:p>
    <w:p w14:paraId="42F92020" w14:textId="77777777" w:rsidR="00BB77B8" w:rsidRDefault="00A714EA">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 καταγγείλετε τη βεβήλωση της εκκλησίας. Μ</w:t>
      </w:r>
      <w:r>
        <w:rPr>
          <w:rFonts w:eastAsia="Times New Roman" w:cs="Times New Roman"/>
          <w:szCs w:val="24"/>
        </w:rPr>
        <w:t>ί</w:t>
      </w:r>
      <w:r>
        <w:rPr>
          <w:rFonts w:eastAsia="Times New Roman" w:cs="Times New Roman"/>
          <w:szCs w:val="24"/>
        </w:rPr>
        <w:t>α ανακοίνωση δεν βγάλατε όπως βγάζετε για τόσα</w:t>
      </w:r>
      <w:r>
        <w:rPr>
          <w:rFonts w:eastAsia="Times New Roman" w:cs="Times New Roman"/>
          <w:szCs w:val="24"/>
        </w:rPr>
        <w:t xml:space="preserve"> άλλα. </w:t>
      </w:r>
    </w:p>
    <w:p w14:paraId="42F92021" w14:textId="77777777" w:rsidR="00BB77B8" w:rsidRDefault="00A714EA">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 xml:space="preserve">Λέτε ότι ο ΣΥΡΙΖΑ έχει σχέση με αυτούς, έχει σχέση με την τρομοκρατία. Αυτό είναι πάγια τακτική της Νέας Δημοκρατίας και της Δεξιάς. </w:t>
      </w:r>
    </w:p>
    <w:p w14:paraId="42F92022" w14:textId="77777777" w:rsidR="00BB77B8" w:rsidRDefault="00A714EA">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Ήταν τόσο δύσκολο να καταγγείλετε τη βεβήλωση της εκκλησίας; Δύο μέρες δεν έχετε μιλήσει για τη βεβήλωση της εκκλησίας! </w:t>
      </w:r>
    </w:p>
    <w:p w14:paraId="42F92023" w14:textId="77777777" w:rsidR="00BB77B8" w:rsidRDefault="00A714EA">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Μ</w:t>
      </w:r>
      <w:r>
        <w:rPr>
          <w:rFonts w:eastAsia="Times New Roman" w:cs="Times New Roman"/>
          <w:szCs w:val="24"/>
        </w:rPr>
        <w:t>ί</w:t>
      </w:r>
      <w:r>
        <w:rPr>
          <w:rFonts w:eastAsia="Times New Roman" w:cs="Times New Roman"/>
          <w:szCs w:val="24"/>
        </w:rPr>
        <w:t>α ζωή κατήγγειλε την Αριστερά ότι έχει σχέση με την τρομοκρατία. Το ξέρετε καλά, κύριοι της Δημοκρατικής Συμπα</w:t>
      </w:r>
      <w:r>
        <w:rPr>
          <w:rFonts w:eastAsia="Times New Roman" w:cs="Times New Roman"/>
          <w:szCs w:val="24"/>
        </w:rPr>
        <w:t>ράταξης, το ίδιο έκαναν και το ’81. Εσείς γιατί μπαίνετε σε αυτήν τη διαδικασία; Γιατί καταγγέλλετε για άλλη μ</w:t>
      </w:r>
      <w:r>
        <w:rPr>
          <w:rFonts w:eastAsia="Times New Roman" w:cs="Times New Roman"/>
          <w:szCs w:val="24"/>
        </w:rPr>
        <w:t>ί</w:t>
      </w:r>
      <w:r>
        <w:rPr>
          <w:rFonts w:eastAsia="Times New Roman" w:cs="Times New Roman"/>
          <w:szCs w:val="24"/>
        </w:rPr>
        <w:t>α φορά αυτό που τότε έκαναν σε εσάς; Γιατί καταγγέλλετε εμάς ότι έχουμε σχέση με την τρομοκρατία; Εμείς δεν έχουμε καμμιά σχέση με την τρομοκρατί</w:t>
      </w:r>
      <w:r>
        <w:rPr>
          <w:rFonts w:eastAsia="Times New Roman" w:cs="Times New Roman"/>
          <w:szCs w:val="24"/>
        </w:rPr>
        <w:t xml:space="preserve">α. </w:t>
      </w:r>
      <w:r>
        <w:rPr>
          <w:rFonts w:eastAsia="Times New Roman" w:cs="Times New Roman"/>
          <w:szCs w:val="24"/>
        </w:rPr>
        <w:lastRenderedPageBreak/>
        <w:t xml:space="preserve">Δεν έχουμε καμμιά σχέση με τέτοιες κινήσεις. Αυτό που έπρεπε να κάνει η Κυβέρνηση το έκανε και από εκεί και πέρα ουδέν! </w:t>
      </w:r>
    </w:p>
    <w:p w14:paraId="42F92024" w14:textId="77777777" w:rsidR="00BB77B8" w:rsidRDefault="00A714EA">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Μας είπατε ότι σε αυτό το θέμα υπήρξε εκκωφαντική σιωπή. Αλήθεια, κύριε Βρούτση, για τη UBS θα μας πείτε τίποτα; Για τον κ. Σκλαβούν</w:t>
      </w:r>
      <w:r>
        <w:rPr>
          <w:rFonts w:eastAsia="Times New Roman" w:cs="Times New Roman"/>
          <w:szCs w:val="24"/>
        </w:rPr>
        <w:t>η θα μας πείτε τίποτα; Γι’ αυτόν που έχει γράψει το αναπτυξιακό πρόγραμμά σας θα μας πείτε τίποτα; Ή και γι’ αυτό θα κάνετε εκκωφαντική σιωπή; Για να μην μιλήσω για άλλες εκκωφαντικές σιωπές, τις οποίες ξέρουμε για το παρελθόν, αλλά θα το αφήσουμε εκεί πέρ</w:t>
      </w:r>
      <w:r>
        <w:rPr>
          <w:rFonts w:eastAsia="Times New Roman" w:cs="Times New Roman"/>
          <w:szCs w:val="24"/>
        </w:rPr>
        <w:t xml:space="preserve">α. </w:t>
      </w:r>
    </w:p>
    <w:p w14:paraId="42F92025" w14:textId="77777777" w:rsidR="00BB77B8" w:rsidRDefault="00A714EA">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α πάμε στο αγαπημένο σας θέμα. Το αγαπημένο σας θέμα είναι ο κ. Πολάκης. Έχετε μ</w:t>
      </w:r>
      <w:r>
        <w:rPr>
          <w:rFonts w:eastAsia="Times New Roman" w:cs="Times New Roman"/>
          <w:szCs w:val="24"/>
        </w:rPr>
        <w:t>ί</w:t>
      </w:r>
      <w:r>
        <w:rPr>
          <w:rFonts w:eastAsia="Times New Roman" w:cs="Times New Roman"/>
          <w:szCs w:val="24"/>
        </w:rPr>
        <w:t>α ιδιαίτερη αδυναμία. Και η Νέα Δημοκρατία και το ΠΑΣΟΚ έχουν μ</w:t>
      </w:r>
      <w:r>
        <w:rPr>
          <w:rFonts w:eastAsia="Times New Roman" w:cs="Times New Roman"/>
          <w:szCs w:val="24"/>
        </w:rPr>
        <w:t>ί</w:t>
      </w:r>
      <w:r>
        <w:rPr>
          <w:rFonts w:eastAsia="Times New Roman" w:cs="Times New Roman"/>
          <w:szCs w:val="24"/>
        </w:rPr>
        <w:t xml:space="preserve">α ιδιαίτερη αδυναμία με τον κ. Πολάκη. </w:t>
      </w:r>
    </w:p>
    <w:p w14:paraId="42F92026" w14:textId="77777777" w:rsidR="00BB77B8" w:rsidRDefault="00A714EA">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Μας λέτε, λοιπόν, για το Νοσοκομείο Τρικάλων. Πρώτον, η απόφαση βγήκε την Παρασκευή, κοινοποιήθηκε τη Δευτέρα και η Αστυνομία έκανε το εξής φοβερό: Συνέλαβε δύο διοικητικούς υπαλλήλους και δύο καθαρίστριες το Σάββατο το βράδυ. Από τη στιγμή που η διοίκηση </w:t>
      </w:r>
      <w:r>
        <w:rPr>
          <w:rFonts w:eastAsia="Times New Roman" w:cs="Times New Roman"/>
          <w:szCs w:val="24"/>
        </w:rPr>
        <w:t xml:space="preserve">το Σάββατο το βράδυ δεν είχε </w:t>
      </w:r>
      <w:r>
        <w:rPr>
          <w:rFonts w:eastAsia="Times New Roman" w:cs="Times New Roman"/>
          <w:szCs w:val="24"/>
        </w:rPr>
        <w:lastRenderedPageBreak/>
        <w:t xml:space="preserve">αυτήν την απόφαση αναστολής, δεν έπρεπε να εκτελέσει την απόφαση της Κυβέρνησης, που έλεγε ότι πλέον σταματάμε με τους εργολάβους και πηγαίνουμε σε ατομικές συμβάσεις με τους εργαζόμενους; </w:t>
      </w:r>
    </w:p>
    <w:p w14:paraId="42F92027" w14:textId="77777777" w:rsidR="00BB77B8" w:rsidRDefault="00A714EA">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Όμως, το πολιτικό επίδικο είναι άλλο.</w:t>
      </w:r>
      <w:r>
        <w:rPr>
          <w:rFonts w:eastAsia="Times New Roman" w:cs="Times New Roman"/>
          <w:szCs w:val="24"/>
        </w:rPr>
        <w:t xml:space="preserve"> Το τι έκανε η Αστυνομία, το τι έκανε η </w:t>
      </w:r>
      <w:r>
        <w:rPr>
          <w:rFonts w:eastAsia="Times New Roman" w:cs="Times New Roman"/>
          <w:szCs w:val="24"/>
        </w:rPr>
        <w:t>δ</w:t>
      </w:r>
      <w:r>
        <w:rPr>
          <w:rFonts w:eastAsia="Times New Roman" w:cs="Times New Roman"/>
          <w:szCs w:val="24"/>
        </w:rPr>
        <w:t>ικαιοσύνη είναι ένα ζήτημα. Εδώ, όμως, εσείς θα απαντήσετε; Με την πρακτική που ακολουθεί η Κυβέρνηση να σταματήσει του εργολάβους καθαριότητας εξοικονομούνται 80 εκατομμύρια ευρώ στα νοσοκομεία και αυξάνεται ο μισθ</w:t>
      </w:r>
      <w:r>
        <w:rPr>
          <w:rFonts w:eastAsia="Times New Roman" w:cs="Times New Roman"/>
          <w:szCs w:val="24"/>
        </w:rPr>
        <w:t xml:space="preserve">ός των καθαριστριών από 300-350 ευρώ στα 780 ευρώ. </w:t>
      </w:r>
    </w:p>
    <w:p w14:paraId="42F92028" w14:textId="77777777" w:rsidR="00BB77B8" w:rsidRDefault="00A714EA">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Πού; Πότε έγινε αυτό; </w:t>
      </w:r>
    </w:p>
    <w:p w14:paraId="42F92029" w14:textId="77777777" w:rsidR="00BB77B8" w:rsidRDefault="00A714EA">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 xml:space="preserve">Οι συμβάσεις που υπογράφτηκαν. </w:t>
      </w:r>
    </w:p>
    <w:p w14:paraId="42F9202A" w14:textId="77777777" w:rsidR="00BB77B8" w:rsidRDefault="00A714EA">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Τους πληρώσατε; </w:t>
      </w:r>
    </w:p>
    <w:p w14:paraId="42F9202B" w14:textId="77777777" w:rsidR="00BB77B8" w:rsidRDefault="00A714EA">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Έχουν πληρωθεί, κ</w:t>
      </w:r>
      <w:r>
        <w:rPr>
          <w:rFonts w:eastAsia="Times New Roman" w:cs="Times New Roman"/>
          <w:szCs w:val="24"/>
        </w:rPr>
        <w:t>υρία</w:t>
      </w:r>
      <w:r>
        <w:rPr>
          <w:rFonts w:eastAsia="Times New Roman" w:cs="Times New Roman"/>
          <w:szCs w:val="24"/>
        </w:rPr>
        <w:t xml:space="preserve"> Βούλτεψη. Αφήστε τα αυτά.</w:t>
      </w:r>
    </w:p>
    <w:p w14:paraId="42F9202C" w14:textId="77777777" w:rsidR="00BB77B8" w:rsidRDefault="00A714EA">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ΣΟΦΙΑ </w:t>
      </w:r>
      <w:r>
        <w:rPr>
          <w:rFonts w:eastAsia="Times New Roman" w:cs="Times New Roman"/>
          <w:b/>
          <w:szCs w:val="24"/>
        </w:rPr>
        <w:t xml:space="preserve">ΒΟΥΛΤΕΨΗ: </w:t>
      </w:r>
      <w:r>
        <w:rPr>
          <w:rFonts w:eastAsia="Times New Roman" w:cs="Times New Roman"/>
          <w:szCs w:val="24"/>
        </w:rPr>
        <w:t xml:space="preserve">Απλήρωτους τους έχετε. Τους είχατε κάτι μήνες απλήρωτους. </w:t>
      </w:r>
    </w:p>
    <w:p w14:paraId="42F9202D" w14:textId="77777777" w:rsidR="00BB77B8" w:rsidRDefault="00A714EA">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 xml:space="preserve">Πληρώθηκαν, κυρία Βούλτεψη. </w:t>
      </w:r>
    </w:p>
    <w:p w14:paraId="42F9202E" w14:textId="77777777" w:rsidR="00BB77B8" w:rsidRDefault="00A714EA">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ΣΟΦΙΑ ΒΟΥΛΤΕΨΗ: </w:t>
      </w:r>
      <w:r>
        <w:rPr>
          <w:rFonts w:eastAsia="Times New Roman" w:cs="Times New Roman"/>
          <w:szCs w:val="24"/>
        </w:rPr>
        <w:t xml:space="preserve">Πότε; </w:t>
      </w:r>
    </w:p>
    <w:p w14:paraId="42F9202F" w14:textId="77777777" w:rsidR="00BB77B8" w:rsidRDefault="00A714EA">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Επ’ αυτού θα απαντήσετε; Είναι προς όφελος του συστήματος υγείας, ναι ή όχι; Θα απαντήσετ</w:t>
      </w:r>
      <w:r>
        <w:rPr>
          <w:rFonts w:eastAsia="Times New Roman" w:cs="Times New Roman"/>
          <w:szCs w:val="24"/>
        </w:rPr>
        <w:t>ε εάν η πρακτική που ακολουθούμε είναι προς όφελος ή είναι ζημιά; Να πάμε πάλι στους εργολάβους; Αυτό ζητάτε; Να δώσουμε επιπλέον 80 εκατομμύρια ευρώ στο σύστημα υγείας;</w:t>
      </w:r>
    </w:p>
    <w:p w14:paraId="42F92030" w14:textId="77777777" w:rsidR="00BB77B8" w:rsidRDefault="00A714EA">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Άκουγα πριν τον κ. Τασούλα και αυτά που είπε. Δεν είναι προσωπικό, κύριε Τασούλα. Μας </w:t>
      </w:r>
      <w:r>
        <w:rPr>
          <w:rFonts w:eastAsia="Times New Roman" w:cs="Times New Roman"/>
          <w:szCs w:val="24"/>
        </w:rPr>
        <w:t>κάνατε μ</w:t>
      </w:r>
      <w:r>
        <w:rPr>
          <w:rFonts w:eastAsia="Times New Roman" w:cs="Times New Roman"/>
          <w:szCs w:val="24"/>
        </w:rPr>
        <w:t>ί</w:t>
      </w:r>
      <w:r>
        <w:rPr>
          <w:rFonts w:eastAsia="Times New Roman" w:cs="Times New Roman"/>
          <w:szCs w:val="24"/>
        </w:rPr>
        <w:t xml:space="preserve">α επίθεση η οποία ήταν σημαντική, θα έλεγα. Όμως, είπατε κάτι το οποίο πραγματικά είναι αλήθεια. Είπατε ότι ο κόσμος απογοητεύτηκε από το παλιό σύστημα εξουσίας και γι’ αυτό ψήφισε εμάς. Τουλάχιστον παραδεχτήκατε αυτό, ότι είχατε απογοητεύσει τον </w:t>
      </w:r>
      <w:r>
        <w:rPr>
          <w:rFonts w:eastAsia="Times New Roman" w:cs="Times New Roman"/>
          <w:szCs w:val="24"/>
        </w:rPr>
        <w:t xml:space="preserve">κόσμο, ότι με τις πρακτικές σας τόσα χρόνια είχατε διαλύσει την κοινωνία. </w:t>
      </w:r>
      <w:r>
        <w:rPr>
          <w:rFonts w:eastAsia="Times New Roman" w:cs="Times New Roman"/>
          <w:szCs w:val="24"/>
        </w:rPr>
        <w:t>Γ</w:t>
      </w:r>
      <w:r>
        <w:rPr>
          <w:rFonts w:eastAsia="Times New Roman" w:cs="Times New Roman"/>
          <w:szCs w:val="24"/>
        </w:rPr>
        <w:t xml:space="preserve">ι’ αυτόν τον λόγο ήρθαν σε εμάς. Από εκεί και πέρα, όμως, πείτε μου γιατί πρέπει να γυρίσουν πίσω σε εσάς; </w:t>
      </w:r>
    </w:p>
    <w:p w14:paraId="42F92031" w14:textId="77777777" w:rsidR="00BB77B8" w:rsidRDefault="00A714EA">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 xml:space="preserve">Γιατί ήρθατε εσείς. </w:t>
      </w:r>
    </w:p>
    <w:p w14:paraId="42F92032" w14:textId="77777777" w:rsidR="00BB77B8" w:rsidRDefault="00A714EA">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lastRenderedPageBreak/>
        <w:t>ΝΕΚΤΑΡΙΟΣ ΣΑΝΤΟΡΙΝΙΟΣ:</w:t>
      </w:r>
      <w:r>
        <w:rPr>
          <w:rFonts w:eastAsia="Times New Roman" w:cs="Times New Roman"/>
          <w:szCs w:val="24"/>
        </w:rPr>
        <w:t xml:space="preserve"> Γιατί </w:t>
      </w:r>
      <w:r>
        <w:rPr>
          <w:rFonts w:eastAsia="Times New Roman" w:cs="Times New Roman"/>
          <w:szCs w:val="24"/>
        </w:rPr>
        <w:t xml:space="preserve">αναβαπτιστήκατε στην Αξιωματική Αντιπολίτευση; Δεν ξεχνάει ο ελληνικός λαός τι κάνατε. Δεν ξεχνάει αυτά που έχουν γίνει, όχι μόνο τα χρόνια του μνημονίου αλλά και τα σαράντα χρόνια πριν. Δεν θα τα ξεχάσει και δεν θα επιστρέψει σε εσάς. </w:t>
      </w:r>
    </w:p>
    <w:p w14:paraId="42F92033" w14:textId="77777777" w:rsidR="00BB77B8" w:rsidRDefault="00A714EA">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Σε τρία χρόνια που </w:t>
      </w:r>
      <w:r>
        <w:rPr>
          <w:rFonts w:eastAsia="Times New Roman" w:cs="Times New Roman"/>
          <w:szCs w:val="24"/>
        </w:rPr>
        <w:t xml:space="preserve">θα είναι οι εκλογές είμαι απόλυτα σίγουρος ότι θα στηρίξει ξανά τον ΣΥΡΙΖΑ. </w:t>
      </w:r>
    </w:p>
    <w:p w14:paraId="42F92034" w14:textId="77777777" w:rsidR="00BB77B8" w:rsidRDefault="00A714EA">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Είστε απόλυτα σίγουρος για τα τρία χρόνια;</w:t>
      </w:r>
    </w:p>
    <w:p w14:paraId="42F92035" w14:textId="77777777" w:rsidR="00BB77B8" w:rsidRDefault="00A714EA">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Όμως, περιμένετε να δούμε. Μην προκαταβάλετε την απόφαση του ελληνικού λαού. Θα περιμένετε</w:t>
      </w:r>
      <w:r>
        <w:rPr>
          <w:rFonts w:eastAsia="Times New Roman" w:cs="Times New Roman"/>
          <w:szCs w:val="24"/>
        </w:rPr>
        <w:t xml:space="preserve"> τρία χρόνια, θα περιμένετε τις επόμενες εκλογές και τότε θα κριθούμε και εμείς και εσείς. </w:t>
      </w:r>
      <w:r>
        <w:rPr>
          <w:rFonts w:eastAsia="Times New Roman" w:cs="Times New Roman"/>
          <w:szCs w:val="24"/>
        </w:rPr>
        <w:t>Ε</w:t>
      </w:r>
      <w:r>
        <w:rPr>
          <w:rFonts w:eastAsia="Times New Roman" w:cs="Times New Roman"/>
          <w:szCs w:val="24"/>
        </w:rPr>
        <w:t xml:space="preserve">μείς για τη διακυβέρνησή μας και εσείς για την Αντιπολίτευσή σας. </w:t>
      </w:r>
    </w:p>
    <w:p w14:paraId="42F92036" w14:textId="77777777" w:rsidR="00BB77B8" w:rsidRDefault="00A714EA">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Από εκεί και πέρα και για να μπαίνω σιγά</w:t>
      </w:r>
      <w:r>
        <w:rPr>
          <w:rFonts w:eastAsia="Times New Roman" w:cs="Times New Roman"/>
          <w:szCs w:val="24"/>
        </w:rPr>
        <w:t xml:space="preserve"> </w:t>
      </w:r>
      <w:r>
        <w:rPr>
          <w:rFonts w:eastAsia="Times New Roman" w:cs="Times New Roman"/>
          <w:szCs w:val="24"/>
        </w:rPr>
        <w:t>σιγά στο νομοσχέδιο σε όσο χρόνο μου μένει, ακούστηκε ότ</w:t>
      </w:r>
      <w:r>
        <w:rPr>
          <w:rFonts w:eastAsia="Times New Roman" w:cs="Times New Roman"/>
          <w:szCs w:val="24"/>
        </w:rPr>
        <w:t xml:space="preserve">ι εμείς δεν στηρίζουμε τις μικρομεσαίες επιχειρήσεις. Νομίζω ότι απαντήθηκε επαρκώς. Όμως, έχω εδώ τις προσκλήσεις του ΕΣΠΑ 2014-2020 και συγκεκριμένα τις τέσσερις προσκλήσεις του ΕΠΑΝΕΚ. </w:t>
      </w:r>
    </w:p>
    <w:p w14:paraId="42F92037" w14:textId="77777777" w:rsidR="00BB77B8" w:rsidRDefault="00A714EA">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lastRenderedPageBreak/>
        <w:t>Έχουν κατατεθεί στην ενίσχυση πτυχιούχων τριτοβάθμιας εκπαίδευσης δ</w:t>
      </w:r>
      <w:r>
        <w:rPr>
          <w:rFonts w:eastAsia="Times New Roman" w:cs="Times New Roman"/>
          <w:szCs w:val="24"/>
        </w:rPr>
        <w:t>εκαέξι χιλιάδες εκατόν ενενήντα τρεις προτάσεις, με μέσο όρο προϋπολογισμού πρότασης 25.887 ευρώ. Αυτοί είναι μεγάλοι;</w:t>
      </w:r>
    </w:p>
    <w:p w14:paraId="42F92038"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Στο πρόγραμμα «Νεοφυής επιχειρηματικότητα» μέσος όρος προϋπολογισμού πρότασης 60.455 ευρώ. Αυτοί είναι μεγάλοι; </w:t>
      </w:r>
    </w:p>
    <w:p w14:paraId="42F92039"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Στην ενίσχυση των τουρισ</w:t>
      </w:r>
      <w:r>
        <w:rPr>
          <w:rFonts w:eastAsia="Times New Roman" w:cs="Times New Roman"/>
          <w:szCs w:val="24"/>
        </w:rPr>
        <w:t xml:space="preserve">τικών μικρομεσαίων επιχειρήσεων -το λέει και ο τίτλος- ο μέσος όρος πρότασης είναι 27.100 ευρώ. Αυτές είναι μεγάλες επιχειρήσεις; Αυτούς στηρίζουμε; Για να καταλάβω τι λέμε. </w:t>
      </w:r>
    </w:p>
    <w:p w14:paraId="42F9203A"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Το ΕΠΑΝΕΚ βγήκε για να στηρίξει μικρομεσαίες επιχειρήσεις. </w:t>
      </w:r>
      <w:r>
        <w:rPr>
          <w:rFonts w:eastAsia="Times New Roman" w:cs="Times New Roman"/>
          <w:szCs w:val="24"/>
        </w:rPr>
        <w:t>Θ</w:t>
      </w:r>
      <w:r>
        <w:rPr>
          <w:rFonts w:eastAsia="Times New Roman" w:cs="Times New Roman"/>
          <w:szCs w:val="24"/>
        </w:rPr>
        <w:t xml:space="preserve">α το κάνουμε και τον </w:t>
      </w:r>
      <w:r>
        <w:rPr>
          <w:rFonts w:eastAsia="Times New Roman" w:cs="Times New Roman"/>
          <w:szCs w:val="24"/>
        </w:rPr>
        <w:t xml:space="preserve">Σεπτέμβριο. Θα βγουν άλλες τρεις προτάσεις, αν δεν κάνω λάθος, κύριε Υπουργέ, για να στηρίξουν μικρομεσαίες επιχειρήσεις. </w:t>
      </w:r>
    </w:p>
    <w:p w14:paraId="42F9203B"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Και η τελευταία: Αναβάθμιση μικρομεσαίων επιχειρήσεων. Μέσος όρος προϋπολογισμού 118.976 ευρώ. Όλες αυτές οι επιχειρήσεις που θα στηριχθούν από το ΕΠΑΝΕΚ είναι οι μεγάλες επιχειρήσεις που </w:t>
      </w:r>
      <w:r>
        <w:rPr>
          <w:rFonts w:eastAsia="Times New Roman" w:cs="Times New Roman"/>
          <w:szCs w:val="24"/>
        </w:rPr>
        <w:lastRenderedPageBreak/>
        <w:t>μας καταγγέλλετε ότι εμείς αυτή τη στιγμή με αυτό το νομοσχέδιο στηρ</w:t>
      </w:r>
      <w:r>
        <w:rPr>
          <w:rFonts w:eastAsia="Times New Roman" w:cs="Times New Roman"/>
          <w:szCs w:val="24"/>
        </w:rPr>
        <w:t xml:space="preserve">ίζουμε ή είναι μικρομεσαίες επιχειρήσεις; </w:t>
      </w:r>
    </w:p>
    <w:p w14:paraId="42F9203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Με αυτόν τον τρόπο στηρίζουμε μικρομεσαίες επιχειρήσεις. </w:t>
      </w:r>
      <w:r>
        <w:rPr>
          <w:rFonts w:eastAsia="Times New Roman" w:cs="Times New Roman"/>
          <w:szCs w:val="24"/>
        </w:rPr>
        <w:t>Τ</w:t>
      </w:r>
      <w:r>
        <w:rPr>
          <w:rFonts w:eastAsia="Times New Roman" w:cs="Times New Roman"/>
          <w:szCs w:val="24"/>
        </w:rPr>
        <w:t xml:space="preserve">ις στηρίζουμε και με τον αναπτυξιακό νόμο, που, όπως είπαμε, είναι ένας αναπτυξιακός νόμος ο οποίος είναι επικεντρωμένος στις μικρομεσαίες επιχειρήσεις. </w:t>
      </w:r>
      <w:r>
        <w:rPr>
          <w:rFonts w:eastAsia="Times New Roman" w:cs="Times New Roman"/>
          <w:szCs w:val="24"/>
        </w:rPr>
        <w:t>Δ</w:t>
      </w:r>
      <w:r>
        <w:rPr>
          <w:rFonts w:eastAsia="Times New Roman" w:cs="Times New Roman"/>
          <w:szCs w:val="24"/>
        </w:rPr>
        <w:t xml:space="preserve">εν παίρνουν οι ελάχιστοι επιχειρηματικοί όμιλοι, όπως ήταν στους προηγούμενους αναπτυξιακούς νόμους, το 42% των πόρων που υπήρχαν γι’ αυτές. </w:t>
      </w:r>
    </w:p>
    <w:p w14:paraId="42F9203D"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α πάω, λοιπόν, και στο νομοσχέδιο. Το υπό ψήφιση νομοσχέδιο δεν αποτελεί μόνο μ</w:t>
      </w:r>
      <w:r>
        <w:rPr>
          <w:rFonts w:eastAsia="Times New Roman" w:cs="Times New Roman"/>
          <w:szCs w:val="24"/>
        </w:rPr>
        <w:t>ί</w:t>
      </w:r>
      <w:r>
        <w:rPr>
          <w:rFonts w:eastAsia="Times New Roman" w:cs="Times New Roman"/>
          <w:szCs w:val="24"/>
        </w:rPr>
        <w:t>α υποχρέωση της χώρας για εναρμόν</w:t>
      </w:r>
      <w:r>
        <w:rPr>
          <w:rFonts w:eastAsia="Times New Roman" w:cs="Times New Roman"/>
          <w:szCs w:val="24"/>
        </w:rPr>
        <w:t>ιση της εθνικής νομοθεσίας με τις ευρωπαϊκές οδηγίες. Αποτελεί την υποχρέωση που έχουμε ως χώρα και ως Κυβέρνηση να εκσυγχρονίσουμε το πολυδαίδαλο δίκαιο ανάθεσης των δημοσίων συμβάσεων, γιατί σήμερα το υφιστάμενο δίκαιο είναι αναποτελεσματικό, κατακερματι</w:t>
      </w:r>
      <w:r>
        <w:rPr>
          <w:rFonts w:eastAsia="Times New Roman" w:cs="Times New Roman"/>
          <w:szCs w:val="24"/>
        </w:rPr>
        <w:t>σμένο και αφήνει πολλά περιθώρια για την ανάπτυξη πελατειακών σχέσεων μεταξύ των αναθετουσών αρχών και των αναδόχων.</w:t>
      </w:r>
    </w:p>
    <w:p w14:paraId="42F9203E"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Ένα θα σας πω μόνο. Χρησιμοποίησε ο κ. Σπίρτζης ένα παράδειγμα, αλλά έχω προσωπική εμπειρία από κάποια άλλα. Ήταν ευρεία η χρήση από την Κο</w:t>
      </w:r>
      <w:r>
        <w:rPr>
          <w:rFonts w:eastAsia="Times New Roman" w:cs="Times New Roman"/>
          <w:szCs w:val="24"/>
        </w:rPr>
        <w:t>ινωνία της Πληροφορίας την περίοδο 2007-2013, που έγιναν τα περίφημα ευρυζωνικά δίκτυα. Ακόμα δεν έχουμε αξιοποιηθεί. Δεν ξέρουν και γιατί έγιναν. Όμως, όλα αυτά, αντί για έργο βαφτίστηκαν προμήθεια και δόθηκαν σε δ</w:t>
      </w:r>
      <w:r>
        <w:rPr>
          <w:rFonts w:eastAsia="Times New Roman" w:cs="Times New Roman"/>
          <w:szCs w:val="24"/>
        </w:rPr>
        <w:t>ύ</w:t>
      </w:r>
      <w:r>
        <w:rPr>
          <w:rFonts w:eastAsia="Times New Roman" w:cs="Times New Roman"/>
          <w:szCs w:val="24"/>
        </w:rPr>
        <w:t>ο εταιρείες σε όλη την Ελλάδα. Η μ</w:t>
      </w:r>
      <w:r>
        <w:rPr>
          <w:rFonts w:eastAsia="Times New Roman" w:cs="Times New Roman"/>
          <w:szCs w:val="24"/>
        </w:rPr>
        <w:t>ί</w:t>
      </w:r>
      <w:r>
        <w:rPr>
          <w:rFonts w:eastAsia="Times New Roman" w:cs="Times New Roman"/>
          <w:szCs w:val="24"/>
        </w:rPr>
        <w:t>α έπα</w:t>
      </w:r>
      <w:r>
        <w:rPr>
          <w:rFonts w:eastAsia="Times New Roman" w:cs="Times New Roman"/>
          <w:szCs w:val="24"/>
        </w:rPr>
        <w:t>ιρνε στη μ</w:t>
      </w:r>
      <w:r>
        <w:rPr>
          <w:rFonts w:eastAsia="Times New Roman" w:cs="Times New Roman"/>
          <w:szCs w:val="24"/>
        </w:rPr>
        <w:t>ί</w:t>
      </w:r>
      <w:r>
        <w:rPr>
          <w:rFonts w:eastAsia="Times New Roman" w:cs="Times New Roman"/>
          <w:szCs w:val="24"/>
        </w:rPr>
        <w:t xml:space="preserve">α πόλη και η άλλη στην άλλη πόλη. Έτσι στηρίζατε τις μικρομεσαίες επιχειρήσεις εσείς. </w:t>
      </w:r>
    </w:p>
    <w:p w14:paraId="42F9203F"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Δεν έχω πολύ χρόνο και θα ήθελα να πω αρκετά. Έγινε πολύ μεγάλος λόγος για τον ν.4281 του κ. Χατζηδάκη. Να πούμε τις αλήθειες εδώ. Ο ν.4281 δεν ήταν νόμος που</w:t>
      </w:r>
      <w:r>
        <w:rPr>
          <w:rFonts w:eastAsia="Times New Roman" w:cs="Times New Roman"/>
          <w:szCs w:val="24"/>
        </w:rPr>
        <w:t xml:space="preserve"> μπορούσε να εφαρμοστεί. Ήταν ένα κέλυφος. Ήθελε γύρω στα εκατό προεδρικά διατάγματα και υπουργικές αποφάσεις για να εφαρμοστεί. </w:t>
      </w:r>
      <w:r>
        <w:rPr>
          <w:rFonts w:eastAsia="Times New Roman" w:cs="Times New Roman"/>
          <w:szCs w:val="24"/>
        </w:rPr>
        <w:t>Τ</w:t>
      </w:r>
      <w:r>
        <w:rPr>
          <w:rFonts w:eastAsia="Times New Roman" w:cs="Times New Roman"/>
          <w:szCs w:val="24"/>
        </w:rPr>
        <w:t>έλος πάντων, αν νομίζατε ότι μπορούσε να εφαρμοστεί, μέχρι τον Δεκέμβριο του 2014 γιατί δεν τον εφαρμόσατε; Τον Αύγουστο τον ψ</w:t>
      </w:r>
      <w:r>
        <w:rPr>
          <w:rFonts w:eastAsia="Times New Roman" w:cs="Times New Roman"/>
          <w:szCs w:val="24"/>
        </w:rPr>
        <w:t xml:space="preserve">ηφίσατε. Ερώτηση: Τέσσερις μήνες δεν είναι; Γιατί δεν τον εφαρμόσατε, αφού ήταν τόσο καλός; </w:t>
      </w:r>
    </w:p>
    <w:p w14:paraId="42F9204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προειδοποιητικά το κουδούνι λήξ</w:t>
      </w:r>
      <w:r>
        <w:rPr>
          <w:rFonts w:eastAsia="Times New Roman" w:cs="Times New Roman"/>
          <w:szCs w:val="24"/>
        </w:rPr>
        <w:t>εω</w:t>
      </w:r>
      <w:r>
        <w:rPr>
          <w:rFonts w:eastAsia="Times New Roman" w:cs="Times New Roman"/>
          <w:szCs w:val="24"/>
        </w:rPr>
        <w:t>ς της ομιλίας του κυρίου Βουλευτή)</w:t>
      </w:r>
    </w:p>
    <w:p w14:paraId="42F92041"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Μισό λεπτό, κύριε Πρόεδρε.</w:t>
      </w:r>
    </w:p>
    <w:p w14:paraId="42F9204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Μας είπατε: «Μα, γιατί δεν βγάλατε τότε τις</w:t>
      </w:r>
      <w:r>
        <w:rPr>
          <w:rFonts w:eastAsia="Times New Roman" w:cs="Times New Roman"/>
          <w:szCs w:val="24"/>
        </w:rPr>
        <w:t xml:space="preserve"> κανονιστικές διατάξεις;». Γιατί ταυτόχρονα ξέρατε πολύ καλά, πριν ψηφίσετε τον νόμο, τον Απρίλιο του 2014, ότι είχαν βγει οι </w:t>
      </w:r>
      <w:r>
        <w:rPr>
          <w:rFonts w:eastAsia="Times New Roman" w:cs="Times New Roman"/>
          <w:szCs w:val="24"/>
        </w:rPr>
        <w:t>ο</w:t>
      </w:r>
      <w:r>
        <w:rPr>
          <w:rFonts w:eastAsia="Times New Roman" w:cs="Times New Roman"/>
          <w:szCs w:val="24"/>
        </w:rPr>
        <w:t xml:space="preserve">δηγίες 24 και 25. </w:t>
      </w:r>
      <w:r>
        <w:rPr>
          <w:rFonts w:eastAsia="Times New Roman" w:cs="Times New Roman"/>
          <w:szCs w:val="24"/>
        </w:rPr>
        <w:t>Ε</w:t>
      </w:r>
      <w:r>
        <w:rPr>
          <w:rFonts w:eastAsia="Times New Roman" w:cs="Times New Roman"/>
          <w:szCs w:val="24"/>
        </w:rPr>
        <w:t>μείς έπρεπε να εναρμονίσουμε το εθνικό δίκαιο με το κοινοτικό δίκαιο. Ποια ήταν η προτεραιότητα; Να πιάσουμε τ</w:t>
      </w:r>
      <w:r>
        <w:rPr>
          <w:rFonts w:eastAsia="Times New Roman" w:cs="Times New Roman"/>
          <w:szCs w:val="24"/>
        </w:rPr>
        <w:t xml:space="preserve">ην προθεσμία του 2016 που έπρεπε να εναρμονίσουμε το εθνικό δίκαιο ή να βγάλουμε προεδρικά διατάγματα που θα έβγαιναν μετά από έξι μήνες, για έξι μήνες εφαρμογή; Γιατί αυτό ήταν. Για έξι μήνες εφαρμογή. Επιλέξαμε, λοιπόν, να κάνουμε τη διαβούλευση με τους </w:t>
      </w:r>
      <w:r>
        <w:rPr>
          <w:rFonts w:eastAsia="Times New Roman" w:cs="Times New Roman"/>
          <w:szCs w:val="24"/>
        </w:rPr>
        <w:t xml:space="preserve">φορείς –ένα χρόνο κράτησε αυτή η διαβούλευση- για να μπορέσουμε να φέρουμε σήμερα έναν νόμο για τον οποίον πραγματικά είμαστε υπερήφανοι. </w:t>
      </w:r>
    </w:p>
    <w:p w14:paraId="42F92043" w14:textId="77777777" w:rsidR="00BB77B8" w:rsidRDefault="00A714EA">
      <w:pPr>
        <w:tabs>
          <w:tab w:val="left" w:pos="3202"/>
        </w:tabs>
        <w:spacing w:after="0" w:line="600" w:lineRule="auto"/>
        <w:ind w:firstLine="720"/>
        <w:jc w:val="both"/>
        <w:rPr>
          <w:rFonts w:eastAsia="Times New Roman" w:cs="Times New Roman"/>
          <w:szCs w:val="24"/>
        </w:rPr>
      </w:pPr>
      <w:r>
        <w:rPr>
          <w:rFonts w:eastAsia="Times New Roman" w:cs="Times New Roman"/>
          <w:szCs w:val="24"/>
        </w:rPr>
        <w:t>Θα κλείσω με τη μελέτη-κατασκευή, επειδή ακούστηκε. Έχει πέσει πολλή λάσπη για τη μελέτη κατασκευή. Εγώ θα έλεγα κάτι</w:t>
      </w:r>
      <w:r>
        <w:rPr>
          <w:rFonts w:eastAsia="Times New Roman" w:cs="Times New Roman"/>
          <w:szCs w:val="24"/>
        </w:rPr>
        <w:t xml:space="preserve">. Ο νόμος περί μελέτης κατασκευής έχει καταστρατηγηθεί πάρα πολλές φορές. Προφανώς καλά κάνουν οι φορείς και πιστεύουν ότι είναι ένας νόμος ο οποίος βοηθάει τη διαπλοκή </w:t>
      </w:r>
      <w:r>
        <w:rPr>
          <w:rFonts w:eastAsia="Times New Roman" w:cs="Times New Roman"/>
          <w:szCs w:val="24"/>
        </w:rPr>
        <w:lastRenderedPageBreak/>
        <w:t>και τη διαφθορά. Κι είναι δικαιολογημένο. Όμως, εμείς σήμερα με τις τροποποιήσεις που φ</w:t>
      </w:r>
      <w:r>
        <w:rPr>
          <w:rFonts w:eastAsia="Times New Roman" w:cs="Times New Roman"/>
          <w:szCs w:val="24"/>
        </w:rPr>
        <w:t xml:space="preserve">έρνουμε στο σχέδιο μελέτης-κατασκευής βάζουμε κανόνες διαφάνειας και δεν πάμε πλέον σε ανάθεση έργων σε ημετέρους. Το ξέρετε πάρα πού καλά. Δεν βάζουμε ζητήματα τις βαθμολόγησης της μελέτης, γιατί εκεί γινόταν όλο το παιχνίδι. Στη βαθμολόγηση της μελέτης. </w:t>
      </w:r>
      <w:r>
        <w:rPr>
          <w:rFonts w:eastAsia="Times New Roman" w:cs="Times New Roman"/>
          <w:szCs w:val="24"/>
        </w:rPr>
        <w:t>Εμείς λέμε: «Έχεις τις τεχνικές προδιαγραφές; Είναι σύμφωνη με τις τεχνικές προδιαγραφές η μελέτη σου; Περνάει. Δεν είναι; Φεύγει». Δεν μπαίνει κανένα κριτήριο βαθμολόγησης. Βάζουμε πενταμελή επιτροπή που δεν είναι από τον φορέα ανάθεσης. Επιμένουμε ότι πρ</w:t>
      </w:r>
      <w:r>
        <w:rPr>
          <w:rFonts w:eastAsia="Times New Roman" w:cs="Times New Roman"/>
          <w:szCs w:val="24"/>
        </w:rPr>
        <w:t xml:space="preserve">έπει να υπάρχει απόλυτη συμμόρφωση με τις τεχνικές προδιαγραφές. </w:t>
      </w:r>
    </w:p>
    <w:p w14:paraId="42F92044" w14:textId="77777777" w:rsidR="00BB77B8" w:rsidRDefault="00A714EA">
      <w:pPr>
        <w:tabs>
          <w:tab w:val="left" w:pos="3202"/>
        </w:tabs>
        <w:spacing w:after="0" w:line="600" w:lineRule="auto"/>
        <w:ind w:firstLine="720"/>
        <w:jc w:val="both"/>
        <w:rPr>
          <w:rFonts w:eastAsia="Times New Roman" w:cs="Times New Roman"/>
          <w:szCs w:val="24"/>
        </w:rPr>
      </w:pPr>
      <w:r>
        <w:rPr>
          <w:rFonts w:eastAsia="Times New Roman" w:cs="Times New Roman"/>
          <w:szCs w:val="24"/>
        </w:rPr>
        <w:t>Όλα αυτά τα ζητήματα κάνουν ένα σχέδιο μελέτης κατασκευής το οποίο πραγματικά μπορεί να βοηθήσει, γιατί η μελέτη-κατασκευή είναι ένα ευέλικτο σύστημα ανάθεσης, το οποίο μπορεί να βοηθήσει ση</w:t>
      </w:r>
      <w:r>
        <w:rPr>
          <w:rFonts w:eastAsia="Times New Roman" w:cs="Times New Roman"/>
          <w:szCs w:val="24"/>
        </w:rPr>
        <w:t xml:space="preserve">μαντικά στις απορροφήσεις των έργων. </w:t>
      </w:r>
    </w:p>
    <w:p w14:paraId="42F92045" w14:textId="77777777" w:rsidR="00BB77B8" w:rsidRDefault="00A714EA">
      <w:pPr>
        <w:tabs>
          <w:tab w:val="left" w:pos="3202"/>
        </w:tabs>
        <w:spacing w:after="0" w:line="600" w:lineRule="auto"/>
        <w:ind w:firstLine="720"/>
        <w:jc w:val="both"/>
        <w:rPr>
          <w:rFonts w:eastAsia="Times New Roman" w:cs="Times New Roman"/>
          <w:szCs w:val="24"/>
        </w:rPr>
      </w:pPr>
      <w:r>
        <w:rPr>
          <w:rFonts w:eastAsia="Times New Roman" w:cs="Times New Roman"/>
          <w:szCs w:val="24"/>
        </w:rPr>
        <w:t xml:space="preserve">Πιστεύω ότι αυτό το νομοσχέδιο είναι ένα πολύ σημαντικό νομοσχέδιο το οποίο δεν είναι απλά εναρμόνιση με τις οδηγίες. Είναι εθνικές επιλογές οι οποίες την επόμενη μέρα θα καταφέρουν να δώσουν στη </w:t>
      </w:r>
      <w:r>
        <w:rPr>
          <w:rFonts w:eastAsia="Times New Roman" w:cs="Times New Roman"/>
          <w:szCs w:val="24"/>
        </w:rPr>
        <w:lastRenderedPageBreak/>
        <w:t>χώρα μας αυτό που χρει</w:t>
      </w:r>
      <w:r>
        <w:rPr>
          <w:rFonts w:eastAsia="Times New Roman" w:cs="Times New Roman"/>
          <w:szCs w:val="24"/>
        </w:rPr>
        <w:t>άζεται: Το τέλος της διαπλοκής και της διαφθοράς, την καταπολέμηση της γραφειοκρατίας.</w:t>
      </w:r>
    </w:p>
    <w:p w14:paraId="42F92046" w14:textId="77777777" w:rsidR="00BB77B8" w:rsidRDefault="00A714EA">
      <w:pPr>
        <w:tabs>
          <w:tab w:val="left" w:pos="3202"/>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42F92047" w14:textId="77777777" w:rsidR="00BB77B8" w:rsidRDefault="00A714EA">
      <w:pPr>
        <w:spacing w:after="0" w:line="600" w:lineRule="auto"/>
        <w:ind w:left="1440" w:firstLine="720"/>
        <w:jc w:val="both"/>
        <w:rPr>
          <w:rFonts w:eastAsia="Times New Roman" w:cs="Times New Roman"/>
          <w:szCs w:val="24"/>
        </w:rPr>
      </w:pPr>
      <w:r>
        <w:rPr>
          <w:rFonts w:eastAsia="Times New Roman" w:cs="Times New Roman"/>
          <w:szCs w:val="24"/>
        </w:rPr>
        <w:t>(Χειροκροτήματα από την πτέρυγα του ΣΥΡΙΖΑ)</w:t>
      </w:r>
    </w:p>
    <w:p w14:paraId="42F9204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 Σαντορινιό, Κοινοβουλευτικό Εκπρόσωπο του ΣΥΡΙΖΑ.</w:t>
      </w:r>
    </w:p>
    <w:p w14:paraId="42F92049"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Έχω την τ</w:t>
      </w:r>
      <w:r>
        <w:rPr>
          <w:rFonts w:eastAsia="Times New Roman" w:cs="Times New Roman"/>
          <w:szCs w:val="24"/>
        </w:rPr>
        <w:t>ιμή να ανακοινώσω στο Σώμα ότι η Επιτροπή Κανονισμού καταθέτει την Έκθεσή της στην πρόταση του Προέδρου της Βουλής των Ελλήνων «για την τροποποίηση διατάξεων του Κανονισμού της Βουλής –Μέρος Β΄ (ΦΕΚ 51/Α΄/10.4.1997)»</w:t>
      </w:r>
    </w:p>
    <w:p w14:paraId="42F9204A"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Τον λόγο έχει ο κ. Καραθανασόπουλος, Κο</w:t>
      </w:r>
      <w:r>
        <w:rPr>
          <w:rFonts w:eastAsia="Times New Roman" w:cs="Times New Roman"/>
          <w:szCs w:val="24"/>
        </w:rPr>
        <w:t>ινοβουλευτικός Εκπρόσωπος από το Κομμουνιστικό Κόμμα Ελλάδ</w:t>
      </w:r>
      <w:r>
        <w:rPr>
          <w:rFonts w:eastAsia="Times New Roman" w:cs="Times New Roman"/>
          <w:szCs w:val="24"/>
        </w:rPr>
        <w:t>α</w:t>
      </w:r>
      <w:r>
        <w:rPr>
          <w:rFonts w:eastAsia="Times New Roman" w:cs="Times New Roman"/>
          <w:szCs w:val="24"/>
        </w:rPr>
        <w:t xml:space="preserve">ς. </w:t>
      </w:r>
    </w:p>
    <w:p w14:paraId="42F9204B"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Τελειώνουμε με τους Κοινοβουλευτικούς Εκπροσώπους και μετά μπαίνουμε στην ψηφοφορία, αν δεν έχετε αντίρρηση. </w:t>
      </w:r>
    </w:p>
    <w:p w14:paraId="42F9204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Ευχαριστώ, κύριε Πρόεδρε. </w:t>
      </w:r>
    </w:p>
    <w:p w14:paraId="42F9204D"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Εμείς, κύριε Πρόεδρε και κύρι</w:t>
      </w:r>
      <w:r>
        <w:rPr>
          <w:rFonts w:eastAsia="Times New Roman" w:cs="Times New Roman"/>
          <w:szCs w:val="24"/>
        </w:rPr>
        <w:t>ε Υπουργέ, δεν πρόκειται να πετάξουμε την μπάλα στην εξέδρα, όπως έκαναν οι Κοινοβουλευτικοί Εκπρόσωποι της Νέας Δημοκρατίας και του ΠΑΣΟΚ, για παράδειγμα. Άλλωστε τι να πουν; Μαζί τα ψηφίσατε. Συμφωνούν. Ευρωπαϊκές Οδηγίες. Μόνο που ήρθατε τώρα και τους π</w:t>
      </w:r>
      <w:r>
        <w:rPr>
          <w:rFonts w:eastAsia="Times New Roman" w:cs="Times New Roman"/>
          <w:szCs w:val="24"/>
        </w:rPr>
        <w:t xml:space="preserve">αίρνετε το ψωμί. Τους κλέβετε τη δουλειά επί της ουσίας. </w:t>
      </w:r>
    </w:p>
    <w:p w14:paraId="42F9204E"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π’ αυτή την άποψη, βεβαίως, συμφωνούμε ότι αυτό το νομοσχέδιο που συζητάμε σήμερα εντάσσεται στη συνολικότερη στρατηγική την οποία με ευλάβεια υπερασπιζόσαστε και προσπαθείτε να υλοποιήσετε. </w:t>
      </w:r>
      <w:r>
        <w:rPr>
          <w:rFonts w:eastAsia="Times New Roman" w:cs="Times New Roman"/>
          <w:szCs w:val="24"/>
        </w:rPr>
        <w:t>Π</w:t>
      </w:r>
      <w:r>
        <w:rPr>
          <w:rFonts w:eastAsia="Times New Roman" w:cs="Times New Roman"/>
          <w:szCs w:val="24"/>
        </w:rPr>
        <w:t>οια ε</w:t>
      </w:r>
      <w:r>
        <w:rPr>
          <w:rFonts w:eastAsia="Times New Roman" w:cs="Times New Roman"/>
          <w:szCs w:val="24"/>
        </w:rPr>
        <w:t xml:space="preserve">ίναι αυτή η συγκεκριμένη στρατηγική; Αναφέρθηκε αναλυτικά ο κύριος Υπουργός. Εμείς απλώς θα επεξηγήσουμε λιγάκι, αν μας επιτρέπετε, κύριε Υπουργέ, τη στρατηγική σας. </w:t>
      </w:r>
    </w:p>
    <w:p w14:paraId="42F9204F"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Στο επίκεντρο αυτής της στρατηγικής είναι το συμφέρον του κεφαλαίου. Είναι η ανάγκη της κ</w:t>
      </w:r>
      <w:r>
        <w:rPr>
          <w:rFonts w:eastAsia="Times New Roman" w:cs="Times New Roman"/>
          <w:szCs w:val="24"/>
        </w:rPr>
        <w:t xml:space="preserve">απιταλιστικής ανάκαμψης της οικονομίας. </w:t>
      </w:r>
      <w:r>
        <w:rPr>
          <w:rFonts w:eastAsia="Times New Roman" w:cs="Times New Roman"/>
          <w:szCs w:val="24"/>
        </w:rPr>
        <w:t>Α</w:t>
      </w:r>
      <w:r>
        <w:rPr>
          <w:rFonts w:eastAsia="Times New Roman" w:cs="Times New Roman"/>
          <w:szCs w:val="24"/>
        </w:rPr>
        <w:t>π’ αυτήν την άποψη αυτός είναι ο πυρήνας και η φιλοσοφία της στρατηγικής σας. Σ’ αυτόν τον βωμό, λοιπόν, της καπιταλιστικής ανάκαμψης, στον βωμό της ανταγωνιστικότητας και της καπιταλιστικής κερδοφορίας θυσιάζετε τα</w:t>
      </w:r>
      <w:r>
        <w:rPr>
          <w:rFonts w:eastAsia="Times New Roman" w:cs="Times New Roman"/>
          <w:szCs w:val="24"/>
        </w:rPr>
        <w:t xml:space="preserve"> εργατικά δικαιώματα, θυσιάζετε την ικανοποίηση των λαϊκών αναγκών. </w:t>
      </w:r>
    </w:p>
    <w:p w14:paraId="42F9205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Έτσι, λοιπόν, έχουμε συνέχιση της πολιτικής που εφάρμοσαν οι προηγούμενες Κυβερνήσεις και από τη σημερινή Κυβέρνηση με κάποιες επιμέρους διαφοροποιήσεις να αναγνωρίσουμε. Αυτές οι επιμέρο</w:t>
      </w:r>
      <w:r>
        <w:rPr>
          <w:rFonts w:eastAsia="Times New Roman" w:cs="Times New Roman"/>
          <w:szCs w:val="24"/>
        </w:rPr>
        <w:t xml:space="preserve">υς διαφοροποιήσεις δεν αφορούν την κατάσταση της εργατικής τάξης, δεν αφορούν τις συνθήκες τις οποίες βιώνει η λαϊκή οικογένεια. </w:t>
      </w:r>
      <w:r>
        <w:rPr>
          <w:rFonts w:eastAsia="Times New Roman" w:cs="Times New Roman"/>
          <w:szCs w:val="24"/>
        </w:rPr>
        <w:t>Α</w:t>
      </w:r>
      <w:r>
        <w:rPr>
          <w:rFonts w:eastAsia="Times New Roman" w:cs="Times New Roman"/>
          <w:szCs w:val="24"/>
        </w:rPr>
        <w:t>πό αυτή την άποψη, λοιπόν, είναι φανερό ότι συνεχίζετε αυτή την ίδια πολιτική κι από τη δυσκολία στην οποία βρίσκονται τα άλλα</w:t>
      </w:r>
      <w:r>
        <w:rPr>
          <w:rFonts w:eastAsia="Times New Roman" w:cs="Times New Roman"/>
          <w:szCs w:val="24"/>
        </w:rPr>
        <w:t xml:space="preserve"> κόμματα της Αντιπολίτευσης που ψηφίζουν και υπερψηφίζουν τα συγκεκριμένα νομοσχέδια, όπως είναι αυτά που ενσωματώνουν τις ευρωπαϊκές </w:t>
      </w:r>
      <w:r>
        <w:rPr>
          <w:rFonts w:eastAsia="Times New Roman" w:cs="Times New Roman"/>
          <w:szCs w:val="24"/>
        </w:rPr>
        <w:t>ο</w:t>
      </w:r>
      <w:r>
        <w:rPr>
          <w:rFonts w:eastAsia="Times New Roman" w:cs="Times New Roman"/>
          <w:szCs w:val="24"/>
        </w:rPr>
        <w:t>δηγίες στο ελληνικό δίκαιο.</w:t>
      </w:r>
    </w:p>
    <w:p w14:paraId="42F92051"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Τι κάνουν οι συγκεκριμένες δ</w:t>
      </w:r>
      <w:r>
        <w:rPr>
          <w:rFonts w:eastAsia="Times New Roman" w:cs="Times New Roman"/>
          <w:szCs w:val="24"/>
        </w:rPr>
        <w:t>ύ</w:t>
      </w:r>
      <w:r>
        <w:rPr>
          <w:rFonts w:eastAsia="Times New Roman" w:cs="Times New Roman"/>
          <w:szCs w:val="24"/>
        </w:rPr>
        <w:t>ο οδηγίες που ενσωματώνουμε σήμερα; Προσπαθούν να άρουν τα εμπόδ</w:t>
      </w:r>
      <w:r>
        <w:rPr>
          <w:rFonts w:eastAsia="Times New Roman" w:cs="Times New Roman"/>
          <w:szCs w:val="24"/>
        </w:rPr>
        <w:t xml:space="preserve">ια τα οποία υπήρχαν συνολικά στην ευρωπαϊκή αγορά, την πολυνομία που υπήρχε και τις διαφορετικές κρατικές ρυθμίσεις που υπήρχαν όσον αφορά στις δημόσιες συμβάσεις. Γιατί το κάνουμε αυτό; Γιατί είναι πολύ μεγάλη η πίτα. Πάρα πολύ μεγάλη η πίτα. </w:t>
      </w:r>
    </w:p>
    <w:p w14:paraId="42F9205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Με βάση τη μελέτη της </w:t>
      </w:r>
      <w:r>
        <w:rPr>
          <w:rFonts w:eastAsia="Times New Roman" w:cs="Times New Roman"/>
          <w:szCs w:val="24"/>
        </w:rPr>
        <w:t>ε</w:t>
      </w:r>
      <w:r>
        <w:rPr>
          <w:rFonts w:eastAsia="Times New Roman" w:cs="Times New Roman"/>
          <w:szCs w:val="24"/>
        </w:rPr>
        <w:t xml:space="preserve">πιτροπής για το 2011, πριν από πέντε χρόνια, η πίτα των δημόσιων συμβάσεων σε επίπεδο Ευρωπαϊκή Ένωσης ήταν στο 19% του ΑΕΠ. Πολύ μεγάλο κομμάτι, για να το αφήσουν ανεξέλεγκτο ή στις διαθέσεις και τις ρυθμίσεις του κάθε κράτους μέλους. </w:t>
      </w:r>
    </w:p>
    <w:p w14:paraId="42F92053" w14:textId="77777777" w:rsidR="00BB77B8" w:rsidRDefault="00A714EA">
      <w:pPr>
        <w:spacing w:after="0" w:line="600" w:lineRule="auto"/>
        <w:ind w:firstLine="720"/>
        <w:jc w:val="both"/>
        <w:rPr>
          <w:rFonts w:eastAsia="Times New Roman" w:cs="Times New Roman"/>
          <w:szCs w:val="24"/>
        </w:rPr>
      </w:pPr>
      <w:r>
        <w:rPr>
          <w:rFonts w:eastAsia="Times New Roman"/>
          <w:szCs w:val="24"/>
        </w:rPr>
        <w:t>Οι πολυεθνικές θέλο</w:t>
      </w:r>
      <w:r>
        <w:rPr>
          <w:rFonts w:eastAsia="Times New Roman"/>
          <w:szCs w:val="24"/>
        </w:rPr>
        <w:t xml:space="preserve">υν να βάλουν χέρι και σε αυτό το κομμάτι, πλέον, που δραστηριοποιούνται σε επίπεδο </w:t>
      </w:r>
      <w:r>
        <w:rPr>
          <w:rFonts w:eastAsia="Times New Roman" w:cs="Times New Roman"/>
          <w:szCs w:val="24"/>
        </w:rPr>
        <w:t xml:space="preserve">Ευρωπαϊκής Ένωσης. </w:t>
      </w:r>
      <w:r>
        <w:rPr>
          <w:rFonts w:eastAsia="Times New Roman" w:cs="Times New Roman"/>
          <w:szCs w:val="24"/>
        </w:rPr>
        <w:t>Π</w:t>
      </w:r>
      <w:r>
        <w:rPr>
          <w:rFonts w:eastAsia="Times New Roman" w:cs="Times New Roman"/>
          <w:szCs w:val="24"/>
        </w:rPr>
        <w:t xml:space="preserve">ώς θα μπορούσαν να βάλουν χέρι σε αυτό το κομμάτι; Μόνο όταν ενοποιηθούν στο σύνολο της Ευρωπαϊκής Ένωσης οι κανόνες που αφορούν τις δημόσιες συμβάσεις. </w:t>
      </w:r>
      <w:r>
        <w:rPr>
          <w:rFonts w:eastAsia="Times New Roman" w:cs="Times New Roman"/>
          <w:szCs w:val="24"/>
        </w:rPr>
        <w:t>Μόνο, λοιπόν, αν υπάρξει ενοποίηση της αγοράς.</w:t>
      </w:r>
    </w:p>
    <w:p w14:paraId="42F92054"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Η</w:t>
      </w:r>
      <w:r>
        <w:rPr>
          <w:rFonts w:eastAsia="Times New Roman" w:cs="Times New Roman"/>
          <w:szCs w:val="24"/>
        </w:rPr>
        <w:t xml:space="preserve"> ενοποίηση της αγοράς, όπως άλλωστε και οι ίδιες οι </w:t>
      </w:r>
      <w:r>
        <w:rPr>
          <w:rFonts w:eastAsia="Times New Roman" w:cs="Times New Roman"/>
          <w:szCs w:val="24"/>
        </w:rPr>
        <w:t>ο</w:t>
      </w:r>
      <w:r>
        <w:rPr>
          <w:rFonts w:eastAsia="Times New Roman" w:cs="Times New Roman"/>
          <w:szCs w:val="24"/>
        </w:rPr>
        <w:t>δηγίες στο προοίμιό τους σημειώνουν, τι έχουν στο επίκεντρο; Την ικανοποίηση των τεσσάρων ελευθεριών που προβλέπονται στη Συνθήκη του Μάαστριχ</w:t>
      </w:r>
      <w:r>
        <w:rPr>
          <w:rFonts w:eastAsia="Times New Roman" w:cs="Times New Roman"/>
          <w:szCs w:val="24"/>
        </w:rPr>
        <w:t>τ</w:t>
      </w:r>
      <w:r>
        <w:rPr>
          <w:rFonts w:eastAsia="Times New Roman" w:cs="Times New Roman"/>
          <w:szCs w:val="24"/>
        </w:rPr>
        <w:t xml:space="preserve"> ελευθερία κ</w:t>
      </w:r>
      <w:r>
        <w:rPr>
          <w:rFonts w:eastAsia="Times New Roman" w:cs="Times New Roman"/>
          <w:szCs w:val="24"/>
        </w:rPr>
        <w:t xml:space="preserve">ίνησης κεφαλαίων, ελευθερία κίνησης εμπορευμάτων, υπηρεσιών και εργαζόμενων. </w:t>
      </w:r>
    </w:p>
    <w:p w14:paraId="42F92055"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Αυτό γίνεται τώρα. Ελευθερία κίνησης εμπορευμάτων και υπηρεσιών είναι ακριβώς να μπορούν οι πολυεθνικές να μεταφέρουν και να συμμετέχουν στην οποιαδήποτε διαγωνιστική διαδικασία,</w:t>
      </w:r>
      <w:r>
        <w:rPr>
          <w:rFonts w:eastAsia="Times New Roman" w:cs="Times New Roman"/>
          <w:szCs w:val="24"/>
        </w:rPr>
        <w:t xml:space="preserve"> στην οποιαδήποτε δημόσια πρόσβαση, χωρίς να εξετάζεται η έδρα η καταστατική της κάθε εταιρείας. Να μπορούν, λοιπόν, να συμμετέχουν παντού.</w:t>
      </w:r>
    </w:p>
    <w:p w14:paraId="42F92056"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πό αυτήν την άποψη, με αυτόν τον τρόπο, ανοίγουν οι επιμέρους αγορές στις ανάγκες των πολυεθνικών. </w:t>
      </w:r>
      <w:r>
        <w:rPr>
          <w:rFonts w:eastAsia="Times New Roman" w:cs="Times New Roman"/>
          <w:szCs w:val="24"/>
        </w:rPr>
        <w:t>Α</w:t>
      </w:r>
      <w:r>
        <w:rPr>
          <w:rFonts w:eastAsia="Times New Roman" w:cs="Times New Roman"/>
          <w:szCs w:val="24"/>
        </w:rPr>
        <w:t>νοίγουν οι επιμ</w:t>
      </w:r>
      <w:r>
        <w:rPr>
          <w:rFonts w:eastAsia="Times New Roman" w:cs="Times New Roman"/>
          <w:szCs w:val="24"/>
        </w:rPr>
        <w:t xml:space="preserve">έρους αγορές, για να μπορούν ακριβώς να συμμετέχουν στους διαγωνισμούς, </w:t>
      </w:r>
      <w:r>
        <w:rPr>
          <w:rFonts w:eastAsia="Times New Roman" w:cs="Times New Roman"/>
          <w:szCs w:val="24"/>
        </w:rPr>
        <w:lastRenderedPageBreak/>
        <w:t xml:space="preserve">αλλά και ταυτόχρονα να εφαρμόσουν μια σειρά άλλες </w:t>
      </w:r>
      <w:r>
        <w:rPr>
          <w:rFonts w:eastAsia="Times New Roman" w:cs="Times New Roman"/>
          <w:szCs w:val="24"/>
        </w:rPr>
        <w:t>ο</w:t>
      </w:r>
      <w:r>
        <w:rPr>
          <w:rFonts w:eastAsia="Times New Roman" w:cs="Times New Roman"/>
          <w:szCs w:val="24"/>
        </w:rPr>
        <w:t xml:space="preserve">δηγίες, όπως αυτή της ελευθερίας κίνησης προσώπων με τη συγκεκριμένη </w:t>
      </w:r>
      <w:r>
        <w:rPr>
          <w:rFonts w:eastAsia="Times New Roman" w:cs="Times New Roman"/>
          <w:szCs w:val="24"/>
        </w:rPr>
        <w:t>ο</w:t>
      </w:r>
      <w:r>
        <w:rPr>
          <w:rFonts w:eastAsia="Times New Roman" w:cs="Times New Roman"/>
          <w:szCs w:val="24"/>
        </w:rPr>
        <w:t>δηγία Μπολκενστάιν, που απέναντι σε αυτήν θα υλοποιηθεί το επόμ</w:t>
      </w:r>
      <w:r>
        <w:rPr>
          <w:rFonts w:eastAsia="Times New Roman" w:cs="Times New Roman"/>
          <w:szCs w:val="24"/>
        </w:rPr>
        <w:t>ενο χρονικό διάστημα και μέσα από τις δημόσιες συμβάσεις και τα δημόσια έργα.</w:t>
      </w:r>
    </w:p>
    <w:p w14:paraId="42F92057"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Γι’ αυτό ακριβώς το λέω –και δεν είναι τυχαίο– ότι οι δύο </w:t>
      </w:r>
      <w:r>
        <w:rPr>
          <w:rFonts w:eastAsia="Times New Roman" w:cs="Times New Roman"/>
          <w:szCs w:val="24"/>
        </w:rPr>
        <w:t>ο</w:t>
      </w:r>
      <w:r>
        <w:rPr>
          <w:rFonts w:eastAsia="Times New Roman" w:cs="Times New Roman"/>
          <w:szCs w:val="24"/>
        </w:rPr>
        <w:t>δηγίες αυτές από την ίδια την Κομισιόν, από την ίδια την Ευρωπαϊκή Ένωση εντάσσονται στη λογική της υλοποίησης της αντι</w:t>
      </w:r>
      <w:r>
        <w:rPr>
          <w:rFonts w:eastAsia="Times New Roman" w:cs="Times New Roman"/>
          <w:szCs w:val="24"/>
        </w:rPr>
        <w:t>δραστικής, της αντιλαϊκής και αντεργατικής στρατηγικής «Ευρώπη 2020».</w:t>
      </w:r>
    </w:p>
    <w:p w14:paraId="42F92058"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Αλλά εδώ πέρα μπαίνει ένα ερώτημα: Γιατί είναι τόσο μεγάλη η φαγούρα για τις δημόσιες συμβάσεις; Γιατί επί της ουσίας οι δημόσιες συμβάσεις δεν αποτελούν τίποτα άλλο παρά μ</w:t>
      </w:r>
      <w:r>
        <w:rPr>
          <w:rFonts w:eastAsia="Times New Roman" w:cs="Times New Roman"/>
          <w:szCs w:val="24"/>
        </w:rPr>
        <w:t>ί</w:t>
      </w:r>
      <w:r>
        <w:rPr>
          <w:rFonts w:eastAsia="Times New Roman" w:cs="Times New Roman"/>
          <w:szCs w:val="24"/>
        </w:rPr>
        <w:t>α ακόμη μορφή</w:t>
      </w:r>
      <w:r>
        <w:rPr>
          <w:rFonts w:eastAsia="Times New Roman" w:cs="Times New Roman"/>
          <w:szCs w:val="24"/>
        </w:rPr>
        <w:t>, που έχει το αστικό κράτος στα χέρια του, για να στηρίξει τους επιχειρηματικούς ομίλους.</w:t>
      </w:r>
    </w:p>
    <w:p w14:paraId="42F92059"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Πρόκειται δηλαδή για μ</w:t>
      </w:r>
      <w:r>
        <w:rPr>
          <w:rFonts w:eastAsia="Times New Roman" w:cs="Times New Roman"/>
          <w:szCs w:val="24"/>
        </w:rPr>
        <w:t>ί</w:t>
      </w:r>
      <w:r>
        <w:rPr>
          <w:rFonts w:eastAsia="Times New Roman" w:cs="Times New Roman"/>
          <w:szCs w:val="24"/>
        </w:rPr>
        <w:t>α άμεση κρατική στήριξη των επιχειρηματικών ομίλων μέσα από τις δημόσιες συμβάσεις, τις δημόσιες προμήθειες και ένα πεδίο το οποίο, εξαιτίας ακ</w:t>
      </w:r>
      <w:r>
        <w:rPr>
          <w:rFonts w:eastAsia="Times New Roman" w:cs="Times New Roman"/>
          <w:szCs w:val="24"/>
        </w:rPr>
        <w:t xml:space="preserve">ριβώς των επιλογών του αστικού κράτους, όχι μόνο διασφαλίζει αλλά και θωρακίζει την κερδοφορία των επιχειρηματικών ομίλων. </w:t>
      </w:r>
      <w:r>
        <w:rPr>
          <w:rFonts w:eastAsia="Times New Roman" w:cs="Times New Roman"/>
          <w:szCs w:val="24"/>
        </w:rPr>
        <w:t>Ε</w:t>
      </w:r>
      <w:r>
        <w:rPr>
          <w:rFonts w:eastAsia="Times New Roman" w:cs="Times New Roman"/>
          <w:szCs w:val="24"/>
        </w:rPr>
        <w:t xml:space="preserve">πειδή </w:t>
      </w:r>
      <w:r>
        <w:rPr>
          <w:rFonts w:eastAsia="Times New Roman" w:cs="Times New Roman"/>
          <w:szCs w:val="24"/>
        </w:rPr>
        <w:lastRenderedPageBreak/>
        <w:t>ακριβώς είναι μεγάλος ο τζίρος, είναι μεγάλος και ο ανταγωνισμός και σε συνθήκες κρίσης, ακόμη και μικρότερος να ήταν ο τζίρος</w:t>
      </w:r>
      <w:r>
        <w:rPr>
          <w:rFonts w:eastAsia="Times New Roman" w:cs="Times New Roman"/>
          <w:szCs w:val="24"/>
        </w:rPr>
        <w:t>, θα επιδιώξουν οι μεγάλοι, οι οποίοι βλέπουν να χάνουν, να αποκτήσουν πεδίο, να αποκτήσουν πρόσβαση και σε αυτούς ακόμη τους τζίρους και τους μικρότερους ακόμη τζίρους.</w:t>
      </w:r>
    </w:p>
    <w:p w14:paraId="42F9205A"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Έτσι, λοιπόν, με τις </w:t>
      </w:r>
      <w:r>
        <w:rPr>
          <w:rFonts w:eastAsia="Times New Roman" w:cs="Times New Roman"/>
          <w:szCs w:val="24"/>
        </w:rPr>
        <w:t>ο</w:t>
      </w:r>
      <w:r>
        <w:rPr>
          <w:rFonts w:eastAsia="Times New Roman" w:cs="Times New Roman"/>
          <w:szCs w:val="24"/>
        </w:rPr>
        <w:t>δηγίες ρυθμίζονται ενιαίοι κανόνες για τις δημόσιες συμβάσεις, τ</w:t>
      </w:r>
      <w:r>
        <w:rPr>
          <w:rFonts w:eastAsia="Times New Roman" w:cs="Times New Roman"/>
          <w:szCs w:val="24"/>
        </w:rPr>
        <w:t xml:space="preserve">ις δημόσιες προμήθειες, ρυθμίζεται ενιαίο καθεστώς και ενιαία αγορά. Πού θα οδηγήσουν τα τρία αυτά στοιχεία; Στη συγκέντρωση και στον έλεγχο των δημόσιων συμβάσεων και των δημόσιων προμηθειών από τις πολυεθνικές. Το είπε ο κύριος Υπουργός. Δεν μπορούσε να </w:t>
      </w:r>
      <w:r>
        <w:rPr>
          <w:rFonts w:eastAsia="Times New Roman" w:cs="Times New Roman"/>
          <w:szCs w:val="24"/>
        </w:rPr>
        <w:t>κάνει διαφορετικά, άλλωστε. Είναι κάτι το οποίο δεν μπορεί να αμφισβητηθεί, ότι θα υπάρξουν μέσα από αυτήν τη διαδικασία οικονομίες κλίμακος. Ε, οι οικονομίες κλίμακος ποιους ωφελούν; Τις πολυεθνικές επιχειρήσεις, τους μεγάλους επιχειρηματικούς ομίλους. Αυ</w:t>
      </w:r>
      <w:r>
        <w:rPr>
          <w:rFonts w:eastAsia="Times New Roman" w:cs="Times New Roman"/>
          <w:szCs w:val="24"/>
        </w:rPr>
        <w:t>τούς ωφελούν.</w:t>
      </w:r>
    </w:p>
    <w:p w14:paraId="42F9205B"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Γι’ αυτό και θα υπάρξει ακόμη μεγαλύτερη συγκέντρωση στην αγορά. Γι’ αυτό ακριβώς και θα αποκλειστούν μέσα από αυτήν τη διαδικασία δεκάδες ή και εκατοντάδες χιλιάδες μικρές και πολύ μικρές επιχειρήσεις.</w:t>
      </w:r>
    </w:p>
    <w:p w14:paraId="42F9205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Άλλωστε, ο κ. Σταθάκης απάντησε στην κρ</w:t>
      </w:r>
      <w:r>
        <w:rPr>
          <w:rFonts w:eastAsia="Times New Roman" w:cs="Times New Roman"/>
          <w:szCs w:val="24"/>
        </w:rPr>
        <w:t>ιτική του ΚΚΕ επιβεβαιώνοντας την κριτική του, ότι δηλαδή, με βάση τον ευρωπαϊκό ορισμό, μικρομεσαία επιχείρηση θεωρείται αυτή που έχει πάνω από διακόσιους πενήντα εργαζόμενους μέχρι πεντακόσιους. Για τα μεγέθη της Ελλάδας καταλαβαίνετε ότι μιλάμε για πολύ</w:t>
      </w:r>
      <w:r>
        <w:rPr>
          <w:rFonts w:eastAsia="Times New Roman" w:cs="Times New Roman"/>
          <w:szCs w:val="24"/>
        </w:rPr>
        <w:t xml:space="preserve"> μεγάλες επιχειρήσεις, που ορισμένους κλάδους της οικονομίας τους μονοπωλούν κιόλας.</w:t>
      </w:r>
    </w:p>
    <w:p w14:paraId="42F9205D"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Τώρα όλα τα υπόλοιπα τα οποία είπατε και εσείς και ο Κοινοβουλευτικός Εκπρόσωπος του ΣΥΡΙΖΑ για τα διάφορα προγράμματα τα οποία δίνουν σε πολύ μικρές, οικογενειακού χαρακτ</w:t>
      </w:r>
      <w:r>
        <w:rPr>
          <w:rFonts w:eastAsia="Times New Roman" w:cs="Times New Roman"/>
          <w:szCs w:val="24"/>
        </w:rPr>
        <w:t>ήρα, πολύ μικρού μεγέθους επιχειρήσεις, αυτά τα κάνανε και οι προηγούμενοι.</w:t>
      </w:r>
    </w:p>
    <w:p w14:paraId="42F9205E"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Το ΤΕΜΠΕ, η νεανική επιχειρηματικότητα, το ΕΤΕΑΜ τώρα το δικό σας, τα διάφορα αυτά προγράμματα, τι κάνουν; Επί της ουσίας προσπαθούν να συγκαλύψουν την ανεργία, προσπαθούν να δώσου</w:t>
      </w:r>
      <w:r>
        <w:rPr>
          <w:rFonts w:eastAsia="Times New Roman" w:cs="Times New Roman"/>
          <w:szCs w:val="24"/>
        </w:rPr>
        <w:t xml:space="preserve">ν </w:t>
      </w:r>
      <w:r>
        <w:rPr>
          <w:rFonts w:eastAsia="Times New Roman" w:cs="Times New Roman"/>
          <w:szCs w:val="24"/>
        </w:rPr>
        <w:lastRenderedPageBreak/>
        <w:t xml:space="preserve">κάποια κίνητρα και κάποια διέξοδο, που έχει προσωρινό χαρακτήρα και στις περισσότερες φορές από αυτές τις μικρές επιχειρήσεις της νεανικής επιχειρηματικότητας το 90% έκλεισε. </w:t>
      </w:r>
      <w:r>
        <w:rPr>
          <w:rFonts w:eastAsia="Times New Roman" w:cs="Times New Roman"/>
          <w:szCs w:val="24"/>
        </w:rPr>
        <w:t>Α</w:t>
      </w:r>
      <w:r>
        <w:rPr>
          <w:rFonts w:eastAsia="Times New Roman" w:cs="Times New Roman"/>
          <w:szCs w:val="24"/>
        </w:rPr>
        <w:t xml:space="preserve">υτοί οι οποίοι συμμετείχαν σε αυτά τα προγράμματα όχι μόνο έχασαν τα στοιχεία </w:t>
      </w:r>
      <w:r>
        <w:rPr>
          <w:rFonts w:eastAsia="Times New Roman" w:cs="Times New Roman"/>
          <w:szCs w:val="24"/>
        </w:rPr>
        <w:t>τους, αλλά παρέμειναν και δανεισμένοι στους επιχειρηματικούς ομίλους.</w:t>
      </w:r>
    </w:p>
    <w:p w14:paraId="42F9205F"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Έτσι λοιπόν, σωστά είπε ο κύριος Υπουργός ότι μέσα από αυτήν τη διαδικασία, θα συγκεντρωθεί η αγορά σε όλο και λιγότερα χέρια, αλλά σε αυτήν τη συγκέντρωση προσπαθείτε ταυτόχρονα να διαμ</w:t>
      </w:r>
      <w:r>
        <w:rPr>
          <w:rFonts w:eastAsia="Times New Roman" w:cs="Times New Roman"/>
          <w:szCs w:val="24"/>
        </w:rPr>
        <w:t>ορφώσετε και συνθήκες ευελιξίας. Δηλαδή, οικονομίες κλίμακος είπε ο Υπουργός και κατάτμηση.</w:t>
      </w:r>
    </w:p>
    <w:p w14:paraId="42F9206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Έτσι λοιπόν συγκεντρώνεται η αγορά και μετά οι πολυεθνικές έχουν τη δυνατότητα να δίνουν εργολαβίες σε αυτούς οι οποίοι θα έχουν αποκλειστεί από τους διαγωνισμούς. </w:t>
      </w:r>
      <w:r>
        <w:rPr>
          <w:rFonts w:eastAsia="Times New Roman" w:cs="Times New Roman"/>
          <w:szCs w:val="24"/>
        </w:rPr>
        <w:t>Να κατατέμνουν, δηλαδή, τη δημόσια προμήθεια, τη δημόσια σύμβαση, σε μικρότερες εργολαβίες.</w:t>
      </w:r>
    </w:p>
    <w:p w14:paraId="42F92061"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Έτσι λοιπόν οι μικρότερες επιχειρήσεις σε μέγεθος θα λειτουργούν δορυφορικά και συμπληρωματικά προς τις πολυεθνικές, διατηρώντας τι προς όφελος των πολυεθνικών; Τη </w:t>
      </w:r>
      <w:r>
        <w:rPr>
          <w:rFonts w:eastAsia="Times New Roman" w:cs="Times New Roman"/>
          <w:szCs w:val="24"/>
        </w:rPr>
        <w:t xml:space="preserve">δυνατότητα να συμπιέζουν </w:t>
      </w:r>
      <w:r>
        <w:rPr>
          <w:rFonts w:eastAsia="Times New Roman" w:cs="Times New Roman"/>
          <w:szCs w:val="24"/>
        </w:rPr>
        <w:lastRenderedPageBreak/>
        <w:t>ακόμα περισσότερο το κόστος, τη δυνατότητα οι πολυεθνικές να έχουν πολύ μεγαλύτερη ευελιξία και μεγαλύτερη εξειδίκευση, που δίνει μια μικρή επιχείρηση για ορισμένα ζητήματα.</w:t>
      </w:r>
    </w:p>
    <w:p w14:paraId="42F9206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Άρα λοιπόν, όλο αυτό και η κατάτμηση και η δορυφορική λει</w:t>
      </w:r>
      <w:r>
        <w:rPr>
          <w:rFonts w:eastAsia="Times New Roman" w:cs="Times New Roman"/>
          <w:szCs w:val="24"/>
        </w:rPr>
        <w:t>τουργία, η εργολαβία των μικρών επιχειρήσεων θα λειτουργήσει προς όφελος των μεγάλων πολυεθνικών, αλλά και η ευελιξία, που βάζετε εσείς στις μορφές διαδικασιών εφτά τουλάχιστον μορφές για τη δημόσια σύμβαση.</w:t>
      </w:r>
    </w:p>
    <w:p w14:paraId="42F92063"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κεί που έγινε μεγάλη συζήτηση είναι για την υπό</w:t>
      </w:r>
      <w:r>
        <w:rPr>
          <w:rFonts w:eastAsia="Times New Roman" w:cs="Times New Roman"/>
          <w:szCs w:val="24"/>
        </w:rPr>
        <w:t>θεση μελέτη κατασκευής. Προσπάθησε να ωραιοποιήσει την κατάσταση ο Κοινοβουλευτικός Εκπρόσωπος του ΣΥΡΙΖΑ. Εγώ απλά θα πω και μόνο ο ίδιος ο κ. Σπίρτζης τι είχε απαντήσει όταν συζητιόταν η υπόθεση για το Μετρό της Θεσσαλονίκης, την ενημέρωση που είχε κάνει</w:t>
      </w:r>
      <w:r>
        <w:rPr>
          <w:rFonts w:eastAsia="Times New Roman" w:cs="Times New Roman"/>
          <w:szCs w:val="24"/>
        </w:rPr>
        <w:t>.</w:t>
      </w:r>
    </w:p>
    <w:p w14:paraId="42F92064"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Επί της ουσίας η διαδικασία μελέτη-κατασκευή λειτουργεί πάντα προς όφελος αυτού που έχει αναλάβει το έργο, γιατί δεν έχει οριστική μελέτη και μπορεί μέσα από τις συμπληρωματικές μελέτες να αυξάνει </w:t>
      </w:r>
      <w:r>
        <w:rPr>
          <w:rFonts w:eastAsia="Times New Roman" w:cs="Times New Roman"/>
          <w:szCs w:val="24"/>
        </w:rPr>
        <w:lastRenderedPageBreak/>
        <w:t>περαιτέρω το κόστος του έργου και να διεκδικεί πολύ περισ</w:t>
      </w:r>
      <w:r>
        <w:rPr>
          <w:rFonts w:eastAsia="Times New Roman" w:cs="Times New Roman"/>
          <w:szCs w:val="24"/>
        </w:rPr>
        <w:t xml:space="preserve">σότερα. Αυτό έγινε με το Μετρό της Θεσσαλονίκης, κύριε Υπουργέ. Δικά σας λόγια είναι. </w:t>
      </w:r>
    </w:p>
    <w:p w14:paraId="42F9206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Θα σας πω σε λίγο.</w:t>
      </w:r>
    </w:p>
    <w:p w14:paraId="42F9206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Ναι, λέω δικά σας λόγια είναι. Επί της ουσίας έτσι λειτουργούσ</w:t>
      </w:r>
      <w:r>
        <w:rPr>
          <w:rFonts w:eastAsia="Times New Roman" w:cs="Times New Roman"/>
          <w:szCs w:val="24"/>
        </w:rPr>
        <w:t>ε η μελέτη-κατασκευή.</w:t>
      </w:r>
    </w:p>
    <w:p w14:paraId="42F92067"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Δεύτερον, στη μελέτη-κατασκευή μηνύουμε τα μεγάλα έργα, άρα λοιπόν εδώ πέρα συγκεντρώνεται αυτό στη διάθεση των ελάχιστων κατασκευαστικών εταιρειών και βέβαια οι μελετητές γίνονται υποχείρια των κατασκευαστικών εταιρειών. Αυτά είναι λ</w:t>
      </w:r>
      <w:r>
        <w:rPr>
          <w:rFonts w:eastAsia="Times New Roman" w:cs="Times New Roman"/>
          <w:szCs w:val="24"/>
        </w:rPr>
        <w:t>οιπόν τα ζητήματα μέσα από αυτήν τη διαδικασία.</w:t>
      </w:r>
    </w:p>
    <w:p w14:paraId="42F92068"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Έτσι λοιπόν, σε ό,τι αφορά την όποια επίκληση της διαφάνειας και της αντιμετώπισης της σπατάλης –εμείς δεν αμφισβητούμε τις προθέσεις των Υπουργών εδώ πέρα, ότι θέλουν αυτό– λέμε πολύ καθαρά ότι θα έχει πολύ </w:t>
      </w:r>
      <w:r>
        <w:rPr>
          <w:rFonts w:eastAsia="Times New Roman" w:cs="Times New Roman"/>
          <w:szCs w:val="24"/>
        </w:rPr>
        <w:t>μικρό αποτέλεσμα.</w:t>
      </w:r>
    </w:p>
    <w:p w14:paraId="42F92069"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Θ</w:t>
      </w:r>
      <w:r>
        <w:rPr>
          <w:rFonts w:eastAsia="Times New Roman" w:cs="Times New Roman"/>
          <w:szCs w:val="24"/>
        </w:rPr>
        <w:t>α έχει πολύ μικρό αποτέλεσμα αφ</w:t>
      </w:r>
      <w:r>
        <w:rPr>
          <w:rFonts w:eastAsia="Times New Roman" w:cs="Times New Roman"/>
          <w:szCs w:val="24"/>
        </w:rPr>
        <w:t xml:space="preserve">’ </w:t>
      </w:r>
      <w:r>
        <w:rPr>
          <w:rFonts w:eastAsia="Times New Roman" w:cs="Times New Roman"/>
          <w:szCs w:val="24"/>
        </w:rPr>
        <w:t>ενός μεν γιατί υπάρχει αυτή η πολυμορφία, οι επτά τουλάχιστον τύποι δημόσιας σύμβασης, που μέσα από αυτούς τους επτά μπορεί ο καθένας να επιλέγει αυτό που του αρμόζει περισσότερο, άρα λοιπόν να έχει μεγαλύτερο όφελος. Δεύτερον, σε σχέση με τη συγκέντρωση κ</w:t>
      </w:r>
      <w:r>
        <w:rPr>
          <w:rFonts w:eastAsia="Times New Roman" w:cs="Times New Roman"/>
          <w:szCs w:val="24"/>
        </w:rPr>
        <w:t xml:space="preserve">αι μονοπώληση της αγοράς, μπορεί οι ίδιοι οι οποίοι συμμετέχουν να καθορίζουν τους κανόνες και εκ των υστέρων το ίδιο το κράτος να τους επικυρώνει. </w:t>
      </w:r>
      <w:r>
        <w:rPr>
          <w:rFonts w:eastAsia="Times New Roman" w:cs="Times New Roman"/>
          <w:szCs w:val="24"/>
        </w:rPr>
        <w:t>Τ</w:t>
      </w:r>
      <w:r>
        <w:rPr>
          <w:rFonts w:eastAsia="Times New Roman" w:cs="Times New Roman"/>
          <w:szCs w:val="24"/>
        </w:rPr>
        <w:t>έλος, είναι το ίδιο το σύστημα, κύριοι Υπουργοί που γεννά τη σπατάλη, τη διαφθορά, τα σκάνδαλα. Πηγάζουν μέ</w:t>
      </w:r>
      <w:r>
        <w:rPr>
          <w:rFonts w:eastAsia="Times New Roman" w:cs="Times New Roman"/>
          <w:szCs w:val="24"/>
        </w:rPr>
        <w:t xml:space="preserve">σα από το ίδιο του το </w:t>
      </w:r>
      <w:r>
        <w:rPr>
          <w:rFonts w:eastAsia="Times New Roman" w:cs="Times New Roman"/>
          <w:szCs w:val="24"/>
          <w:lang w:val="en-US"/>
        </w:rPr>
        <w:t>DNA</w:t>
      </w:r>
      <w:r>
        <w:rPr>
          <w:rFonts w:eastAsia="Times New Roman" w:cs="Times New Roman"/>
          <w:szCs w:val="24"/>
        </w:rPr>
        <w:t xml:space="preserve">. </w:t>
      </w:r>
    </w:p>
    <w:p w14:paraId="42F9206A"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πό αυτήν την άποψη –και ολοκληρώνω, κύριε Πρόεδρε- είναι και αυτός ο τομέας, για παράδειγμα, το κατασκευαστικό κομμάτι, όπου επιβεβαιώνεται, που αναδεικνύεται περίτρανα η υπεροχή της πρότασης του ΚΚΕ για τη λαϊκή οικονομία και </w:t>
      </w:r>
      <w:r>
        <w:rPr>
          <w:rFonts w:eastAsia="Times New Roman" w:cs="Times New Roman"/>
          <w:szCs w:val="24"/>
        </w:rPr>
        <w:t>κοινωνία, για τον σοσιαλισμό.</w:t>
      </w:r>
    </w:p>
    <w:p w14:paraId="42F9206B"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Θα βάλω δύο πλευρές μόνο του ζητήματος για τα έργα. Ποια είναι τα κριτήρια προτεραιότητας, σήμερα, κύριε Υπουργέ; Τα κριτήρια προτεραιότητας είναι ότι εξυπηρετεί τις ανάγκες του μεγάλου κεφαλαίου. Να θυμίσω ότι η τοποθέτηση το</w:t>
      </w:r>
      <w:r>
        <w:rPr>
          <w:rFonts w:eastAsia="Times New Roman" w:cs="Times New Roman"/>
          <w:szCs w:val="24"/>
        </w:rPr>
        <w:t xml:space="preserve">υ ΚΚΕ, στη συζήτηση για τους οδικούς άξονες παραχώρησης, ήταν </w:t>
      </w:r>
      <w:r>
        <w:rPr>
          <w:rFonts w:eastAsia="Times New Roman" w:cs="Times New Roman"/>
          <w:szCs w:val="24"/>
        </w:rPr>
        <w:lastRenderedPageBreak/>
        <w:t>ότι εδώ πέρα είναι ιδιωτικοί δρόμοι, ότι γίνονται με σκοπό την ικανοποίηση των αναγκών των κατασκευαστικών ομίλων αλλά και του μεγάλου κεφαλαίου και ότι εμπορευματοποιούνται οι λαϊκές ανάγκες.</w:t>
      </w:r>
    </w:p>
    <w:p w14:paraId="42F9206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οια θα ήταν η προτεραιότητα η διαφορετική, που να ικανοποιεί τις λαϊκές ανάγκες; Για παράδειγμα, ο σιδηρόδρομος και η ανάπτυξη του σιδηροδρομικού δικτύου. </w:t>
      </w:r>
      <w:r>
        <w:rPr>
          <w:rFonts w:eastAsia="Times New Roman" w:cs="Times New Roman"/>
          <w:szCs w:val="24"/>
        </w:rPr>
        <w:t>Ε</w:t>
      </w:r>
      <w:r>
        <w:rPr>
          <w:rFonts w:eastAsia="Times New Roman" w:cs="Times New Roman"/>
          <w:szCs w:val="24"/>
        </w:rPr>
        <w:t>ίχαν κάνει τότε μ</w:t>
      </w:r>
      <w:r>
        <w:rPr>
          <w:rFonts w:eastAsia="Times New Roman" w:cs="Times New Roman"/>
          <w:szCs w:val="24"/>
        </w:rPr>
        <w:t>ί</w:t>
      </w:r>
      <w:r>
        <w:rPr>
          <w:rFonts w:eastAsia="Times New Roman" w:cs="Times New Roman"/>
          <w:szCs w:val="24"/>
        </w:rPr>
        <w:t>α πρόβλεψη, κύριε Υπουργέ, που όπως πάει η κατάσταση θα επιβεβαιωθεί, ότι το σιδηρ</w:t>
      </w:r>
      <w:r>
        <w:rPr>
          <w:rFonts w:eastAsia="Times New Roman" w:cs="Times New Roman"/>
          <w:szCs w:val="24"/>
        </w:rPr>
        <w:t>οδρομικό δίκτυο Πατρών – Αθηνών, ο ΠΑΘΕ ο σιδηροδρομικός θα ολοκληρωθεί τουλάχιστον δέκα χρόνια μετά την ολοκλήρωση των οδικών αξόνων, για να μπορέσουν μέσα από τα διόδια και τη χρησιμοποίηση να βγάλουν πολύ περισσότερα χρήματα οι κατασκευαστικοί όμιλοι.</w:t>
      </w:r>
    </w:p>
    <w:p w14:paraId="42F9206D"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Ά</w:t>
      </w:r>
      <w:r>
        <w:rPr>
          <w:rFonts w:eastAsia="Times New Roman" w:cs="Times New Roman"/>
          <w:szCs w:val="24"/>
        </w:rPr>
        <w:t>ρα λοιπόν ποια είναι τα δικά μας κριτήρια προτεραιότητας; Πρώτον, τα μεγάλα έργα να συμβάλλουν στην ανάπτυξη που θα έχει στο επίκεντρό της την ικανοποίηση των λαϊκών αναγκών. Δεύτερον, στη βελτίωση της θέσης της λαϊκής οικογένειας. Απάντηση, δηλαδή, στις μ</w:t>
      </w:r>
      <w:r>
        <w:rPr>
          <w:rFonts w:eastAsia="Times New Roman" w:cs="Times New Roman"/>
          <w:szCs w:val="24"/>
        </w:rPr>
        <w:t xml:space="preserve">εταφορικές της ανάγκες. Τρίτον, </w:t>
      </w:r>
      <w:r>
        <w:rPr>
          <w:rFonts w:eastAsia="Times New Roman" w:cs="Times New Roman"/>
          <w:szCs w:val="24"/>
        </w:rPr>
        <w:lastRenderedPageBreak/>
        <w:t xml:space="preserve">σεβασμός στο περιβάλλον. Και τέταρτον, να διαμορφώνουν συνθήκες οικονομίας κλίμακος και όχι κατασπατάλησης. </w:t>
      </w:r>
    </w:p>
    <w:p w14:paraId="42F9206E" w14:textId="77777777" w:rsidR="00BB77B8" w:rsidRDefault="00A714EA">
      <w:pPr>
        <w:spacing w:after="0" w:line="600" w:lineRule="auto"/>
        <w:ind w:firstLine="720"/>
        <w:jc w:val="both"/>
        <w:rPr>
          <w:rFonts w:eastAsia="Times New Roman"/>
          <w:szCs w:val="24"/>
        </w:rPr>
      </w:pPr>
      <w:r>
        <w:rPr>
          <w:rFonts w:eastAsia="Times New Roman"/>
          <w:szCs w:val="24"/>
        </w:rPr>
        <w:t>Ποια από αυτά τα τέσσερα κριτήρια υλοποιούν τα δικά σας σχέδια – όχι τα σχέδια τα προσωπικά της Κυβέρνησης, αλλά τα</w:t>
      </w:r>
      <w:r>
        <w:rPr>
          <w:rFonts w:eastAsia="Times New Roman"/>
          <w:szCs w:val="24"/>
        </w:rPr>
        <w:t xml:space="preserve"> σχέδια του καπιταλιστικού συστήματος και τις προτεραιότητες του καπιταλιστικού συστήματος; Κανένα από τα τέσσερα αυτά.</w:t>
      </w:r>
    </w:p>
    <w:p w14:paraId="42F9206F" w14:textId="77777777" w:rsidR="00BB77B8" w:rsidRDefault="00A714EA">
      <w:pPr>
        <w:spacing w:after="0" w:line="600" w:lineRule="auto"/>
        <w:ind w:firstLine="720"/>
        <w:jc w:val="both"/>
        <w:rPr>
          <w:rFonts w:eastAsia="Times New Roman"/>
          <w:szCs w:val="24"/>
        </w:rPr>
      </w:pPr>
      <w:r>
        <w:rPr>
          <w:rFonts w:eastAsia="Times New Roman"/>
          <w:szCs w:val="24"/>
        </w:rPr>
        <w:t>Δεύτερον, πώς θα γίνονται αυτά τα έργα; Εμείς, λέμε πολύ καθαρά ότι τόσο η μελέτη, η κατασκευή και η συντήρηση των μεγάλων αυτών έργων κ</w:t>
      </w:r>
      <w:r>
        <w:rPr>
          <w:rFonts w:eastAsia="Times New Roman"/>
          <w:szCs w:val="24"/>
        </w:rPr>
        <w:t>ατασκευής πρέπει να είναι ευθύνη του κράτους, με κρατικό φορέα κατασκευής, ο οποίος κρατικός φορέας κατασκευής θα σέβεται και το επιστημονικό επίπεδο των μηχανικών, αλλά ταυτόχρονα και τους ίδιους τους εργαζόμενους και δεν θα προσπαθεί να τους ξεζουμίσει μ</w:t>
      </w:r>
      <w:r>
        <w:rPr>
          <w:rFonts w:eastAsia="Times New Roman"/>
          <w:szCs w:val="24"/>
        </w:rPr>
        <w:t>ε τα διάφορα μπλοκάκια παροχής υπηρεσιών, με τις διάφορες συμβάσεις της μίας ημέρας και με το επικίνδυνο και ανθυγιεινό της όλης κατάστασης.</w:t>
      </w:r>
    </w:p>
    <w:p w14:paraId="42F92070" w14:textId="77777777" w:rsidR="00BB77B8" w:rsidRDefault="00A714EA">
      <w:pPr>
        <w:spacing w:after="0" w:line="600" w:lineRule="auto"/>
        <w:ind w:firstLine="720"/>
        <w:jc w:val="both"/>
        <w:rPr>
          <w:rFonts w:eastAsia="Times New Roman"/>
          <w:szCs w:val="24"/>
        </w:rPr>
      </w:pPr>
      <w:r>
        <w:rPr>
          <w:rFonts w:eastAsia="Times New Roman"/>
          <w:szCs w:val="24"/>
        </w:rPr>
        <w:lastRenderedPageBreak/>
        <w:t>Από αυτήν την άποψη, λοιπόν, είναι φανερό ότι στα στρατηγικά ζητήματα εμείς διαφωνούμε με αυτό το νομοσχέδιο, γι’ α</w:t>
      </w:r>
      <w:r>
        <w:rPr>
          <w:rFonts w:eastAsia="Times New Roman"/>
          <w:szCs w:val="24"/>
        </w:rPr>
        <w:t>υτό ακριβώς τον λόγο και θα το καταψηφίσουμε και επί της αρχής και επί των άρθρων.</w:t>
      </w:r>
    </w:p>
    <w:p w14:paraId="42F9207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 Καραθανασόπουλο, Κοινοβουλευτικό Εκπρόσωπο του Κομμουνιστικού Κόμματος Ελλάδας.</w:t>
      </w:r>
    </w:p>
    <w:p w14:paraId="42F9207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Αν δεν κάνω λάθος, έχουν τελειώσει οι Κ</w:t>
      </w:r>
      <w:r>
        <w:rPr>
          <w:rFonts w:eastAsia="Times New Roman" w:cs="Times New Roman"/>
          <w:szCs w:val="24"/>
        </w:rPr>
        <w:t>οινοβουλευτικοί Εκπρόσωποι, δεν υπάρχει δευτερολογία από κανέναν ειδικό αγορητή.</w:t>
      </w:r>
    </w:p>
    <w:p w14:paraId="42F9207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Κύριε Πρόεδρε, θα ήθελα τον λόγο επί της διαδικασίας για ένα πολύ σοβαρό ζήτημα, για δευτερόλεπτα, πριν μπείτε στην ψηφοφορία.</w:t>
      </w:r>
    </w:p>
    <w:p w14:paraId="42F92074" w14:textId="77777777" w:rsidR="00BB77B8" w:rsidRDefault="00A714EA">
      <w:pPr>
        <w:spacing w:after="0" w:line="600" w:lineRule="auto"/>
        <w:ind w:firstLine="720"/>
        <w:jc w:val="both"/>
        <w:rPr>
          <w:rFonts w:eastAsia="Times New Roman" w:cs="Times New Roman"/>
          <w:b/>
          <w:szCs w:val="24"/>
        </w:rPr>
      </w:pPr>
      <w:r>
        <w:rPr>
          <w:rFonts w:eastAsia="Times New Roman" w:cs="Times New Roman"/>
          <w:b/>
          <w:szCs w:val="24"/>
        </w:rPr>
        <w:t>ΠΡΟΕΔΡΕΥΩΝ (Αναστάσιος Κουράκη</w:t>
      </w:r>
      <w:r>
        <w:rPr>
          <w:rFonts w:eastAsia="Times New Roman" w:cs="Times New Roman"/>
          <w:b/>
          <w:szCs w:val="24"/>
        </w:rPr>
        <w:t>ς):</w:t>
      </w:r>
      <w:r>
        <w:rPr>
          <w:rFonts w:eastAsia="Times New Roman" w:cs="Times New Roman"/>
          <w:szCs w:val="24"/>
        </w:rPr>
        <w:t xml:space="preserve"> Βεβαίως, έχετε τον λόγο.</w:t>
      </w:r>
    </w:p>
    <w:p w14:paraId="42F9207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Κύριε Πρόεδρε, συγγνώμη για την παρέμβαση πριν την ολοκλήρωση της διαδικασίας στην ψηφοφορία, αλλά θεωρώ ότι είναι πολύ σοβαρό το θέμα και ηθικό ζήτημα. </w:t>
      </w:r>
    </w:p>
    <w:p w14:paraId="42F92076"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Ο κ. Σπίρτζης λίγο πριν έκανε μ</w:t>
      </w:r>
      <w:r>
        <w:rPr>
          <w:rFonts w:eastAsia="Times New Roman" w:cs="Times New Roman"/>
          <w:szCs w:val="24"/>
        </w:rPr>
        <w:t>ί</w:t>
      </w:r>
      <w:r>
        <w:rPr>
          <w:rFonts w:eastAsia="Times New Roman" w:cs="Times New Roman"/>
          <w:szCs w:val="24"/>
        </w:rPr>
        <w:t>α αναφορά στη Νέα Δημοκ</w:t>
      </w:r>
      <w:r>
        <w:rPr>
          <w:rFonts w:eastAsia="Times New Roman" w:cs="Times New Roman"/>
          <w:szCs w:val="24"/>
        </w:rPr>
        <w:t>ρατία και ειδικά στον Πρόεδρο της Νέας Δημοκρατίας. Τον καλούμε να ανέβει στο Βήμα και να ονοματίσει αυτό που υπονοεί, ποιον υπονοεί και τι σχέση έχει αυτός που υπονοεί με την Νέα Δημοκρατία.</w:t>
      </w:r>
    </w:p>
    <w:p w14:paraId="42F92077" w14:textId="77777777" w:rsidR="00BB77B8" w:rsidRDefault="00A714EA">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(Αναστάσιος Κουράκης): </w:t>
      </w:r>
      <w:r>
        <w:rPr>
          <w:rFonts w:eastAsia="Times New Roman" w:cs="Times New Roman"/>
          <w:szCs w:val="24"/>
        </w:rPr>
        <w:t>Κατανοητό.</w:t>
      </w:r>
    </w:p>
    <w:p w14:paraId="42F9207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w:t>
      </w:r>
      <w:r>
        <w:rPr>
          <w:rFonts w:eastAsia="Times New Roman" w:cs="Times New Roman"/>
          <w:szCs w:val="24"/>
        </w:rPr>
        <w:t>α μην αφήσει αυτό το πράγμα αναπάντητο, γιατί είπε κάτι νεφελώδες και μ</w:t>
      </w:r>
      <w:r>
        <w:rPr>
          <w:rFonts w:eastAsia="Times New Roman" w:cs="Times New Roman"/>
          <w:szCs w:val="24"/>
        </w:rPr>
        <w:t>ί</w:t>
      </w:r>
      <w:r>
        <w:rPr>
          <w:rFonts w:eastAsia="Times New Roman" w:cs="Times New Roman"/>
          <w:szCs w:val="24"/>
        </w:rPr>
        <w:t>α κατηγορία η οποία είναι στον αέρα.</w:t>
      </w:r>
    </w:p>
    <w:p w14:paraId="42F92079" w14:textId="77777777" w:rsidR="00BB77B8" w:rsidRDefault="00A714EA">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(Αναστάσιος Κουράκης): </w:t>
      </w:r>
      <w:r>
        <w:rPr>
          <w:rFonts w:eastAsia="Times New Roman" w:cs="Times New Roman"/>
          <w:szCs w:val="24"/>
        </w:rPr>
        <w:t>Σωστό.</w:t>
      </w:r>
      <w:r>
        <w:rPr>
          <w:rFonts w:eastAsia="Times New Roman" w:cs="Times New Roman"/>
          <w:b/>
          <w:szCs w:val="24"/>
        </w:rPr>
        <w:t xml:space="preserve"> </w:t>
      </w:r>
    </w:p>
    <w:p w14:paraId="42F9207A" w14:textId="77777777" w:rsidR="00BB77B8" w:rsidRDefault="00A714EA">
      <w:pPr>
        <w:spacing w:after="0" w:line="600" w:lineRule="auto"/>
        <w:ind w:firstLine="720"/>
        <w:jc w:val="both"/>
        <w:rPr>
          <w:rFonts w:eastAsia="Times New Roman"/>
          <w:szCs w:val="24"/>
        </w:rPr>
      </w:pPr>
      <w:r>
        <w:rPr>
          <w:rFonts w:eastAsia="Times New Roman" w:cs="Times New Roman"/>
          <w:szCs w:val="24"/>
        </w:rPr>
        <w:t>Κύριε Υπουργέ, νομίζω ότι είναι εύλογο το ερώτημα του κ. Βρούτση. Έχετε τον λόγο.</w:t>
      </w:r>
    </w:p>
    <w:p w14:paraId="42F9207B" w14:textId="77777777" w:rsidR="00BB77B8" w:rsidRDefault="00A714EA">
      <w:pPr>
        <w:spacing w:after="0" w:line="600" w:lineRule="auto"/>
        <w:ind w:firstLine="720"/>
        <w:jc w:val="both"/>
        <w:rPr>
          <w:rFonts w:eastAsia="Times New Roman"/>
          <w:szCs w:val="24"/>
        </w:rPr>
      </w:pPr>
      <w:r>
        <w:rPr>
          <w:rFonts w:eastAsia="Times New Roman"/>
          <w:b/>
          <w:szCs w:val="24"/>
        </w:rPr>
        <w:t>ΧΡΗΣΤΟΣ ΣΠΙΡΤΖΗΣ (Υπουρ</w:t>
      </w:r>
      <w:r>
        <w:rPr>
          <w:rFonts w:eastAsia="Times New Roman"/>
          <w:b/>
          <w:szCs w:val="24"/>
        </w:rPr>
        <w:t xml:space="preserve">γός Υποδομών, Μεταφορών και Δικτύων): </w:t>
      </w:r>
      <w:r>
        <w:rPr>
          <w:rFonts w:eastAsia="Times New Roman"/>
          <w:szCs w:val="24"/>
        </w:rPr>
        <w:t xml:space="preserve">Όταν κατονομάσει η Νέα Δημοκρατία, θα κατονομάσουμε και εμείς. Μέχρι τότε είναι λόγια στον αέρα, γενικά και αόριστα. Μόλις κατονομάσει, θα κατονομάσουμε και εμείς ό,τι θέλει, όποτε θέλει και όπου θέλει, είτε στη Βουλή </w:t>
      </w:r>
      <w:r>
        <w:rPr>
          <w:rFonts w:eastAsia="Times New Roman"/>
          <w:szCs w:val="24"/>
        </w:rPr>
        <w:t>είτε έξω από τη Βουλή.</w:t>
      </w:r>
    </w:p>
    <w:p w14:paraId="42F9207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Είναι απάντηση.</w:t>
      </w:r>
    </w:p>
    <w:p w14:paraId="42F9207D" w14:textId="77777777" w:rsidR="00BB77B8" w:rsidRDefault="00A714EA">
      <w:pPr>
        <w:spacing w:after="0" w:line="600" w:lineRule="auto"/>
        <w:ind w:firstLine="720"/>
        <w:jc w:val="both"/>
        <w:rPr>
          <w:rFonts w:eastAsia="Times New Roman" w:cs="Times New Roman"/>
          <w:b/>
          <w:szCs w:val="24"/>
        </w:rPr>
      </w:pPr>
      <w:r>
        <w:rPr>
          <w:rFonts w:eastAsia="Times New Roman" w:cs="Times New Roman"/>
          <w:b/>
          <w:szCs w:val="24"/>
        </w:rPr>
        <w:t xml:space="preserve">ΙΩΑΝΝΗΣ ΒΡΟΥΤΣΗΣ: </w:t>
      </w:r>
      <w:r>
        <w:rPr>
          <w:rFonts w:eastAsia="Times New Roman" w:cs="Times New Roman"/>
          <w:szCs w:val="24"/>
        </w:rPr>
        <w:t>Ουσιαστικά δεν δόθηκε απάντηση.</w:t>
      </w:r>
    </w:p>
    <w:p w14:paraId="42F9207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Λοιπόν, προχωρούμε στην ψηφοφορία. Όπως γνωρίζετε είναι 380 άρθρα. Προτείνω έναν τρόπο </w:t>
      </w:r>
      <w:r>
        <w:rPr>
          <w:rFonts w:eastAsia="Times New Roman" w:cs="Times New Roman"/>
          <w:szCs w:val="24"/>
        </w:rPr>
        <w:t>ομαδοποίησης, ο οποίος είναι ο εξής: Αφού ψηφίσουμε επί της αρχής, να ομαδοποιήσουμε και να ψηφίσουμε τα άρθρα από το 1 μέχρι εκεί που δεν υπάρχει τροποποίηση. Να σας πω την πρότασή μου. Μετά να ψηφίσουμε τα άρθρα ένα – ένα που είναι τροποποιημένα και είνα</w:t>
      </w:r>
      <w:r>
        <w:rPr>
          <w:rFonts w:eastAsia="Times New Roman" w:cs="Times New Roman"/>
          <w:szCs w:val="24"/>
        </w:rPr>
        <w:t>ι γύρω στα δέκα και να συνεχίσουμε με αυτόν τον τρόπο. Είναι γύρω στις δώδεκα ψηφοφορίες. Δεν είναι πολλές.</w:t>
      </w:r>
    </w:p>
    <w:p w14:paraId="42F9207F"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Το λέω αυτό, γιατί ο Κανονισμός λέει ότι πρέπει να ψηφίζουμε κάθε άρθρο χωριστά. Είπαμε να το κάνουμε δεκάδες, μετά εικοσάδες και μετά καταλήξαμε σε</w:t>
      </w:r>
      <w:r>
        <w:rPr>
          <w:rFonts w:eastAsia="Times New Roman" w:cs="Times New Roman"/>
          <w:szCs w:val="24"/>
        </w:rPr>
        <w:t xml:space="preserve"> αυτήν την πρόταση. Δηλαδή, η πρώτη ψηφοφορία είναι από το 1 έως το 52 ως έχει. </w:t>
      </w:r>
      <w:r>
        <w:rPr>
          <w:rFonts w:eastAsia="Times New Roman" w:cs="Times New Roman"/>
          <w:szCs w:val="24"/>
        </w:rPr>
        <w:t>Ε</w:t>
      </w:r>
      <w:r>
        <w:rPr>
          <w:rFonts w:eastAsia="Times New Roman" w:cs="Times New Roman"/>
          <w:szCs w:val="24"/>
        </w:rPr>
        <w:t>κεί τοποθετούμαστε.</w:t>
      </w:r>
    </w:p>
    <w:p w14:paraId="42F92080" w14:textId="77777777" w:rsidR="00BB77B8" w:rsidRDefault="00A714EA">
      <w:pPr>
        <w:spacing w:after="0" w:line="600" w:lineRule="auto"/>
        <w:ind w:firstLine="720"/>
        <w:jc w:val="both"/>
        <w:rPr>
          <w:rFonts w:eastAsia="Times New Roman" w:cs="Times New Roman"/>
          <w:b/>
          <w:szCs w:val="24"/>
        </w:rPr>
      </w:pPr>
      <w:r>
        <w:rPr>
          <w:rFonts w:eastAsia="Times New Roman" w:cs="Times New Roman"/>
          <w:b/>
          <w:szCs w:val="24"/>
        </w:rPr>
        <w:t xml:space="preserve">ΙΩΑΝΝΗΣ ΒΡΟΥΤΣΗΣ: </w:t>
      </w:r>
      <w:r>
        <w:rPr>
          <w:rFonts w:eastAsia="Times New Roman" w:cs="Times New Roman"/>
          <w:szCs w:val="24"/>
        </w:rPr>
        <w:t>Έως και το 52;</w:t>
      </w:r>
    </w:p>
    <w:p w14:paraId="42F9208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Έως και το 52. Θα σας τα πω αναλυτικά. Μετά το 53 μόνο του, που είναι τροποποιημένο, το </w:t>
      </w:r>
      <w:r>
        <w:rPr>
          <w:rFonts w:eastAsia="Times New Roman" w:cs="Times New Roman"/>
          <w:szCs w:val="24"/>
        </w:rPr>
        <w:t>54 μόνο του, μετά το 55 έως το 75 και με αυτόν τον τρόπο συνεχίζουμε. Θα γίνουν δώδεκα ψηφοφορίες και τελειώνουμε και νομίζω ότι είμαστε μέσα στις διατάξεις του Κανονισμού.</w:t>
      </w:r>
    </w:p>
    <w:p w14:paraId="42F9208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Συνεπώς, κυρίες και κύριοι συνάδελφοι, κηρύσσεται περαιωμένη η συζήτηση επί της αρχ</w:t>
      </w:r>
      <w:r>
        <w:rPr>
          <w:rFonts w:eastAsia="Times New Roman" w:cs="Times New Roman"/>
          <w:szCs w:val="24"/>
        </w:rPr>
        <w:t xml:space="preserve">ής, των άρθρων και των τροπολογιών του νομοσχεδίου του </w:t>
      </w:r>
      <w:r>
        <w:rPr>
          <w:rFonts w:eastAsia="Times New Roman"/>
          <w:color w:val="000000"/>
          <w:szCs w:val="24"/>
          <w:shd w:val="clear" w:color="auto" w:fill="FFFFFF"/>
        </w:rPr>
        <w:t>Υπουργείου Οικονομίας, Ανάπτυξης και Τουρισμού</w:t>
      </w:r>
      <w:r>
        <w:rPr>
          <w:rFonts w:eastAsia="Times New Roman"/>
          <w:color w:val="000000"/>
          <w:szCs w:val="24"/>
          <w:shd w:val="clear" w:color="auto" w:fill="FFFFFF"/>
        </w:rPr>
        <w:t>:</w:t>
      </w:r>
      <w:r>
        <w:rPr>
          <w:rFonts w:eastAsia="Times New Roman"/>
          <w:color w:val="000000"/>
          <w:szCs w:val="24"/>
          <w:shd w:val="clear" w:color="auto" w:fill="FFFFFF"/>
        </w:rPr>
        <w:t xml:space="preserve"> «Δημόσιες συμβάσεις έργων, προμηθειών και υπηρεσιών (προσαρμογή στις Οδηγίες 2014/24/ΕΕ και 2014/25/ΕΕ)».</w:t>
      </w:r>
    </w:p>
    <w:p w14:paraId="42F92083"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ε</w:t>
      </w:r>
      <w:r>
        <w:rPr>
          <w:rFonts w:eastAsia="Times New Roman" w:cs="Times New Roman"/>
          <w:szCs w:val="24"/>
        </w:rPr>
        <w:t xml:space="preserve">πί της αρχής; </w:t>
      </w:r>
    </w:p>
    <w:p w14:paraId="42F9208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08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Δεκτό, δεκτό.</w:t>
      </w:r>
    </w:p>
    <w:p w14:paraId="42F9208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08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ΜΑΝΙΑΤΗΣ:</w:t>
      </w:r>
      <w:r>
        <w:rPr>
          <w:rFonts w:eastAsia="Times New Roman" w:cs="Times New Roman"/>
          <w:szCs w:val="24"/>
        </w:rPr>
        <w:t xml:space="preserve"> Δεκτό, δεκτό.</w:t>
      </w:r>
    </w:p>
    <w:p w14:paraId="42F9208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08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08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08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08C"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 xml:space="preserve">Συνεπώς το </w:t>
      </w:r>
      <w:r>
        <w:rPr>
          <w:rFonts w:eastAsia="Times New Roman" w:cs="Times New Roman"/>
          <w:szCs w:val="24"/>
        </w:rPr>
        <w:t>νομοσχέδιο</w:t>
      </w:r>
      <w:r>
        <w:rPr>
          <w:rFonts w:eastAsia="Times New Roman" w:cs="Times New Roman"/>
          <w:szCs w:val="24"/>
        </w:rPr>
        <w:t xml:space="preserve"> του Υπουργείου </w:t>
      </w:r>
      <w:r>
        <w:rPr>
          <w:rFonts w:eastAsia="Times New Roman"/>
          <w:color w:val="000000"/>
          <w:szCs w:val="24"/>
          <w:shd w:val="clear" w:color="auto" w:fill="FFFFFF"/>
        </w:rPr>
        <w:t>Οικονομίας, Ανάπτυξης και Τουρισμού</w:t>
      </w:r>
      <w:r>
        <w:rPr>
          <w:rFonts w:eastAsia="Times New Roman"/>
          <w:color w:val="000000"/>
          <w:szCs w:val="24"/>
          <w:shd w:val="clear" w:color="auto" w:fill="FFFFFF"/>
        </w:rPr>
        <w:t>:</w:t>
      </w:r>
      <w:r>
        <w:rPr>
          <w:rFonts w:eastAsia="Times New Roman"/>
          <w:color w:val="000000"/>
          <w:szCs w:val="24"/>
          <w:shd w:val="clear" w:color="auto" w:fill="FFFFFF"/>
        </w:rPr>
        <w:t xml:space="preserve"> «Δημόσιες συμβάσεις έργων, προμηθειών και υπηρεσιών (προσαρμογή στις Οδηγίες 2014/24/ΕΕ και 2014/25/ΕΕ</w:t>
      </w:r>
      <w:r>
        <w:rPr>
          <w:rFonts w:eastAsia="Times New Roman"/>
          <w:color w:val="000000"/>
          <w:szCs w:val="24"/>
          <w:shd w:val="clear" w:color="auto" w:fill="FFFFFF"/>
        </w:rPr>
        <w:t xml:space="preserve">)» </w:t>
      </w:r>
      <w:r>
        <w:rPr>
          <w:rFonts w:eastAsia="Times New Roman" w:cs="Times New Roman"/>
          <w:szCs w:val="24"/>
        </w:rPr>
        <w:t xml:space="preserve">έγινε δεκτό επί της αρχής κατά πλειοψηφία. </w:t>
      </w:r>
    </w:p>
    <w:p w14:paraId="42F9208D"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Εισερχόμαστε στην ψήφιση των άρθρων με την διαδικασία που μόλις είπαμε.</w:t>
      </w:r>
    </w:p>
    <w:p w14:paraId="42F9208E"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 ως έχει;</w:t>
      </w:r>
    </w:p>
    <w:p w14:paraId="42F9208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09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09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ΕΥΑΓΓΕΛΟΣ </w:t>
      </w:r>
      <w:r>
        <w:rPr>
          <w:rFonts w:eastAsia="Times New Roman" w:cs="Times New Roman"/>
          <w:b/>
          <w:szCs w:val="24"/>
        </w:rPr>
        <w:t>ΚΑΡΑΚΩΣΤΑΣ:</w:t>
      </w:r>
      <w:r>
        <w:rPr>
          <w:rFonts w:eastAsia="Times New Roman" w:cs="Times New Roman"/>
          <w:szCs w:val="24"/>
        </w:rPr>
        <w:t xml:space="preserve"> Κατά πλειοψηφία.</w:t>
      </w:r>
    </w:p>
    <w:p w14:paraId="42F9209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09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09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09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09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097"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1 έγινε δεκ</w:t>
      </w:r>
      <w:r>
        <w:rPr>
          <w:rFonts w:eastAsia="Times New Roman" w:cs="Times New Roman"/>
          <w:szCs w:val="24"/>
        </w:rPr>
        <w:t>τό ως έχει κατά πλειοψηφία.</w:t>
      </w:r>
    </w:p>
    <w:p w14:paraId="42F92098"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 ως έχει;</w:t>
      </w:r>
    </w:p>
    <w:p w14:paraId="42F9209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09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09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42F9209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Κατά πλειοψηφία.</w:t>
      </w:r>
    </w:p>
    <w:p w14:paraId="42F9209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09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w:t>
      </w:r>
      <w:r>
        <w:rPr>
          <w:rFonts w:eastAsia="Times New Roman" w:cs="Times New Roman"/>
          <w:b/>
          <w:szCs w:val="24"/>
        </w:rPr>
        <w:t xml:space="preserve">ΓΙΟΣ ΑΜΥΡΑΣ: </w:t>
      </w:r>
      <w:r>
        <w:rPr>
          <w:rFonts w:eastAsia="Times New Roman" w:cs="Times New Roman"/>
          <w:szCs w:val="24"/>
        </w:rPr>
        <w:t>Κατά πλειοψηφία.</w:t>
      </w:r>
    </w:p>
    <w:p w14:paraId="42F9209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0A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0A1"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2 έγινε δεκτό ως έχει κατά πλειοψηφία.</w:t>
      </w:r>
    </w:p>
    <w:p w14:paraId="42F920A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 ως έχει;</w:t>
      </w:r>
    </w:p>
    <w:p w14:paraId="42F920A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ΑΠΟΣΤΟΛΟΣ ΚΑΡΑΝΑΣΤΑ</w:t>
      </w:r>
      <w:r>
        <w:rPr>
          <w:rFonts w:eastAsia="Times New Roman" w:cs="Times New Roman"/>
          <w:b/>
          <w:szCs w:val="24"/>
        </w:rPr>
        <w:t xml:space="preserve">ΣΗΣ: </w:t>
      </w:r>
      <w:r>
        <w:rPr>
          <w:rFonts w:eastAsia="Times New Roman" w:cs="Times New Roman"/>
          <w:szCs w:val="24"/>
        </w:rPr>
        <w:t>Δεκτό, δεκτό.</w:t>
      </w:r>
    </w:p>
    <w:p w14:paraId="42F920A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0A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0A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0A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0A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0A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0A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0AB"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 έγινε δεκτό ως έχει κατά πλειοψηφία.</w:t>
      </w:r>
    </w:p>
    <w:p w14:paraId="42F920A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 ως έχει;</w:t>
      </w:r>
    </w:p>
    <w:p w14:paraId="42F920A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0A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0A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0B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Παρών.</w:t>
      </w:r>
    </w:p>
    <w:p w14:paraId="42F920B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0B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Παρών.</w:t>
      </w:r>
    </w:p>
    <w:p w14:paraId="42F920B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0B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0B5"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4 έγινε δεκτό ως έχει κατά πλειοψηφία.</w:t>
      </w:r>
    </w:p>
    <w:p w14:paraId="42F920B6"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w:t>
      </w:r>
      <w:r>
        <w:rPr>
          <w:rFonts w:eastAsia="Times New Roman" w:cs="Times New Roman"/>
          <w:szCs w:val="24"/>
        </w:rPr>
        <w:t>α: Γίνεται δεκτό το άρθρο 5 ως έχει;</w:t>
      </w:r>
    </w:p>
    <w:p w14:paraId="42F920B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0B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0B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0B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0B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0B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0B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ΛΑΖΑΡΙΔΗΣ:</w:t>
      </w:r>
      <w:r>
        <w:rPr>
          <w:rFonts w:eastAsia="Times New Roman" w:cs="Times New Roman"/>
          <w:szCs w:val="24"/>
        </w:rPr>
        <w:t xml:space="preserve"> Δεκτό, δεκτό.</w:t>
      </w:r>
    </w:p>
    <w:p w14:paraId="42F920B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0BF"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5 έγινε δεκτό ως έχει κατά πλειοψηφία.</w:t>
      </w:r>
    </w:p>
    <w:p w14:paraId="42F920C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 ως έχει;</w:t>
      </w:r>
    </w:p>
    <w:p w14:paraId="42F920C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0C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0C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0C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0C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0C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0C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0C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0C9"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w:t>
      </w:r>
      <w:r>
        <w:rPr>
          <w:rFonts w:eastAsia="Times New Roman" w:cs="Times New Roman"/>
          <w:szCs w:val="24"/>
        </w:rPr>
        <w:t>νεπώς το άρθρο 6 έγινε δεκτό ως έχει κατά πλειοψηφία.</w:t>
      </w:r>
    </w:p>
    <w:p w14:paraId="42F920CA"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 ως έχει;</w:t>
      </w:r>
    </w:p>
    <w:p w14:paraId="42F920C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0C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0C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0C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0C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0D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0D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0D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0D3"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7 έγινε δεκτό ως έχει κατά πλειοψηφία.</w:t>
      </w:r>
    </w:p>
    <w:p w14:paraId="42F920D4"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w:t>
      </w:r>
      <w:r>
        <w:rPr>
          <w:rFonts w:eastAsia="Times New Roman" w:cs="Times New Roman"/>
          <w:szCs w:val="24"/>
        </w:rPr>
        <w:t>ο άρθρο 8 ως έχει;</w:t>
      </w:r>
    </w:p>
    <w:p w14:paraId="42F920D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0D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0D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0D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0D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0D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0D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w:t>
      </w:r>
      <w:r>
        <w:rPr>
          <w:rFonts w:eastAsia="Times New Roman" w:cs="Times New Roman"/>
          <w:szCs w:val="24"/>
        </w:rPr>
        <w:t>δεκτό.</w:t>
      </w:r>
    </w:p>
    <w:p w14:paraId="42F920D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0DD"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8 έγινε δεκτό ως έχει κατά πλειοψηφία.</w:t>
      </w:r>
    </w:p>
    <w:p w14:paraId="42F920DE"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9 ως έχει;</w:t>
      </w:r>
    </w:p>
    <w:p w14:paraId="42F920D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0E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0E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0E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0E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0E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0E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0E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0E7"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9</w:t>
      </w:r>
      <w:r>
        <w:rPr>
          <w:rFonts w:eastAsia="Times New Roman" w:cs="Times New Roman"/>
          <w:szCs w:val="24"/>
        </w:rPr>
        <w:t xml:space="preserve"> έγινε δεκτό ως έχει κατά πλειοψηφία.</w:t>
      </w:r>
    </w:p>
    <w:p w14:paraId="42F920E8"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10 ως έχει;</w:t>
      </w:r>
    </w:p>
    <w:p w14:paraId="42F920E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0E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0E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0E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0E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0E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0E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0F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0F1"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10 έγινε δεκτό ως έχει κατά πλειοψηφία.</w:t>
      </w:r>
    </w:p>
    <w:p w14:paraId="42F920F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11 ως έχει</w:t>
      </w:r>
      <w:r>
        <w:rPr>
          <w:rFonts w:eastAsia="Times New Roman" w:cs="Times New Roman"/>
          <w:szCs w:val="24"/>
        </w:rPr>
        <w:t>;</w:t>
      </w:r>
    </w:p>
    <w:p w14:paraId="42F920F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0F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0F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0F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0F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0F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0F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0F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ΣΑΡΙΔΗΣ:</w:t>
      </w:r>
      <w:r>
        <w:rPr>
          <w:rFonts w:eastAsia="Times New Roman" w:cs="Times New Roman"/>
          <w:szCs w:val="24"/>
        </w:rPr>
        <w:t xml:space="preserve"> Δεκτό, δεκτό.</w:t>
      </w:r>
    </w:p>
    <w:p w14:paraId="42F920FB"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11 έγινε δεκτό ως έχει κατά πλειοψηφία.</w:t>
      </w:r>
    </w:p>
    <w:p w14:paraId="42F920F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12 ως έχει;</w:t>
      </w:r>
    </w:p>
    <w:p w14:paraId="42F920F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0F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0F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w:t>
      </w:r>
      <w:r>
        <w:rPr>
          <w:rFonts w:eastAsia="Times New Roman" w:cs="Times New Roman"/>
          <w:b/>
          <w:szCs w:val="24"/>
        </w:rPr>
        <w:t>ΑΣ:</w:t>
      </w:r>
      <w:r>
        <w:rPr>
          <w:rFonts w:eastAsia="Times New Roman" w:cs="Times New Roman"/>
          <w:szCs w:val="24"/>
        </w:rPr>
        <w:t xml:space="preserve"> Κατά πλειοψηφία.</w:t>
      </w:r>
    </w:p>
    <w:p w14:paraId="42F9210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10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10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10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10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105"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12 έγινε δεκτό ως έ</w:t>
      </w:r>
      <w:r>
        <w:rPr>
          <w:rFonts w:eastAsia="Times New Roman" w:cs="Times New Roman"/>
          <w:szCs w:val="24"/>
        </w:rPr>
        <w:t>χει κατά πλειοψηφία.</w:t>
      </w:r>
    </w:p>
    <w:p w14:paraId="42F92106"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13 ως έχει;</w:t>
      </w:r>
    </w:p>
    <w:p w14:paraId="42F9210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10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10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10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10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10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10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10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10F"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13 έγινε δεκτό ως έχει κατά πλειοψηφία.</w:t>
      </w:r>
    </w:p>
    <w:p w14:paraId="42F9211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14 ως έχει;</w:t>
      </w:r>
    </w:p>
    <w:p w14:paraId="42F9211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ΑΠΟΣΤΟΛΟΣ ΚΑΡΑΝΑ</w:t>
      </w:r>
      <w:r>
        <w:rPr>
          <w:rFonts w:eastAsia="Times New Roman" w:cs="Times New Roman"/>
          <w:b/>
          <w:szCs w:val="24"/>
        </w:rPr>
        <w:t xml:space="preserve">ΣΤΑΣΗΣ: </w:t>
      </w:r>
      <w:r>
        <w:rPr>
          <w:rFonts w:eastAsia="Times New Roman" w:cs="Times New Roman"/>
          <w:szCs w:val="24"/>
        </w:rPr>
        <w:t>Δεκτό, δεκτό.</w:t>
      </w:r>
    </w:p>
    <w:p w14:paraId="42F9211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11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11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11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11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11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11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119"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14 έγινε δεκτό ως έχει κατά πλειοψηφία.</w:t>
      </w:r>
    </w:p>
    <w:p w14:paraId="42F9211A"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15 ως έχει;</w:t>
      </w:r>
    </w:p>
    <w:p w14:paraId="42F9211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11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11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w:t>
      </w:r>
      <w:r>
        <w:rPr>
          <w:rFonts w:eastAsia="Times New Roman" w:cs="Times New Roman"/>
          <w:szCs w:val="24"/>
        </w:rPr>
        <w:t xml:space="preserve"> πλειοψηφία.</w:t>
      </w:r>
    </w:p>
    <w:p w14:paraId="42F9211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11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12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12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12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123"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15 έγινε δεκτό ως έχει κατά</w:t>
      </w:r>
      <w:r>
        <w:rPr>
          <w:rFonts w:eastAsia="Times New Roman" w:cs="Times New Roman"/>
          <w:szCs w:val="24"/>
        </w:rPr>
        <w:t xml:space="preserve"> πλειοψηφία.</w:t>
      </w:r>
    </w:p>
    <w:p w14:paraId="42F92124"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16 ως έχει;</w:t>
      </w:r>
    </w:p>
    <w:p w14:paraId="42F9212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12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12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12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12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12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12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12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12D"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16 έγινε δεκτό ως έχει κατά πλειοψηφία.</w:t>
      </w:r>
    </w:p>
    <w:p w14:paraId="42F9212E"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17 ως έχει;</w:t>
      </w:r>
    </w:p>
    <w:p w14:paraId="42F9212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ΑΠΟΣΤΟΛΟΣ ΚΑΡΑΝΑ</w:t>
      </w:r>
      <w:r>
        <w:rPr>
          <w:rFonts w:eastAsia="Times New Roman" w:cs="Times New Roman"/>
          <w:b/>
          <w:szCs w:val="24"/>
        </w:rPr>
        <w:t xml:space="preserve">ΣΤΑΣΗΣ: </w:t>
      </w:r>
      <w:r>
        <w:rPr>
          <w:rFonts w:eastAsia="Times New Roman" w:cs="Times New Roman"/>
          <w:szCs w:val="24"/>
        </w:rPr>
        <w:t>Δεκτό, δεκτό.</w:t>
      </w:r>
    </w:p>
    <w:p w14:paraId="42F9213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13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13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13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13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13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13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137"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17 έγινε δεκτό ως έχει κατά πλειοψηφία.</w:t>
      </w:r>
    </w:p>
    <w:p w14:paraId="42F92138"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18 ως έχει;</w:t>
      </w:r>
    </w:p>
    <w:p w14:paraId="42F9213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13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13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w:t>
      </w:r>
      <w:r>
        <w:rPr>
          <w:rFonts w:eastAsia="Times New Roman" w:cs="Times New Roman"/>
          <w:szCs w:val="24"/>
        </w:rPr>
        <w:t xml:space="preserve"> πλειοψηφία.</w:t>
      </w:r>
    </w:p>
    <w:p w14:paraId="42F9213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13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13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13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14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141"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18 έγινε δεκτό ως έχει κατά</w:t>
      </w:r>
      <w:r>
        <w:rPr>
          <w:rFonts w:eastAsia="Times New Roman" w:cs="Times New Roman"/>
          <w:szCs w:val="24"/>
        </w:rPr>
        <w:t xml:space="preserve"> πλειοψηφία.</w:t>
      </w:r>
    </w:p>
    <w:p w14:paraId="42F9214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19 ως έχει;</w:t>
      </w:r>
    </w:p>
    <w:p w14:paraId="42F9214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14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Κατά πλειοψηφία.</w:t>
      </w:r>
    </w:p>
    <w:p w14:paraId="42F9214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14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Κατά πλειοψηφία.</w:t>
      </w:r>
    </w:p>
    <w:p w14:paraId="42F9214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14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Παρών.</w:t>
      </w:r>
    </w:p>
    <w:p w14:paraId="42F9214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14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42F9214B"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19 έγινε δεκτό ως έχει κατά πλειοψηφία.</w:t>
      </w:r>
    </w:p>
    <w:p w14:paraId="42F9214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20 ως έχει;</w:t>
      </w:r>
    </w:p>
    <w:p w14:paraId="42F9214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w:t>
      </w:r>
      <w:r>
        <w:rPr>
          <w:rFonts w:eastAsia="Times New Roman" w:cs="Times New Roman"/>
          <w:szCs w:val="24"/>
        </w:rPr>
        <w:t xml:space="preserve"> δεκτό.</w:t>
      </w:r>
    </w:p>
    <w:p w14:paraId="42F9214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14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42F9215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15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15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15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15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155"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20 έγινε δεκτό ως έχει κατά πλειοψηφία.</w:t>
      </w:r>
    </w:p>
    <w:p w14:paraId="42F92156"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21 ως έχει;</w:t>
      </w:r>
    </w:p>
    <w:p w14:paraId="42F9215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15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15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15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w:t>
      </w:r>
      <w:r>
        <w:rPr>
          <w:rFonts w:eastAsia="Times New Roman" w:cs="Times New Roman"/>
          <w:b/>
          <w:szCs w:val="24"/>
        </w:rPr>
        <w:t>ΑΝΝΗΣ ΜΑΝΙΑΤΗΣ:</w:t>
      </w:r>
      <w:r>
        <w:rPr>
          <w:rFonts w:eastAsia="Times New Roman" w:cs="Times New Roman"/>
          <w:szCs w:val="24"/>
        </w:rPr>
        <w:t xml:space="preserve"> Δεκτό, δεκτό.</w:t>
      </w:r>
    </w:p>
    <w:p w14:paraId="42F9215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15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15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15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15F"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21 έγινε δεκτό ως έχει κατά πλειοψηφία.</w:t>
      </w:r>
    </w:p>
    <w:p w14:paraId="42F9216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w:t>
      </w:r>
      <w:r>
        <w:rPr>
          <w:rFonts w:eastAsia="Times New Roman" w:cs="Times New Roman"/>
          <w:szCs w:val="24"/>
        </w:rPr>
        <w:t>ωτάται το Σώμα: Γίνεται δεκτό το άρθρο 22 ως έχει;</w:t>
      </w:r>
    </w:p>
    <w:p w14:paraId="42F9216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16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16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16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16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16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Δεκτό, </w:t>
      </w:r>
      <w:r>
        <w:rPr>
          <w:rFonts w:eastAsia="Times New Roman" w:cs="Times New Roman"/>
          <w:szCs w:val="24"/>
        </w:rPr>
        <w:t>δεκτό.</w:t>
      </w:r>
    </w:p>
    <w:p w14:paraId="42F9216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16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169"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22 έγινε δεκτό ως έχει κατά πλειοψηφία.</w:t>
      </w:r>
    </w:p>
    <w:p w14:paraId="42F9216A"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23 ως έχει;</w:t>
      </w:r>
    </w:p>
    <w:p w14:paraId="42F9216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16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16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16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16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17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17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17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173" w14:textId="77777777" w:rsidR="00BB77B8" w:rsidRDefault="00A714EA">
      <w:pPr>
        <w:spacing w:after="0" w:line="600" w:lineRule="auto"/>
        <w:ind w:firstLine="720"/>
        <w:jc w:val="both"/>
        <w:rPr>
          <w:rFonts w:eastAsia="Times New Roman" w:cs="Times New Roman"/>
          <w:szCs w:val="24"/>
        </w:rPr>
      </w:pPr>
      <w:r>
        <w:rPr>
          <w:rFonts w:eastAsia="Times New Roman"/>
          <w:b/>
          <w:szCs w:val="24"/>
        </w:rPr>
        <w:t>ΠΡΟΕΔΡΕΥΩΝ (Αναστάσ</w:t>
      </w:r>
      <w:r>
        <w:rPr>
          <w:rFonts w:eastAsia="Times New Roman"/>
          <w:b/>
          <w:szCs w:val="24"/>
        </w:rPr>
        <w:t xml:space="preserve">ιος Κουράκης): </w:t>
      </w:r>
      <w:r>
        <w:rPr>
          <w:rFonts w:eastAsia="Times New Roman" w:cs="Times New Roman"/>
          <w:szCs w:val="24"/>
        </w:rPr>
        <w:t>Συνεπώς το άρθρο 23 έγινε δεκτό ως έχει κατά πλειοψηφία.</w:t>
      </w:r>
    </w:p>
    <w:p w14:paraId="42F92174"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24 ως έχει;</w:t>
      </w:r>
    </w:p>
    <w:p w14:paraId="42F9217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17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17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42F9217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17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17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17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17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17D"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24 έγινε δεκτό ως έχει κατά πλειοψηφία.</w:t>
      </w:r>
    </w:p>
    <w:p w14:paraId="42F9217E"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w:t>
      </w:r>
      <w:r>
        <w:rPr>
          <w:rFonts w:eastAsia="Times New Roman" w:cs="Times New Roman"/>
          <w:szCs w:val="24"/>
        </w:rPr>
        <w:t xml:space="preserve"> το άρθρο 25 ως έχει;</w:t>
      </w:r>
    </w:p>
    <w:p w14:paraId="42F9217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18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18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18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18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18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18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18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187"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25 έγινε δεκτό ως έχει κατά πλειοψηφία.</w:t>
      </w:r>
    </w:p>
    <w:p w14:paraId="42F92188"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26 ως έχει;</w:t>
      </w:r>
    </w:p>
    <w:p w14:paraId="42F9218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18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18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18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18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18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18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19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191"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w:t>
      </w:r>
      <w:r>
        <w:rPr>
          <w:rFonts w:eastAsia="Times New Roman" w:cs="Times New Roman"/>
          <w:szCs w:val="24"/>
        </w:rPr>
        <w:t>νεπώς το άρθρο 26 έγινε δεκτό ως έχει κατά πλειοψηφία.</w:t>
      </w:r>
    </w:p>
    <w:p w14:paraId="42F9219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27 ως έχει;</w:t>
      </w:r>
    </w:p>
    <w:p w14:paraId="42F9219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19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19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19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19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ΑΘΑΝΑΣ</w:t>
      </w:r>
      <w:r>
        <w:rPr>
          <w:rFonts w:eastAsia="Times New Roman" w:cs="Times New Roman"/>
          <w:b/>
          <w:szCs w:val="24"/>
        </w:rPr>
        <w:t>ΙΟΣ ΒΑΡΔΑΛΗΣ:</w:t>
      </w:r>
      <w:r>
        <w:rPr>
          <w:rFonts w:eastAsia="Times New Roman" w:cs="Times New Roman"/>
          <w:szCs w:val="24"/>
        </w:rPr>
        <w:t xml:space="preserve"> Κατά πλειοψηφία.</w:t>
      </w:r>
    </w:p>
    <w:p w14:paraId="42F9219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19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19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19B"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27 έγινε δεκτό ως έχει κατά πλειοψηφία.</w:t>
      </w:r>
    </w:p>
    <w:p w14:paraId="42F9219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w:t>
      </w:r>
      <w:r>
        <w:rPr>
          <w:rFonts w:eastAsia="Times New Roman" w:cs="Times New Roman"/>
          <w:szCs w:val="24"/>
        </w:rPr>
        <w:t>ρο 28 ως έχει;</w:t>
      </w:r>
    </w:p>
    <w:p w14:paraId="42F9219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19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19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1A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1A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1A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1A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1A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1A5"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28 έγινε δεκτό ως έχει κατά πλειοψηφία.</w:t>
      </w:r>
    </w:p>
    <w:p w14:paraId="42F921A6"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29 ως έχει;</w:t>
      </w:r>
    </w:p>
    <w:p w14:paraId="42F921A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1A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w:t>
      </w:r>
      <w:r>
        <w:rPr>
          <w:rFonts w:eastAsia="Times New Roman" w:cs="Times New Roman"/>
          <w:szCs w:val="24"/>
        </w:rPr>
        <w:t xml:space="preserve">τό. </w:t>
      </w:r>
    </w:p>
    <w:p w14:paraId="42F921A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1A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1A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1A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1A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1A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1AF"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w:t>
      </w:r>
      <w:r>
        <w:rPr>
          <w:rFonts w:eastAsia="Times New Roman" w:cs="Times New Roman"/>
          <w:szCs w:val="24"/>
        </w:rPr>
        <w:t>θρο 29 έγινε δεκτό ως έχει κατά πλειοψηφία.</w:t>
      </w:r>
    </w:p>
    <w:p w14:paraId="42F921B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30 ως έχει;</w:t>
      </w:r>
    </w:p>
    <w:p w14:paraId="42F921B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1B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1B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1B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1B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w:t>
      </w:r>
      <w:r>
        <w:rPr>
          <w:rFonts w:eastAsia="Times New Roman" w:cs="Times New Roman"/>
          <w:b/>
          <w:szCs w:val="24"/>
        </w:rPr>
        <w:t>Σ:</w:t>
      </w:r>
      <w:r>
        <w:rPr>
          <w:rFonts w:eastAsia="Times New Roman" w:cs="Times New Roman"/>
          <w:szCs w:val="24"/>
        </w:rPr>
        <w:t xml:space="preserve"> Κατά πλειοψηφία.</w:t>
      </w:r>
    </w:p>
    <w:p w14:paraId="42F921B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1B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1B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1B9"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30 έγινε δεκτό ως έχει κατά πλειοψηφία.</w:t>
      </w:r>
    </w:p>
    <w:p w14:paraId="42F921BA"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31 ως έχ</w:t>
      </w:r>
      <w:r>
        <w:rPr>
          <w:rFonts w:eastAsia="Times New Roman" w:cs="Times New Roman"/>
          <w:szCs w:val="24"/>
        </w:rPr>
        <w:t>ει;</w:t>
      </w:r>
    </w:p>
    <w:p w14:paraId="42F921B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1B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1B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42F921B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1B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1C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1C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1C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1C3"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31 έγινε δεκτό ως έχει κατά πλειοψηφία.</w:t>
      </w:r>
    </w:p>
    <w:p w14:paraId="42F921C4"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32 ως έχει;</w:t>
      </w:r>
    </w:p>
    <w:p w14:paraId="42F921C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1C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1C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w:t>
      </w:r>
      <w:r>
        <w:rPr>
          <w:rFonts w:eastAsia="Times New Roman" w:cs="Times New Roman"/>
          <w:szCs w:val="24"/>
        </w:rPr>
        <w:t xml:space="preserve"> πλειοψηφία.</w:t>
      </w:r>
    </w:p>
    <w:p w14:paraId="42F921C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Παρών.</w:t>
      </w:r>
    </w:p>
    <w:p w14:paraId="42F921C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1C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Παρών.</w:t>
      </w:r>
    </w:p>
    <w:p w14:paraId="42F921C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1C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1CD"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32 έγινε δεκτό ως έχει κατά πλειοψηφία.</w:t>
      </w:r>
    </w:p>
    <w:p w14:paraId="42F921CE"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ρωτάται το Σώμα: Γίνεται δεκτό το άρθρο 33 ως έχει;</w:t>
      </w:r>
    </w:p>
    <w:p w14:paraId="42F921C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1D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1D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42F921D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1D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1D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1D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w:t>
      </w:r>
      <w:r>
        <w:rPr>
          <w:rFonts w:eastAsia="Times New Roman" w:cs="Times New Roman"/>
          <w:b/>
          <w:szCs w:val="24"/>
        </w:rPr>
        <w:t>ΓΙΟΣ ΛΑΖΑΡΙΔΗΣ:</w:t>
      </w:r>
      <w:r>
        <w:rPr>
          <w:rFonts w:eastAsia="Times New Roman" w:cs="Times New Roman"/>
          <w:szCs w:val="24"/>
        </w:rPr>
        <w:t xml:space="preserve"> Δεκτό, δεκτό.</w:t>
      </w:r>
    </w:p>
    <w:p w14:paraId="42F921D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1D7"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33 έγινε δεκτό ως έχει κατά πλειοψηφία.</w:t>
      </w:r>
    </w:p>
    <w:p w14:paraId="42F921D8"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34 ως έχει;</w:t>
      </w:r>
    </w:p>
    <w:p w14:paraId="42F921D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1D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w:t>
      </w:r>
      <w:r>
        <w:rPr>
          <w:rFonts w:eastAsia="Times New Roman" w:cs="Times New Roman"/>
          <w:b/>
          <w:szCs w:val="24"/>
        </w:rPr>
        <w:t>ΒΡΟΥΤΣΗΣ:</w:t>
      </w:r>
      <w:r>
        <w:rPr>
          <w:rFonts w:eastAsia="Times New Roman" w:cs="Times New Roman"/>
          <w:szCs w:val="24"/>
        </w:rPr>
        <w:t xml:space="preserve"> Δεκτό, δεκτό. </w:t>
      </w:r>
    </w:p>
    <w:p w14:paraId="42F921D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42F921D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Παρών.</w:t>
      </w:r>
    </w:p>
    <w:p w14:paraId="42F921D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1D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Παρών.</w:t>
      </w:r>
    </w:p>
    <w:p w14:paraId="42F921D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1E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1E1"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w:t>
      </w:r>
      <w:r>
        <w:rPr>
          <w:rFonts w:eastAsia="Times New Roman" w:cs="Times New Roman"/>
          <w:szCs w:val="24"/>
        </w:rPr>
        <w:t xml:space="preserve"> το άρθρο 34 έγινε δεκτό ως έχει κατά πλειοψηφία.</w:t>
      </w:r>
    </w:p>
    <w:p w14:paraId="42F921E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35 ως έχει;</w:t>
      </w:r>
    </w:p>
    <w:p w14:paraId="42F921E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1E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1E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42F921E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1E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w:t>
      </w:r>
      <w:r>
        <w:rPr>
          <w:rFonts w:eastAsia="Times New Roman" w:cs="Times New Roman"/>
          <w:szCs w:val="24"/>
        </w:rPr>
        <w:t>ατά πλειοψηφία.</w:t>
      </w:r>
    </w:p>
    <w:p w14:paraId="42F921E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1E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1E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1EB"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35 έγινε δεκτό ως έχει κατά πλειοψηφία.</w:t>
      </w:r>
    </w:p>
    <w:p w14:paraId="42F921E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36 ως έχει;</w:t>
      </w:r>
    </w:p>
    <w:p w14:paraId="42F921E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1E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1E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42F921F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Παρών.</w:t>
      </w:r>
    </w:p>
    <w:p w14:paraId="42F921F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1F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Παρών.</w:t>
      </w:r>
    </w:p>
    <w:p w14:paraId="42F921F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1F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1F5" w14:textId="77777777" w:rsidR="00BB77B8" w:rsidRDefault="00A714EA">
      <w:pPr>
        <w:spacing w:after="0" w:line="600" w:lineRule="auto"/>
        <w:ind w:firstLine="720"/>
        <w:jc w:val="both"/>
        <w:rPr>
          <w:rFonts w:eastAsia="Times New Roman" w:cs="Times New Roman"/>
          <w:szCs w:val="24"/>
        </w:rPr>
      </w:pPr>
      <w:r>
        <w:rPr>
          <w:rFonts w:eastAsia="Times New Roman"/>
          <w:b/>
          <w:szCs w:val="24"/>
        </w:rPr>
        <w:t>ΠΡΟΕΔ</w:t>
      </w:r>
      <w:r>
        <w:rPr>
          <w:rFonts w:eastAsia="Times New Roman"/>
          <w:b/>
          <w:szCs w:val="24"/>
        </w:rPr>
        <w:t xml:space="preserve">ΡΕΥΩΝ (Αναστάσιος Κουράκης): </w:t>
      </w:r>
      <w:r>
        <w:rPr>
          <w:rFonts w:eastAsia="Times New Roman" w:cs="Times New Roman"/>
          <w:szCs w:val="24"/>
        </w:rPr>
        <w:t>Συνεπώς το άρθρο 36 έγινε δεκτό ως έχει κατά πλειοψηφία.</w:t>
      </w:r>
    </w:p>
    <w:p w14:paraId="42F921F6"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37 ως έχει;</w:t>
      </w:r>
    </w:p>
    <w:p w14:paraId="42F921F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1F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1F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42F921F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1F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1F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1F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1F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1FF"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37 έγινε δεκτό ως έχει κατά πλειοψηφία.</w:t>
      </w:r>
    </w:p>
    <w:p w14:paraId="42F9220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w:t>
      </w:r>
      <w:r>
        <w:rPr>
          <w:rFonts w:eastAsia="Times New Roman" w:cs="Times New Roman"/>
          <w:szCs w:val="24"/>
        </w:rPr>
        <w:t xml:space="preserve"> Γίνεται δεκτό το άρθρο 38 ως έχει;</w:t>
      </w:r>
    </w:p>
    <w:p w14:paraId="42F9220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20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20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42F9220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20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20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20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w:t>
      </w:r>
      <w:r>
        <w:rPr>
          <w:rFonts w:eastAsia="Times New Roman" w:cs="Times New Roman"/>
          <w:szCs w:val="24"/>
        </w:rPr>
        <w:t>Δεκτό, δεκτό.</w:t>
      </w:r>
    </w:p>
    <w:p w14:paraId="42F9220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209"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38 έγινε δεκτό ως έχει κατά πλειοψηφία.</w:t>
      </w:r>
    </w:p>
    <w:p w14:paraId="42F9220A"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39 ως έχει;</w:t>
      </w:r>
    </w:p>
    <w:p w14:paraId="42F9220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20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w:t>
      </w:r>
      <w:r>
        <w:rPr>
          <w:rFonts w:eastAsia="Times New Roman" w:cs="Times New Roman"/>
          <w:szCs w:val="24"/>
        </w:rPr>
        <w:t xml:space="preserve">ό. </w:t>
      </w:r>
    </w:p>
    <w:p w14:paraId="42F9220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42F9220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20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21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21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21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213"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w:t>
      </w:r>
      <w:r>
        <w:rPr>
          <w:rFonts w:eastAsia="Times New Roman" w:cs="Times New Roman"/>
          <w:szCs w:val="24"/>
        </w:rPr>
        <w:t xml:space="preserve"> το άρθρο 39 έγινε δεκτό ως έχει κατά πλειοψηφία.</w:t>
      </w:r>
    </w:p>
    <w:p w14:paraId="42F92214"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40 ως έχει;</w:t>
      </w:r>
    </w:p>
    <w:p w14:paraId="42F9221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21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21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42F9221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21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w:t>
      </w:r>
      <w:r>
        <w:rPr>
          <w:rFonts w:eastAsia="Times New Roman" w:cs="Times New Roman"/>
          <w:szCs w:val="24"/>
        </w:rPr>
        <w:t>ατά πλειοψηφία.</w:t>
      </w:r>
    </w:p>
    <w:p w14:paraId="42F9221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21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21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21D"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40 έγινε δεκτό ως έχει κατά πλειοψηφία.</w:t>
      </w:r>
    </w:p>
    <w:p w14:paraId="42F9221E"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41 ως έχει;</w:t>
      </w:r>
    </w:p>
    <w:p w14:paraId="42F9221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22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w:t>
      </w:r>
    </w:p>
    <w:p w14:paraId="42F9222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42F9222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22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22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22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22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w:t>
      </w:r>
      <w:r>
        <w:rPr>
          <w:rFonts w:eastAsia="Times New Roman" w:cs="Times New Roman"/>
          <w:szCs w:val="24"/>
        </w:rPr>
        <w:t xml:space="preserve"> δεκτό.</w:t>
      </w:r>
    </w:p>
    <w:p w14:paraId="42F92227"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41 έγινε δεκτό ως έχει κατά πλειοψηφία.</w:t>
      </w:r>
    </w:p>
    <w:p w14:paraId="42F92228"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42 ως έχει;</w:t>
      </w:r>
    </w:p>
    <w:p w14:paraId="42F9222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22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w:t>
      </w:r>
    </w:p>
    <w:p w14:paraId="42F9222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w:t>
      </w:r>
      <w:r>
        <w:rPr>
          <w:rFonts w:eastAsia="Times New Roman" w:cs="Times New Roman"/>
          <w:szCs w:val="24"/>
        </w:rPr>
        <w:t xml:space="preserve">φία. </w:t>
      </w:r>
    </w:p>
    <w:p w14:paraId="42F9222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22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22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22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23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231"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w:t>
      </w:r>
      <w:r>
        <w:rPr>
          <w:rFonts w:eastAsia="Times New Roman" w:cs="Times New Roman"/>
          <w:szCs w:val="24"/>
        </w:rPr>
        <w:t xml:space="preserve"> το άρθρο 42 έγινε δεκτό ως έχει κατά πλειοψηφία.</w:t>
      </w:r>
    </w:p>
    <w:p w14:paraId="42F9223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43 ως έχει;</w:t>
      </w:r>
    </w:p>
    <w:p w14:paraId="42F9223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23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w:t>
      </w:r>
    </w:p>
    <w:p w14:paraId="42F9223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23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23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w:t>
      </w:r>
      <w:r>
        <w:rPr>
          <w:rFonts w:eastAsia="Times New Roman" w:cs="Times New Roman"/>
          <w:b/>
          <w:szCs w:val="24"/>
        </w:rPr>
        <w:t>ΡΔΑΛΗΣ:</w:t>
      </w:r>
      <w:r>
        <w:rPr>
          <w:rFonts w:eastAsia="Times New Roman" w:cs="Times New Roman"/>
          <w:szCs w:val="24"/>
        </w:rPr>
        <w:t xml:space="preserve"> Κατά πλειοψηφία.</w:t>
      </w:r>
    </w:p>
    <w:p w14:paraId="42F9223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23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23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23B"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43 έγινε δεκτό ως έχει κατά πλειοψηφία.</w:t>
      </w:r>
    </w:p>
    <w:p w14:paraId="42F9223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44 </w:t>
      </w:r>
      <w:r>
        <w:rPr>
          <w:rFonts w:eastAsia="Times New Roman" w:cs="Times New Roman"/>
          <w:szCs w:val="24"/>
        </w:rPr>
        <w:t>ως έχει;</w:t>
      </w:r>
    </w:p>
    <w:p w14:paraId="42F9223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23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w:t>
      </w:r>
    </w:p>
    <w:p w14:paraId="42F9223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 </w:t>
      </w:r>
    </w:p>
    <w:p w14:paraId="42F9224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24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24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24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24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w:t>
      </w:r>
      <w:r>
        <w:rPr>
          <w:rFonts w:eastAsia="Times New Roman" w:cs="Times New Roman"/>
          <w:b/>
          <w:szCs w:val="24"/>
        </w:rPr>
        <w:t>ΗΣ:</w:t>
      </w:r>
      <w:r>
        <w:rPr>
          <w:rFonts w:eastAsia="Times New Roman" w:cs="Times New Roman"/>
          <w:szCs w:val="24"/>
        </w:rPr>
        <w:t xml:space="preserve"> Δεκτό, δεκτό.</w:t>
      </w:r>
    </w:p>
    <w:p w14:paraId="42F92245"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44 έγινε δεκτό ως έχει κατά πλειοψηφία.</w:t>
      </w:r>
    </w:p>
    <w:p w14:paraId="42F92246"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45 ως έχει;</w:t>
      </w:r>
    </w:p>
    <w:p w14:paraId="42F9224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24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w:t>
      </w:r>
    </w:p>
    <w:p w14:paraId="42F9224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w:t>
      </w:r>
      <w:r>
        <w:rPr>
          <w:rFonts w:eastAsia="Times New Roman" w:cs="Times New Roman"/>
          <w:szCs w:val="24"/>
        </w:rPr>
        <w:t xml:space="preserve">ρών. </w:t>
      </w:r>
    </w:p>
    <w:p w14:paraId="42F9224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Παρών.</w:t>
      </w:r>
    </w:p>
    <w:p w14:paraId="42F9224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24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Παρών.</w:t>
      </w:r>
    </w:p>
    <w:p w14:paraId="42F9224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24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24F"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45 έγινε δεκτό ως έχει κατά πλειοψηφία.</w:t>
      </w:r>
    </w:p>
    <w:p w14:paraId="42F9225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w:t>
      </w:r>
      <w:r>
        <w:rPr>
          <w:rFonts w:eastAsia="Times New Roman" w:cs="Times New Roman"/>
          <w:szCs w:val="24"/>
        </w:rPr>
        <w:t xml:space="preserve"> το Σώμα: Γίνεται δεκτό το άρθρο 46 ως έχει;</w:t>
      </w:r>
    </w:p>
    <w:p w14:paraId="42F9225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25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w:t>
      </w:r>
    </w:p>
    <w:p w14:paraId="42F9225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25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25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25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25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w:t>
      </w:r>
      <w:r>
        <w:rPr>
          <w:rFonts w:eastAsia="Times New Roman" w:cs="Times New Roman"/>
          <w:b/>
          <w:szCs w:val="24"/>
        </w:rPr>
        <w:t>ΩΡΓΙΟΣ ΛΑΖΑΡΙΔΗΣ:</w:t>
      </w:r>
      <w:r>
        <w:rPr>
          <w:rFonts w:eastAsia="Times New Roman" w:cs="Times New Roman"/>
          <w:szCs w:val="24"/>
        </w:rPr>
        <w:t xml:space="preserve"> Δεκτό, δεκτό.</w:t>
      </w:r>
    </w:p>
    <w:p w14:paraId="42F9225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259"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46 έγινε δεκτό ως έχει κατά πλειοψηφία.</w:t>
      </w:r>
    </w:p>
    <w:p w14:paraId="42F9225A"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47 ως έχει;</w:t>
      </w:r>
    </w:p>
    <w:p w14:paraId="42F9225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25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w:t>
      </w:r>
      <w:r>
        <w:rPr>
          <w:rFonts w:eastAsia="Times New Roman" w:cs="Times New Roman"/>
          <w:b/>
          <w:szCs w:val="24"/>
        </w:rPr>
        <w:t>ΒΡΟΥΤΣΗΣ:</w:t>
      </w:r>
      <w:r>
        <w:rPr>
          <w:rFonts w:eastAsia="Times New Roman" w:cs="Times New Roman"/>
          <w:szCs w:val="24"/>
        </w:rPr>
        <w:t xml:space="preserve"> Δεκτό, δεκτό.</w:t>
      </w:r>
    </w:p>
    <w:p w14:paraId="42F9225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25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25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26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26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26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263" w14:textId="77777777" w:rsidR="00BB77B8" w:rsidRDefault="00A714EA">
      <w:pPr>
        <w:spacing w:after="0" w:line="600" w:lineRule="auto"/>
        <w:ind w:firstLine="720"/>
        <w:jc w:val="both"/>
        <w:rPr>
          <w:rFonts w:eastAsia="Times New Roman" w:cs="Times New Roman"/>
          <w:szCs w:val="24"/>
        </w:rPr>
      </w:pPr>
      <w:r>
        <w:rPr>
          <w:rFonts w:eastAsia="Times New Roman"/>
          <w:b/>
          <w:szCs w:val="24"/>
        </w:rPr>
        <w:t>ΠΡΟΕΔΡΕΥΩΝ (Αναστάσιος Κουρά</w:t>
      </w:r>
      <w:r>
        <w:rPr>
          <w:rFonts w:eastAsia="Times New Roman"/>
          <w:b/>
          <w:szCs w:val="24"/>
        </w:rPr>
        <w:t xml:space="preserve">κης): </w:t>
      </w:r>
      <w:r>
        <w:rPr>
          <w:rFonts w:eastAsia="Times New Roman" w:cs="Times New Roman"/>
          <w:szCs w:val="24"/>
        </w:rPr>
        <w:t>Συνεπώς το άρθρο 47 έγινε δεκτό ως έχει κατά πλειοψηφία.</w:t>
      </w:r>
    </w:p>
    <w:p w14:paraId="42F92264"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48 ως έχει;</w:t>
      </w:r>
    </w:p>
    <w:p w14:paraId="42F9226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26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w:t>
      </w:r>
    </w:p>
    <w:p w14:paraId="42F9226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 </w:t>
      </w:r>
    </w:p>
    <w:p w14:paraId="42F9226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26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26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26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26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26D"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48 έγινε δεκτό ως έχει κατά πλειοψηφία.</w:t>
      </w:r>
    </w:p>
    <w:p w14:paraId="42F9226E"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w:t>
      </w:r>
      <w:r>
        <w:rPr>
          <w:rFonts w:eastAsia="Times New Roman" w:cs="Times New Roman"/>
          <w:szCs w:val="24"/>
        </w:rPr>
        <w:t>το άρθρο 49 ως έχει;</w:t>
      </w:r>
    </w:p>
    <w:p w14:paraId="42F9226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27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w:t>
      </w:r>
    </w:p>
    <w:p w14:paraId="42F9227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42F9227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27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27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27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27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w:t>
      </w:r>
      <w:r>
        <w:rPr>
          <w:rFonts w:eastAsia="Times New Roman" w:cs="Times New Roman"/>
          <w:b/>
          <w:szCs w:val="24"/>
        </w:rPr>
        <w:t>ΑΝΝΗΣ ΣΑΡΙΔΗΣ:</w:t>
      </w:r>
      <w:r>
        <w:rPr>
          <w:rFonts w:eastAsia="Times New Roman" w:cs="Times New Roman"/>
          <w:szCs w:val="24"/>
        </w:rPr>
        <w:t xml:space="preserve"> Δεκτό, δεκτό.</w:t>
      </w:r>
    </w:p>
    <w:p w14:paraId="42F92277"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49 έγινε δεκτό ως έχει κατά πλειοψηφία.</w:t>
      </w:r>
    </w:p>
    <w:p w14:paraId="42F92278"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50 ως έχει;</w:t>
      </w:r>
    </w:p>
    <w:p w14:paraId="42F9227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27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Παρών.</w:t>
      </w:r>
    </w:p>
    <w:p w14:paraId="42F9227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ΕΥΑΓΓΕΛΟΣ </w:t>
      </w:r>
      <w:r>
        <w:rPr>
          <w:rFonts w:eastAsia="Times New Roman" w:cs="Times New Roman"/>
          <w:b/>
          <w:szCs w:val="24"/>
        </w:rPr>
        <w:t>ΚΑΡΑΚΩΣΤΑΣ:</w:t>
      </w:r>
      <w:r>
        <w:rPr>
          <w:rFonts w:eastAsia="Times New Roman" w:cs="Times New Roman"/>
          <w:szCs w:val="24"/>
        </w:rPr>
        <w:t xml:space="preserve"> Παρών.</w:t>
      </w:r>
    </w:p>
    <w:p w14:paraId="42F9227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Κατά πλειοψηφία.</w:t>
      </w:r>
    </w:p>
    <w:p w14:paraId="42F9227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27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Παρών.</w:t>
      </w:r>
    </w:p>
    <w:p w14:paraId="42F9227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28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281"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50 έγινε δεκτό ως έχει κα</w:t>
      </w:r>
      <w:r>
        <w:rPr>
          <w:rFonts w:eastAsia="Times New Roman" w:cs="Times New Roman"/>
          <w:szCs w:val="24"/>
        </w:rPr>
        <w:t>τά πλειοψηφία.</w:t>
      </w:r>
    </w:p>
    <w:p w14:paraId="42F9228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51 ως έχει;</w:t>
      </w:r>
    </w:p>
    <w:p w14:paraId="42F9228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28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w:t>
      </w:r>
    </w:p>
    <w:p w14:paraId="42F9228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28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Παρών.</w:t>
      </w:r>
    </w:p>
    <w:p w14:paraId="42F9228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28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Παρών.</w:t>
      </w:r>
    </w:p>
    <w:p w14:paraId="42F9228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28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28B"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51 έγινε δεκτό ως έχει κατά πλειοψηφία.</w:t>
      </w:r>
    </w:p>
    <w:p w14:paraId="42F9228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52 ως έχει;</w:t>
      </w:r>
    </w:p>
    <w:p w14:paraId="42F9228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28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w:t>
      </w:r>
      <w:r>
        <w:rPr>
          <w:rFonts w:eastAsia="Times New Roman" w:cs="Times New Roman"/>
          <w:b/>
          <w:szCs w:val="24"/>
        </w:rPr>
        <w:t>ΑΝΝΗΣ ΒΡΟΥΤΣΗΣ:</w:t>
      </w:r>
      <w:r>
        <w:rPr>
          <w:rFonts w:eastAsia="Times New Roman" w:cs="Times New Roman"/>
          <w:szCs w:val="24"/>
        </w:rPr>
        <w:t xml:space="preserve"> Δεκτό, δεκτό.</w:t>
      </w:r>
    </w:p>
    <w:p w14:paraId="42F9228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29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29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29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29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29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295" w14:textId="77777777" w:rsidR="00BB77B8" w:rsidRDefault="00A714EA">
      <w:pPr>
        <w:spacing w:after="0" w:line="600" w:lineRule="auto"/>
        <w:ind w:firstLine="720"/>
        <w:jc w:val="both"/>
        <w:rPr>
          <w:rFonts w:eastAsia="Times New Roman" w:cs="Times New Roman"/>
          <w:szCs w:val="24"/>
        </w:rPr>
      </w:pPr>
      <w:r>
        <w:rPr>
          <w:rFonts w:eastAsia="Times New Roman"/>
          <w:b/>
          <w:szCs w:val="24"/>
        </w:rPr>
        <w:t>ΠΡΟΕΔΡΕΥΩΝ (Αναστάσιος</w:t>
      </w:r>
      <w:r>
        <w:rPr>
          <w:rFonts w:eastAsia="Times New Roman"/>
          <w:b/>
          <w:szCs w:val="24"/>
        </w:rPr>
        <w:t xml:space="preserve"> Κουράκης): </w:t>
      </w:r>
      <w:r>
        <w:rPr>
          <w:rFonts w:eastAsia="Times New Roman" w:cs="Times New Roman"/>
          <w:szCs w:val="24"/>
        </w:rPr>
        <w:t>Συνεπώς το άρθρο 52 έγινε δεκτό ως έχει κατά πλειοψηφία.</w:t>
      </w:r>
    </w:p>
    <w:p w14:paraId="42F92296"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53, όπως τροποποιήθηκε από τον κύριο Υπουργό;</w:t>
      </w:r>
    </w:p>
    <w:p w14:paraId="42F9229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29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Κατά πλειοψηφία.</w:t>
      </w:r>
    </w:p>
    <w:p w14:paraId="42F9229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29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Κατά πλειοψηφία.</w:t>
      </w:r>
    </w:p>
    <w:p w14:paraId="42F9229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29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42F9229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29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42F9229F"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w:t>
      </w:r>
      <w:r>
        <w:rPr>
          <w:rFonts w:eastAsia="Times New Roman" w:cs="Times New Roman"/>
          <w:szCs w:val="24"/>
        </w:rPr>
        <w:t xml:space="preserve"> το άρθρο 53 έγινε δεκτό, όπως τροποποιήθηκε από τον κύριο Υπουργό, κατά πλειοψηφία.</w:t>
      </w:r>
    </w:p>
    <w:p w14:paraId="42F922A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54, όπως τροποποιήθηκε από τον κύριο Υπουργό;</w:t>
      </w:r>
    </w:p>
    <w:p w14:paraId="42F922A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2A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w:t>
      </w:r>
    </w:p>
    <w:p w14:paraId="42F922A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w:t>
      </w:r>
      <w:r>
        <w:rPr>
          <w:rFonts w:eastAsia="Times New Roman" w:cs="Times New Roman"/>
          <w:b/>
          <w:szCs w:val="24"/>
        </w:rPr>
        <w:t>ΚΩΣΤΑΣ:</w:t>
      </w:r>
      <w:r>
        <w:rPr>
          <w:rFonts w:eastAsia="Times New Roman" w:cs="Times New Roman"/>
          <w:szCs w:val="24"/>
        </w:rPr>
        <w:t xml:space="preserve"> Παρών.</w:t>
      </w:r>
    </w:p>
    <w:p w14:paraId="42F922A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2A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2A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2A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2A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2A9"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54 έγινε δεκτό, όπως τροπ</w:t>
      </w:r>
      <w:r>
        <w:rPr>
          <w:rFonts w:eastAsia="Times New Roman" w:cs="Times New Roman"/>
          <w:szCs w:val="24"/>
        </w:rPr>
        <w:t>οποιήθηκε από τον κύριο Υπουργό, κατά πλειοψηφία.</w:t>
      </w:r>
    </w:p>
    <w:p w14:paraId="42F922AA"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55 ως έχει;</w:t>
      </w:r>
    </w:p>
    <w:p w14:paraId="42F922A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2A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w:t>
      </w:r>
    </w:p>
    <w:p w14:paraId="42F922A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42F922A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2A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w:t>
      </w:r>
      <w:r>
        <w:rPr>
          <w:rFonts w:eastAsia="Times New Roman" w:cs="Times New Roman"/>
          <w:szCs w:val="24"/>
        </w:rPr>
        <w:t>τά πλειοψηφία.</w:t>
      </w:r>
    </w:p>
    <w:p w14:paraId="42F922B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2B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2B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2B3"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55 έγινε δεκτό ως έχει κατά πλειοψηφία.</w:t>
      </w:r>
    </w:p>
    <w:p w14:paraId="42F922B4"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56 ως έχει;</w:t>
      </w:r>
    </w:p>
    <w:p w14:paraId="42F922B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w:t>
      </w:r>
      <w:r>
        <w:rPr>
          <w:rFonts w:eastAsia="Times New Roman" w:cs="Times New Roman"/>
          <w:b/>
          <w:szCs w:val="24"/>
        </w:rPr>
        <w:t xml:space="preserve">ΠΟΣΤΟΛΟΣ ΚΑΡΑΝΑΣΤΑΣΗΣ: </w:t>
      </w:r>
      <w:r>
        <w:rPr>
          <w:rFonts w:eastAsia="Times New Roman" w:cs="Times New Roman"/>
          <w:szCs w:val="24"/>
        </w:rPr>
        <w:t>Δεκτό, δεκτό.</w:t>
      </w:r>
    </w:p>
    <w:p w14:paraId="42F922B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w:t>
      </w:r>
    </w:p>
    <w:p w14:paraId="42F922B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42F922B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2B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2B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2B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2B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2BD"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56 έγινε δεκτό ως έχει κατά πλειοψηφία.</w:t>
      </w:r>
    </w:p>
    <w:p w14:paraId="42F922BE"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57 ως έχει;</w:t>
      </w:r>
    </w:p>
    <w:p w14:paraId="42F922B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2C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w:t>
      </w:r>
    </w:p>
    <w:p w14:paraId="42F922C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w:t>
      </w:r>
      <w:r>
        <w:rPr>
          <w:rFonts w:eastAsia="Times New Roman" w:cs="Times New Roman"/>
          <w:szCs w:val="24"/>
        </w:rPr>
        <w:t>πλειοψηφία.</w:t>
      </w:r>
    </w:p>
    <w:p w14:paraId="42F922C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2C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2C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2C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2C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2C7"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 xml:space="preserve">Συνεπώς το άρθρο 57 έγινε δεκτό ως έχει κατά </w:t>
      </w:r>
      <w:r>
        <w:rPr>
          <w:rFonts w:eastAsia="Times New Roman" w:cs="Times New Roman"/>
          <w:szCs w:val="24"/>
        </w:rPr>
        <w:t>πλειοψηφία.</w:t>
      </w:r>
    </w:p>
    <w:p w14:paraId="42F922C8"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58 ως έχει;</w:t>
      </w:r>
    </w:p>
    <w:p w14:paraId="42F922C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2C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w:t>
      </w:r>
    </w:p>
    <w:p w14:paraId="42F922C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2C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2C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2C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ΑΜΥΡ</w:t>
      </w:r>
      <w:r>
        <w:rPr>
          <w:rFonts w:eastAsia="Times New Roman" w:cs="Times New Roman"/>
          <w:b/>
          <w:szCs w:val="24"/>
        </w:rPr>
        <w:t xml:space="preserve">ΑΣ: </w:t>
      </w:r>
      <w:r>
        <w:rPr>
          <w:rFonts w:eastAsia="Times New Roman" w:cs="Times New Roman"/>
          <w:szCs w:val="24"/>
        </w:rPr>
        <w:t>Δεκτό, δεκτό.</w:t>
      </w:r>
    </w:p>
    <w:p w14:paraId="42F922C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2D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2D1"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58 έγινε δεκτό ως έχει κατά πλειοψηφία.</w:t>
      </w:r>
    </w:p>
    <w:p w14:paraId="42F922D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59 ως έχει;</w:t>
      </w:r>
    </w:p>
    <w:p w14:paraId="42F922D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w:t>
      </w:r>
      <w:r>
        <w:rPr>
          <w:rFonts w:eastAsia="Times New Roman" w:cs="Times New Roman"/>
          <w:szCs w:val="24"/>
        </w:rPr>
        <w:t>, δεκτό.</w:t>
      </w:r>
    </w:p>
    <w:p w14:paraId="42F922D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w:t>
      </w:r>
    </w:p>
    <w:p w14:paraId="42F922D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42F922D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2D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2D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2D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2D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2DB"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59 έγινε δεκτό ως έχει κατά πλειοψηφία.</w:t>
      </w:r>
    </w:p>
    <w:p w14:paraId="42F922D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60 ως έχει;</w:t>
      </w:r>
    </w:p>
    <w:p w14:paraId="42F922D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2D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w:t>
      </w:r>
    </w:p>
    <w:p w14:paraId="42F922D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2E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w:t>
      </w:r>
      <w:r>
        <w:rPr>
          <w:rFonts w:eastAsia="Times New Roman" w:cs="Times New Roman"/>
          <w:b/>
          <w:szCs w:val="24"/>
        </w:rPr>
        <w:t>ΝΝΗΣ ΜΑΝΙΑΤΗΣ:</w:t>
      </w:r>
      <w:r>
        <w:rPr>
          <w:rFonts w:eastAsia="Times New Roman" w:cs="Times New Roman"/>
          <w:szCs w:val="24"/>
        </w:rPr>
        <w:t xml:space="preserve"> Δεκτό, δεκτό.</w:t>
      </w:r>
    </w:p>
    <w:p w14:paraId="42F922E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2E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2E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2E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2E5"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60 έγινε δεκτό ως έχει κατά πλειοψηφία.</w:t>
      </w:r>
    </w:p>
    <w:p w14:paraId="42F922E6"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w:t>
      </w:r>
      <w:r>
        <w:rPr>
          <w:rFonts w:eastAsia="Times New Roman" w:cs="Times New Roman"/>
          <w:szCs w:val="24"/>
        </w:rPr>
        <w:t>τάται το Σώμα: Γίνεται δεκτό το άρθρο 61 ως έχει;</w:t>
      </w:r>
    </w:p>
    <w:p w14:paraId="42F922E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2E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w:t>
      </w:r>
    </w:p>
    <w:p w14:paraId="42F922E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2E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2E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2E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w:t>
      </w:r>
      <w:r>
        <w:rPr>
          <w:rFonts w:eastAsia="Times New Roman" w:cs="Times New Roman"/>
          <w:szCs w:val="24"/>
        </w:rPr>
        <w:t>ό.</w:t>
      </w:r>
    </w:p>
    <w:p w14:paraId="42F922E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2E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2EF"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61 έγινε δεκτό ως έχει κατά πλειοψηφία.</w:t>
      </w:r>
    </w:p>
    <w:p w14:paraId="42F922F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62 ως έχει;</w:t>
      </w:r>
    </w:p>
    <w:p w14:paraId="42F922F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2F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w:t>
      </w:r>
    </w:p>
    <w:p w14:paraId="42F922F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2F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2F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2F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2F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2F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2F9"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62 έγινε δεκτό ως έχει κατά πλειοψηφία.</w:t>
      </w:r>
    </w:p>
    <w:p w14:paraId="42F922FA"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63 ως έχει;</w:t>
      </w:r>
    </w:p>
    <w:p w14:paraId="42F922F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2F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w:t>
      </w:r>
    </w:p>
    <w:p w14:paraId="42F922F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2F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w:t>
      </w:r>
      <w:r>
        <w:rPr>
          <w:rFonts w:eastAsia="Times New Roman" w:cs="Times New Roman"/>
          <w:b/>
          <w:szCs w:val="24"/>
        </w:rPr>
        <w:t>ΝΝΗΣ ΜΑΝΙΑΤΗΣ:</w:t>
      </w:r>
      <w:r>
        <w:rPr>
          <w:rFonts w:eastAsia="Times New Roman" w:cs="Times New Roman"/>
          <w:szCs w:val="24"/>
        </w:rPr>
        <w:t xml:space="preserve"> Δεκτό, δεκτό.</w:t>
      </w:r>
    </w:p>
    <w:p w14:paraId="42F922F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30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30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30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303"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63 έγινε δεκτό ως έχει κατά πλειοψηφία.</w:t>
      </w:r>
    </w:p>
    <w:p w14:paraId="42F92304"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w:t>
      </w:r>
      <w:r>
        <w:rPr>
          <w:rFonts w:eastAsia="Times New Roman" w:cs="Times New Roman"/>
          <w:szCs w:val="24"/>
        </w:rPr>
        <w:t>τάται το Σώμα: Γίνεται δεκτό το άρθρο 64 ως έχει;</w:t>
      </w:r>
    </w:p>
    <w:p w14:paraId="42F9230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30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w:t>
      </w:r>
    </w:p>
    <w:p w14:paraId="42F9230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30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30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30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w:t>
      </w:r>
      <w:r>
        <w:rPr>
          <w:rFonts w:eastAsia="Times New Roman" w:cs="Times New Roman"/>
          <w:szCs w:val="24"/>
        </w:rPr>
        <w:t>ό.</w:t>
      </w:r>
    </w:p>
    <w:p w14:paraId="42F9230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30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30D"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64 έγινε δεκτό ως έχει κατά πλειοψηφία.</w:t>
      </w:r>
    </w:p>
    <w:p w14:paraId="42F9230E"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65 ως έχει;</w:t>
      </w:r>
    </w:p>
    <w:p w14:paraId="42F9230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31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w:t>
      </w:r>
    </w:p>
    <w:p w14:paraId="42F9231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31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31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31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31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31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317"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65 έγινε δεκτό ως έχει κατά πλειοψηφία.</w:t>
      </w:r>
    </w:p>
    <w:p w14:paraId="42F92318"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66 ως έχει;</w:t>
      </w:r>
    </w:p>
    <w:p w14:paraId="42F9231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31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Κατά πλειοψηφία.</w:t>
      </w:r>
    </w:p>
    <w:p w14:paraId="42F9231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42F9231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w:t>
      </w:r>
      <w:r>
        <w:rPr>
          <w:rFonts w:eastAsia="Times New Roman" w:cs="Times New Roman"/>
          <w:b/>
          <w:szCs w:val="24"/>
        </w:rPr>
        <w:t>ΝΙΑΤΗΣ:</w:t>
      </w:r>
      <w:r>
        <w:rPr>
          <w:rFonts w:eastAsia="Times New Roman" w:cs="Times New Roman"/>
          <w:szCs w:val="24"/>
        </w:rPr>
        <w:t xml:space="preserve"> Κατά πλειοψηφία.</w:t>
      </w:r>
    </w:p>
    <w:p w14:paraId="42F9231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31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31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32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321"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66 έγινε δεκτό ως έχει κατά πλειοψηφία.</w:t>
      </w:r>
    </w:p>
    <w:p w14:paraId="42F9232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w:t>
      </w:r>
      <w:r>
        <w:rPr>
          <w:rFonts w:eastAsia="Times New Roman" w:cs="Times New Roman"/>
          <w:szCs w:val="24"/>
        </w:rPr>
        <w:t>ι το Σώμα: Γίνεται δεκτό το άρθρο 67 ως έχει;</w:t>
      </w:r>
    </w:p>
    <w:p w14:paraId="42F9232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32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w:t>
      </w:r>
    </w:p>
    <w:p w14:paraId="42F9232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42F9232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32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32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32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w:t>
      </w:r>
      <w:r>
        <w:rPr>
          <w:rFonts w:eastAsia="Times New Roman" w:cs="Times New Roman"/>
          <w:b/>
          <w:szCs w:val="24"/>
        </w:rPr>
        <w:t>ΖΑΡΙΔΗΣ:</w:t>
      </w:r>
      <w:r>
        <w:rPr>
          <w:rFonts w:eastAsia="Times New Roman" w:cs="Times New Roman"/>
          <w:szCs w:val="24"/>
        </w:rPr>
        <w:t xml:space="preserve"> Δεκτό, δεκτό.</w:t>
      </w:r>
    </w:p>
    <w:p w14:paraId="42F9232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32B"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67 έγινε δεκτό ως έχει κατά πλειοψηφία.</w:t>
      </w:r>
    </w:p>
    <w:p w14:paraId="42F9232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68 ως έχει;</w:t>
      </w:r>
    </w:p>
    <w:p w14:paraId="42F9232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32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w:t>
      </w:r>
    </w:p>
    <w:p w14:paraId="42F9232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42F9233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33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33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33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33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335"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w:t>
      </w:r>
      <w:r>
        <w:rPr>
          <w:rFonts w:eastAsia="Times New Roman" w:cs="Times New Roman"/>
          <w:szCs w:val="24"/>
        </w:rPr>
        <w:t xml:space="preserve"> το άρθρο 68 έγινε δεκτό ως έχει κατά πλειοψηφία.</w:t>
      </w:r>
    </w:p>
    <w:p w14:paraId="42F92336"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69 ως έχει;</w:t>
      </w:r>
    </w:p>
    <w:p w14:paraId="42F9233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33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w:t>
      </w:r>
    </w:p>
    <w:p w14:paraId="42F9233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33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33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w:t>
      </w:r>
      <w:r>
        <w:rPr>
          <w:rFonts w:eastAsia="Times New Roman" w:cs="Times New Roman"/>
          <w:b/>
          <w:szCs w:val="24"/>
        </w:rPr>
        <w:t>ΡΔΑΛΗΣ:</w:t>
      </w:r>
      <w:r>
        <w:rPr>
          <w:rFonts w:eastAsia="Times New Roman" w:cs="Times New Roman"/>
          <w:szCs w:val="24"/>
        </w:rPr>
        <w:t xml:space="preserve"> Κατά πλειοψηφία.</w:t>
      </w:r>
    </w:p>
    <w:p w14:paraId="42F9233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33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33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33F"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69 έγινε δεκτό ως έχει κατά πλειοψηφία.</w:t>
      </w:r>
    </w:p>
    <w:p w14:paraId="42F9234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70 </w:t>
      </w:r>
      <w:r>
        <w:rPr>
          <w:rFonts w:eastAsia="Times New Roman" w:cs="Times New Roman"/>
          <w:szCs w:val="24"/>
        </w:rPr>
        <w:t>ως έχει;</w:t>
      </w:r>
    </w:p>
    <w:p w14:paraId="42F9234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34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w:t>
      </w:r>
    </w:p>
    <w:p w14:paraId="42F9234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42F9234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34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34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34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34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ΣΑΡΙΔΗΣ:</w:t>
      </w:r>
      <w:r>
        <w:rPr>
          <w:rFonts w:eastAsia="Times New Roman" w:cs="Times New Roman"/>
          <w:szCs w:val="24"/>
        </w:rPr>
        <w:t xml:space="preserve"> Δεκτό, δεκτό.</w:t>
      </w:r>
    </w:p>
    <w:p w14:paraId="42F92349"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70 έγινε δεκτό ως έχει κατά πλειοψηφία.</w:t>
      </w:r>
    </w:p>
    <w:p w14:paraId="42F9234A"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71 ως έχει;</w:t>
      </w:r>
    </w:p>
    <w:p w14:paraId="42F9234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34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w:t>
      </w:r>
    </w:p>
    <w:p w14:paraId="42F9234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w:t>
      </w:r>
      <w:r>
        <w:rPr>
          <w:rFonts w:eastAsia="Times New Roman" w:cs="Times New Roman"/>
          <w:b/>
          <w:szCs w:val="24"/>
        </w:rPr>
        <w:t>Σ:</w:t>
      </w:r>
      <w:r>
        <w:rPr>
          <w:rFonts w:eastAsia="Times New Roman" w:cs="Times New Roman"/>
          <w:szCs w:val="24"/>
        </w:rPr>
        <w:t xml:space="preserve"> Κατά πλειοψηφία.</w:t>
      </w:r>
    </w:p>
    <w:p w14:paraId="42F9234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Παρών.</w:t>
      </w:r>
    </w:p>
    <w:p w14:paraId="42F9234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35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Παρών.</w:t>
      </w:r>
    </w:p>
    <w:p w14:paraId="42F9235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35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353"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w:t>
      </w:r>
      <w:r>
        <w:rPr>
          <w:rFonts w:eastAsia="Times New Roman" w:cs="Times New Roman"/>
          <w:szCs w:val="24"/>
        </w:rPr>
        <w:t xml:space="preserve"> το άρθρο 71 έγινε δεκτό ως έχει κατά πλειοψηφία.</w:t>
      </w:r>
    </w:p>
    <w:p w14:paraId="42F92354"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72 ως έχει;</w:t>
      </w:r>
    </w:p>
    <w:p w14:paraId="42F9235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35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w:t>
      </w:r>
    </w:p>
    <w:p w14:paraId="42F9235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42F9235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35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w:t>
      </w:r>
      <w:r>
        <w:rPr>
          <w:rFonts w:eastAsia="Times New Roman" w:cs="Times New Roman"/>
          <w:szCs w:val="24"/>
        </w:rPr>
        <w:t>τά πλειοψηφία.</w:t>
      </w:r>
    </w:p>
    <w:p w14:paraId="42F9235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35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35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35D"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72 έγινε δεκτό ως έχει κατά πλειοψηφία.</w:t>
      </w:r>
    </w:p>
    <w:p w14:paraId="42F9235E"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73, όπως τροπ</w:t>
      </w:r>
      <w:r>
        <w:rPr>
          <w:rFonts w:eastAsia="Times New Roman" w:cs="Times New Roman"/>
          <w:szCs w:val="24"/>
        </w:rPr>
        <w:t>οποιήθηκε από τον κύριο Υπουργό;</w:t>
      </w:r>
    </w:p>
    <w:p w14:paraId="42F9235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36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w:t>
      </w:r>
    </w:p>
    <w:p w14:paraId="42F9236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36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36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36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36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ΛΑΖΑΡΙΔΗΣ:</w:t>
      </w:r>
      <w:r>
        <w:rPr>
          <w:rFonts w:eastAsia="Times New Roman" w:cs="Times New Roman"/>
          <w:szCs w:val="24"/>
        </w:rPr>
        <w:t xml:space="preserve"> Δεκτό, δεκτό.</w:t>
      </w:r>
    </w:p>
    <w:p w14:paraId="42F9236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367"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73 έγινε δεκτό, όπως τροποποιήθηκε από τον κύριο Υπουργό, κατά πλειοψηφία.</w:t>
      </w:r>
    </w:p>
    <w:p w14:paraId="42F92368"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74 ως έχει;</w:t>
      </w:r>
    </w:p>
    <w:p w14:paraId="42F9236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ΑΠΟΣΤΟΛΟΣ ΚΑΡΑΝΑΣΤΑΣΗ</w:t>
      </w:r>
      <w:r>
        <w:rPr>
          <w:rFonts w:eastAsia="Times New Roman" w:cs="Times New Roman"/>
          <w:b/>
          <w:szCs w:val="24"/>
        </w:rPr>
        <w:t xml:space="preserve">Σ: </w:t>
      </w:r>
      <w:r>
        <w:rPr>
          <w:rFonts w:eastAsia="Times New Roman" w:cs="Times New Roman"/>
          <w:szCs w:val="24"/>
        </w:rPr>
        <w:t>Δεκτό, δεκτό.</w:t>
      </w:r>
    </w:p>
    <w:p w14:paraId="42F9236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w:t>
      </w:r>
    </w:p>
    <w:p w14:paraId="42F9236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36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36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36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36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37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371"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74 έγινε δεκτό ως έχει κατά πλειοψηφία.</w:t>
      </w:r>
    </w:p>
    <w:p w14:paraId="42F9237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75 ως έχει;</w:t>
      </w:r>
    </w:p>
    <w:p w14:paraId="42F9237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37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w:t>
      </w:r>
    </w:p>
    <w:p w14:paraId="42F9237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37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w:t>
      </w:r>
      <w:r>
        <w:rPr>
          <w:rFonts w:eastAsia="Times New Roman" w:cs="Times New Roman"/>
          <w:b/>
          <w:szCs w:val="24"/>
        </w:rPr>
        <w:t>ΝΝΗΣ ΜΑΝΙΑΤΗΣ:</w:t>
      </w:r>
      <w:r>
        <w:rPr>
          <w:rFonts w:eastAsia="Times New Roman" w:cs="Times New Roman"/>
          <w:szCs w:val="24"/>
        </w:rPr>
        <w:t xml:space="preserve"> Παρών.</w:t>
      </w:r>
    </w:p>
    <w:p w14:paraId="42F9237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37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Παρών.</w:t>
      </w:r>
    </w:p>
    <w:p w14:paraId="42F9237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37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37B"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75 έγινε δεκτό ως έχει κατά πλειοψηφία.</w:t>
      </w:r>
    </w:p>
    <w:p w14:paraId="42F9237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w:t>
      </w:r>
      <w:r>
        <w:rPr>
          <w:rFonts w:eastAsia="Times New Roman" w:cs="Times New Roman"/>
          <w:szCs w:val="24"/>
        </w:rPr>
        <w:t xml:space="preserve"> Γίνεται δεκτό το άρθρο 76, όπως τροποποιήθηκε από τον κύριο Υπουργό;</w:t>
      </w:r>
    </w:p>
    <w:p w14:paraId="42F9237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37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Κατά πλειοψηφία.</w:t>
      </w:r>
    </w:p>
    <w:p w14:paraId="42F9237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38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Κατά πλειοψηφία.</w:t>
      </w:r>
    </w:p>
    <w:p w14:paraId="42F9238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38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42F9238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38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42F92385"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76 έγινε δεκτό, όπως τροποποιήθηκε από τον κύριο Υπουργό, κατά πλειοψηφία.</w:t>
      </w:r>
    </w:p>
    <w:p w14:paraId="42F92386"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w:t>
      </w:r>
      <w:r>
        <w:rPr>
          <w:rFonts w:eastAsia="Times New Roman" w:cs="Times New Roman"/>
          <w:szCs w:val="24"/>
        </w:rPr>
        <w:t>ρο 77 ως έχει;</w:t>
      </w:r>
    </w:p>
    <w:p w14:paraId="42F9238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38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w:t>
      </w:r>
    </w:p>
    <w:p w14:paraId="42F9238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42F9238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Κατά πλειοψηφία.</w:t>
      </w:r>
    </w:p>
    <w:p w14:paraId="42F9238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38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42F9238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38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38F"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77 έγινε δεκτό ως έχει κατά πλειοψηφία.</w:t>
      </w:r>
    </w:p>
    <w:p w14:paraId="42F9239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78 ως έχει;</w:t>
      </w:r>
    </w:p>
    <w:p w14:paraId="42F9239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39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w:t>
      </w:r>
    </w:p>
    <w:p w14:paraId="42F9239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w:t>
      </w:r>
      <w:r>
        <w:rPr>
          <w:rFonts w:eastAsia="Times New Roman" w:cs="Times New Roman"/>
          <w:b/>
          <w:szCs w:val="24"/>
        </w:rPr>
        <w:t>ΑΡΑΚΩΣΤΑΣ:</w:t>
      </w:r>
      <w:r>
        <w:rPr>
          <w:rFonts w:eastAsia="Times New Roman" w:cs="Times New Roman"/>
          <w:szCs w:val="24"/>
        </w:rPr>
        <w:t xml:space="preserve"> Κατά πλειοψηφία.</w:t>
      </w:r>
    </w:p>
    <w:p w14:paraId="42F9239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39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39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39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39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399"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78 έγινε δεκ</w:t>
      </w:r>
      <w:r>
        <w:rPr>
          <w:rFonts w:eastAsia="Times New Roman" w:cs="Times New Roman"/>
          <w:szCs w:val="24"/>
        </w:rPr>
        <w:t>τό ως έχει κατά πλειοψηφία.</w:t>
      </w:r>
    </w:p>
    <w:p w14:paraId="42F9239A"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79 ως έχει;</w:t>
      </w:r>
    </w:p>
    <w:p w14:paraId="42F9239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39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w:t>
      </w:r>
    </w:p>
    <w:p w14:paraId="42F9239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39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39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3A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3A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3A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3A3"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79 έγινε δεκτό ως έχει κατά πλειοψηφία.</w:t>
      </w:r>
    </w:p>
    <w:p w14:paraId="42F923A4"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80 ως έχει</w:t>
      </w:r>
      <w:r>
        <w:rPr>
          <w:rFonts w:eastAsia="Times New Roman" w:cs="Times New Roman"/>
          <w:szCs w:val="24"/>
        </w:rPr>
        <w:t>;</w:t>
      </w:r>
    </w:p>
    <w:p w14:paraId="42F923A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3A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w:t>
      </w:r>
    </w:p>
    <w:p w14:paraId="42F923A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3A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3A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3A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3A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3A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ΣΑΡΙΔΗΣ:</w:t>
      </w:r>
      <w:r>
        <w:rPr>
          <w:rFonts w:eastAsia="Times New Roman" w:cs="Times New Roman"/>
          <w:szCs w:val="24"/>
        </w:rPr>
        <w:t xml:space="preserve"> Δεκτό, δεκτό.</w:t>
      </w:r>
    </w:p>
    <w:p w14:paraId="42F923AD"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80 έγινε δεκτό ως έχει κατά πλειοψηφία.</w:t>
      </w:r>
    </w:p>
    <w:p w14:paraId="42F923AE"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81 ως έχει;</w:t>
      </w:r>
    </w:p>
    <w:p w14:paraId="42F923AF"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3B0"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3B1"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ΚΑΡΑΚΩΣ</w:t>
      </w:r>
      <w:r>
        <w:rPr>
          <w:rFonts w:eastAsia="Times New Roman"/>
          <w:b/>
          <w:szCs w:val="24"/>
        </w:rPr>
        <w:t xml:space="preserve">ΤΑΣ: </w:t>
      </w:r>
      <w:r>
        <w:rPr>
          <w:rFonts w:eastAsia="Times New Roman"/>
          <w:szCs w:val="24"/>
        </w:rPr>
        <w:t xml:space="preserve">Παρών. </w:t>
      </w:r>
    </w:p>
    <w:p w14:paraId="42F923B2"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3B3"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3B4"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3B5"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3B6"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3B7" w14:textId="77777777" w:rsidR="00BB77B8" w:rsidRDefault="00A714EA">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81 έγινε δεκτό ως έχει κατά πλειοψηφία. </w:t>
      </w:r>
    </w:p>
    <w:p w14:paraId="42F923B8"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82 ως έχει;</w:t>
      </w:r>
    </w:p>
    <w:p w14:paraId="42F923B9"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3BA"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3BB"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42F923BC"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3BD" w14:textId="77777777" w:rsidR="00BB77B8" w:rsidRDefault="00A714EA">
      <w:pPr>
        <w:spacing w:after="0" w:line="600" w:lineRule="auto"/>
        <w:ind w:firstLine="720"/>
        <w:jc w:val="both"/>
        <w:rPr>
          <w:rFonts w:eastAsia="Times New Roman"/>
          <w:szCs w:val="24"/>
        </w:rPr>
      </w:pPr>
      <w:r>
        <w:rPr>
          <w:rFonts w:eastAsia="Times New Roman"/>
          <w:b/>
          <w:szCs w:val="24"/>
        </w:rPr>
        <w:t>ΑΘΑΝΑΣΙΟ</w:t>
      </w:r>
      <w:r>
        <w:rPr>
          <w:rFonts w:eastAsia="Times New Roman"/>
          <w:b/>
          <w:szCs w:val="24"/>
        </w:rPr>
        <w:t xml:space="preserve">Σ ΒΑΡΔΑΛΗΣ: </w:t>
      </w:r>
      <w:r>
        <w:rPr>
          <w:rFonts w:eastAsia="Times New Roman"/>
          <w:szCs w:val="24"/>
        </w:rPr>
        <w:t xml:space="preserve">Κατά πλειοψηφία. </w:t>
      </w:r>
    </w:p>
    <w:p w14:paraId="42F923BE"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3BF"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3C0"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3C1"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82 έγινε δεκτό ως έχει κατά πλειοψηφία. </w:t>
      </w:r>
    </w:p>
    <w:p w14:paraId="42F923C2" w14:textId="77777777" w:rsidR="00BB77B8" w:rsidRDefault="00A714EA">
      <w:pPr>
        <w:spacing w:after="0" w:line="600" w:lineRule="auto"/>
        <w:ind w:firstLine="720"/>
        <w:jc w:val="both"/>
        <w:rPr>
          <w:rFonts w:eastAsia="Times New Roman"/>
          <w:szCs w:val="24"/>
        </w:rPr>
      </w:pPr>
      <w:r>
        <w:rPr>
          <w:rFonts w:eastAsia="Times New Roman"/>
          <w:szCs w:val="24"/>
        </w:rPr>
        <w:t xml:space="preserve">Ερωτάται το Σώμα: Γίνεται δεκτό το </w:t>
      </w:r>
      <w:r>
        <w:rPr>
          <w:rFonts w:eastAsia="Times New Roman"/>
          <w:szCs w:val="24"/>
        </w:rPr>
        <w:t>άρθρο 83 ως έχει;</w:t>
      </w:r>
    </w:p>
    <w:p w14:paraId="42F923C3"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3C4"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3C5"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3C6"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Παρών. </w:t>
      </w:r>
    </w:p>
    <w:p w14:paraId="42F923C7"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3C8"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Παρών. </w:t>
      </w:r>
    </w:p>
    <w:p w14:paraId="42F923C9"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3CA"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3CB"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83 έγινε δεκτό ως έχει κατά πλειοψηφία. </w:t>
      </w:r>
    </w:p>
    <w:p w14:paraId="42F923CC"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84 ως έχει;</w:t>
      </w:r>
    </w:p>
    <w:p w14:paraId="42F923CD"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3CE"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3CF" w14:textId="77777777" w:rsidR="00BB77B8" w:rsidRDefault="00A714EA">
      <w:pPr>
        <w:spacing w:after="0" w:line="600" w:lineRule="auto"/>
        <w:ind w:firstLine="720"/>
        <w:jc w:val="both"/>
        <w:rPr>
          <w:rFonts w:eastAsia="Times New Roman"/>
          <w:szCs w:val="24"/>
        </w:rPr>
      </w:pPr>
      <w:r>
        <w:rPr>
          <w:rFonts w:eastAsia="Times New Roman"/>
          <w:b/>
          <w:szCs w:val="24"/>
        </w:rPr>
        <w:t>ΕΥΑΓΓΕΛ</w:t>
      </w:r>
      <w:r>
        <w:rPr>
          <w:rFonts w:eastAsia="Times New Roman"/>
          <w:b/>
          <w:szCs w:val="24"/>
        </w:rPr>
        <w:t xml:space="preserve">ΟΣ ΚΑΡΑΚΩΣΤΑΣ: </w:t>
      </w:r>
      <w:r>
        <w:rPr>
          <w:rFonts w:eastAsia="Times New Roman"/>
          <w:szCs w:val="24"/>
        </w:rPr>
        <w:t xml:space="preserve">Κατά πλειοψηφία. </w:t>
      </w:r>
    </w:p>
    <w:p w14:paraId="42F923D0"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3D1"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3D2"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3D3"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3D4"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3D5"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w:t>
      </w:r>
      <w:r>
        <w:rPr>
          <w:rFonts w:eastAsia="Times New Roman"/>
          <w:szCs w:val="24"/>
        </w:rPr>
        <w:t xml:space="preserve"> το άρθρο 84 έγινε δεκτό ως έχει κατά πλειοψηφία. </w:t>
      </w:r>
    </w:p>
    <w:p w14:paraId="42F923D6"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85 ως έχει;</w:t>
      </w:r>
    </w:p>
    <w:p w14:paraId="42F923D7"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3D8"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3D9"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3DA"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3DB" w14:textId="77777777" w:rsidR="00BB77B8" w:rsidRDefault="00A714EA">
      <w:pPr>
        <w:spacing w:after="0" w:line="600" w:lineRule="auto"/>
        <w:ind w:firstLine="720"/>
        <w:jc w:val="both"/>
        <w:rPr>
          <w:rFonts w:eastAsia="Times New Roman"/>
          <w:szCs w:val="24"/>
        </w:rPr>
      </w:pPr>
      <w:r>
        <w:rPr>
          <w:rFonts w:eastAsia="Times New Roman"/>
          <w:b/>
          <w:szCs w:val="24"/>
        </w:rPr>
        <w:t>ΑΘΑΝΑΣΙ</w:t>
      </w:r>
      <w:r>
        <w:rPr>
          <w:rFonts w:eastAsia="Times New Roman"/>
          <w:b/>
          <w:szCs w:val="24"/>
        </w:rPr>
        <w:t xml:space="preserve">ΟΣ ΒΑΡΔΑΛΗΣ: </w:t>
      </w:r>
      <w:r>
        <w:rPr>
          <w:rFonts w:eastAsia="Times New Roman"/>
          <w:szCs w:val="24"/>
        </w:rPr>
        <w:t xml:space="preserve">Κατά πλειοψηφία. </w:t>
      </w:r>
    </w:p>
    <w:p w14:paraId="42F923DC"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3DD"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3DE"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3DF"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85 έγινε δεκτό ως έχει κατά πλειοψηφία. </w:t>
      </w:r>
    </w:p>
    <w:p w14:paraId="42F923E0"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w:t>
      </w:r>
      <w:r>
        <w:rPr>
          <w:rFonts w:eastAsia="Times New Roman"/>
          <w:szCs w:val="24"/>
        </w:rPr>
        <w:t xml:space="preserve"> άρθρο 86</w:t>
      </w:r>
      <w:r w:rsidRPr="001B04A2">
        <w:rPr>
          <w:rFonts w:eastAsia="Times New Roman"/>
          <w:szCs w:val="24"/>
        </w:rPr>
        <w:t>,</w:t>
      </w:r>
      <w:r>
        <w:rPr>
          <w:rFonts w:eastAsia="Times New Roman"/>
          <w:szCs w:val="24"/>
        </w:rPr>
        <w:t xml:space="preserve"> όπως τροποποιήθηκε από τον κύριο Υπουργό;</w:t>
      </w:r>
    </w:p>
    <w:p w14:paraId="42F923E1"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3E2"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3E3"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3E4"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3E5"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3E6"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3E7"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3E8"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3E9"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86 έγινε δεκτό</w:t>
      </w:r>
      <w:r w:rsidRPr="001B04A2">
        <w:rPr>
          <w:rFonts w:eastAsia="Times New Roman"/>
          <w:szCs w:val="24"/>
        </w:rPr>
        <w:t>,</w:t>
      </w:r>
      <w:r>
        <w:rPr>
          <w:rFonts w:eastAsia="Times New Roman"/>
          <w:szCs w:val="24"/>
        </w:rPr>
        <w:t xml:space="preserve"> όπως τροποποιήθηκε από τον κύριο Υπουργό</w:t>
      </w:r>
      <w:r w:rsidRPr="001B04A2">
        <w:rPr>
          <w:rFonts w:eastAsia="Times New Roman"/>
          <w:szCs w:val="24"/>
        </w:rPr>
        <w:t>,</w:t>
      </w:r>
      <w:r>
        <w:rPr>
          <w:rFonts w:eastAsia="Times New Roman"/>
          <w:szCs w:val="24"/>
        </w:rPr>
        <w:t xml:space="preserve"> κατά πλειοψηφία. </w:t>
      </w:r>
    </w:p>
    <w:p w14:paraId="42F923EA" w14:textId="77777777" w:rsidR="00BB77B8" w:rsidRDefault="00A714EA">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άρθρο 87 ως </w:t>
      </w:r>
      <w:r>
        <w:rPr>
          <w:rFonts w:eastAsia="Times New Roman"/>
          <w:szCs w:val="24"/>
        </w:rPr>
        <w:t>έχει;</w:t>
      </w:r>
    </w:p>
    <w:p w14:paraId="42F923EB"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3EC"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3ED"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3EE"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3EF"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3F0"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3F1"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3F2"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3F3"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87 έγινε δεκτό ως έχει κατά πλειοψηφία. </w:t>
      </w:r>
    </w:p>
    <w:p w14:paraId="42F923F4"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88 ως έχει;</w:t>
      </w:r>
    </w:p>
    <w:p w14:paraId="42F923F5"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3F6"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3F7" w14:textId="77777777" w:rsidR="00BB77B8" w:rsidRDefault="00A714EA">
      <w:pPr>
        <w:spacing w:after="0" w:line="600" w:lineRule="auto"/>
        <w:ind w:firstLine="720"/>
        <w:jc w:val="both"/>
        <w:rPr>
          <w:rFonts w:eastAsia="Times New Roman"/>
          <w:szCs w:val="24"/>
        </w:rPr>
      </w:pPr>
      <w:r>
        <w:rPr>
          <w:rFonts w:eastAsia="Times New Roman"/>
          <w:b/>
          <w:szCs w:val="24"/>
        </w:rPr>
        <w:t>ΕΥΑΓΓΕΛ</w:t>
      </w:r>
      <w:r>
        <w:rPr>
          <w:rFonts w:eastAsia="Times New Roman"/>
          <w:b/>
          <w:szCs w:val="24"/>
        </w:rPr>
        <w:t xml:space="preserve">ΟΣ ΚΑΡΑΚΩΣΤΑΣ: </w:t>
      </w:r>
      <w:r>
        <w:rPr>
          <w:rFonts w:eastAsia="Times New Roman"/>
          <w:szCs w:val="24"/>
        </w:rPr>
        <w:t xml:space="preserve">Παρών. </w:t>
      </w:r>
    </w:p>
    <w:p w14:paraId="42F923F8"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3F9"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3FA"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3FB"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3FC"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3FD"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88 έγινε δεκ</w:t>
      </w:r>
      <w:r>
        <w:rPr>
          <w:rFonts w:eastAsia="Times New Roman"/>
          <w:szCs w:val="24"/>
        </w:rPr>
        <w:t xml:space="preserve">τό ως έχει κατά πλειοψηφία. </w:t>
      </w:r>
    </w:p>
    <w:p w14:paraId="42F923FE"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89 ως έχει;</w:t>
      </w:r>
    </w:p>
    <w:p w14:paraId="42F923FF"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400"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Δεκτό, δεκτό.</w:t>
      </w:r>
    </w:p>
    <w:p w14:paraId="42F92401"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42F92402"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403"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404"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405"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406"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407"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89 έγινε δεκτό ως έχει κατά πλειοψηφία. </w:t>
      </w:r>
    </w:p>
    <w:p w14:paraId="42F92408"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90 ως έχει;</w:t>
      </w:r>
    </w:p>
    <w:p w14:paraId="42F92409" w14:textId="77777777" w:rsidR="00BB77B8" w:rsidRDefault="00A714EA">
      <w:pPr>
        <w:spacing w:after="0" w:line="600" w:lineRule="auto"/>
        <w:ind w:firstLine="720"/>
        <w:jc w:val="both"/>
        <w:rPr>
          <w:rFonts w:eastAsia="Times New Roman"/>
          <w:szCs w:val="24"/>
        </w:rPr>
      </w:pPr>
      <w:r>
        <w:rPr>
          <w:rFonts w:eastAsia="Times New Roman"/>
          <w:b/>
          <w:szCs w:val="24"/>
        </w:rPr>
        <w:t>ΑΠΟΣΤΟΛΟΣ ΚΑ</w:t>
      </w:r>
      <w:r>
        <w:rPr>
          <w:rFonts w:eastAsia="Times New Roman"/>
          <w:b/>
          <w:szCs w:val="24"/>
        </w:rPr>
        <w:t xml:space="preserve">ΡΑΝΑΣΤΑΣΗΣ: </w:t>
      </w:r>
      <w:r>
        <w:rPr>
          <w:rFonts w:eastAsia="Times New Roman"/>
          <w:szCs w:val="24"/>
        </w:rPr>
        <w:t xml:space="preserve">Δεκτό, δεκτό. </w:t>
      </w:r>
    </w:p>
    <w:p w14:paraId="42F9240A"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Δεκτό, δεκτό.</w:t>
      </w:r>
    </w:p>
    <w:p w14:paraId="42F9240B"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40C"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40D"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40E"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40F"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410"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411"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90 έγινε δεκτό ως έχει κατά πλειοψηφία. </w:t>
      </w:r>
    </w:p>
    <w:p w14:paraId="42F92412"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91 ως έχει;</w:t>
      </w:r>
    </w:p>
    <w:p w14:paraId="42F92413"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414"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Δεκτό, δεκτό.</w:t>
      </w:r>
    </w:p>
    <w:p w14:paraId="42F92415"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w:t>
      </w:r>
      <w:r>
        <w:rPr>
          <w:rFonts w:eastAsia="Times New Roman"/>
          <w:szCs w:val="24"/>
        </w:rPr>
        <w:t xml:space="preserve">ά πλειοψηφία. </w:t>
      </w:r>
    </w:p>
    <w:p w14:paraId="42F92416"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417"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418"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419"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41A"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41B"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91 έγινε δεκτό ως έχ</w:t>
      </w:r>
      <w:r>
        <w:rPr>
          <w:rFonts w:eastAsia="Times New Roman"/>
          <w:szCs w:val="24"/>
        </w:rPr>
        <w:t xml:space="preserve">ει κατά πλειοψηφία. </w:t>
      </w:r>
    </w:p>
    <w:p w14:paraId="42F9241C"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92 ως έχει;</w:t>
      </w:r>
    </w:p>
    <w:p w14:paraId="42F9241D"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41E"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Δεκτό, δεκτό.</w:t>
      </w:r>
    </w:p>
    <w:p w14:paraId="42F9241F"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420"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Παρών. </w:t>
      </w:r>
    </w:p>
    <w:p w14:paraId="42F92421"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422"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Παρών. </w:t>
      </w:r>
    </w:p>
    <w:p w14:paraId="42F92423"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424"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425"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92 έγινε δεκτό ως έχει κατά πλειοψηφία. </w:t>
      </w:r>
    </w:p>
    <w:p w14:paraId="42F92426"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93 ως έχει;</w:t>
      </w:r>
    </w:p>
    <w:p w14:paraId="42F92427"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428"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429"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42F9242A"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Κατά πλειοψηφία. </w:t>
      </w:r>
    </w:p>
    <w:p w14:paraId="42F9242B"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42C"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Κατά πλειοψηφία. </w:t>
      </w:r>
    </w:p>
    <w:p w14:paraId="42F9242D"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42E" w14:textId="77777777" w:rsidR="00BB77B8" w:rsidRDefault="00A714EA">
      <w:pPr>
        <w:spacing w:after="0" w:line="600" w:lineRule="auto"/>
        <w:ind w:firstLine="720"/>
        <w:jc w:val="both"/>
        <w:rPr>
          <w:rFonts w:eastAsia="Times New Roman"/>
          <w:szCs w:val="24"/>
        </w:rPr>
      </w:pPr>
      <w:r>
        <w:rPr>
          <w:rFonts w:eastAsia="Times New Roman"/>
          <w:b/>
          <w:szCs w:val="24"/>
        </w:rPr>
        <w:t>ΙΩΑΝΝΗΣ ΣΑ</w:t>
      </w:r>
      <w:r>
        <w:rPr>
          <w:rFonts w:eastAsia="Times New Roman"/>
          <w:b/>
          <w:szCs w:val="24"/>
        </w:rPr>
        <w:t xml:space="preserve">ΡΙΔΗΣ: </w:t>
      </w:r>
      <w:r>
        <w:rPr>
          <w:rFonts w:eastAsia="Times New Roman"/>
          <w:szCs w:val="24"/>
        </w:rPr>
        <w:t xml:space="preserve">Δεκτό, δεκτό. </w:t>
      </w:r>
    </w:p>
    <w:p w14:paraId="42F9242F"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93 έγινε δεκτό ως έχει κατά πλειοψηφία. </w:t>
      </w:r>
    </w:p>
    <w:p w14:paraId="42F92430"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94 ως έχει;</w:t>
      </w:r>
    </w:p>
    <w:p w14:paraId="42F92431"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432"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433"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ΚΑΡΑΚΩΣ</w:t>
      </w:r>
      <w:r>
        <w:rPr>
          <w:rFonts w:eastAsia="Times New Roman"/>
          <w:b/>
          <w:szCs w:val="24"/>
        </w:rPr>
        <w:t xml:space="preserve">ΤΑΣ: </w:t>
      </w:r>
      <w:r>
        <w:rPr>
          <w:rFonts w:eastAsia="Times New Roman"/>
          <w:szCs w:val="24"/>
        </w:rPr>
        <w:t xml:space="preserve">Παρών. </w:t>
      </w:r>
    </w:p>
    <w:p w14:paraId="42F92434"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Κατά πλειοψηφία. </w:t>
      </w:r>
    </w:p>
    <w:p w14:paraId="42F92435"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436"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Κατά πλειοψηφία. </w:t>
      </w:r>
    </w:p>
    <w:p w14:paraId="42F92437"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438"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439"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94 έγινε δεκτό ω</w:t>
      </w:r>
      <w:r>
        <w:rPr>
          <w:rFonts w:eastAsia="Times New Roman"/>
          <w:szCs w:val="24"/>
        </w:rPr>
        <w:t xml:space="preserve">ς έχει κατά πλειοψηφία. </w:t>
      </w:r>
    </w:p>
    <w:p w14:paraId="42F9243A"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95 ως έχει;</w:t>
      </w:r>
    </w:p>
    <w:p w14:paraId="42F9243B"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43C"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43D"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43E"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Παρών.</w:t>
      </w:r>
    </w:p>
    <w:p w14:paraId="42F9243F"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440" w14:textId="77777777" w:rsidR="00BB77B8" w:rsidRDefault="00A714EA">
      <w:pPr>
        <w:spacing w:after="0" w:line="600" w:lineRule="auto"/>
        <w:ind w:firstLine="720"/>
        <w:jc w:val="both"/>
        <w:rPr>
          <w:rFonts w:eastAsia="Times New Roman"/>
          <w:szCs w:val="24"/>
        </w:rPr>
      </w:pPr>
      <w:r>
        <w:rPr>
          <w:rFonts w:eastAsia="Times New Roman"/>
          <w:b/>
          <w:szCs w:val="24"/>
        </w:rPr>
        <w:t>ΓΕΩ</w:t>
      </w:r>
      <w:r>
        <w:rPr>
          <w:rFonts w:eastAsia="Times New Roman"/>
          <w:b/>
          <w:szCs w:val="24"/>
        </w:rPr>
        <w:t xml:space="preserve">ΡΓΙΟΣ ΑΜΥΡΑΣ: </w:t>
      </w:r>
      <w:r>
        <w:rPr>
          <w:rFonts w:eastAsia="Times New Roman"/>
          <w:szCs w:val="24"/>
        </w:rPr>
        <w:t xml:space="preserve">Παρών. </w:t>
      </w:r>
    </w:p>
    <w:p w14:paraId="42F92441"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442"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443"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95 έγινε δεκτό ως έχει κατά πλειοψηφία. </w:t>
      </w:r>
    </w:p>
    <w:p w14:paraId="42F92444"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96 ως έχει;</w:t>
      </w:r>
    </w:p>
    <w:p w14:paraId="42F92445"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446"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Δεκτό, δεκτό.</w:t>
      </w:r>
    </w:p>
    <w:p w14:paraId="42F92447"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448"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449"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44A"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44B"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44C" w14:textId="77777777" w:rsidR="00BB77B8" w:rsidRDefault="00A714EA">
      <w:pPr>
        <w:spacing w:after="0" w:line="600" w:lineRule="auto"/>
        <w:ind w:firstLine="720"/>
        <w:jc w:val="both"/>
        <w:rPr>
          <w:rFonts w:eastAsia="Times New Roman"/>
          <w:szCs w:val="24"/>
        </w:rPr>
      </w:pPr>
      <w:r>
        <w:rPr>
          <w:rFonts w:eastAsia="Times New Roman"/>
          <w:b/>
          <w:szCs w:val="24"/>
        </w:rPr>
        <w:t>ΙΩΑΝΝΗΣ</w:t>
      </w:r>
      <w:r>
        <w:rPr>
          <w:rFonts w:eastAsia="Times New Roman"/>
          <w:b/>
          <w:szCs w:val="24"/>
        </w:rPr>
        <w:t xml:space="preserve"> ΣΑΡΙΔΗΣ: </w:t>
      </w:r>
      <w:r>
        <w:rPr>
          <w:rFonts w:eastAsia="Times New Roman"/>
          <w:szCs w:val="24"/>
        </w:rPr>
        <w:t xml:space="preserve">Δεκτό, δεκτό. </w:t>
      </w:r>
    </w:p>
    <w:p w14:paraId="42F9244D"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96 έγινε δεκτό ως έχει κατά πλειοψηφία. </w:t>
      </w:r>
    </w:p>
    <w:p w14:paraId="42F9244E"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97 ως έχει;</w:t>
      </w:r>
    </w:p>
    <w:p w14:paraId="42F9244F"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450"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451"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w:t>
      </w:r>
      <w:r>
        <w:rPr>
          <w:rFonts w:eastAsia="Times New Roman"/>
          <w:b/>
          <w:szCs w:val="24"/>
        </w:rPr>
        <w:t xml:space="preserve">ΚΩΣΤΑΣ: </w:t>
      </w:r>
      <w:r>
        <w:rPr>
          <w:rFonts w:eastAsia="Times New Roman"/>
          <w:szCs w:val="24"/>
        </w:rPr>
        <w:t xml:space="preserve">Κατά πλειοψηφία. </w:t>
      </w:r>
    </w:p>
    <w:p w14:paraId="42F92452"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453"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454"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455"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456"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457"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97 έγινε </w:t>
      </w:r>
      <w:r>
        <w:rPr>
          <w:rFonts w:eastAsia="Times New Roman"/>
          <w:szCs w:val="24"/>
        </w:rPr>
        <w:t xml:space="preserve">δεκτό ως έχει κατά πλειοψηφία. </w:t>
      </w:r>
    </w:p>
    <w:p w14:paraId="42F92458"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98 ως έχει;</w:t>
      </w:r>
    </w:p>
    <w:p w14:paraId="42F92459"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45A"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Δεκτό, δεκτό.</w:t>
      </w:r>
    </w:p>
    <w:p w14:paraId="42F9245B"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45C"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Παρών. </w:t>
      </w:r>
    </w:p>
    <w:p w14:paraId="42F9245D"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w:t>
      </w:r>
      <w:r>
        <w:rPr>
          <w:rFonts w:eastAsia="Times New Roman"/>
          <w:szCs w:val="24"/>
        </w:rPr>
        <w:t xml:space="preserve">α. </w:t>
      </w:r>
    </w:p>
    <w:p w14:paraId="42F9245E"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45F"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460"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461"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98 έγινε δεκτό ως έχει κατά πλειοψηφία. </w:t>
      </w:r>
    </w:p>
    <w:p w14:paraId="42F92462"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99 ως έχει;</w:t>
      </w:r>
    </w:p>
    <w:p w14:paraId="42F92463"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464"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Δεκτό, δεκτό.</w:t>
      </w:r>
    </w:p>
    <w:p w14:paraId="42F92465"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466"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467"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468"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469"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46A" w14:textId="77777777" w:rsidR="00BB77B8" w:rsidRDefault="00A714EA">
      <w:pPr>
        <w:spacing w:after="0" w:line="600" w:lineRule="auto"/>
        <w:ind w:firstLine="720"/>
        <w:jc w:val="both"/>
        <w:rPr>
          <w:rFonts w:eastAsia="Times New Roman"/>
          <w:szCs w:val="24"/>
        </w:rPr>
      </w:pPr>
      <w:r>
        <w:rPr>
          <w:rFonts w:eastAsia="Times New Roman"/>
          <w:b/>
          <w:szCs w:val="24"/>
        </w:rPr>
        <w:t>ΙΩΑΝΝΗΣ</w:t>
      </w:r>
      <w:r>
        <w:rPr>
          <w:rFonts w:eastAsia="Times New Roman"/>
          <w:b/>
          <w:szCs w:val="24"/>
        </w:rPr>
        <w:t xml:space="preserve"> ΣΑΡΙΔΗΣ: </w:t>
      </w:r>
      <w:r>
        <w:rPr>
          <w:rFonts w:eastAsia="Times New Roman"/>
          <w:szCs w:val="24"/>
        </w:rPr>
        <w:t xml:space="preserve">Δεκτό, δεκτό. </w:t>
      </w:r>
    </w:p>
    <w:p w14:paraId="42F9246B"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99 έγινε δεκτό ως έχει κατά πλειοψηφία. </w:t>
      </w:r>
    </w:p>
    <w:p w14:paraId="42F9246C"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100 ως έχει;</w:t>
      </w:r>
    </w:p>
    <w:p w14:paraId="42F9246D"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46E"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46F"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w:t>
      </w:r>
      <w:r>
        <w:rPr>
          <w:rFonts w:eastAsia="Times New Roman"/>
          <w:b/>
          <w:szCs w:val="24"/>
        </w:rPr>
        <w:t xml:space="preserve">ΑΚΩΣΤΑΣ: </w:t>
      </w:r>
      <w:r>
        <w:rPr>
          <w:rFonts w:eastAsia="Times New Roman"/>
          <w:szCs w:val="24"/>
        </w:rPr>
        <w:t xml:space="preserve">Κατά πλειοψηφία. </w:t>
      </w:r>
    </w:p>
    <w:p w14:paraId="42F92470"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471"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472"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473"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474"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475"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100 έγιν</w:t>
      </w:r>
      <w:r>
        <w:rPr>
          <w:rFonts w:eastAsia="Times New Roman"/>
          <w:szCs w:val="24"/>
        </w:rPr>
        <w:t xml:space="preserve">ε δεκτό ως έχει κατά πλειοψηφία. </w:t>
      </w:r>
    </w:p>
    <w:p w14:paraId="42F92476"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101 ως έχει;</w:t>
      </w:r>
    </w:p>
    <w:p w14:paraId="42F92477"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478"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479"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47A"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47B"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47C"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47D"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47E"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47F"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101 έγινε δεκτό ως έχει κατά πλειοψηφία. </w:t>
      </w:r>
    </w:p>
    <w:p w14:paraId="42F92480"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102 ω</w:t>
      </w:r>
      <w:r>
        <w:rPr>
          <w:rFonts w:eastAsia="Times New Roman"/>
          <w:szCs w:val="24"/>
        </w:rPr>
        <w:t>ς έχει;</w:t>
      </w:r>
    </w:p>
    <w:p w14:paraId="42F92481"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482"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483"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42F92484"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485"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486"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487"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488"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489"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102 έγινε δεκτό ως έχει κατά πλειοψηφία. </w:t>
      </w:r>
    </w:p>
    <w:p w14:paraId="42F9248A"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103 ως έχει;</w:t>
      </w:r>
    </w:p>
    <w:p w14:paraId="42F9248B"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48C"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48D" w14:textId="77777777" w:rsidR="00BB77B8" w:rsidRDefault="00A714EA">
      <w:pPr>
        <w:spacing w:after="0" w:line="600" w:lineRule="auto"/>
        <w:ind w:firstLine="720"/>
        <w:jc w:val="both"/>
        <w:rPr>
          <w:rFonts w:eastAsia="Times New Roman"/>
          <w:szCs w:val="24"/>
        </w:rPr>
      </w:pPr>
      <w:r>
        <w:rPr>
          <w:rFonts w:eastAsia="Times New Roman"/>
          <w:b/>
          <w:szCs w:val="24"/>
        </w:rPr>
        <w:t>ΕΥΑΓΓ</w:t>
      </w:r>
      <w:r>
        <w:rPr>
          <w:rFonts w:eastAsia="Times New Roman"/>
          <w:b/>
          <w:szCs w:val="24"/>
        </w:rPr>
        <w:t xml:space="preserve">ΕΛΟΣ ΚΑΡΑΚΩΣΤΑΣ: </w:t>
      </w:r>
      <w:r>
        <w:rPr>
          <w:rFonts w:eastAsia="Times New Roman"/>
          <w:szCs w:val="24"/>
        </w:rPr>
        <w:t xml:space="preserve">Κατά πλειοψηφία. </w:t>
      </w:r>
    </w:p>
    <w:p w14:paraId="42F9248E"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48F"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490"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491"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492"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493"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w:t>
      </w:r>
      <w:r>
        <w:rPr>
          <w:rFonts w:eastAsia="Times New Roman"/>
          <w:szCs w:val="24"/>
        </w:rPr>
        <w:t xml:space="preserve">103 έγινε δεκτό ως έχει κατά πλειοψηφία. </w:t>
      </w:r>
    </w:p>
    <w:p w14:paraId="42F92494"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104 ως έχει;</w:t>
      </w:r>
    </w:p>
    <w:p w14:paraId="42F92495"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496"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497"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498"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499"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49A"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49B"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49C"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49D"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104 έγινε δεκτό ως έχει κατά πλειοψηφία. </w:t>
      </w:r>
    </w:p>
    <w:p w14:paraId="42F9249E" w14:textId="77777777" w:rsidR="00BB77B8" w:rsidRDefault="00A714EA">
      <w:pPr>
        <w:spacing w:after="0" w:line="600" w:lineRule="auto"/>
        <w:ind w:firstLine="720"/>
        <w:jc w:val="both"/>
        <w:rPr>
          <w:rFonts w:eastAsia="Times New Roman"/>
          <w:szCs w:val="24"/>
        </w:rPr>
      </w:pPr>
      <w:r>
        <w:rPr>
          <w:rFonts w:eastAsia="Times New Roman"/>
          <w:szCs w:val="24"/>
        </w:rPr>
        <w:t xml:space="preserve">Ερωτάται το Σώμα: Γίνεται </w:t>
      </w:r>
      <w:r>
        <w:rPr>
          <w:rFonts w:eastAsia="Times New Roman"/>
          <w:szCs w:val="24"/>
        </w:rPr>
        <w:t>δεκτό το άρθρο 105 ως έχει;</w:t>
      </w:r>
    </w:p>
    <w:p w14:paraId="42F9249F"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4A0"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4A1"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4A2"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4A3"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4A4"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4A5"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4A6"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4A7"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105 έγινε δεκτό ως έχει κατά πλειοψηφία. </w:t>
      </w:r>
    </w:p>
    <w:p w14:paraId="42F924A8"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106 ως έχει;</w:t>
      </w:r>
    </w:p>
    <w:p w14:paraId="42F924A9"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4AA"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w:t>
      </w:r>
      <w:r>
        <w:rPr>
          <w:rFonts w:eastAsia="Times New Roman"/>
          <w:b/>
          <w:szCs w:val="24"/>
        </w:rPr>
        <w:t xml:space="preserve">ΝΝΗΣ ΒΡΟΥΤΣΗΣ: </w:t>
      </w:r>
      <w:r>
        <w:rPr>
          <w:rFonts w:eastAsia="Times New Roman"/>
          <w:szCs w:val="24"/>
        </w:rPr>
        <w:t xml:space="preserve">Κατά πλειοψηφία. </w:t>
      </w:r>
    </w:p>
    <w:p w14:paraId="42F924AB"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42F924AC"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Παρών. </w:t>
      </w:r>
    </w:p>
    <w:p w14:paraId="42F924AD"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4AE"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4AF"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4B0"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4B1" w14:textId="77777777" w:rsidR="00BB77B8" w:rsidRDefault="00A714EA">
      <w:pPr>
        <w:spacing w:after="0" w:line="600" w:lineRule="auto"/>
        <w:ind w:firstLine="720"/>
        <w:jc w:val="both"/>
        <w:rPr>
          <w:rFonts w:eastAsia="Times New Roman"/>
          <w:szCs w:val="24"/>
        </w:rPr>
      </w:pPr>
      <w:r>
        <w:rPr>
          <w:rFonts w:eastAsia="Times New Roman"/>
          <w:b/>
          <w:szCs w:val="24"/>
        </w:rPr>
        <w:t>ΠΡΟΕΔΡΕΥΩΝ (Αναστάσιος Κουράκη</w:t>
      </w:r>
      <w:r>
        <w:rPr>
          <w:rFonts w:eastAsia="Times New Roman"/>
          <w:b/>
          <w:szCs w:val="24"/>
        </w:rPr>
        <w:t xml:space="preserve">ς): </w:t>
      </w:r>
      <w:r>
        <w:rPr>
          <w:rFonts w:eastAsia="Times New Roman"/>
          <w:szCs w:val="24"/>
        </w:rPr>
        <w:t xml:space="preserve">Συνεπώς το άρθρο 106 έγινε δεκτό ως έχει κατά πλειοψηφία. </w:t>
      </w:r>
    </w:p>
    <w:p w14:paraId="42F924B2"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107 ως έχει;</w:t>
      </w:r>
    </w:p>
    <w:p w14:paraId="42F924B3"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4B4"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4B5"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42F924B6"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4B7"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4B8"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4B9"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4BA"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4BB"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107 έγινε δεκτό ως έχει κατά πλειοψηφία. </w:t>
      </w:r>
    </w:p>
    <w:p w14:paraId="42F924BC" w14:textId="77777777" w:rsidR="00BB77B8" w:rsidRDefault="00A714EA">
      <w:pPr>
        <w:spacing w:after="0" w:line="600" w:lineRule="auto"/>
        <w:ind w:firstLine="720"/>
        <w:jc w:val="both"/>
        <w:rPr>
          <w:rFonts w:eastAsia="Times New Roman"/>
          <w:szCs w:val="24"/>
        </w:rPr>
      </w:pPr>
      <w:r>
        <w:rPr>
          <w:rFonts w:eastAsia="Times New Roman"/>
          <w:szCs w:val="24"/>
        </w:rPr>
        <w:t xml:space="preserve">Ερωτάται το Σώμα: Γίνεται </w:t>
      </w:r>
      <w:r>
        <w:rPr>
          <w:rFonts w:eastAsia="Times New Roman"/>
          <w:szCs w:val="24"/>
        </w:rPr>
        <w:t>δεκτό το άρθρο 108 ως έχει;</w:t>
      </w:r>
    </w:p>
    <w:p w14:paraId="42F924BD"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4BE"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4BF"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42F924C0"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4C1"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4C2"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4C3"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4C4"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4C5"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108 έγινε δεκτό ως έχει κατά πλειοψηφία. </w:t>
      </w:r>
    </w:p>
    <w:p w14:paraId="42F924C6"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109 ως έχει;</w:t>
      </w:r>
    </w:p>
    <w:p w14:paraId="42F924C7"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4C8"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Δεκτό</w:t>
      </w:r>
      <w:r>
        <w:rPr>
          <w:rFonts w:eastAsia="Times New Roman"/>
          <w:szCs w:val="24"/>
        </w:rPr>
        <w:t xml:space="preserve">, δεκτό. </w:t>
      </w:r>
    </w:p>
    <w:p w14:paraId="42F924C9"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4CA"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4CB"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4CC"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4CD"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4CE"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4CF"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109 έγινε δεκτό ως έχει κατά πλειοψηφία. </w:t>
      </w:r>
    </w:p>
    <w:p w14:paraId="42F924D0"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110 ως έχει;</w:t>
      </w:r>
    </w:p>
    <w:p w14:paraId="42F924D1"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4D2"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4D3"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42F924D4"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4D5" w14:textId="77777777" w:rsidR="00BB77B8" w:rsidRDefault="00A714EA">
      <w:pPr>
        <w:spacing w:after="0" w:line="600" w:lineRule="auto"/>
        <w:ind w:firstLine="720"/>
        <w:jc w:val="both"/>
        <w:rPr>
          <w:rFonts w:eastAsia="Times New Roman"/>
          <w:szCs w:val="24"/>
        </w:rPr>
      </w:pPr>
      <w:r>
        <w:rPr>
          <w:rFonts w:eastAsia="Times New Roman"/>
          <w:b/>
          <w:szCs w:val="24"/>
        </w:rPr>
        <w:t>ΑΘΑΝΑΣΙΟ</w:t>
      </w:r>
      <w:r>
        <w:rPr>
          <w:rFonts w:eastAsia="Times New Roman"/>
          <w:b/>
          <w:szCs w:val="24"/>
        </w:rPr>
        <w:t xml:space="preserve">Σ ΒΑΡΔΑΛΗΣ: </w:t>
      </w:r>
      <w:r>
        <w:rPr>
          <w:rFonts w:eastAsia="Times New Roman"/>
          <w:szCs w:val="24"/>
        </w:rPr>
        <w:t xml:space="preserve">Κατά πλειοψηφία. </w:t>
      </w:r>
    </w:p>
    <w:p w14:paraId="42F924D6"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4D7"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4D8"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4D9"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110 έγινε δεκτό ως έχει κατά πλειοψηφία. </w:t>
      </w:r>
    </w:p>
    <w:p w14:paraId="42F924DA"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w:t>
      </w:r>
      <w:r>
        <w:rPr>
          <w:rFonts w:eastAsia="Times New Roman"/>
          <w:szCs w:val="24"/>
        </w:rPr>
        <w:t xml:space="preserve"> άρθρο 111 ως έχει;</w:t>
      </w:r>
    </w:p>
    <w:p w14:paraId="42F924DB"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4DC"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4DD"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4DE"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4DF"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4E0"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4E1"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Δ</w:t>
      </w:r>
      <w:r>
        <w:rPr>
          <w:rFonts w:eastAsia="Times New Roman"/>
          <w:szCs w:val="24"/>
        </w:rPr>
        <w:t xml:space="preserve">εκτό, δεκτό. </w:t>
      </w:r>
    </w:p>
    <w:p w14:paraId="42F924E2"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4E3"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111 έγινε δεκτό ως έχει κατά πλειοψηφία. </w:t>
      </w:r>
    </w:p>
    <w:p w14:paraId="42F924E4"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112 ως έχει;</w:t>
      </w:r>
    </w:p>
    <w:p w14:paraId="42F924E5"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4E6"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4E7"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4E8"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4E9"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4EA"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4EB"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4EC"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4ED"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112 έγινε δεκτό ως έχει κατά πλειοψηφία. </w:t>
      </w:r>
    </w:p>
    <w:p w14:paraId="42F924EE"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113 ως έχει;</w:t>
      </w:r>
    </w:p>
    <w:p w14:paraId="42F924EF"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4F0"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4F1"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r>
        <w:rPr>
          <w:rFonts w:eastAsia="Times New Roman"/>
          <w:szCs w:val="24"/>
        </w:rPr>
        <w:t xml:space="preserve">. </w:t>
      </w:r>
    </w:p>
    <w:p w14:paraId="42F924F2"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4F3"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4F4"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4F5"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4F6"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4F7"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113 έγινε δεκτό ως έχει κατά πλε</w:t>
      </w:r>
      <w:r>
        <w:rPr>
          <w:rFonts w:eastAsia="Times New Roman"/>
          <w:szCs w:val="24"/>
        </w:rPr>
        <w:t xml:space="preserve">ιοψηφία. </w:t>
      </w:r>
    </w:p>
    <w:p w14:paraId="42F924F8"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114 ως έχει;</w:t>
      </w:r>
    </w:p>
    <w:p w14:paraId="42F924F9"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4FA"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4FB"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4FC"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4FD"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4FE"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w:t>
      </w:r>
      <w:r>
        <w:rPr>
          <w:rFonts w:eastAsia="Times New Roman"/>
          <w:b/>
          <w:szCs w:val="24"/>
        </w:rPr>
        <w:t xml:space="preserve">ΑΜΥΡΑΣ: </w:t>
      </w:r>
      <w:r>
        <w:rPr>
          <w:rFonts w:eastAsia="Times New Roman"/>
          <w:szCs w:val="24"/>
        </w:rPr>
        <w:t xml:space="preserve">Δεκτό, δεκτό. </w:t>
      </w:r>
    </w:p>
    <w:p w14:paraId="42F924FF"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500"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501"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114 έγινε δεκτό ως έχει κατά πλειοψηφία. </w:t>
      </w:r>
    </w:p>
    <w:p w14:paraId="42F92502"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115 ως έχει;</w:t>
      </w:r>
    </w:p>
    <w:p w14:paraId="42F92503"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504"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505"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506"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507"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508"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509"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50A"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50B"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115 έγινε δεκτό ως έχει κατά πλειοψηφία. </w:t>
      </w:r>
    </w:p>
    <w:p w14:paraId="42F9250C"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116 ως έχει;</w:t>
      </w:r>
    </w:p>
    <w:p w14:paraId="42F9250D"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50E"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50F" w14:textId="77777777" w:rsidR="00BB77B8" w:rsidRDefault="00A714EA">
      <w:pPr>
        <w:spacing w:after="0" w:line="600" w:lineRule="auto"/>
        <w:ind w:firstLine="720"/>
        <w:jc w:val="both"/>
        <w:rPr>
          <w:rFonts w:eastAsia="Times New Roman"/>
          <w:szCs w:val="24"/>
        </w:rPr>
      </w:pPr>
      <w:r>
        <w:rPr>
          <w:rFonts w:eastAsia="Times New Roman"/>
          <w:b/>
          <w:szCs w:val="24"/>
        </w:rPr>
        <w:t>ΕΥΑΓΓ</w:t>
      </w:r>
      <w:r>
        <w:rPr>
          <w:rFonts w:eastAsia="Times New Roman"/>
          <w:b/>
          <w:szCs w:val="24"/>
        </w:rPr>
        <w:t xml:space="preserve">ΕΛΟΣ ΚΑΡΑΚΩΣΤΑΣ: </w:t>
      </w:r>
      <w:r>
        <w:rPr>
          <w:rFonts w:eastAsia="Times New Roman"/>
          <w:szCs w:val="24"/>
        </w:rPr>
        <w:t xml:space="preserve">Κατά πλειοψηφία. </w:t>
      </w:r>
    </w:p>
    <w:p w14:paraId="42F92510"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511"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512"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513"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514"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515"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w:t>
      </w:r>
      <w:r>
        <w:rPr>
          <w:rFonts w:eastAsia="Times New Roman"/>
          <w:szCs w:val="24"/>
        </w:rPr>
        <w:t xml:space="preserve">116 έγινε δεκτό ως έχει κατά πλειοψηφία. </w:t>
      </w:r>
    </w:p>
    <w:p w14:paraId="42F92516"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117 ως έχει;</w:t>
      </w:r>
    </w:p>
    <w:p w14:paraId="42F92517"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518"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519"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51A"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Παρών. </w:t>
      </w:r>
    </w:p>
    <w:p w14:paraId="42F9251B"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w:t>
      </w:r>
      <w:r>
        <w:rPr>
          <w:rFonts w:eastAsia="Times New Roman"/>
          <w:szCs w:val="24"/>
        </w:rPr>
        <w:t xml:space="preserve">τά πλειοψηφία. </w:t>
      </w:r>
    </w:p>
    <w:p w14:paraId="42F9251C"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Παρών. </w:t>
      </w:r>
    </w:p>
    <w:p w14:paraId="42F9251D"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51E"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51F"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117 έγινε δεκτό ως έχει κατά πλειοψηφία. </w:t>
      </w:r>
    </w:p>
    <w:p w14:paraId="42F92520"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118 ως έχει;</w:t>
      </w:r>
    </w:p>
    <w:p w14:paraId="42F92521" w14:textId="77777777" w:rsidR="00BB77B8" w:rsidRDefault="00A714EA">
      <w:pPr>
        <w:spacing w:after="0" w:line="600" w:lineRule="auto"/>
        <w:ind w:firstLine="720"/>
        <w:jc w:val="both"/>
        <w:rPr>
          <w:rFonts w:eastAsia="Times New Roman"/>
          <w:szCs w:val="24"/>
        </w:rPr>
      </w:pPr>
      <w:r>
        <w:rPr>
          <w:rFonts w:eastAsia="Times New Roman"/>
          <w:b/>
          <w:szCs w:val="24"/>
        </w:rPr>
        <w:t>Α</w:t>
      </w:r>
      <w:r>
        <w:rPr>
          <w:rFonts w:eastAsia="Times New Roman"/>
          <w:b/>
          <w:szCs w:val="24"/>
        </w:rPr>
        <w:t xml:space="preserve">ΠΟΣΤΟΛΟΣ ΚΑΡΑΝΑΣΤΑΣΗΣ: </w:t>
      </w:r>
      <w:r>
        <w:rPr>
          <w:rFonts w:eastAsia="Times New Roman"/>
          <w:szCs w:val="24"/>
        </w:rPr>
        <w:t xml:space="preserve">Δεκτό, δεκτό. </w:t>
      </w:r>
    </w:p>
    <w:p w14:paraId="42F92522"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523"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524"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Παρών. </w:t>
      </w:r>
    </w:p>
    <w:p w14:paraId="42F92525"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526"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Παρών. </w:t>
      </w:r>
    </w:p>
    <w:p w14:paraId="42F92527"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528"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529"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118 έγινε δεκτό ως έχει κατά πλειοψηφία. </w:t>
      </w:r>
    </w:p>
    <w:p w14:paraId="42F9252A"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119 ως έχει;</w:t>
      </w:r>
    </w:p>
    <w:p w14:paraId="42F9252B"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52C"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52D"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52E"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52F"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530"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531"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532"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533"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119 έγινε δεκτό ω</w:t>
      </w:r>
      <w:r>
        <w:rPr>
          <w:rFonts w:eastAsia="Times New Roman"/>
          <w:szCs w:val="24"/>
        </w:rPr>
        <w:t xml:space="preserve">ς έχει κατά πλειοψηφία. </w:t>
      </w:r>
    </w:p>
    <w:p w14:paraId="42F92534"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120 ως έχει;</w:t>
      </w:r>
    </w:p>
    <w:p w14:paraId="42F92535"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536"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537"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538"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539"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w:t>
      </w:r>
      <w:r>
        <w:rPr>
          <w:rFonts w:eastAsia="Times New Roman"/>
          <w:szCs w:val="24"/>
        </w:rPr>
        <w:t xml:space="preserve">φία. </w:t>
      </w:r>
    </w:p>
    <w:p w14:paraId="42F9253A"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53B"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53C"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53D"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120 έγινε δεκτό ως έχει κατά πλειοψηφία. </w:t>
      </w:r>
    </w:p>
    <w:p w14:paraId="42F9253E"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121 ως έχει;</w:t>
      </w:r>
    </w:p>
    <w:p w14:paraId="42F9253F"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540"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541"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542"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42F92543"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544"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545"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546"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42F92547" w14:textId="77777777" w:rsidR="00BB77B8" w:rsidRDefault="00A714EA">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121 έγινε δεκτό ως έχει κατά πλειοψηφία. </w:t>
      </w:r>
    </w:p>
    <w:p w14:paraId="42F92548"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122 ως έχει;</w:t>
      </w:r>
    </w:p>
    <w:p w14:paraId="42F92549"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54A"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Δεκτό, δεκτό.</w:t>
      </w:r>
    </w:p>
    <w:p w14:paraId="42F9254B" w14:textId="77777777" w:rsidR="00BB77B8" w:rsidRDefault="00A714EA">
      <w:pPr>
        <w:spacing w:after="0" w:line="600" w:lineRule="auto"/>
        <w:ind w:firstLine="720"/>
        <w:jc w:val="both"/>
        <w:rPr>
          <w:rFonts w:eastAsia="Times New Roman"/>
          <w:szCs w:val="24"/>
        </w:rPr>
      </w:pPr>
      <w:r>
        <w:rPr>
          <w:rFonts w:eastAsia="Times New Roman"/>
          <w:b/>
          <w:szCs w:val="24"/>
        </w:rPr>
        <w:t>ΕΥΑΓΓΕΛ</w:t>
      </w:r>
      <w:r>
        <w:rPr>
          <w:rFonts w:eastAsia="Times New Roman"/>
          <w:b/>
          <w:szCs w:val="24"/>
        </w:rPr>
        <w:t xml:space="preserve">ΟΣ ΚΑΡΑΚΩΣΤΑΣ: </w:t>
      </w:r>
      <w:r>
        <w:rPr>
          <w:rFonts w:eastAsia="Times New Roman"/>
          <w:szCs w:val="24"/>
        </w:rPr>
        <w:t xml:space="preserve">Κατά πλειοψηφία. </w:t>
      </w:r>
    </w:p>
    <w:p w14:paraId="42F9254C"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42F9254D"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54E"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54F"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550"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42F92551"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122 έ</w:t>
      </w:r>
      <w:r>
        <w:rPr>
          <w:rFonts w:eastAsia="Times New Roman"/>
          <w:szCs w:val="24"/>
        </w:rPr>
        <w:t xml:space="preserve">γινε δεκτό ως έχει κατά πλειοψηφία. </w:t>
      </w:r>
    </w:p>
    <w:p w14:paraId="42F92552"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123 ως έχει;</w:t>
      </w:r>
    </w:p>
    <w:p w14:paraId="42F92553"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554"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Δεκτό, δεκτό.</w:t>
      </w:r>
    </w:p>
    <w:p w14:paraId="42F92555"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556"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42F92557"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w:t>
      </w:r>
      <w:r>
        <w:rPr>
          <w:rFonts w:eastAsia="Times New Roman"/>
          <w:szCs w:val="24"/>
        </w:rPr>
        <w:t xml:space="preserve">τά πλειοψηφία. </w:t>
      </w:r>
    </w:p>
    <w:p w14:paraId="42F92558"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559"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55A"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42F9255B"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123 έγινε δεκτό ως έχει κατά πλειοψηφία. </w:t>
      </w:r>
    </w:p>
    <w:p w14:paraId="42F9255C" w14:textId="77777777" w:rsidR="00BB77B8" w:rsidRDefault="00A714EA">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άρθρο 124 ως </w:t>
      </w:r>
      <w:r>
        <w:rPr>
          <w:rFonts w:eastAsia="Times New Roman"/>
          <w:szCs w:val="24"/>
        </w:rPr>
        <w:t>έχει;</w:t>
      </w:r>
    </w:p>
    <w:p w14:paraId="42F9255D"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55E"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w:t>
      </w:r>
    </w:p>
    <w:p w14:paraId="42F9255F"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560"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42F92561"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562"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563"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564"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42F92565"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124 έγινε δεκτό ως έχει κατά πλειοψηφία. </w:t>
      </w:r>
    </w:p>
    <w:p w14:paraId="42F92566"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125 ως έχει;</w:t>
      </w:r>
    </w:p>
    <w:p w14:paraId="42F92567"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568"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w:t>
      </w:r>
    </w:p>
    <w:p w14:paraId="42F92569" w14:textId="77777777" w:rsidR="00BB77B8" w:rsidRDefault="00A714EA">
      <w:pPr>
        <w:spacing w:after="0" w:line="600" w:lineRule="auto"/>
        <w:ind w:firstLine="720"/>
        <w:jc w:val="both"/>
        <w:rPr>
          <w:rFonts w:eastAsia="Times New Roman"/>
          <w:szCs w:val="24"/>
        </w:rPr>
      </w:pPr>
      <w:r>
        <w:rPr>
          <w:rFonts w:eastAsia="Times New Roman"/>
          <w:b/>
          <w:szCs w:val="24"/>
        </w:rPr>
        <w:t>ΕΥΑΓΓΕΛ</w:t>
      </w:r>
      <w:r>
        <w:rPr>
          <w:rFonts w:eastAsia="Times New Roman"/>
          <w:b/>
          <w:szCs w:val="24"/>
        </w:rPr>
        <w:t xml:space="preserve">ΟΣ ΚΑΡΑΚΩΣΤΑΣ: </w:t>
      </w:r>
      <w:r>
        <w:rPr>
          <w:rFonts w:eastAsia="Times New Roman"/>
          <w:szCs w:val="24"/>
        </w:rPr>
        <w:t xml:space="preserve">Κατά πλειοψηφία. </w:t>
      </w:r>
    </w:p>
    <w:p w14:paraId="42F9256A"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42F9256B"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56C"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56D"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56E"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42F9256F"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125 έ</w:t>
      </w:r>
      <w:r>
        <w:rPr>
          <w:rFonts w:eastAsia="Times New Roman"/>
          <w:szCs w:val="24"/>
        </w:rPr>
        <w:t xml:space="preserve">γινε δεκτό ως έχει κατά πλειοψηφία. </w:t>
      </w:r>
    </w:p>
    <w:p w14:paraId="42F92570"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126 ως έχει;</w:t>
      </w:r>
    </w:p>
    <w:p w14:paraId="42F92571"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572"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w:t>
      </w:r>
    </w:p>
    <w:p w14:paraId="42F92573"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574"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42F92575"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w:t>
      </w:r>
      <w:r>
        <w:rPr>
          <w:rFonts w:eastAsia="Times New Roman"/>
          <w:szCs w:val="24"/>
        </w:rPr>
        <w:t xml:space="preserve">τά πλειοψηφία. </w:t>
      </w:r>
    </w:p>
    <w:p w14:paraId="42F92576"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577"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578"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42F92579"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126 έγινε δεκτό ως έχει κατά πλειοψηφία. </w:t>
      </w:r>
    </w:p>
    <w:p w14:paraId="42F9257A" w14:textId="77777777" w:rsidR="00BB77B8" w:rsidRDefault="00A714EA">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άρθρο 127 ως </w:t>
      </w:r>
      <w:r>
        <w:rPr>
          <w:rFonts w:eastAsia="Times New Roman"/>
          <w:szCs w:val="24"/>
        </w:rPr>
        <w:t>έχει;</w:t>
      </w:r>
    </w:p>
    <w:p w14:paraId="42F9257B"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57C"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w:t>
      </w:r>
    </w:p>
    <w:p w14:paraId="42F9257D"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57E"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42F9257F"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580"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581"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582" w14:textId="77777777" w:rsidR="00BB77B8" w:rsidRDefault="00A714EA">
      <w:pPr>
        <w:spacing w:after="0" w:line="600" w:lineRule="auto"/>
        <w:ind w:firstLine="720"/>
        <w:jc w:val="both"/>
        <w:rPr>
          <w:rFonts w:eastAsia="Times New Roman"/>
          <w:szCs w:val="24"/>
        </w:rPr>
      </w:pPr>
      <w:r>
        <w:rPr>
          <w:rFonts w:eastAsia="Times New Roman"/>
          <w:b/>
          <w:szCs w:val="24"/>
        </w:rPr>
        <w:t>ΙΩΑ</w:t>
      </w:r>
      <w:r>
        <w:rPr>
          <w:rFonts w:eastAsia="Times New Roman"/>
          <w:b/>
          <w:szCs w:val="24"/>
        </w:rPr>
        <w:t xml:space="preserve">ΝΝΗΣ ΣΑΡΙΔΗΣ: </w:t>
      </w:r>
      <w:r>
        <w:rPr>
          <w:rFonts w:eastAsia="Times New Roman"/>
          <w:szCs w:val="24"/>
        </w:rPr>
        <w:t>Δεκτό, δεκτό.</w:t>
      </w:r>
    </w:p>
    <w:p w14:paraId="42F92583"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127 έγινε δεκτό ως έχει κατά πλειοψηφία. </w:t>
      </w:r>
    </w:p>
    <w:p w14:paraId="42F92584"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128 ως έχει;</w:t>
      </w:r>
    </w:p>
    <w:p w14:paraId="42F92585"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586"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Κατά πλειοψηφία. </w:t>
      </w:r>
    </w:p>
    <w:p w14:paraId="42F92587"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588"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Κατά πλειοψηφία. </w:t>
      </w:r>
    </w:p>
    <w:p w14:paraId="42F92589"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58A"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Κατά πλειοψηφία. </w:t>
      </w:r>
    </w:p>
    <w:p w14:paraId="42F9258B"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58C"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Κατά πλειοψηφία. </w:t>
      </w:r>
    </w:p>
    <w:p w14:paraId="42F9258D"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w:t>
      </w:r>
      <w:r>
        <w:rPr>
          <w:rFonts w:eastAsia="Times New Roman"/>
          <w:szCs w:val="24"/>
        </w:rPr>
        <w:t xml:space="preserve">επώς το άρθρο 128 έγινε δεκτό ως έχει κατά πλειοψηφία. </w:t>
      </w:r>
    </w:p>
    <w:p w14:paraId="42F9258E"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129 ως έχει;</w:t>
      </w:r>
    </w:p>
    <w:p w14:paraId="42F9258F"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590"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w:t>
      </w:r>
    </w:p>
    <w:p w14:paraId="42F92591"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Παρών.</w:t>
      </w:r>
    </w:p>
    <w:p w14:paraId="42F92592"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42F92593"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594"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595"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596"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42F92597"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129 έγινε δεκτό ως έχει κατά πλειοψηφία. </w:t>
      </w:r>
    </w:p>
    <w:p w14:paraId="42F92598"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w:t>
      </w:r>
      <w:r>
        <w:rPr>
          <w:rFonts w:eastAsia="Times New Roman"/>
          <w:szCs w:val="24"/>
        </w:rPr>
        <w:t>κτό το άρθρο 130 ως έχει;</w:t>
      </w:r>
    </w:p>
    <w:p w14:paraId="42F92599"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59A"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w:t>
      </w:r>
    </w:p>
    <w:p w14:paraId="42F9259B"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59C"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42F9259D"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59E"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59F"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b/>
          <w:szCs w:val="24"/>
        </w:rPr>
        <w:t xml:space="preserve">: </w:t>
      </w:r>
      <w:r>
        <w:rPr>
          <w:rFonts w:eastAsia="Times New Roman"/>
          <w:szCs w:val="24"/>
        </w:rPr>
        <w:t xml:space="preserve">Δεκτό, δεκτό. </w:t>
      </w:r>
    </w:p>
    <w:p w14:paraId="42F925A0"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42F925A1"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130 έγινε δεκτό ως έχει κατά πλειοψηφία. </w:t>
      </w:r>
    </w:p>
    <w:p w14:paraId="42F925A2"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131 ως έχει;</w:t>
      </w:r>
    </w:p>
    <w:p w14:paraId="42F925A3"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5A4"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w:t>
      </w:r>
    </w:p>
    <w:p w14:paraId="42F925A5"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5A6"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42F925A7"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5A8"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5A9"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5AA"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42F925AB"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131 έγινε δεκτό ως έχει κατά πλειοψηφία. </w:t>
      </w:r>
    </w:p>
    <w:p w14:paraId="42F925AC"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132 ως έχει;</w:t>
      </w:r>
    </w:p>
    <w:p w14:paraId="42F925AD"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5AE"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w:t>
      </w:r>
    </w:p>
    <w:p w14:paraId="42F925AF"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5B0"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42F925B1"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5B2"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5B3"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5B4"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Δεκτό, δεκτό.</w:t>
      </w:r>
    </w:p>
    <w:p w14:paraId="42F925B5"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132 έγινε δεκτό ως έχει κατά πλειοψηφία. </w:t>
      </w:r>
    </w:p>
    <w:p w14:paraId="42F925B6"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w:t>
      </w:r>
      <w:r>
        <w:rPr>
          <w:rFonts w:eastAsia="Times New Roman"/>
          <w:szCs w:val="24"/>
        </w:rPr>
        <w:t>κτό το άρθρο 133 ως έχει;</w:t>
      </w:r>
    </w:p>
    <w:p w14:paraId="42F925B7"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5B8"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w:t>
      </w:r>
    </w:p>
    <w:p w14:paraId="42F925B9"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5BA"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42F925BB"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5BC"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5BD"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b/>
          <w:szCs w:val="24"/>
        </w:rPr>
        <w:t xml:space="preserve">: </w:t>
      </w:r>
      <w:r>
        <w:rPr>
          <w:rFonts w:eastAsia="Times New Roman"/>
          <w:szCs w:val="24"/>
        </w:rPr>
        <w:t xml:space="preserve">Δεκτό, δεκτό. </w:t>
      </w:r>
    </w:p>
    <w:p w14:paraId="42F925BE"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42F925BF"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133 έγινε δεκτό ως έχει κατά πλειοψηφία. </w:t>
      </w:r>
    </w:p>
    <w:p w14:paraId="42F925C0"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134 ως έχει;</w:t>
      </w:r>
    </w:p>
    <w:p w14:paraId="42F925C1"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5C2"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w:t>
      </w:r>
      <w:r>
        <w:rPr>
          <w:rFonts w:eastAsia="Times New Roman"/>
          <w:szCs w:val="24"/>
        </w:rPr>
        <w:t>ό, δεκτό.</w:t>
      </w:r>
    </w:p>
    <w:p w14:paraId="42F925C3"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5C4"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Παρών.</w:t>
      </w:r>
    </w:p>
    <w:p w14:paraId="42F925C5"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Παρών.</w:t>
      </w:r>
    </w:p>
    <w:p w14:paraId="42F925C6"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Παρών.</w:t>
      </w:r>
    </w:p>
    <w:p w14:paraId="42F925C7" w14:textId="77777777" w:rsidR="00BB77B8" w:rsidRDefault="00A714EA">
      <w:pPr>
        <w:spacing w:after="0" w:line="600" w:lineRule="auto"/>
        <w:ind w:firstLine="720"/>
        <w:jc w:val="both"/>
        <w:rPr>
          <w:rFonts w:eastAsia="Times New Roman"/>
          <w:szCs w:val="24"/>
        </w:rPr>
      </w:pPr>
      <w:r>
        <w:rPr>
          <w:rFonts w:eastAsia="Times New Roman"/>
          <w:b/>
          <w:szCs w:val="24"/>
        </w:rPr>
        <w:t xml:space="preserve"> ΓΕΩΡΓΙΟΣ ΛΑΖΑΡΙΔΗΣ: </w:t>
      </w:r>
      <w:r>
        <w:rPr>
          <w:rFonts w:eastAsia="Times New Roman"/>
          <w:szCs w:val="24"/>
        </w:rPr>
        <w:t xml:space="preserve">Δεκτό, δεκτό. </w:t>
      </w:r>
    </w:p>
    <w:p w14:paraId="42F925C8"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42F925C9"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w:t>
      </w:r>
      <w:r>
        <w:rPr>
          <w:rFonts w:eastAsia="Times New Roman"/>
          <w:szCs w:val="24"/>
        </w:rPr>
        <w:t xml:space="preserve"> το άρθρο 134 έγινε δεκτό ως έχει κατά πλειοψηφία. </w:t>
      </w:r>
    </w:p>
    <w:p w14:paraId="42F925CA"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135 ως έχει;</w:t>
      </w:r>
    </w:p>
    <w:p w14:paraId="42F925CB"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5CC"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w:t>
      </w:r>
    </w:p>
    <w:p w14:paraId="42F925CD"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5CE"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42F925CF"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5D0"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5D1"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5D2"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42F925D3"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135 έγινε δεκτό ως έχει κατά πλειοψηφία. </w:t>
      </w:r>
    </w:p>
    <w:p w14:paraId="42F925D4"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w:t>
      </w:r>
      <w:r>
        <w:rPr>
          <w:rFonts w:eastAsia="Times New Roman"/>
          <w:szCs w:val="24"/>
        </w:rPr>
        <w:t>κτό το άρθρο 136 ως έχει;</w:t>
      </w:r>
    </w:p>
    <w:p w14:paraId="42F925D5"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5D6"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w:t>
      </w:r>
    </w:p>
    <w:p w14:paraId="42F925D7"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Παρών.</w:t>
      </w:r>
    </w:p>
    <w:p w14:paraId="42F925D8"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Παρών.</w:t>
      </w:r>
    </w:p>
    <w:p w14:paraId="42F925D9"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5DA"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Παρών.</w:t>
      </w:r>
    </w:p>
    <w:p w14:paraId="42F925DB"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5DC"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w:t>
      </w:r>
      <w:r>
        <w:rPr>
          <w:rFonts w:eastAsia="Times New Roman"/>
          <w:b/>
          <w:szCs w:val="24"/>
        </w:rPr>
        <w:t xml:space="preserve">ΣΑΡΙΔΗΣ: </w:t>
      </w:r>
      <w:r>
        <w:rPr>
          <w:rFonts w:eastAsia="Times New Roman"/>
          <w:szCs w:val="24"/>
        </w:rPr>
        <w:t>Δεκτό, δεκτό.</w:t>
      </w:r>
    </w:p>
    <w:p w14:paraId="42F925DD"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136 έγινε δεκτό ως έχει κατά πλειοψηφία. </w:t>
      </w:r>
    </w:p>
    <w:p w14:paraId="42F925DE"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137 ως έχει;</w:t>
      </w:r>
    </w:p>
    <w:p w14:paraId="42F925DF"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5E0"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w:t>
      </w:r>
    </w:p>
    <w:p w14:paraId="42F925E1"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w:t>
      </w:r>
      <w:r>
        <w:rPr>
          <w:rFonts w:eastAsia="Times New Roman"/>
          <w:b/>
          <w:szCs w:val="24"/>
        </w:rPr>
        <w:t xml:space="preserve">ΩΣΤΑΣ: </w:t>
      </w:r>
      <w:r>
        <w:rPr>
          <w:rFonts w:eastAsia="Times New Roman"/>
          <w:szCs w:val="24"/>
        </w:rPr>
        <w:t xml:space="preserve">Κατά πλειοψηφία. </w:t>
      </w:r>
    </w:p>
    <w:p w14:paraId="42F925E2"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42F925E3"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5E4"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5E5"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5E6"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42F925E7"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w:t>
      </w:r>
      <w:r>
        <w:rPr>
          <w:rFonts w:eastAsia="Times New Roman"/>
          <w:szCs w:val="24"/>
        </w:rPr>
        <w:t xml:space="preserve"> το άρθρο 137 έγινε δεκτό ως έχει κατά πλειοψηφία. </w:t>
      </w:r>
    </w:p>
    <w:p w14:paraId="42F925E8"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138 ως έχει;</w:t>
      </w:r>
    </w:p>
    <w:p w14:paraId="42F925E9"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5EA"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w:t>
      </w:r>
    </w:p>
    <w:p w14:paraId="42F925EB"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5EC"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Παρών.</w:t>
      </w:r>
    </w:p>
    <w:p w14:paraId="42F925ED"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w:t>
      </w:r>
      <w:r>
        <w:rPr>
          <w:rFonts w:eastAsia="Times New Roman"/>
          <w:b/>
          <w:szCs w:val="24"/>
        </w:rPr>
        <w:t xml:space="preserve">ΑΛΗΣ: </w:t>
      </w:r>
      <w:r>
        <w:rPr>
          <w:rFonts w:eastAsia="Times New Roman"/>
          <w:szCs w:val="24"/>
        </w:rPr>
        <w:t xml:space="preserve">Κατά πλειοψηφία. </w:t>
      </w:r>
    </w:p>
    <w:p w14:paraId="42F925EE"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Παρών.</w:t>
      </w:r>
    </w:p>
    <w:p w14:paraId="42F925EF"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5F0"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42F925F1"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138 έγινε δεκτό ως έχει κατά πλειοψηφία. </w:t>
      </w:r>
    </w:p>
    <w:p w14:paraId="42F925F2"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139 ως έ</w:t>
      </w:r>
      <w:r>
        <w:rPr>
          <w:rFonts w:eastAsia="Times New Roman"/>
          <w:szCs w:val="24"/>
        </w:rPr>
        <w:t>χει;</w:t>
      </w:r>
    </w:p>
    <w:p w14:paraId="42F925F3"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5F4"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w:t>
      </w:r>
    </w:p>
    <w:p w14:paraId="42F925F5"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5F6"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Παρών.</w:t>
      </w:r>
    </w:p>
    <w:p w14:paraId="42F925F7"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5F8"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Παρών.</w:t>
      </w:r>
    </w:p>
    <w:p w14:paraId="42F925F9"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5FA"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w:t>
      </w:r>
      <w:r>
        <w:rPr>
          <w:rFonts w:eastAsia="Times New Roman"/>
          <w:szCs w:val="24"/>
        </w:rPr>
        <w:t>εκτό, δεκτό.</w:t>
      </w:r>
    </w:p>
    <w:p w14:paraId="42F925FB"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139 έγινε δεκτό ως έχει κατά πλειοψηφία. </w:t>
      </w:r>
    </w:p>
    <w:p w14:paraId="42F925FC"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140 ως έχει;</w:t>
      </w:r>
    </w:p>
    <w:p w14:paraId="42F925FD"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5FE"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w:t>
      </w:r>
    </w:p>
    <w:p w14:paraId="42F925FF"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w:t>
      </w:r>
      <w:r>
        <w:rPr>
          <w:rFonts w:eastAsia="Times New Roman"/>
          <w:szCs w:val="24"/>
        </w:rPr>
        <w:t xml:space="preserve">ά πλειοψηφία. </w:t>
      </w:r>
    </w:p>
    <w:p w14:paraId="42F92600"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42F92601"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602"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603"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604"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42F92605"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w:t>
      </w:r>
      <w:r>
        <w:rPr>
          <w:rFonts w:eastAsia="Times New Roman"/>
          <w:szCs w:val="24"/>
        </w:rPr>
        <w:t xml:space="preserve"> το άρθρο 140 έγινε δεκτό ως έχει κατά πλειοψηφία. </w:t>
      </w:r>
    </w:p>
    <w:p w14:paraId="42F92606"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141 ως έχει;</w:t>
      </w:r>
    </w:p>
    <w:p w14:paraId="42F92607"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608"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w:t>
      </w:r>
    </w:p>
    <w:p w14:paraId="42F92609"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Παρών.</w:t>
      </w:r>
    </w:p>
    <w:p w14:paraId="42F9260A"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42F9260B"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b/>
          <w:szCs w:val="24"/>
        </w:rPr>
        <w:t xml:space="preserve">: </w:t>
      </w:r>
      <w:r>
        <w:rPr>
          <w:rFonts w:eastAsia="Times New Roman"/>
          <w:szCs w:val="24"/>
        </w:rPr>
        <w:t xml:space="preserve">Κατά πλειοψηφία. </w:t>
      </w:r>
    </w:p>
    <w:p w14:paraId="42F9260C"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60D"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60E"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42F9260F"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141 έγινε δεκτό ως έχει κατά πλειοψηφία. </w:t>
      </w:r>
    </w:p>
    <w:p w14:paraId="42F92610"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142 ω</w:t>
      </w:r>
      <w:r>
        <w:rPr>
          <w:rFonts w:eastAsia="Times New Roman"/>
          <w:szCs w:val="24"/>
        </w:rPr>
        <w:t>ς έχει;</w:t>
      </w:r>
    </w:p>
    <w:p w14:paraId="42F92611"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612"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w:t>
      </w:r>
    </w:p>
    <w:p w14:paraId="42F92613"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614"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42F92615"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616"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617"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618" w14:textId="77777777" w:rsidR="00BB77B8" w:rsidRDefault="00A714EA">
      <w:pPr>
        <w:spacing w:after="0" w:line="600" w:lineRule="auto"/>
        <w:ind w:firstLine="720"/>
        <w:jc w:val="both"/>
        <w:rPr>
          <w:rFonts w:eastAsia="Times New Roman"/>
          <w:szCs w:val="24"/>
        </w:rPr>
      </w:pPr>
      <w:r>
        <w:rPr>
          <w:rFonts w:eastAsia="Times New Roman"/>
          <w:b/>
          <w:szCs w:val="24"/>
        </w:rPr>
        <w:t>Ι</w:t>
      </w:r>
      <w:r>
        <w:rPr>
          <w:rFonts w:eastAsia="Times New Roman"/>
          <w:b/>
          <w:szCs w:val="24"/>
        </w:rPr>
        <w:t xml:space="preserve">ΩΑΝΝΗΣ ΣΑΡΙΔΗΣ: </w:t>
      </w:r>
      <w:r>
        <w:rPr>
          <w:rFonts w:eastAsia="Times New Roman"/>
          <w:szCs w:val="24"/>
        </w:rPr>
        <w:t>Δεκτό, δεκτό.</w:t>
      </w:r>
    </w:p>
    <w:p w14:paraId="42F92619"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142 έγινε δεκτό ως έχει κατά πλειοψηφία. </w:t>
      </w:r>
    </w:p>
    <w:p w14:paraId="42F9261A"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143 ως έχει;</w:t>
      </w:r>
    </w:p>
    <w:p w14:paraId="42F9261B"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61C"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w:t>
      </w:r>
    </w:p>
    <w:p w14:paraId="42F9261D" w14:textId="77777777" w:rsidR="00BB77B8" w:rsidRDefault="00A714EA">
      <w:pPr>
        <w:spacing w:after="0" w:line="600" w:lineRule="auto"/>
        <w:ind w:firstLine="720"/>
        <w:jc w:val="both"/>
        <w:rPr>
          <w:rFonts w:eastAsia="Times New Roman"/>
          <w:szCs w:val="24"/>
        </w:rPr>
      </w:pPr>
      <w:r>
        <w:rPr>
          <w:rFonts w:eastAsia="Times New Roman"/>
          <w:b/>
          <w:szCs w:val="24"/>
        </w:rPr>
        <w:t>ΕΥΑΓΓΕΛΟ</w:t>
      </w:r>
      <w:r>
        <w:rPr>
          <w:rFonts w:eastAsia="Times New Roman"/>
          <w:b/>
          <w:szCs w:val="24"/>
        </w:rPr>
        <w:t xml:space="preserve">Σ ΚΑΡΑΚΩΣΤΑΣ: </w:t>
      </w:r>
      <w:r>
        <w:rPr>
          <w:rFonts w:eastAsia="Times New Roman"/>
          <w:szCs w:val="24"/>
        </w:rPr>
        <w:t xml:space="preserve">Κατά πλειοψηφία. </w:t>
      </w:r>
    </w:p>
    <w:p w14:paraId="42F9261E"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42F9261F"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620"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621"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622"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42F92623"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w:t>
      </w:r>
      <w:r>
        <w:rPr>
          <w:rFonts w:eastAsia="Times New Roman"/>
          <w:szCs w:val="24"/>
        </w:rPr>
        <w:t xml:space="preserve"> το άρθρο 143 έγινε δεκτό ως έχει κατά πλειοψηφία. </w:t>
      </w:r>
    </w:p>
    <w:p w14:paraId="42F92624"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144 ως έχει;</w:t>
      </w:r>
    </w:p>
    <w:p w14:paraId="42F92625"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626"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w:t>
      </w:r>
    </w:p>
    <w:p w14:paraId="42F92627"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Παρών.</w:t>
      </w:r>
    </w:p>
    <w:p w14:paraId="42F92628"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Κατά πλειοψηφία. </w:t>
      </w:r>
    </w:p>
    <w:p w14:paraId="42F92629"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w:t>
      </w:r>
      <w:r>
        <w:rPr>
          <w:rFonts w:eastAsia="Times New Roman"/>
          <w:b/>
          <w:szCs w:val="24"/>
        </w:rPr>
        <w:t xml:space="preserve">ΑΛΗΣ: </w:t>
      </w:r>
      <w:r>
        <w:rPr>
          <w:rFonts w:eastAsia="Times New Roman"/>
          <w:szCs w:val="24"/>
        </w:rPr>
        <w:t xml:space="preserve">Κατά πλειοψηφία. </w:t>
      </w:r>
    </w:p>
    <w:p w14:paraId="42F9262A"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Κατά πλειοψηφία. </w:t>
      </w:r>
    </w:p>
    <w:p w14:paraId="42F9262B"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62C"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42F9262D"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144 έγινε δεκτό ως έχει κατά πλειοψηφία. </w:t>
      </w:r>
    </w:p>
    <w:p w14:paraId="42F9262E"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w:t>
      </w:r>
      <w:r>
        <w:rPr>
          <w:rFonts w:eastAsia="Times New Roman"/>
          <w:szCs w:val="24"/>
        </w:rPr>
        <w:t>ρο 145 ως έχει;</w:t>
      </w:r>
    </w:p>
    <w:p w14:paraId="42F9262F"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630"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w:t>
      </w:r>
    </w:p>
    <w:p w14:paraId="42F92631"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Παρών.</w:t>
      </w:r>
    </w:p>
    <w:p w14:paraId="42F92632"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42F92633"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634"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635"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636" w14:textId="77777777" w:rsidR="00BB77B8" w:rsidRDefault="00A714EA">
      <w:pPr>
        <w:spacing w:after="0" w:line="600" w:lineRule="auto"/>
        <w:ind w:firstLine="720"/>
        <w:jc w:val="both"/>
        <w:rPr>
          <w:rFonts w:eastAsia="Times New Roman"/>
          <w:szCs w:val="24"/>
        </w:rPr>
      </w:pPr>
      <w:r>
        <w:rPr>
          <w:rFonts w:eastAsia="Times New Roman"/>
          <w:b/>
          <w:szCs w:val="24"/>
        </w:rPr>
        <w:t>ΙΩΑΝ</w:t>
      </w:r>
      <w:r>
        <w:rPr>
          <w:rFonts w:eastAsia="Times New Roman"/>
          <w:b/>
          <w:szCs w:val="24"/>
        </w:rPr>
        <w:t xml:space="preserve">ΝΗΣ ΣΑΡΙΔΗΣ: </w:t>
      </w:r>
      <w:r>
        <w:rPr>
          <w:rFonts w:eastAsia="Times New Roman"/>
          <w:szCs w:val="24"/>
        </w:rPr>
        <w:t>Δεκτό, δεκτό.</w:t>
      </w:r>
    </w:p>
    <w:p w14:paraId="42F92637"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145 έγινε δεκτό ως έχει κατά πλειοψηφία. </w:t>
      </w:r>
    </w:p>
    <w:p w14:paraId="42F92638"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146 ως έχει;</w:t>
      </w:r>
    </w:p>
    <w:p w14:paraId="42F92639"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63A"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w:t>
      </w:r>
    </w:p>
    <w:p w14:paraId="42F9263B"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Παρών.</w:t>
      </w:r>
    </w:p>
    <w:p w14:paraId="42F9263C"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42F9263D"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63E"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63F"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640"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42F92641"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146 έγινε</w:t>
      </w:r>
      <w:r>
        <w:rPr>
          <w:rFonts w:eastAsia="Times New Roman"/>
          <w:szCs w:val="24"/>
        </w:rPr>
        <w:t xml:space="preserve"> δεκτό ως έχει κατά πλειοψηφία. </w:t>
      </w:r>
    </w:p>
    <w:p w14:paraId="42F92642"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147 ως έχει;</w:t>
      </w:r>
    </w:p>
    <w:p w14:paraId="42F92643"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644"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w:t>
      </w:r>
    </w:p>
    <w:p w14:paraId="42F92645"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Παρών.</w:t>
      </w:r>
    </w:p>
    <w:p w14:paraId="42F92646"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647"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648"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649"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64A"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42F9264B"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147 έγινε δεκτό ως έχει κατά πλειοψηφία. </w:t>
      </w:r>
    </w:p>
    <w:p w14:paraId="42F9264C" w14:textId="77777777" w:rsidR="00BB77B8" w:rsidRDefault="00A714EA">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άρθρο 148 ως </w:t>
      </w:r>
      <w:r>
        <w:rPr>
          <w:rFonts w:eastAsia="Times New Roman"/>
          <w:szCs w:val="24"/>
        </w:rPr>
        <w:t>έχει;</w:t>
      </w:r>
    </w:p>
    <w:p w14:paraId="42F9264D"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64E"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w:t>
      </w:r>
    </w:p>
    <w:p w14:paraId="42F9264F"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Παρών.</w:t>
      </w:r>
    </w:p>
    <w:p w14:paraId="42F92650"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42F92651"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652"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653"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654"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w:t>
      </w:r>
      <w:r>
        <w:rPr>
          <w:rFonts w:eastAsia="Times New Roman"/>
          <w:b/>
          <w:szCs w:val="24"/>
        </w:rPr>
        <w:t xml:space="preserve">Σ: </w:t>
      </w:r>
      <w:r>
        <w:rPr>
          <w:rFonts w:eastAsia="Times New Roman"/>
          <w:szCs w:val="24"/>
        </w:rPr>
        <w:t>Δεκτό, δεκτό.</w:t>
      </w:r>
    </w:p>
    <w:p w14:paraId="42F92655"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148 έγινε δεκτό ως έχει κατά πλειοψηφία. </w:t>
      </w:r>
    </w:p>
    <w:p w14:paraId="42F92656"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149 ως έχει;</w:t>
      </w:r>
    </w:p>
    <w:p w14:paraId="42F92657"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658"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w:t>
      </w:r>
    </w:p>
    <w:p w14:paraId="42F92659"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65A"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42F9265B"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65C"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65D"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65E"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42F9265F"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w:t>
      </w:r>
      <w:r>
        <w:rPr>
          <w:rFonts w:eastAsia="Times New Roman"/>
          <w:szCs w:val="24"/>
        </w:rPr>
        <w:t xml:space="preserve">ο 149 έγινε δεκτό ως έχει κατά πλειοψηφία. </w:t>
      </w:r>
    </w:p>
    <w:p w14:paraId="42F92660"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150 ως έχει;</w:t>
      </w:r>
    </w:p>
    <w:p w14:paraId="42F92661"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662"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w:t>
      </w:r>
    </w:p>
    <w:p w14:paraId="42F92663"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664"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42F92665"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666"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667"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668"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42F92669"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150 έγινε δεκτό ως έχει κατά πλειοψηφία. </w:t>
      </w:r>
    </w:p>
    <w:p w14:paraId="42F9266A"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w:t>
      </w:r>
      <w:r>
        <w:rPr>
          <w:rFonts w:eastAsia="Times New Roman"/>
          <w:szCs w:val="24"/>
        </w:rPr>
        <w:t>κτό το άρθρο 151, όπως τροποποιήθηκε από τον κύριο Υπουργό;</w:t>
      </w:r>
    </w:p>
    <w:p w14:paraId="42F9266B"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66C"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w:t>
      </w:r>
    </w:p>
    <w:p w14:paraId="42F9266D"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66E"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42F9266F"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670" w14:textId="77777777" w:rsidR="00BB77B8" w:rsidRDefault="00A714EA">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b/>
          <w:szCs w:val="24"/>
        </w:rPr>
        <w:t xml:space="preserve">: </w:t>
      </w:r>
      <w:r>
        <w:rPr>
          <w:rFonts w:eastAsia="Times New Roman"/>
          <w:szCs w:val="24"/>
        </w:rPr>
        <w:t>Δεκτό, δεκτό.</w:t>
      </w:r>
    </w:p>
    <w:p w14:paraId="42F92671"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672"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42F92673" w14:textId="77777777" w:rsidR="00BB77B8" w:rsidRDefault="00A714EA">
      <w:pPr>
        <w:spacing w:after="0" w:line="600" w:lineRule="auto"/>
        <w:ind w:firstLine="720"/>
        <w:jc w:val="both"/>
        <w:rPr>
          <w:rFonts w:eastAsia="Times New Roman"/>
          <w:szCs w:val="24"/>
        </w:rPr>
      </w:pPr>
      <w:r>
        <w:rPr>
          <w:rFonts w:eastAsia="Times New Roman"/>
          <w:b/>
          <w:bCs/>
        </w:rPr>
        <w:t xml:space="preserve">ΠΡΟΕΔΡΕΥΩΝ (Αναστάσιος Κουράκης): </w:t>
      </w:r>
      <w:r>
        <w:rPr>
          <w:rFonts w:eastAsia="Times New Roman"/>
          <w:szCs w:val="24"/>
        </w:rPr>
        <w:t xml:space="preserve">Συνεπώς το άρθρο 151 έγινε δεκτό, όπως τροποποιήθηκε από τον κύριο Υπουργό, κατά πλειοψηφία. </w:t>
      </w:r>
    </w:p>
    <w:p w14:paraId="42F92674" w14:textId="77777777" w:rsidR="00BB77B8" w:rsidRDefault="00A714EA">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άρθρο 152 </w:t>
      </w:r>
      <w:r>
        <w:rPr>
          <w:rFonts w:eastAsia="Times New Roman"/>
          <w:szCs w:val="24"/>
        </w:rPr>
        <w:t>ως έχει;</w:t>
      </w:r>
    </w:p>
    <w:p w14:paraId="42F92675"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676"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Δεκτό, δεκτό.</w:t>
      </w:r>
    </w:p>
    <w:p w14:paraId="42F92677"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Παρών.</w:t>
      </w:r>
    </w:p>
    <w:p w14:paraId="42F92678" w14:textId="77777777" w:rsidR="00BB77B8" w:rsidRDefault="00A714EA">
      <w:pPr>
        <w:spacing w:after="0" w:line="600" w:lineRule="auto"/>
        <w:ind w:firstLine="720"/>
        <w:jc w:val="both"/>
        <w:rPr>
          <w:rFonts w:eastAsia="Times New Roman"/>
          <w:szCs w:val="24"/>
        </w:rPr>
      </w:pPr>
      <w:r>
        <w:rPr>
          <w:rFonts w:eastAsia="Times New Roman"/>
          <w:b/>
          <w:szCs w:val="24"/>
        </w:rPr>
        <w:t xml:space="preserve"> ΙΩΑΝΝΗΣ ΜΑΝΙΑΤΗΣ: </w:t>
      </w:r>
      <w:r>
        <w:rPr>
          <w:rFonts w:eastAsia="Times New Roman"/>
          <w:szCs w:val="24"/>
        </w:rPr>
        <w:t>Δεκτό, δεκτό.</w:t>
      </w:r>
    </w:p>
    <w:p w14:paraId="42F92679"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67A"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67B"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67C" w14:textId="77777777" w:rsidR="00BB77B8" w:rsidRDefault="00A714EA">
      <w:pPr>
        <w:spacing w:after="0" w:line="600" w:lineRule="auto"/>
        <w:ind w:firstLine="720"/>
        <w:jc w:val="both"/>
        <w:rPr>
          <w:rFonts w:eastAsia="Times New Roman"/>
          <w:szCs w:val="24"/>
        </w:rPr>
      </w:pPr>
      <w:r>
        <w:rPr>
          <w:rFonts w:eastAsia="Times New Roman"/>
          <w:b/>
          <w:szCs w:val="24"/>
        </w:rPr>
        <w:t>ΙΩΑΝΝΗΣ Σ</w:t>
      </w:r>
      <w:r>
        <w:rPr>
          <w:rFonts w:eastAsia="Times New Roman"/>
          <w:b/>
          <w:szCs w:val="24"/>
        </w:rPr>
        <w:t xml:space="preserve">ΑΡΙΔΗΣ: </w:t>
      </w:r>
      <w:r>
        <w:rPr>
          <w:rFonts w:eastAsia="Times New Roman"/>
          <w:szCs w:val="24"/>
        </w:rPr>
        <w:t>Δεκτό, δεκτό.</w:t>
      </w:r>
    </w:p>
    <w:p w14:paraId="42F9267D" w14:textId="77777777" w:rsidR="00BB77B8" w:rsidRDefault="00A714EA">
      <w:pPr>
        <w:spacing w:after="0" w:line="600" w:lineRule="auto"/>
        <w:ind w:firstLine="720"/>
        <w:jc w:val="both"/>
        <w:rPr>
          <w:rFonts w:eastAsia="Times New Roman"/>
          <w:szCs w:val="24"/>
        </w:rPr>
      </w:pPr>
      <w:r>
        <w:rPr>
          <w:rFonts w:eastAsia="Times New Roman"/>
          <w:b/>
          <w:bCs/>
        </w:rPr>
        <w:t xml:space="preserve">ΠΡΟΕΔΡΕΥΩΝ (Αναστάσιος Κουράκης): </w:t>
      </w:r>
      <w:r>
        <w:rPr>
          <w:rFonts w:eastAsia="Times New Roman"/>
          <w:szCs w:val="24"/>
        </w:rPr>
        <w:t xml:space="preserve">Συνεπώς το άρθρο 152 έγινε δεκτό ως έχει κατά πλειοψηφία. </w:t>
      </w:r>
    </w:p>
    <w:p w14:paraId="42F9267E"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153 ως έχει;</w:t>
      </w:r>
    </w:p>
    <w:p w14:paraId="42F9267F"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680"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w:t>
      </w:r>
    </w:p>
    <w:p w14:paraId="42F92681"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w:t>
      </w:r>
      <w:r>
        <w:rPr>
          <w:rFonts w:eastAsia="Times New Roman"/>
          <w:b/>
          <w:szCs w:val="24"/>
        </w:rPr>
        <w:t xml:space="preserve">ΣΤΑΣ: </w:t>
      </w:r>
      <w:r>
        <w:rPr>
          <w:rFonts w:eastAsia="Times New Roman"/>
          <w:szCs w:val="24"/>
        </w:rPr>
        <w:t>Κατά πλειοψηφία.</w:t>
      </w:r>
    </w:p>
    <w:p w14:paraId="42F92682"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683"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684"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685"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686"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42F92687" w14:textId="77777777" w:rsidR="00BB77B8" w:rsidRDefault="00A714EA">
      <w:pPr>
        <w:spacing w:after="0" w:line="600" w:lineRule="auto"/>
        <w:ind w:firstLine="720"/>
        <w:jc w:val="both"/>
        <w:rPr>
          <w:rFonts w:eastAsia="Times New Roman"/>
          <w:szCs w:val="24"/>
        </w:rPr>
      </w:pPr>
      <w:r>
        <w:rPr>
          <w:rFonts w:eastAsia="Times New Roman"/>
          <w:b/>
          <w:bCs/>
        </w:rPr>
        <w:t xml:space="preserve">ΠΡΟΕΔΡΕΥΩΝ (Αναστάσιος Κουράκης): </w:t>
      </w:r>
      <w:r>
        <w:rPr>
          <w:rFonts w:eastAsia="Times New Roman"/>
          <w:szCs w:val="24"/>
        </w:rPr>
        <w:t>Συνεπώς</w:t>
      </w:r>
      <w:r>
        <w:rPr>
          <w:rFonts w:eastAsia="Times New Roman"/>
          <w:szCs w:val="24"/>
        </w:rPr>
        <w:t xml:space="preserve"> το άρθρο 153 έγινε δεκτό ως έχει κατά πλειοψηφία. </w:t>
      </w:r>
    </w:p>
    <w:p w14:paraId="42F92688"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154 ως έχει;</w:t>
      </w:r>
    </w:p>
    <w:p w14:paraId="42F92689"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68A"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Δεκτό, δεκτό.</w:t>
      </w:r>
    </w:p>
    <w:p w14:paraId="42F9268B"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68C"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68D" w14:textId="77777777" w:rsidR="00BB77B8" w:rsidRDefault="00A714EA">
      <w:pPr>
        <w:spacing w:after="0" w:line="600" w:lineRule="auto"/>
        <w:ind w:firstLine="720"/>
        <w:jc w:val="both"/>
        <w:rPr>
          <w:rFonts w:eastAsia="Times New Roman"/>
          <w:szCs w:val="24"/>
        </w:rPr>
      </w:pPr>
      <w:r>
        <w:rPr>
          <w:rFonts w:eastAsia="Times New Roman"/>
          <w:b/>
          <w:szCs w:val="24"/>
        </w:rPr>
        <w:t>ΑΘΑΝΑΣ</w:t>
      </w:r>
      <w:r>
        <w:rPr>
          <w:rFonts w:eastAsia="Times New Roman"/>
          <w:b/>
          <w:szCs w:val="24"/>
        </w:rPr>
        <w:t xml:space="preserve">ΙΟΣ ΒΑΡΔΑΛΗΣ: </w:t>
      </w:r>
      <w:r>
        <w:rPr>
          <w:rFonts w:eastAsia="Times New Roman"/>
          <w:szCs w:val="24"/>
        </w:rPr>
        <w:t xml:space="preserve">Κατά πλειοψηφία. </w:t>
      </w:r>
    </w:p>
    <w:p w14:paraId="42F9268E"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68F"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690"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42F92691" w14:textId="77777777" w:rsidR="00BB77B8" w:rsidRDefault="00A714EA">
      <w:pPr>
        <w:spacing w:after="0" w:line="600" w:lineRule="auto"/>
        <w:ind w:firstLine="720"/>
        <w:jc w:val="both"/>
        <w:rPr>
          <w:rFonts w:eastAsia="Times New Roman"/>
          <w:szCs w:val="24"/>
        </w:rPr>
      </w:pPr>
      <w:r>
        <w:rPr>
          <w:rFonts w:eastAsia="Times New Roman"/>
          <w:b/>
          <w:bCs/>
        </w:rPr>
        <w:t xml:space="preserve">ΠΡΟΕΔΡΕΥΩΝ (Αναστάσιος Κουράκης): </w:t>
      </w:r>
      <w:r>
        <w:rPr>
          <w:rFonts w:eastAsia="Times New Roman"/>
          <w:szCs w:val="24"/>
        </w:rPr>
        <w:t xml:space="preserve">Συνεπώς το άρθρο 154 έγινε δεκτό ως έχει κατά πλειοψηφία. </w:t>
      </w:r>
    </w:p>
    <w:p w14:paraId="42F92692" w14:textId="77777777" w:rsidR="00BB77B8" w:rsidRDefault="00A714EA">
      <w:pPr>
        <w:spacing w:after="0" w:line="600" w:lineRule="auto"/>
        <w:ind w:firstLine="720"/>
        <w:jc w:val="both"/>
        <w:rPr>
          <w:rFonts w:eastAsia="Times New Roman"/>
          <w:szCs w:val="24"/>
        </w:rPr>
      </w:pPr>
      <w:r>
        <w:rPr>
          <w:rFonts w:eastAsia="Times New Roman"/>
          <w:szCs w:val="24"/>
        </w:rPr>
        <w:t xml:space="preserve">Ερωτάται το Σώμα: Γίνεται δεκτό </w:t>
      </w:r>
      <w:r>
        <w:rPr>
          <w:rFonts w:eastAsia="Times New Roman"/>
          <w:szCs w:val="24"/>
        </w:rPr>
        <w:t>το άρθρο 155 ως έχει;</w:t>
      </w:r>
    </w:p>
    <w:p w14:paraId="42F92693"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694"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695"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696"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697"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698"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699"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69A"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42F9269B" w14:textId="77777777" w:rsidR="00BB77B8" w:rsidRDefault="00A714EA">
      <w:pPr>
        <w:spacing w:after="0" w:line="600" w:lineRule="auto"/>
        <w:ind w:firstLine="720"/>
        <w:jc w:val="both"/>
        <w:rPr>
          <w:rFonts w:eastAsia="Times New Roman"/>
          <w:szCs w:val="24"/>
        </w:rPr>
      </w:pPr>
      <w:r>
        <w:rPr>
          <w:rFonts w:eastAsia="Times New Roman"/>
          <w:b/>
          <w:bCs/>
        </w:rPr>
        <w:t xml:space="preserve">ΠΡΟΕΔΡΕΥΩΝ (Αναστάσιος Κουράκης): </w:t>
      </w:r>
      <w:r>
        <w:rPr>
          <w:rFonts w:eastAsia="Times New Roman"/>
          <w:szCs w:val="24"/>
        </w:rPr>
        <w:t xml:space="preserve">Συνεπώς το άρθρο 155 έγινε δεκτό ως έχει κατά πλειοψηφία. </w:t>
      </w:r>
    </w:p>
    <w:p w14:paraId="42F9269C"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156 ως έχει;</w:t>
      </w:r>
    </w:p>
    <w:p w14:paraId="42F9269D"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69E"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Παρών.</w:t>
      </w:r>
    </w:p>
    <w:p w14:paraId="42F9269F"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6A0"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Παρών.</w:t>
      </w:r>
    </w:p>
    <w:p w14:paraId="42F926A1" w14:textId="77777777" w:rsidR="00BB77B8" w:rsidRDefault="00A714EA">
      <w:pPr>
        <w:spacing w:after="0" w:line="600" w:lineRule="auto"/>
        <w:ind w:firstLine="720"/>
        <w:jc w:val="both"/>
        <w:rPr>
          <w:rFonts w:eastAsia="Times New Roman"/>
          <w:szCs w:val="24"/>
        </w:rPr>
      </w:pPr>
      <w:r>
        <w:rPr>
          <w:rFonts w:eastAsia="Times New Roman"/>
          <w:b/>
          <w:szCs w:val="24"/>
        </w:rPr>
        <w:t xml:space="preserve"> ΑΘΑΝΑΣΙΟΣ ΒΑΡΔΑΛΗΣ: </w:t>
      </w:r>
      <w:r>
        <w:rPr>
          <w:rFonts w:eastAsia="Times New Roman"/>
          <w:szCs w:val="24"/>
        </w:rPr>
        <w:t xml:space="preserve">Κατά πλειοψηφία. </w:t>
      </w:r>
    </w:p>
    <w:p w14:paraId="42F926A2"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6A3"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6A4"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42F926A5" w14:textId="77777777" w:rsidR="00BB77B8" w:rsidRDefault="00A714EA">
      <w:pPr>
        <w:spacing w:after="0" w:line="600" w:lineRule="auto"/>
        <w:ind w:firstLine="720"/>
        <w:jc w:val="both"/>
        <w:rPr>
          <w:rFonts w:eastAsia="Times New Roman"/>
          <w:szCs w:val="24"/>
        </w:rPr>
      </w:pPr>
      <w:r>
        <w:rPr>
          <w:rFonts w:eastAsia="Times New Roman"/>
          <w:b/>
          <w:bCs/>
        </w:rPr>
        <w:t xml:space="preserve">ΠΡΟΕΔΡΕΥΩΝ (Αναστάσιος Κουράκης): </w:t>
      </w:r>
      <w:r>
        <w:rPr>
          <w:rFonts w:eastAsia="Times New Roman"/>
          <w:szCs w:val="24"/>
        </w:rPr>
        <w:t>Συνεπώς</w:t>
      </w:r>
      <w:r>
        <w:rPr>
          <w:rFonts w:eastAsia="Times New Roman"/>
          <w:szCs w:val="24"/>
        </w:rPr>
        <w:t xml:space="preserve"> το άρθρο 156 έγινε δεκτό ως έχει κατά πλειοψηφία. </w:t>
      </w:r>
    </w:p>
    <w:p w14:paraId="42F926A6"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157 ως έχει;</w:t>
      </w:r>
    </w:p>
    <w:p w14:paraId="42F926A7"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6A8"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w:t>
      </w:r>
    </w:p>
    <w:p w14:paraId="42F926A9"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6AA"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6AB"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6AC"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6AD"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6AE"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42F926AF" w14:textId="77777777" w:rsidR="00BB77B8" w:rsidRDefault="00A714EA">
      <w:pPr>
        <w:spacing w:after="0" w:line="600" w:lineRule="auto"/>
        <w:ind w:firstLine="720"/>
        <w:jc w:val="both"/>
        <w:rPr>
          <w:rFonts w:eastAsia="Times New Roman"/>
          <w:szCs w:val="24"/>
        </w:rPr>
      </w:pPr>
      <w:r>
        <w:rPr>
          <w:rFonts w:eastAsia="Times New Roman"/>
          <w:b/>
          <w:bCs/>
        </w:rPr>
        <w:t xml:space="preserve">ΠΡΟΕΔΡΕΥΩΝ (Αναστάσιος Κουράκης): </w:t>
      </w:r>
      <w:r>
        <w:rPr>
          <w:rFonts w:eastAsia="Times New Roman"/>
          <w:szCs w:val="24"/>
        </w:rPr>
        <w:t xml:space="preserve">Συνεπώς το άρθρο 157 έγινε δεκτό ως έχει κατά πλειοψηφία. </w:t>
      </w:r>
    </w:p>
    <w:p w14:paraId="42F926B0"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w:t>
      </w:r>
      <w:r>
        <w:rPr>
          <w:rFonts w:eastAsia="Times New Roman"/>
          <w:szCs w:val="24"/>
        </w:rPr>
        <w:t>εκτό το άρθρο 158 ως έχει;</w:t>
      </w:r>
    </w:p>
    <w:p w14:paraId="42F926B1"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6B2"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w:t>
      </w:r>
    </w:p>
    <w:p w14:paraId="42F926B3"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Παρών.</w:t>
      </w:r>
    </w:p>
    <w:p w14:paraId="42F926B4"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42F926B5"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6B6"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6B7"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w:t>
      </w:r>
      <w:r>
        <w:rPr>
          <w:rFonts w:eastAsia="Times New Roman"/>
          <w:szCs w:val="24"/>
        </w:rPr>
        <w:t xml:space="preserve">δεκτό. </w:t>
      </w:r>
    </w:p>
    <w:p w14:paraId="42F926B8"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42F926B9" w14:textId="77777777" w:rsidR="00BB77B8" w:rsidRDefault="00A714EA">
      <w:pPr>
        <w:spacing w:after="0" w:line="600" w:lineRule="auto"/>
        <w:ind w:firstLine="720"/>
        <w:jc w:val="both"/>
        <w:rPr>
          <w:rFonts w:eastAsia="Times New Roman"/>
          <w:szCs w:val="24"/>
        </w:rPr>
      </w:pPr>
      <w:r>
        <w:rPr>
          <w:rFonts w:eastAsia="Times New Roman"/>
          <w:b/>
          <w:bCs/>
        </w:rPr>
        <w:t xml:space="preserve">ΠΡΟΕΔΡΕΥΩΝ (Αναστάσιος Κουράκης): </w:t>
      </w:r>
      <w:r>
        <w:rPr>
          <w:rFonts w:eastAsia="Times New Roman"/>
          <w:szCs w:val="24"/>
        </w:rPr>
        <w:t xml:space="preserve">Συνεπώς το άρθρο 158 έγινε δεκτό ως έχει κατά πλειοψηφία. </w:t>
      </w:r>
    </w:p>
    <w:p w14:paraId="42F926BA"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159 ως έχει;</w:t>
      </w:r>
    </w:p>
    <w:p w14:paraId="42F926BB"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6BC"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w:t>
      </w:r>
    </w:p>
    <w:p w14:paraId="42F926BD"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Παρών.</w:t>
      </w:r>
    </w:p>
    <w:p w14:paraId="42F926BE"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6BF"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6C0"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6C1"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6C2"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42F926C3" w14:textId="77777777" w:rsidR="00BB77B8" w:rsidRDefault="00A714EA">
      <w:pPr>
        <w:spacing w:after="0" w:line="600" w:lineRule="auto"/>
        <w:ind w:firstLine="720"/>
        <w:jc w:val="both"/>
        <w:rPr>
          <w:rFonts w:eastAsia="Times New Roman"/>
          <w:szCs w:val="24"/>
        </w:rPr>
      </w:pPr>
      <w:r>
        <w:rPr>
          <w:rFonts w:eastAsia="Times New Roman"/>
          <w:b/>
          <w:bCs/>
        </w:rPr>
        <w:t xml:space="preserve">ΠΡΟΕΔΡΕΥΩΝ (Αναστάσιος Κουράκης): </w:t>
      </w:r>
      <w:r>
        <w:rPr>
          <w:rFonts w:eastAsia="Times New Roman"/>
          <w:szCs w:val="24"/>
        </w:rPr>
        <w:t>Συνεπώς</w:t>
      </w:r>
      <w:r>
        <w:rPr>
          <w:rFonts w:eastAsia="Times New Roman"/>
          <w:szCs w:val="24"/>
        </w:rPr>
        <w:t xml:space="preserve"> το άρθρο 159 έγινε δεκτό ως έχει κατά πλειοψηφία. </w:t>
      </w:r>
    </w:p>
    <w:p w14:paraId="42F926C4"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160 ως έχει;</w:t>
      </w:r>
    </w:p>
    <w:p w14:paraId="42F926C5"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6C6"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6C7"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6C8"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6C9"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6CA"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6CB"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6CC"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42F926CD" w14:textId="77777777" w:rsidR="00BB77B8" w:rsidRDefault="00A714EA">
      <w:pPr>
        <w:spacing w:after="0" w:line="600" w:lineRule="auto"/>
        <w:ind w:firstLine="720"/>
        <w:jc w:val="both"/>
        <w:rPr>
          <w:rFonts w:eastAsia="Times New Roman"/>
          <w:szCs w:val="24"/>
        </w:rPr>
      </w:pPr>
      <w:r>
        <w:rPr>
          <w:rFonts w:eastAsia="Times New Roman"/>
          <w:b/>
          <w:bCs/>
        </w:rPr>
        <w:t xml:space="preserve">ΠΡΟΕΔΡΕΥΩΝ (Αναστάσιος Κουράκης): </w:t>
      </w:r>
      <w:r>
        <w:rPr>
          <w:rFonts w:eastAsia="Times New Roman"/>
          <w:szCs w:val="24"/>
        </w:rPr>
        <w:t xml:space="preserve">Συνεπώς το άρθρο 160 έγινε δεκτό ως έχει κατά πλειοψηφία. </w:t>
      </w:r>
    </w:p>
    <w:p w14:paraId="42F926CE"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w:t>
      </w:r>
      <w:r>
        <w:rPr>
          <w:rFonts w:eastAsia="Times New Roman"/>
          <w:szCs w:val="24"/>
        </w:rPr>
        <w:t>κτό το άρθρο 161 ως έχει;</w:t>
      </w:r>
    </w:p>
    <w:p w14:paraId="42F926CF"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6D0"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6D1"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6D2"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6D3"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6D4"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6D5"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w:t>
      </w:r>
      <w:r>
        <w:rPr>
          <w:rFonts w:eastAsia="Times New Roman"/>
          <w:b/>
          <w:szCs w:val="24"/>
        </w:rPr>
        <w:t xml:space="preserve">ΔΗΣ: </w:t>
      </w:r>
      <w:r>
        <w:rPr>
          <w:rFonts w:eastAsia="Times New Roman"/>
          <w:szCs w:val="24"/>
        </w:rPr>
        <w:t xml:space="preserve">Δεκτό, δεκτό. </w:t>
      </w:r>
    </w:p>
    <w:p w14:paraId="42F926D6"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6D7" w14:textId="77777777" w:rsidR="00BB77B8" w:rsidRDefault="00A714EA">
      <w:pPr>
        <w:spacing w:after="0" w:line="600" w:lineRule="auto"/>
        <w:ind w:firstLine="720"/>
        <w:jc w:val="both"/>
        <w:rPr>
          <w:rFonts w:eastAsia="Times New Roman"/>
          <w:szCs w:val="24"/>
        </w:rPr>
      </w:pPr>
      <w:r>
        <w:rPr>
          <w:rFonts w:eastAsia="Times New Roman"/>
          <w:b/>
          <w:bCs/>
        </w:rPr>
        <w:t>ΠΡΟΕΔΡΕΥΩΝ (</w:t>
      </w:r>
      <w:r>
        <w:rPr>
          <w:rFonts w:eastAsia="Times New Roman"/>
          <w:b/>
          <w:bCs/>
        </w:rPr>
        <w:t>Αναστάσιος</w:t>
      </w:r>
      <w:r>
        <w:rPr>
          <w:rFonts w:eastAsia="Times New Roman"/>
          <w:b/>
          <w:bCs/>
        </w:rPr>
        <w:t xml:space="preserve"> Κουράκης):</w:t>
      </w:r>
      <w:r>
        <w:rPr>
          <w:rFonts w:eastAsia="Times New Roman"/>
          <w:b/>
          <w:szCs w:val="24"/>
        </w:rPr>
        <w:t xml:space="preserve"> </w:t>
      </w:r>
      <w:r>
        <w:rPr>
          <w:rFonts w:eastAsia="Times New Roman"/>
          <w:szCs w:val="24"/>
        </w:rPr>
        <w:t xml:space="preserve">Συνεπώς το άρθρο 161 έγινε δεκτό ως έχει κατά πλειοψηφία. </w:t>
      </w:r>
    </w:p>
    <w:p w14:paraId="42F926D8"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162 ως έχει;</w:t>
      </w:r>
    </w:p>
    <w:p w14:paraId="42F926D9"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6DA"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6DB"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6DC"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6DD"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6DE"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6DF"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6E0"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6E1" w14:textId="77777777" w:rsidR="00BB77B8" w:rsidRDefault="00A714EA">
      <w:pPr>
        <w:spacing w:after="0" w:line="600" w:lineRule="auto"/>
        <w:ind w:firstLine="720"/>
        <w:jc w:val="both"/>
        <w:rPr>
          <w:rFonts w:eastAsia="Times New Roman"/>
          <w:szCs w:val="24"/>
        </w:rPr>
      </w:pPr>
      <w:r>
        <w:rPr>
          <w:rFonts w:eastAsia="Times New Roman"/>
          <w:b/>
          <w:bCs/>
        </w:rPr>
        <w:t>ΠΡΟΕΔΡΕΥΩΝ (</w:t>
      </w:r>
      <w:r>
        <w:rPr>
          <w:rFonts w:eastAsia="Times New Roman"/>
          <w:b/>
          <w:bCs/>
        </w:rPr>
        <w:t>Αναστάσιο</w:t>
      </w:r>
      <w:r>
        <w:rPr>
          <w:rFonts w:eastAsia="Times New Roman"/>
          <w:b/>
          <w:bCs/>
        </w:rPr>
        <w:t xml:space="preserve">ς </w:t>
      </w:r>
      <w:r>
        <w:rPr>
          <w:rFonts w:eastAsia="Times New Roman"/>
          <w:b/>
          <w:bCs/>
        </w:rPr>
        <w:t>Κουράκης):</w:t>
      </w:r>
      <w:r>
        <w:rPr>
          <w:rFonts w:eastAsia="Times New Roman"/>
          <w:b/>
          <w:szCs w:val="24"/>
        </w:rPr>
        <w:t xml:space="preserve"> </w:t>
      </w:r>
      <w:r>
        <w:rPr>
          <w:rFonts w:eastAsia="Times New Roman"/>
          <w:szCs w:val="24"/>
        </w:rPr>
        <w:t xml:space="preserve">Συνεπώς το άρθρο 162 έγινε δεκτό ως έχει κατά πλειοψηφία. </w:t>
      </w:r>
    </w:p>
    <w:p w14:paraId="42F926E2"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163 ως έχει;</w:t>
      </w:r>
    </w:p>
    <w:p w14:paraId="42F926E3"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6E4"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6E5"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6E6"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6E7"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6E8"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6E9"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6EA"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6EB" w14:textId="77777777" w:rsidR="00BB77B8" w:rsidRDefault="00A714EA">
      <w:pPr>
        <w:spacing w:after="0" w:line="600" w:lineRule="auto"/>
        <w:ind w:firstLine="720"/>
        <w:jc w:val="both"/>
        <w:rPr>
          <w:rFonts w:eastAsia="Times New Roman"/>
          <w:szCs w:val="24"/>
        </w:rPr>
      </w:pPr>
      <w:r>
        <w:rPr>
          <w:rFonts w:eastAsia="Times New Roman"/>
          <w:b/>
          <w:bCs/>
        </w:rPr>
        <w:t>ΠΡΟΕΔΡΕΥΩΝ (</w:t>
      </w:r>
      <w:r>
        <w:rPr>
          <w:rFonts w:eastAsia="Times New Roman"/>
          <w:b/>
          <w:bCs/>
        </w:rPr>
        <w:t>Αναστάσιο</w:t>
      </w:r>
      <w:r>
        <w:rPr>
          <w:rFonts w:eastAsia="Times New Roman"/>
          <w:b/>
          <w:bCs/>
        </w:rPr>
        <w:t>ς Κουράκης):</w:t>
      </w:r>
      <w:r>
        <w:rPr>
          <w:rFonts w:eastAsia="Times New Roman"/>
          <w:b/>
          <w:szCs w:val="24"/>
        </w:rPr>
        <w:t xml:space="preserve"> </w:t>
      </w:r>
      <w:r>
        <w:rPr>
          <w:rFonts w:eastAsia="Times New Roman"/>
          <w:szCs w:val="24"/>
        </w:rPr>
        <w:t xml:space="preserve">Συνεπώς το άρθρο 163 έγινε δεκτό ως έχει κατά πλειοψηφία. </w:t>
      </w:r>
    </w:p>
    <w:p w14:paraId="42F926EC" w14:textId="77777777" w:rsidR="00BB77B8" w:rsidRDefault="00A714EA">
      <w:pPr>
        <w:spacing w:after="0" w:line="600" w:lineRule="auto"/>
        <w:ind w:firstLine="720"/>
        <w:jc w:val="both"/>
        <w:rPr>
          <w:rFonts w:eastAsia="Times New Roman"/>
          <w:szCs w:val="24"/>
        </w:rPr>
      </w:pPr>
      <w:r>
        <w:rPr>
          <w:rFonts w:eastAsia="Times New Roman"/>
          <w:szCs w:val="24"/>
        </w:rPr>
        <w:t>Ερωτάται το</w:t>
      </w:r>
      <w:r>
        <w:rPr>
          <w:rFonts w:eastAsia="Times New Roman"/>
          <w:szCs w:val="24"/>
        </w:rPr>
        <w:t xml:space="preserve"> Σώμα: Γίνεται δεκτό το άρθρο 164 ως έχει;</w:t>
      </w:r>
    </w:p>
    <w:p w14:paraId="42F926ED"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6EE"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6EF"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6F0"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6F1"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6F2"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r>
        <w:rPr>
          <w:rFonts w:eastAsia="Times New Roman"/>
          <w:szCs w:val="24"/>
        </w:rPr>
        <w:t xml:space="preserve"> </w:t>
      </w:r>
    </w:p>
    <w:p w14:paraId="42F926F3"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6F4"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6F5" w14:textId="77777777" w:rsidR="00BB77B8" w:rsidRDefault="00A714EA">
      <w:pPr>
        <w:spacing w:after="0" w:line="600" w:lineRule="auto"/>
        <w:ind w:firstLine="720"/>
        <w:jc w:val="both"/>
        <w:rPr>
          <w:rFonts w:eastAsia="Times New Roman"/>
          <w:szCs w:val="24"/>
        </w:rPr>
      </w:pPr>
      <w:r>
        <w:rPr>
          <w:rFonts w:eastAsia="Times New Roman"/>
          <w:b/>
          <w:bCs/>
        </w:rPr>
        <w:t>ΠΡΟΕΔΡΕΥΩΝ (</w:t>
      </w:r>
      <w:r>
        <w:rPr>
          <w:rFonts w:eastAsia="Times New Roman"/>
          <w:b/>
          <w:bCs/>
        </w:rPr>
        <w:t>Αναστάσιο</w:t>
      </w:r>
      <w:r>
        <w:rPr>
          <w:rFonts w:eastAsia="Times New Roman"/>
          <w:b/>
          <w:bCs/>
        </w:rPr>
        <w:t>ς Κουράκης):</w:t>
      </w:r>
      <w:r>
        <w:rPr>
          <w:rFonts w:eastAsia="Times New Roman"/>
          <w:b/>
          <w:szCs w:val="24"/>
        </w:rPr>
        <w:t xml:space="preserve"> </w:t>
      </w:r>
      <w:r>
        <w:rPr>
          <w:rFonts w:eastAsia="Times New Roman"/>
          <w:szCs w:val="24"/>
        </w:rPr>
        <w:t xml:space="preserve">Συνεπώς το άρθρο 164 έγινε δεκτό ως έχει κατά πλειοψηφία. </w:t>
      </w:r>
    </w:p>
    <w:p w14:paraId="42F926F6"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165 ως έχει;</w:t>
      </w:r>
    </w:p>
    <w:p w14:paraId="42F926F7"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6F8"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w:t>
      </w:r>
      <w:r>
        <w:rPr>
          <w:rFonts w:eastAsia="Times New Roman"/>
          <w:b/>
          <w:szCs w:val="24"/>
        </w:rPr>
        <w:t xml:space="preserve">ΩΑΝΝΗΣ ΒΡΟΥΤΣΗΣ: </w:t>
      </w:r>
      <w:r>
        <w:rPr>
          <w:rFonts w:eastAsia="Times New Roman"/>
          <w:szCs w:val="24"/>
        </w:rPr>
        <w:t xml:space="preserve">Δεκτό, δεκτό. </w:t>
      </w:r>
    </w:p>
    <w:p w14:paraId="42F926F9"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6FA"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6FB"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6FC"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6FD"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6FE"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6FF" w14:textId="77777777" w:rsidR="00BB77B8" w:rsidRDefault="00A714EA">
      <w:pPr>
        <w:spacing w:after="0" w:line="600" w:lineRule="auto"/>
        <w:ind w:firstLine="720"/>
        <w:jc w:val="both"/>
        <w:rPr>
          <w:rFonts w:eastAsia="Times New Roman"/>
          <w:szCs w:val="24"/>
        </w:rPr>
      </w:pPr>
      <w:r>
        <w:rPr>
          <w:rFonts w:eastAsia="Times New Roman"/>
          <w:b/>
          <w:bCs/>
        </w:rPr>
        <w:t>ΠΡΟΕΔΡΕΥΩΝ (</w:t>
      </w:r>
      <w:r>
        <w:rPr>
          <w:rFonts w:eastAsia="Times New Roman"/>
          <w:b/>
          <w:bCs/>
        </w:rPr>
        <w:t>Αναστάσιο</w:t>
      </w:r>
      <w:r>
        <w:rPr>
          <w:rFonts w:eastAsia="Times New Roman"/>
          <w:b/>
          <w:bCs/>
        </w:rPr>
        <w:t>ς Κουράκης):</w:t>
      </w:r>
      <w:r>
        <w:rPr>
          <w:rFonts w:eastAsia="Times New Roman"/>
          <w:b/>
          <w:szCs w:val="24"/>
        </w:rPr>
        <w:t xml:space="preserve"> </w:t>
      </w:r>
      <w:r>
        <w:rPr>
          <w:rFonts w:eastAsia="Times New Roman"/>
          <w:szCs w:val="24"/>
        </w:rPr>
        <w:t xml:space="preserve">Συνεπώς το άρθρο 165 έγινε δεκτό ως έχει κατά πλειοψηφία. </w:t>
      </w:r>
    </w:p>
    <w:p w14:paraId="42F92700"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166 ως έχει;</w:t>
      </w:r>
    </w:p>
    <w:p w14:paraId="42F92701"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702"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703"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704" w14:textId="77777777" w:rsidR="00BB77B8" w:rsidRDefault="00A714EA">
      <w:pPr>
        <w:spacing w:after="0" w:line="600" w:lineRule="auto"/>
        <w:ind w:firstLine="720"/>
        <w:jc w:val="both"/>
        <w:rPr>
          <w:rFonts w:eastAsia="Times New Roman"/>
          <w:szCs w:val="24"/>
        </w:rPr>
      </w:pPr>
      <w:r>
        <w:rPr>
          <w:rFonts w:eastAsia="Times New Roman"/>
          <w:b/>
          <w:szCs w:val="24"/>
        </w:rPr>
        <w:t>ΙΩΑΝΝΗΣ Μ</w:t>
      </w:r>
      <w:r>
        <w:rPr>
          <w:rFonts w:eastAsia="Times New Roman"/>
          <w:b/>
          <w:szCs w:val="24"/>
        </w:rPr>
        <w:t xml:space="preserve">ΑΝΙΑΤΗΣ: </w:t>
      </w:r>
      <w:r>
        <w:rPr>
          <w:rFonts w:eastAsia="Times New Roman"/>
          <w:szCs w:val="24"/>
        </w:rPr>
        <w:t xml:space="preserve">Δεκτό, δεκτό. </w:t>
      </w:r>
    </w:p>
    <w:p w14:paraId="42F92705"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706"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707"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708"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709" w14:textId="77777777" w:rsidR="00BB77B8" w:rsidRDefault="00A714EA">
      <w:pPr>
        <w:spacing w:after="0" w:line="600" w:lineRule="auto"/>
        <w:ind w:firstLine="720"/>
        <w:jc w:val="both"/>
        <w:rPr>
          <w:rFonts w:eastAsia="Times New Roman"/>
          <w:szCs w:val="24"/>
        </w:rPr>
      </w:pPr>
      <w:r>
        <w:rPr>
          <w:rFonts w:eastAsia="Times New Roman"/>
          <w:b/>
          <w:bCs/>
        </w:rPr>
        <w:t>ΠΡΟΕΔΡΕΥΩΝ (</w:t>
      </w:r>
      <w:r>
        <w:rPr>
          <w:rFonts w:eastAsia="Times New Roman"/>
          <w:b/>
          <w:bCs/>
        </w:rPr>
        <w:t>Αναστάσιο</w:t>
      </w:r>
      <w:r>
        <w:rPr>
          <w:rFonts w:eastAsia="Times New Roman"/>
          <w:b/>
          <w:bCs/>
        </w:rPr>
        <w:t>ς Κουράκης):</w:t>
      </w:r>
      <w:r>
        <w:rPr>
          <w:rFonts w:eastAsia="Times New Roman"/>
          <w:b/>
          <w:szCs w:val="24"/>
        </w:rPr>
        <w:t xml:space="preserve"> </w:t>
      </w:r>
      <w:r>
        <w:rPr>
          <w:rFonts w:eastAsia="Times New Roman"/>
          <w:szCs w:val="24"/>
        </w:rPr>
        <w:t xml:space="preserve">Συνεπώς το άρθρο 166 έγινε δεκτό ως έχει κατά πλειοψηφία. </w:t>
      </w:r>
    </w:p>
    <w:p w14:paraId="42F9270A" w14:textId="77777777" w:rsidR="00BB77B8" w:rsidRDefault="00A714EA">
      <w:pPr>
        <w:spacing w:after="0" w:line="600" w:lineRule="auto"/>
        <w:ind w:firstLine="720"/>
        <w:jc w:val="both"/>
        <w:rPr>
          <w:rFonts w:eastAsia="Times New Roman"/>
          <w:szCs w:val="24"/>
        </w:rPr>
      </w:pPr>
      <w:r>
        <w:rPr>
          <w:rFonts w:eastAsia="Times New Roman"/>
          <w:szCs w:val="24"/>
        </w:rPr>
        <w:t>Ερ</w:t>
      </w:r>
      <w:r>
        <w:rPr>
          <w:rFonts w:eastAsia="Times New Roman"/>
          <w:szCs w:val="24"/>
        </w:rPr>
        <w:t>ωτάται το Σώμα: Γίνεται δεκτό το άρθρο 167 ως έχει;</w:t>
      </w:r>
    </w:p>
    <w:p w14:paraId="42F9270B"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70C"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70D"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70E"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70F"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710"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w:t>
      </w:r>
      <w:r>
        <w:rPr>
          <w:rFonts w:eastAsia="Times New Roman"/>
          <w:szCs w:val="24"/>
        </w:rPr>
        <w:t xml:space="preserve">ό, δεκτό. </w:t>
      </w:r>
    </w:p>
    <w:p w14:paraId="42F92711"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712"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713" w14:textId="77777777" w:rsidR="00BB77B8" w:rsidRDefault="00A714EA">
      <w:pPr>
        <w:spacing w:after="0" w:line="600" w:lineRule="auto"/>
        <w:ind w:firstLine="720"/>
        <w:jc w:val="both"/>
        <w:rPr>
          <w:rFonts w:eastAsia="Times New Roman"/>
          <w:szCs w:val="24"/>
        </w:rPr>
      </w:pPr>
      <w:r>
        <w:rPr>
          <w:rFonts w:eastAsia="Times New Roman"/>
          <w:b/>
          <w:bCs/>
        </w:rPr>
        <w:t>ΠΡΟΕΔΡΕΥΩΝ (</w:t>
      </w:r>
      <w:r>
        <w:rPr>
          <w:rFonts w:eastAsia="Times New Roman"/>
          <w:b/>
          <w:bCs/>
        </w:rPr>
        <w:t>Αναστάσιο</w:t>
      </w:r>
      <w:r>
        <w:rPr>
          <w:rFonts w:eastAsia="Times New Roman"/>
          <w:b/>
          <w:bCs/>
        </w:rPr>
        <w:t>ς Κουράκης):</w:t>
      </w:r>
      <w:r>
        <w:rPr>
          <w:rFonts w:eastAsia="Times New Roman"/>
          <w:b/>
          <w:szCs w:val="24"/>
        </w:rPr>
        <w:t xml:space="preserve"> </w:t>
      </w:r>
      <w:r>
        <w:rPr>
          <w:rFonts w:eastAsia="Times New Roman"/>
          <w:szCs w:val="24"/>
        </w:rPr>
        <w:t xml:space="preserve">Συνεπώς το άρθρο 167 έγινε δεκτό ως έχει κατά πλειοψηφία. </w:t>
      </w:r>
    </w:p>
    <w:p w14:paraId="42F92714"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168 ως έχει;</w:t>
      </w:r>
    </w:p>
    <w:p w14:paraId="42F92715"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716"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717"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718"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719"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71A"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71B"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71C"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71D" w14:textId="77777777" w:rsidR="00BB77B8" w:rsidRDefault="00A714EA">
      <w:pPr>
        <w:spacing w:after="0" w:line="600" w:lineRule="auto"/>
        <w:ind w:firstLine="720"/>
        <w:jc w:val="both"/>
        <w:rPr>
          <w:rFonts w:eastAsia="Times New Roman"/>
          <w:szCs w:val="24"/>
        </w:rPr>
      </w:pPr>
      <w:r>
        <w:rPr>
          <w:rFonts w:eastAsia="Times New Roman"/>
          <w:b/>
          <w:bCs/>
        </w:rPr>
        <w:t>ΠΡΟΕΔΡΕΥΩΝ (</w:t>
      </w:r>
      <w:r>
        <w:rPr>
          <w:rFonts w:eastAsia="Times New Roman"/>
          <w:b/>
          <w:bCs/>
        </w:rPr>
        <w:t>Αναστάσιο</w:t>
      </w:r>
      <w:r>
        <w:rPr>
          <w:rFonts w:eastAsia="Times New Roman"/>
          <w:b/>
          <w:bCs/>
        </w:rPr>
        <w:t>ς Κουράκης):</w:t>
      </w:r>
      <w:r>
        <w:rPr>
          <w:rFonts w:eastAsia="Times New Roman"/>
          <w:b/>
          <w:szCs w:val="24"/>
        </w:rPr>
        <w:t xml:space="preserve"> </w:t>
      </w:r>
      <w:r>
        <w:rPr>
          <w:rFonts w:eastAsia="Times New Roman"/>
          <w:szCs w:val="24"/>
        </w:rPr>
        <w:t xml:space="preserve">Συνεπώς το άρθρο 168 έγινε δεκτό ως έχει κατά πλειοψηφία. </w:t>
      </w:r>
    </w:p>
    <w:p w14:paraId="42F9271E"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169 ως έχει;</w:t>
      </w:r>
    </w:p>
    <w:p w14:paraId="42F9271F"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720"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721"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722"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723"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724"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725"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726"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727" w14:textId="77777777" w:rsidR="00BB77B8" w:rsidRDefault="00A714EA">
      <w:pPr>
        <w:spacing w:after="0" w:line="600" w:lineRule="auto"/>
        <w:ind w:firstLine="720"/>
        <w:jc w:val="both"/>
        <w:rPr>
          <w:rFonts w:eastAsia="Times New Roman"/>
          <w:szCs w:val="24"/>
        </w:rPr>
      </w:pPr>
      <w:r>
        <w:rPr>
          <w:rFonts w:eastAsia="Times New Roman"/>
          <w:b/>
          <w:bCs/>
        </w:rPr>
        <w:t>ΠΡΟΕΔΡΕΥΩΝ (</w:t>
      </w:r>
      <w:r>
        <w:rPr>
          <w:rFonts w:eastAsia="Times New Roman"/>
          <w:b/>
          <w:bCs/>
        </w:rPr>
        <w:t>Αναστάσιο</w:t>
      </w:r>
      <w:r>
        <w:rPr>
          <w:rFonts w:eastAsia="Times New Roman"/>
          <w:b/>
          <w:bCs/>
        </w:rPr>
        <w:t>ς Κουράκης):</w:t>
      </w:r>
      <w:r>
        <w:rPr>
          <w:rFonts w:eastAsia="Times New Roman"/>
          <w:b/>
          <w:szCs w:val="24"/>
        </w:rPr>
        <w:t xml:space="preserve"> </w:t>
      </w:r>
      <w:r>
        <w:rPr>
          <w:rFonts w:eastAsia="Times New Roman"/>
          <w:szCs w:val="24"/>
        </w:rPr>
        <w:t>Συνεπώς το άρθρο 169 έγινε δεκτό ω</w:t>
      </w:r>
      <w:r>
        <w:rPr>
          <w:rFonts w:eastAsia="Times New Roman"/>
          <w:szCs w:val="24"/>
        </w:rPr>
        <w:t xml:space="preserve">ς έχει κατά πλειοψηφία. </w:t>
      </w:r>
    </w:p>
    <w:p w14:paraId="42F92728"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170, όπως τροποποιήθηκε από τον κύριο Υπουργό;</w:t>
      </w:r>
    </w:p>
    <w:p w14:paraId="42F92729"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72A"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72B"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42F9272C"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72D" w14:textId="77777777" w:rsidR="00BB77B8" w:rsidRDefault="00A714EA">
      <w:pPr>
        <w:spacing w:after="0" w:line="600" w:lineRule="auto"/>
        <w:ind w:firstLine="720"/>
        <w:jc w:val="both"/>
        <w:rPr>
          <w:rFonts w:eastAsia="Times New Roman"/>
          <w:szCs w:val="24"/>
        </w:rPr>
      </w:pPr>
      <w:r>
        <w:rPr>
          <w:rFonts w:eastAsia="Times New Roman"/>
          <w:b/>
          <w:szCs w:val="24"/>
        </w:rPr>
        <w:t>ΑΘΑΝΑΣΙΟ</w:t>
      </w:r>
      <w:r>
        <w:rPr>
          <w:rFonts w:eastAsia="Times New Roman"/>
          <w:b/>
          <w:szCs w:val="24"/>
        </w:rPr>
        <w:t xml:space="preserve">Σ ΒΑΡΔΑΛΗΣ: </w:t>
      </w:r>
      <w:r>
        <w:rPr>
          <w:rFonts w:eastAsia="Times New Roman"/>
          <w:szCs w:val="24"/>
        </w:rPr>
        <w:t xml:space="preserve">Κατά πλειοψηφία. </w:t>
      </w:r>
    </w:p>
    <w:p w14:paraId="42F9272E"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72F"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730"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731" w14:textId="77777777" w:rsidR="00BB77B8" w:rsidRDefault="00A714EA">
      <w:pPr>
        <w:spacing w:after="0" w:line="600" w:lineRule="auto"/>
        <w:ind w:firstLine="720"/>
        <w:jc w:val="both"/>
        <w:rPr>
          <w:rFonts w:eastAsia="Times New Roman"/>
          <w:szCs w:val="24"/>
        </w:rPr>
      </w:pPr>
      <w:r>
        <w:rPr>
          <w:rFonts w:eastAsia="Times New Roman"/>
          <w:b/>
          <w:bCs/>
        </w:rPr>
        <w:t>ΠΡΟΕΔΡΕΥΩΝ (</w:t>
      </w:r>
      <w:r>
        <w:rPr>
          <w:rFonts w:eastAsia="Times New Roman"/>
          <w:b/>
          <w:bCs/>
        </w:rPr>
        <w:t>Αναστάσιο</w:t>
      </w:r>
      <w:r>
        <w:rPr>
          <w:rFonts w:eastAsia="Times New Roman"/>
          <w:b/>
          <w:bCs/>
        </w:rPr>
        <w:t>ς Κουράκης):</w:t>
      </w:r>
      <w:r>
        <w:rPr>
          <w:rFonts w:eastAsia="Times New Roman"/>
          <w:b/>
          <w:szCs w:val="24"/>
        </w:rPr>
        <w:t xml:space="preserve"> </w:t>
      </w:r>
      <w:r>
        <w:rPr>
          <w:rFonts w:eastAsia="Times New Roman"/>
          <w:szCs w:val="24"/>
        </w:rPr>
        <w:t xml:space="preserve">Συνεπώς το άρθρο 170 έγινε δεκτό, όπως τροποποιήθηκε από τον κύριο Υπουργό, κατά πλειοψηφία. </w:t>
      </w:r>
    </w:p>
    <w:p w14:paraId="42F92732"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171 ως έχει;</w:t>
      </w:r>
    </w:p>
    <w:p w14:paraId="42F92733"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734"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735"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42F92736"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737"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738"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739"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73A"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73B" w14:textId="77777777" w:rsidR="00BB77B8" w:rsidRDefault="00A714EA">
      <w:pPr>
        <w:spacing w:after="0" w:line="600" w:lineRule="auto"/>
        <w:ind w:firstLine="720"/>
        <w:jc w:val="both"/>
        <w:rPr>
          <w:rFonts w:eastAsia="Times New Roman"/>
          <w:szCs w:val="24"/>
        </w:rPr>
      </w:pPr>
      <w:r>
        <w:rPr>
          <w:rFonts w:eastAsia="Times New Roman"/>
          <w:b/>
          <w:bCs/>
        </w:rPr>
        <w:t>ΠΡΟΕΔΡΕΥΩΝ (</w:t>
      </w:r>
      <w:r>
        <w:rPr>
          <w:rFonts w:eastAsia="Times New Roman"/>
          <w:b/>
          <w:bCs/>
        </w:rPr>
        <w:t>Αναστάσιο</w:t>
      </w:r>
      <w:r>
        <w:rPr>
          <w:rFonts w:eastAsia="Times New Roman"/>
          <w:b/>
          <w:bCs/>
        </w:rPr>
        <w:t>ς Κουράκης):</w:t>
      </w:r>
      <w:r>
        <w:rPr>
          <w:rFonts w:eastAsia="Times New Roman"/>
          <w:b/>
          <w:szCs w:val="24"/>
        </w:rPr>
        <w:t xml:space="preserve"> </w:t>
      </w:r>
      <w:r>
        <w:rPr>
          <w:rFonts w:eastAsia="Times New Roman"/>
          <w:szCs w:val="24"/>
        </w:rPr>
        <w:t xml:space="preserve">Συνεπώς το άρθρο 171 έγινε δεκτό ως έχει κατά πλειοψηφία. </w:t>
      </w:r>
    </w:p>
    <w:p w14:paraId="42F9273C"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172 ως έχει;</w:t>
      </w:r>
    </w:p>
    <w:p w14:paraId="42F9273D"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w:t>
      </w:r>
      <w:r>
        <w:rPr>
          <w:rFonts w:eastAsia="Times New Roman"/>
          <w:szCs w:val="24"/>
        </w:rPr>
        <w:t xml:space="preserve">τό, δεκτό. </w:t>
      </w:r>
    </w:p>
    <w:p w14:paraId="42F9273E"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73F"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42F92740"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741"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742"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743"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744"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745" w14:textId="77777777" w:rsidR="00BB77B8" w:rsidRDefault="00A714EA">
      <w:pPr>
        <w:spacing w:after="0" w:line="600" w:lineRule="auto"/>
        <w:ind w:firstLine="720"/>
        <w:jc w:val="both"/>
        <w:rPr>
          <w:rFonts w:eastAsia="Times New Roman"/>
          <w:szCs w:val="24"/>
        </w:rPr>
      </w:pPr>
      <w:r>
        <w:rPr>
          <w:rFonts w:eastAsia="Times New Roman"/>
          <w:b/>
          <w:bCs/>
        </w:rPr>
        <w:t xml:space="preserve">ΠΡΟΕΔΡΕΥΩΝ </w:t>
      </w:r>
      <w:r>
        <w:rPr>
          <w:rFonts w:eastAsia="Times New Roman"/>
          <w:b/>
          <w:bCs/>
        </w:rPr>
        <w:t>(</w:t>
      </w:r>
      <w:r>
        <w:rPr>
          <w:rFonts w:eastAsia="Times New Roman"/>
          <w:b/>
          <w:bCs/>
        </w:rPr>
        <w:t>Αναστάσιο</w:t>
      </w:r>
      <w:r>
        <w:rPr>
          <w:rFonts w:eastAsia="Times New Roman"/>
          <w:b/>
          <w:bCs/>
        </w:rPr>
        <w:t>ς Κουράκης):</w:t>
      </w:r>
      <w:r>
        <w:rPr>
          <w:rFonts w:eastAsia="Times New Roman"/>
          <w:b/>
          <w:szCs w:val="24"/>
        </w:rPr>
        <w:t xml:space="preserve"> </w:t>
      </w:r>
      <w:r>
        <w:rPr>
          <w:rFonts w:eastAsia="Times New Roman"/>
          <w:szCs w:val="24"/>
        </w:rPr>
        <w:t xml:space="preserve">Συνεπώς το άρθρο 172 έγινε δεκτό ως έχει κατά πλειοψηφία. </w:t>
      </w:r>
    </w:p>
    <w:p w14:paraId="42F92746"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173 ως έχει;</w:t>
      </w:r>
    </w:p>
    <w:p w14:paraId="42F92747"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748"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749"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74A"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w:t>
      </w:r>
      <w:r>
        <w:rPr>
          <w:rFonts w:eastAsia="Times New Roman"/>
          <w:b/>
          <w:szCs w:val="24"/>
        </w:rPr>
        <w:t xml:space="preserve">ΜΑΝΙΑΤΗΣ: </w:t>
      </w:r>
      <w:r>
        <w:rPr>
          <w:rFonts w:eastAsia="Times New Roman"/>
          <w:szCs w:val="24"/>
        </w:rPr>
        <w:t xml:space="preserve">Δεκτό, δεκτό. </w:t>
      </w:r>
    </w:p>
    <w:p w14:paraId="42F9274B"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74C"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74D"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74E"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74F" w14:textId="77777777" w:rsidR="00BB77B8" w:rsidRDefault="00A714EA">
      <w:pPr>
        <w:spacing w:after="0" w:line="600" w:lineRule="auto"/>
        <w:ind w:firstLine="720"/>
        <w:jc w:val="both"/>
        <w:rPr>
          <w:rFonts w:eastAsia="Times New Roman"/>
          <w:szCs w:val="24"/>
        </w:rPr>
      </w:pPr>
      <w:r>
        <w:rPr>
          <w:rFonts w:eastAsia="Times New Roman"/>
          <w:b/>
          <w:bCs/>
        </w:rPr>
        <w:t>ΠΡΟΕΔΡΕΥΩΝ (</w:t>
      </w:r>
      <w:r>
        <w:rPr>
          <w:rFonts w:eastAsia="Times New Roman"/>
          <w:b/>
          <w:bCs/>
        </w:rPr>
        <w:t>Αναστάσιο</w:t>
      </w:r>
      <w:r>
        <w:rPr>
          <w:rFonts w:eastAsia="Times New Roman"/>
          <w:b/>
          <w:bCs/>
        </w:rPr>
        <w:t>ς Κουράκης):</w:t>
      </w:r>
      <w:r>
        <w:rPr>
          <w:rFonts w:eastAsia="Times New Roman"/>
          <w:b/>
          <w:szCs w:val="24"/>
        </w:rPr>
        <w:t xml:space="preserve"> </w:t>
      </w:r>
      <w:r>
        <w:rPr>
          <w:rFonts w:eastAsia="Times New Roman"/>
          <w:szCs w:val="24"/>
        </w:rPr>
        <w:t xml:space="preserve">Συνεπώς το άρθρο 173 έγινε δεκτό ως έχει κατά πλειοψηφία. </w:t>
      </w:r>
    </w:p>
    <w:p w14:paraId="42F92750"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174 ως έχει;</w:t>
      </w:r>
    </w:p>
    <w:p w14:paraId="42F92751"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752"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753"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42F92754"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755"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756"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757"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758"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759" w14:textId="77777777" w:rsidR="00BB77B8" w:rsidRDefault="00A714EA">
      <w:pPr>
        <w:spacing w:after="0" w:line="600" w:lineRule="auto"/>
        <w:ind w:firstLine="720"/>
        <w:jc w:val="both"/>
        <w:rPr>
          <w:rFonts w:eastAsia="Times New Roman"/>
          <w:szCs w:val="24"/>
        </w:rPr>
      </w:pPr>
      <w:r>
        <w:rPr>
          <w:rFonts w:eastAsia="Times New Roman"/>
          <w:b/>
          <w:bCs/>
        </w:rPr>
        <w:t>ΠΡΟΕΔΡΕΥΩΝ (</w:t>
      </w:r>
      <w:r>
        <w:rPr>
          <w:rFonts w:eastAsia="Times New Roman"/>
          <w:b/>
          <w:bCs/>
        </w:rPr>
        <w:t>Αναστάσιο</w:t>
      </w:r>
      <w:r>
        <w:rPr>
          <w:rFonts w:eastAsia="Times New Roman"/>
          <w:b/>
          <w:bCs/>
        </w:rPr>
        <w:t>ς Κουράκης):</w:t>
      </w:r>
      <w:r>
        <w:rPr>
          <w:rFonts w:eastAsia="Times New Roman"/>
          <w:b/>
          <w:szCs w:val="24"/>
        </w:rPr>
        <w:t xml:space="preserve"> </w:t>
      </w:r>
      <w:r>
        <w:rPr>
          <w:rFonts w:eastAsia="Times New Roman"/>
          <w:szCs w:val="24"/>
        </w:rPr>
        <w:t xml:space="preserve">Συνεπώς το άρθρο 174 έγινε δεκτό ως έχει κατά πλειοψηφία. </w:t>
      </w:r>
    </w:p>
    <w:p w14:paraId="42F9275A"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175 ως έχει;</w:t>
      </w:r>
    </w:p>
    <w:p w14:paraId="42F9275B"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w:t>
      </w:r>
      <w:r>
        <w:rPr>
          <w:rFonts w:eastAsia="Times New Roman"/>
          <w:szCs w:val="24"/>
        </w:rPr>
        <w:t xml:space="preserve">τό, δεκτό. </w:t>
      </w:r>
    </w:p>
    <w:p w14:paraId="42F9275C"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75D"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42F9275E"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75F"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760"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761"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762"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763" w14:textId="77777777" w:rsidR="00BB77B8" w:rsidRDefault="00A714EA">
      <w:pPr>
        <w:spacing w:after="0" w:line="600" w:lineRule="auto"/>
        <w:ind w:firstLine="720"/>
        <w:jc w:val="both"/>
        <w:rPr>
          <w:rFonts w:eastAsia="Times New Roman"/>
          <w:szCs w:val="24"/>
        </w:rPr>
      </w:pPr>
      <w:r>
        <w:rPr>
          <w:rFonts w:eastAsia="Times New Roman"/>
          <w:b/>
          <w:bCs/>
        </w:rPr>
        <w:t xml:space="preserve">ΠΡΟΕΔΡΕΥΩΝ </w:t>
      </w:r>
      <w:r>
        <w:rPr>
          <w:rFonts w:eastAsia="Times New Roman"/>
          <w:b/>
          <w:bCs/>
        </w:rPr>
        <w:t>(</w:t>
      </w:r>
      <w:r>
        <w:rPr>
          <w:rFonts w:eastAsia="Times New Roman"/>
          <w:b/>
          <w:bCs/>
        </w:rPr>
        <w:t>Αναστάσιο</w:t>
      </w:r>
      <w:r>
        <w:rPr>
          <w:rFonts w:eastAsia="Times New Roman"/>
          <w:b/>
          <w:bCs/>
        </w:rPr>
        <w:t>ς Κουράκης):</w:t>
      </w:r>
      <w:r>
        <w:rPr>
          <w:rFonts w:eastAsia="Times New Roman"/>
          <w:b/>
          <w:szCs w:val="24"/>
        </w:rPr>
        <w:t xml:space="preserve"> </w:t>
      </w:r>
      <w:r>
        <w:rPr>
          <w:rFonts w:eastAsia="Times New Roman"/>
          <w:szCs w:val="24"/>
        </w:rPr>
        <w:t xml:space="preserve">Συνεπώς το άρθρο 175 έγινε δεκτό ως έχει κατά πλειοψηφία. </w:t>
      </w:r>
    </w:p>
    <w:p w14:paraId="42F92764"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176 ως έχει;</w:t>
      </w:r>
    </w:p>
    <w:p w14:paraId="42F92765"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766"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767"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768"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769"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76A"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76B"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76C"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76D" w14:textId="77777777" w:rsidR="00BB77B8" w:rsidRDefault="00A714EA">
      <w:pPr>
        <w:spacing w:after="0" w:line="600" w:lineRule="auto"/>
        <w:ind w:firstLine="720"/>
        <w:jc w:val="both"/>
        <w:rPr>
          <w:rFonts w:eastAsia="Times New Roman"/>
          <w:szCs w:val="24"/>
        </w:rPr>
      </w:pPr>
      <w:r>
        <w:rPr>
          <w:rFonts w:eastAsia="Times New Roman"/>
          <w:b/>
          <w:bCs/>
        </w:rPr>
        <w:t>ΠΡΟΕΔΡΕΥΩΝ (</w:t>
      </w:r>
      <w:r>
        <w:rPr>
          <w:rFonts w:eastAsia="Times New Roman"/>
          <w:b/>
          <w:bCs/>
        </w:rPr>
        <w:t>Αναστάσιο</w:t>
      </w:r>
      <w:r>
        <w:rPr>
          <w:rFonts w:eastAsia="Times New Roman"/>
          <w:b/>
          <w:bCs/>
        </w:rPr>
        <w:t>ς Κουράκης):</w:t>
      </w:r>
      <w:r>
        <w:rPr>
          <w:rFonts w:eastAsia="Times New Roman"/>
          <w:b/>
          <w:szCs w:val="24"/>
        </w:rPr>
        <w:t xml:space="preserve"> </w:t>
      </w:r>
      <w:r>
        <w:rPr>
          <w:rFonts w:eastAsia="Times New Roman"/>
          <w:szCs w:val="24"/>
        </w:rPr>
        <w:t>Συνεπώς το άρθρο 176 έγινε δεκτό ως έχει κατά πλειοψ</w:t>
      </w:r>
      <w:r>
        <w:rPr>
          <w:rFonts w:eastAsia="Times New Roman"/>
          <w:szCs w:val="24"/>
        </w:rPr>
        <w:t xml:space="preserve">ηφία. </w:t>
      </w:r>
    </w:p>
    <w:p w14:paraId="42F9276E"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177 ως έχει;</w:t>
      </w:r>
    </w:p>
    <w:p w14:paraId="42F9276F"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770"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771"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772"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773"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774"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775"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776"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777" w14:textId="77777777" w:rsidR="00BB77B8" w:rsidRDefault="00A714EA">
      <w:pPr>
        <w:spacing w:after="0" w:line="600" w:lineRule="auto"/>
        <w:ind w:firstLine="720"/>
        <w:jc w:val="both"/>
        <w:rPr>
          <w:rFonts w:eastAsia="Times New Roman"/>
          <w:szCs w:val="24"/>
        </w:rPr>
      </w:pPr>
      <w:r>
        <w:rPr>
          <w:rFonts w:eastAsia="Times New Roman"/>
          <w:b/>
          <w:bCs/>
        </w:rPr>
        <w:t>ΠΡΟΕΔΡΕΥΩΝ (</w:t>
      </w:r>
      <w:r>
        <w:rPr>
          <w:rFonts w:eastAsia="Times New Roman"/>
          <w:b/>
          <w:bCs/>
        </w:rPr>
        <w:t>Αναστάσιο</w:t>
      </w:r>
      <w:r>
        <w:rPr>
          <w:rFonts w:eastAsia="Times New Roman"/>
          <w:b/>
          <w:bCs/>
        </w:rPr>
        <w:t>ς Κουράκης):</w:t>
      </w:r>
      <w:r>
        <w:rPr>
          <w:rFonts w:eastAsia="Times New Roman"/>
          <w:b/>
          <w:szCs w:val="24"/>
        </w:rPr>
        <w:t xml:space="preserve"> </w:t>
      </w:r>
      <w:r>
        <w:rPr>
          <w:rFonts w:eastAsia="Times New Roman"/>
          <w:szCs w:val="24"/>
        </w:rPr>
        <w:t xml:space="preserve">Συνεπώς το άρθρο 177 έγινε δεκτό ως έχει κατά πλειοψηφία. </w:t>
      </w:r>
    </w:p>
    <w:p w14:paraId="42F92778"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178 ως έχει;</w:t>
      </w:r>
    </w:p>
    <w:p w14:paraId="42F92779"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w:t>
      </w:r>
      <w:r>
        <w:rPr>
          <w:rFonts w:eastAsia="Times New Roman"/>
          <w:b/>
          <w:szCs w:val="24"/>
        </w:rPr>
        <w:t xml:space="preserve">ΚΑΡΑΝΑΣΤΑΣΗΣ: </w:t>
      </w:r>
      <w:r>
        <w:rPr>
          <w:rFonts w:eastAsia="Times New Roman"/>
          <w:szCs w:val="24"/>
        </w:rPr>
        <w:t xml:space="preserve">Δεκτό, δεκτό. </w:t>
      </w:r>
    </w:p>
    <w:p w14:paraId="42F9277A"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77B"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77C"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77D"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77E"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77F"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780"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b/>
          <w:szCs w:val="24"/>
        </w:rPr>
        <w:t xml:space="preserve"> </w:t>
      </w:r>
      <w:r>
        <w:rPr>
          <w:rFonts w:eastAsia="Times New Roman"/>
          <w:szCs w:val="24"/>
        </w:rPr>
        <w:t xml:space="preserve">Δεκτό, δεκτό. </w:t>
      </w:r>
    </w:p>
    <w:p w14:paraId="42F92781" w14:textId="77777777" w:rsidR="00BB77B8" w:rsidRDefault="00A714EA">
      <w:pPr>
        <w:spacing w:after="0" w:line="600" w:lineRule="auto"/>
        <w:ind w:firstLine="720"/>
        <w:jc w:val="both"/>
        <w:rPr>
          <w:rFonts w:eastAsia="Times New Roman"/>
          <w:szCs w:val="24"/>
        </w:rPr>
      </w:pPr>
      <w:r>
        <w:rPr>
          <w:rFonts w:eastAsia="Times New Roman"/>
          <w:b/>
          <w:bCs/>
        </w:rPr>
        <w:t>ΠΡΟΕΔΡΕΥΩΝ (</w:t>
      </w:r>
      <w:r>
        <w:rPr>
          <w:rFonts w:eastAsia="Times New Roman"/>
          <w:b/>
          <w:bCs/>
        </w:rPr>
        <w:t>Αναστάσιο</w:t>
      </w:r>
      <w:r>
        <w:rPr>
          <w:rFonts w:eastAsia="Times New Roman"/>
          <w:b/>
          <w:bCs/>
        </w:rPr>
        <w:t>ς Κουράκης):</w:t>
      </w:r>
      <w:r>
        <w:rPr>
          <w:rFonts w:eastAsia="Times New Roman"/>
          <w:b/>
          <w:szCs w:val="24"/>
        </w:rPr>
        <w:t xml:space="preserve"> </w:t>
      </w:r>
      <w:r>
        <w:rPr>
          <w:rFonts w:eastAsia="Times New Roman"/>
          <w:szCs w:val="24"/>
        </w:rPr>
        <w:t xml:space="preserve">Συνεπώς το άρθρο 178 έγινε δεκτό ως έχει κατά πλειοψηφία. </w:t>
      </w:r>
    </w:p>
    <w:p w14:paraId="42F92782"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179 ως έχει;</w:t>
      </w:r>
    </w:p>
    <w:p w14:paraId="42F92783"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784"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785"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42F92786"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Παρών. </w:t>
      </w:r>
    </w:p>
    <w:p w14:paraId="42F92787"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788"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Παρών. </w:t>
      </w:r>
    </w:p>
    <w:p w14:paraId="42F92789"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78A"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78B" w14:textId="77777777" w:rsidR="00BB77B8" w:rsidRDefault="00A714EA">
      <w:pPr>
        <w:spacing w:after="0" w:line="600" w:lineRule="auto"/>
        <w:ind w:firstLine="720"/>
        <w:jc w:val="both"/>
        <w:rPr>
          <w:rFonts w:eastAsia="Times New Roman"/>
          <w:szCs w:val="24"/>
        </w:rPr>
      </w:pPr>
      <w:r>
        <w:rPr>
          <w:rFonts w:eastAsia="Times New Roman"/>
          <w:b/>
          <w:bCs/>
        </w:rPr>
        <w:t>ΠΡΟΕΔΡΕΥΩΝ (</w:t>
      </w:r>
      <w:r>
        <w:rPr>
          <w:rFonts w:eastAsia="Times New Roman"/>
          <w:b/>
          <w:bCs/>
        </w:rPr>
        <w:t>Αναστάσιο</w:t>
      </w:r>
      <w:r>
        <w:rPr>
          <w:rFonts w:eastAsia="Times New Roman"/>
          <w:b/>
          <w:bCs/>
        </w:rPr>
        <w:t>ς Κουράκης):</w:t>
      </w:r>
      <w:r>
        <w:rPr>
          <w:rFonts w:eastAsia="Times New Roman"/>
          <w:b/>
          <w:szCs w:val="24"/>
        </w:rPr>
        <w:t xml:space="preserve"> </w:t>
      </w:r>
      <w:r>
        <w:rPr>
          <w:rFonts w:eastAsia="Times New Roman"/>
          <w:szCs w:val="24"/>
        </w:rPr>
        <w:t>Συνεπώς</w:t>
      </w:r>
      <w:r>
        <w:rPr>
          <w:rFonts w:eastAsia="Times New Roman"/>
          <w:szCs w:val="24"/>
        </w:rPr>
        <w:t xml:space="preserve"> το άρθρο 179 έγινε δεκτό ως έχει κατά πλειοψηφία. </w:t>
      </w:r>
    </w:p>
    <w:p w14:paraId="42F9278C"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180 ως έχει;</w:t>
      </w:r>
    </w:p>
    <w:p w14:paraId="42F9278D"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78E"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78F"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790"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791" w14:textId="77777777" w:rsidR="00BB77B8" w:rsidRDefault="00A714EA">
      <w:pPr>
        <w:spacing w:after="0" w:line="600" w:lineRule="auto"/>
        <w:ind w:firstLine="720"/>
        <w:jc w:val="both"/>
        <w:rPr>
          <w:rFonts w:eastAsia="Times New Roman"/>
          <w:szCs w:val="24"/>
        </w:rPr>
      </w:pPr>
      <w:r>
        <w:rPr>
          <w:rFonts w:eastAsia="Times New Roman"/>
          <w:b/>
          <w:szCs w:val="24"/>
        </w:rPr>
        <w:t>ΑΘΑΝΑ</w:t>
      </w:r>
      <w:r>
        <w:rPr>
          <w:rFonts w:eastAsia="Times New Roman"/>
          <w:b/>
          <w:szCs w:val="24"/>
        </w:rPr>
        <w:t xml:space="preserve">ΣΙΟΣ ΒΑΡΔΑΛΗΣ: </w:t>
      </w:r>
      <w:r>
        <w:rPr>
          <w:rFonts w:eastAsia="Times New Roman"/>
          <w:szCs w:val="24"/>
        </w:rPr>
        <w:t xml:space="preserve">Κατά πλειοψηφία. </w:t>
      </w:r>
    </w:p>
    <w:p w14:paraId="42F92792"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793"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794"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795" w14:textId="77777777" w:rsidR="00BB77B8" w:rsidRDefault="00A714EA">
      <w:pPr>
        <w:spacing w:after="0" w:line="600" w:lineRule="auto"/>
        <w:ind w:firstLine="720"/>
        <w:jc w:val="both"/>
        <w:rPr>
          <w:rFonts w:eastAsia="Times New Roman"/>
          <w:szCs w:val="24"/>
        </w:rPr>
      </w:pPr>
      <w:r>
        <w:rPr>
          <w:rFonts w:eastAsia="Times New Roman"/>
          <w:b/>
          <w:bCs/>
        </w:rPr>
        <w:t>ΠΡΟΕΔΡΕΥΩΝ (</w:t>
      </w:r>
      <w:r>
        <w:rPr>
          <w:rFonts w:eastAsia="Times New Roman"/>
          <w:b/>
          <w:bCs/>
        </w:rPr>
        <w:t>Αναστάσιο</w:t>
      </w:r>
      <w:r>
        <w:rPr>
          <w:rFonts w:eastAsia="Times New Roman"/>
          <w:b/>
          <w:bCs/>
        </w:rPr>
        <w:t>ς Κουράκης):</w:t>
      </w:r>
      <w:r>
        <w:rPr>
          <w:rFonts w:eastAsia="Times New Roman"/>
          <w:b/>
          <w:szCs w:val="24"/>
        </w:rPr>
        <w:t xml:space="preserve"> </w:t>
      </w:r>
      <w:r>
        <w:rPr>
          <w:rFonts w:eastAsia="Times New Roman"/>
          <w:szCs w:val="24"/>
        </w:rPr>
        <w:t xml:space="preserve">Συνεπώς το άρθρο 180 έγινε δεκτό ως έχει κατά πλειοψηφία. </w:t>
      </w:r>
    </w:p>
    <w:p w14:paraId="42F92796"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w:t>
      </w:r>
      <w:r>
        <w:rPr>
          <w:rFonts w:eastAsia="Times New Roman"/>
          <w:szCs w:val="24"/>
        </w:rPr>
        <w:t xml:space="preserve"> το άρθρο 181 ως έχει;</w:t>
      </w:r>
    </w:p>
    <w:p w14:paraId="42F92797"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798"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799"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79A"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Παρών. </w:t>
      </w:r>
    </w:p>
    <w:p w14:paraId="42F9279B"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79C"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Παρών. </w:t>
      </w:r>
    </w:p>
    <w:p w14:paraId="42F9279D"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79E"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79F" w14:textId="77777777" w:rsidR="00BB77B8" w:rsidRDefault="00A714EA">
      <w:pPr>
        <w:spacing w:after="0" w:line="600" w:lineRule="auto"/>
        <w:ind w:firstLine="720"/>
        <w:jc w:val="both"/>
        <w:rPr>
          <w:rFonts w:eastAsia="Times New Roman"/>
          <w:szCs w:val="24"/>
        </w:rPr>
      </w:pPr>
      <w:r>
        <w:rPr>
          <w:rFonts w:eastAsia="Times New Roman"/>
          <w:b/>
          <w:bCs/>
        </w:rPr>
        <w:t>ΠΡΟΕΔΡΕΥΩΝ (</w:t>
      </w:r>
      <w:r>
        <w:rPr>
          <w:rFonts w:eastAsia="Times New Roman"/>
          <w:b/>
          <w:bCs/>
        </w:rPr>
        <w:t>Αναστάσιο</w:t>
      </w:r>
      <w:r>
        <w:rPr>
          <w:rFonts w:eastAsia="Times New Roman"/>
          <w:b/>
          <w:bCs/>
        </w:rPr>
        <w:t>ς Κουράκης):</w:t>
      </w:r>
      <w:r>
        <w:rPr>
          <w:rFonts w:eastAsia="Times New Roman"/>
          <w:b/>
          <w:szCs w:val="24"/>
        </w:rPr>
        <w:t xml:space="preserve"> </w:t>
      </w:r>
      <w:r>
        <w:rPr>
          <w:rFonts w:eastAsia="Times New Roman"/>
          <w:szCs w:val="24"/>
        </w:rPr>
        <w:t xml:space="preserve">Συνεπώς το άρθρο 181 έγινε δεκτό ως έχει κατά πλειοψηφία. </w:t>
      </w:r>
    </w:p>
    <w:p w14:paraId="42F927A0"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182 ως έχει;</w:t>
      </w:r>
    </w:p>
    <w:p w14:paraId="42F927A1"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7A2"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Δεκτό</w:t>
      </w:r>
      <w:r>
        <w:rPr>
          <w:rFonts w:eastAsia="Times New Roman"/>
          <w:szCs w:val="24"/>
        </w:rPr>
        <w:t xml:space="preserve">, δεκτό. </w:t>
      </w:r>
    </w:p>
    <w:p w14:paraId="42F927A3"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7A4"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7A5"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7A6"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7A7"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7A8"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7A9" w14:textId="77777777" w:rsidR="00BB77B8" w:rsidRDefault="00A714EA">
      <w:pPr>
        <w:spacing w:after="0" w:line="600" w:lineRule="auto"/>
        <w:ind w:firstLine="720"/>
        <w:jc w:val="both"/>
        <w:rPr>
          <w:rFonts w:eastAsia="Times New Roman"/>
          <w:szCs w:val="24"/>
        </w:rPr>
      </w:pPr>
      <w:r>
        <w:rPr>
          <w:rFonts w:eastAsia="Times New Roman"/>
          <w:b/>
          <w:bCs/>
        </w:rPr>
        <w:t>ΠΡΟΕΔΡΕΥΩΝ (</w:t>
      </w:r>
      <w:r>
        <w:rPr>
          <w:rFonts w:eastAsia="Times New Roman"/>
          <w:b/>
          <w:bCs/>
        </w:rPr>
        <w:t>Αναστάσιο</w:t>
      </w:r>
      <w:r>
        <w:rPr>
          <w:rFonts w:eastAsia="Times New Roman"/>
          <w:b/>
          <w:bCs/>
        </w:rPr>
        <w:t>ς Κουράκης):</w:t>
      </w:r>
      <w:r>
        <w:rPr>
          <w:rFonts w:eastAsia="Times New Roman"/>
          <w:b/>
          <w:szCs w:val="24"/>
        </w:rPr>
        <w:t xml:space="preserve"> </w:t>
      </w:r>
      <w:r>
        <w:rPr>
          <w:rFonts w:eastAsia="Times New Roman"/>
          <w:szCs w:val="24"/>
        </w:rPr>
        <w:t xml:space="preserve">Συνεπώς το άρθρο 182 έγινε δεκτό ως έχει κατά πλειοψηφία. </w:t>
      </w:r>
    </w:p>
    <w:p w14:paraId="42F927AA"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183 ως έχει;</w:t>
      </w:r>
    </w:p>
    <w:p w14:paraId="42F927AB"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7AC"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7AD"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7AE"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r>
        <w:rPr>
          <w:rFonts w:eastAsia="Times New Roman"/>
          <w:szCs w:val="24"/>
        </w:rPr>
        <w:t xml:space="preserve"> </w:t>
      </w:r>
    </w:p>
    <w:p w14:paraId="42F927AF"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7B0"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7B1"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7B2"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7B3" w14:textId="77777777" w:rsidR="00BB77B8" w:rsidRDefault="00A714EA">
      <w:pPr>
        <w:spacing w:after="0" w:line="600" w:lineRule="auto"/>
        <w:ind w:firstLine="720"/>
        <w:jc w:val="both"/>
        <w:rPr>
          <w:rFonts w:eastAsia="Times New Roman"/>
          <w:szCs w:val="24"/>
        </w:rPr>
      </w:pPr>
      <w:r>
        <w:rPr>
          <w:rFonts w:eastAsia="Times New Roman"/>
          <w:b/>
          <w:bCs/>
        </w:rPr>
        <w:t>ΠΡΟΕΔΡΕΥΩΝ (</w:t>
      </w:r>
      <w:r>
        <w:rPr>
          <w:rFonts w:eastAsia="Times New Roman"/>
          <w:b/>
          <w:bCs/>
        </w:rPr>
        <w:t>Αναστάσιο</w:t>
      </w:r>
      <w:r>
        <w:rPr>
          <w:rFonts w:eastAsia="Times New Roman"/>
          <w:b/>
          <w:bCs/>
        </w:rPr>
        <w:t>ς Κουράκης):</w:t>
      </w:r>
      <w:r>
        <w:rPr>
          <w:rFonts w:eastAsia="Times New Roman"/>
          <w:b/>
          <w:szCs w:val="24"/>
        </w:rPr>
        <w:t xml:space="preserve"> </w:t>
      </w:r>
      <w:r>
        <w:rPr>
          <w:rFonts w:eastAsia="Times New Roman"/>
          <w:szCs w:val="24"/>
        </w:rPr>
        <w:t xml:space="preserve">Συνεπώς το άρθρο 183 έγινε δεκτό ως έχει κατά πλειοψηφία. </w:t>
      </w:r>
    </w:p>
    <w:p w14:paraId="42F927B4"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w:t>
      </w:r>
      <w:r>
        <w:rPr>
          <w:rFonts w:eastAsia="Times New Roman"/>
          <w:szCs w:val="24"/>
        </w:rPr>
        <w:t>ι δεκτό το άρθρο 184 ως έχει;</w:t>
      </w:r>
    </w:p>
    <w:p w14:paraId="42F927B5"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7B6"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7B7"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7B8"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7B9"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7BA"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7BB"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7BC"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7BD" w14:textId="77777777" w:rsidR="00BB77B8" w:rsidRDefault="00A714EA">
      <w:pPr>
        <w:spacing w:after="0" w:line="600" w:lineRule="auto"/>
        <w:ind w:firstLine="720"/>
        <w:jc w:val="both"/>
        <w:rPr>
          <w:rFonts w:eastAsia="Times New Roman"/>
          <w:szCs w:val="24"/>
        </w:rPr>
      </w:pPr>
      <w:r>
        <w:rPr>
          <w:rFonts w:eastAsia="Times New Roman"/>
          <w:b/>
          <w:bCs/>
        </w:rPr>
        <w:t>ΠΡΟΕΔΡΕΥΩΝ (</w:t>
      </w:r>
      <w:r>
        <w:rPr>
          <w:rFonts w:eastAsia="Times New Roman"/>
          <w:b/>
          <w:bCs/>
        </w:rPr>
        <w:t>Αναστάσιο</w:t>
      </w:r>
      <w:r>
        <w:rPr>
          <w:rFonts w:eastAsia="Times New Roman"/>
          <w:b/>
          <w:bCs/>
        </w:rPr>
        <w:t>ς Κουράκης):</w:t>
      </w:r>
      <w:r>
        <w:rPr>
          <w:rFonts w:eastAsia="Times New Roman"/>
          <w:b/>
          <w:szCs w:val="24"/>
        </w:rPr>
        <w:t xml:space="preserve"> </w:t>
      </w:r>
      <w:r>
        <w:rPr>
          <w:rFonts w:eastAsia="Times New Roman"/>
          <w:szCs w:val="24"/>
        </w:rPr>
        <w:t xml:space="preserve">Συνεπώς το άρθρο 184 έγινε δεκτό ως έχει κατά πλειοψηφία. </w:t>
      </w:r>
    </w:p>
    <w:p w14:paraId="42F927BE"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185 ως έχει;</w:t>
      </w:r>
    </w:p>
    <w:p w14:paraId="42F927BF"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7C0"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w:t>
      </w:r>
      <w:r>
        <w:rPr>
          <w:rFonts w:eastAsia="Times New Roman"/>
          <w:b/>
          <w:szCs w:val="24"/>
        </w:rPr>
        <w:t xml:space="preserve">ΝΝΗΣ ΒΡΟΥΤΣΗΣ: </w:t>
      </w:r>
      <w:r>
        <w:rPr>
          <w:rFonts w:eastAsia="Times New Roman"/>
          <w:szCs w:val="24"/>
        </w:rPr>
        <w:t xml:space="preserve">Δεκτό, δεκτό. </w:t>
      </w:r>
    </w:p>
    <w:p w14:paraId="42F927C1"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42F927C2"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7C3"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7C4"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7C5"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7C6"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7C7" w14:textId="77777777" w:rsidR="00BB77B8" w:rsidRDefault="00A714EA">
      <w:pPr>
        <w:spacing w:after="0" w:line="600" w:lineRule="auto"/>
        <w:ind w:firstLine="720"/>
        <w:jc w:val="both"/>
        <w:rPr>
          <w:rFonts w:eastAsia="Times New Roman"/>
          <w:szCs w:val="24"/>
        </w:rPr>
      </w:pPr>
      <w:r>
        <w:rPr>
          <w:rFonts w:eastAsia="Times New Roman"/>
          <w:b/>
          <w:bCs/>
        </w:rPr>
        <w:t>ΠΡΟΕΔΡΕΥΩΝ (</w:t>
      </w:r>
      <w:r>
        <w:rPr>
          <w:rFonts w:eastAsia="Times New Roman"/>
          <w:b/>
          <w:bCs/>
        </w:rPr>
        <w:t>Αναστάσιο</w:t>
      </w:r>
      <w:r>
        <w:rPr>
          <w:rFonts w:eastAsia="Times New Roman"/>
          <w:b/>
          <w:bCs/>
        </w:rPr>
        <w:t xml:space="preserve">ς </w:t>
      </w:r>
      <w:r>
        <w:rPr>
          <w:rFonts w:eastAsia="Times New Roman"/>
          <w:b/>
          <w:bCs/>
        </w:rPr>
        <w:t>Κουράκης):</w:t>
      </w:r>
      <w:r>
        <w:rPr>
          <w:rFonts w:eastAsia="Times New Roman"/>
          <w:b/>
          <w:szCs w:val="24"/>
        </w:rPr>
        <w:t xml:space="preserve"> </w:t>
      </w:r>
      <w:r>
        <w:rPr>
          <w:rFonts w:eastAsia="Times New Roman"/>
          <w:szCs w:val="24"/>
        </w:rPr>
        <w:t xml:space="preserve">Συνεπώς το άρθρο 185 έγινε δεκτό ως έχει κατά πλειοψηφία. </w:t>
      </w:r>
    </w:p>
    <w:p w14:paraId="42F927C8"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186 ως έχει;</w:t>
      </w:r>
    </w:p>
    <w:p w14:paraId="42F927C9"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7CA"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7CB"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7CC"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w:t>
      </w:r>
      <w:r>
        <w:rPr>
          <w:rFonts w:eastAsia="Times New Roman"/>
          <w:szCs w:val="24"/>
        </w:rPr>
        <w:t xml:space="preserve">κτό, δεκτό. </w:t>
      </w:r>
    </w:p>
    <w:p w14:paraId="42F927CD"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7CE"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7CF"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7D0"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7D1" w14:textId="77777777" w:rsidR="00BB77B8" w:rsidRDefault="00A714EA">
      <w:pPr>
        <w:spacing w:after="0" w:line="600" w:lineRule="auto"/>
        <w:ind w:firstLine="720"/>
        <w:jc w:val="both"/>
        <w:rPr>
          <w:rFonts w:eastAsia="Times New Roman"/>
          <w:szCs w:val="24"/>
        </w:rPr>
      </w:pPr>
      <w:r>
        <w:rPr>
          <w:rFonts w:eastAsia="Times New Roman"/>
          <w:b/>
          <w:bCs/>
        </w:rPr>
        <w:t>ΠΡΟΕΔΡΕΥΩΝ (</w:t>
      </w:r>
      <w:r>
        <w:rPr>
          <w:rFonts w:eastAsia="Times New Roman"/>
          <w:b/>
          <w:bCs/>
        </w:rPr>
        <w:t>Αναστάσιο</w:t>
      </w:r>
      <w:r>
        <w:rPr>
          <w:rFonts w:eastAsia="Times New Roman"/>
          <w:b/>
          <w:bCs/>
        </w:rPr>
        <w:t>ς Κουράκης):</w:t>
      </w:r>
      <w:r>
        <w:rPr>
          <w:rFonts w:eastAsia="Times New Roman"/>
          <w:b/>
          <w:szCs w:val="24"/>
        </w:rPr>
        <w:t xml:space="preserve"> </w:t>
      </w:r>
      <w:r>
        <w:rPr>
          <w:rFonts w:eastAsia="Times New Roman"/>
          <w:szCs w:val="24"/>
        </w:rPr>
        <w:t xml:space="preserve">Συνεπώς το άρθρο 186 έγινε δεκτό ως έχει κατά πλειοψηφία. </w:t>
      </w:r>
    </w:p>
    <w:p w14:paraId="42F927D2" w14:textId="77777777" w:rsidR="00BB77B8" w:rsidRDefault="00A714EA">
      <w:pPr>
        <w:spacing w:after="0" w:line="600" w:lineRule="auto"/>
        <w:ind w:firstLine="720"/>
        <w:jc w:val="both"/>
        <w:rPr>
          <w:rFonts w:eastAsia="Times New Roman"/>
          <w:szCs w:val="24"/>
        </w:rPr>
      </w:pPr>
      <w:r>
        <w:rPr>
          <w:rFonts w:eastAsia="Times New Roman"/>
          <w:szCs w:val="24"/>
        </w:rPr>
        <w:t xml:space="preserve">Ερωτάται το </w:t>
      </w:r>
      <w:r>
        <w:rPr>
          <w:rFonts w:eastAsia="Times New Roman"/>
          <w:szCs w:val="24"/>
        </w:rPr>
        <w:t>Σώμα: Γίνεται δεκτό το άρθρο 187 ως έχει;</w:t>
      </w:r>
    </w:p>
    <w:p w14:paraId="42F927D3"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7D4"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7D5"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7D6"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7D7"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7D8"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7D9"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7DA"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7DB" w14:textId="77777777" w:rsidR="00BB77B8" w:rsidRDefault="00A714EA">
      <w:pPr>
        <w:spacing w:after="0" w:line="600" w:lineRule="auto"/>
        <w:ind w:firstLine="720"/>
        <w:jc w:val="both"/>
        <w:rPr>
          <w:rFonts w:eastAsia="Times New Roman"/>
          <w:szCs w:val="24"/>
        </w:rPr>
      </w:pPr>
      <w:r>
        <w:rPr>
          <w:rFonts w:eastAsia="Times New Roman"/>
          <w:b/>
          <w:bCs/>
        </w:rPr>
        <w:t>ΠΡΟΕΔΡΕΥΩΝ (</w:t>
      </w:r>
      <w:r>
        <w:rPr>
          <w:rFonts w:eastAsia="Times New Roman"/>
          <w:b/>
          <w:bCs/>
        </w:rPr>
        <w:t>Αναστάσιο</w:t>
      </w:r>
      <w:r>
        <w:rPr>
          <w:rFonts w:eastAsia="Times New Roman"/>
          <w:b/>
          <w:bCs/>
        </w:rPr>
        <w:t>ς Κουράκης):</w:t>
      </w:r>
      <w:r>
        <w:rPr>
          <w:rFonts w:eastAsia="Times New Roman"/>
          <w:b/>
          <w:szCs w:val="24"/>
        </w:rPr>
        <w:t xml:space="preserve"> </w:t>
      </w:r>
      <w:r>
        <w:rPr>
          <w:rFonts w:eastAsia="Times New Roman"/>
          <w:szCs w:val="24"/>
        </w:rPr>
        <w:t xml:space="preserve">Συνεπώς το άρθρο 187 έγινε δεκτό ως έχει κατά πλειοψηφία. </w:t>
      </w:r>
    </w:p>
    <w:p w14:paraId="42F927DC"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188 ως έχει;</w:t>
      </w:r>
    </w:p>
    <w:p w14:paraId="42F927DD"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7DE"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7DF"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42F927E0"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7E1"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7E2"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7E3"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7E4"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7E5" w14:textId="77777777" w:rsidR="00BB77B8" w:rsidRDefault="00A714EA">
      <w:pPr>
        <w:spacing w:after="0" w:line="600" w:lineRule="auto"/>
        <w:ind w:firstLine="720"/>
        <w:jc w:val="both"/>
        <w:rPr>
          <w:rFonts w:eastAsia="Times New Roman"/>
          <w:szCs w:val="24"/>
        </w:rPr>
      </w:pPr>
      <w:r>
        <w:rPr>
          <w:rFonts w:eastAsia="Times New Roman"/>
          <w:b/>
          <w:bCs/>
        </w:rPr>
        <w:t>ΠΡΟΕΔΡΕΥΩΝ (</w:t>
      </w:r>
      <w:r>
        <w:rPr>
          <w:rFonts w:eastAsia="Times New Roman"/>
          <w:b/>
          <w:bCs/>
        </w:rPr>
        <w:t>Αναστάσιο</w:t>
      </w:r>
      <w:r>
        <w:rPr>
          <w:rFonts w:eastAsia="Times New Roman"/>
          <w:b/>
          <w:bCs/>
        </w:rPr>
        <w:t xml:space="preserve">ς </w:t>
      </w:r>
      <w:r>
        <w:rPr>
          <w:rFonts w:eastAsia="Times New Roman"/>
          <w:b/>
          <w:bCs/>
        </w:rPr>
        <w:t>Κουράκης):</w:t>
      </w:r>
      <w:r>
        <w:rPr>
          <w:rFonts w:eastAsia="Times New Roman"/>
          <w:b/>
          <w:szCs w:val="24"/>
        </w:rPr>
        <w:t xml:space="preserve"> </w:t>
      </w:r>
      <w:r>
        <w:rPr>
          <w:rFonts w:eastAsia="Times New Roman"/>
          <w:szCs w:val="24"/>
        </w:rPr>
        <w:t xml:space="preserve">Συνεπώς το άρθρο 188 έγινε δεκτό ως έχει κατά πλειοψηφία. </w:t>
      </w:r>
    </w:p>
    <w:p w14:paraId="42F927E6"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189 ως έχει;</w:t>
      </w:r>
    </w:p>
    <w:p w14:paraId="42F927E7"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7E8"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7E9"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42F927EA"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r>
        <w:rPr>
          <w:rFonts w:eastAsia="Times New Roman"/>
          <w:szCs w:val="24"/>
        </w:rPr>
        <w:t xml:space="preserve">. </w:t>
      </w:r>
    </w:p>
    <w:p w14:paraId="42F927EB"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7EC"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7ED"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7EE"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7EF" w14:textId="77777777" w:rsidR="00BB77B8" w:rsidRDefault="00A714EA">
      <w:pPr>
        <w:spacing w:after="0" w:line="600" w:lineRule="auto"/>
        <w:ind w:firstLine="720"/>
        <w:jc w:val="both"/>
        <w:rPr>
          <w:rFonts w:eastAsia="Times New Roman"/>
          <w:szCs w:val="24"/>
        </w:rPr>
      </w:pPr>
      <w:r>
        <w:rPr>
          <w:rFonts w:eastAsia="Times New Roman"/>
          <w:b/>
          <w:bCs/>
        </w:rPr>
        <w:t>ΠΡΟΕΔΡΕΥΩΝ (</w:t>
      </w:r>
      <w:r>
        <w:rPr>
          <w:rFonts w:eastAsia="Times New Roman"/>
          <w:b/>
          <w:bCs/>
        </w:rPr>
        <w:t>Αναστάσιο</w:t>
      </w:r>
      <w:r>
        <w:rPr>
          <w:rFonts w:eastAsia="Times New Roman"/>
          <w:b/>
          <w:bCs/>
        </w:rPr>
        <w:t>ς Κουράκης):</w:t>
      </w:r>
      <w:r>
        <w:rPr>
          <w:rFonts w:eastAsia="Times New Roman"/>
          <w:b/>
          <w:szCs w:val="24"/>
        </w:rPr>
        <w:t xml:space="preserve"> </w:t>
      </w:r>
      <w:r>
        <w:rPr>
          <w:rFonts w:eastAsia="Times New Roman"/>
          <w:szCs w:val="24"/>
        </w:rPr>
        <w:t xml:space="preserve">Συνεπώς το άρθρο 189 έγινε δεκτό ως έχει κατά πλειοψηφία. </w:t>
      </w:r>
    </w:p>
    <w:p w14:paraId="42F927F0" w14:textId="77777777" w:rsidR="00BB77B8" w:rsidRDefault="00A714EA">
      <w:pPr>
        <w:spacing w:after="0" w:line="600" w:lineRule="auto"/>
        <w:ind w:firstLine="720"/>
        <w:jc w:val="both"/>
        <w:rPr>
          <w:rFonts w:eastAsia="Times New Roman"/>
          <w:szCs w:val="24"/>
        </w:rPr>
      </w:pPr>
      <w:r>
        <w:rPr>
          <w:rFonts w:eastAsia="Times New Roman"/>
          <w:szCs w:val="24"/>
        </w:rPr>
        <w:t xml:space="preserve">Ερωτάται το Σώμα: </w:t>
      </w:r>
      <w:r>
        <w:rPr>
          <w:rFonts w:eastAsia="Times New Roman"/>
          <w:szCs w:val="24"/>
        </w:rPr>
        <w:t>Γίνεται δεκτό το άρθρο 190 ως έχει;</w:t>
      </w:r>
    </w:p>
    <w:p w14:paraId="42F927F1"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7F2"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7F3"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7F4"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7F5"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7F6"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7F7" w14:textId="77777777" w:rsidR="00BB77B8" w:rsidRDefault="00A714EA">
      <w:pPr>
        <w:spacing w:after="0" w:line="600" w:lineRule="auto"/>
        <w:ind w:firstLine="720"/>
        <w:jc w:val="both"/>
        <w:rPr>
          <w:rFonts w:eastAsia="Times New Roman"/>
          <w:szCs w:val="24"/>
        </w:rPr>
      </w:pPr>
      <w:r>
        <w:rPr>
          <w:rFonts w:eastAsia="Times New Roman"/>
          <w:b/>
          <w:szCs w:val="24"/>
        </w:rPr>
        <w:t>ΓΕΩΡΓ</w:t>
      </w:r>
      <w:r>
        <w:rPr>
          <w:rFonts w:eastAsia="Times New Roman"/>
          <w:b/>
          <w:szCs w:val="24"/>
        </w:rPr>
        <w:t xml:space="preserve">ΙΟΣ ΛΑΖΑΡΙΔΗΣ: </w:t>
      </w:r>
      <w:r>
        <w:rPr>
          <w:rFonts w:eastAsia="Times New Roman"/>
          <w:szCs w:val="24"/>
        </w:rPr>
        <w:t xml:space="preserve">Δεκτό, δεκτό. </w:t>
      </w:r>
    </w:p>
    <w:p w14:paraId="42F927F8"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7F9" w14:textId="77777777" w:rsidR="00BB77B8" w:rsidRDefault="00A714EA">
      <w:pPr>
        <w:spacing w:after="0" w:line="600" w:lineRule="auto"/>
        <w:ind w:firstLine="720"/>
        <w:jc w:val="both"/>
        <w:rPr>
          <w:rFonts w:eastAsia="Times New Roman"/>
          <w:szCs w:val="24"/>
        </w:rPr>
      </w:pPr>
      <w:r>
        <w:rPr>
          <w:rFonts w:eastAsia="Times New Roman"/>
          <w:b/>
          <w:bCs/>
        </w:rPr>
        <w:t>ΠΡΟΕΔΡΕΥΩΝ (</w:t>
      </w:r>
      <w:r>
        <w:rPr>
          <w:rFonts w:eastAsia="Times New Roman"/>
          <w:b/>
          <w:bCs/>
        </w:rPr>
        <w:t>Αναστάσιο</w:t>
      </w:r>
      <w:r>
        <w:rPr>
          <w:rFonts w:eastAsia="Times New Roman"/>
          <w:b/>
          <w:bCs/>
        </w:rPr>
        <w:t>ς Κουράκης):</w:t>
      </w:r>
      <w:r>
        <w:rPr>
          <w:rFonts w:eastAsia="Times New Roman"/>
          <w:b/>
          <w:szCs w:val="24"/>
        </w:rPr>
        <w:t xml:space="preserve"> </w:t>
      </w:r>
      <w:r>
        <w:rPr>
          <w:rFonts w:eastAsia="Times New Roman"/>
          <w:szCs w:val="24"/>
        </w:rPr>
        <w:t xml:space="preserve">Συνεπώς το άρθρο 190 έγινε δεκτό ως έχει κατά πλειοψηφία. </w:t>
      </w:r>
    </w:p>
    <w:p w14:paraId="42F927FA"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191 ως έχει;</w:t>
      </w:r>
    </w:p>
    <w:p w14:paraId="42F927FB"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7FC"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7FD"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7FE"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7FF"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800"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801"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802"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803" w14:textId="77777777" w:rsidR="00BB77B8" w:rsidRDefault="00A714EA">
      <w:pPr>
        <w:spacing w:after="0" w:line="600" w:lineRule="auto"/>
        <w:ind w:firstLine="720"/>
        <w:jc w:val="both"/>
        <w:rPr>
          <w:rFonts w:eastAsia="Times New Roman"/>
          <w:szCs w:val="24"/>
        </w:rPr>
      </w:pPr>
      <w:r>
        <w:rPr>
          <w:rFonts w:eastAsia="Times New Roman"/>
          <w:b/>
          <w:bCs/>
        </w:rPr>
        <w:t>ΠΡΟΕΔΡΕΥΩΝ (</w:t>
      </w:r>
      <w:r>
        <w:rPr>
          <w:rFonts w:eastAsia="Times New Roman"/>
          <w:b/>
          <w:bCs/>
        </w:rPr>
        <w:t>Α</w:t>
      </w:r>
      <w:r>
        <w:rPr>
          <w:rFonts w:eastAsia="Times New Roman"/>
          <w:b/>
          <w:bCs/>
        </w:rPr>
        <w:t>ναστάσιο</w:t>
      </w:r>
      <w:r>
        <w:rPr>
          <w:rFonts w:eastAsia="Times New Roman"/>
          <w:b/>
          <w:bCs/>
        </w:rPr>
        <w:t>ς Κουράκης):</w:t>
      </w:r>
      <w:r>
        <w:rPr>
          <w:rFonts w:eastAsia="Times New Roman"/>
          <w:b/>
          <w:szCs w:val="24"/>
        </w:rPr>
        <w:t xml:space="preserve"> </w:t>
      </w:r>
      <w:r>
        <w:rPr>
          <w:rFonts w:eastAsia="Times New Roman"/>
          <w:szCs w:val="24"/>
        </w:rPr>
        <w:t xml:space="preserve">Συνεπώς το άρθρο 191 έγινε δεκτό ως έχει κατά πλειοψηφία. </w:t>
      </w:r>
    </w:p>
    <w:p w14:paraId="42F92804"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192 ως έχει;</w:t>
      </w:r>
    </w:p>
    <w:p w14:paraId="42F92805"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806"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807"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808"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809"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80A"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80B"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80C"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80D" w14:textId="77777777" w:rsidR="00BB77B8" w:rsidRDefault="00A714EA">
      <w:pPr>
        <w:spacing w:after="0" w:line="600" w:lineRule="auto"/>
        <w:ind w:firstLine="720"/>
        <w:jc w:val="both"/>
        <w:rPr>
          <w:rFonts w:eastAsia="Times New Roman"/>
          <w:szCs w:val="24"/>
        </w:rPr>
      </w:pPr>
      <w:r>
        <w:rPr>
          <w:rFonts w:eastAsia="Times New Roman"/>
          <w:b/>
          <w:bCs/>
        </w:rPr>
        <w:t>ΠΡΟΕΔΡΕΥΩΝ (</w:t>
      </w:r>
      <w:r>
        <w:rPr>
          <w:rFonts w:eastAsia="Times New Roman"/>
          <w:b/>
          <w:bCs/>
        </w:rPr>
        <w:t>Αναστάσιο</w:t>
      </w:r>
      <w:r>
        <w:rPr>
          <w:rFonts w:eastAsia="Times New Roman"/>
          <w:b/>
          <w:bCs/>
        </w:rPr>
        <w:t>ς Κουράκης):</w:t>
      </w:r>
      <w:r>
        <w:rPr>
          <w:rFonts w:eastAsia="Times New Roman"/>
          <w:b/>
          <w:szCs w:val="24"/>
        </w:rPr>
        <w:t xml:space="preserve"> </w:t>
      </w:r>
      <w:r>
        <w:rPr>
          <w:rFonts w:eastAsia="Times New Roman"/>
          <w:szCs w:val="24"/>
        </w:rPr>
        <w:t>Συνεπώς το άρθρο 192 έγινε δεκτό ως έχει κατά πλειοψ</w:t>
      </w:r>
      <w:r>
        <w:rPr>
          <w:rFonts w:eastAsia="Times New Roman"/>
          <w:szCs w:val="24"/>
        </w:rPr>
        <w:t xml:space="preserve">ηφία. </w:t>
      </w:r>
    </w:p>
    <w:p w14:paraId="42F9280E"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193 ως έχει;</w:t>
      </w:r>
    </w:p>
    <w:p w14:paraId="42F9280F"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810"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811"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812"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813"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814" w14:textId="77777777" w:rsidR="00BB77B8" w:rsidRDefault="00A714EA">
      <w:pPr>
        <w:spacing w:after="0" w:line="600" w:lineRule="auto"/>
        <w:ind w:firstLine="720"/>
        <w:jc w:val="both"/>
        <w:rPr>
          <w:rFonts w:eastAsia="Times New Roman"/>
          <w:szCs w:val="24"/>
        </w:rPr>
      </w:pPr>
      <w:r>
        <w:rPr>
          <w:rFonts w:eastAsia="Times New Roman"/>
          <w:b/>
          <w:szCs w:val="24"/>
        </w:rPr>
        <w:t>ΓΕΩΡΓΙΟΣ ΑΜΥ</w:t>
      </w:r>
      <w:r>
        <w:rPr>
          <w:rFonts w:eastAsia="Times New Roman"/>
          <w:b/>
          <w:szCs w:val="24"/>
        </w:rPr>
        <w:t xml:space="preserve">ΡΑΣ: </w:t>
      </w:r>
      <w:r>
        <w:rPr>
          <w:rFonts w:eastAsia="Times New Roman"/>
          <w:szCs w:val="24"/>
        </w:rPr>
        <w:t xml:space="preserve">Δεκτό, δεκτό. </w:t>
      </w:r>
    </w:p>
    <w:p w14:paraId="42F92815"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816"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817" w14:textId="77777777" w:rsidR="00BB77B8" w:rsidRDefault="00A714EA">
      <w:pPr>
        <w:spacing w:after="0" w:line="600" w:lineRule="auto"/>
        <w:ind w:firstLine="720"/>
        <w:jc w:val="both"/>
        <w:rPr>
          <w:rFonts w:eastAsia="Times New Roman"/>
          <w:szCs w:val="24"/>
        </w:rPr>
      </w:pPr>
      <w:r>
        <w:rPr>
          <w:rFonts w:eastAsia="Times New Roman"/>
          <w:b/>
          <w:bCs/>
        </w:rPr>
        <w:t>ΠΡΟΕΔΡΕΥΩΝ (</w:t>
      </w:r>
      <w:r>
        <w:rPr>
          <w:rFonts w:eastAsia="Times New Roman"/>
          <w:b/>
          <w:bCs/>
        </w:rPr>
        <w:t>Αναστάσιο</w:t>
      </w:r>
      <w:r>
        <w:rPr>
          <w:rFonts w:eastAsia="Times New Roman"/>
          <w:b/>
          <w:bCs/>
        </w:rPr>
        <w:t>ς Κουράκης):</w:t>
      </w:r>
      <w:r>
        <w:rPr>
          <w:rFonts w:eastAsia="Times New Roman"/>
          <w:b/>
          <w:szCs w:val="24"/>
        </w:rPr>
        <w:t xml:space="preserve"> </w:t>
      </w:r>
      <w:r>
        <w:rPr>
          <w:rFonts w:eastAsia="Times New Roman"/>
          <w:szCs w:val="24"/>
        </w:rPr>
        <w:t xml:space="preserve">Συνεπώς το άρθρο 193 έγινε δεκτό ως έχει κατά πλειοψηφία. </w:t>
      </w:r>
    </w:p>
    <w:p w14:paraId="42F92818"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194 ως έχει;</w:t>
      </w:r>
    </w:p>
    <w:p w14:paraId="42F92819"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81A"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81B"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81C"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81D"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81E"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81F"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820" w14:textId="77777777" w:rsidR="00BB77B8" w:rsidRDefault="00A714EA">
      <w:pPr>
        <w:spacing w:after="0" w:line="600" w:lineRule="auto"/>
        <w:ind w:firstLine="720"/>
        <w:jc w:val="both"/>
        <w:rPr>
          <w:rFonts w:eastAsia="Times New Roman"/>
          <w:szCs w:val="24"/>
        </w:rPr>
      </w:pPr>
      <w:r>
        <w:rPr>
          <w:rFonts w:eastAsia="Times New Roman"/>
          <w:b/>
          <w:szCs w:val="24"/>
        </w:rPr>
        <w:t>ΙΩΑΝΝΗ</w:t>
      </w:r>
      <w:r>
        <w:rPr>
          <w:rFonts w:eastAsia="Times New Roman"/>
          <w:b/>
          <w:szCs w:val="24"/>
        </w:rPr>
        <w:t xml:space="preserve">Σ ΣΑΡΙΔΗΣ: </w:t>
      </w:r>
      <w:r>
        <w:rPr>
          <w:rFonts w:eastAsia="Times New Roman"/>
          <w:szCs w:val="24"/>
        </w:rPr>
        <w:t xml:space="preserve">Δεκτό, δεκτό. </w:t>
      </w:r>
    </w:p>
    <w:p w14:paraId="42F92821" w14:textId="77777777" w:rsidR="00BB77B8" w:rsidRDefault="00A714EA">
      <w:pPr>
        <w:spacing w:after="0" w:line="600" w:lineRule="auto"/>
        <w:ind w:firstLine="720"/>
        <w:jc w:val="both"/>
        <w:rPr>
          <w:rFonts w:eastAsia="Times New Roman"/>
          <w:szCs w:val="24"/>
        </w:rPr>
      </w:pPr>
      <w:r>
        <w:rPr>
          <w:rFonts w:eastAsia="Times New Roman"/>
          <w:b/>
          <w:bCs/>
        </w:rPr>
        <w:t>ΠΡΟΕΔΡΕΥΩΝ (</w:t>
      </w:r>
      <w:r>
        <w:rPr>
          <w:rFonts w:eastAsia="Times New Roman"/>
          <w:b/>
          <w:bCs/>
        </w:rPr>
        <w:t>Αναστάσιο</w:t>
      </w:r>
      <w:r>
        <w:rPr>
          <w:rFonts w:eastAsia="Times New Roman"/>
          <w:b/>
          <w:bCs/>
        </w:rPr>
        <w:t>ς Κουράκης):</w:t>
      </w:r>
      <w:r>
        <w:rPr>
          <w:rFonts w:eastAsia="Times New Roman"/>
          <w:b/>
          <w:szCs w:val="24"/>
        </w:rPr>
        <w:t xml:space="preserve"> </w:t>
      </w:r>
      <w:r>
        <w:rPr>
          <w:rFonts w:eastAsia="Times New Roman"/>
          <w:szCs w:val="24"/>
        </w:rPr>
        <w:t xml:space="preserve">Συνεπώς το άρθρο 194 έγινε δεκτό ως έχει κατά πλειοψηφία. </w:t>
      </w:r>
    </w:p>
    <w:p w14:paraId="42F92822"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195 ως έχει;</w:t>
      </w:r>
    </w:p>
    <w:p w14:paraId="42F92823"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824"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825"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42F92826"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827"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828"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829"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82A"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82B" w14:textId="77777777" w:rsidR="00BB77B8" w:rsidRDefault="00A714EA">
      <w:pPr>
        <w:spacing w:after="0" w:line="600" w:lineRule="auto"/>
        <w:ind w:firstLine="720"/>
        <w:jc w:val="both"/>
        <w:rPr>
          <w:rFonts w:eastAsia="Times New Roman"/>
          <w:szCs w:val="24"/>
        </w:rPr>
      </w:pPr>
      <w:r>
        <w:rPr>
          <w:rFonts w:eastAsia="Times New Roman"/>
          <w:b/>
          <w:bCs/>
        </w:rPr>
        <w:t>ΠΡΟΕΔΡΕΥΩΝ (</w:t>
      </w:r>
      <w:r>
        <w:rPr>
          <w:rFonts w:eastAsia="Times New Roman"/>
          <w:b/>
          <w:bCs/>
        </w:rPr>
        <w:t>Αναστάσιο</w:t>
      </w:r>
      <w:r>
        <w:rPr>
          <w:rFonts w:eastAsia="Times New Roman"/>
          <w:b/>
          <w:bCs/>
        </w:rPr>
        <w:t>ς Κουράκης):</w:t>
      </w:r>
      <w:r>
        <w:rPr>
          <w:rFonts w:eastAsia="Times New Roman"/>
          <w:b/>
          <w:szCs w:val="24"/>
        </w:rPr>
        <w:t xml:space="preserve"> </w:t>
      </w:r>
      <w:r>
        <w:rPr>
          <w:rFonts w:eastAsia="Times New Roman"/>
          <w:szCs w:val="24"/>
        </w:rPr>
        <w:t>Συνεπώς το άρθρο 195 έ</w:t>
      </w:r>
      <w:r>
        <w:rPr>
          <w:rFonts w:eastAsia="Times New Roman"/>
          <w:szCs w:val="24"/>
        </w:rPr>
        <w:t xml:space="preserve">γινε δεκτό ως έχει κατά πλειοψηφία. </w:t>
      </w:r>
    </w:p>
    <w:p w14:paraId="42F9282C"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196 ως έχει;</w:t>
      </w:r>
    </w:p>
    <w:p w14:paraId="42F9282D"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82E"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82F"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830"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Παρών. </w:t>
      </w:r>
    </w:p>
    <w:p w14:paraId="42F92831"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w:t>
      </w:r>
      <w:r>
        <w:rPr>
          <w:rFonts w:eastAsia="Times New Roman"/>
          <w:szCs w:val="24"/>
        </w:rPr>
        <w:t xml:space="preserve">ειοψηφία. </w:t>
      </w:r>
    </w:p>
    <w:p w14:paraId="42F92832"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Παρών. </w:t>
      </w:r>
    </w:p>
    <w:p w14:paraId="42F92833"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834"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835" w14:textId="77777777" w:rsidR="00BB77B8" w:rsidRDefault="00A714EA">
      <w:pPr>
        <w:spacing w:after="0" w:line="600" w:lineRule="auto"/>
        <w:ind w:firstLine="720"/>
        <w:jc w:val="both"/>
        <w:rPr>
          <w:rFonts w:eastAsia="Times New Roman"/>
          <w:szCs w:val="24"/>
        </w:rPr>
      </w:pPr>
      <w:r>
        <w:rPr>
          <w:rFonts w:eastAsia="Times New Roman"/>
          <w:b/>
          <w:bCs/>
        </w:rPr>
        <w:t>ΠΡΟΕΔΡΕΥΩΝ (</w:t>
      </w:r>
      <w:r>
        <w:rPr>
          <w:rFonts w:eastAsia="Times New Roman"/>
          <w:b/>
          <w:bCs/>
        </w:rPr>
        <w:t>Αναστάσιο</w:t>
      </w:r>
      <w:r>
        <w:rPr>
          <w:rFonts w:eastAsia="Times New Roman"/>
          <w:b/>
          <w:bCs/>
        </w:rPr>
        <w:t>ς Κουράκης):</w:t>
      </w:r>
      <w:r>
        <w:rPr>
          <w:rFonts w:eastAsia="Times New Roman"/>
          <w:b/>
          <w:szCs w:val="24"/>
        </w:rPr>
        <w:t xml:space="preserve"> </w:t>
      </w:r>
      <w:r>
        <w:rPr>
          <w:rFonts w:eastAsia="Times New Roman"/>
          <w:szCs w:val="24"/>
        </w:rPr>
        <w:t xml:space="preserve">Συνεπώς το άρθρο 196 έγινε δεκτό ως έχει κατά πλειοψηφία. </w:t>
      </w:r>
    </w:p>
    <w:p w14:paraId="42F92836"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197 ως έχει;</w:t>
      </w:r>
    </w:p>
    <w:p w14:paraId="42F92837"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838"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839"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83A"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Κατά πλειοψηφία. </w:t>
      </w:r>
    </w:p>
    <w:p w14:paraId="42F9283B"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83C"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Κατά πλειοψηφία. </w:t>
      </w:r>
    </w:p>
    <w:p w14:paraId="42F9283D"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83E"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83F" w14:textId="77777777" w:rsidR="00BB77B8" w:rsidRDefault="00A714EA">
      <w:pPr>
        <w:spacing w:after="0" w:line="600" w:lineRule="auto"/>
        <w:ind w:firstLine="720"/>
        <w:jc w:val="both"/>
        <w:rPr>
          <w:rFonts w:eastAsia="Times New Roman"/>
          <w:szCs w:val="24"/>
        </w:rPr>
      </w:pPr>
      <w:r>
        <w:rPr>
          <w:rFonts w:eastAsia="Times New Roman"/>
          <w:b/>
          <w:bCs/>
        </w:rPr>
        <w:t>ΠΡΟΕΔΡΕΥΩΝ (</w:t>
      </w:r>
      <w:r>
        <w:rPr>
          <w:rFonts w:eastAsia="Times New Roman"/>
          <w:b/>
          <w:bCs/>
        </w:rPr>
        <w:t>Αναστάσιο</w:t>
      </w:r>
      <w:r>
        <w:rPr>
          <w:rFonts w:eastAsia="Times New Roman"/>
          <w:b/>
          <w:bCs/>
        </w:rPr>
        <w:t>ς Κουράκης):</w:t>
      </w:r>
      <w:r>
        <w:rPr>
          <w:rFonts w:eastAsia="Times New Roman"/>
          <w:b/>
          <w:szCs w:val="24"/>
        </w:rPr>
        <w:t xml:space="preserve"> </w:t>
      </w:r>
      <w:r>
        <w:rPr>
          <w:rFonts w:eastAsia="Times New Roman"/>
          <w:szCs w:val="24"/>
        </w:rPr>
        <w:t xml:space="preserve">Συνεπώς το άρθρο 197 έγινε δεκτό ως έχει κατά πλειοψηφία. </w:t>
      </w:r>
    </w:p>
    <w:p w14:paraId="42F92840"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198 ως έχει;</w:t>
      </w:r>
    </w:p>
    <w:p w14:paraId="42F92841"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842"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843" w14:textId="77777777" w:rsidR="00BB77B8" w:rsidRDefault="00A714EA">
      <w:pPr>
        <w:spacing w:after="0" w:line="600" w:lineRule="auto"/>
        <w:ind w:firstLine="720"/>
        <w:jc w:val="both"/>
        <w:rPr>
          <w:rFonts w:eastAsia="Times New Roman"/>
          <w:szCs w:val="24"/>
        </w:rPr>
      </w:pPr>
      <w:r>
        <w:rPr>
          <w:rFonts w:eastAsia="Times New Roman"/>
          <w:b/>
          <w:szCs w:val="24"/>
        </w:rPr>
        <w:t>ΕΥΑΓΓ</w:t>
      </w:r>
      <w:r>
        <w:rPr>
          <w:rFonts w:eastAsia="Times New Roman"/>
          <w:b/>
          <w:szCs w:val="24"/>
        </w:rPr>
        <w:t xml:space="preserve">ΕΛΟΣ ΚΑΡΑΚΩΣΤΑΣ: </w:t>
      </w:r>
      <w:r>
        <w:rPr>
          <w:rFonts w:eastAsia="Times New Roman"/>
          <w:szCs w:val="24"/>
        </w:rPr>
        <w:t xml:space="preserve">Κατά πλειοψηφία. </w:t>
      </w:r>
    </w:p>
    <w:p w14:paraId="42F92844"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845"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846"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847"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848"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849" w14:textId="77777777" w:rsidR="00BB77B8" w:rsidRDefault="00A714EA">
      <w:pPr>
        <w:spacing w:after="0" w:line="600" w:lineRule="auto"/>
        <w:ind w:firstLine="720"/>
        <w:jc w:val="both"/>
        <w:rPr>
          <w:rFonts w:eastAsia="Times New Roman"/>
          <w:szCs w:val="24"/>
        </w:rPr>
      </w:pPr>
      <w:r>
        <w:rPr>
          <w:rFonts w:eastAsia="Times New Roman"/>
          <w:b/>
          <w:bCs/>
        </w:rPr>
        <w:t>ΠΡΟΕΔΡΕΥΩΝ (</w:t>
      </w:r>
      <w:r>
        <w:rPr>
          <w:rFonts w:eastAsia="Times New Roman"/>
          <w:b/>
          <w:bCs/>
        </w:rPr>
        <w:t>Αναστάσιο</w:t>
      </w:r>
      <w:r>
        <w:rPr>
          <w:rFonts w:eastAsia="Times New Roman"/>
          <w:b/>
          <w:bCs/>
        </w:rPr>
        <w:t>ς Κουράκης):</w:t>
      </w:r>
      <w:r>
        <w:rPr>
          <w:rFonts w:eastAsia="Times New Roman"/>
          <w:b/>
          <w:szCs w:val="24"/>
        </w:rPr>
        <w:t xml:space="preserve"> </w:t>
      </w:r>
      <w:r>
        <w:rPr>
          <w:rFonts w:eastAsia="Times New Roman"/>
          <w:szCs w:val="24"/>
        </w:rPr>
        <w:t xml:space="preserve">Συνεπώς το άρθρο </w:t>
      </w:r>
      <w:r>
        <w:rPr>
          <w:rFonts w:eastAsia="Times New Roman"/>
          <w:szCs w:val="24"/>
        </w:rPr>
        <w:t xml:space="preserve">198 έγινε δεκτό ως έχει κατά πλειοψηφία. </w:t>
      </w:r>
    </w:p>
    <w:p w14:paraId="42F9284A"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199 ως έχει;</w:t>
      </w:r>
    </w:p>
    <w:p w14:paraId="42F9284B"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84C"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84D"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84E"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84F"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850"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851"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852"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853" w14:textId="77777777" w:rsidR="00BB77B8" w:rsidRDefault="00A714EA">
      <w:pPr>
        <w:spacing w:after="0" w:line="600" w:lineRule="auto"/>
        <w:ind w:firstLine="720"/>
        <w:jc w:val="both"/>
        <w:rPr>
          <w:rFonts w:eastAsia="Times New Roman"/>
          <w:szCs w:val="24"/>
        </w:rPr>
      </w:pPr>
      <w:r>
        <w:rPr>
          <w:rFonts w:eastAsia="Times New Roman"/>
          <w:b/>
          <w:bCs/>
        </w:rPr>
        <w:t>ΠΡΟΕΔΡΕΥΩΝ (</w:t>
      </w:r>
      <w:r>
        <w:rPr>
          <w:rFonts w:eastAsia="Times New Roman"/>
          <w:b/>
          <w:bCs/>
        </w:rPr>
        <w:t>Αναστάσιο</w:t>
      </w:r>
      <w:r>
        <w:rPr>
          <w:rFonts w:eastAsia="Times New Roman"/>
          <w:b/>
          <w:bCs/>
        </w:rPr>
        <w:t>ς Κουράκης):</w:t>
      </w:r>
      <w:r>
        <w:rPr>
          <w:rFonts w:eastAsia="Times New Roman"/>
          <w:b/>
          <w:szCs w:val="24"/>
        </w:rPr>
        <w:t xml:space="preserve"> </w:t>
      </w:r>
      <w:r>
        <w:rPr>
          <w:rFonts w:eastAsia="Times New Roman"/>
          <w:szCs w:val="24"/>
        </w:rPr>
        <w:t xml:space="preserve">Συνεπώς το άρθρο 199 έγινε δεκτό ως έχει κατά πλειοψηφία. </w:t>
      </w:r>
    </w:p>
    <w:p w14:paraId="42F92854" w14:textId="77777777" w:rsidR="00BB77B8" w:rsidRDefault="00A714EA">
      <w:pPr>
        <w:spacing w:after="0" w:line="600" w:lineRule="auto"/>
        <w:ind w:firstLine="720"/>
        <w:jc w:val="both"/>
        <w:rPr>
          <w:rFonts w:eastAsia="Times New Roman"/>
          <w:szCs w:val="24"/>
        </w:rPr>
      </w:pPr>
      <w:r>
        <w:rPr>
          <w:rFonts w:eastAsia="Times New Roman"/>
          <w:szCs w:val="24"/>
        </w:rPr>
        <w:t xml:space="preserve">Ερωτάται το Σώμα: Γίνεται </w:t>
      </w:r>
      <w:r>
        <w:rPr>
          <w:rFonts w:eastAsia="Times New Roman"/>
          <w:szCs w:val="24"/>
        </w:rPr>
        <w:t>δεκτό το άρθρο 200 ως έχει;</w:t>
      </w:r>
    </w:p>
    <w:p w14:paraId="42F92855"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856"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857"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858"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859"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85A"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85B"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85C"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85D" w14:textId="77777777" w:rsidR="00BB77B8" w:rsidRDefault="00A714EA">
      <w:pPr>
        <w:spacing w:after="0" w:line="600" w:lineRule="auto"/>
        <w:ind w:firstLine="720"/>
        <w:jc w:val="both"/>
        <w:rPr>
          <w:rFonts w:eastAsia="Times New Roman" w:cs="Times New Roman"/>
          <w:szCs w:val="24"/>
        </w:rPr>
      </w:pPr>
      <w:r>
        <w:rPr>
          <w:rFonts w:eastAsia="Times New Roman"/>
          <w:b/>
          <w:bCs/>
        </w:rPr>
        <w:t>ΠΡΟΕΔΡΕΥΩΝ (</w:t>
      </w:r>
      <w:r>
        <w:rPr>
          <w:rFonts w:eastAsia="Times New Roman"/>
          <w:b/>
          <w:bCs/>
        </w:rPr>
        <w:t>Αναστάσιο</w:t>
      </w:r>
      <w:r>
        <w:rPr>
          <w:rFonts w:eastAsia="Times New Roman"/>
          <w:b/>
          <w:bCs/>
        </w:rPr>
        <w:t>ς Κουράκης):</w:t>
      </w:r>
      <w:r>
        <w:rPr>
          <w:rFonts w:eastAsia="Times New Roman"/>
          <w:b/>
          <w:szCs w:val="24"/>
        </w:rPr>
        <w:t xml:space="preserve"> </w:t>
      </w:r>
      <w:r>
        <w:rPr>
          <w:rFonts w:eastAsia="Times New Roman"/>
          <w:szCs w:val="24"/>
        </w:rPr>
        <w:t xml:space="preserve">Συνεπώς το άρθρο 200 έγινε δεκτό ως έχει κατά πλειοψηφία. </w:t>
      </w:r>
    </w:p>
    <w:p w14:paraId="42F9285E"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201 ως έχει;</w:t>
      </w:r>
    </w:p>
    <w:p w14:paraId="42F9285F"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860" w14:textId="77777777" w:rsidR="00BB77B8" w:rsidRDefault="00A714EA">
      <w:pPr>
        <w:tabs>
          <w:tab w:val="left" w:pos="6722"/>
        </w:tabs>
        <w:spacing w:after="0" w:line="600" w:lineRule="auto"/>
        <w:ind w:firstLine="720"/>
        <w:jc w:val="both"/>
        <w:rPr>
          <w:rFonts w:eastAsia="Times New Roman"/>
          <w:szCs w:val="24"/>
        </w:rPr>
      </w:pPr>
      <w:r>
        <w:rPr>
          <w:rFonts w:eastAsia="Times New Roman"/>
          <w:b/>
          <w:szCs w:val="24"/>
        </w:rPr>
        <w:lastRenderedPageBreak/>
        <w:t>ΙΩΑ</w:t>
      </w:r>
      <w:r>
        <w:rPr>
          <w:rFonts w:eastAsia="Times New Roman"/>
          <w:b/>
          <w:szCs w:val="24"/>
        </w:rPr>
        <w:t xml:space="preserve">ΝΝΗΣ ΒΡΟΥΤΣΗΣ: </w:t>
      </w:r>
      <w:r>
        <w:rPr>
          <w:rFonts w:eastAsia="Times New Roman"/>
          <w:szCs w:val="24"/>
        </w:rPr>
        <w:t xml:space="preserve">Δεκτό, δεκτό. </w:t>
      </w:r>
    </w:p>
    <w:p w14:paraId="42F92861"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862"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863"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864"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865"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866"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867" w14:textId="77777777" w:rsidR="00BB77B8" w:rsidRDefault="00A714EA">
      <w:pPr>
        <w:spacing w:after="0" w:line="600" w:lineRule="auto"/>
        <w:ind w:firstLine="720"/>
        <w:jc w:val="both"/>
        <w:rPr>
          <w:rFonts w:eastAsia="Times New Roman"/>
          <w:szCs w:val="24"/>
        </w:rPr>
      </w:pPr>
      <w:r>
        <w:rPr>
          <w:rFonts w:eastAsia="Times New Roman"/>
          <w:b/>
          <w:szCs w:val="24"/>
        </w:rPr>
        <w:t>ΠΡΟΕΔΡΕΥΩΝ (Ανασ</w:t>
      </w:r>
      <w:r>
        <w:rPr>
          <w:rFonts w:eastAsia="Times New Roman"/>
          <w:b/>
          <w:szCs w:val="24"/>
        </w:rPr>
        <w:t xml:space="preserve">τάσιος Κουράκης): </w:t>
      </w:r>
      <w:r>
        <w:rPr>
          <w:rFonts w:eastAsia="Times New Roman"/>
          <w:szCs w:val="24"/>
        </w:rPr>
        <w:t xml:space="preserve">Συνεπώς το άρθρο 201 έγινε δεκτό ως έχει κατά πλειοψηφία. </w:t>
      </w:r>
    </w:p>
    <w:p w14:paraId="42F92868"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202 ως έχει;</w:t>
      </w:r>
    </w:p>
    <w:p w14:paraId="42F92869"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86A"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86B"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86C"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86D"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86E"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86F"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870"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871"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202 έγινε δεκτό ως έχει κατά πλειοψ</w:t>
      </w:r>
      <w:r>
        <w:rPr>
          <w:rFonts w:eastAsia="Times New Roman"/>
          <w:szCs w:val="24"/>
        </w:rPr>
        <w:t xml:space="preserve">ηφία. </w:t>
      </w:r>
    </w:p>
    <w:p w14:paraId="42F92872"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203 ως έχει;</w:t>
      </w:r>
    </w:p>
    <w:p w14:paraId="42F92873"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874"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875"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42F92876"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877"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878"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879"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87A"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87B"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203 έγινε δεκτό ως έχει κατά πλειοψηφία. </w:t>
      </w:r>
    </w:p>
    <w:p w14:paraId="42F9287C"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204 ως έχει;</w:t>
      </w:r>
    </w:p>
    <w:p w14:paraId="42F9287D"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w:t>
      </w:r>
      <w:r>
        <w:rPr>
          <w:rFonts w:eastAsia="Times New Roman"/>
          <w:szCs w:val="24"/>
        </w:rPr>
        <w:t xml:space="preserve">τό, δεκτό. </w:t>
      </w:r>
    </w:p>
    <w:p w14:paraId="42F9287E"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87F"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880"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881"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882"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883"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884"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885"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204 έγινε δεκτό ως έχει κατά πλειοψηφία. </w:t>
      </w:r>
    </w:p>
    <w:p w14:paraId="42F92886"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205 ως έχει;</w:t>
      </w:r>
    </w:p>
    <w:p w14:paraId="42F92887"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888"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889"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42F9288A" w14:textId="77777777" w:rsidR="00BB77B8" w:rsidRDefault="00A714EA">
      <w:pPr>
        <w:spacing w:after="0" w:line="600" w:lineRule="auto"/>
        <w:ind w:firstLine="720"/>
        <w:jc w:val="both"/>
        <w:rPr>
          <w:rFonts w:eastAsia="Times New Roman"/>
          <w:szCs w:val="24"/>
        </w:rPr>
      </w:pPr>
      <w:r>
        <w:rPr>
          <w:rFonts w:eastAsia="Times New Roman"/>
          <w:b/>
          <w:szCs w:val="24"/>
        </w:rPr>
        <w:t>ΙΩΑΝΝΗΣ</w:t>
      </w:r>
      <w:r>
        <w:rPr>
          <w:rFonts w:eastAsia="Times New Roman"/>
          <w:b/>
          <w:szCs w:val="24"/>
        </w:rPr>
        <w:t xml:space="preserve"> ΜΑΝΙΑΤΗΣ: </w:t>
      </w:r>
      <w:r>
        <w:rPr>
          <w:rFonts w:eastAsia="Times New Roman"/>
          <w:szCs w:val="24"/>
        </w:rPr>
        <w:t xml:space="preserve">Δεκτό, δεκτό. </w:t>
      </w:r>
    </w:p>
    <w:p w14:paraId="42F9288B"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88C"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88D"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88E"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88F"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205 έγινε δεκτό ως έχει κατά πλειοψηφία. </w:t>
      </w:r>
    </w:p>
    <w:p w14:paraId="42F92890"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206 ως έχει;</w:t>
      </w:r>
    </w:p>
    <w:p w14:paraId="42F92891"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892"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893"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894"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895"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896"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897"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898"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899"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206 έγινε δεκτό ως έχει κατά πλειοψηφία. </w:t>
      </w:r>
    </w:p>
    <w:p w14:paraId="42F9289A"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207 ως έχει;</w:t>
      </w:r>
    </w:p>
    <w:p w14:paraId="42F9289B"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w:t>
      </w:r>
      <w:r>
        <w:rPr>
          <w:rFonts w:eastAsia="Times New Roman"/>
          <w:szCs w:val="24"/>
        </w:rPr>
        <w:t xml:space="preserve">τό, δεκτό. </w:t>
      </w:r>
    </w:p>
    <w:p w14:paraId="42F9289C"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89D"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42F9289E"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89F"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8A0"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8A1"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8A2"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8A3"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207 έγινε δεκτό ως έχει κατά πλειοψηφία. </w:t>
      </w:r>
    </w:p>
    <w:p w14:paraId="42F928A4"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208 ως έχει;</w:t>
      </w:r>
    </w:p>
    <w:p w14:paraId="42F928A5"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8A6"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8A7"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r>
        <w:rPr>
          <w:rFonts w:eastAsia="Times New Roman"/>
          <w:szCs w:val="24"/>
        </w:rPr>
        <w:t xml:space="preserve">. </w:t>
      </w:r>
    </w:p>
    <w:p w14:paraId="42F928A8"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8A9"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8AA"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8AB"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8AC"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8AD"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208 έγινε δεκτό ως έχει κατά πλε</w:t>
      </w:r>
      <w:r>
        <w:rPr>
          <w:rFonts w:eastAsia="Times New Roman"/>
          <w:szCs w:val="24"/>
        </w:rPr>
        <w:t xml:space="preserve">ιοψηφία. </w:t>
      </w:r>
    </w:p>
    <w:p w14:paraId="42F928AE"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209 ως έχει;</w:t>
      </w:r>
    </w:p>
    <w:p w14:paraId="42F928AF"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8B0"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8B1"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8B2"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8B3"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8B4"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8B5"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8B6"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8B7"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209 έγινε δεκτό ως έχει κατά πλειοψηφία. </w:t>
      </w:r>
    </w:p>
    <w:p w14:paraId="42F928B8"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210 ως έχει;</w:t>
      </w:r>
    </w:p>
    <w:p w14:paraId="42F928B9"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w:t>
      </w:r>
      <w:r>
        <w:rPr>
          <w:rFonts w:eastAsia="Times New Roman"/>
          <w:b/>
          <w:szCs w:val="24"/>
        </w:rPr>
        <w:t xml:space="preserve">ΚΑΡΑΝΑΣΤΑΣΗΣ: </w:t>
      </w:r>
      <w:r>
        <w:rPr>
          <w:rFonts w:eastAsia="Times New Roman"/>
          <w:szCs w:val="24"/>
        </w:rPr>
        <w:t xml:space="preserve">Δεκτό, δεκτό. </w:t>
      </w:r>
    </w:p>
    <w:p w14:paraId="42F928BA"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8BB"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8BC"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8BD"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8BE"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8BF"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8C0"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8C1"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210 έγινε δεκτό ως έχει κατά πλειοψηφία. </w:t>
      </w:r>
    </w:p>
    <w:p w14:paraId="42F928C2"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211 ως έχει;</w:t>
      </w:r>
    </w:p>
    <w:p w14:paraId="42F928C3"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8C4"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8C5" w14:textId="77777777" w:rsidR="00BB77B8" w:rsidRDefault="00A714EA">
      <w:pPr>
        <w:spacing w:after="0" w:line="600" w:lineRule="auto"/>
        <w:ind w:firstLine="720"/>
        <w:jc w:val="both"/>
        <w:rPr>
          <w:rFonts w:eastAsia="Times New Roman"/>
          <w:szCs w:val="24"/>
        </w:rPr>
      </w:pPr>
      <w:r>
        <w:rPr>
          <w:rFonts w:eastAsia="Times New Roman"/>
          <w:b/>
          <w:szCs w:val="24"/>
        </w:rPr>
        <w:t>ΕΥΑΓΓ</w:t>
      </w:r>
      <w:r>
        <w:rPr>
          <w:rFonts w:eastAsia="Times New Roman"/>
          <w:b/>
          <w:szCs w:val="24"/>
        </w:rPr>
        <w:t xml:space="preserve">ΕΛΟΣ ΚΑΡΑΚΩΣΤΑΣ: </w:t>
      </w:r>
      <w:r>
        <w:rPr>
          <w:rFonts w:eastAsia="Times New Roman"/>
          <w:szCs w:val="24"/>
        </w:rPr>
        <w:t xml:space="preserve">Κατά πλειοψηφία. </w:t>
      </w:r>
    </w:p>
    <w:p w14:paraId="42F928C6"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8C7"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8C8"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8C9"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8CA"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8CB"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w:t>
      </w:r>
      <w:r>
        <w:rPr>
          <w:rFonts w:eastAsia="Times New Roman"/>
          <w:szCs w:val="24"/>
        </w:rPr>
        <w:t xml:space="preserve">211 έγινε δεκτό ως έχει κατά πλειοψηφία. </w:t>
      </w:r>
    </w:p>
    <w:p w14:paraId="42F928CC"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212 ως έχει;</w:t>
      </w:r>
    </w:p>
    <w:p w14:paraId="42F928CD"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8CE"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8CF"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42F928D0"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8D1"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w:t>
      </w:r>
      <w:r>
        <w:rPr>
          <w:rFonts w:eastAsia="Times New Roman"/>
          <w:szCs w:val="24"/>
        </w:rPr>
        <w:t xml:space="preserve">πλειοψηφία. </w:t>
      </w:r>
    </w:p>
    <w:p w14:paraId="42F928D2"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8D3"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8D4"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8D5"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212 έγινε δεκτό ως έχει κατά πλειοψηφία. </w:t>
      </w:r>
    </w:p>
    <w:p w14:paraId="42F928D6" w14:textId="77777777" w:rsidR="00BB77B8" w:rsidRDefault="00A714EA">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άρθρο 213 ως </w:t>
      </w:r>
      <w:r>
        <w:rPr>
          <w:rFonts w:eastAsia="Times New Roman"/>
          <w:szCs w:val="24"/>
        </w:rPr>
        <w:t>έχει;</w:t>
      </w:r>
    </w:p>
    <w:p w14:paraId="42F928D7"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8D8"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8D9"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42F928DA"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8DB"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8DC"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8DD"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8DE"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8DF"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213 έγινε δεκτό ως έχει κατά πλειοψηφία. </w:t>
      </w:r>
    </w:p>
    <w:p w14:paraId="42F928E0"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214 ως έχει;</w:t>
      </w:r>
    </w:p>
    <w:p w14:paraId="42F928E1"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8E2"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8E3" w14:textId="77777777" w:rsidR="00BB77B8" w:rsidRDefault="00A714EA">
      <w:pPr>
        <w:spacing w:after="0" w:line="600" w:lineRule="auto"/>
        <w:ind w:firstLine="720"/>
        <w:jc w:val="both"/>
        <w:rPr>
          <w:rFonts w:eastAsia="Times New Roman"/>
          <w:szCs w:val="24"/>
        </w:rPr>
      </w:pPr>
      <w:r>
        <w:rPr>
          <w:rFonts w:eastAsia="Times New Roman"/>
          <w:b/>
          <w:szCs w:val="24"/>
        </w:rPr>
        <w:t>ΕΥΑΓΓ</w:t>
      </w:r>
      <w:r>
        <w:rPr>
          <w:rFonts w:eastAsia="Times New Roman"/>
          <w:b/>
          <w:szCs w:val="24"/>
        </w:rPr>
        <w:t xml:space="preserve">ΕΛΟΣ ΚΑΡΑΚΩΣΤΑΣ: </w:t>
      </w:r>
      <w:r>
        <w:rPr>
          <w:rFonts w:eastAsia="Times New Roman"/>
          <w:szCs w:val="24"/>
        </w:rPr>
        <w:t xml:space="preserve">Παρών. </w:t>
      </w:r>
    </w:p>
    <w:p w14:paraId="42F928E4"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8E5"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8E6"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8E7"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8E8"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8E9"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214 έγινε </w:t>
      </w:r>
      <w:r>
        <w:rPr>
          <w:rFonts w:eastAsia="Times New Roman"/>
          <w:szCs w:val="24"/>
        </w:rPr>
        <w:t xml:space="preserve">δεκτό ως έχει κατά πλειοψηφία. </w:t>
      </w:r>
    </w:p>
    <w:p w14:paraId="42F928EA"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215 ως έχει;</w:t>
      </w:r>
    </w:p>
    <w:p w14:paraId="42F928EB"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8EC"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8ED"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42F928EE"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8EF"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πλειοψηφία</w:t>
      </w:r>
      <w:r>
        <w:rPr>
          <w:rFonts w:eastAsia="Times New Roman"/>
          <w:szCs w:val="24"/>
        </w:rPr>
        <w:t xml:space="preserve">. </w:t>
      </w:r>
    </w:p>
    <w:p w14:paraId="42F928F0"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8F1"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8F2"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8F3"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215 έγινε δεκτό ως έχει κατά πλειοψηφία. </w:t>
      </w:r>
    </w:p>
    <w:p w14:paraId="42F928F4"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216 ως έχει;</w:t>
      </w:r>
    </w:p>
    <w:p w14:paraId="42F928F5"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8F6"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8F7"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42F928F8"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8F9"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8FA"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8FB"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8FC"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b/>
          <w:szCs w:val="24"/>
        </w:rPr>
        <w:t xml:space="preserve"> </w:t>
      </w:r>
      <w:r>
        <w:rPr>
          <w:rFonts w:eastAsia="Times New Roman"/>
          <w:szCs w:val="24"/>
        </w:rPr>
        <w:t xml:space="preserve">Δεκτό, δεκτό. </w:t>
      </w:r>
    </w:p>
    <w:p w14:paraId="42F928FD"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216 έγινε δεκτό ως έχει κατά πλειοψηφία. </w:t>
      </w:r>
    </w:p>
    <w:p w14:paraId="42F928FE"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217 ως έχει;</w:t>
      </w:r>
    </w:p>
    <w:p w14:paraId="42F928FF"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900"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901"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ΚΑΡΑΚΩΣΤΑΣ:</w:t>
      </w:r>
      <w:r>
        <w:rPr>
          <w:rFonts w:eastAsia="Times New Roman"/>
          <w:b/>
          <w:szCs w:val="24"/>
        </w:rPr>
        <w:t xml:space="preserve"> </w:t>
      </w:r>
      <w:r>
        <w:rPr>
          <w:rFonts w:eastAsia="Times New Roman"/>
          <w:szCs w:val="24"/>
        </w:rPr>
        <w:t xml:space="preserve">Κατά πλειοψηφία. </w:t>
      </w:r>
    </w:p>
    <w:p w14:paraId="42F92902"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903"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904"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905"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906"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907"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217 έγινε δεκτό </w:t>
      </w:r>
      <w:r>
        <w:rPr>
          <w:rFonts w:eastAsia="Times New Roman"/>
          <w:szCs w:val="24"/>
        </w:rPr>
        <w:t xml:space="preserve">ως έχει κατά πλειοψηφία. </w:t>
      </w:r>
    </w:p>
    <w:p w14:paraId="42F92908"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218 ως έχει;</w:t>
      </w:r>
    </w:p>
    <w:p w14:paraId="42F92909"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90A"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90B"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42F9290C"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90D"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90E" w14:textId="77777777" w:rsidR="00BB77B8" w:rsidRDefault="00A714EA">
      <w:pPr>
        <w:spacing w:after="0" w:line="600" w:lineRule="auto"/>
        <w:ind w:firstLine="720"/>
        <w:jc w:val="both"/>
        <w:rPr>
          <w:rFonts w:eastAsia="Times New Roman"/>
          <w:szCs w:val="24"/>
        </w:rPr>
      </w:pPr>
      <w:r>
        <w:rPr>
          <w:rFonts w:eastAsia="Times New Roman"/>
          <w:b/>
          <w:szCs w:val="24"/>
        </w:rPr>
        <w:t>ΓΕΩ</w:t>
      </w:r>
      <w:r>
        <w:rPr>
          <w:rFonts w:eastAsia="Times New Roman"/>
          <w:b/>
          <w:szCs w:val="24"/>
        </w:rPr>
        <w:t xml:space="preserve">ΡΓΙΟΣ ΑΜΥΡΑΣ: </w:t>
      </w:r>
      <w:r>
        <w:rPr>
          <w:rFonts w:eastAsia="Times New Roman"/>
          <w:szCs w:val="24"/>
        </w:rPr>
        <w:t xml:space="preserve">Δεκτό, δεκτό. </w:t>
      </w:r>
    </w:p>
    <w:p w14:paraId="42F9290F"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910"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911"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218 έγινε δεκτό ως έχει κατά πλειοψηφία. </w:t>
      </w:r>
    </w:p>
    <w:p w14:paraId="42F92912"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219 ως έχει;</w:t>
      </w:r>
    </w:p>
    <w:p w14:paraId="42F92913"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914"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915"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42F92916"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917"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918"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919"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91A"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91B"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219 έγινε δεκτό ως έχει κατά πλειοψηφία. </w:t>
      </w:r>
    </w:p>
    <w:p w14:paraId="42F9291C"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220 ως έχει;</w:t>
      </w:r>
    </w:p>
    <w:p w14:paraId="42F9291D"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91E"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91F" w14:textId="77777777" w:rsidR="00BB77B8" w:rsidRDefault="00A714EA">
      <w:pPr>
        <w:spacing w:after="0" w:line="600" w:lineRule="auto"/>
        <w:ind w:firstLine="720"/>
        <w:jc w:val="both"/>
        <w:rPr>
          <w:rFonts w:eastAsia="Times New Roman"/>
          <w:szCs w:val="24"/>
        </w:rPr>
      </w:pPr>
      <w:r>
        <w:rPr>
          <w:rFonts w:eastAsia="Times New Roman"/>
          <w:b/>
          <w:szCs w:val="24"/>
        </w:rPr>
        <w:t>ΕΥΑΓΓ</w:t>
      </w:r>
      <w:r>
        <w:rPr>
          <w:rFonts w:eastAsia="Times New Roman"/>
          <w:b/>
          <w:szCs w:val="24"/>
        </w:rPr>
        <w:t xml:space="preserve">ΕΛΟΣ ΚΑΡΑΚΩΣΤΑΣ: </w:t>
      </w:r>
      <w:r>
        <w:rPr>
          <w:rFonts w:eastAsia="Times New Roman"/>
          <w:szCs w:val="24"/>
        </w:rPr>
        <w:t xml:space="preserve">Παρών. </w:t>
      </w:r>
    </w:p>
    <w:p w14:paraId="42F92920"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921"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922"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923"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924"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925"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220 έγινε </w:t>
      </w:r>
      <w:r>
        <w:rPr>
          <w:rFonts w:eastAsia="Times New Roman"/>
          <w:szCs w:val="24"/>
        </w:rPr>
        <w:t xml:space="preserve">δεκτό ως έχει κατά πλειοψηφία. </w:t>
      </w:r>
    </w:p>
    <w:p w14:paraId="42F92926" w14:textId="77777777" w:rsidR="00BB77B8" w:rsidRDefault="00A714EA">
      <w:pPr>
        <w:tabs>
          <w:tab w:val="left" w:pos="1800"/>
        </w:tabs>
        <w:spacing w:after="0" w:line="600" w:lineRule="auto"/>
        <w:ind w:firstLine="720"/>
        <w:jc w:val="both"/>
        <w:rPr>
          <w:rFonts w:eastAsia="Times New Roman" w:cs="Times New Roman"/>
          <w:color w:val="000000"/>
          <w:szCs w:val="24"/>
        </w:rPr>
      </w:pPr>
      <w:r>
        <w:rPr>
          <w:rFonts w:eastAsia="Times New Roman"/>
          <w:szCs w:val="24"/>
        </w:rPr>
        <w:t>Ερωτάται το Σώμα: Γίνεται δεκτό το άρθρο 221</w:t>
      </w:r>
      <w:r>
        <w:rPr>
          <w:rFonts w:eastAsia="Times New Roman"/>
          <w:szCs w:val="24"/>
        </w:rPr>
        <w:t>,</w:t>
      </w:r>
      <w:r>
        <w:rPr>
          <w:rFonts w:eastAsia="Times New Roman"/>
          <w:szCs w:val="24"/>
        </w:rPr>
        <w:t xml:space="preserve"> </w:t>
      </w:r>
      <w:r>
        <w:rPr>
          <w:rFonts w:eastAsia="Times New Roman" w:cs="Times New Roman"/>
          <w:color w:val="000000"/>
          <w:szCs w:val="24"/>
        </w:rPr>
        <w:t xml:space="preserve">όπως τροποποιήθηκε από τον κύριο Υπουργό; </w:t>
      </w:r>
    </w:p>
    <w:p w14:paraId="42F92927"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928"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929"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42F9292A"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92B"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92C"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92D"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92E"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92F"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221 έγινε δεκτό, </w:t>
      </w:r>
      <w:r>
        <w:rPr>
          <w:rFonts w:eastAsia="Times New Roman" w:cs="Times New Roman"/>
          <w:color w:val="000000"/>
          <w:szCs w:val="24"/>
        </w:rPr>
        <w:t xml:space="preserve">όπως τροποποιήθηκε από τον κύριο Υπουργό, κατά </w:t>
      </w:r>
      <w:r>
        <w:rPr>
          <w:rFonts w:eastAsia="Times New Roman" w:cs="Times New Roman"/>
          <w:color w:val="000000"/>
          <w:szCs w:val="24"/>
        </w:rPr>
        <w:t>πλειοψηφία</w:t>
      </w:r>
      <w:r>
        <w:rPr>
          <w:rFonts w:eastAsia="Times New Roman"/>
          <w:szCs w:val="24"/>
        </w:rPr>
        <w:t xml:space="preserve">. </w:t>
      </w:r>
    </w:p>
    <w:p w14:paraId="42F92930"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222 ως έχει;</w:t>
      </w:r>
    </w:p>
    <w:p w14:paraId="42F92931"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932"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933"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934"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935"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936" w14:textId="77777777" w:rsidR="00BB77B8" w:rsidRDefault="00A714EA">
      <w:pPr>
        <w:spacing w:after="0" w:line="600" w:lineRule="auto"/>
        <w:ind w:firstLine="720"/>
        <w:jc w:val="both"/>
        <w:rPr>
          <w:rFonts w:eastAsia="Times New Roman"/>
          <w:szCs w:val="24"/>
        </w:rPr>
      </w:pPr>
      <w:r>
        <w:rPr>
          <w:rFonts w:eastAsia="Times New Roman"/>
          <w:b/>
          <w:szCs w:val="24"/>
        </w:rPr>
        <w:t>ΓΕΩΡΓΙ</w:t>
      </w:r>
      <w:r>
        <w:rPr>
          <w:rFonts w:eastAsia="Times New Roman"/>
          <w:b/>
          <w:szCs w:val="24"/>
        </w:rPr>
        <w:t xml:space="preserve">ΟΣ ΑΜΥΡΑΣ: </w:t>
      </w:r>
      <w:r>
        <w:rPr>
          <w:rFonts w:eastAsia="Times New Roman"/>
          <w:szCs w:val="24"/>
        </w:rPr>
        <w:t xml:space="preserve">Δεκτό, δεκτό. </w:t>
      </w:r>
    </w:p>
    <w:p w14:paraId="42F92937"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938"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939"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222 έγινε δεκτό ως έχει κατά πλειοψηφία. </w:t>
      </w:r>
    </w:p>
    <w:p w14:paraId="42F9293A"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223 ως έχει;</w:t>
      </w:r>
    </w:p>
    <w:p w14:paraId="42F9293B" w14:textId="77777777" w:rsidR="00BB77B8" w:rsidRDefault="00A714EA">
      <w:pPr>
        <w:spacing w:after="0" w:line="600" w:lineRule="auto"/>
        <w:ind w:firstLine="720"/>
        <w:jc w:val="both"/>
        <w:rPr>
          <w:rFonts w:eastAsia="Times New Roman"/>
          <w:szCs w:val="24"/>
        </w:rPr>
      </w:pPr>
      <w:r>
        <w:rPr>
          <w:rFonts w:eastAsia="Times New Roman"/>
          <w:b/>
          <w:szCs w:val="24"/>
        </w:rPr>
        <w:t>ΑΠΟΣΤΟΛΟΣ ΚΑΡΑΝΑ</w:t>
      </w:r>
      <w:r>
        <w:rPr>
          <w:rFonts w:eastAsia="Times New Roman"/>
          <w:b/>
          <w:szCs w:val="24"/>
        </w:rPr>
        <w:t xml:space="preserve">ΣΤΑΣΗΣ: </w:t>
      </w:r>
      <w:r>
        <w:rPr>
          <w:rFonts w:eastAsia="Times New Roman"/>
          <w:szCs w:val="24"/>
        </w:rPr>
        <w:t xml:space="preserve">Δεκτό, δεκτό. </w:t>
      </w:r>
    </w:p>
    <w:p w14:paraId="42F9293C"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93D"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93E"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93F"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940"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941"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942"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w:t>
      </w:r>
      <w:r>
        <w:rPr>
          <w:rFonts w:eastAsia="Times New Roman"/>
          <w:szCs w:val="24"/>
        </w:rPr>
        <w:t xml:space="preserve">, δεκτό. </w:t>
      </w:r>
    </w:p>
    <w:p w14:paraId="42F92943"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223 έγινε δεκτό ως έχει κατά πλειοψηφία. </w:t>
      </w:r>
    </w:p>
    <w:p w14:paraId="42F92944"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224 ως έχει;</w:t>
      </w:r>
    </w:p>
    <w:p w14:paraId="42F92945"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946"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947"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42F92948"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949"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94A"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94B"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94C"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94D"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w:t>
      </w:r>
      <w:r>
        <w:rPr>
          <w:rFonts w:eastAsia="Times New Roman"/>
          <w:szCs w:val="24"/>
        </w:rPr>
        <w:t xml:space="preserve"> το άρθρο 224 έγινε δεκτό ως έχει κατά πλειοψηφία. </w:t>
      </w:r>
    </w:p>
    <w:p w14:paraId="42F9294E"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225 ως έχει;</w:t>
      </w:r>
    </w:p>
    <w:p w14:paraId="42F9294F"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950"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951"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952"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953" w14:textId="77777777" w:rsidR="00BB77B8" w:rsidRDefault="00A714EA">
      <w:pPr>
        <w:spacing w:after="0" w:line="600" w:lineRule="auto"/>
        <w:ind w:firstLine="720"/>
        <w:jc w:val="both"/>
        <w:rPr>
          <w:rFonts w:eastAsia="Times New Roman"/>
          <w:szCs w:val="24"/>
        </w:rPr>
      </w:pPr>
      <w:r>
        <w:rPr>
          <w:rFonts w:eastAsia="Times New Roman"/>
          <w:b/>
          <w:szCs w:val="24"/>
        </w:rPr>
        <w:t>ΑΘΑΝΑ</w:t>
      </w:r>
      <w:r>
        <w:rPr>
          <w:rFonts w:eastAsia="Times New Roman"/>
          <w:b/>
          <w:szCs w:val="24"/>
        </w:rPr>
        <w:t xml:space="preserve">ΣΙΟΣ ΒΑΡΔΑΛΗΣ: </w:t>
      </w:r>
      <w:r>
        <w:rPr>
          <w:rFonts w:eastAsia="Times New Roman"/>
          <w:szCs w:val="24"/>
        </w:rPr>
        <w:t xml:space="preserve">Κατά πλειοψηφία. </w:t>
      </w:r>
    </w:p>
    <w:p w14:paraId="42F92954"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955"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956"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957"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225 έγινε δεκτό ως έχει κατά πλειοψηφία. </w:t>
      </w:r>
    </w:p>
    <w:p w14:paraId="42F92958"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w:t>
      </w:r>
      <w:r>
        <w:rPr>
          <w:rFonts w:eastAsia="Times New Roman"/>
          <w:szCs w:val="24"/>
        </w:rPr>
        <w:t xml:space="preserve"> το άρθρο 226 ως έχει;</w:t>
      </w:r>
    </w:p>
    <w:p w14:paraId="42F92959"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95A"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95B"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95C"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95D"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95E"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95F"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b/>
          <w:szCs w:val="24"/>
        </w:rPr>
        <w:t xml:space="preserve">: </w:t>
      </w:r>
      <w:r>
        <w:rPr>
          <w:rFonts w:eastAsia="Times New Roman"/>
          <w:szCs w:val="24"/>
        </w:rPr>
        <w:t xml:space="preserve">Δεκτό, δεκτό. </w:t>
      </w:r>
    </w:p>
    <w:p w14:paraId="42F92960"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961"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226 έγινε δεκτό ως έχει κατά πλειοψηφία. </w:t>
      </w:r>
    </w:p>
    <w:p w14:paraId="42F92962"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227 ως έχει;</w:t>
      </w:r>
    </w:p>
    <w:p w14:paraId="42F92963"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964"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965"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966"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967"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968"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969"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96A"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96B" w14:textId="77777777" w:rsidR="00BB77B8" w:rsidRDefault="00A714EA">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b/>
          <w:szCs w:val="24"/>
        </w:rPr>
        <w:t xml:space="preserve">): </w:t>
      </w:r>
      <w:r>
        <w:rPr>
          <w:rFonts w:eastAsia="Times New Roman"/>
          <w:szCs w:val="24"/>
        </w:rPr>
        <w:t xml:space="preserve">Συνεπώς το άρθρο 227 έγινε δεκτό ως έχει κατά πλειοψηφία. </w:t>
      </w:r>
    </w:p>
    <w:p w14:paraId="42F9296C"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228 ως έχει;</w:t>
      </w:r>
    </w:p>
    <w:p w14:paraId="42F9296D"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96E"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96F"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970"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971"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972"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973"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974"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975"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228 έγινε δεκτό ως έχει κατά πλειοψηφία. </w:t>
      </w:r>
    </w:p>
    <w:p w14:paraId="42F92976" w14:textId="77777777" w:rsidR="00BB77B8" w:rsidRDefault="00A714EA">
      <w:pPr>
        <w:spacing w:after="0" w:line="600" w:lineRule="auto"/>
        <w:ind w:firstLine="720"/>
        <w:jc w:val="both"/>
        <w:rPr>
          <w:rFonts w:eastAsia="Times New Roman"/>
          <w:szCs w:val="24"/>
        </w:rPr>
      </w:pPr>
      <w:r>
        <w:rPr>
          <w:rFonts w:eastAsia="Times New Roman"/>
          <w:szCs w:val="24"/>
        </w:rPr>
        <w:t>Ερωτάται το</w:t>
      </w:r>
      <w:r>
        <w:rPr>
          <w:rFonts w:eastAsia="Times New Roman"/>
          <w:szCs w:val="24"/>
        </w:rPr>
        <w:t xml:space="preserve"> Σώμα: Γίνεται δεκτό το άρθρο 229 ως έχει;</w:t>
      </w:r>
    </w:p>
    <w:p w14:paraId="42F92977"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978"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979"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97A"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97B"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97C"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r>
        <w:rPr>
          <w:rFonts w:eastAsia="Times New Roman"/>
          <w:szCs w:val="24"/>
        </w:rPr>
        <w:t xml:space="preserve"> </w:t>
      </w:r>
    </w:p>
    <w:p w14:paraId="42F9297D"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97E"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97F"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229 έγινε δεκτό ως έχει κατά πλειοψηφία. </w:t>
      </w:r>
    </w:p>
    <w:p w14:paraId="42F92980"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230 ως έχει;</w:t>
      </w:r>
    </w:p>
    <w:p w14:paraId="42F92981"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982"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983"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984"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985"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986"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987"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988"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989" w14:textId="77777777" w:rsidR="00BB77B8" w:rsidRDefault="00A714EA">
      <w:pPr>
        <w:spacing w:after="0" w:line="600" w:lineRule="auto"/>
        <w:ind w:firstLine="720"/>
        <w:jc w:val="both"/>
        <w:rPr>
          <w:rFonts w:eastAsia="Times New Roman"/>
          <w:szCs w:val="24"/>
        </w:rPr>
      </w:pPr>
      <w:r>
        <w:rPr>
          <w:rFonts w:eastAsia="Times New Roman"/>
          <w:b/>
          <w:szCs w:val="24"/>
        </w:rPr>
        <w:t>ΠΡΟΕΔΡΕΥΩΝ (Α</w:t>
      </w:r>
      <w:r>
        <w:rPr>
          <w:rFonts w:eastAsia="Times New Roman"/>
          <w:b/>
          <w:szCs w:val="24"/>
        </w:rPr>
        <w:t xml:space="preserve">ναστάσιος Κουράκης): </w:t>
      </w:r>
      <w:r>
        <w:rPr>
          <w:rFonts w:eastAsia="Times New Roman"/>
          <w:szCs w:val="24"/>
        </w:rPr>
        <w:t xml:space="preserve">Συνεπώς το άρθρο 230 έγινε δεκτό ως έχει κατά πλειοψηφία. </w:t>
      </w:r>
    </w:p>
    <w:p w14:paraId="42F9298A"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231 ως έχει;</w:t>
      </w:r>
    </w:p>
    <w:p w14:paraId="42F9298B"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98C"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98D"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98E"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98F"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990"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991"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992"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993"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231 έγινε δεκτό ως έχει κατά πλειοψ</w:t>
      </w:r>
      <w:r>
        <w:rPr>
          <w:rFonts w:eastAsia="Times New Roman"/>
          <w:szCs w:val="24"/>
        </w:rPr>
        <w:t xml:space="preserve">ηφία. </w:t>
      </w:r>
    </w:p>
    <w:p w14:paraId="42F92994"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232 ως έχει;</w:t>
      </w:r>
    </w:p>
    <w:p w14:paraId="42F92995"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996"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997"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998"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999"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99A"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99B"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99C"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99D"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232 έγινε δεκτό ως έχει κατά πλειοψηφία. </w:t>
      </w:r>
    </w:p>
    <w:p w14:paraId="42F9299E"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233 ως έχει;</w:t>
      </w:r>
    </w:p>
    <w:p w14:paraId="42F9299F"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w:t>
      </w:r>
      <w:r>
        <w:rPr>
          <w:rFonts w:eastAsia="Times New Roman"/>
          <w:b/>
          <w:szCs w:val="24"/>
        </w:rPr>
        <w:t xml:space="preserve">ΚΑΡΑΝΑΣΤΑΣΗΣ: </w:t>
      </w:r>
      <w:r>
        <w:rPr>
          <w:rFonts w:eastAsia="Times New Roman"/>
          <w:szCs w:val="24"/>
        </w:rPr>
        <w:t xml:space="preserve">Δεκτό, δεκτό. </w:t>
      </w:r>
    </w:p>
    <w:p w14:paraId="42F929A0"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9A1"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9A2"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9A3"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9A4"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9A5"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9A6"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b/>
          <w:szCs w:val="24"/>
        </w:rPr>
        <w:t xml:space="preserve"> </w:t>
      </w:r>
      <w:r>
        <w:rPr>
          <w:rFonts w:eastAsia="Times New Roman"/>
          <w:szCs w:val="24"/>
        </w:rPr>
        <w:t xml:space="preserve">Δεκτό, δεκτό. </w:t>
      </w:r>
    </w:p>
    <w:p w14:paraId="42F929A7"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233 έγινε δεκτό ως έχει κατά πλειοψηφία. </w:t>
      </w:r>
    </w:p>
    <w:p w14:paraId="42F929A8"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234 ως έχει;</w:t>
      </w:r>
    </w:p>
    <w:p w14:paraId="42F929A9"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9AA"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9AB"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ΚΑΡΑΚΩΣΤΑΣ:</w:t>
      </w:r>
      <w:r>
        <w:rPr>
          <w:rFonts w:eastAsia="Times New Roman"/>
          <w:b/>
          <w:szCs w:val="24"/>
        </w:rPr>
        <w:t xml:space="preserve"> </w:t>
      </w:r>
      <w:r>
        <w:rPr>
          <w:rFonts w:eastAsia="Times New Roman"/>
          <w:szCs w:val="24"/>
        </w:rPr>
        <w:t xml:space="preserve">Κατά πλειοψηφία. </w:t>
      </w:r>
    </w:p>
    <w:p w14:paraId="42F929AC"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9AD"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9AE"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9AF"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9B0"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9B1"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w:t>
      </w:r>
      <w:r>
        <w:rPr>
          <w:rFonts w:eastAsia="Times New Roman"/>
          <w:szCs w:val="24"/>
        </w:rPr>
        <w:t xml:space="preserve"> το άρθρο 234 έγινε δεκτό ως έχει κατά πλειοψηφία. </w:t>
      </w:r>
    </w:p>
    <w:p w14:paraId="42F929B2"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235 ως έχει;</w:t>
      </w:r>
    </w:p>
    <w:p w14:paraId="42F929B3"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9B4"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9B5"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9B6"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9B7"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9B8"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9B9"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9BA"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9BB"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235 έγινε δεκτό ως έχει κατά πλειοψηφία. </w:t>
      </w:r>
    </w:p>
    <w:p w14:paraId="42F929BC" w14:textId="77777777" w:rsidR="00BB77B8" w:rsidRDefault="00A714EA">
      <w:pPr>
        <w:spacing w:after="0" w:line="600" w:lineRule="auto"/>
        <w:ind w:firstLine="720"/>
        <w:jc w:val="both"/>
        <w:rPr>
          <w:rFonts w:eastAsia="Times New Roman"/>
          <w:szCs w:val="24"/>
        </w:rPr>
      </w:pPr>
      <w:r>
        <w:rPr>
          <w:rFonts w:eastAsia="Times New Roman"/>
          <w:szCs w:val="24"/>
        </w:rPr>
        <w:t xml:space="preserve">Ερωτάται το Σώμα: Γίνεται </w:t>
      </w:r>
      <w:r>
        <w:rPr>
          <w:rFonts w:eastAsia="Times New Roman"/>
          <w:szCs w:val="24"/>
        </w:rPr>
        <w:t>δεκτό το άρθρο 236 ως έχει;</w:t>
      </w:r>
    </w:p>
    <w:p w14:paraId="42F929BD"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9BE"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9BF"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9C0"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9C1"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9C2"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9C3"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w:t>
      </w:r>
      <w:r>
        <w:rPr>
          <w:rFonts w:eastAsia="Times New Roman"/>
          <w:b/>
          <w:szCs w:val="24"/>
        </w:rPr>
        <w:t xml:space="preserve">ΡΙΔΗΣ: </w:t>
      </w:r>
      <w:r>
        <w:rPr>
          <w:rFonts w:eastAsia="Times New Roman"/>
          <w:szCs w:val="24"/>
        </w:rPr>
        <w:t xml:space="preserve">Δεκτό, δεκτό. </w:t>
      </w:r>
    </w:p>
    <w:p w14:paraId="42F929C4"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9C5"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236 έγινε δεκτό ως έχει κατά πλειοψηφία. </w:t>
      </w:r>
    </w:p>
    <w:p w14:paraId="42F929C6"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237 ως έχει;</w:t>
      </w:r>
    </w:p>
    <w:p w14:paraId="42F929C7"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9C8"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b/>
          <w:szCs w:val="24"/>
        </w:rPr>
        <w:t xml:space="preserve">: </w:t>
      </w:r>
      <w:r>
        <w:rPr>
          <w:rFonts w:eastAsia="Times New Roman"/>
          <w:szCs w:val="24"/>
        </w:rPr>
        <w:t xml:space="preserve">Δεκτό, δεκτό. </w:t>
      </w:r>
    </w:p>
    <w:p w14:paraId="42F929C9"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9CA"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9CB"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9CC"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9CD"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9CE"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9CF"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237 έγινε δεκτό ως έχει κατά πλειοψηφία. </w:t>
      </w:r>
    </w:p>
    <w:p w14:paraId="42F929D0"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238 ως έχει;</w:t>
      </w:r>
    </w:p>
    <w:p w14:paraId="42F929D1"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9D2"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9D3"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9D4"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9D5"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9D6"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9D7"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9D8"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9D9"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238 έγινε δεκτό ω</w:t>
      </w:r>
      <w:r>
        <w:rPr>
          <w:rFonts w:eastAsia="Times New Roman"/>
          <w:szCs w:val="24"/>
        </w:rPr>
        <w:t xml:space="preserve">ς έχει κατά πλειοψηφία. </w:t>
      </w:r>
    </w:p>
    <w:p w14:paraId="42F929DA"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239 ως έχει;</w:t>
      </w:r>
    </w:p>
    <w:p w14:paraId="42F929DB"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 xml:space="preserve">Δεκτό, δεκτό. </w:t>
      </w:r>
    </w:p>
    <w:p w14:paraId="42F929DC"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9DD"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9DE"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9DF"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Κατά πλειοψη</w:t>
      </w:r>
      <w:r>
        <w:rPr>
          <w:rFonts w:eastAsia="Times New Roman"/>
          <w:szCs w:val="24"/>
        </w:rPr>
        <w:t xml:space="preserve">φία. </w:t>
      </w:r>
    </w:p>
    <w:p w14:paraId="42F929E0"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9E1"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9E2"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42F929E3"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239 έγινε δεκτό ως έχει κατά πλειοψηφία. </w:t>
      </w:r>
    </w:p>
    <w:p w14:paraId="42F929E4"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240 ως έχει;</w:t>
      </w:r>
    </w:p>
    <w:p w14:paraId="42F929E5" w14:textId="77777777" w:rsidR="00BB77B8" w:rsidRDefault="00A714EA">
      <w:pPr>
        <w:spacing w:after="0" w:line="600" w:lineRule="auto"/>
        <w:ind w:firstLine="720"/>
        <w:jc w:val="both"/>
        <w:rPr>
          <w:rFonts w:eastAsia="Times New Roman"/>
          <w:szCs w:val="24"/>
        </w:rPr>
      </w:pPr>
      <w:r>
        <w:rPr>
          <w:rFonts w:eastAsia="Times New Roman"/>
          <w:b/>
          <w:szCs w:val="24"/>
        </w:rPr>
        <w:t>ΑΠΟΣ</w:t>
      </w:r>
      <w:r>
        <w:rPr>
          <w:rFonts w:eastAsia="Times New Roman"/>
          <w:b/>
          <w:szCs w:val="24"/>
        </w:rPr>
        <w:t xml:space="preserve">ΤΟΛΟΣ ΚΑΡΑΝΑΣΤΑΣΗΣ: </w:t>
      </w:r>
      <w:r>
        <w:rPr>
          <w:rFonts w:eastAsia="Times New Roman"/>
          <w:szCs w:val="24"/>
        </w:rPr>
        <w:t xml:space="preserve">Δεκτό, δεκτό. </w:t>
      </w:r>
    </w:p>
    <w:p w14:paraId="42F929E6"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 xml:space="preserve">Δεκτό, δεκτό. </w:t>
      </w:r>
    </w:p>
    <w:p w14:paraId="42F929E7"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9E8"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42F929E9"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42F929EA"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42F929EB"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42F929EC" w14:textId="77777777" w:rsidR="00BB77B8" w:rsidRDefault="00A714EA">
      <w:pPr>
        <w:spacing w:after="0" w:line="600" w:lineRule="auto"/>
        <w:ind w:firstLine="720"/>
        <w:jc w:val="both"/>
        <w:rPr>
          <w:rFonts w:eastAsia="Times New Roman"/>
          <w:szCs w:val="24"/>
        </w:rPr>
      </w:pPr>
      <w:r>
        <w:rPr>
          <w:rFonts w:eastAsia="Times New Roman"/>
          <w:b/>
          <w:szCs w:val="24"/>
        </w:rPr>
        <w:t>ΙΩΑΝΝΗΣ ΣΑ</w:t>
      </w:r>
      <w:r>
        <w:rPr>
          <w:rFonts w:eastAsia="Times New Roman"/>
          <w:b/>
          <w:szCs w:val="24"/>
        </w:rPr>
        <w:t xml:space="preserve">ΡΙΔΗΣ: </w:t>
      </w:r>
      <w:r>
        <w:rPr>
          <w:rFonts w:eastAsia="Times New Roman"/>
          <w:szCs w:val="24"/>
        </w:rPr>
        <w:t xml:space="preserve">Δεκτό, δεκτό. </w:t>
      </w:r>
    </w:p>
    <w:p w14:paraId="42F929ED"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240 έγινε δεκτό ως έχει κατά πλειοψηφία. </w:t>
      </w:r>
    </w:p>
    <w:p w14:paraId="42F929EE"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241 ως έχει;</w:t>
      </w:r>
    </w:p>
    <w:p w14:paraId="42F929EF"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9F0"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9F1"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w:t>
      </w:r>
      <w:r>
        <w:rPr>
          <w:rFonts w:eastAsia="Times New Roman"/>
          <w:b/>
          <w:szCs w:val="24"/>
        </w:rPr>
        <w:t>ΚΑΡΑΚΩΣΤΑΣ:</w:t>
      </w:r>
      <w:r>
        <w:rPr>
          <w:rFonts w:eastAsia="Times New Roman"/>
          <w:szCs w:val="24"/>
        </w:rPr>
        <w:t xml:space="preserve"> Κατά πλειοψηφία. </w:t>
      </w:r>
    </w:p>
    <w:p w14:paraId="42F929F2"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9F3"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9F4"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9F5"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9F6"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9F7"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241 έγινε </w:t>
      </w:r>
      <w:r>
        <w:rPr>
          <w:rFonts w:eastAsia="Times New Roman"/>
          <w:szCs w:val="24"/>
        </w:rPr>
        <w:t>δεκτό ως έχει κατά πλειοψηφία.</w:t>
      </w:r>
    </w:p>
    <w:p w14:paraId="42F929F8"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242 ως έχει;</w:t>
      </w:r>
    </w:p>
    <w:p w14:paraId="42F929F9"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9FA"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9FB"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Κατά πλειοψηφία. </w:t>
      </w:r>
    </w:p>
    <w:p w14:paraId="42F929FC"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9FD"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w:t>
      </w:r>
      <w:r>
        <w:rPr>
          <w:rFonts w:eastAsia="Times New Roman"/>
          <w:szCs w:val="24"/>
        </w:rPr>
        <w:t>ιοψηφία.</w:t>
      </w:r>
    </w:p>
    <w:p w14:paraId="42F929FE"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9FF"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A00"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A01"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242 έγινε δεκτό ως έχει κατά πλειοψηφία.</w:t>
      </w:r>
    </w:p>
    <w:p w14:paraId="42F92A02"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243 ως έχει;</w:t>
      </w:r>
    </w:p>
    <w:p w14:paraId="42F92A03" w14:textId="77777777" w:rsidR="00BB77B8" w:rsidRDefault="00A714EA">
      <w:pPr>
        <w:spacing w:after="0" w:line="600" w:lineRule="auto"/>
        <w:ind w:firstLine="720"/>
        <w:jc w:val="both"/>
        <w:rPr>
          <w:rFonts w:eastAsia="Times New Roman"/>
          <w:szCs w:val="24"/>
        </w:rPr>
      </w:pPr>
      <w:r>
        <w:rPr>
          <w:rFonts w:eastAsia="Times New Roman"/>
          <w:b/>
          <w:szCs w:val="24"/>
        </w:rPr>
        <w:t>ΑΠΟΣΤ</w:t>
      </w:r>
      <w:r>
        <w:rPr>
          <w:rFonts w:eastAsia="Times New Roman"/>
          <w:b/>
          <w:szCs w:val="24"/>
        </w:rPr>
        <w:t xml:space="preserve">ΟΛΟΣ ΚΑΡΑΝΑΣΤΑΣΗΣ: </w:t>
      </w:r>
      <w:r>
        <w:rPr>
          <w:rFonts w:eastAsia="Times New Roman"/>
          <w:szCs w:val="24"/>
        </w:rPr>
        <w:t>Δεκτό, δεκτό.</w:t>
      </w:r>
    </w:p>
    <w:p w14:paraId="42F92A04"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A05"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Κατά πλειοψηφία. </w:t>
      </w:r>
    </w:p>
    <w:p w14:paraId="42F92A06"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A07"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A08"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A09"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A0A"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A0B"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243 έγινε δεκτό ως έχει κατά πλειοψηφία.</w:t>
      </w:r>
    </w:p>
    <w:p w14:paraId="42F92A0C"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244 ως έχει;</w:t>
      </w:r>
    </w:p>
    <w:p w14:paraId="42F92A0D"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A0E"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A0F"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A10"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A11"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A12"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A13"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A14"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A15"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244 έγινε δεκτό ως έχε</w:t>
      </w:r>
      <w:r>
        <w:rPr>
          <w:rFonts w:eastAsia="Times New Roman"/>
          <w:szCs w:val="24"/>
        </w:rPr>
        <w:t>ι κατά πλειοψηφία.</w:t>
      </w:r>
    </w:p>
    <w:p w14:paraId="42F92A16"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245 ως έχει;</w:t>
      </w:r>
    </w:p>
    <w:p w14:paraId="42F92A17"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A18"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A19"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42F92A1A"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A1B"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A1C" w14:textId="77777777" w:rsidR="00BB77B8" w:rsidRDefault="00A714EA">
      <w:pPr>
        <w:spacing w:after="0" w:line="600" w:lineRule="auto"/>
        <w:ind w:firstLine="720"/>
        <w:jc w:val="both"/>
        <w:rPr>
          <w:rFonts w:eastAsia="Times New Roman"/>
          <w:szCs w:val="24"/>
        </w:rPr>
      </w:pPr>
      <w:r>
        <w:rPr>
          <w:rFonts w:eastAsia="Times New Roman"/>
          <w:b/>
          <w:szCs w:val="24"/>
        </w:rPr>
        <w:t>ΓΕΩΡ</w:t>
      </w:r>
      <w:r>
        <w:rPr>
          <w:rFonts w:eastAsia="Times New Roman"/>
          <w:b/>
          <w:szCs w:val="24"/>
        </w:rPr>
        <w:t xml:space="preserve">ΓΙΟΣ ΑΜΥΡΑΣ: </w:t>
      </w:r>
      <w:r>
        <w:rPr>
          <w:rFonts w:eastAsia="Times New Roman"/>
          <w:szCs w:val="24"/>
        </w:rPr>
        <w:t>Δεκτό, δεκτό.</w:t>
      </w:r>
    </w:p>
    <w:p w14:paraId="42F92A1D"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A1E"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A1F"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245 έγινε δεκτό ως έχει κατά πλειοψηφία.</w:t>
      </w:r>
    </w:p>
    <w:p w14:paraId="42F92A20"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246 ως έχει;</w:t>
      </w:r>
    </w:p>
    <w:p w14:paraId="42F92A21" w14:textId="77777777" w:rsidR="00BB77B8" w:rsidRDefault="00A714EA">
      <w:pPr>
        <w:spacing w:after="0" w:line="600" w:lineRule="auto"/>
        <w:ind w:firstLine="720"/>
        <w:jc w:val="both"/>
        <w:rPr>
          <w:rFonts w:eastAsia="Times New Roman"/>
          <w:szCs w:val="24"/>
        </w:rPr>
      </w:pPr>
      <w:r>
        <w:rPr>
          <w:rFonts w:eastAsia="Times New Roman"/>
          <w:b/>
          <w:szCs w:val="24"/>
        </w:rPr>
        <w:t>ΑΠΟΣΤΟΛΟΣ ΚΑΡΑΝΑΣΤ</w:t>
      </w:r>
      <w:r>
        <w:rPr>
          <w:rFonts w:eastAsia="Times New Roman"/>
          <w:b/>
          <w:szCs w:val="24"/>
        </w:rPr>
        <w:t xml:space="preserve">ΑΣΗΣ: </w:t>
      </w:r>
      <w:r>
        <w:rPr>
          <w:rFonts w:eastAsia="Times New Roman"/>
          <w:szCs w:val="24"/>
        </w:rPr>
        <w:t>Δεκτό, δεκτό.</w:t>
      </w:r>
    </w:p>
    <w:p w14:paraId="42F92A22"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A23"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42F92A24"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A25"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A26"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A27"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A28"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A29"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246 έγινε δεκτό ως έχει κατά πλειοψηφία.</w:t>
      </w:r>
    </w:p>
    <w:p w14:paraId="42F92A2A"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247 ως έχει;</w:t>
      </w:r>
    </w:p>
    <w:p w14:paraId="42F92A2B"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A2C"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A2D"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r>
        <w:rPr>
          <w:rFonts w:eastAsia="Times New Roman"/>
          <w:szCs w:val="24"/>
        </w:rPr>
        <w:t xml:space="preserve"> </w:t>
      </w:r>
    </w:p>
    <w:p w14:paraId="42F92A2E"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A2F"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A30"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A31"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A32"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A33"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w:t>
      </w:r>
      <w:r>
        <w:rPr>
          <w:rFonts w:eastAsia="Times New Roman"/>
          <w:szCs w:val="24"/>
        </w:rPr>
        <w:t xml:space="preserve"> το άρθρο 247 έγινε δεκτό ως έχει κατά πλειοψηφία.</w:t>
      </w:r>
    </w:p>
    <w:p w14:paraId="42F92A34"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248 ως έχει;</w:t>
      </w:r>
    </w:p>
    <w:p w14:paraId="42F92A35"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A36"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A37"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42F92A38"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A39" w14:textId="77777777" w:rsidR="00BB77B8" w:rsidRDefault="00A714EA">
      <w:pPr>
        <w:spacing w:after="0" w:line="600" w:lineRule="auto"/>
        <w:ind w:firstLine="720"/>
        <w:jc w:val="both"/>
        <w:rPr>
          <w:rFonts w:eastAsia="Times New Roman"/>
          <w:szCs w:val="24"/>
        </w:rPr>
      </w:pPr>
      <w:r>
        <w:rPr>
          <w:rFonts w:eastAsia="Times New Roman"/>
          <w:b/>
          <w:szCs w:val="24"/>
        </w:rPr>
        <w:t>ΑΘΑΝΑΣΙΟΣ</w:t>
      </w:r>
      <w:r>
        <w:rPr>
          <w:rFonts w:eastAsia="Times New Roman"/>
          <w:b/>
          <w:szCs w:val="24"/>
        </w:rPr>
        <w:t xml:space="preserve"> ΒΑΡΔΑΛΗΣ:</w:t>
      </w:r>
      <w:r>
        <w:rPr>
          <w:rFonts w:eastAsia="Times New Roman"/>
          <w:szCs w:val="24"/>
        </w:rPr>
        <w:t xml:space="preserve"> Κατά πλειοψηφία.</w:t>
      </w:r>
    </w:p>
    <w:p w14:paraId="42F92A3A"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A3B"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A3C"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A3D"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248 έγινε δεκτό ως έχει κατά πλειοψηφία.</w:t>
      </w:r>
    </w:p>
    <w:p w14:paraId="42F92A3E"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w:t>
      </w:r>
      <w:r>
        <w:rPr>
          <w:rFonts w:eastAsia="Times New Roman"/>
          <w:szCs w:val="24"/>
        </w:rPr>
        <w:t xml:space="preserve"> 249 ως έχει;</w:t>
      </w:r>
    </w:p>
    <w:p w14:paraId="42F92A3F"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A40"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A41"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A42"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A43"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A44"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A45"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A46"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Κατά πλειοψηφία.</w:t>
      </w:r>
    </w:p>
    <w:p w14:paraId="42F92A47"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249 έγινε δεκτό ως έχει κατά πλειοψηφία.</w:t>
      </w:r>
    </w:p>
    <w:p w14:paraId="42F92A48"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250 ως έχει;</w:t>
      </w:r>
    </w:p>
    <w:p w14:paraId="42F92A49"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A4A"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w:t>
      </w:r>
      <w:r>
        <w:rPr>
          <w:rFonts w:eastAsia="Times New Roman"/>
          <w:szCs w:val="24"/>
        </w:rPr>
        <w:t xml:space="preserve">, δεκτό. </w:t>
      </w:r>
    </w:p>
    <w:p w14:paraId="42F92A4B"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A4C"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A4D"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A4E"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A4F"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A50"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A51"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w:t>
      </w:r>
      <w:r>
        <w:rPr>
          <w:rFonts w:eastAsia="Times New Roman"/>
          <w:szCs w:val="24"/>
        </w:rPr>
        <w:t xml:space="preserve"> το άρθρο 250 έγινε δεκτό ως έχει κατά πλειοψηφία.</w:t>
      </w:r>
    </w:p>
    <w:p w14:paraId="42F92A52"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251 ως έχει;</w:t>
      </w:r>
    </w:p>
    <w:p w14:paraId="42F92A53"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A54"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A55"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A56"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A57" w14:textId="77777777" w:rsidR="00BB77B8" w:rsidRDefault="00A714EA">
      <w:pPr>
        <w:spacing w:after="0" w:line="600" w:lineRule="auto"/>
        <w:ind w:firstLine="720"/>
        <w:jc w:val="both"/>
        <w:rPr>
          <w:rFonts w:eastAsia="Times New Roman"/>
          <w:szCs w:val="24"/>
        </w:rPr>
      </w:pPr>
      <w:r>
        <w:rPr>
          <w:rFonts w:eastAsia="Times New Roman"/>
          <w:b/>
          <w:szCs w:val="24"/>
        </w:rPr>
        <w:t>ΑΘΑΝΑΣΙΟ</w:t>
      </w:r>
      <w:r>
        <w:rPr>
          <w:rFonts w:eastAsia="Times New Roman"/>
          <w:b/>
          <w:szCs w:val="24"/>
        </w:rPr>
        <w:t>Σ ΒΑΡΔΑΛΗΣ:</w:t>
      </w:r>
      <w:r>
        <w:rPr>
          <w:rFonts w:eastAsia="Times New Roman"/>
          <w:szCs w:val="24"/>
        </w:rPr>
        <w:t xml:space="preserve"> Κατά πλειοψηφία.</w:t>
      </w:r>
    </w:p>
    <w:p w14:paraId="42F92A58"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A59"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A5A"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A5B"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251 έγινε δεκτό ως έχει κατά πλειοψηφία.</w:t>
      </w:r>
    </w:p>
    <w:p w14:paraId="42F92A5C"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w:t>
      </w:r>
      <w:r>
        <w:rPr>
          <w:rFonts w:eastAsia="Times New Roman"/>
          <w:szCs w:val="24"/>
        </w:rPr>
        <w:t>ο 252 ως έχει;</w:t>
      </w:r>
    </w:p>
    <w:p w14:paraId="42F92A5D"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A5E"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A5F"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A60"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A61"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A62"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A63"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A64"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A65"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252 έγινε δεκτό ως έχει κατά πλειοψηφία.</w:t>
      </w:r>
    </w:p>
    <w:p w14:paraId="42F92A66"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253 ως έχει;</w:t>
      </w:r>
    </w:p>
    <w:p w14:paraId="42F92A67"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A68"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w:t>
      </w:r>
      <w:r>
        <w:rPr>
          <w:rFonts w:eastAsia="Times New Roman"/>
          <w:szCs w:val="24"/>
        </w:rPr>
        <w:t xml:space="preserve">εκτό. </w:t>
      </w:r>
    </w:p>
    <w:p w14:paraId="42F92A69"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42F92A6A"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A6B"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A6C"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A6D"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A6E"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A6F"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w:t>
      </w:r>
      <w:r>
        <w:rPr>
          <w:rFonts w:eastAsia="Times New Roman"/>
          <w:szCs w:val="24"/>
        </w:rPr>
        <w:t>άρθρο 253 έγινε δεκτό ως έχει κατά πλειοψηφία.</w:t>
      </w:r>
    </w:p>
    <w:p w14:paraId="42F92A70"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254 ως έχει;</w:t>
      </w:r>
    </w:p>
    <w:p w14:paraId="42F92A71"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A72"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Κατά πλειοψηφία.</w:t>
      </w:r>
    </w:p>
    <w:p w14:paraId="42F92A73"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A74"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Παρών.</w:t>
      </w:r>
    </w:p>
    <w:p w14:paraId="42F92A75"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w:t>
      </w:r>
      <w:r>
        <w:rPr>
          <w:rFonts w:eastAsia="Times New Roman"/>
          <w:b/>
          <w:szCs w:val="24"/>
        </w:rPr>
        <w:t>Σ:</w:t>
      </w:r>
      <w:r>
        <w:rPr>
          <w:rFonts w:eastAsia="Times New Roman"/>
          <w:szCs w:val="24"/>
        </w:rPr>
        <w:t xml:space="preserve"> Κατά πλειοψηφία.</w:t>
      </w:r>
    </w:p>
    <w:p w14:paraId="42F92A76"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A77"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A78"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A79"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254 έγινε δεκτό ως έχει κατά πλειοψηφία.</w:t>
      </w:r>
    </w:p>
    <w:p w14:paraId="42F92A7A" w14:textId="77777777" w:rsidR="00BB77B8" w:rsidRDefault="00A714EA">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άρθρο 255 ως </w:t>
      </w:r>
      <w:r>
        <w:rPr>
          <w:rFonts w:eastAsia="Times New Roman"/>
          <w:szCs w:val="24"/>
        </w:rPr>
        <w:t>έχει;</w:t>
      </w:r>
    </w:p>
    <w:p w14:paraId="42F92A7B"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A7C"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A7D"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A7E"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A7F"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A80"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A81"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A82" w14:textId="77777777" w:rsidR="00BB77B8" w:rsidRDefault="00A714EA">
      <w:pPr>
        <w:spacing w:after="0" w:line="600" w:lineRule="auto"/>
        <w:ind w:firstLine="720"/>
        <w:jc w:val="both"/>
        <w:rPr>
          <w:rFonts w:eastAsia="Times New Roman"/>
          <w:szCs w:val="24"/>
        </w:rPr>
      </w:pPr>
      <w:r>
        <w:rPr>
          <w:rFonts w:eastAsia="Times New Roman"/>
          <w:b/>
          <w:szCs w:val="24"/>
        </w:rPr>
        <w:t>ΙΩΑΝΝ</w:t>
      </w:r>
      <w:r>
        <w:rPr>
          <w:rFonts w:eastAsia="Times New Roman"/>
          <w:b/>
          <w:szCs w:val="24"/>
        </w:rPr>
        <w:t>ΗΣ ΣΑΡΙΔΗΣ:</w:t>
      </w:r>
      <w:r>
        <w:rPr>
          <w:rFonts w:eastAsia="Times New Roman"/>
          <w:szCs w:val="24"/>
        </w:rPr>
        <w:t xml:space="preserve"> Δεκτό, δεκτό.</w:t>
      </w:r>
    </w:p>
    <w:p w14:paraId="42F92A83"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255 έγινε δεκτό ως έχει κατά πλειοψηφία.</w:t>
      </w:r>
    </w:p>
    <w:p w14:paraId="42F92A84"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256 ως έχει;</w:t>
      </w:r>
    </w:p>
    <w:p w14:paraId="42F92A85"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A86"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A87"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w:t>
      </w:r>
      <w:r>
        <w:rPr>
          <w:rFonts w:eastAsia="Times New Roman"/>
          <w:b/>
          <w:szCs w:val="24"/>
        </w:rPr>
        <w:t xml:space="preserve">ΑΚΩΣΤΑΣ: </w:t>
      </w:r>
      <w:r>
        <w:rPr>
          <w:rFonts w:eastAsia="Times New Roman"/>
          <w:szCs w:val="24"/>
        </w:rPr>
        <w:t xml:space="preserve">Κατά πλειοψηφία. </w:t>
      </w:r>
    </w:p>
    <w:p w14:paraId="42F92A88"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A89"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A8A"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A8B"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A8C"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A8D"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256 έγινε δεκ</w:t>
      </w:r>
      <w:r>
        <w:rPr>
          <w:rFonts w:eastAsia="Times New Roman"/>
          <w:szCs w:val="24"/>
        </w:rPr>
        <w:t>τό ως έχει κατά πλειοψηφία.</w:t>
      </w:r>
    </w:p>
    <w:p w14:paraId="42F92A8E"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257 ως έχει;</w:t>
      </w:r>
    </w:p>
    <w:p w14:paraId="42F92A8F"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A90"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A91"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Παρών.</w:t>
      </w:r>
    </w:p>
    <w:p w14:paraId="42F92A92"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A93"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A94"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A95"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A96"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A97"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257 έγινε δεκτό ως έχει κατά πλειοψηφία.</w:t>
      </w:r>
    </w:p>
    <w:p w14:paraId="42F92A98"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258</w:t>
      </w:r>
      <w:r>
        <w:rPr>
          <w:rFonts w:eastAsia="Times New Roman"/>
          <w:szCs w:val="24"/>
        </w:rPr>
        <w:t>,</w:t>
      </w:r>
      <w:r>
        <w:rPr>
          <w:rFonts w:eastAsia="Times New Roman"/>
          <w:szCs w:val="24"/>
        </w:rPr>
        <w:t xml:space="preserve"> όπως τροποποιήθηκε</w:t>
      </w:r>
      <w:r>
        <w:rPr>
          <w:rFonts w:eastAsia="Times New Roman"/>
          <w:szCs w:val="24"/>
        </w:rPr>
        <w:t xml:space="preserve"> από τον κύριο Υπουργό;</w:t>
      </w:r>
    </w:p>
    <w:p w14:paraId="42F92A99"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A9A"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A9B"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A9C"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A9D"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A9E"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A9F"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w:t>
      </w:r>
      <w:r>
        <w:rPr>
          <w:rFonts w:eastAsia="Times New Roman"/>
          <w:szCs w:val="24"/>
        </w:rPr>
        <w:t>εκτό, δεκτό.</w:t>
      </w:r>
    </w:p>
    <w:p w14:paraId="42F92AA0"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AA1"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258 έγινε δεκτό</w:t>
      </w:r>
      <w:r>
        <w:rPr>
          <w:rFonts w:eastAsia="Times New Roman"/>
          <w:szCs w:val="24"/>
        </w:rPr>
        <w:t>,</w:t>
      </w:r>
      <w:r>
        <w:rPr>
          <w:rFonts w:eastAsia="Times New Roman"/>
          <w:szCs w:val="24"/>
        </w:rPr>
        <w:t xml:space="preserve"> όπως τροποποιήθηκε από τον κύριο Υπουργό κατά πλειοψηφία.</w:t>
      </w:r>
    </w:p>
    <w:p w14:paraId="42F92AA2"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259 ως έχει;</w:t>
      </w:r>
    </w:p>
    <w:p w14:paraId="42F92AA3"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w:t>
      </w:r>
      <w:r>
        <w:rPr>
          <w:rFonts w:eastAsia="Times New Roman"/>
          <w:szCs w:val="24"/>
        </w:rPr>
        <w:t>εκτό.</w:t>
      </w:r>
    </w:p>
    <w:p w14:paraId="42F92AA4"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AA5"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42F92AA6"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AA7"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AA8"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AA9"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AAA"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AAB" w14:textId="77777777" w:rsidR="00BB77B8" w:rsidRDefault="00A714EA">
      <w:pPr>
        <w:spacing w:after="0" w:line="600" w:lineRule="auto"/>
        <w:ind w:firstLine="720"/>
        <w:jc w:val="both"/>
        <w:rPr>
          <w:rFonts w:eastAsia="Times New Roman"/>
          <w:szCs w:val="24"/>
        </w:rPr>
      </w:pPr>
      <w:r>
        <w:rPr>
          <w:rFonts w:eastAsia="Times New Roman"/>
          <w:b/>
          <w:szCs w:val="24"/>
        </w:rPr>
        <w:t>ΠΡΟΕΔΡΕΥΩΝ (Α</w:t>
      </w:r>
      <w:r>
        <w:rPr>
          <w:rFonts w:eastAsia="Times New Roman"/>
          <w:b/>
          <w:szCs w:val="24"/>
        </w:rPr>
        <w:t xml:space="preserve">ναστάσιος Κουράκης): </w:t>
      </w:r>
      <w:r>
        <w:rPr>
          <w:rFonts w:eastAsia="Times New Roman"/>
          <w:szCs w:val="24"/>
        </w:rPr>
        <w:t>Συνεπώς το άρθρο 259 έγινε δεκτό ως έχει κατά πλειοψηφία.</w:t>
      </w:r>
    </w:p>
    <w:p w14:paraId="42F92AAC"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260 ως έχει;</w:t>
      </w:r>
    </w:p>
    <w:p w14:paraId="42F92AAD"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AAE"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AAF"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42F92AB0"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AB1"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AB2"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AB3"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AB4"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AB5"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260 έγινε δεκτό ως έχει κατά πλειοψηφία.</w:t>
      </w:r>
    </w:p>
    <w:p w14:paraId="42F92AB6" w14:textId="77777777" w:rsidR="00BB77B8" w:rsidRDefault="00A714EA">
      <w:pPr>
        <w:spacing w:after="0" w:line="600" w:lineRule="auto"/>
        <w:ind w:firstLine="720"/>
        <w:jc w:val="both"/>
        <w:rPr>
          <w:rFonts w:eastAsia="Times New Roman"/>
          <w:szCs w:val="24"/>
        </w:rPr>
      </w:pPr>
      <w:r>
        <w:rPr>
          <w:rFonts w:eastAsia="Times New Roman"/>
          <w:szCs w:val="24"/>
        </w:rPr>
        <w:t xml:space="preserve">Ερωτάται το </w:t>
      </w:r>
      <w:r>
        <w:rPr>
          <w:rFonts w:eastAsia="Times New Roman"/>
          <w:szCs w:val="24"/>
        </w:rPr>
        <w:t>Σώμα: Γίνεται δεκτό το άρθρο 261 ως έχει;</w:t>
      </w:r>
    </w:p>
    <w:p w14:paraId="42F92AB7"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AB8"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AB9"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ABA"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ABB"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ABC"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ABD" w14:textId="77777777" w:rsidR="00BB77B8" w:rsidRDefault="00A714EA">
      <w:pPr>
        <w:spacing w:after="0" w:line="600" w:lineRule="auto"/>
        <w:ind w:firstLine="720"/>
        <w:jc w:val="both"/>
        <w:rPr>
          <w:rFonts w:eastAsia="Times New Roman"/>
          <w:szCs w:val="24"/>
        </w:rPr>
      </w:pPr>
      <w:r>
        <w:rPr>
          <w:rFonts w:eastAsia="Times New Roman"/>
          <w:b/>
          <w:szCs w:val="24"/>
        </w:rPr>
        <w:t>ΓΕΩ</w:t>
      </w:r>
      <w:r>
        <w:rPr>
          <w:rFonts w:eastAsia="Times New Roman"/>
          <w:b/>
          <w:szCs w:val="24"/>
        </w:rPr>
        <w:t>ΡΓΙΟΣ ΛΑΖΑΡΙΔΗΣ:</w:t>
      </w:r>
      <w:r>
        <w:rPr>
          <w:rFonts w:eastAsia="Times New Roman"/>
          <w:szCs w:val="24"/>
        </w:rPr>
        <w:t xml:space="preserve"> Δεκτό, δεκτό.</w:t>
      </w:r>
    </w:p>
    <w:p w14:paraId="42F92ABE"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ABF"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261 έγινε δεκτό ως έχει κατά πλειοψηφία.</w:t>
      </w:r>
    </w:p>
    <w:p w14:paraId="42F92AC0"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262 ως έχει;</w:t>
      </w:r>
    </w:p>
    <w:p w14:paraId="42F92AC1"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AC2"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w:t>
      </w:r>
      <w:r>
        <w:rPr>
          <w:rFonts w:eastAsia="Times New Roman"/>
          <w:b/>
          <w:szCs w:val="24"/>
        </w:rPr>
        <w:t>ΟΥΤΣΗΣ:</w:t>
      </w:r>
      <w:r>
        <w:rPr>
          <w:rFonts w:eastAsia="Times New Roman"/>
          <w:szCs w:val="24"/>
        </w:rPr>
        <w:t xml:space="preserve"> Δεκτό, δεκτό. </w:t>
      </w:r>
    </w:p>
    <w:p w14:paraId="42F92AC3"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Παρών.</w:t>
      </w:r>
    </w:p>
    <w:p w14:paraId="42F92AC4"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AC5"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AC6"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AC7"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AC8"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AC9"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w:t>
      </w:r>
      <w:r>
        <w:rPr>
          <w:rFonts w:eastAsia="Times New Roman"/>
          <w:szCs w:val="24"/>
        </w:rPr>
        <w:t>ώς το άρθρο 262 έγινε δεκτό ως έχει κατά πλειοψηφία.</w:t>
      </w:r>
    </w:p>
    <w:p w14:paraId="42F92ACA"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263 ως έχει;</w:t>
      </w:r>
    </w:p>
    <w:p w14:paraId="42F92ACB"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ACC"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ACD"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42F92ACE"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ACF"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AD0"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AD1"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AD2"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AD3"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263 έγινε δεκτό ως έχει κατά πλειοψηφία.</w:t>
      </w:r>
    </w:p>
    <w:p w14:paraId="42F92AD4"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w:t>
      </w:r>
      <w:r>
        <w:rPr>
          <w:rFonts w:eastAsia="Times New Roman"/>
          <w:szCs w:val="24"/>
        </w:rPr>
        <w:t xml:space="preserve"> το άρθρο 264 ως έχει;</w:t>
      </w:r>
    </w:p>
    <w:p w14:paraId="42F92AD5"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AD6"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AD7"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AD8"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AD9"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ADA"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ADB"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w:t>
      </w:r>
      <w:r>
        <w:rPr>
          <w:rFonts w:eastAsia="Times New Roman"/>
          <w:szCs w:val="24"/>
        </w:rPr>
        <w:t>κτό, δεκτό.</w:t>
      </w:r>
    </w:p>
    <w:p w14:paraId="42F92ADC"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ADD"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264 έγινε δεκτό ως έχει κατά πλειοψηφία.</w:t>
      </w:r>
    </w:p>
    <w:p w14:paraId="42F92ADE"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265 ως έχει;</w:t>
      </w:r>
    </w:p>
    <w:p w14:paraId="42F92ADF"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AE0"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w:t>
      </w:r>
      <w:r>
        <w:rPr>
          <w:rFonts w:eastAsia="Times New Roman"/>
          <w:szCs w:val="24"/>
        </w:rPr>
        <w:t xml:space="preserve">ό. </w:t>
      </w:r>
    </w:p>
    <w:p w14:paraId="42F92AE1"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42F92AE2"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AE3"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AE4"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AE5"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AE6"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AE7"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w:t>
      </w:r>
      <w:r>
        <w:rPr>
          <w:rFonts w:eastAsia="Times New Roman"/>
          <w:szCs w:val="24"/>
        </w:rPr>
        <w:t>ρο 265 έγινε δεκτό ως έχει κατά πλειοψηφία.</w:t>
      </w:r>
    </w:p>
    <w:p w14:paraId="42F92AE8"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266 ως έχει;</w:t>
      </w:r>
    </w:p>
    <w:p w14:paraId="42F92AE9"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AEA"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AEB"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AEC"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AED"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w:t>
      </w:r>
      <w:r>
        <w:rPr>
          <w:rFonts w:eastAsia="Times New Roman"/>
          <w:b/>
          <w:szCs w:val="24"/>
        </w:rPr>
        <w:t>ΒΑΡΔΑΛΗΣ:</w:t>
      </w:r>
      <w:r>
        <w:rPr>
          <w:rFonts w:eastAsia="Times New Roman"/>
          <w:szCs w:val="24"/>
        </w:rPr>
        <w:t xml:space="preserve"> Κατά πλειοψηφία.</w:t>
      </w:r>
    </w:p>
    <w:p w14:paraId="42F92AEE"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AEF"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AF0"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AF1"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266 έγινε δεκτό ως έχει κατά πλειοψηφία.</w:t>
      </w:r>
    </w:p>
    <w:p w14:paraId="42F92AF2" w14:textId="77777777" w:rsidR="00BB77B8" w:rsidRDefault="00A714EA">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άρθρο </w:t>
      </w:r>
      <w:r>
        <w:rPr>
          <w:rFonts w:eastAsia="Times New Roman"/>
          <w:szCs w:val="24"/>
        </w:rPr>
        <w:t>267 ως έχει;</w:t>
      </w:r>
    </w:p>
    <w:p w14:paraId="42F92AF3"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AF4"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AF5"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42F92AF6"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AF7"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AF8"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AF9"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r>
        <w:rPr>
          <w:rFonts w:eastAsia="Times New Roman"/>
          <w:szCs w:val="24"/>
        </w:rPr>
        <w:t>.</w:t>
      </w:r>
    </w:p>
    <w:p w14:paraId="42F92AFA"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AFB"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267 έγινε δεκτό ως έχει κατά πλειοψηφία.</w:t>
      </w:r>
    </w:p>
    <w:p w14:paraId="42F92AFC"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268 ως έχει;</w:t>
      </w:r>
    </w:p>
    <w:p w14:paraId="42F92AFD"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AFE"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AFF" w14:textId="77777777" w:rsidR="00BB77B8" w:rsidRDefault="00A714EA">
      <w:pPr>
        <w:spacing w:after="0" w:line="600" w:lineRule="auto"/>
        <w:ind w:firstLine="720"/>
        <w:jc w:val="both"/>
        <w:rPr>
          <w:rFonts w:eastAsia="Times New Roman"/>
          <w:szCs w:val="24"/>
        </w:rPr>
      </w:pPr>
      <w:r>
        <w:rPr>
          <w:rFonts w:eastAsia="Times New Roman"/>
          <w:b/>
          <w:szCs w:val="24"/>
        </w:rPr>
        <w:t>ΕΥΑΓΓΕ</w:t>
      </w:r>
      <w:r>
        <w:rPr>
          <w:rFonts w:eastAsia="Times New Roman"/>
          <w:b/>
          <w:szCs w:val="24"/>
        </w:rPr>
        <w:t xml:space="preserve">ΛΟΣ ΚΑΡΑΚΩΣΤΑΣ: </w:t>
      </w:r>
      <w:r>
        <w:rPr>
          <w:rFonts w:eastAsia="Times New Roman"/>
          <w:szCs w:val="24"/>
        </w:rPr>
        <w:t>Κατά πλειοψηφία.</w:t>
      </w:r>
    </w:p>
    <w:p w14:paraId="42F92B00"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B01"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B02"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B03"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B04"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B05"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268 έγι</w:t>
      </w:r>
      <w:r>
        <w:rPr>
          <w:rFonts w:eastAsia="Times New Roman"/>
          <w:szCs w:val="24"/>
        </w:rPr>
        <w:t>νε δεκτό ως έχει κατά πλειοψηφία.</w:t>
      </w:r>
    </w:p>
    <w:p w14:paraId="42F92B06"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269 ως έχει;</w:t>
      </w:r>
    </w:p>
    <w:p w14:paraId="42F92B07"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B08"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B09"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42F92B0A"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B0B"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B0C"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B0D"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B0E"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B0F"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269 έγινε δεκτό ως έχει κατά πλειοψηφία.</w:t>
      </w:r>
    </w:p>
    <w:p w14:paraId="42F92B10" w14:textId="77777777" w:rsidR="00BB77B8" w:rsidRDefault="00A714EA">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άρθρο 270 ως </w:t>
      </w:r>
      <w:r>
        <w:rPr>
          <w:rFonts w:eastAsia="Times New Roman"/>
          <w:szCs w:val="24"/>
        </w:rPr>
        <w:t>έχει;</w:t>
      </w:r>
    </w:p>
    <w:p w14:paraId="42F92B11"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B12"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B13"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42F92B14"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B15"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B16"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B17"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B18" w14:textId="77777777" w:rsidR="00BB77B8" w:rsidRDefault="00A714EA">
      <w:pPr>
        <w:spacing w:after="0" w:line="600" w:lineRule="auto"/>
        <w:ind w:firstLine="720"/>
        <w:jc w:val="both"/>
        <w:rPr>
          <w:rFonts w:eastAsia="Times New Roman"/>
          <w:szCs w:val="24"/>
        </w:rPr>
      </w:pPr>
      <w:r>
        <w:rPr>
          <w:rFonts w:eastAsia="Times New Roman"/>
          <w:b/>
          <w:szCs w:val="24"/>
        </w:rPr>
        <w:t>ΙΩΑΝΝΗ</w:t>
      </w:r>
      <w:r>
        <w:rPr>
          <w:rFonts w:eastAsia="Times New Roman"/>
          <w:b/>
          <w:szCs w:val="24"/>
        </w:rPr>
        <w:t>Σ ΣΑΡΙΔΗΣ:</w:t>
      </w:r>
      <w:r>
        <w:rPr>
          <w:rFonts w:eastAsia="Times New Roman"/>
          <w:szCs w:val="24"/>
        </w:rPr>
        <w:t xml:space="preserve"> Δεκτό, δεκτό.</w:t>
      </w:r>
    </w:p>
    <w:p w14:paraId="42F92B19"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270 έγινε δεκτό ως έχει κατά πλειοψηφία.</w:t>
      </w:r>
    </w:p>
    <w:p w14:paraId="42F92B1A"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271 ως έχει;</w:t>
      </w:r>
    </w:p>
    <w:p w14:paraId="42F92B1B"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B1C"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B1D"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w:t>
      </w:r>
      <w:r>
        <w:rPr>
          <w:rFonts w:eastAsia="Times New Roman"/>
          <w:b/>
          <w:szCs w:val="24"/>
        </w:rPr>
        <w:t xml:space="preserve">ΚΩΣΤΑΣ: </w:t>
      </w:r>
      <w:r>
        <w:rPr>
          <w:rFonts w:eastAsia="Times New Roman"/>
          <w:szCs w:val="24"/>
        </w:rPr>
        <w:t>Κατά πλειοψηφία.</w:t>
      </w:r>
    </w:p>
    <w:p w14:paraId="42F92B1E"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B1F"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B20"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B21"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B22"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B23"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271 έγινε δεκτό</w:t>
      </w:r>
      <w:r>
        <w:rPr>
          <w:rFonts w:eastAsia="Times New Roman"/>
          <w:szCs w:val="24"/>
        </w:rPr>
        <w:t xml:space="preserve"> ως έχει κατά πλειοψηφία.</w:t>
      </w:r>
    </w:p>
    <w:p w14:paraId="42F92B24"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272 ως έχει;</w:t>
      </w:r>
    </w:p>
    <w:p w14:paraId="42F92B25"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B26"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B27"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Παρών.</w:t>
      </w:r>
    </w:p>
    <w:p w14:paraId="42F92B28"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B29"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B2A" w14:textId="77777777" w:rsidR="00BB77B8" w:rsidRDefault="00A714EA">
      <w:pPr>
        <w:spacing w:after="0" w:line="600" w:lineRule="auto"/>
        <w:ind w:firstLine="720"/>
        <w:jc w:val="both"/>
        <w:rPr>
          <w:rFonts w:eastAsia="Times New Roman"/>
          <w:szCs w:val="24"/>
        </w:rPr>
      </w:pPr>
      <w:r>
        <w:rPr>
          <w:rFonts w:eastAsia="Times New Roman"/>
          <w:b/>
          <w:szCs w:val="24"/>
        </w:rPr>
        <w:t>ΓΕΩΡΓΙΟ</w:t>
      </w:r>
      <w:r>
        <w:rPr>
          <w:rFonts w:eastAsia="Times New Roman"/>
          <w:b/>
          <w:szCs w:val="24"/>
        </w:rPr>
        <w:t xml:space="preserve">Σ ΑΜΥΡΑΣ: </w:t>
      </w:r>
      <w:r>
        <w:rPr>
          <w:rFonts w:eastAsia="Times New Roman"/>
          <w:szCs w:val="24"/>
        </w:rPr>
        <w:t>Δεκτό, δεκτό.</w:t>
      </w:r>
    </w:p>
    <w:p w14:paraId="42F92B2B"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B2C"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B2D"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272 έγινε δεκτό ως έχει κατά πλειοψηφία.</w:t>
      </w:r>
    </w:p>
    <w:p w14:paraId="42F92B2E"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273 ως έχει;</w:t>
      </w:r>
    </w:p>
    <w:p w14:paraId="42F92B2F"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B30"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B31"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42F92B32"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B33"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B34"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B35"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B36"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w:t>
      </w:r>
      <w:r>
        <w:rPr>
          <w:rFonts w:eastAsia="Times New Roman"/>
          <w:b/>
          <w:szCs w:val="24"/>
        </w:rPr>
        <w:t>ΔΗΣ:</w:t>
      </w:r>
      <w:r>
        <w:rPr>
          <w:rFonts w:eastAsia="Times New Roman"/>
          <w:szCs w:val="24"/>
        </w:rPr>
        <w:t xml:space="preserve"> Δεκτό, δεκτό.</w:t>
      </w:r>
    </w:p>
    <w:p w14:paraId="42F92B37"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273 έγινε δεκτό ως έχει κατά πλειοψηφία.</w:t>
      </w:r>
    </w:p>
    <w:p w14:paraId="42F92B38"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274 ως έχει;</w:t>
      </w:r>
    </w:p>
    <w:p w14:paraId="42F92B39"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B3A"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B3B"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ΚΑΡΑΚΩΣΤΑΣ</w:t>
      </w:r>
      <w:r>
        <w:rPr>
          <w:rFonts w:eastAsia="Times New Roman"/>
          <w:b/>
          <w:szCs w:val="24"/>
        </w:rPr>
        <w:t xml:space="preserve">: </w:t>
      </w:r>
      <w:r>
        <w:rPr>
          <w:rFonts w:eastAsia="Times New Roman"/>
          <w:szCs w:val="24"/>
        </w:rPr>
        <w:t>Παρών.</w:t>
      </w:r>
    </w:p>
    <w:p w14:paraId="42F92B3C"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B3D"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B3E"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B3F"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B40"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B41"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274 έγινε δεκτό ως έχει κατά </w:t>
      </w:r>
      <w:r>
        <w:rPr>
          <w:rFonts w:eastAsia="Times New Roman"/>
          <w:szCs w:val="24"/>
        </w:rPr>
        <w:t>πλειοψηφία.</w:t>
      </w:r>
    </w:p>
    <w:p w14:paraId="42F92B42"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275 ως έχει;</w:t>
      </w:r>
    </w:p>
    <w:p w14:paraId="42F92B43"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B44"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B45"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42F92B46"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B47"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B48" w14:textId="77777777" w:rsidR="00BB77B8" w:rsidRDefault="00A714EA">
      <w:pPr>
        <w:spacing w:after="0" w:line="600" w:lineRule="auto"/>
        <w:ind w:firstLine="720"/>
        <w:jc w:val="both"/>
        <w:rPr>
          <w:rFonts w:eastAsia="Times New Roman"/>
          <w:szCs w:val="24"/>
        </w:rPr>
      </w:pPr>
      <w:r>
        <w:rPr>
          <w:rFonts w:eastAsia="Times New Roman"/>
          <w:b/>
          <w:szCs w:val="24"/>
        </w:rPr>
        <w:t>ΓΕΩΡΓΙΟΣ ΑΜ</w:t>
      </w:r>
      <w:r>
        <w:rPr>
          <w:rFonts w:eastAsia="Times New Roman"/>
          <w:b/>
          <w:szCs w:val="24"/>
        </w:rPr>
        <w:t xml:space="preserve">ΥΡΑΣ: </w:t>
      </w:r>
      <w:r>
        <w:rPr>
          <w:rFonts w:eastAsia="Times New Roman"/>
          <w:szCs w:val="24"/>
        </w:rPr>
        <w:t>Δεκτό, δεκτό.</w:t>
      </w:r>
    </w:p>
    <w:p w14:paraId="42F92B49"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B4A"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B4B"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275 έγινε δεκτό ως έχει κατά πλειοψηφία.</w:t>
      </w:r>
    </w:p>
    <w:p w14:paraId="42F92B4C"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276 ως έχει;</w:t>
      </w:r>
    </w:p>
    <w:p w14:paraId="42F92B4D"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w:t>
      </w:r>
      <w:r>
        <w:rPr>
          <w:rFonts w:eastAsia="Times New Roman"/>
          <w:szCs w:val="24"/>
        </w:rPr>
        <w:t>εκτό, δεκτό.</w:t>
      </w:r>
    </w:p>
    <w:p w14:paraId="42F92B4E"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B4F"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42F92B50"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B51"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B52"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B53"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B54"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B55"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276 έγινε δεκτό ως έχει κατά πλειοψηφία.</w:t>
      </w:r>
    </w:p>
    <w:p w14:paraId="42F92B56"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277 ως έχει;</w:t>
      </w:r>
    </w:p>
    <w:p w14:paraId="42F92B57"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B58"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B59" w14:textId="77777777" w:rsidR="00BB77B8" w:rsidRDefault="00A714EA">
      <w:pPr>
        <w:spacing w:after="0" w:line="600" w:lineRule="auto"/>
        <w:ind w:firstLine="720"/>
        <w:jc w:val="both"/>
        <w:rPr>
          <w:rFonts w:eastAsia="Times New Roman"/>
          <w:b/>
          <w:szCs w:val="24"/>
        </w:rPr>
      </w:pPr>
      <w:r>
        <w:rPr>
          <w:rFonts w:eastAsia="Times New Roman"/>
          <w:b/>
          <w:szCs w:val="24"/>
        </w:rPr>
        <w:t xml:space="preserve">ΕΥΑΓΓΕΛΟΣ ΚΑΡΑΚΩΣΤΑΣ: </w:t>
      </w:r>
      <w:r>
        <w:rPr>
          <w:rFonts w:eastAsia="Times New Roman"/>
          <w:szCs w:val="24"/>
        </w:rPr>
        <w:t>Κατά πλειοψηφία.</w:t>
      </w:r>
    </w:p>
    <w:p w14:paraId="42F92B5A"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B5B"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B5C"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B5D"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B5E"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B5F"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277 έγινε δεκτό ως έχει κατά πλειοψηφία.</w:t>
      </w:r>
    </w:p>
    <w:p w14:paraId="42F92B60"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278 ως έχει;</w:t>
      </w:r>
    </w:p>
    <w:p w14:paraId="42F92B61"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B62"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B63"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42F92B64"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B65"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B66"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w:t>
      </w:r>
      <w:r>
        <w:rPr>
          <w:rFonts w:eastAsia="Times New Roman"/>
          <w:szCs w:val="24"/>
        </w:rPr>
        <w:t>, δεκτό.</w:t>
      </w:r>
    </w:p>
    <w:p w14:paraId="42F92B67"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 </w:t>
      </w:r>
    </w:p>
    <w:p w14:paraId="42F92B68"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B69"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278 έγινε δεκτό ως έχει κατά πλειοψηφία.</w:t>
      </w:r>
    </w:p>
    <w:p w14:paraId="42F92B6A"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279 ως έχει;</w:t>
      </w:r>
    </w:p>
    <w:p w14:paraId="42F92B6B"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w:t>
      </w:r>
      <w:r>
        <w:rPr>
          <w:rFonts w:eastAsia="Times New Roman"/>
          <w:szCs w:val="24"/>
        </w:rPr>
        <w:t>ό.</w:t>
      </w:r>
    </w:p>
    <w:p w14:paraId="42F92B6C"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B6D"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42F92B6E"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B6F"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B70"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B71"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B72"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B73"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279 έγινε δεκτό ως έχει κατά πλειοψηφία.</w:t>
      </w:r>
    </w:p>
    <w:p w14:paraId="42F92B74"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280 ως έχει;</w:t>
      </w:r>
    </w:p>
    <w:p w14:paraId="42F92B75"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B76"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B77" w14:textId="77777777" w:rsidR="00BB77B8" w:rsidRDefault="00A714EA">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42F92B78"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w:t>
      </w:r>
      <w:r>
        <w:rPr>
          <w:rFonts w:eastAsia="Times New Roman"/>
          <w:b/>
          <w:szCs w:val="24"/>
        </w:rPr>
        <w:t>ΜΑΝΙΑΤΗΣ:</w:t>
      </w:r>
      <w:r>
        <w:rPr>
          <w:rFonts w:eastAsia="Times New Roman"/>
          <w:szCs w:val="24"/>
        </w:rPr>
        <w:t xml:space="preserve"> Δεκτό, δεκτό.</w:t>
      </w:r>
    </w:p>
    <w:p w14:paraId="42F92B79"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B7A"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B7B"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B7C"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B7D"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280 έγινε δεκτό ως έχει κατά πλειοψηφία.</w:t>
      </w:r>
    </w:p>
    <w:p w14:paraId="42F92B7E" w14:textId="77777777" w:rsidR="00BB77B8" w:rsidRDefault="00A714EA">
      <w:pPr>
        <w:spacing w:after="0" w:line="600" w:lineRule="auto"/>
        <w:ind w:firstLine="720"/>
        <w:jc w:val="both"/>
        <w:rPr>
          <w:rFonts w:eastAsia="Times New Roman"/>
          <w:szCs w:val="24"/>
        </w:rPr>
      </w:pPr>
      <w:r>
        <w:rPr>
          <w:rFonts w:eastAsia="Times New Roman"/>
          <w:szCs w:val="24"/>
        </w:rPr>
        <w:t>Ερωτάτα</w:t>
      </w:r>
      <w:r>
        <w:rPr>
          <w:rFonts w:eastAsia="Times New Roman"/>
          <w:szCs w:val="24"/>
        </w:rPr>
        <w:t>ι το Σώμα: Γίνεται δεκτό το άρθρο 281 ως έχει;</w:t>
      </w:r>
    </w:p>
    <w:p w14:paraId="42F92B7F"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B80"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B81"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Παρών. </w:t>
      </w:r>
    </w:p>
    <w:p w14:paraId="42F92B82"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B83"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B84"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B85" w14:textId="77777777" w:rsidR="00BB77B8" w:rsidRDefault="00A714EA">
      <w:pPr>
        <w:spacing w:after="0"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ΛΑΖΑΡΙΔΗΣ:</w:t>
      </w:r>
      <w:r>
        <w:rPr>
          <w:rFonts w:eastAsia="Times New Roman"/>
          <w:szCs w:val="24"/>
        </w:rPr>
        <w:t xml:space="preserve"> Δεκτό, δεκτό.</w:t>
      </w:r>
    </w:p>
    <w:p w14:paraId="42F92B86"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B87"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281 έγινε δεκτό ως έχει κατά πλειοψηφία.</w:t>
      </w:r>
    </w:p>
    <w:p w14:paraId="42F92B88"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282 ως έχει;</w:t>
      </w:r>
    </w:p>
    <w:p w14:paraId="42F92B89"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B8A"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w:t>
      </w:r>
      <w:r>
        <w:rPr>
          <w:rFonts w:eastAsia="Times New Roman"/>
          <w:b/>
          <w:szCs w:val="24"/>
        </w:rPr>
        <w:t>Σ:</w:t>
      </w:r>
      <w:r>
        <w:rPr>
          <w:rFonts w:eastAsia="Times New Roman"/>
          <w:szCs w:val="24"/>
        </w:rPr>
        <w:t xml:space="preserve"> Δεκτό, δεκτό. </w:t>
      </w:r>
    </w:p>
    <w:p w14:paraId="42F92B8B"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Παρών. </w:t>
      </w:r>
    </w:p>
    <w:p w14:paraId="42F92B8C"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B8D"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B8E"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B8F"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B90"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B91"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w:t>
      </w:r>
      <w:r>
        <w:rPr>
          <w:rFonts w:eastAsia="Times New Roman"/>
          <w:szCs w:val="24"/>
        </w:rPr>
        <w:t xml:space="preserve"> το άρθρο 282 έγινε δεκτό ως έχει κατά πλειοψηφία.</w:t>
      </w:r>
    </w:p>
    <w:p w14:paraId="42F92B92"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283 ως έχει;</w:t>
      </w:r>
    </w:p>
    <w:p w14:paraId="42F92B93"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B94"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B95"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Παρών. </w:t>
      </w:r>
    </w:p>
    <w:p w14:paraId="42F92B96"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B97" w14:textId="77777777" w:rsidR="00BB77B8" w:rsidRDefault="00A714EA">
      <w:pPr>
        <w:spacing w:after="0" w:line="600" w:lineRule="auto"/>
        <w:ind w:firstLine="720"/>
        <w:jc w:val="both"/>
        <w:rPr>
          <w:rFonts w:eastAsia="Times New Roman"/>
          <w:szCs w:val="24"/>
        </w:rPr>
      </w:pPr>
      <w:r>
        <w:rPr>
          <w:rFonts w:eastAsia="Times New Roman"/>
          <w:b/>
          <w:szCs w:val="24"/>
        </w:rPr>
        <w:t xml:space="preserve">ΑΘΑΝΑΣΙΟΣ </w:t>
      </w:r>
      <w:r>
        <w:rPr>
          <w:rFonts w:eastAsia="Times New Roman"/>
          <w:b/>
          <w:szCs w:val="24"/>
        </w:rPr>
        <w:t>ΒΑΡΔΑΛΗΣ:</w:t>
      </w:r>
      <w:r>
        <w:rPr>
          <w:rFonts w:eastAsia="Times New Roman"/>
          <w:szCs w:val="24"/>
        </w:rPr>
        <w:t xml:space="preserve"> Κατά πλειοψηφία.</w:t>
      </w:r>
    </w:p>
    <w:p w14:paraId="42F92B98"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B99"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B9A"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B9B"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283 έγινε δεκτό ως έχει κατά πλειοψηφία.</w:t>
      </w:r>
    </w:p>
    <w:p w14:paraId="42F92B9C" w14:textId="77777777" w:rsidR="00BB77B8" w:rsidRDefault="00A714EA">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άρθρο </w:t>
      </w:r>
      <w:r>
        <w:rPr>
          <w:rFonts w:eastAsia="Times New Roman"/>
          <w:szCs w:val="24"/>
        </w:rPr>
        <w:t>284 ως έχει;</w:t>
      </w:r>
    </w:p>
    <w:p w14:paraId="42F92B9D"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B9E"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B9F"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Παρών. </w:t>
      </w:r>
    </w:p>
    <w:p w14:paraId="42F92BA0"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BA1"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BA2"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BA3"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BA4"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w:t>
      </w:r>
      <w:r>
        <w:rPr>
          <w:rFonts w:eastAsia="Times New Roman"/>
          <w:b/>
          <w:szCs w:val="24"/>
        </w:rPr>
        <w:t>ΣΑΡΙΔΗΣ:</w:t>
      </w:r>
      <w:r>
        <w:rPr>
          <w:rFonts w:eastAsia="Times New Roman"/>
          <w:szCs w:val="24"/>
        </w:rPr>
        <w:t xml:space="preserve"> Δεκτό, δεκτό.</w:t>
      </w:r>
    </w:p>
    <w:p w14:paraId="42F92BA5"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284 έγινε δεκτό ως έχει κατά πλειοψηφία.</w:t>
      </w:r>
    </w:p>
    <w:p w14:paraId="42F92BA6"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285 ως έχει;</w:t>
      </w:r>
    </w:p>
    <w:p w14:paraId="42F92BA7"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BA8"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BA9"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w:t>
      </w:r>
      <w:r>
        <w:rPr>
          <w:rFonts w:eastAsia="Times New Roman"/>
          <w:b/>
          <w:szCs w:val="24"/>
        </w:rPr>
        <w:t>ΣΤΑΣ:</w:t>
      </w:r>
      <w:r>
        <w:rPr>
          <w:rFonts w:eastAsia="Times New Roman"/>
          <w:szCs w:val="24"/>
        </w:rPr>
        <w:t xml:space="preserve"> Κατά πλειοψηφία. </w:t>
      </w:r>
    </w:p>
    <w:p w14:paraId="42F92BAA"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BAB"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BAC"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BAD"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BAE"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BAF"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w:t>
      </w:r>
      <w:r>
        <w:rPr>
          <w:rFonts w:eastAsia="Times New Roman"/>
          <w:szCs w:val="24"/>
        </w:rPr>
        <w:t xml:space="preserve"> το άρθρο 285 έγινε δεκτό ως έχει κατά πλειοψηφία.</w:t>
      </w:r>
    </w:p>
    <w:p w14:paraId="42F92BB0"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286 ως έχει;</w:t>
      </w:r>
    </w:p>
    <w:p w14:paraId="42F92BB1"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BB2"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BB3"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Κατά πλειοψηφία. </w:t>
      </w:r>
    </w:p>
    <w:p w14:paraId="42F92BB4"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BB5" w14:textId="77777777" w:rsidR="00BB77B8" w:rsidRDefault="00A714EA">
      <w:pPr>
        <w:spacing w:after="0" w:line="600" w:lineRule="auto"/>
        <w:ind w:firstLine="720"/>
        <w:jc w:val="both"/>
        <w:rPr>
          <w:rFonts w:eastAsia="Times New Roman"/>
          <w:szCs w:val="24"/>
        </w:rPr>
      </w:pPr>
      <w:r>
        <w:rPr>
          <w:rFonts w:eastAsia="Times New Roman"/>
          <w:b/>
          <w:szCs w:val="24"/>
        </w:rPr>
        <w:t>ΑΘΑΝΑΣΙΟ</w:t>
      </w:r>
      <w:r>
        <w:rPr>
          <w:rFonts w:eastAsia="Times New Roman"/>
          <w:b/>
          <w:szCs w:val="24"/>
        </w:rPr>
        <w:t>Σ ΒΑΡΔΑΛΗΣ:</w:t>
      </w:r>
      <w:r>
        <w:rPr>
          <w:rFonts w:eastAsia="Times New Roman"/>
          <w:szCs w:val="24"/>
        </w:rPr>
        <w:t xml:space="preserve"> Κατά πλειοψηφία.</w:t>
      </w:r>
    </w:p>
    <w:p w14:paraId="42F92BB6"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BB7"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BB8"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BB9"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286 έγινε δεκτό ως έχει κατά πλειοψηφία.</w:t>
      </w:r>
    </w:p>
    <w:p w14:paraId="42F92BBA"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w:t>
      </w:r>
      <w:r>
        <w:rPr>
          <w:rFonts w:eastAsia="Times New Roman"/>
          <w:szCs w:val="24"/>
        </w:rPr>
        <w:t>ο 287 ως έχει;</w:t>
      </w:r>
    </w:p>
    <w:p w14:paraId="42F92BBB"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BBC"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BBD"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Κατά πλειοψηφία. </w:t>
      </w:r>
    </w:p>
    <w:p w14:paraId="42F92BBE"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BBF"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BC0"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BC1"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w:t>
      </w:r>
      <w:r>
        <w:rPr>
          <w:rFonts w:eastAsia="Times New Roman"/>
          <w:szCs w:val="24"/>
        </w:rPr>
        <w:t>τό.</w:t>
      </w:r>
    </w:p>
    <w:p w14:paraId="42F92BC2"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BC3"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287 έγινε δεκτό ως έχει κατά πλειοψηφία.</w:t>
      </w:r>
    </w:p>
    <w:p w14:paraId="42F92BC4"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288 ως έχει;</w:t>
      </w:r>
    </w:p>
    <w:p w14:paraId="42F92BC5"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BC6"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BC7" w14:textId="77777777" w:rsidR="00BB77B8" w:rsidRDefault="00A714EA">
      <w:pPr>
        <w:spacing w:after="0" w:line="600" w:lineRule="auto"/>
        <w:ind w:firstLine="720"/>
        <w:jc w:val="both"/>
        <w:rPr>
          <w:rFonts w:eastAsia="Times New Roman"/>
          <w:szCs w:val="24"/>
        </w:rPr>
      </w:pPr>
      <w:r>
        <w:rPr>
          <w:rFonts w:eastAsia="Times New Roman"/>
          <w:b/>
          <w:szCs w:val="24"/>
        </w:rPr>
        <w:t>ΕΥΑΓ</w:t>
      </w:r>
      <w:r>
        <w:rPr>
          <w:rFonts w:eastAsia="Times New Roman"/>
          <w:b/>
          <w:szCs w:val="24"/>
        </w:rPr>
        <w:t>ΓΕΛΟΣ ΚΑΡΑΚΩΣΤΑΣ:</w:t>
      </w:r>
      <w:r>
        <w:rPr>
          <w:rFonts w:eastAsia="Times New Roman"/>
          <w:szCs w:val="24"/>
        </w:rPr>
        <w:t xml:space="preserve"> Κατά πλειοψηφία. </w:t>
      </w:r>
    </w:p>
    <w:p w14:paraId="42F92BC8"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BC9"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BCA"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BCB"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BCC"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BCD"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w:t>
      </w:r>
      <w:r>
        <w:rPr>
          <w:rFonts w:eastAsia="Times New Roman"/>
          <w:szCs w:val="24"/>
        </w:rPr>
        <w:t xml:space="preserve"> το άρθρο 288 έγινε δεκτό ως έχει κατά πλειοψηφία.</w:t>
      </w:r>
    </w:p>
    <w:p w14:paraId="42F92BCE"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289 ως έχει;</w:t>
      </w:r>
    </w:p>
    <w:p w14:paraId="42F92BCF"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BD0"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BD1"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Κατά πλειοψηφία. </w:t>
      </w:r>
    </w:p>
    <w:p w14:paraId="42F92BD2"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BD3" w14:textId="77777777" w:rsidR="00BB77B8" w:rsidRDefault="00A714EA">
      <w:pPr>
        <w:spacing w:after="0" w:line="600" w:lineRule="auto"/>
        <w:ind w:firstLine="720"/>
        <w:jc w:val="both"/>
        <w:rPr>
          <w:rFonts w:eastAsia="Times New Roman"/>
          <w:szCs w:val="24"/>
        </w:rPr>
      </w:pPr>
      <w:r>
        <w:rPr>
          <w:rFonts w:eastAsia="Times New Roman"/>
          <w:b/>
          <w:szCs w:val="24"/>
        </w:rPr>
        <w:t>ΑΘΑΝΑΣΙΟ</w:t>
      </w:r>
      <w:r>
        <w:rPr>
          <w:rFonts w:eastAsia="Times New Roman"/>
          <w:b/>
          <w:szCs w:val="24"/>
        </w:rPr>
        <w:t>Σ ΒΑΡΔΑΛΗΣ:</w:t>
      </w:r>
      <w:r>
        <w:rPr>
          <w:rFonts w:eastAsia="Times New Roman"/>
          <w:szCs w:val="24"/>
        </w:rPr>
        <w:t xml:space="preserve"> Κατά πλειοψηφία.</w:t>
      </w:r>
    </w:p>
    <w:p w14:paraId="42F92BD4"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BD5"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BD6"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BD7"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289 έγινε δεκτό ως έχει κατά πλειοψηφία.</w:t>
      </w:r>
    </w:p>
    <w:p w14:paraId="42F92BD8"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w:t>
      </w:r>
      <w:r>
        <w:rPr>
          <w:rFonts w:eastAsia="Times New Roman"/>
          <w:szCs w:val="24"/>
        </w:rPr>
        <w:t>ο 290 ως έχει;</w:t>
      </w:r>
    </w:p>
    <w:p w14:paraId="42F92BD9"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BDA"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BDB"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Κατά πλειοψηφία. </w:t>
      </w:r>
    </w:p>
    <w:p w14:paraId="42F92BDC"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BDD"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BDE"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BDF"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w:t>
      </w:r>
      <w:r>
        <w:rPr>
          <w:rFonts w:eastAsia="Times New Roman"/>
          <w:szCs w:val="24"/>
        </w:rPr>
        <w:t>τό.</w:t>
      </w:r>
    </w:p>
    <w:p w14:paraId="42F92BE0"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BE1"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290 έγινε δεκτό ως έχει κατά πλειοψηφία.</w:t>
      </w:r>
    </w:p>
    <w:p w14:paraId="42F92BE2"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291 ως έχει;</w:t>
      </w:r>
    </w:p>
    <w:p w14:paraId="42F92BE3"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BE4"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BE5" w14:textId="77777777" w:rsidR="00BB77B8" w:rsidRDefault="00A714EA">
      <w:pPr>
        <w:spacing w:after="0" w:line="600" w:lineRule="auto"/>
        <w:ind w:firstLine="720"/>
        <w:jc w:val="both"/>
        <w:rPr>
          <w:rFonts w:eastAsia="Times New Roman"/>
          <w:szCs w:val="24"/>
        </w:rPr>
      </w:pPr>
      <w:r>
        <w:rPr>
          <w:rFonts w:eastAsia="Times New Roman"/>
          <w:b/>
          <w:szCs w:val="24"/>
        </w:rPr>
        <w:t>ΕΥΑΓ</w:t>
      </w:r>
      <w:r>
        <w:rPr>
          <w:rFonts w:eastAsia="Times New Roman"/>
          <w:b/>
          <w:szCs w:val="24"/>
        </w:rPr>
        <w:t>ΓΕΛΟΣ ΚΑΡΑΚΩΣΤΑΣ:</w:t>
      </w:r>
      <w:r>
        <w:rPr>
          <w:rFonts w:eastAsia="Times New Roman"/>
          <w:szCs w:val="24"/>
        </w:rPr>
        <w:t xml:space="preserve"> Κατά πλειοψηφία. </w:t>
      </w:r>
    </w:p>
    <w:p w14:paraId="42F92BE6"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BE7"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BE8"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BE9"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BEA"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BEB"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w:t>
      </w:r>
      <w:r>
        <w:rPr>
          <w:rFonts w:eastAsia="Times New Roman"/>
          <w:szCs w:val="24"/>
        </w:rPr>
        <w:t xml:space="preserve"> το άρθρο 291 έγινε δεκτό ως έχει κατά πλειοψηφία.</w:t>
      </w:r>
    </w:p>
    <w:p w14:paraId="42F92BEC"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292 ως έχει;</w:t>
      </w:r>
    </w:p>
    <w:p w14:paraId="42F92BED"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BEE"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BEF"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Κατά πλειοψηφία. </w:t>
      </w:r>
    </w:p>
    <w:p w14:paraId="42F92BF0"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BF1"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BF2"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BF3"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BF4"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BF5"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292 έγινε δεκτό ως έχει κατά πλειοψηφία.</w:t>
      </w:r>
    </w:p>
    <w:p w14:paraId="42F92BF6"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w:t>
      </w:r>
      <w:r>
        <w:rPr>
          <w:rFonts w:eastAsia="Times New Roman"/>
          <w:szCs w:val="24"/>
        </w:rPr>
        <w:t xml:space="preserve"> το άρθρο 293 ως έχει;</w:t>
      </w:r>
    </w:p>
    <w:p w14:paraId="42F92BF7"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BF8"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BF9"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Κατά πλειοψηφία. </w:t>
      </w:r>
    </w:p>
    <w:p w14:paraId="42F92BFA"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BFB"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BFC"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BFD"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w:t>
      </w:r>
      <w:r>
        <w:rPr>
          <w:rFonts w:eastAsia="Times New Roman"/>
          <w:szCs w:val="24"/>
        </w:rPr>
        <w:t>κτό, δεκτό.</w:t>
      </w:r>
    </w:p>
    <w:p w14:paraId="42F92BFE"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BFF"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293 έγινε δεκτό ως έχει κατά πλειοψηφία.</w:t>
      </w:r>
    </w:p>
    <w:p w14:paraId="42F92C00"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294 ως έχει;</w:t>
      </w:r>
    </w:p>
    <w:p w14:paraId="42F92C01"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C02"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C03"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Κατά πλειοψηφία. </w:t>
      </w:r>
    </w:p>
    <w:p w14:paraId="42F92C04"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C05"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C06"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C07"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C08"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C09"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w:t>
      </w:r>
      <w:r>
        <w:rPr>
          <w:rFonts w:eastAsia="Times New Roman"/>
          <w:szCs w:val="24"/>
        </w:rPr>
        <w:t>υνεπώς το άρθρο 294 έγινε δεκτό ως έχει κατά πλειοψηφία.</w:t>
      </w:r>
    </w:p>
    <w:p w14:paraId="42F92C0A"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295 ως έχει;</w:t>
      </w:r>
    </w:p>
    <w:p w14:paraId="42F92C0B"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C0C"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C0D"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Κατά πλειοψηφία. </w:t>
      </w:r>
    </w:p>
    <w:p w14:paraId="42F92C0E"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C0F"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C10"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C11"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C12"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C13"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295 έγινε δεκτό ως έχει κατά πλειοψηφία.</w:t>
      </w:r>
    </w:p>
    <w:p w14:paraId="42F92C14"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w:t>
      </w:r>
      <w:r>
        <w:rPr>
          <w:rFonts w:eastAsia="Times New Roman"/>
          <w:szCs w:val="24"/>
        </w:rPr>
        <w:t xml:space="preserve"> το άρθρο 296 ως έχει;</w:t>
      </w:r>
    </w:p>
    <w:p w14:paraId="42F92C15"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C16"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C17"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Παρών. </w:t>
      </w:r>
    </w:p>
    <w:p w14:paraId="42F92C18"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C19"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C1A"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C1B"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r>
        <w:rPr>
          <w:rFonts w:eastAsia="Times New Roman"/>
          <w:szCs w:val="24"/>
        </w:rPr>
        <w:t>.</w:t>
      </w:r>
    </w:p>
    <w:p w14:paraId="42F92C1C"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C1D"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296 έγινε δεκτό ως έχει κατά πλειοψηφία.</w:t>
      </w:r>
    </w:p>
    <w:p w14:paraId="42F92C1E"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297 ως έχει;</w:t>
      </w:r>
    </w:p>
    <w:p w14:paraId="42F92C1F"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C20"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C21"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Παρών. </w:t>
      </w:r>
    </w:p>
    <w:p w14:paraId="42F92C22"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C23"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C24"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C25"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C26"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C27"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297 έγινε </w:t>
      </w:r>
      <w:r>
        <w:rPr>
          <w:rFonts w:eastAsia="Times New Roman"/>
          <w:szCs w:val="24"/>
        </w:rPr>
        <w:t>δεκτό ως έχει κατά πλειοψηφία.</w:t>
      </w:r>
    </w:p>
    <w:p w14:paraId="42F92C28"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298 ως έχει;</w:t>
      </w:r>
    </w:p>
    <w:p w14:paraId="42F92C29"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C2A"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C2B"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Κατά πλειοψηφία. </w:t>
      </w:r>
    </w:p>
    <w:p w14:paraId="42F92C2C"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C2D"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w:t>
      </w:r>
      <w:r>
        <w:rPr>
          <w:rFonts w:eastAsia="Times New Roman"/>
          <w:szCs w:val="24"/>
        </w:rPr>
        <w:t>ιοψηφία.</w:t>
      </w:r>
    </w:p>
    <w:p w14:paraId="42F92C2E"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C2F"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C30"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C31"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298 έγινε δεκτό ως έχει κατά πλειοψηφία.</w:t>
      </w:r>
    </w:p>
    <w:p w14:paraId="42F92C32"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299 ως έχει;</w:t>
      </w:r>
    </w:p>
    <w:p w14:paraId="42F92C33"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C34"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C35"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Κατά πλειοψηφία. </w:t>
      </w:r>
    </w:p>
    <w:p w14:paraId="42F92C36"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C37"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C38"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C39"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C3A"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w:t>
      </w:r>
      <w:r>
        <w:rPr>
          <w:rFonts w:eastAsia="Times New Roman"/>
          <w:b/>
          <w:szCs w:val="24"/>
        </w:rPr>
        <w:t>ΣΑΡΙΔΗΣ:</w:t>
      </w:r>
      <w:r>
        <w:rPr>
          <w:rFonts w:eastAsia="Times New Roman"/>
          <w:szCs w:val="24"/>
        </w:rPr>
        <w:t xml:space="preserve"> Δεκτό, δεκτό.</w:t>
      </w:r>
    </w:p>
    <w:p w14:paraId="42F92C3B"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299 έγινε δεκτό ως έχει κατά πλειοψηφία.</w:t>
      </w:r>
    </w:p>
    <w:p w14:paraId="42F92C3C"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300 ως έχει;</w:t>
      </w:r>
    </w:p>
    <w:p w14:paraId="42F92C3D"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C3E"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C3F"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w:t>
      </w:r>
      <w:r>
        <w:rPr>
          <w:rFonts w:eastAsia="Times New Roman"/>
          <w:b/>
          <w:szCs w:val="24"/>
        </w:rPr>
        <w:t>ΣΤΑΣ:</w:t>
      </w:r>
      <w:r>
        <w:rPr>
          <w:rFonts w:eastAsia="Times New Roman"/>
          <w:szCs w:val="24"/>
        </w:rPr>
        <w:t xml:space="preserve"> Κατά πλειοψηφία. </w:t>
      </w:r>
    </w:p>
    <w:p w14:paraId="42F92C40"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C41"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C42"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C43"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C44"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C45"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300 έγινε δεκτό </w:t>
      </w:r>
      <w:r>
        <w:rPr>
          <w:rFonts w:eastAsia="Times New Roman"/>
          <w:szCs w:val="24"/>
        </w:rPr>
        <w:t>ως έχει κατά πλειοψηφία.</w:t>
      </w:r>
    </w:p>
    <w:p w14:paraId="42F92C46"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301 ως έχει;</w:t>
      </w:r>
    </w:p>
    <w:p w14:paraId="42F92C47"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C48"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C49"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Κατά πλειοψηφία. </w:t>
      </w:r>
    </w:p>
    <w:p w14:paraId="42F92C4A"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C4B"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w:t>
      </w:r>
      <w:r>
        <w:rPr>
          <w:rFonts w:eastAsia="Times New Roman"/>
          <w:szCs w:val="24"/>
        </w:rPr>
        <w:t>α.</w:t>
      </w:r>
    </w:p>
    <w:p w14:paraId="42F92C4C"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C4D"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C4E"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C4F"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301 έγινε δεκτό ως έχει κατά πλειοψηφία.</w:t>
      </w:r>
    </w:p>
    <w:p w14:paraId="42F92C50"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302 ως έχει;</w:t>
      </w:r>
    </w:p>
    <w:p w14:paraId="42F92C51"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C52"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C53"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Παρών. </w:t>
      </w:r>
    </w:p>
    <w:p w14:paraId="42F92C54"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C55"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C56"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C57"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C58"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C59"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302 έγινε δεκτό ως έχει κατά πλειοψηφία.</w:t>
      </w:r>
    </w:p>
    <w:p w14:paraId="42F92C5A"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303 ως έχει;</w:t>
      </w:r>
    </w:p>
    <w:p w14:paraId="42F92C5B"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C5C"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C5D"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Κα</w:t>
      </w:r>
      <w:r>
        <w:rPr>
          <w:rFonts w:eastAsia="Times New Roman"/>
          <w:szCs w:val="24"/>
        </w:rPr>
        <w:t xml:space="preserve">τά πλειοψηφία. </w:t>
      </w:r>
    </w:p>
    <w:p w14:paraId="42F92C5E"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C5F"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C60"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C61"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C62"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C63"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303 έγινε δεκτό ως έχει </w:t>
      </w:r>
      <w:r>
        <w:rPr>
          <w:rFonts w:eastAsia="Times New Roman"/>
          <w:szCs w:val="24"/>
        </w:rPr>
        <w:t>κατά πλειοψηφία.</w:t>
      </w:r>
    </w:p>
    <w:p w14:paraId="42F92C64"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304 ως έχει;</w:t>
      </w:r>
    </w:p>
    <w:p w14:paraId="42F92C65"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C66"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C67"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Παρών. </w:t>
      </w:r>
    </w:p>
    <w:p w14:paraId="42F92C68"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C69"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C6A" w14:textId="77777777" w:rsidR="00BB77B8" w:rsidRDefault="00A714EA">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b/>
          <w:szCs w:val="24"/>
        </w:rPr>
        <w:t xml:space="preserve">: </w:t>
      </w:r>
      <w:r>
        <w:rPr>
          <w:rFonts w:eastAsia="Times New Roman"/>
          <w:szCs w:val="24"/>
        </w:rPr>
        <w:t>Δεκτό, δεκτό.</w:t>
      </w:r>
    </w:p>
    <w:p w14:paraId="42F92C6B"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C6C"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C6D"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304 έγινε δεκτό ως έχει κατά πλειοψηφία.</w:t>
      </w:r>
    </w:p>
    <w:p w14:paraId="42F92C6E"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305 ως έχει;</w:t>
      </w:r>
    </w:p>
    <w:p w14:paraId="42F92C6F"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C70"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C71"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Κατά πλειοψηφία. </w:t>
      </w:r>
    </w:p>
    <w:p w14:paraId="42F92C72"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C73"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C74"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C75"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C76"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C77"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305 έγινε δεκτό ως έχει κατά πλειοψηφία.</w:t>
      </w:r>
    </w:p>
    <w:p w14:paraId="42F92C78"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306 ως έχει;</w:t>
      </w:r>
    </w:p>
    <w:p w14:paraId="42F92C79"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C7A"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C7B"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Κατά πλειοψηφία. </w:t>
      </w:r>
    </w:p>
    <w:p w14:paraId="42F92C7C"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C7D"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C7E"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C7F"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C80"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C81"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306 έγινε δεκτό ως έχει κατά πλειοψηφία</w:t>
      </w:r>
      <w:r>
        <w:rPr>
          <w:rFonts w:eastAsia="Times New Roman"/>
          <w:szCs w:val="24"/>
        </w:rPr>
        <w:t>.</w:t>
      </w:r>
    </w:p>
    <w:p w14:paraId="42F92C82"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307 ως έχει;</w:t>
      </w:r>
    </w:p>
    <w:p w14:paraId="42F92C83"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C84"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C85"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Κατά πλειοψηφία. </w:t>
      </w:r>
    </w:p>
    <w:p w14:paraId="42F92C86"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C87"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C88"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w:t>
      </w:r>
      <w:r>
        <w:rPr>
          <w:rFonts w:eastAsia="Times New Roman"/>
          <w:szCs w:val="24"/>
        </w:rPr>
        <w:t>τό, δεκτό.</w:t>
      </w:r>
    </w:p>
    <w:p w14:paraId="42F92C89"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C8A"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C8B"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307 έγινε δεκτό ως έχει κατά πλειοψηφία.</w:t>
      </w:r>
    </w:p>
    <w:p w14:paraId="42F92C8C"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308 ως έχει;</w:t>
      </w:r>
    </w:p>
    <w:p w14:paraId="42F92C8D"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w:t>
      </w:r>
      <w:r>
        <w:rPr>
          <w:rFonts w:eastAsia="Times New Roman"/>
          <w:szCs w:val="24"/>
        </w:rPr>
        <w:t>τό.</w:t>
      </w:r>
    </w:p>
    <w:p w14:paraId="42F92C8E"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C8F"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Κατά πλειοψηφία. </w:t>
      </w:r>
    </w:p>
    <w:p w14:paraId="42F92C90"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C91"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C92"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C93"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C94"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C95"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308 έγινε δεκτό ως έχει κατά πλειοψηφία.</w:t>
      </w:r>
    </w:p>
    <w:p w14:paraId="42F92C96"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309 ως έχει;</w:t>
      </w:r>
    </w:p>
    <w:p w14:paraId="42F92C97"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C98"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C99"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Παρών. </w:t>
      </w:r>
    </w:p>
    <w:p w14:paraId="42F92C9A" w14:textId="77777777" w:rsidR="00BB77B8" w:rsidRDefault="00A714EA">
      <w:pPr>
        <w:spacing w:after="0" w:line="600" w:lineRule="auto"/>
        <w:ind w:firstLine="720"/>
        <w:jc w:val="both"/>
        <w:rPr>
          <w:rFonts w:eastAsia="Times New Roman"/>
          <w:szCs w:val="24"/>
        </w:rPr>
      </w:pPr>
      <w:r>
        <w:rPr>
          <w:rFonts w:eastAsia="Times New Roman"/>
          <w:b/>
          <w:szCs w:val="24"/>
        </w:rPr>
        <w:t>ΙΩΑΝΝΗΣ Μ</w:t>
      </w:r>
      <w:r>
        <w:rPr>
          <w:rFonts w:eastAsia="Times New Roman"/>
          <w:b/>
          <w:szCs w:val="24"/>
        </w:rPr>
        <w:t>ΑΝΙΑΤΗΣ:</w:t>
      </w:r>
      <w:r>
        <w:rPr>
          <w:rFonts w:eastAsia="Times New Roman"/>
          <w:szCs w:val="24"/>
        </w:rPr>
        <w:t xml:space="preserve"> Δεκτό, δεκτό.</w:t>
      </w:r>
    </w:p>
    <w:p w14:paraId="42F92C9B"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C9C"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C9D"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C9E"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C9F"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309 έγινε δεκτό ως έχει κατά πλειοψηφία.</w:t>
      </w:r>
    </w:p>
    <w:p w14:paraId="42F92CA0" w14:textId="77777777" w:rsidR="00BB77B8" w:rsidRDefault="00A714EA">
      <w:pPr>
        <w:spacing w:after="0" w:line="600" w:lineRule="auto"/>
        <w:ind w:firstLine="720"/>
        <w:jc w:val="both"/>
        <w:rPr>
          <w:rFonts w:eastAsia="Times New Roman"/>
          <w:szCs w:val="24"/>
        </w:rPr>
      </w:pPr>
      <w:r>
        <w:rPr>
          <w:rFonts w:eastAsia="Times New Roman"/>
          <w:szCs w:val="24"/>
        </w:rPr>
        <w:t>Ερωτάται</w:t>
      </w:r>
      <w:r>
        <w:rPr>
          <w:rFonts w:eastAsia="Times New Roman"/>
          <w:szCs w:val="24"/>
        </w:rPr>
        <w:t xml:space="preserve"> το Σώμα: Γίνεται δεκτό το άρθρο 310 ως έχει;</w:t>
      </w:r>
    </w:p>
    <w:p w14:paraId="42F92CA1"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CA2"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CA3"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Κατά πλειοψηφία. </w:t>
      </w:r>
    </w:p>
    <w:p w14:paraId="42F92CA4"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CA5"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CA6"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CA7"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CA8"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CA9"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310 έγινε δεκτό ως έχει κατά πλειοψηφία.</w:t>
      </w:r>
    </w:p>
    <w:p w14:paraId="42F92CAA"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311 ως έχει;</w:t>
      </w:r>
    </w:p>
    <w:p w14:paraId="42F92CAB"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CAC"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CAD"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Κατά πλειοψηφία. </w:t>
      </w:r>
    </w:p>
    <w:p w14:paraId="42F92CAE"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CAF"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CB0"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CB1"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CB2"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CB3"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311 έγινε δεκτό ως έχει κατά πλειοψηφία.</w:t>
      </w:r>
    </w:p>
    <w:p w14:paraId="42F92CB4"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312 ως έχει;</w:t>
      </w:r>
    </w:p>
    <w:p w14:paraId="42F92CB5"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CB6"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CB7"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Κατά πλειοψηφία. </w:t>
      </w:r>
    </w:p>
    <w:p w14:paraId="42F92CB8"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CB9"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CBA"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CBB"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CBC"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CBD"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312 έγινε δεκτό ως έχει κατά πλειοψηφία</w:t>
      </w:r>
      <w:r>
        <w:rPr>
          <w:rFonts w:eastAsia="Times New Roman"/>
          <w:szCs w:val="24"/>
        </w:rPr>
        <w:t>.</w:t>
      </w:r>
    </w:p>
    <w:p w14:paraId="42F92CBE"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313 ως έχει;</w:t>
      </w:r>
    </w:p>
    <w:p w14:paraId="42F92CBF"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CC0"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CC1"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Παρών. </w:t>
      </w:r>
    </w:p>
    <w:p w14:paraId="42F92CC2"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CC3"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CC4"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CC5"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CC6"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CC7"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313 έγινε δεκτό ως έχει κατά πλειοψηφία.</w:t>
      </w:r>
    </w:p>
    <w:p w14:paraId="42F92CC8"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314 ως έχει;</w:t>
      </w:r>
    </w:p>
    <w:p w14:paraId="42F92CC9"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CCA"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CCB"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Κατά πλειοψηφία. </w:t>
      </w:r>
    </w:p>
    <w:p w14:paraId="42F92CCC"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CCD"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CCE"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CCF"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CD0"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CD1"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314 έγινε δεκτό ως έχει κατά πλειοψηφία.</w:t>
      </w:r>
    </w:p>
    <w:p w14:paraId="42F92CD2"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315 ως έχει;</w:t>
      </w:r>
    </w:p>
    <w:p w14:paraId="42F92CD3"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CD4"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CD5"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Παρών. </w:t>
      </w:r>
    </w:p>
    <w:p w14:paraId="42F92CD6" w14:textId="77777777" w:rsidR="00BB77B8" w:rsidRDefault="00A714EA">
      <w:pPr>
        <w:spacing w:after="0" w:line="600" w:lineRule="auto"/>
        <w:ind w:firstLine="720"/>
        <w:jc w:val="both"/>
        <w:rPr>
          <w:rFonts w:eastAsia="Times New Roman"/>
          <w:szCs w:val="24"/>
        </w:rPr>
      </w:pPr>
      <w:r>
        <w:rPr>
          <w:rFonts w:eastAsia="Times New Roman"/>
          <w:b/>
          <w:szCs w:val="24"/>
        </w:rPr>
        <w:t>ΙΩΑΝΝΗΣ Μ</w:t>
      </w:r>
      <w:r>
        <w:rPr>
          <w:rFonts w:eastAsia="Times New Roman"/>
          <w:b/>
          <w:szCs w:val="24"/>
        </w:rPr>
        <w:t>ΑΝΙΑΤΗΣ:</w:t>
      </w:r>
      <w:r>
        <w:rPr>
          <w:rFonts w:eastAsia="Times New Roman"/>
          <w:szCs w:val="24"/>
        </w:rPr>
        <w:t xml:space="preserve"> Δεκτό, δεκτό.</w:t>
      </w:r>
    </w:p>
    <w:p w14:paraId="42F92CD7"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CD8"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CD9"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CDA"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CDB"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315 έγινε δεκτό ως έχει κατά πλειοψηφία.</w:t>
      </w:r>
    </w:p>
    <w:p w14:paraId="42F92CDC" w14:textId="77777777" w:rsidR="00BB77B8" w:rsidRDefault="00A714EA">
      <w:pPr>
        <w:spacing w:after="0" w:line="600" w:lineRule="auto"/>
        <w:ind w:firstLine="720"/>
        <w:jc w:val="both"/>
        <w:rPr>
          <w:rFonts w:eastAsia="Times New Roman"/>
          <w:szCs w:val="24"/>
        </w:rPr>
      </w:pPr>
      <w:r>
        <w:rPr>
          <w:rFonts w:eastAsia="Times New Roman"/>
          <w:szCs w:val="24"/>
        </w:rPr>
        <w:t>Ερωτάται</w:t>
      </w:r>
      <w:r>
        <w:rPr>
          <w:rFonts w:eastAsia="Times New Roman"/>
          <w:szCs w:val="24"/>
        </w:rPr>
        <w:t xml:space="preserve"> το Σώμα: Γίνεται δεκτό το άρθρο 316 ως έχει;</w:t>
      </w:r>
    </w:p>
    <w:p w14:paraId="42F92CDD"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CDE"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CDF"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Κατά πλειοψηφία. </w:t>
      </w:r>
    </w:p>
    <w:p w14:paraId="42F92CE0"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CE1"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CE2"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CE3"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CE4"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CE5"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316 έγινε δεκτό ως έχει κατά πλειοψηφία.</w:t>
      </w:r>
    </w:p>
    <w:p w14:paraId="42F92CE6"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317 ως έχει;</w:t>
      </w:r>
    </w:p>
    <w:p w14:paraId="42F92CE7"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CE8"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w:t>
      </w:r>
      <w:r>
        <w:rPr>
          <w:rFonts w:eastAsia="Times New Roman"/>
          <w:b/>
          <w:szCs w:val="24"/>
        </w:rPr>
        <w:t>Σ ΒΡΟΥΤΣΗΣ:</w:t>
      </w:r>
      <w:r>
        <w:rPr>
          <w:rFonts w:eastAsia="Times New Roman"/>
          <w:szCs w:val="24"/>
        </w:rPr>
        <w:t xml:space="preserve"> Δεκτό, δεκτό. </w:t>
      </w:r>
    </w:p>
    <w:p w14:paraId="42F92CE9"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Παρών. </w:t>
      </w:r>
    </w:p>
    <w:p w14:paraId="42F92CEA"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CEB"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CEC"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CED"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CEE"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CEF"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317 έγινε δεκτό ως έχει κατά πλειοψηφία.</w:t>
      </w:r>
    </w:p>
    <w:p w14:paraId="42F92CF0"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318 ως έχει;</w:t>
      </w:r>
    </w:p>
    <w:p w14:paraId="42F92CF1"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CF2"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CF3"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Παρών. </w:t>
      </w:r>
    </w:p>
    <w:p w14:paraId="42F92CF4"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CF5" w14:textId="77777777" w:rsidR="00BB77B8" w:rsidRDefault="00A714EA">
      <w:pPr>
        <w:spacing w:after="0" w:line="600" w:lineRule="auto"/>
        <w:ind w:firstLine="720"/>
        <w:jc w:val="both"/>
        <w:rPr>
          <w:rFonts w:eastAsia="Times New Roman"/>
          <w:szCs w:val="24"/>
        </w:rPr>
      </w:pPr>
      <w:r>
        <w:rPr>
          <w:rFonts w:eastAsia="Times New Roman"/>
          <w:b/>
          <w:szCs w:val="24"/>
        </w:rPr>
        <w:t>ΑΘΑΝΑΣΙΟΣ Β</w:t>
      </w:r>
      <w:r>
        <w:rPr>
          <w:rFonts w:eastAsia="Times New Roman"/>
          <w:b/>
          <w:szCs w:val="24"/>
        </w:rPr>
        <w:t>ΑΡΔΑΛΗΣ:</w:t>
      </w:r>
      <w:r>
        <w:rPr>
          <w:rFonts w:eastAsia="Times New Roman"/>
          <w:szCs w:val="24"/>
        </w:rPr>
        <w:t xml:space="preserve"> Κατά πλειοψηφία.</w:t>
      </w:r>
    </w:p>
    <w:p w14:paraId="42F92CF6"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CF7"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CF8"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CF9"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318 έγινε δεκτό ως έχει κατά πλειοψηφία.</w:t>
      </w:r>
    </w:p>
    <w:p w14:paraId="42F92CFA"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3</w:t>
      </w:r>
      <w:r>
        <w:rPr>
          <w:rFonts w:eastAsia="Times New Roman"/>
          <w:szCs w:val="24"/>
        </w:rPr>
        <w:t>19 ως έχει;</w:t>
      </w:r>
    </w:p>
    <w:p w14:paraId="42F92CFB"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CFC"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CFD"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Παρών. </w:t>
      </w:r>
    </w:p>
    <w:p w14:paraId="42F92CFE"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CFF"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D00"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D01"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D02" w14:textId="77777777" w:rsidR="00BB77B8" w:rsidRDefault="00A714EA">
      <w:pPr>
        <w:spacing w:after="0" w:line="600" w:lineRule="auto"/>
        <w:ind w:firstLine="720"/>
        <w:jc w:val="both"/>
        <w:rPr>
          <w:rFonts w:eastAsia="Times New Roman"/>
          <w:szCs w:val="24"/>
        </w:rPr>
      </w:pPr>
      <w:r>
        <w:rPr>
          <w:rFonts w:eastAsia="Times New Roman"/>
          <w:b/>
          <w:szCs w:val="24"/>
        </w:rPr>
        <w:t xml:space="preserve">ΙΩΑΝΝΗΣ </w:t>
      </w:r>
      <w:r>
        <w:rPr>
          <w:rFonts w:eastAsia="Times New Roman"/>
          <w:b/>
          <w:szCs w:val="24"/>
        </w:rPr>
        <w:t>ΣΑΡΙΔΗΣ:</w:t>
      </w:r>
      <w:r>
        <w:rPr>
          <w:rFonts w:eastAsia="Times New Roman"/>
          <w:szCs w:val="24"/>
        </w:rPr>
        <w:t xml:space="preserve"> Δεκτό, δεκτό.</w:t>
      </w:r>
    </w:p>
    <w:p w14:paraId="42F92D03"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319 έγινε δεκτό ως έχει κατά πλειοψηφία.</w:t>
      </w:r>
    </w:p>
    <w:p w14:paraId="42F92D04" w14:textId="77777777" w:rsidR="00BB77B8" w:rsidRDefault="00A714EA">
      <w:pPr>
        <w:spacing w:after="0" w:line="600" w:lineRule="auto"/>
        <w:ind w:firstLine="720"/>
        <w:jc w:val="both"/>
        <w:rPr>
          <w:rFonts w:eastAsia="Times New Roman"/>
          <w:szCs w:val="24"/>
        </w:rPr>
      </w:pPr>
      <w:r>
        <w:rPr>
          <w:rFonts w:eastAsia="Times New Roman"/>
          <w:szCs w:val="24"/>
        </w:rPr>
        <w:t>Ερωτάται το Σώμα: Γίνεται δεκτό το άρθρο 320 ως έχει;</w:t>
      </w:r>
    </w:p>
    <w:p w14:paraId="42F92D05" w14:textId="77777777" w:rsidR="00BB77B8" w:rsidRDefault="00A714EA">
      <w:pPr>
        <w:spacing w:after="0"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Δεκτό, δεκτό.</w:t>
      </w:r>
    </w:p>
    <w:p w14:paraId="42F92D06" w14:textId="77777777" w:rsidR="00BB77B8" w:rsidRDefault="00A714EA">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Δεκτό, δεκτό. </w:t>
      </w:r>
    </w:p>
    <w:p w14:paraId="42F92D07" w14:textId="77777777" w:rsidR="00BB77B8" w:rsidRDefault="00A714EA">
      <w:pPr>
        <w:spacing w:after="0" w:line="600" w:lineRule="auto"/>
        <w:ind w:firstLine="720"/>
        <w:jc w:val="both"/>
        <w:rPr>
          <w:rFonts w:eastAsia="Times New Roman"/>
          <w:szCs w:val="24"/>
        </w:rPr>
      </w:pPr>
      <w:r>
        <w:rPr>
          <w:rFonts w:eastAsia="Times New Roman"/>
          <w:b/>
          <w:szCs w:val="24"/>
        </w:rPr>
        <w:t>ΕΥΑΓΓΕΛΟΣ ΚΑΡΑΚΩ</w:t>
      </w:r>
      <w:r>
        <w:rPr>
          <w:rFonts w:eastAsia="Times New Roman"/>
          <w:b/>
          <w:szCs w:val="24"/>
        </w:rPr>
        <w:t>ΣΤΑΣ:</w:t>
      </w:r>
      <w:r>
        <w:rPr>
          <w:rFonts w:eastAsia="Times New Roman"/>
          <w:szCs w:val="24"/>
        </w:rPr>
        <w:t xml:space="preserve"> Κατά πλειοψηφία. </w:t>
      </w:r>
    </w:p>
    <w:p w14:paraId="42F92D08" w14:textId="77777777" w:rsidR="00BB77B8" w:rsidRDefault="00A714E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42F92D09" w14:textId="77777777" w:rsidR="00BB77B8" w:rsidRDefault="00A714EA">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42F92D0A" w14:textId="77777777" w:rsidR="00BB77B8" w:rsidRDefault="00A714EA">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42F92D0B" w14:textId="77777777" w:rsidR="00BB77B8" w:rsidRDefault="00A714E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42F92D0C" w14:textId="77777777" w:rsidR="00BB77B8" w:rsidRDefault="00A714E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42F92D0D" w14:textId="77777777" w:rsidR="00BB77B8" w:rsidRDefault="00A714E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320 έγινε δεκτό </w:t>
      </w:r>
      <w:r>
        <w:rPr>
          <w:rFonts w:eastAsia="Times New Roman"/>
          <w:szCs w:val="24"/>
        </w:rPr>
        <w:t>ως έχει κατά πλειοψηφία.</w:t>
      </w:r>
    </w:p>
    <w:p w14:paraId="42F92D0E"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321 ως έχει;</w:t>
      </w:r>
    </w:p>
    <w:p w14:paraId="42F92D0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D1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D1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 </w:t>
      </w:r>
    </w:p>
    <w:p w14:paraId="42F92D1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D1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D1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D1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D1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D17"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w:t>
      </w:r>
      <w:r>
        <w:rPr>
          <w:rFonts w:eastAsia="Times New Roman" w:cs="Times New Roman"/>
          <w:szCs w:val="24"/>
        </w:rPr>
        <w:t xml:space="preserve"> </w:t>
      </w:r>
      <w:r>
        <w:rPr>
          <w:rFonts w:eastAsia="Times New Roman" w:cs="Times New Roman"/>
          <w:szCs w:val="24"/>
        </w:rPr>
        <w:t>το άρθρο 321 έγινε δεκτό ως έχει κατά πλειοψηφία.</w:t>
      </w:r>
    </w:p>
    <w:p w14:paraId="42F92D18"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322 ως έχει;</w:t>
      </w:r>
    </w:p>
    <w:p w14:paraId="42F92D1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ΑΠΟΣΤΟΛΟΣ ΚΑΡΑ</w:t>
      </w:r>
      <w:r>
        <w:rPr>
          <w:rFonts w:eastAsia="Times New Roman" w:cs="Times New Roman"/>
          <w:b/>
          <w:szCs w:val="24"/>
        </w:rPr>
        <w:t xml:space="preserve">ΝΑΣΤΑΣΗΣ: </w:t>
      </w:r>
      <w:r>
        <w:rPr>
          <w:rFonts w:eastAsia="Times New Roman" w:cs="Times New Roman"/>
          <w:szCs w:val="24"/>
        </w:rPr>
        <w:t>Δεκτό, δεκτό.</w:t>
      </w:r>
    </w:p>
    <w:p w14:paraId="42F92D1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D1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42F92D1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42F92D1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D1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D1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D2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D21"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322 έγινε δεκτό ως έχει κατά πλειοψηφία.</w:t>
      </w:r>
    </w:p>
    <w:p w14:paraId="42F92D2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323 ως έχει;</w:t>
      </w:r>
    </w:p>
    <w:p w14:paraId="42F92D2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D2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D2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Κα</w:t>
      </w:r>
      <w:r>
        <w:rPr>
          <w:rFonts w:eastAsia="Times New Roman" w:cs="Times New Roman"/>
          <w:szCs w:val="24"/>
        </w:rPr>
        <w:t>τά πλειοψηφία.</w:t>
      </w:r>
    </w:p>
    <w:p w14:paraId="42F92D2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42F92D2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D2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D2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D2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D2B"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w:t>
      </w:r>
      <w:r>
        <w:rPr>
          <w:rFonts w:eastAsia="Times New Roman" w:cs="Times New Roman"/>
          <w:szCs w:val="24"/>
        </w:rPr>
        <w:t xml:space="preserve"> το άρθρο 323 έγινε δεκτό ως έχει κατά πλειοψηφία.</w:t>
      </w:r>
    </w:p>
    <w:p w14:paraId="42F92D2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324 ως έχει;</w:t>
      </w:r>
    </w:p>
    <w:p w14:paraId="42F92D2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D2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D2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42F92D3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42F92D3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w:t>
      </w:r>
      <w:r>
        <w:rPr>
          <w:rFonts w:eastAsia="Times New Roman" w:cs="Times New Roman"/>
          <w:b/>
          <w:szCs w:val="24"/>
        </w:rPr>
        <w:t xml:space="preserve"> ΒΑΡΔΑΛΗΣ:</w:t>
      </w:r>
      <w:r>
        <w:rPr>
          <w:rFonts w:eastAsia="Times New Roman" w:cs="Times New Roman"/>
          <w:szCs w:val="24"/>
        </w:rPr>
        <w:t xml:space="preserve"> Κατά πλειοψηφία.</w:t>
      </w:r>
    </w:p>
    <w:p w14:paraId="42F92D3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D3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D3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D35"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324 έγινε δεκτό ως έχει κατά πλειοψηφία.</w:t>
      </w:r>
    </w:p>
    <w:p w14:paraId="42F92D36"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w:t>
      </w:r>
      <w:r>
        <w:rPr>
          <w:rFonts w:eastAsia="Times New Roman" w:cs="Times New Roman"/>
          <w:szCs w:val="24"/>
        </w:rPr>
        <w:t xml:space="preserve"> 325 ως έχει;</w:t>
      </w:r>
    </w:p>
    <w:p w14:paraId="42F92D3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D3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D3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42F92D3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42F92D3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D3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D3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r>
        <w:rPr>
          <w:rFonts w:eastAsia="Times New Roman" w:cs="Times New Roman"/>
          <w:szCs w:val="24"/>
        </w:rPr>
        <w:t>.</w:t>
      </w:r>
    </w:p>
    <w:p w14:paraId="42F92D3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D3F"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325 έγινε δεκτό ως έχει κατά πλειοψηφία.</w:t>
      </w:r>
    </w:p>
    <w:p w14:paraId="42F92D4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326 ως έχει;</w:t>
      </w:r>
    </w:p>
    <w:p w14:paraId="42F92D4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D4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D4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w:t>
      </w:r>
      <w:r>
        <w:rPr>
          <w:rFonts w:eastAsia="Times New Roman" w:cs="Times New Roman"/>
          <w:b/>
          <w:szCs w:val="24"/>
        </w:rPr>
        <w:t xml:space="preserve">ΛΟΣ ΚΑΡΑΚΩΣΤΑΣ: </w:t>
      </w:r>
      <w:r>
        <w:rPr>
          <w:rFonts w:eastAsia="Times New Roman" w:cs="Times New Roman"/>
          <w:szCs w:val="24"/>
        </w:rPr>
        <w:t>Κατά πλειοψηφία.</w:t>
      </w:r>
    </w:p>
    <w:p w14:paraId="42F92D4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Παρών.</w:t>
      </w:r>
    </w:p>
    <w:p w14:paraId="42F92D4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D4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Παρών.</w:t>
      </w:r>
    </w:p>
    <w:p w14:paraId="42F92D4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D4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D49"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w:t>
      </w:r>
      <w:r>
        <w:rPr>
          <w:rFonts w:eastAsia="Times New Roman" w:cs="Times New Roman"/>
          <w:szCs w:val="24"/>
        </w:rPr>
        <w:t xml:space="preserve"> το άρθρο 326 έγινε δεκτό ως έχει κατά πλειοψηφία.</w:t>
      </w:r>
    </w:p>
    <w:p w14:paraId="42F92D4A"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327 ως έχει;</w:t>
      </w:r>
    </w:p>
    <w:p w14:paraId="42F92D4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D4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D4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42F92D4E" w14:textId="77777777" w:rsidR="00BB77B8" w:rsidRDefault="00A714EA">
      <w:pPr>
        <w:spacing w:after="0" w:line="600" w:lineRule="auto"/>
        <w:ind w:firstLine="720"/>
        <w:jc w:val="both"/>
        <w:rPr>
          <w:rFonts w:eastAsia="Times New Roman" w:cs="Times New Roman"/>
          <w:b/>
          <w:szCs w:val="24"/>
        </w:rPr>
      </w:pPr>
      <w:r>
        <w:rPr>
          <w:rFonts w:eastAsia="Times New Roman" w:cs="Times New Roman"/>
          <w:b/>
          <w:szCs w:val="24"/>
        </w:rPr>
        <w:t xml:space="preserve">ΙΩΑΝΝΗΣ ΜΑΝΙΑΤΗΣ: </w:t>
      </w:r>
      <w:r>
        <w:rPr>
          <w:rFonts w:eastAsia="Times New Roman" w:cs="Times New Roman"/>
          <w:szCs w:val="24"/>
        </w:rPr>
        <w:t>Παρών.</w:t>
      </w:r>
    </w:p>
    <w:p w14:paraId="42F92D4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w:t>
      </w:r>
      <w:r>
        <w:rPr>
          <w:rFonts w:eastAsia="Times New Roman" w:cs="Times New Roman"/>
          <w:b/>
          <w:szCs w:val="24"/>
        </w:rPr>
        <w:t>ΗΣ:</w:t>
      </w:r>
      <w:r>
        <w:rPr>
          <w:rFonts w:eastAsia="Times New Roman" w:cs="Times New Roman"/>
          <w:szCs w:val="24"/>
        </w:rPr>
        <w:t xml:space="preserve"> Κατά πλειοψηφία.</w:t>
      </w:r>
    </w:p>
    <w:p w14:paraId="42F92D5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Παρών.</w:t>
      </w:r>
    </w:p>
    <w:p w14:paraId="42F92D5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D5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D53"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327 έγινε δεκτό ως έχει κατά πλειοψηφία.</w:t>
      </w:r>
    </w:p>
    <w:p w14:paraId="42F92D54"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328 ως έχει;</w:t>
      </w:r>
    </w:p>
    <w:p w14:paraId="42F92D5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D5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D5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42F92D5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Παρών.</w:t>
      </w:r>
    </w:p>
    <w:p w14:paraId="42F92D5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D5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Παρών.</w:t>
      </w:r>
    </w:p>
    <w:p w14:paraId="42F92D5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D5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w:t>
      </w:r>
      <w:r>
        <w:rPr>
          <w:rFonts w:eastAsia="Times New Roman" w:cs="Times New Roman"/>
          <w:szCs w:val="24"/>
        </w:rPr>
        <w:t>κτό.</w:t>
      </w:r>
    </w:p>
    <w:p w14:paraId="42F92D5D"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328 έγινε δεκτό ως έχει κατά πλειοψηφία.</w:t>
      </w:r>
    </w:p>
    <w:p w14:paraId="42F92D5E"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329 ως έχει;</w:t>
      </w:r>
    </w:p>
    <w:p w14:paraId="42F92D5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D6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D6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Κατά πλειοψη</w:t>
      </w:r>
      <w:r>
        <w:rPr>
          <w:rFonts w:eastAsia="Times New Roman" w:cs="Times New Roman"/>
          <w:szCs w:val="24"/>
        </w:rPr>
        <w:t>φία.</w:t>
      </w:r>
    </w:p>
    <w:p w14:paraId="42F92D6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42F92D6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D6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D6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D6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D67"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w:t>
      </w:r>
      <w:r>
        <w:rPr>
          <w:rFonts w:eastAsia="Times New Roman" w:cs="Times New Roman"/>
          <w:szCs w:val="24"/>
        </w:rPr>
        <w:t xml:space="preserve"> το άρθρο 329 έγινε δεκτό ως έχει κατά πλειοψηφία.</w:t>
      </w:r>
    </w:p>
    <w:p w14:paraId="42F92D68"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330 ως έχει;</w:t>
      </w:r>
    </w:p>
    <w:p w14:paraId="42F92D6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D6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D6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42F92D6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42F92D6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w:t>
      </w:r>
      <w:r>
        <w:rPr>
          <w:rFonts w:eastAsia="Times New Roman" w:cs="Times New Roman"/>
          <w:b/>
          <w:szCs w:val="24"/>
        </w:rPr>
        <w:t xml:space="preserve"> ΒΑΡΔΑΛΗΣ:</w:t>
      </w:r>
      <w:r>
        <w:rPr>
          <w:rFonts w:eastAsia="Times New Roman" w:cs="Times New Roman"/>
          <w:szCs w:val="24"/>
        </w:rPr>
        <w:t xml:space="preserve"> Κατά πλειοψηφία.</w:t>
      </w:r>
    </w:p>
    <w:p w14:paraId="42F92D6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D6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D7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D71"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330 έγινε δεκτό ως έχει κατά πλειοψηφία.</w:t>
      </w:r>
    </w:p>
    <w:p w14:paraId="42F92D7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w:t>
      </w:r>
      <w:r>
        <w:rPr>
          <w:rFonts w:eastAsia="Times New Roman" w:cs="Times New Roman"/>
          <w:szCs w:val="24"/>
        </w:rPr>
        <w:t xml:space="preserve"> 331 ως έχει;</w:t>
      </w:r>
    </w:p>
    <w:p w14:paraId="42F92D7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D7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D7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42F92D7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42F92D7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D7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D7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r>
        <w:rPr>
          <w:rFonts w:eastAsia="Times New Roman" w:cs="Times New Roman"/>
          <w:szCs w:val="24"/>
        </w:rPr>
        <w:t>.</w:t>
      </w:r>
    </w:p>
    <w:p w14:paraId="42F92D7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D7B"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331 έγινε δεκτό ως έχει κατά πλειοψηφία.</w:t>
      </w:r>
    </w:p>
    <w:p w14:paraId="42F92D7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332 ως έχει;</w:t>
      </w:r>
    </w:p>
    <w:p w14:paraId="42F92D7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D7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D7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w:t>
      </w:r>
      <w:r>
        <w:rPr>
          <w:rFonts w:eastAsia="Times New Roman" w:cs="Times New Roman"/>
          <w:b/>
          <w:szCs w:val="24"/>
        </w:rPr>
        <w:t xml:space="preserve">ΛΟΣ ΚΑΡΑΚΩΣΤΑΣ: </w:t>
      </w:r>
      <w:r>
        <w:rPr>
          <w:rFonts w:eastAsia="Times New Roman" w:cs="Times New Roman"/>
          <w:szCs w:val="24"/>
        </w:rPr>
        <w:t>Κατά πλειοψηφία.</w:t>
      </w:r>
    </w:p>
    <w:p w14:paraId="42F92D8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42F92D8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D8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D8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D8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D85"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w:t>
      </w:r>
      <w:r>
        <w:rPr>
          <w:rFonts w:eastAsia="Times New Roman" w:cs="Times New Roman"/>
          <w:szCs w:val="24"/>
        </w:rPr>
        <w:t xml:space="preserve"> το άρθρο 332 έγινε δεκτό ως έχει κατά πλειοψηφία.</w:t>
      </w:r>
    </w:p>
    <w:p w14:paraId="42F92D86"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333 ως έχει;</w:t>
      </w:r>
    </w:p>
    <w:p w14:paraId="42F92D8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D8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D8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42F92D8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42F92D8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w:t>
      </w:r>
      <w:r>
        <w:rPr>
          <w:rFonts w:eastAsia="Times New Roman" w:cs="Times New Roman"/>
          <w:b/>
          <w:szCs w:val="24"/>
        </w:rPr>
        <w:t xml:space="preserve"> ΒΑΡΔΑΛΗΣ:</w:t>
      </w:r>
      <w:r>
        <w:rPr>
          <w:rFonts w:eastAsia="Times New Roman" w:cs="Times New Roman"/>
          <w:szCs w:val="24"/>
        </w:rPr>
        <w:t xml:space="preserve"> Κατά πλειοψηφία.</w:t>
      </w:r>
    </w:p>
    <w:p w14:paraId="42F92D8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D8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D8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D8F"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333 έγινε δεκτό ως έχει κατά πλειοψηφία.</w:t>
      </w:r>
    </w:p>
    <w:p w14:paraId="42F92D9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w:t>
      </w:r>
      <w:r>
        <w:rPr>
          <w:rFonts w:eastAsia="Times New Roman" w:cs="Times New Roman"/>
          <w:szCs w:val="24"/>
        </w:rPr>
        <w:t xml:space="preserve"> 334 ως έχει;</w:t>
      </w:r>
    </w:p>
    <w:p w14:paraId="42F92D9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D9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D9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42F92D9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42F92D9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D9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D9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D9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ΣΑΡΙΔΗΣ:</w:t>
      </w:r>
      <w:r>
        <w:rPr>
          <w:rFonts w:eastAsia="Times New Roman" w:cs="Times New Roman"/>
          <w:szCs w:val="24"/>
        </w:rPr>
        <w:t xml:space="preserve"> Δεκτό, δεκτό.</w:t>
      </w:r>
    </w:p>
    <w:p w14:paraId="42F92D99"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334 έγινε δεκτό ως έχει κατά πλειοψηφία.</w:t>
      </w:r>
    </w:p>
    <w:p w14:paraId="42F92D9A"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335 ως έχει;</w:t>
      </w:r>
    </w:p>
    <w:p w14:paraId="42F92D9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D9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D9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w:t>
      </w:r>
      <w:r>
        <w:rPr>
          <w:rFonts w:eastAsia="Times New Roman" w:cs="Times New Roman"/>
          <w:b/>
          <w:szCs w:val="24"/>
        </w:rPr>
        <w:t xml:space="preserve">ΣΤΑΣ: </w:t>
      </w:r>
      <w:r>
        <w:rPr>
          <w:rFonts w:eastAsia="Times New Roman" w:cs="Times New Roman"/>
          <w:szCs w:val="24"/>
        </w:rPr>
        <w:t>Κατά πλειοψηφία.</w:t>
      </w:r>
    </w:p>
    <w:p w14:paraId="42F92D9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42F92D9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DA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DA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DA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DA3"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w:t>
      </w:r>
      <w:r>
        <w:rPr>
          <w:rFonts w:eastAsia="Times New Roman" w:cs="Times New Roman"/>
          <w:szCs w:val="24"/>
        </w:rPr>
        <w:t xml:space="preserve"> το άρθρο 335 έγινε δεκτό ως έχει κατά πλειοψηφία.</w:t>
      </w:r>
    </w:p>
    <w:p w14:paraId="42F92DA4"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336 ως έχει;</w:t>
      </w:r>
    </w:p>
    <w:p w14:paraId="42F92DA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DA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DA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42F92DA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DA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w:t>
      </w:r>
      <w:r>
        <w:rPr>
          <w:rFonts w:eastAsia="Times New Roman" w:cs="Times New Roman"/>
          <w:b/>
          <w:szCs w:val="24"/>
        </w:rPr>
        <w:t xml:space="preserve"> ΒΑΡΔΑΛΗΣ:</w:t>
      </w:r>
      <w:r>
        <w:rPr>
          <w:rFonts w:eastAsia="Times New Roman" w:cs="Times New Roman"/>
          <w:szCs w:val="24"/>
        </w:rPr>
        <w:t xml:space="preserve"> Κατά πλειοψηφία.</w:t>
      </w:r>
    </w:p>
    <w:p w14:paraId="42F92DA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DA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DA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DAD"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336 έγινε δεκτό ως έχει κατά πλειοψηφία.</w:t>
      </w:r>
    </w:p>
    <w:p w14:paraId="42F92DAE"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w:t>
      </w:r>
      <w:r>
        <w:rPr>
          <w:rFonts w:eastAsia="Times New Roman" w:cs="Times New Roman"/>
          <w:szCs w:val="24"/>
        </w:rPr>
        <w:t xml:space="preserve"> 337 ως έχει;</w:t>
      </w:r>
    </w:p>
    <w:p w14:paraId="42F92DA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DB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DB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42F92DB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42F92DB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DB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DB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r>
        <w:rPr>
          <w:rFonts w:eastAsia="Times New Roman" w:cs="Times New Roman"/>
          <w:szCs w:val="24"/>
        </w:rPr>
        <w:t>.</w:t>
      </w:r>
    </w:p>
    <w:p w14:paraId="42F92DB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DB7"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337 έγινε δεκτό ως έχει κατά πλειοψηφία.</w:t>
      </w:r>
    </w:p>
    <w:p w14:paraId="42F92DB8"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338 ως έχει;</w:t>
      </w:r>
    </w:p>
    <w:p w14:paraId="42F92DB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DB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DB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w:t>
      </w:r>
      <w:r>
        <w:rPr>
          <w:rFonts w:eastAsia="Times New Roman" w:cs="Times New Roman"/>
          <w:b/>
          <w:szCs w:val="24"/>
        </w:rPr>
        <w:t xml:space="preserve">ΛΟΣ ΚΑΡΑΚΩΣΤΑΣ: </w:t>
      </w:r>
      <w:r>
        <w:rPr>
          <w:rFonts w:eastAsia="Times New Roman" w:cs="Times New Roman"/>
          <w:szCs w:val="24"/>
        </w:rPr>
        <w:t>Κατά πλειοψηφία.</w:t>
      </w:r>
    </w:p>
    <w:p w14:paraId="42F92DB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42F92DB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DB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DB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DC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DC1"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338 έγι</w:t>
      </w:r>
      <w:r>
        <w:rPr>
          <w:rFonts w:eastAsia="Times New Roman" w:cs="Times New Roman"/>
          <w:szCs w:val="24"/>
        </w:rPr>
        <w:t>νε δεκτό ως έχει κατά πλειοψηφία.</w:t>
      </w:r>
    </w:p>
    <w:p w14:paraId="42F92DC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339 ως έχει;</w:t>
      </w:r>
    </w:p>
    <w:p w14:paraId="42F92DC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DC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DC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42F92DC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42F92DC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DC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DC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DC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DCB"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339 έγινε δεκτό ως έχει κατά πλειοψηφία.</w:t>
      </w:r>
    </w:p>
    <w:p w14:paraId="42F92DC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340 ως έχ</w:t>
      </w:r>
      <w:r>
        <w:rPr>
          <w:rFonts w:eastAsia="Times New Roman" w:cs="Times New Roman"/>
          <w:szCs w:val="24"/>
        </w:rPr>
        <w:t>ει;</w:t>
      </w:r>
    </w:p>
    <w:p w14:paraId="42F92DC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DC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DC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42F92DD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42F92DD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DD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DD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DD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ΣΑΡΙΔΗΣ:</w:t>
      </w:r>
      <w:r>
        <w:rPr>
          <w:rFonts w:eastAsia="Times New Roman" w:cs="Times New Roman"/>
          <w:szCs w:val="24"/>
        </w:rPr>
        <w:t xml:space="preserve"> Δεκτό, δεκτό.</w:t>
      </w:r>
    </w:p>
    <w:p w14:paraId="42F92DD5"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340 έγινε δεκτό ως έχει κατά πλειοψηφία.</w:t>
      </w:r>
    </w:p>
    <w:p w14:paraId="42F92DD6"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341 ως έχει;</w:t>
      </w:r>
    </w:p>
    <w:p w14:paraId="42F92DD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DD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DD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w:t>
      </w:r>
      <w:r>
        <w:rPr>
          <w:rFonts w:eastAsia="Times New Roman" w:cs="Times New Roman"/>
          <w:b/>
          <w:szCs w:val="24"/>
        </w:rPr>
        <w:t xml:space="preserve">ΣΤΑΣ: </w:t>
      </w:r>
      <w:r>
        <w:rPr>
          <w:rFonts w:eastAsia="Times New Roman" w:cs="Times New Roman"/>
          <w:szCs w:val="24"/>
        </w:rPr>
        <w:t>Κατά πλειοψηφία.</w:t>
      </w:r>
    </w:p>
    <w:p w14:paraId="42F92DD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42F92DD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DD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DD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DD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DDF"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w:t>
      </w:r>
      <w:r>
        <w:rPr>
          <w:rFonts w:eastAsia="Times New Roman" w:cs="Times New Roman"/>
          <w:szCs w:val="24"/>
        </w:rPr>
        <w:t xml:space="preserve"> το άρθρο 341 έγινε δεκτό ως έχει κατά πλειοψηφία.</w:t>
      </w:r>
    </w:p>
    <w:p w14:paraId="42F92DE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342 ως έχει;</w:t>
      </w:r>
    </w:p>
    <w:p w14:paraId="42F92DE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DE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DE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42F92DE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42F92DE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w:t>
      </w:r>
      <w:r>
        <w:rPr>
          <w:rFonts w:eastAsia="Times New Roman" w:cs="Times New Roman"/>
          <w:b/>
          <w:szCs w:val="24"/>
        </w:rPr>
        <w:t xml:space="preserve"> ΒΑΡΔΑΛΗΣ:</w:t>
      </w:r>
      <w:r>
        <w:rPr>
          <w:rFonts w:eastAsia="Times New Roman" w:cs="Times New Roman"/>
          <w:szCs w:val="24"/>
        </w:rPr>
        <w:t xml:space="preserve"> Κατά πλειοψηφία.</w:t>
      </w:r>
    </w:p>
    <w:p w14:paraId="42F92DE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DE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DE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DE9"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342 έγινε δεκτό ως έχει κατά πλειοψηφία.</w:t>
      </w:r>
    </w:p>
    <w:p w14:paraId="42F92DEA"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w:t>
      </w:r>
      <w:r>
        <w:rPr>
          <w:rFonts w:eastAsia="Times New Roman" w:cs="Times New Roman"/>
          <w:szCs w:val="24"/>
        </w:rPr>
        <w:t xml:space="preserve"> 343 ως έχει;</w:t>
      </w:r>
    </w:p>
    <w:p w14:paraId="42F92DE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DE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DE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42F92DE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42F92DE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DF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DF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r>
        <w:rPr>
          <w:rFonts w:eastAsia="Times New Roman" w:cs="Times New Roman"/>
          <w:szCs w:val="24"/>
        </w:rPr>
        <w:t>.</w:t>
      </w:r>
    </w:p>
    <w:p w14:paraId="42F92DF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DF3"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343 έγινε δεκτό ως έχει κατά πλειοψηφία.</w:t>
      </w:r>
    </w:p>
    <w:p w14:paraId="42F92DF4"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344 ως έχει;</w:t>
      </w:r>
    </w:p>
    <w:p w14:paraId="42F92DF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DF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DF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w:t>
      </w:r>
      <w:r>
        <w:rPr>
          <w:rFonts w:eastAsia="Times New Roman" w:cs="Times New Roman"/>
          <w:b/>
          <w:szCs w:val="24"/>
        </w:rPr>
        <w:t xml:space="preserve">ΛΟΣ ΚΑΡΑΚΩΣΤΑΣ: </w:t>
      </w:r>
      <w:r>
        <w:rPr>
          <w:rFonts w:eastAsia="Times New Roman" w:cs="Times New Roman"/>
          <w:szCs w:val="24"/>
        </w:rPr>
        <w:t>Κατά πλειοψηφία.</w:t>
      </w:r>
    </w:p>
    <w:p w14:paraId="42F92DF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42F92DF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DF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DF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DF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DFD"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w:t>
      </w:r>
      <w:r>
        <w:rPr>
          <w:rFonts w:eastAsia="Times New Roman" w:cs="Times New Roman"/>
          <w:szCs w:val="24"/>
        </w:rPr>
        <w:t xml:space="preserve"> το άρθρο 344 έγινε δεκτό ως έχει κατά πλειοψηφία.</w:t>
      </w:r>
    </w:p>
    <w:p w14:paraId="42F92DFE"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345 ως έχει;</w:t>
      </w:r>
    </w:p>
    <w:p w14:paraId="42F92DF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E0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E0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42F92E0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Κατά πλειοψηφία.</w:t>
      </w:r>
    </w:p>
    <w:p w14:paraId="42F92E0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E0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E0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E0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Κατά πλειοψηφία.</w:t>
      </w:r>
    </w:p>
    <w:p w14:paraId="42F92E07"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345 έγινε δεκτό ως έχει κατά πλειοψηφία.</w:t>
      </w:r>
    </w:p>
    <w:p w14:paraId="42F92E08"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w:t>
      </w:r>
      <w:r>
        <w:rPr>
          <w:rFonts w:eastAsia="Times New Roman" w:cs="Times New Roman"/>
          <w:szCs w:val="24"/>
        </w:rPr>
        <w:t>κτό το άρθρο 346 ως έχει;</w:t>
      </w:r>
    </w:p>
    <w:p w14:paraId="42F92E0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E0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E0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42F92E0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Κατά πλειοψηφία.</w:t>
      </w:r>
    </w:p>
    <w:p w14:paraId="42F92E0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E0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E0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w:t>
      </w:r>
      <w:r>
        <w:rPr>
          <w:rFonts w:eastAsia="Times New Roman" w:cs="Times New Roman"/>
          <w:szCs w:val="24"/>
        </w:rPr>
        <w:t>δεκτό.</w:t>
      </w:r>
    </w:p>
    <w:p w14:paraId="42F92E1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Κατά πλειοψηφία.</w:t>
      </w:r>
    </w:p>
    <w:p w14:paraId="42F92E11"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346 έγινε δεκτό ως έχει κατά πλειοψηφία.</w:t>
      </w:r>
    </w:p>
    <w:p w14:paraId="42F92E1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347 ως έχει;</w:t>
      </w:r>
    </w:p>
    <w:p w14:paraId="42F92E1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E1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w:t>
      </w:r>
    </w:p>
    <w:p w14:paraId="42F92E1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42F92E1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Κατά πλειοψηφία.</w:t>
      </w:r>
    </w:p>
    <w:p w14:paraId="42F92E1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E1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E1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E1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Κατά πλειοψηφία.</w:t>
      </w:r>
    </w:p>
    <w:p w14:paraId="42F92E1B"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w:t>
      </w:r>
      <w:r>
        <w:rPr>
          <w:rFonts w:eastAsia="Times New Roman" w:cs="Times New Roman"/>
          <w:szCs w:val="24"/>
        </w:rPr>
        <w:t xml:space="preserve"> το άρθρο 347 έγινε δεκτό ως έχει κατά πλειοψηφία.</w:t>
      </w:r>
    </w:p>
    <w:p w14:paraId="42F92E1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348, όπως τροποποιήθηκε από τον κύριο Υπουργό;</w:t>
      </w:r>
    </w:p>
    <w:p w14:paraId="42F92E1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E1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E1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42F92E2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Κατά πλειοψηφία.</w:t>
      </w:r>
    </w:p>
    <w:p w14:paraId="42F92E2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E2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Παρών.</w:t>
      </w:r>
    </w:p>
    <w:p w14:paraId="42F92E2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E2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Κατά πλειοψηφία.</w:t>
      </w:r>
    </w:p>
    <w:p w14:paraId="42F92E25"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348 έγινε δεκτό, όπως τροποποιήθηκε από τ</w:t>
      </w:r>
      <w:r>
        <w:rPr>
          <w:rFonts w:eastAsia="Times New Roman" w:cs="Times New Roman"/>
          <w:szCs w:val="24"/>
        </w:rPr>
        <w:t>ον Υπουργό, κατά πλειοψηφία.</w:t>
      </w:r>
    </w:p>
    <w:p w14:paraId="42F92E26"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349 ως έχει;</w:t>
      </w:r>
    </w:p>
    <w:p w14:paraId="42F92E2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E2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w:t>
      </w:r>
    </w:p>
    <w:p w14:paraId="42F92E2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42F92E2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Κατά πλειοψηφία.</w:t>
      </w:r>
    </w:p>
    <w:p w14:paraId="42F92E2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E2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w:t>
      </w:r>
      <w:r>
        <w:rPr>
          <w:rFonts w:eastAsia="Times New Roman" w:cs="Times New Roman"/>
          <w:b/>
          <w:szCs w:val="24"/>
        </w:rPr>
        <w:t xml:space="preserve">ΩΡΓΙΟΣ ΑΜΥΡΑΣ: </w:t>
      </w:r>
      <w:r>
        <w:rPr>
          <w:rFonts w:eastAsia="Times New Roman" w:cs="Times New Roman"/>
          <w:szCs w:val="24"/>
        </w:rPr>
        <w:t>Δεκτό, δεκτό.</w:t>
      </w:r>
    </w:p>
    <w:p w14:paraId="42F92E2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E2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Κατά πλειοψηφία.</w:t>
      </w:r>
    </w:p>
    <w:p w14:paraId="42F92E2F"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349 έγινε δεκτό ως έχει κατά πλειοψηφία.</w:t>
      </w:r>
    </w:p>
    <w:p w14:paraId="42F92E3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350 ως έχει;</w:t>
      </w:r>
    </w:p>
    <w:p w14:paraId="42F92E3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ΑΠΟΣΤΟΛΟΣ ΚΑΡ</w:t>
      </w:r>
      <w:r>
        <w:rPr>
          <w:rFonts w:eastAsia="Times New Roman" w:cs="Times New Roman"/>
          <w:b/>
          <w:szCs w:val="24"/>
        </w:rPr>
        <w:t xml:space="preserve">ΑΝΑΣΤΑΣΗΣ: </w:t>
      </w:r>
      <w:r>
        <w:rPr>
          <w:rFonts w:eastAsia="Times New Roman" w:cs="Times New Roman"/>
          <w:szCs w:val="24"/>
        </w:rPr>
        <w:t>Δεκτό, δεκτό.</w:t>
      </w:r>
    </w:p>
    <w:p w14:paraId="42F92E3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E3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42F92E3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Κατά πλειοψηφία.</w:t>
      </w:r>
    </w:p>
    <w:p w14:paraId="42F92E3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E3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E3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E3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Κατά πλειοψηφία.</w:t>
      </w:r>
    </w:p>
    <w:p w14:paraId="42F92E39"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350 έγινε δεκτό ως έχει κατά πλειοψηφία.</w:t>
      </w:r>
    </w:p>
    <w:p w14:paraId="42F92E3A"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351 ως έχει;</w:t>
      </w:r>
    </w:p>
    <w:p w14:paraId="42F92E3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E3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E3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42F92E3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Κατά πλειοψηφία.</w:t>
      </w:r>
    </w:p>
    <w:p w14:paraId="42F92E3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E4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E4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E4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Κατά πλειοψηφία.</w:t>
      </w:r>
    </w:p>
    <w:p w14:paraId="42F92E43"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351 έ</w:t>
      </w:r>
      <w:r>
        <w:rPr>
          <w:rFonts w:eastAsia="Times New Roman" w:cs="Times New Roman"/>
          <w:szCs w:val="24"/>
        </w:rPr>
        <w:t>γινε δεκτό ως έχει κατά πλειοψηφία.</w:t>
      </w:r>
    </w:p>
    <w:p w14:paraId="42F92E44"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352 ως έχει;</w:t>
      </w:r>
    </w:p>
    <w:p w14:paraId="42F92E4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E4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E4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42F92E4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Κατά πλειοψηφία.</w:t>
      </w:r>
    </w:p>
    <w:p w14:paraId="42F92E4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w:t>
      </w:r>
      <w:r>
        <w:rPr>
          <w:rFonts w:eastAsia="Times New Roman" w:cs="Times New Roman"/>
          <w:szCs w:val="24"/>
        </w:rPr>
        <w:t>ηφία.</w:t>
      </w:r>
    </w:p>
    <w:p w14:paraId="42F92E4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E4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E4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Κατά πλειοψηφία.</w:t>
      </w:r>
    </w:p>
    <w:p w14:paraId="42F92E4D"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352 έγινε δεκτό ως έχει κατά πλειοψηφία.</w:t>
      </w:r>
    </w:p>
    <w:p w14:paraId="42F92E4E"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353 ως έχει;</w:t>
      </w:r>
    </w:p>
    <w:p w14:paraId="42F92E4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E5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E5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42F92E5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Κατά πλειοψηφία.</w:t>
      </w:r>
    </w:p>
    <w:p w14:paraId="42F92E5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E5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E5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E5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Κα</w:t>
      </w:r>
      <w:r>
        <w:rPr>
          <w:rFonts w:eastAsia="Times New Roman" w:cs="Times New Roman"/>
          <w:szCs w:val="24"/>
        </w:rPr>
        <w:t>τά πλειοψηφία.</w:t>
      </w:r>
    </w:p>
    <w:p w14:paraId="42F92E57"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353 έγινε δεκτό ως έχει κατά πλειοψηφία.</w:t>
      </w:r>
    </w:p>
    <w:p w14:paraId="42F92E58"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354 ως έχει;</w:t>
      </w:r>
    </w:p>
    <w:p w14:paraId="42F92E5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E5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E5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42F92E5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Κατά πλειοψηφία.</w:t>
      </w:r>
    </w:p>
    <w:p w14:paraId="42F92E5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E5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E5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E6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Κατά πλειοψηφία.</w:t>
      </w:r>
    </w:p>
    <w:p w14:paraId="42F92E61"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354 έγινε δεκτό ως έχει κατ</w:t>
      </w:r>
      <w:r>
        <w:rPr>
          <w:rFonts w:eastAsia="Times New Roman" w:cs="Times New Roman"/>
          <w:szCs w:val="24"/>
        </w:rPr>
        <w:t>ά πλειοψηφία.</w:t>
      </w:r>
    </w:p>
    <w:p w14:paraId="42F92E6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355 ως έχει;</w:t>
      </w:r>
    </w:p>
    <w:p w14:paraId="42F92E6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E6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E6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42F92E6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Κατά πλειοψηφία.</w:t>
      </w:r>
    </w:p>
    <w:p w14:paraId="42F92E6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E6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b/>
          <w:szCs w:val="24"/>
        </w:rPr>
        <w:t xml:space="preserve"> </w:t>
      </w:r>
      <w:r>
        <w:rPr>
          <w:rFonts w:eastAsia="Times New Roman" w:cs="Times New Roman"/>
          <w:szCs w:val="24"/>
        </w:rPr>
        <w:t>Δεκτό, δεκτό.</w:t>
      </w:r>
    </w:p>
    <w:p w14:paraId="42F92E6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E6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Κατά πλειοψηφία.</w:t>
      </w:r>
    </w:p>
    <w:p w14:paraId="42F92E6B"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355 έγινε δεκτό ως έχει κατά πλειοψηφία.</w:t>
      </w:r>
    </w:p>
    <w:p w14:paraId="42F92E6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356 ως έχει;</w:t>
      </w:r>
    </w:p>
    <w:p w14:paraId="42F92E6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E6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w:t>
      </w:r>
    </w:p>
    <w:p w14:paraId="42F92E6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42F92E7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Κατά πλειοψηφία.</w:t>
      </w:r>
    </w:p>
    <w:p w14:paraId="42F92E7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E7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E7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E7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Κατά πλειοψηφία.</w:t>
      </w:r>
    </w:p>
    <w:p w14:paraId="42F92E75" w14:textId="77777777" w:rsidR="00BB77B8" w:rsidRDefault="00A714EA">
      <w:pPr>
        <w:spacing w:after="0" w:line="600" w:lineRule="auto"/>
        <w:ind w:firstLine="720"/>
        <w:jc w:val="both"/>
        <w:rPr>
          <w:rFonts w:eastAsia="Times New Roman" w:cs="Times New Roman"/>
          <w:szCs w:val="24"/>
        </w:rPr>
      </w:pPr>
      <w:r>
        <w:rPr>
          <w:rFonts w:eastAsia="Times New Roman"/>
          <w:b/>
          <w:szCs w:val="24"/>
        </w:rPr>
        <w:t>ΠΡΟΕΔΡΕΥΩΝ</w:t>
      </w:r>
      <w:r>
        <w:rPr>
          <w:rFonts w:eastAsia="Times New Roman"/>
          <w:b/>
          <w:szCs w:val="24"/>
        </w:rPr>
        <w:t xml:space="preserve"> (Αναστάσιος Κουράκης): </w:t>
      </w:r>
      <w:r>
        <w:rPr>
          <w:rFonts w:eastAsia="Times New Roman" w:cs="Times New Roman"/>
          <w:szCs w:val="24"/>
        </w:rPr>
        <w:t>Συνεπώς το άρθρο 356 έγινε δεκτό ως έχει κατά πλειοψηφία.</w:t>
      </w:r>
    </w:p>
    <w:p w14:paraId="42F92E76"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357 ως έχει;</w:t>
      </w:r>
    </w:p>
    <w:p w14:paraId="42F92E7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E7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E7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42F92E7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Κατά πλειοψηφία.</w:t>
      </w:r>
    </w:p>
    <w:p w14:paraId="42F92E7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E7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42F92E7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E7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Κατά πλειοψηφία.</w:t>
      </w:r>
    </w:p>
    <w:p w14:paraId="42F92E7F"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357 έγινε δεκτό ως έχει κατά πλειοψηφία.</w:t>
      </w:r>
    </w:p>
    <w:p w14:paraId="42F92E8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w:t>
      </w:r>
      <w:r>
        <w:rPr>
          <w:rFonts w:eastAsia="Times New Roman" w:cs="Times New Roman"/>
          <w:szCs w:val="24"/>
        </w:rPr>
        <w:t xml:space="preserve"> το Σώμα: Γίνεται δεκτό το άρθρο 358 ως έχει;</w:t>
      </w:r>
    </w:p>
    <w:p w14:paraId="42F92E8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E8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E8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42F92E8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Κατά πλειοψηφία.</w:t>
      </w:r>
    </w:p>
    <w:p w14:paraId="42F92E8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E8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E8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E8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Κατά πλειοψηφία.</w:t>
      </w:r>
    </w:p>
    <w:p w14:paraId="42F92E89"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358 έγινε δεκτό ως έχει κατά πλειοψηφία.</w:t>
      </w:r>
    </w:p>
    <w:p w14:paraId="42F92E8A"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359 ως έχει;</w:t>
      </w:r>
    </w:p>
    <w:p w14:paraId="42F92E8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E8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w:t>
      </w:r>
      <w:r>
        <w:rPr>
          <w:rFonts w:eastAsia="Times New Roman" w:cs="Times New Roman"/>
          <w:b/>
          <w:szCs w:val="24"/>
        </w:rPr>
        <w:t>ΝΗΣ ΒΡΟΥΤΣΗΣ:</w:t>
      </w:r>
      <w:r>
        <w:rPr>
          <w:rFonts w:eastAsia="Times New Roman" w:cs="Times New Roman"/>
          <w:szCs w:val="24"/>
        </w:rPr>
        <w:t xml:space="preserve"> Δεκτό, δεκτό. </w:t>
      </w:r>
    </w:p>
    <w:p w14:paraId="42F92E8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42F92E8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Κατά πλειοψηφία.</w:t>
      </w:r>
    </w:p>
    <w:p w14:paraId="42F92E8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E9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E9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E9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Κατά πλειοψηφία.</w:t>
      </w:r>
    </w:p>
    <w:p w14:paraId="42F92E93" w14:textId="77777777" w:rsidR="00BB77B8" w:rsidRDefault="00A714EA">
      <w:pPr>
        <w:spacing w:after="0" w:line="600" w:lineRule="auto"/>
        <w:ind w:firstLine="720"/>
        <w:jc w:val="both"/>
        <w:rPr>
          <w:rFonts w:eastAsia="Times New Roman" w:cs="Times New Roman"/>
          <w:szCs w:val="24"/>
        </w:rPr>
      </w:pPr>
      <w:r>
        <w:rPr>
          <w:rFonts w:eastAsia="Times New Roman"/>
          <w:b/>
          <w:szCs w:val="24"/>
        </w:rPr>
        <w:t>ΠΡΟΕΔΡΕΥΩΝ (Αναστάσιος Κουρ</w:t>
      </w:r>
      <w:r>
        <w:rPr>
          <w:rFonts w:eastAsia="Times New Roman"/>
          <w:b/>
          <w:szCs w:val="24"/>
        </w:rPr>
        <w:t xml:space="preserve">άκης): </w:t>
      </w:r>
      <w:r>
        <w:rPr>
          <w:rFonts w:eastAsia="Times New Roman" w:cs="Times New Roman"/>
          <w:szCs w:val="24"/>
        </w:rPr>
        <w:t>Συνεπώς το άρθρο 359 έγινε δεκτό ως έχει κατά πλειοψηφία.</w:t>
      </w:r>
    </w:p>
    <w:p w14:paraId="42F92E94"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360 ως έχει;</w:t>
      </w:r>
    </w:p>
    <w:p w14:paraId="42F92E9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E9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E9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42F92E9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Κατά πλειοψηφία.</w:t>
      </w:r>
    </w:p>
    <w:p w14:paraId="42F92E9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E9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E9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E9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Κατά πλειοψηφία.</w:t>
      </w:r>
    </w:p>
    <w:p w14:paraId="42F92E9D"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360 έγινε δεκτό ως έχει κατά πλειοψηφία.</w:t>
      </w:r>
    </w:p>
    <w:p w14:paraId="42F92E9E"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w:t>
      </w:r>
      <w:r>
        <w:rPr>
          <w:rFonts w:eastAsia="Times New Roman" w:cs="Times New Roman"/>
          <w:szCs w:val="24"/>
        </w:rPr>
        <w:t>κτό το άρθρο 361 ως έχει;</w:t>
      </w:r>
    </w:p>
    <w:p w14:paraId="42F92E9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EA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w:t>
      </w:r>
    </w:p>
    <w:p w14:paraId="42F92EA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42F92EA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Κατά πλειοψηφία.</w:t>
      </w:r>
    </w:p>
    <w:p w14:paraId="42F92EA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EA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EA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EA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Κατά πλειοψηφία.</w:t>
      </w:r>
    </w:p>
    <w:p w14:paraId="42F92EA7"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361 έγινε δεκτό ως έχει κατά πλειοψηφία.</w:t>
      </w:r>
    </w:p>
    <w:p w14:paraId="42F92EA8"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362 ως έχει;</w:t>
      </w:r>
    </w:p>
    <w:p w14:paraId="42F92EA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EA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w:t>
      </w:r>
      <w:r>
        <w:rPr>
          <w:rFonts w:eastAsia="Times New Roman" w:cs="Times New Roman"/>
          <w:szCs w:val="24"/>
        </w:rPr>
        <w:t>, δεκτό.</w:t>
      </w:r>
    </w:p>
    <w:p w14:paraId="42F92EA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 </w:t>
      </w:r>
    </w:p>
    <w:p w14:paraId="42F92EA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Κατά πλειοψηφία.</w:t>
      </w:r>
    </w:p>
    <w:p w14:paraId="42F92EA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EA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EA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EB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Κατά πλειοψηφία.</w:t>
      </w:r>
    </w:p>
    <w:p w14:paraId="42F92EB1"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w:t>
      </w:r>
      <w:r>
        <w:rPr>
          <w:rFonts w:eastAsia="Times New Roman" w:cs="Times New Roman"/>
          <w:szCs w:val="24"/>
        </w:rPr>
        <w:t>ρθρο 362 έγινε δεκτό ως έχει κατά πλειοψηφία.</w:t>
      </w:r>
    </w:p>
    <w:p w14:paraId="42F92EB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363 ως έχει;</w:t>
      </w:r>
    </w:p>
    <w:p w14:paraId="42F92EB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EB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w:t>
      </w:r>
    </w:p>
    <w:p w14:paraId="42F92EB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42F92EB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Κατά πλειοψηφία.</w:t>
      </w:r>
    </w:p>
    <w:p w14:paraId="42F92EB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EB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Παρών.</w:t>
      </w:r>
    </w:p>
    <w:p w14:paraId="42F92EB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EB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Κατά πλειοψηφία.</w:t>
      </w:r>
    </w:p>
    <w:p w14:paraId="42F92EBB"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363 έγινε δεκτό ως έχει κατά πλειοψηφία.</w:t>
      </w:r>
    </w:p>
    <w:p w14:paraId="42F92EB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364 ως έχει;</w:t>
      </w:r>
    </w:p>
    <w:p w14:paraId="42F92EB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EB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EB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42F92EC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Κατά πλειοψηφία.</w:t>
      </w:r>
    </w:p>
    <w:p w14:paraId="42F92EC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EC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EC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EC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Κατά πλειοψηφία.</w:t>
      </w:r>
    </w:p>
    <w:p w14:paraId="42F92EC5"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364 έγινε δεκτό ως έχει κατά πλειοψηφία.</w:t>
      </w:r>
    </w:p>
    <w:p w14:paraId="42F92EC6"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365 ως έχει;</w:t>
      </w:r>
    </w:p>
    <w:p w14:paraId="42F92EC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EC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w:t>
      </w:r>
    </w:p>
    <w:p w14:paraId="42F92EC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w:t>
      </w:r>
      <w:r>
        <w:rPr>
          <w:rFonts w:eastAsia="Times New Roman" w:cs="Times New Roman"/>
          <w:szCs w:val="24"/>
        </w:rPr>
        <w:t>Παρών.</w:t>
      </w:r>
    </w:p>
    <w:p w14:paraId="42F92EC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Κατά πλειοψηφία.</w:t>
      </w:r>
    </w:p>
    <w:p w14:paraId="42F92EC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EC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EC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EC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Κατά πλειοψηφία.</w:t>
      </w:r>
    </w:p>
    <w:p w14:paraId="42F92ECF"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365 έγινε δεκτό ως έχει κατ</w:t>
      </w:r>
      <w:r>
        <w:rPr>
          <w:rFonts w:eastAsia="Times New Roman" w:cs="Times New Roman"/>
          <w:szCs w:val="24"/>
        </w:rPr>
        <w:t>ά πλειοψηφία.</w:t>
      </w:r>
    </w:p>
    <w:p w14:paraId="42F92ED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366 ως έχει;</w:t>
      </w:r>
    </w:p>
    <w:p w14:paraId="42F92ED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ED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ED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42F92ED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Κατά πλειοψηφία.</w:t>
      </w:r>
    </w:p>
    <w:p w14:paraId="42F92ED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ED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ED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ED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Κατά πλειοψηφία.</w:t>
      </w:r>
    </w:p>
    <w:p w14:paraId="42F92ED9"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366 έγινε δεκτό ως έχει κατά πλειοψηφία.</w:t>
      </w:r>
    </w:p>
    <w:p w14:paraId="42F92EDA"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367 ως έχει;</w:t>
      </w:r>
    </w:p>
    <w:p w14:paraId="42F92ED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ED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ED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 </w:t>
      </w:r>
    </w:p>
    <w:p w14:paraId="42F92ED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Κατά πλειοψηφία.</w:t>
      </w:r>
    </w:p>
    <w:p w14:paraId="42F92ED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EE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EE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EE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w:t>
      </w:r>
      <w:r>
        <w:rPr>
          <w:rFonts w:eastAsia="Times New Roman" w:cs="Times New Roman"/>
          <w:szCs w:val="24"/>
        </w:rPr>
        <w:t>ατά πλειοψηφία.</w:t>
      </w:r>
    </w:p>
    <w:p w14:paraId="42F92EE3"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367 έγινε δεκτό ως έχει κατά πλειοψηφία.</w:t>
      </w:r>
    </w:p>
    <w:p w14:paraId="42F92EE4"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368 ως έχει;</w:t>
      </w:r>
    </w:p>
    <w:p w14:paraId="42F92EE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EE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EE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w:t>
      </w:r>
      <w:r>
        <w:rPr>
          <w:rFonts w:eastAsia="Times New Roman" w:cs="Times New Roman"/>
          <w:szCs w:val="24"/>
        </w:rPr>
        <w:t xml:space="preserve">αρών. </w:t>
      </w:r>
    </w:p>
    <w:p w14:paraId="42F92EE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Κατά πλειοψηφία.</w:t>
      </w:r>
    </w:p>
    <w:p w14:paraId="42F92EE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EE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Παρών.</w:t>
      </w:r>
    </w:p>
    <w:p w14:paraId="42F92EE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EE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Κατά πλειοψηφία.</w:t>
      </w:r>
    </w:p>
    <w:p w14:paraId="42F92EED"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368 έγινε δεκτό ως έχει κατά πλειο</w:t>
      </w:r>
      <w:r>
        <w:rPr>
          <w:rFonts w:eastAsia="Times New Roman" w:cs="Times New Roman"/>
          <w:szCs w:val="24"/>
        </w:rPr>
        <w:t>ψηφία.</w:t>
      </w:r>
    </w:p>
    <w:p w14:paraId="42F92EEE"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369 ως έχει;</w:t>
      </w:r>
    </w:p>
    <w:p w14:paraId="42F92EE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EF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EF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42F92EF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Κατά πλειοψηφία.</w:t>
      </w:r>
    </w:p>
    <w:p w14:paraId="42F92EF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EF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Παρών.</w:t>
      </w:r>
    </w:p>
    <w:p w14:paraId="42F92EF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EF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Κατά πλειοψηφία.</w:t>
      </w:r>
    </w:p>
    <w:p w14:paraId="42F92EF7"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369 έγινε δεκτό ως έχει κατά πλειοψηφία.</w:t>
      </w:r>
    </w:p>
    <w:p w14:paraId="42F92EF8"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370 ως έχει;</w:t>
      </w:r>
    </w:p>
    <w:p w14:paraId="42F92EF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EF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EF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 </w:t>
      </w:r>
    </w:p>
    <w:p w14:paraId="42F92EF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Κατά πλειοψηφία.</w:t>
      </w:r>
    </w:p>
    <w:p w14:paraId="42F92EF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EF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EF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F0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Κατά πλειοψηφία.</w:t>
      </w:r>
    </w:p>
    <w:p w14:paraId="42F92F01" w14:textId="77777777" w:rsidR="00BB77B8" w:rsidRDefault="00A714EA">
      <w:pPr>
        <w:spacing w:after="0" w:line="600" w:lineRule="auto"/>
        <w:ind w:firstLine="720"/>
        <w:jc w:val="both"/>
        <w:rPr>
          <w:rFonts w:eastAsia="Times New Roman" w:cs="Times New Roman"/>
          <w:szCs w:val="24"/>
        </w:rPr>
      </w:pPr>
      <w:r>
        <w:rPr>
          <w:rFonts w:eastAsia="Times New Roman"/>
          <w:b/>
          <w:szCs w:val="24"/>
        </w:rPr>
        <w:t>ΠΡΟΕΔΡΕΥΩΝ (Αναστάσιος</w:t>
      </w:r>
      <w:r>
        <w:rPr>
          <w:rFonts w:eastAsia="Times New Roman"/>
          <w:b/>
          <w:szCs w:val="24"/>
        </w:rPr>
        <w:t xml:space="preserve"> Κουράκης): </w:t>
      </w:r>
      <w:r>
        <w:rPr>
          <w:rFonts w:eastAsia="Times New Roman" w:cs="Times New Roman"/>
          <w:szCs w:val="24"/>
        </w:rPr>
        <w:t>Συνεπώς το άρθρο 370 έγινε δεκτό ως έχει κατά πλειοψηφία.</w:t>
      </w:r>
    </w:p>
    <w:p w14:paraId="42F92F0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371 ως έχει;</w:t>
      </w:r>
    </w:p>
    <w:p w14:paraId="42F92F0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F0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F0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 </w:t>
      </w:r>
    </w:p>
    <w:p w14:paraId="42F92F0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Κατ</w:t>
      </w:r>
      <w:r>
        <w:rPr>
          <w:rFonts w:eastAsia="Times New Roman" w:cs="Times New Roman"/>
          <w:szCs w:val="24"/>
        </w:rPr>
        <w:t>ά πλειοψηφία.</w:t>
      </w:r>
    </w:p>
    <w:p w14:paraId="42F92F0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F0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F0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F0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Κατά πλειοψηφία.</w:t>
      </w:r>
    </w:p>
    <w:p w14:paraId="42F92F0B"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371 έγινε δεκτό ως έχει κατά πλειοψηφία.</w:t>
      </w:r>
    </w:p>
    <w:p w14:paraId="42F92F0C"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w:t>
      </w:r>
      <w:r>
        <w:rPr>
          <w:rFonts w:eastAsia="Times New Roman" w:cs="Times New Roman"/>
          <w:szCs w:val="24"/>
        </w:rPr>
        <w:t>μα: Γίνεται δεκτό το άρθρο 372 ως έχει;</w:t>
      </w:r>
    </w:p>
    <w:p w14:paraId="42F92F0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F0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F0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F1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Κατά πλειοψηφία.</w:t>
      </w:r>
    </w:p>
    <w:p w14:paraId="42F92F1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F1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F1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F1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F15"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372 έγινε δεκτό ως έχει κατά πλειοψηφία.</w:t>
      </w:r>
    </w:p>
    <w:p w14:paraId="42F92F16"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373 ως έχει;</w:t>
      </w:r>
    </w:p>
    <w:p w14:paraId="42F92F1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F1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w:t>
      </w:r>
      <w:r>
        <w:rPr>
          <w:rFonts w:eastAsia="Times New Roman" w:cs="Times New Roman"/>
          <w:b/>
          <w:szCs w:val="24"/>
        </w:rPr>
        <w:t xml:space="preserve"> ΒΡΟΥΤΣΗΣ:</w:t>
      </w:r>
      <w:r>
        <w:rPr>
          <w:rFonts w:eastAsia="Times New Roman" w:cs="Times New Roman"/>
          <w:szCs w:val="24"/>
        </w:rPr>
        <w:t xml:space="preserve"> Δεκτό, δεκτό. </w:t>
      </w:r>
    </w:p>
    <w:p w14:paraId="42F92F1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F1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Κατά πλειοψηφία.</w:t>
      </w:r>
    </w:p>
    <w:p w14:paraId="42F92F1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F1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Δεκτό, δεκτό.</w:t>
      </w:r>
    </w:p>
    <w:p w14:paraId="42F92F1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F1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F1F"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w:t>
      </w:r>
      <w:r>
        <w:rPr>
          <w:rFonts w:eastAsia="Times New Roman"/>
          <w:b/>
          <w:szCs w:val="24"/>
        </w:rPr>
        <w:t xml:space="preserve">Κουράκης): </w:t>
      </w:r>
      <w:r>
        <w:rPr>
          <w:rFonts w:eastAsia="Times New Roman" w:cs="Times New Roman"/>
          <w:szCs w:val="24"/>
        </w:rPr>
        <w:t>Συνεπώς το άρθρο 373 έγινε δεκτό ως έχει κατά πλειοψηφία.</w:t>
      </w:r>
    </w:p>
    <w:p w14:paraId="42F92F20"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374 ως έχει;</w:t>
      </w:r>
    </w:p>
    <w:p w14:paraId="42F92F2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F2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F2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p>
    <w:p w14:paraId="42F92F2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w:t>
      </w:r>
      <w:r>
        <w:rPr>
          <w:rFonts w:eastAsia="Times New Roman" w:cs="Times New Roman"/>
          <w:szCs w:val="24"/>
        </w:rPr>
        <w:t xml:space="preserve">, δεκτό. </w:t>
      </w:r>
    </w:p>
    <w:p w14:paraId="42F92F2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F2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F2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F2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F29"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374 έγινε δεκτό ως έχει κατά πλειοψηφία.</w:t>
      </w:r>
    </w:p>
    <w:p w14:paraId="42F92F2A"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w:t>
      </w:r>
      <w:r>
        <w:rPr>
          <w:rFonts w:eastAsia="Times New Roman" w:cs="Times New Roman"/>
          <w:szCs w:val="24"/>
        </w:rPr>
        <w:t>εται δεκτό το άρθρο 375 ως έχει;</w:t>
      </w:r>
    </w:p>
    <w:p w14:paraId="42F92F2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F2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F2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 </w:t>
      </w:r>
    </w:p>
    <w:p w14:paraId="42F92F2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Παρών.</w:t>
      </w:r>
    </w:p>
    <w:p w14:paraId="42F92F2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F3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Παρών.</w:t>
      </w:r>
    </w:p>
    <w:p w14:paraId="42F92F3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F3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F33"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375 έγινε δεκτό ως έχει κατά πλειοψηφία.</w:t>
      </w:r>
    </w:p>
    <w:p w14:paraId="42F92F34"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376, όπως τροποποιήθηκε από τον κύριο Υπουργό;</w:t>
      </w:r>
    </w:p>
    <w:p w14:paraId="42F92F3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F3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w:t>
      </w:r>
      <w:r>
        <w:rPr>
          <w:rFonts w:eastAsia="Times New Roman" w:cs="Times New Roman"/>
          <w:b/>
          <w:szCs w:val="24"/>
        </w:rPr>
        <w:t xml:space="preserve"> ΒΡΟΥΤΣΗΣ:</w:t>
      </w:r>
      <w:r>
        <w:rPr>
          <w:rFonts w:eastAsia="Times New Roman" w:cs="Times New Roman"/>
          <w:szCs w:val="24"/>
        </w:rPr>
        <w:t xml:space="preserve"> Δεκτό, δεκτό. </w:t>
      </w:r>
    </w:p>
    <w:p w14:paraId="42F92F3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 </w:t>
      </w:r>
    </w:p>
    <w:p w14:paraId="42F92F3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Παρών.</w:t>
      </w:r>
    </w:p>
    <w:p w14:paraId="42F92F3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F3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Παρών.</w:t>
      </w:r>
    </w:p>
    <w:p w14:paraId="42F92F3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F3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F3D"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w:t>
      </w:r>
      <w:r>
        <w:rPr>
          <w:rFonts w:eastAsia="Times New Roman" w:cs="Times New Roman"/>
          <w:szCs w:val="24"/>
        </w:rPr>
        <w:t>ο 376 έγινε δεκτό, όπως τροποποιήθηκε από τον κύριο Υπουργό, κατά πλειοψηφία.</w:t>
      </w:r>
    </w:p>
    <w:p w14:paraId="42F92F3E"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377, όπως τροποποιήθηκε από τον κύριο Υπουργό;</w:t>
      </w:r>
    </w:p>
    <w:p w14:paraId="42F92F3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F4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F4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w:t>
      </w:r>
      <w:r>
        <w:rPr>
          <w:rFonts w:eastAsia="Times New Roman" w:cs="Times New Roman"/>
          <w:b/>
          <w:szCs w:val="24"/>
        </w:rPr>
        <w:t>Σ:</w:t>
      </w:r>
      <w:r>
        <w:rPr>
          <w:rFonts w:eastAsia="Times New Roman" w:cs="Times New Roman"/>
          <w:szCs w:val="24"/>
        </w:rPr>
        <w:t xml:space="preserve"> Κατά πλειοψηφία.</w:t>
      </w:r>
    </w:p>
    <w:p w14:paraId="42F92F4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Παρών.</w:t>
      </w:r>
    </w:p>
    <w:p w14:paraId="42F92F4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F4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F4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F4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F47"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377 έγινε δεκτό, όπως τροπο</w:t>
      </w:r>
      <w:r>
        <w:rPr>
          <w:rFonts w:eastAsia="Times New Roman" w:cs="Times New Roman"/>
          <w:szCs w:val="24"/>
        </w:rPr>
        <w:t>ποιήθηκε από τον κύριο Υπουργό, κατά πλειοψηφία.</w:t>
      </w:r>
    </w:p>
    <w:p w14:paraId="42F92F48"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378 ως έχει;</w:t>
      </w:r>
    </w:p>
    <w:p w14:paraId="42F92F4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F4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Δεκτό, δεκτό. </w:t>
      </w:r>
    </w:p>
    <w:p w14:paraId="42F92F4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 </w:t>
      </w:r>
    </w:p>
    <w:p w14:paraId="42F92F4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Παρών.</w:t>
      </w:r>
    </w:p>
    <w:p w14:paraId="42F92F4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ΒΑΡΔΑΛΗΣ:</w:t>
      </w:r>
      <w:r>
        <w:rPr>
          <w:rFonts w:eastAsia="Times New Roman" w:cs="Times New Roman"/>
          <w:szCs w:val="24"/>
        </w:rPr>
        <w:t xml:space="preserve"> Κατά πλειοψηφία.</w:t>
      </w:r>
    </w:p>
    <w:p w14:paraId="42F92F4E"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Παρών.</w:t>
      </w:r>
    </w:p>
    <w:p w14:paraId="42F92F4F"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F5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F51" w14:textId="77777777" w:rsidR="00BB77B8" w:rsidRDefault="00A714EA">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378 έγινε δεκτό ως έχει κατά πλειοψηφία.</w:t>
      </w:r>
    </w:p>
    <w:p w14:paraId="42F92F52"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Εισερχόμαστε στην ψήφιση του ακροτελεύτιου </w:t>
      </w:r>
      <w:r>
        <w:rPr>
          <w:rFonts w:eastAsia="Times New Roman" w:cs="Times New Roman"/>
          <w:szCs w:val="24"/>
        </w:rPr>
        <w:t>άρθρου.</w:t>
      </w:r>
    </w:p>
    <w:p w14:paraId="42F92F53"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Ερωτάται το Σώμα: Γίνεται δεκτό το ακροτελεύτιο άρθρο, όπως τροποποιήθηκε από τον κύριο Υπουργό; </w:t>
      </w:r>
    </w:p>
    <w:p w14:paraId="42F92F5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F5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Δεκτό, δεκτό. </w:t>
      </w:r>
    </w:p>
    <w:p w14:paraId="42F92F5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 </w:t>
      </w:r>
    </w:p>
    <w:p w14:paraId="42F92F5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F5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w:t>
      </w:r>
      <w:r>
        <w:rPr>
          <w:rFonts w:eastAsia="Times New Roman" w:cs="Times New Roman"/>
          <w:b/>
          <w:szCs w:val="24"/>
        </w:rPr>
        <w:t>ΟΣ ΒΑΡΔΑΛΗΣ:</w:t>
      </w:r>
      <w:r>
        <w:rPr>
          <w:rFonts w:eastAsia="Times New Roman" w:cs="Times New Roman"/>
          <w:szCs w:val="24"/>
        </w:rPr>
        <w:t xml:space="preserve"> Κατά πλειοψηφία.</w:t>
      </w:r>
    </w:p>
    <w:p w14:paraId="42F92F59"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42F92F5A"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F5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F5C" w14:textId="77777777" w:rsidR="00BB77B8" w:rsidRDefault="00A714EA">
      <w:pPr>
        <w:spacing w:after="0" w:line="600" w:lineRule="auto"/>
        <w:ind w:firstLine="720"/>
        <w:jc w:val="both"/>
        <w:rPr>
          <w:rFonts w:eastAsia="Times New Roman" w:cs="Times New Roman"/>
          <w:szCs w:val="24"/>
        </w:rPr>
      </w:pPr>
      <w:r>
        <w:rPr>
          <w:rFonts w:eastAsia="Times New Roman"/>
          <w:b/>
          <w:szCs w:val="24"/>
        </w:rPr>
        <w:lastRenderedPageBreak/>
        <w:t xml:space="preserve">ΠΡΟΕΔΡΕΥΩΝ (Αναστάσιος Κουράκης): </w:t>
      </w:r>
      <w:r>
        <w:rPr>
          <w:rFonts w:eastAsia="Times New Roman" w:cs="Times New Roman"/>
          <w:szCs w:val="24"/>
          <w:lang w:val="en-US"/>
        </w:rPr>
        <w:t>T</w:t>
      </w:r>
      <w:r>
        <w:rPr>
          <w:rFonts w:eastAsia="Times New Roman" w:cs="Times New Roman"/>
          <w:szCs w:val="24"/>
        </w:rPr>
        <w:t>ο ακροτελεύτιο άρθρο έγινε δεκτό</w:t>
      </w:r>
      <w:r w:rsidRPr="001B04A2">
        <w:rPr>
          <w:rFonts w:eastAsia="Times New Roman" w:cs="Times New Roman"/>
          <w:szCs w:val="24"/>
        </w:rPr>
        <w:t>,</w:t>
      </w:r>
      <w:r>
        <w:rPr>
          <w:rFonts w:eastAsia="Times New Roman" w:cs="Times New Roman"/>
          <w:szCs w:val="24"/>
        </w:rPr>
        <w:t xml:space="preserve"> </w:t>
      </w:r>
      <w:r>
        <w:rPr>
          <w:rFonts w:eastAsia="Times New Roman" w:cs="Times New Roman"/>
          <w:szCs w:val="24"/>
        </w:rPr>
        <w:t>όπως τροποποιήθηκε από τον κύριο Υπουργό,</w:t>
      </w:r>
      <w:r w:rsidRPr="001B04A2">
        <w:rPr>
          <w:rFonts w:eastAsia="Times New Roman" w:cs="Times New Roman"/>
          <w:szCs w:val="24"/>
        </w:rPr>
        <w:t xml:space="preserve"> </w:t>
      </w:r>
      <w:r>
        <w:rPr>
          <w:rFonts w:eastAsia="Times New Roman" w:cs="Times New Roman"/>
          <w:szCs w:val="24"/>
        </w:rPr>
        <w:t>κατά πλειοψηφία.</w:t>
      </w:r>
    </w:p>
    <w:p w14:paraId="42F92F5D"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Συ</w:t>
      </w:r>
      <w:r>
        <w:rPr>
          <w:rFonts w:eastAsia="Times New Roman" w:cs="Times New Roman"/>
          <w:szCs w:val="24"/>
        </w:rPr>
        <w:t>νεπώς το σχέδιο νόμου του Υπουργείου Οικονομίας, Ανάπτυξης και Τουρισμού</w:t>
      </w:r>
      <w:r>
        <w:rPr>
          <w:rFonts w:eastAsia="Times New Roman" w:cs="Times New Roman"/>
          <w:szCs w:val="24"/>
        </w:rPr>
        <w:t>:</w:t>
      </w:r>
      <w:r>
        <w:rPr>
          <w:rFonts w:eastAsia="Times New Roman" w:cs="Times New Roman"/>
          <w:szCs w:val="24"/>
        </w:rPr>
        <w:t xml:space="preserve"> «Δημόσιες </w:t>
      </w:r>
      <w:r>
        <w:rPr>
          <w:rFonts w:eastAsia="Times New Roman" w:cs="Times New Roman"/>
          <w:szCs w:val="24"/>
        </w:rPr>
        <w:t>Σ</w:t>
      </w:r>
      <w:r>
        <w:rPr>
          <w:rFonts w:eastAsia="Times New Roman" w:cs="Times New Roman"/>
          <w:szCs w:val="24"/>
        </w:rPr>
        <w:t xml:space="preserve">υμβάσεις </w:t>
      </w:r>
      <w:r>
        <w:rPr>
          <w:rFonts w:eastAsia="Times New Roman" w:cs="Times New Roman"/>
          <w:szCs w:val="24"/>
        </w:rPr>
        <w:t>Έ</w:t>
      </w:r>
      <w:r>
        <w:rPr>
          <w:rFonts w:eastAsia="Times New Roman" w:cs="Times New Roman"/>
          <w:szCs w:val="24"/>
        </w:rPr>
        <w:t xml:space="preserve">ργων, </w:t>
      </w:r>
      <w:r>
        <w:rPr>
          <w:rFonts w:eastAsia="Times New Roman" w:cs="Times New Roman"/>
          <w:szCs w:val="24"/>
        </w:rPr>
        <w:t>Π</w:t>
      </w:r>
      <w:r>
        <w:rPr>
          <w:rFonts w:eastAsia="Times New Roman" w:cs="Times New Roman"/>
          <w:szCs w:val="24"/>
        </w:rPr>
        <w:t xml:space="preserve">ρομηθειών και </w:t>
      </w:r>
      <w:r>
        <w:rPr>
          <w:rFonts w:eastAsia="Times New Roman" w:cs="Times New Roman"/>
          <w:szCs w:val="24"/>
        </w:rPr>
        <w:t>Υ</w:t>
      </w:r>
      <w:r>
        <w:rPr>
          <w:rFonts w:eastAsia="Times New Roman" w:cs="Times New Roman"/>
          <w:szCs w:val="24"/>
        </w:rPr>
        <w:t>πηρεσιών (προσαρμογή στις Οδηγίες 2014/24/ΕΕ και 2014/25/ΕΕ)» έγινε δεκτό επί της αρχής και επί των άρθρων.</w:t>
      </w:r>
    </w:p>
    <w:p w14:paraId="42F92F5E"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Προχωρούμε στην ψήφιση του νομο</w:t>
      </w:r>
      <w:r>
        <w:rPr>
          <w:rFonts w:eastAsia="Times New Roman" w:cs="Times New Roman"/>
          <w:szCs w:val="24"/>
        </w:rPr>
        <w:t>σχεδίου και στο σύνολο</w:t>
      </w:r>
      <w:r>
        <w:rPr>
          <w:rFonts w:eastAsia="Times New Roman" w:cs="Times New Roman"/>
          <w:szCs w:val="24"/>
        </w:rPr>
        <w:t>.</w:t>
      </w:r>
    </w:p>
    <w:p w14:paraId="42F92F5F"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και στο σύνολο; </w:t>
      </w:r>
    </w:p>
    <w:p w14:paraId="42F92F6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Δεκτό, δεκτό.</w:t>
      </w:r>
    </w:p>
    <w:p w14:paraId="42F92F61"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Δεκτό, δεκτό. </w:t>
      </w:r>
    </w:p>
    <w:p w14:paraId="42F92F62"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 </w:t>
      </w:r>
    </w:p>
    <w:p w14:paraId="42F92F63"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42F92F64"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42F92F65"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Δεκτό, δεκτό.</w:t>
      </w:r>
    </w:p>
    <w:p w14:paraId="42F92F66"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42F92F67"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42F92F68"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σχέδιο νόμου του Υπουργείου Οικονομίας, Ανάπτυξης και Τουρισμού</w:t>
      </w:r>
      <w:r>
        <w:rPr>
          <w:rFonts w:eastAsia="Times New Roman" w:cs="Times New Roman"/>
          <w:szCs w:val="24"/>
        </w:rPr>
        <w:t>:</w:t>
      </w:r>
      <w:r>
        <w:rPr>
          <w:rFonts w:eastAsia="Times New Roman" w:cs="Times New Roman"/>
          <w:szCs w:val="24"/>
        </w:rPr>
        <w:t xml:space="preserve"> «Δημόσιες </w:t>
      </w:r>
      <w:r>
        <w:rPr>
          <w:rFonts w:eastAsia="Times New Roman" w:cs="Times New Roman"/>
          <w:szCs w:val="24"/>
        </w:rPr>
        <w:t>Σ</w:t>
      </w:r>
      <w:r>
        <w:rPr>
          <w:rFonts w:eastAsia="Times New Roman" w:cs="Times New Roman"/>
          <w:szCs w:val="24"/>
        </w:rPr>
        <w:t xml:space="preserve">υμβάσεις </w:t>
      </w:r>
      <w:r>
        <w:rPr>
          <w:rFonts w:eastAsia="Times New Roman" w:cs="Times New Roman"/>
          <w:szCs w:val="24"/>
        </w:rPr>
        <w:t>Έ</w:t>
      </w:r>
      <w:r>
        <w:rPr>
          <w:rFonts w:eastAsia="Times New Roman" w:cs="Times New Roman"/>
          <w:szCs w:val="24"/>
        </w:rPr>
        <w:t xml:space="preserve">ργων, </w:t>
      </w:r>
      <w:r>
        <w:rPr>
          <w:rFonts w:eastAsia="Times New Roman" w:cs="Times New Roman"/>
          <w:szCs w:val="24"/>
        </w:rPr>
        <w:t>Π</w:t>
      </w:r>
      <w:r>
        <w:rPr>
          <w:rFonts w:eastAsia="Times New Roman" w:cs="Times New Roman"/>
          <w:szCs w:val="24"/>
        </w:rPr>
        <w:t xml:space="preserve">ρομηθειών και </w:t>
      </w:r>
      <w:r>
        <w:rPr>
          <w:rFonts w:eastAsia="Times New Roman" w:cs="Times New Roman"/>
          <w:szCs w:val="24"/>
        </w:rPr>
        <w:t>Υ</w:t>
      </w:r>
      <w:r>
        <w:rPr>
          <w:rFonts w:eastAsia="Times New Roman" w:cs="Times New Roman"/>
          <w:szCs w:val="24"/>
        </w:rPr>
        <w:t>πηρεσιών (προσαρμογή στις Οδηγίες 2014/24/ΕΕ και 2014/25/ΕΕ)» έγινε δεκτό κατά πλειοψηφία σε μόνη συζήτηση επί της αρχής, των άρθρων και του συνόλου και έχει ως εξής:</w:t>
      </w:r>
    </w:p>
    <w:p w14:paraId="42F92F69" w14:textId="77777777" w:rsidR="00BB77B8" w:rsidRDefault="00A714EA">
      <w:pPr>
        <w:spacing w:after="0" w:line="600" w:lineRule="auto"/>
        <w:ind w:left="1440" w:firstLine="720"/>
        <w:jc w:val="center"/>
        <w:rPr>
          <w:rFonts w:eastAsia="Times New Roman" w:cs="Times New Roman"/>
          <w:szCs w:val="24"/>
        </w:rPr>
      </w:pPr>
      <w:r w:rsidDel="001B04A2">
        <w:rPr>
          <w:rFonts w:eastAsia="Times New Roman" w:cs="Times New Roman"/>
          <w:szCs w:val="24"/>
        </w:rPr>
        <w:t xml:space="preserve"> </w:t>
      </w:r>
      <w:r>
        <w:rPr>
          <w:rFonts w:eastAsia="Times New Roman" w:cs="Times New Roman"/>
          <w:szCs w:val="24"/>
        </w:rPr>
        <w:t>(Να καταχωριστεί το κείμενο του νομοσχεδίου</w:t>
      </w:r>
      <w:r>
        <w:rPr>
          <w:rFonts w:eastAsia="Times New Roman" w:cs="Times New Roman"/>
          <w:szCs w:val="24"/>
        </w:rPr>
        <w:t xml:space="preserve"> σελ. 489.α.</w:t>
      </w:r>
      <w:r>
        <w:rPr>
          <w:rFonts w:eastAsia="Times New Roman" w:cs="Times New Roman"/>
          <w:szCs w:val="24"/>
        </w:rPr>
        <w:t>)</w:t>
      </w:r>
    </w:p>
    <w:p w14:paraId="42F92F6A" w14:textId="77777777" w:rsidR="00BB77B8" w:rsidRDefault="00BB77B8">
      <w:pPr>
        <w:spacing w:after="0"/>
        <w:rPr>
          <w:rFonts w:eastAsia="Times New Roman" w:cs="Times New Roman"/>
          <w:szCs w:val="24"/>
        </w:rPr>
      </w:pPr>
    </w:p>
    <w:p w14:paraId="42F92F6B"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ΠΡΟΕΔΡΕΥΩΝ (Ανα</w:t>
      </w:r>
      <w:r>
        <w:rPr>
          <w:rFonts w:eastAsia="Times New Roman" w:cs="Times New Roman"/>
          <w:b/>
          <w:szCs w:val="24"/>
        </w:rPr>
        <w:t xml:space="preserve">στάσιος Κουράκης): </w:t>
      </w:r>
      <w:r>
        <w:rPr>
          <w:rFonts w:eastAsia="Times New Roman" w:cs="Times New Roman"/>
          <w:szCs w:val="24"/>
        </w:rPr>
        <w:t>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42F92F6C"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ΟΛΟΙ </w:t>
      </w:r>
      <w:r>
        <w:rPr>
          <w:rFonts w:eastAsia="Times New Roman" w:cs="Times New Roman"/>
          <w:b/>
          <w:szCs w:val="24"/>
        </w:rPr>
        <w:t>ΟΙ</w:t>
      </w:r>
      <w:r>
        <w:rPr>
          <w:rFonts w:eastAsia="Times New Roman" w:cs="Times New Roman"/>
          <w:b/>
          <w:szCs w:val="24"/>
        </w:rPr>
        <w:t xml:space="preserve"> ΒΟΥΛΕΥΤΕΣ: </w:t>
      </w:r>
      <w:r>
        <w:rPr>
          <w:rFonts w:eastAsia="Times New Roman" w:cs="Times New Roman"/>
          <w:szCs w:val="24"/>
        </w:rPr>
        <w:t>Μάλιστα, μάλιστα.</w:t>
      </w:r>
    </w:p>
    <w:p w14:paraId="42F92F6D"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ΠΡΟΕΔΡΕΥΩΝ (Αναστάσ</w:t>
      </w:r>
      <w:r>
        <w:rPr>
          <w:rFonts w:eastAsia="Times New Roman" w:cs="Times New Roman"/>
          <w:b/>
          <w:szCs w:val="24"/>
        </w:rPr>
        <w:t xml:space="preserve">ιος Κουράκης): </w:t>
      </w:r>
      <w:r>
        <w:rPr>
          <w:rFonts w:eastAsia="Times New Roman" w:cs="Times New Roman"/>
          <w:szCs w:val="24"/>
        </w:rPr>
        <w:t>Συνεπώς τ</w:t>
      </w:r>
      <w:r>
        <w:rPr>
          <w:rFonts w:eastAsia="Times New Roman" w:cs="Times New Roman"/>
          <w:szCs w:val="24"/>
        </w:rPr>
        <w:t xml:space="preserve">ο Σώμα παρέσχε τη ζητηθείσα εξουσιοδότηση. </w:t>
      </w:r>
    </w:p>
    <w:p w14:paraId="42F92F6E" w14:textId="77777777" w:rsidR="00BB77B8" w:rsidRDefault="00A714EA">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42F92F6F" w14:textId="77777777" w:rsidR="00BB77B8" w:rsidRDefault="00A714EA">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42F92F70" w14:textId="77777777" w:rsidR="00BB77B8" w:rsidRDefault="00A714EA">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Με τη συναίνεση του Σώματος και ώρα 1</w:t>
      </w:r>
      <w:r>
        <w:rPr>
          <w:rFonts w:eastAsia="Times New Roman" w:cs="Times New Roman"/>
          <w:szCs w:val="24"/>
        </w:rPr>
        <w:t>7</w:t>
      </w:r>
      <w:r>
        <w:rPr>
          <w:rFonts w:eastAsia="Times New Roman" w:cs="Times New Roman"/>
          <w:szCs w:val="24"/>
        </w:rPr>
        <w:t>.</w:t>
      </w:r>
      <w:r>
        <w:rPr>
          <w:rFonts w:eastAsia="Times New Roman" w:cs="Times New Roman"/>
          <w:szCs w:val="24"/>
        </w:rPr>
        <w:t xml:space="preserve">06΄ λύεται η συνεδρίαση για αύριο, </w:t>
      </w:r>
      <w:r>
        <w:rPr>
          <w:rFonts w:eastAsia="Times New Roman" w:cs="Times New Roman"/>
          <w:szCs w:val="24"/>
        </w:rPr>
        <w:t xml:space="preserve">ημέρα </w:t>
      </w:r>
      <w:r>
        <w:rPr>
          <w:rFonts w:eastAsia="Times New Roman" w:cs="Times New Roman"/>
          <w:szCs w:val="24"/>
        </w:rPr>
        <w:t xml:space="preserve">Τετάρτη 3 Αυγούστου 2016 και ώρα 9.30΄, με αντικείμενο εργασιών του Σώματος σύμφωνα με </w:t>
      </w:r>
      <w:r>
        <w:rPr>
          <w:rFonts w:eastAsia="Times New Roman" w:cs="Times New Roman"/>
          <w:szCs w:val="24"/>
        </w:rPr>
        <w:t>την</w:t>
      </w:r>
      <w:r>
        <w:rPr>
          <w:rFonts w:eastAsia="Times New Roman" w:cs="Times New Roman"/>
          <w:szCs w:val="24"/>
        </w:rPr>
        <w:t xml:space="preserve"> ημερήσια διάταξη και </w:t>
      </w:r>
      <w:r>
        <w:rPr>
          <w:rFonts w:eastAsia="Times New Roman" w:cs="Times New Roman"/>
          <w:szCs w:val="24"/>
        </w:rPr>
        <w:t xml:space="preserve">την </w:t>
      </w:r>
      <w:r>
        <w:rPr>
          <w:rFonts w:eastAsia="Times New Roman" w:cs="Times New Roman"/>
          <w:szCs w:val="24"/>
        </w:rPr>
        <w:t>ειδική ημερήσια διάταξη που έχ</w:t>
      </w:r>
      <w:r>
        <w:rPr>
          <w:rFonts w:eastAsia="Times New Roman" w:cs="Times New Roman"/>
          <w:szCs w:val="24"/>
        </w:rPr>
        <w:t>ουν</w:t>
      </w:r>
      <w:r>
        <w:rPr>
          <w:rFonts w:eastAsia="Times New Roman" w:cs="Times New Roman"/>
          <w:szCs w:val="24"/>
        </w:rPr>
        <w:t xml:space="preserve"> διανεμηθεί.</w:t>
      </w:r>
    </w:p>
    <w:p w14:paraId="42F92F71" w14:textId="77777777" w:rsidR="00BB77B8" w:rsidRDefault="00A714EA">
      <w:pPr>
        <w:spacing w:after="0" w:line="600" w:lineRule="auto"/>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ΟΙ ΓΡΑΜΜΑΤΕΙΣ</w:t>
      </w:r>
    </w:p>
    <w:sectPr w:rsidR="00BB77B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600BQw0YkxPxo/toUcu0OVFRIBI=" w:salt="xGe8oNzJr459B8CVeWS6i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7B8"/>
    <w:rsid w:val="001E116E"/>
    <w:rsid w:val="00A714EA"/>
    <w:rsid w:val="00BB77B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91C37"/>
  <w15:docId w15:val="{F849303B-1DA5-4212-BC7B-EFB48A6B5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D758B7"/>
    <w:pPr>
      <w:spacing w:after="0" w:line="240" w:lineRule="auto"/>
    </w:pPr>
  </w:style>
  <w:style w:type="paragraph" w:styleId="a4">
    <w:name w:val="Balloon Text"/>
    <w:basedOn w:val="a"/>
    <w:link w:val="Char"/>
    <w:uiPriority w:val="99"/>
    <w:semiHidden/>
    <w:unhideWhenUsed/>
    <w:rsid w:val="00037C8A"/>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037C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297</MetadataID>
    <Session xmlns="641f345b-441b-4b81-9152-adc2e73ba5e1">Α´</Session>
    <Date xmlns="641f345b-441b-4b81-9152-adc2e73ba5e1">2016-08-01T21:00:00+00:00</Date>
    <Status xmlns="641f345b-441b-4b81-9152-adc2e73ba5e1">
      <Url>http://srv-sp1/praktika/Lists/Incoming_Metadata/EditForm.aspx?ID=297&amp;Source=/praktika/Recordings_Library/Forms/AllItems.aspx</Url>
      <Description>Δημοσιεύτηκε</Description>
    </Status>
    <Meeting xmlns="641f345b-441b-4b81-9152-adc2e73ba5e1">ΡΟΔ´</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A2C4B0-855F-4980-B61C-7666348A3613}">
  <ds:schemaRefs>
    <ds:schemaRef ds:uri="http://schemas.microsoft.com/sharepoint/v3/contenttype/forms"/>
  </ds:schemaRefs>
</ds:datastoreItem>
</file>

<file path=customXml/itemProps2.xml><?xml version="1.0" encoding="utf-8"?>
<ds:datastoreItem xmlns:ds="http://schemas.openxmlformats.org/officeDocument/2006/customXml" ds:itemID="{029F78D4-7D5B-4A91-AD81-D3BDC0AD4925}">
  <ds:schemaRefs>
    <ds:schemaRef ds:uri="641f345b-441b-4b81-9152-adc2e73ba5e1"/>
    <ds:schemaRef ds:uri="http://schemas.microsoft.com/office/2006/documentManagement/types"/>
    <ds:schemaRef ds:uri="http://schemas.microsoft.com/office/infopath/2007/PartnerControls"/>
    <ds:schemaRef ds:uri="http://purl.org/dc/dcmitype/"/>
    <ds:schemaRef ds:uri="http://purl.org/dc/elements/1.1/"/>
    <ds:schemaRef ds:uri="http://schemas.openxmlformats.org/package/2006/metadata/core-properties"/>
    <ds:schemaRef ds:uri="http://purl.org/dc/term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CA3F70C2-676F-494D-91EC-5646B9A04F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473</Pages>
  <Words>75628</Words>
  <Characters>408392</Characters>
  <Application>Microsoft Office Word</Application>
  <DocSecurity>0</DocSecurity>
  <Lines>3403</Lines>
  <Paragraphs>966</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483054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2016-08-22T08:34:00Z</dcterms:created>
  <dcterms:modified xsi:type="dcterms:W3CDTF">2016-08-22T08:34:00Z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